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1339B4" w14:textId="77777777" w:rsidR="000E518A" w:rsidRDefault="00481A61" w:rsidP="00E123F0">
      <w:pPr>
        <w:jc w:val="center"/>
        <w:outlineLvl w:val="0"/>
        <w:rPr>
          <w:b/>
          <w:sz w:val="40"/>
          <w:szCs w:val="40"/>
        </w:rPr>
      </w:pPr>
      <w:r>
        <w:rPr>
          <w:b/>
          <w:sz w:val="40"/>
          <w:szCs w:val="40"/>
        </w:rPr>
        <w:t>FAIMMS</w:t>
      </w:r>
      <w:r w:rsidR="00981CC1">
        <w:rPr>
          <w:b/>
          <w:sz w:val="40"/>
          <w:szCs w:val="40"/>
        </w:rPr>
        <w:t xml:space="preserve"> </w:t>
      </w:r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56996D41" w14:textId="77777777" w:rsidR="00565E46" w:rsidRDefault="00565E46" w:rsidP="00EF19A0"/>
    <w:p w14:paraId="57013FA9" w14:textId="77777777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r w:rsidR="00481A61">
        <w:t>FAIMMS</w:t>
      </w:r>
      <w:r w:rsidR="00981CC1">
        <w:t xml:space="preserve"> facility.</w:t>
      </w:r>
    </w:p>
    <w:p w14:paraId="65F4298F" w14:textId="1C98115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ins w:id="0" w:author="Xavier Hoenner" w:date="2014-05-01T12:40:00Z">
        <w:r w:rsidR="000017F7">
          <w:rPr>
            <w:szCs w:val="24"/>
          </w:rPr>
          <w:t>3</w:t>
        </w:r>
      </w:ins>
      <w:bookmarkStart w:id="1" w:name="_GoBack"/>
      <w:bookmarkEnd w:id="1"/>
      <w:del w:id="2" w:author="Xavier Hoenner" w:date="2014-05-01T12:40:00Z">
        <w:r w:rsidR="0059235D" w:rsidDel="000017F7">
          <w:rPr>
            <w:szCs w:val="24"/>
          </w:rPr>
          <w:delText>4</w:delText>
        </w:r>
      </w:del>
      <w:r>
        <w:rPr>
          <w:szCs w:val="24"/>
        </w:rPr>
        <w:t>.</w:t>
      </w:r>
    </w:p>
    <w:p w14:paraId="62EB33C1" w14:textId="77777777" w:rsidR="00C12751" w:rsidRDefault="00C12751" w:rsidP="00C12751"/>
    <w:p w14:paraId="742D6706" w14:textId="77777777" w:rsidR="00E123F0" w:rsidRDefault="00E123F0" w:rsidP="00E123F0">
      <w:pPr>
        <w:pStyle w:val="Heading1"/>
      </w:pPr>
      <w:r>
        <w:t xml:space="preserve">1. </w:t>
      </w:r>
      <w:r w:rsidR="00481A61">
        <w:t>FAIMMS</w:t>
      </w:r>
    </w:p>
    <w:p w14:paraId="0CD6514F" w14:textId="77777777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</w:p>
    <w:p w14:paraId="14FA0E8E" w14:textId="77777777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r w:rsidR="00481A61">
        <w:rPr>
          <w:u w:val="none"/>
        </w:rPr>
        <w:t>FAIMMS</w:t>
      </w:r>
      <w:r w:rsidRPr="00592DB1">
        <w:rPr>
          <w:u w:val="none"/>
        </w:rPr>
        <w:t>_Summary’</w:t>
      </w:r>
    </w:p>
    <w:p w14:paraId="580D22AB" w14:textId="77777777" w:rsidR="0011784D" w:rsidRDefault="0011784D" w:rsidP="0011784D"/>
    <w:p w14:paraId="0AF7E619" w14:textId="77777777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ummary’</w:t>
      </w:r>
    </w:p>
    <w:p w14:paraId="6342F6BE" w14:textId="77777777" w:rsidR="00EC6CCC" w:rsidRDefault="00EC6CCC" w:rsidP="00542A59">
      <w:pPr>
        <w:rPr>
          <w:u w:val="single"/>
        </w:rPr>
      </w:pPr>
    </w:p>
    <w:p w14:paraId="1B00B091" w14:textId="77777777" w:rsidR="00542A59" w:rsidRDefault="00542A59" w:rsidP="00542A59">
      <w:r w:rsidRPr="00542A59">
        <w:rPr>
          <w:u w:val="single"/>
        </w:rPr>
        <w:t>View to use:</w:t>
      </w:r>
      <w:r w:rsidRPr="00542A59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097"/>
      </w:tblGrid>
      <w:tr w:rsidR="00EC6CCC" w14:paraId="7C53171A" w14:textId="77777777" w:rsidTr="00343BA4">
        <w:tc>
          <w:tcPr>
            <w:tcW w:w="1271" w:type="dxa"/>
          </w:tcPr>
          <w:p w14:paraId="0482607A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2526" w:type="dxa"/>
          </w:tcPr>
          <w:p w14:paraId="18BBEBD5" w14:textId="732535AB" w:rsidR="00EC6CCC" w:rsidRPr="003D503B" w:rsidRDefault="00EC6CCC" w:rsidP="00EC6CCC">
            <w:pPr>
              <w:rPr>
                <w:szCs w:val="24"/>
              </w:rPr>
            </w:pPr>
            <w:del w:id="3" w:author="Xavier Hoenner" w:date="2014-05-01T12:31:00Z">
              <w:r w:rsidRPr="003D503B" w:rsidDel="00CA4E0D">
                <w:rPr>
                  <w:szCs w:val="24"/>
                </w:rPr>
                <w:delText>db</w:delText>
              </w:r>
              <w:r w:rsidR="00896D61" w:rsidDel="00CA4E0D">
                <w:rPr>
                  <w:szCs w:val="24"/>
                </w:rPr>
                <w:delText>dev</w:delText>
              </w:r>
            </w:del>
            <w:ins w:id="4" w:author="Xavier Hoenner" w:date="2014-05-01T12:31:00Z">
              <w:r w:rsidR="00CA4E0D">
                <w:rPr>
                  <w:szCs w:val="24"/>
                </w:rPr>
                <w:t>dbprod</w:t>
              </w:r>
            </w:ins>
            <w:r w:rsidRPr="003D503B">
              <w:rPr>
                <w:szCs w:val="24"/>
              </w:rPr>
              <w:t>.emii.org.au</w:t>
            </w:r>
          </w:p>
        </w:tc>
      </w:tr>
      <w:tr w:rsidR="00EC6CCC" w14:paraId="7118BD14" w14:textId="77777777" w:rsidTr="00343BA4">
        <w:tc>
          <w:tcPr>
            <w:tcW w:w="1271" w:type="dxa"/>
          </w:tcPr>
          <w:p w14:paraId="1AAA40A6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2526" w:type="dxa"/>
          </w:tcPr>
          <w:p w14:paraId="107EF20E" w14:textId="2055922C" w:rsidR="00EC6CCC" w:rsidRPr="003D503B" w:rsidRDefault="00896D61" w:rsidP="00343BA4">
            <w:pPr>
              <w:rPr>
                <w:szCs w:val="24"/>
              </w:rPr>
            </w:pPr>
            <w:del w:id="5" w:author="Xavier Hoenner" w:date="2014-05-01T12:31:00Z">
              <w:r w:rsidDel="00CA4E0D">
                <w:rPr>
                  <w:szCs w:val="24"/>
                </w:rPr>
                <w:delText>report_db</w:delText>
              </w:r>
            </w:del>
            <w:ins w:id="6" w:author="Xavier Hoenner" w:date="2014-05-01T12:31:00Z">
              <w:r w:rsidR="00CA4E0D">
                <w:rPr>
                  <w:szCs w:val="24"/>
                </w:rPr>
                <w:t>harvest</w:t>
              </w:r>
            </w:ins>
          </w:p>
        </w:tc>
      </w:tr>
      <w:tr w:rsidR="00EC6CCC" w14:paraId="31EB6DED" w14:textId="77777777" w:rsidTr="00343BA4">
        <w:tc>
          <w:tcPr>
            <w:tcW w:w="1271" w:type="dxa"/>
          </w:tcPr>
          <w:p w14:paraId="5D1A98BB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2526" w:type="dxa"/>
          </w:tcPr>
          <w:p w14:paraId="6062307F" w14:textId="0DD5710A" w:rsidR="00EC6CCC" w:rsidRPr="003D503B" w:rsidRDefault="00896D61" w:rsidP="00343BA4">
            <w:pPr>
              <w:rPr>
                <w:szCs w:val="24"/>
              </w:rPr>
            </w:pPr>
            <w:r>
              <w:rPr>
                <w:szCs w:val="24"/>
              </w:rPr>
              <w:t>report</w:t>
            </w:r>
            <w:ins w:id="7" w:author="Xavier Hoenner" w:date="2014-05-01T12:31:00Z">
              <w:r w:rsidR="00CA4E0D">
                <w:rPr>
                  <w:szCs w:val="24"/>
                </w:rPr>
                <w:t>ing</w:t>
              </w:r>
            </w:ins>
          </w:p>
        </w:tc>
      </w:tr>
      <w:tr w:rsidR="00EC6CCC" w14:paraId="3F10011D" w14:textId="77777777" w:rsidTr="00343BA4">
        <w:tc>
          <w:tcPr>
            <w:tcW w:w="1271" w:type="dxa"/>
          </w:tcPr>
          <w:p w14:paraId="2FE4E541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2526" w:type="dxa"/>
          </w:tcPr>
          <w:p w14:paraId="7B3BC561" w14:textId="77777777" w:rsidR="00EC6CCC" w:rsidRPr="003D503B" w:rsidRDefault="00481A61" w:rsidP="006128D3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</w:t>
            </w:r>
            <w:r w:rsidR="006128D3">
              <w:rPr>
                <w:szCs w:val="24"/>
              </w:rPr>
              <w:t>data_summary</w:t>
            </w:r>
            <w:r w:rsidR="00896D61">
              <w:rPr>
                <w:szCs w:val="24"/>
              </w:rPr>
              <w:t>_view</w:t>
            </w:r>
          </w:p>
        </w:tc>
      </w:tr>
    </w:tbl>
    <w:p w14:paraId="64079E82" w14:textId="77777777" w:rsidR="00EC6CCC" w:rsidRDefault="00EC6CCC" w:rsidP="00542A59"/>
    <w:p w14:paraId="1358CD6D" w14:textId="77777777" w:rsidR="008E2ADE" w:rsidRDefault="008E2ADE" w:rsidP="008E2ADE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50CD8D29" w14:textId="0616F15F" w:rsidR="008E2ADE" w:rsidRDefault="008E2ADE" w:rsidP="008E2ADE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8" w:author="Xavier Hoenner" w:date="2014-05-01T12:36:00Z">
        <w:r w:rsidDel="008C2780">
          <w:delText xml:space="preserve"> by ASCENDING ‘</w:delText>
        </w:r>
        <w:r w:rsidR="00E3152A" w:rsidDel="008C2780">
          <w:delText>site_name</w:delText>
        </w:r>
        <w:r w:rsidDel="008C2780">
          <w:delText>’</w:delText>
        </w:r>
      </w:del>
      <w:r>
        <w:t>.</w:t>
      </w:r>
    </w:p>
    <w:p w14:paraId="78AD516E" w14:textId="77777777" w:rsidR="008E2ADE" w:rsidRDefault="008E2ADE" w:rsidP="008E2ADE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A07556">
        <w:t>No grouping required</w:t>
      </w:r>
      <w:r>
        <w:t>.</w:t>
      </w:r>
    </w:p>
    <w:p w14:paraId="2C19EC9D" w14:textId="273030B6" w:rsidR="00BA31AF" w:rsidRDefault="00BA31AF" w:rsidP="00BA31AF">
      <w:pPr>
        <w:ind w:left="567" w:hanging="567"/>
      </w:pPr>
      <w:r w:rsidRPr="00EC6CCC">
        <w:rPr>
          <w:u w:val="single"/>
        </w:rPr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 w:rsidR="001479FE">
        <w:t>sites</w:t>
      </w:r>
      <w:r>
        <w:t xml:space="preserve">, </w:t>
      </w:r>
      <w:r w:rsidR="001479FE">
        <w:t>platforms</w:t>
      </w:r>
      <w:r>
        <w:t xml:space="preserve">, </w:t>
      </w:r>
      <w:r w:rsidR="001479FE">
        <w:t>sensors</w:t>
      </w:r>
      <w:r>
        <w:t xml:space="preserve">, </w:t>
      </w:r>
      <w:r w:rsidR="001479FE">
        <w:t>different parameters</w:t>
      </w:r>
      <w:r>
        <w:t xml:space="preserve">, </w:t>
      </w:r>
      <w:del w:id="9" w:author="Xavier Hoenner" w:date="2014-05-01T12:32:00Z">
        <w:r w:rsidR="001479FE" w:rsidDel="008C2780">
          <w:delText>quality controlled datasets</w:delText>
        </w:r>
        <w:r w:rsidDel="008C2780">
          <w:delText>,</w:delText>
        </w:r>
        <w:r w:rsidR="00A618D2" w:rsidDel="008C2780">
          <w:delText xml:space="preserve"> </w:delText>
        </w:r>
      </w:del>
      <w:r w:rsidR="00A618D2">
        <w:t>along with</w:t>
      </w:r>
      <w:r>
        <w:t xml:space="preserve"> the</w:t>
      </w:r>
      <w:r w:rsidR="00D8249B">
        <w:t xml:space="preserve"> </w:t>
      </w:r>
      <w:r w:rsidR="00CD59D7">
        <w:t>temporal</w:t>
      </w:r>
      <w:ins w:id="10" w:author="Xavier Hoenner" w:date="2014-05-01T12:32:00Z">
        <w:r w:rsidR="008C2780">
          <w:t xml:space="preserve">, </w:t>
        </w:r>
      </w:ins>
      <w:ins w:id="11" w:author="Xavier Hoenner" w:date="2014-05-01T12:33:00Z">
        <w:r w:rsidR="008C2780">
          <w:t xml:space="preserve">latitudinal, </w:t>
        </w:r>
      </w:ins>
      <w:ins w:id="12" w:author="Xavier Hoenner" w:date="2014-05-01T12:32:00Z">
        <w:r w:rsidR="008C2780">
          <w:t xml:space="preserve">longitudinal, </w:t>
        </w:r>
      </w:ins>
      <w:del w:id="13" w:author="Xavier Hoenner" w:date="2014-05-01T12:33:00Z">
        <w:r w:rsidR="00CD59D7" w:rsidDel="008C2780">
          <w:delText xml:space="preserve"> </w:delText>
        </w:r>
      </w:del>
      <w:r w:rsidR="00D8249B">
        <w:t xml:space="preserve">and depth </w:t>
      </w:r>
      <w:r w:rsidR="00CD59D7">
        <w:t>range</w:t>
      </w:r>
      <w:r w:rsidRPr="00EC6CCC">
        <w:t xml:space="preserve">. </w:t>
      </w:r>
      <w:r w:rsidR="0094401D" w:rsidRPr="00EA7AB8">
        <w:rPr>
          <w:i/>
        </w:rPr>
        <w:t>Use the following view: ‘totals_view’; filter by: ‘facility’ = ‘</w:t>
      </w:r>
      <w:r w:rsidR="0094401D">
        <w:rPr>
          <w:i/>
        </w:rPr>
        <w:t>FAIMMS’</w:t>
      </w:r>
      <w:r w:rsidR="0094401D" w:rsidRPr="00EA7AB8">
        <w:rPr>
          <w:i/>
        </w:rPr>
        <w:t>.</w:t>
      </w:r>
    </w:p>
    <w:p w14:paraId="7996FC0D" w14:textId="3A2121DB" w:rsidR="00BA31AF" w:rsidRDefault="00BA31AF" w:rsidP="00BA31AF">
      <w:pPr>
        <w:ind w:left="567"/>
      </w:pPr>
      <w:r w:rsidRPr="00EC6CCC">
        <w:rPr>
          <w:b/>
          <w:i/>
        </w:rPr>
        <w:t xml:space="preserve">Total </w:t>
      </w:r>
      <w:r>
        <w:rPr>
          <w:b/>
          <w:i/>
        </w:rPr>
        <w:t>n</w:t>
      </w:r>
      <w:r w:rsidRPr="00EC6CCC">
        <w:rPr>
          <w:b/>
          <w:i/>
        </w:rPr>
        <w:t xml:space="preserve">umber of </w:t>
      </w:r>
      <w:r w:rsidR="001479FE">
        <w:rPr>
          <w:b/>
          <w:i/>
        </w:rPr>
        <w:t>sites</w:t>
      </w:r>
      <w:r>
        <w:rPr>
          <w:b/>
          <w:i/>
        </w:rPr>
        <w:t xml:space="preserve"> (</w:t>
      </w:r>
      <w:r w:rsidR="004E7522">
        <w:rPr>
          <w:b/>
          <w:i/>
        </w:rPr>
        <w:t>‘no_projects’</w:t>
      </w:r>
      <w:r>
        <w:rPr>
          <w:b/>
          <w:i/>
        </w:rPr>
        <w:t>)</w:t>
      </w:r>
      <w:r w:rsidRPr="00EC6CCC">
        <w:rPr>
          <w:b/>
          <w:i/>
        </w:rPr>
        <w:t>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platforms</w:t>
      </w:r>
      <w:r>
        <w:rPr>
          <w:b/>
          <w:i/>
        </w:rPr>
        <w:t xml:space="preserve"> (‘no_</w:t>
      </w:r>
      <w:r w:rsidR="001479FE">
        <w:rPr>
          <w:b/>
          <w:i/>
        </w:rPr>
        <w:t>platforms</w:t>
      </w:r>
      <w:r w:rsidR="00CD59D7">
        <w:rPr>
          <w:b/>
          <w:i/>
        </w:rPr>
        <w:t>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sensors</w:t>
      </w:r>
      <w:r>
        <w:rPr>
          <w:b/>
          <w:i/>
        </w:rPr>
        <w:t xml:space="preserve"> (‘no_</w:t>
      </w:r>
      <w:r w:rsidR="00AD14F0">
        <w:rPr>
          <w:b/>
          <w:i/>
        </w:rPr>
        <w:t>instruments’</w:t>
      </w:r>
      <w:r>
        <w:rPr>
          <w:b/>
          <w:i/>
        </w:rPr>
        <w:t>): XX</w:t>
      </w:r>
      <w:r>
        <w:rPr>
          <w:b/>
          <w:i/>
        </w:rPr>
        <w:br/>
        <w:t xml:space="preserve">Total number of </w:t>
      </w:r>
      <w:r w:rsidR="001479FE">
        <w:rPr>
          <w:b/>
          <w:i/>
        </w:rPr>
        <w:t>distinct parameters</w:t>
      </w:r>
      <w:r>
        <w:rPr>
          <w:b/>
          <w:i/>
        </w:rPr>
        <w:t xml:space="preserve"> (</w:t>
      </w:r>
      <w:r w:rsidR="00033AFF">
        <w:rPr>
          <w:b/>
          <w:i/>
        </w:rPr>
        <w:t>‘</w:t>
      </w:r>
      <w:r w:rsidR="00EA3D19">
        <w:rPr>
          <w:b/>
          <w:i/>
        </w:rPr>
        <w:t>no_deployments</w:t>
      </w:r>
      <w:r w:rsidR="00033AFF">
        <w:rPr>
          <w:b/>
          <w:i/>
        </w:rPr>
        <w:t>’</w:t>
      </w:r>
      <w:r>
        <w:rPr>
          <w:b/>
          <w:i/>
        </w:rPr>
        <w:t>): XX</w:t>
      </w:r>
      <w:del w:id="14" w:author="Xavier Hoenner" w:date="2014-05-01T12:32:00Z">
        <w:r w:rsidDel="008C2780">
          <w:rPr>
            <w:b/>
            <w:i/>
          </w:rPr>
          <w:br/>
          <w:delText xml:space="preserve">Total </w:delText>
        </w:r>
        <w:r w:rsidR="001479FE" w:rsidDel="008C2780">
          <w:rPr>
            <w:b/>
            <w:i/>
          </w:rPr>
          <w:delText>number of quality controlled datasets</w:delText>
        </w:r>
        <w:r w:rsidDel="008C2780">
          <w:rPr>
            <w:b/>
            <w:i/>
          </w:rPr>
          <w:delText xml:space="preserve"> (‘</w:delText>
        </w:r>
        <w:r w:rsidR="001479FE" w:rsidDel="008C2780">
          <w:rPr>
            <w:b/>
            <w:i/>
          </w:rPr>
          <w:delText>no_data</w:delText>
        </w:r>
        <w:r w:rsidDel="008C2780">
          <w:rPr>
            <w:b/>
            <w:i/>
          </w:rPr>
          <w:delText>’): XX</w:delText>
        </w:r>
      </w:del>
      <w:r w:rsidR="00F63C1F">
        <w:rPr>
          <w:b/>
          <w:i/>
        </w:rPr>
        <w:br/>
        <w:t>Temporal range (‘temporal_range’): XX</w:t>
      </w:r>
      <w:ins w:id="15" w:author="Xavier Hoenner" w:date="2014-05-01T12:34:00Z">
        <w:r w:rsidR="008C2780">
          <w:rPr>
            <w:b/>
            <w:i/>
          </w:rPr>
          <w:br/>
          <w:t>Latitudinal range (‘lat_range’): XX</w:t>
        </w:r>
      </w:ins>
      <w:ins w:id="16" w:author="Xavier Hoenner" w:date="2014-05-01T12:33:00Z">
        <w:r w:rsidR="008C2780">
          <w:rPr>
            <w:b/>
            <w:i/>
          </w:rPr>
          <w:br/>
          <w:t>Longitudinal range (‘lon_range’): XX</w:t>
        </w:r>
      </w:ins>
      <w:r w:rsidR="00CD59D7">
        <w:rPr>
          <w:b/>
          <w:i/>
        </w:rPr>
        <w:br/>
        <w:t>Depth range (</w:t>
      </w:r>
      <w:r w:rsidR="00BF1ABA">
        <w:rPr>
          <w:b/>
          <w:i/>
        </w:rPr>
        <w:t>‘depth_range’</w:t>
      </w:r>
      <w:r w:rsidR="00CD59D7">
        <w:rPr>
          <w:b/>
          <w:i/>
        </w:rPr>
        <w:t>): XX</w:t>
      </w:r>
      <w:r w:rsidR="00CD59D7">
        <w:rPr>
          <w:b/>
          <w:i/>
        </w:rPr>
        <w:br/>
      </w:r>
    </w:p>
    <w:p w14:paraId="305087B1" w14:textId="6DECC7B3" w:rsidR="008E2ADE" w:rsidRDefault="008E2ADE" w:rsidP="008E2ADE">
      <w:pPr>
        <w:ind w:left="993" w:hanging="993"/>
      </w:pPr>
      <w:r>
        <w:rPr>
          <w:u w:val="single"/>
        </w:rPr>
        <w:lastRenderedPageBreak/>
        <w:t>Footnote:</w:t>
      </w:r>
      <w:r>
        <w:t xml:space="preserve"> </w:t>
      </w:r>
      <w:ins w:id="17" w:author="Xavier Hoenner" w:date="2013-07-11T15:07:00Z">
        <w:r w:rsidR="00DD1EF7" w:rsidRPr="00DD1EF7">
          <w:rPr>
            <w:b/>
            <w:rPrChange w:id="18" w:author="Xavier Hoenner" w:date="2013-07-11T15:08:00Z">
              <w:rPr/>
            </w:rPrChange>
          </w:rPr>
          <w:t># platforms</w:t>
        </w:r>
        <w:r w:rsidR="00DD1EF7">
          <w:t>:</w:t>
        </w:r>
      </w:ins>
      <w:ins w:id="19" w:author="Xavier Hoenner" w:date="2013-07-11T15:08:00Z">
        <w:r w:rsidR="00DD1EF7">
          <w:t xml:space="preserve"> Number of relay poles and sensor floats forming the sensor network.</w:t>
        </w:r>
      </w:ins>
      <w:ins w:id="20" w:author="Xavier Hoenner" w:date="2013-07-11T15:07:00Z">
        <w:r w:rsidR="00DD1EF7">
          <w:t xml:space="preserve"> </w:t>
        </w:r>
      </w:ins>
      <w:ins w:id="21" w:author="Xavier Hoenner" w:date="2013-07-11T15:10:00Z">
        <w:r w:rsidR="00DD1EF7">
          <w:t xml:space="preserve">Relay poles </w:t>
        </w:r>
      </w:ins>
      <w:ins w:id="22" w:author="Xavier Hoenner" w:date="2013-07-11T15:16:00Z">
        <w:r w:rsidR="00DD1EF7">
          <w:t xml:space="preserve">typically </w:t>
        </w:r>
      </w:ins>
      <w:ins w:id="23" w:author="Xavier Hoenner" w:date="2013-07-11T15:11:00Z">
        <w:r w:rsidR="00DD1EF7">
          <w:t xml:space="preserve">transmit data recorded by </w:t>
        </w:r>
      </w:ins>
      <w:ins w:id="24" w:author="Xavier Hoenner" w:date="2013-07-11T15:12:00Z">
        <w:r w:rsidR="00DD1EF7">
          <w:t xml:space="preserve">multiple </w:t>
        </w:r>
      </w:ins>
      <w:ins w:id="25" w:author="Xavier Hoenner" w:date="2013-07-11T15:11:00Z">
        <w:r w:rsidR="00DD1EF7">
          <w:t xml:space="preserve">sensors </w:t>
        </w:r>
      </w:ins>
      <w:ins w:id="26" w:author="Xavier Hoenner" w:date="2013-07-11T15:12:00Z">
        <w:r w:rsidR="00DD1EF7">
          <w:t xml:space="preserve">mounted </w:t>
        </w:r>
      </w:ins>
      <w:ins w:id="27" w:author="Xavier Hoenner" w:date="2013-07-11T15:11:00Z">
        <w:r w:rsidR="00DD1EF7">
          <w:t xml:space="preserve">on sensor floats </w:t>
        </w:r>
      </w:ins>
      <w:ins w:id="28" w:author="Xavier Hoenner" w:date="2013-07-11T15:10:00Z">
        <w:r w:rsidR="00DD1EF7">
          <w:t>to a base station</w:t>
        </w:r>
      </w:ins>
      <w:ins w:id="29" w:author="Xavier Hoenner" w:date="2013-07-11T15:13:00Z">
        <w:r w:rsidR="00DD1EF7">
          <w:t xml:space="preserve">, which has </w:t>
        </w:r>
      </w:ins>
      <w:ins w:id="30" w:author="Xavier Hoenner" w:date="2013-07-11T15:15:00Z">
        <w:r w:rsidR="00DD1EF7">
          <w:t xml:space="preserve">a </w:t>
        </w:r>
      </w:ins>
      <w:ins w:id="31" w:author="Xavier Hoenner" w:date="2013-07-11T15:13:00Z">
        <w:r w:rsidR="00DD1EF7">
          <w:t>high-speed link back to the Australian mainland.</w:t>
        </w:r>
      </w:ins>
      <w:ins w:id="32" w:author="Xavier Hoenner" w:date="2013-07-11T15:07:00Z">
        <w:r w:rsidR="00DD1EF7">
          <w:br/>
        </w:r>
      </w:ins>
      <w:del w:id="33" w:author="Xavier Hoenner" w:date="2013-07-11T11:35:00Z">
        <w:r w:rsidR="00E3152A" w:rsidDel="0018452B">
          <w:rPr>
            <w:b/>
          </w:rPr>
          <w:delText xml:space="preserve">Site name: </w:delText>
        </w:r>
        <w:r w:rsidR="00E3152A" w:rsidDel="0018452B">
          <w:delText>Deployment site name for the sensor network.</w:delText>
        </w:r>
        <w:r w:rsidR="00E3152A" w:rsidDel="0018452B">
          <w:br/>
        </w:r>
      </w:del>
      <w:del w:id="34" w:author="Xavier Hoenner" w:date="2014-05-01T12:36:00Z">
        <w:r w:rsidR="00233DCA" w:rsidDel="00FD42ED">
          <w:rPr>
            <w:b/>
          </w:rPr>
          <w:delText xml:space="preserve"># </w:delText>
        </w:r>
        <w:r w:rsidR="00E3152A" w:rsidDel="00FD42ED">
          <w:rPr>
            <w:b/>
          </w:rPr>
          <w:delText>QC’d data</w:delText>
        </w:r>
        <w:r w:rsidR="00E3152A" w:rsidRPr="006B3C3D" w:rsidDel="00FD42ED">
          <w:delText xml:space="preserve">: </w:delText>
        </w:r>
        <w:r w:rsidR="00233DCA" w:rsidDel="00FD42ED">
          <w:delText xml:space="preserve">Number of sensors for which quality controlled data </w:delText>
        </w:r>
        <w:r w:rsidR="002F4BC6" w:rsidDel="00FD42ED">
          <w:delText>is</w:delText>
        </w:r>
        <w:r w:rsidR="00233DCA" w:rsidDel="00FD42ED">
          <w:delText xml:space="preserve"> transmitted</w:delText>
        </w:r>
        <w:r w:rsidR="00E3152A" w:rsidDel="00FD42ED">
          <w:delText>.</w:delText>
        </w:r>
        <w:r w:rsidR="00E3152A" w:rsidDel="00FD42ED">
          <w:br/>
        </w:r>
      </w:del>
      <w:r w:rsidR="00E3152A">
        <w:rPr>
          <w:b/>
        </w:rPr>
        <w:t>Start</w:t>
      </w:r>
      <w:r w:rsidR="00E3152A" w:rsidRPr="006B3C3D">
        <w:t xml:space="preserve">: </w:t>
      </w:r>
      <w:r w:rsidR="00E3152A">
        <w:t xml:space="preserve">Data recording </w:t>
      </w:r>
      <w:r w:rsidR="00464E4B">
        <w:t>earliest</w:t>
      </w:r>
      <w:r w:rsidR="00E3152A">
        <w:t xml:space="preserve"> date (format: dd/mm/yyyy).</w:t>
      </w:r>
      <w:r w:rsidR="00E3152A">
        <w:br/>
      </w:r>
      <w:r w:rsidR="00E3152A">
        <w:rPr>
          <w:b/>
        </w:rPr>
        <w:t>End</w:t>
      </w:r>
      <w:r w:rsidR="00E3152A" w:rsidRPr="006B3C3D">
        <w:t xml:space="preserve">: </w:t>
      </w:r>
      <w:r w:rsidR="00E3152A">
        <w:t xml:space="preserve">Data recording </w:t>
      </w:r>
      <w:r w:rsidR="00464E4B">
        <w:t>latest</w:t>
      </w:r>
      <w:r w:rsidR="00E3152A">
        <w:t xml:space="preserve"> date (format: dd/mm/yyyy).</w:t>
      </w:r>
      <w:r w:rsidR="00E3152A" w:rsidRPr="006B3C3D">
        <w:br/>
      </w:r>
      <w:r w:rsidR="00E3152A">
        <w:rPr>
          <w:b/>
        </w:rPr>
        <w:t>Mean time</w:t>
      </w:r>
      <w:r w:rsidR="00E3152A" w:rsidRPr="00ED7666">
        <w:rPr>
          <w:b/>
        </w:rPr>
        <w:t xml:space="preserve"> </w:t>
      </w:r>
      <w:r w:rsidR="00E3152A">
        <w:rPr>
          <w:b/>
        </w:rPr>
        <w:t>c</w:t>
      </w:r>
      <w:r w:rsidR="00E3152A" w:rsidRPr="00ED7666">
        <w:rPr>
          <w:b/>
        </w:rPr>
        <w:t>overage</w:t>
      </w:r>
      <w:r w:rsidR="00E3152A" w:rsidRPr="00ED7666">
        <w:t xml:space="preserve">: </w:t>
      </w:r>
      <w:r w:rsidR="003008A4">
        <w:t>Mean n</w:t>
      </w:r>
      <w:r w:rsidR="00E3152A" w:rsidRPr="00ED7666">
        <w:t xml:space="preserve">umber of </w:t>
      </w:r>
      <w:r w:rsidR="00E3152A">
        <w:t>days</w:t>
      </w:r>
      <w:r w:rsidR="00E3152A" w:rsidRPr="00ED7666">
        <w:t xml:space="preserve"> </w:t>
      </w:r>
      <w:r w:rsidR="00E3152A">
        <w:t>between the data recording start and end dates</w:t>
      </w:r>
      <w:r w:rsidR="00E3152A" w:rsidRPr="00ED7666">
        <w:t>.</w:t>
      </w:r>
      <w:del w:id="35" w:author="Xavier Hoenner" w:date="2014-05-01T12:36:00Z"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upload</w:delText>
        </w:r>
        <w:r w:rsidR="00E3152A" w:rsidRPr="00ED7666" w:rsidDel="00FD42ED">
          <w:rPr>
            <w:b/>
          </w:rPr>
          <w:delText xml:space="preserve"> data</w:delText>
        </w:r>
        <w:r w:rsidR="00E3152A" w:rsidRPr="00ED7666" w:rsidDel="00FD42ED">
          <w:delText xml:space="preserve">: </w:delText>
        </w:r>
        <w:r w:rsidR="00E3152A" w:rsidDel="00FD42ED">
          <w:delText>Mean n</w:delText>
        </w:r>
        <w:r w:rsidR="00E3152A" w:rsidRPr="00ED7666" w:rsidDel="00FD42ED">
          <w:delText xml:space="preserve">umber of days necessary to </w:delText>
        </w:r>
        <w:r w:rsidR="00E3152A" w:rsidDel="00FD42ED">
          <w:delText>process and upload data onto the eMII server from the date the platform has been deployed.</w:delText>
        </w:r>
        <w:r w:rsidR="00E3152A" w:rsidDel="00FD42ED">
          <w:br/>
        </w:r>
        <w:r w:rsidR="00E3152A" w:rsidDel="00FD42ED">
          <w:rPr>
            <w:b/>
          </w:rPr>
          <w:delText>Mean t</w:delText>
        </w:r>
        <w:r w:rsidR="00E3152A" w:rsidRPr="00ED7666" w:rsidDel="00FD42ED">
          <w:rPr>
            <w:b/>
          </w:rPr>
          <w:delText xml:space="preserve">ime to </w:delText>
        </w:r>
        <w:r w:rsidR="00E3152A" w:rsidDel="00FD42ED">
          <w:rPr>
            <w:b/>
          </w:rPr>
          <w:delText>publish data</w:delText>
        </w:r>
        <w:r w:rsidR="00E3152A" w:rsidRPr="00ED7666" w:rsidDel="00FD42ED">
          <w:rPr>
            <w:b/>
          </w:rPr>
          <w:delText>:</w:delText>
        </w:r>
        <w:r w:rsidR="00E3152A" w:rsidRPr="00ED7666" w:rsidDel="00FD42ED">
          <w:delText xml:space="preserve"> </w:delText>
        </w:r>
        <w:r w:rsidR="00E3152A" w:rsidDel="00FD42ED">
          <w:delText>Mean n</w:delText>
        </w:r>
        <w:r w:rsidR="00E3152A" w:rsidRPr="00ED7666" w:rsidDel="00FD42ED">
          <w:delText>umber of days necessary to make data available through Opendap and the IMOS portal</w:delText>
        </w:r>
        <w:r w:rsidR="00E3152A" w:rsidDel="00FD42ED">
          <w:delText xml:space="preserve"> from the date the data is on the eMII server.</w:delText>
        </w:r>
      </w:del>
      <w:r w:rsidR="00E3152A" w:rsidRPr="00ED7666">
        <w:br/>
      </w:r>
      <w:r w:rsidR="00E3152A">
        <w:rPr>
          <w:b/>
        </w:rPr>
        <w:t>FAIMMS:</w:t>
      </w:r>
      <w:r w:rsidR="00E3152A" w:rsidRPr="001E38C3">
        <w:t xml:space="preserve"> </w:t>
      </w:r>
      <w:r w:rsidR="00E3152A">
        <w:t>Facility for Automated Intelligent Monitoring of Marine Systems (</w:t>
      </w:r>
      <w:hyperlink r:id="rId7" w:history="1">
        <w:r w:rsidR="00E3152A" w:rsidRPr="006D1CD2">
          <w:rPr>
            <w:rStyle w:val="Hyperlink"/>
          </w:rPr>
          <w:t>http://imos.org.au/faimms.html</w:t>
        </w:r>
      </w:hyperlink>
      <w:r w:rsidR="00E3152A">
        <w:t>).</w:t>
      </w:r>
    </w:p>
    <w:p w14:paraId="1C726CA4" w14:textId="77777777" w:rsidR="008E2ADE" w:rsidRDefault="008E2ADE" w:rsidP="008E2ADE"/>
    <w:p w14:paraId="6CBE9329" w14:textId="77777777" w:rsidR="008E2ADE" w:rsidRDefault="008E2ADE" w:rsidP="008E2ADE">
      <w:pPr>
        <w:pStyle w:val="Heading3"/>
      </w:pPr>
      <w:r>
        <w:t>Template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  <w:tblPrChange w:id="36" w:author="Xavier Hoenner" w:date="2014-05-01T12:37:00Z">
          <w:tblPr>
            <w:tblStyle w:val="TableGrid"/>
            <w:tblW w:w="4654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906"/>
        <w:gridCol w:w="1110"/>
        <w:gridCol w:w="964"/>
        <w:gridCol w:w="1230"/>
        <w:gridCol w:w="1063"/>
        <w:gridCol w:w="1087"/>
        <w:gridCol w:w="966"/>
        <w:gridCol w:w="1916"/>
        <w:tblGridChange w:id="37">
          <w:tblGrid>
            <w:gridCol w:w="629"/>
            <w:gridCol w:w="751"/>
            <w:gridCol w:w="664"/>
            <w:gridCol w:w="823"/>
            <w:gridCol w:w="723"/>
            <w:gridCol w:w="737"/>
            <w:gridCol w:w="665"/>
            <w:gridCol w:w="1233"/>
          </w:tblGrid>
        </w:tblGridChange>
      </w:tblGrid>
      <w:tr w:rsidR="00FD42ED" w14:paraId="6B702AF4" w14:textId="77777777" w:rsidTr="00FE28D2">
        <w:trPr>
          <w:jc w:val="center"/>
          <w:trPrChange w:id="38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39" w:author="Xavier Hoenner" w:date="2014-05-01T12:37:00Z">
              <w:tcPr>
                <w:tcW w:w="344" w:type="pct"/>
                <w:vAlign w:val="center"/>
              </w:tcPr>
            </w:tcPrChange>
          </w:tcPr>
          <w:p w14:paraId="662085F3" w14:textId="77777777" w:rsidR="00FD42ED" w:rsidRPr="0025464E" w:rsidRDefault="00FD42ED" w:rsidP="00E3152A">
            <w:pPr>
              <w:jc w:val="center"/>
              <w:rPr>
                <w:b/>
              </w:rPr>
            </w:pPr>
            <w:r>
              <w:rPr>
                <w:b/>
              </w:rPr>
              <w:t>site_name</w:t>
            </w:r>
          </w:p>
        </w:tc>
        <w:tc>
          <w:tcPr>
            <w:tcW w:w="0" w:type="auto"/>
            <w:vAlign w:val="center"/>
            <w:tcPrChange w:id="40" w:author="Xavier Hoenner" w:date="2014-05-01T12:37:00Z">
              <w:tcPr>
                <w:tcW w:w="409" w:type="pct"/>
                <w:vAlign w:val="center"/>
              </w:tcPr>
            </w:tcPrChange>
          </w:tcPr>
          <w:p w14:paraId="08BFB770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no_platforms</w:t>
            </w:r>
          </w:p>
        </w:tc>
        <w:tc>
          <w:tcPr>
            <w:tcW w:w="0" w:type="auto"/>
            <w:vAlign w:val="center"/>
            <w:tcPrChange w:id="41" w:author="Xavier Hoenner" w:date="2014-05-01T12:37:00Z">
              <w:tcPr>
                <w:tcW w:w="362" w:type="pct"/>
                <w:vAlign w:val="center"/>
              </w:tcPr>
            </w:tcPrChange>
          </w:tcPr>
          <w:p w14:paraId="3DECF657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no_sensors</w:t>
            </w:r>
          </w:p>
        </w:tc>
        <w:tc>
          <w:tcPr>
            <w:tcW w:w="0" w:type="auto"/>
            <w:tcPrChange w:id="42" w:author="Xavier Hoenner" w:date="2014-05-01T12:37:00Z">
              <w:tcPr>
                <w:tcW w:w="446" w:type="pct"/>
              </w:tcPr>
            </w:tcPrChange>
          </w:tcPr>
          <w:p w14:paraId="46B3395A" w14:textId="77777777" w:rsidR="00FD42ED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no_parameters</w:t>
            </w:r>
          </w:p>
        </w:tc>
        <w:tc>
          <w:tcPr>
            <w:tcW w:w="0" w:type="auto"/>
            <w:vAlign w:val="center"/>
            <w:tcPrChange w:id="43" w:author="Xavier Hoenner" w:date="2014-05-01T12:37:00Z">
              <w:tcPr>
                <w:tcW w:w="394" w:type="pct"/>
              </w:tcPr>
            </w:tcPrChange>
          </w:tcPr>
          <w:p w14:paraId="383D6D31" w14:textId="77777777" w:rsidR="00FD42ED" w:rsidRDefault="00FD42ED" w:rsidP="009B25F5">
            <w:pPr>
              <w:jc w:val="center"/>
              <w:rPr>
                <w:b/>
              </w:rPr>
              <w:pPrChange w:id="44" w:author="Xavier Hoenner" w:date="2014-05-01T12:37:00Z">
                <w:pPr>
                  <w:jc w:val="center"/>
                </w:pPr>
              </w:pPrChange>
            </w:pPr>
            <w:r>
              <w:rPr>
                <w:b/>
              </w:rPr>
              <w:t>depth_range</w:t>
            </w:r>
          </w:p>
        </w:tc>
        <w:tc>
          <w:tcPr>
            <w:tcW w:w="0" w:type="auto"/>
            <w:vAlign w:val="center"/>
            <w:tcPrChange w:id="45" w:author="Xavier Hoenner" w:date="2014-05-01T12:37:00Z">
              <w:tcPr>
                <w:tcW w:w="401" w:type="pct"/>
                <w:vAlign w:val="center"/>
              </w:tcPr>
            </w:tcPrChange>
          </w:tcPr>
          <w:p w14:paraId="2792BCEE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earliest_date</w:t>
            </w:r>
          </w:p>
        </w:tc>
        <w:tc>
          <w:tcPr>
            <w:tcW w:w="0" w:type="auto"/>
            <w:vAlign w:val="center"/>
            <w:tcPrChange w:id="46" w:author="Xavier Hoenner" w:date="2014-05-01T12:37:00Z">
              <w:tcPr>
                <w:tcW w:w="363" w:type="pct"/>
                <w:vAlign w:val="center"/>
              </w:tcPr>
            </w:tcPrChange>
          </w:tcPr>
          <w:p w14:paraId="4366BEEB" w14:textId="77777777" w:rsidR="00FD42ED" w:rsidRPr="0025464E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latest_date</w:t>
            </w:r>
          </w:p>
        </w:tc>
        <w:tc>
          <w:tcPr>
            <w:tcW w:w="0" w:type="auto"/>
            <w:vAlign w:val="center"/>
            <w:tcPrChange w:id="47" w:author="Xavier Hoenner" w:date="2014-05-01T12:37:00Z">
              <w:tcPr>
                <w:tcW w:w="664" w:type="pct"/>
                <w:vAlign w:val="center"/>
              </w:tcPr>
            </w:tcPrChange>
          </w:tcPr>
          <w:p w14:paraId="57B709A6" w14:textId="77777777" w:rsidR="00FD42ED" w:rsidRDefault="00FD42ED" w:rsidP="0018452B">
            <w:pPr>
              <w:jc w:val="center"/>
              <w:rPr>
                <w:b/>
              </w:rPr>
            </w:pPr>
            <w:r>
              <w:rPr>
                <w:b/>
              </w:rPr>
              <w:t>mean_coverage_duration</w:t>
            </w:r>
          </w:p>
        </w:tc>
      </w:tr>
      <w:tr w:rsidR="00FD42ED" w14:paraId="31333E57" w14:textId="77777777" w:rsidTr="00FE28D2">
        <w:trPr>
          <w:jc w:val="center"/>
          <w:trPrChange w:id="48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49" w:author="Xavier Hoenner" w:date="2014-05-01T12:37:00Z">
              <w:tcPr>
                <w:tcW w:w="344" w:type="pct"/>
                <w:vAlign w:val="center"/>
              </w:tcPr>
            </w:tcPrChange>
          </w:tcPr>
          <w:p w14:paraId="492CB5FF" w14:textId="77777777" w:rsidR="00FD42ED" w:rsidRDefault="00FD42ED" w:rsidP="0018452B">
            <w:pPr>
              <w:jc w:val="center"/>
            </w:pPr>
            <w:r>
              <w:t>Site name</w:t>
            </w:r>
          </w:p>
        </w:tc>
        <w:tc>
          <w:tcPr>
            <w:tcW w:w="0" w:type="auto"/>
            <w:vAlign w:val="center"/>
            <w:tcPrChange w:id="50" w:author="Xavier Hoenner" w:date="2014-05-01T12:37:00Z">
              <w:tcPr>
                <w:tcW w:w="409" w:type="pct"/>
                <w:vAlign w:val="center"/>
              </w:tcPr>
            </w:tcPrChange>
          </w:tcPr>
          <w:p w14:paraId="534ECC14" w14:textId="08848B5F" w:rsidR="00FD42ED" w:rsidRDefault="00FD42ED" w:rsidP="00CE46D8">
            <w:pPr>
              <w:jc w:val="center"/>
            </w:pPr>
            <w:r>
              <w:t># platform</w:t>
            </w:r>
          </w:p>
        </w:tc>
        <w:tc>
          <w:tcPr>
            <w:tcW w:w="0" w:type="auto"/>
            <w:vAlign w:val="center"/>
            <w:tcPrChange w:id="51" w:author="Xavier Hoenner" w:date="2014-05-01T12:37:00Z">
              <w:tcPr>
                <w:tcW w:w="362" w:type="pct"/>
                <w:vAlign w:val="center"/>
              </w:tcPr>
            </w:tcPrChange>
          </w:tcPr>
          <w:p w14:paraId="10F8104F" w14:textId="77777777" w:rsidR="00FD42ED" w:rsidRDefault="00FD42ED" w:rsidP="0018452B">
            <w:pPr>
              <w:jc w:val="center"/>
            </w:pPr>
            <w:r>
              <w:t># sensors</w:t>
            </w:r>
          </w:p>
        </w:tc>
        <w:tc>
          <w:tcPr>
            <w:tcW w:w="0" w:type="auto"/>
            <w:tcPrChange w:id="52" w:author="Xavier Hoenner" w:date="2014-05-01T12:37:00Z">
              <w:tcPr>
                <w:tcW w:w="446" w:type="pct"/>
              </w:tcPr>
            </w:tcPrChange>
          </w:tcPr>
          <w:p w14:paraId="17964F8A" w14:textId="77777777" w:rsidR="00FD42ED" w:rsidRDefault="00FD42ED" w:rsidP="0018452B">
            <w:pPr>
              <w:jc w:val="center"/>
            </w:pPr>
            <w:r>
              <w:t># parameters</w:t>
            </w:r>
          </w:p>
        </w:tc>
        <w:tc>
          <w:tcPr>
            <w:tcW w:w="0" w:type="auto"/>
            <w:vAlign w:val="center"/>
            <w:tcPrChange w:id="53" w:author="Xavier Hoenner" w:date="2014-05-01T12:37:00Z">
              <w:tcPr>
                <w:tcW w:w="394" w:type="pct"/>
              </w:tcPr>
            </w:tcPrChange>
          </w:tcPr>
          <w:p w14:paraId="58F8D6BB" w14:textId="77777777" w:rsidR="00FD42ED" w:rsidRDefault="00FD42ED" w:rsidP="009B25F5">
            <w:pPr>
              <w:jc w:val="center"/>
              <w:pPrChange w:id="54" w:author="Xavier Hoenner" w:date="2014-05-01T12:37:00Z">
                <w:pPr>
                  <w:jc w:val="center"/>
                </w:pPr>
              </w:pPrChange>
            </w:pPr>
            <w:r>
              <w:t>Depth range</w:t>
            </w:r>
          </w:p>
        </w:tc>
        <w:tc>
          <w:tcPr>
            <w:tcW w:w="0" w:type="auto"/>
            <w:vAlign w:val="center"/>
            <w:tcPrChange w:id="55" w:author="Xavier Hoenner" w:date="2014-05-01T12:37:00Z">
              <w:tcPr>
                <w:tcW w:w="401" w:type="pct"/>
                <w:vAlign w:val="center"/>
              </w:tcPr>
            </w:tcPrChange>
          </w:tcPr>
          <w:p w14:paraId="5D52A9C2" w14:textId="77777777" w:rsidR="00FD42ED" w:rsidRDefault="00FD42ED" w:rsidP="0018452B">
            <w:pPr>
              <w:jc w:val="center"/>
            </w:pPr>
            <w:r>
              <w:t>Start</w:t>
            </w:r>
          </w:p>
        </w:tc>
        <w:tc>
          <w:tcPr>
            <w:tcW w:w="0" w:type="auto"/>
            <w:vAlign w:val="center"/>
            <w:tcPrChange w:id="56" w:author="Xavier Hoenner" w:date="2014-05-01T12:37:00Z">
              <w:tcPr>
                <w:tcW w:w="363" w:type="pct"/>
                <w:vAlign w:val="center"/>
              </w:tcPr>
            </w:tcPrChange>
          </w:tcPr>
          <w:p w14:paraId="474771E9" w14:textId="77777777" w:rsidR="00FD42ED" w:rsidRDefault="00FD42ED" w:rsidP="0018452B">
            <w:pPr>
              <w:jc w:val="center"/>
            </w:pPr>
            <w:r>
              <w:t>End</w:t>
            </w:r>
          </w:p>
        </w:tc>
        <w:tc>
          <w:tcPr>
            <w:tcW w:w="0" w:type="auto"/>
            <w:vAlign w:val="center"/>
            <w:tcPrChange w:id="57" w:author="Xavier Hoenner" w:date="2014-05-01T12:37:00Z">
              <w:tcPr>
                <w:tcW w:w="664" w:type="pct"/>
                <w:vAlign w:val="center"/>
              </w:tcPr>
            </w:tcPrChange>
          </w:tcPr>
          <w:p w14:paraId="1AE9C9D8" w14:textId="77777777" w:rsidR="00FD42ED" w:rsidRDefault="00FD42ED" w:rsidP="0018452B">
            <w:pPr>
              <w:jc w:val="center"/>
            </w:pPr>
            <w:r>
              <w:t>Mean time coverage (days)</w:t>
            </w:r>
          </w:p>
        </w:tc>
      </w:tr>
      <w:tr w:rsidR="00FD42ED" w14:paraId="775EF3C9" w14:textId="77777777" w:rsidTr="00FE28D2">
        <w:trPr>
          <w:jc w:val="center"/>
          <w:trPrChange w:id="58" w:author="Xavier Hoenner" w:date="2014-05-01T12:37:00Z">
            <w:trPr>
              <w:jc w:val="center"/>
            </w:trPr>
          </w:trPrChange>
        </w:trPr>
        <w:tc>
          <w:tcPr>
            <w:tcW w:w="0" w:type="auto"/>
            <w:vAlign w:val="center"/>
            <w:tcPrChange w:id="59" w:author="Xavier Hoenner" w:date="2014-05-01T12:37:00Z">
              <w:tcPr>
                <w:tcW w:w="344" w:type="pct"/>
                <w:vAlign w:val="center"/>
              </w:tcPr>
            </w:tcPrChange>
          </w:tcPr>
          <w:p w14:paraId="15EB694C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0" w:author="Xavier Hoenner" w:date="2014-05-01T12:37:00Z">
              <w:tcPr>
                <w:tcW w:w="409" w:type="pct"/>
                <w:vAlign w:val="center"/>
              </w:tcPr>
            </w:tcPrChange>
          </w:tcPr>
          <w:p w14:paraId="03334C59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1" w:author="Xavier Hoenner" w:date="2014-05-01T12:37:00Z">
              <w:tcPr>
                <w:tcW w:w="362" w:type="pct"/>
                <w:vAlign w:val="center"/>
              </w:tcPr>
            </w:tcPrChange>
          </w:tcPr>
          <w:p w14:paraId="6204AD99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tcPrChange w:id="62" w:author="Xavier Hoenner" w:date="2014-05-01T12:37:00Z">
              <w:tcPr>
                <w:tcW w:w="446" w:type="pct"/>
              </w:tcPr>
            </w:tcPrChange>
          </w:tcPr>
          <w:p w14:paraId="6884BA6C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tcPrChange w:id="63" w:author="Xavier Hoenner" w:date="2014-05-01T12:37:00Z">
              <w:tcPr>
                <w:tcW w:w="394" w:type="pct"/>
              </w:tcPr>
            </w:tcPrChange>
          </w:tcPr>
          <w:p w14:paraId="19DE3E08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4" w:author="Xavier Hoenner" w:date="2014-05-01T12:37:00Z">
              <w:tcPr>
                <w:tcW w:w="401" w:type="pct"/>
                <w:vAlign w:val="center"/>
              </w:tcPr>
            </w:tcPrChange>
          </w:tcPr>
          <w:p w14:paraId="7DFE7080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5" w:author="Xavier Hoenner" w:date="2014-05-01T12:37:00Z">
              <w:tcPr>
                <w:tcW w:w="363" w:type="pct"/>
                <w:vAlign w:val="center"/>
              </w:tcPr>
            </w:tcPrChange>
          </w:tcPr>
          <w:p w14:paraId="252ED62A" w14:textId="77777777" w:rsidR="00FD42ED" w:rsidRDefault="00FD42ED" w:rsidP="0018452B">
            <w:pPr>
              <w:jc w:val="center"/>
            </w:pPr>
          </w:p>
        </w:tc>
        <w:tc>
          <w:tcPr>
            <w:tcW w:w="0" w:type="auto"/>
            <w:vAlign w:val="center"/>
            <w:tcPrChange w:id="66" w:author="Xavier Hoenner" w:date="2014-05-01T12:37:00Z">
              <w:tcPr>
                <w:tcW w:w="664" w:type="pct"/>
                <w:vAlign w:val="center"/>
              </w:tcPr>
            </w:tcPrChange>
          </w:tcPr>
          <w:p w14:paraId="10DABFE2" w14:textId="77777777" w:rsidR="00FD42ED" w:rsidRDefault="00FD42ED" w:rsidP="0018452B">
            <w:pPr>
              <w:jc w:val="center"/>
            </w:pPr>
          </w:p>
        </w:tc>
      </w:tr>
    </w:tbl>
    <w:p w14:paraId="10BB5DAF" w14:textId="77777777" w:rsidR="00580B53" w:rsidRPr="00580B53" w:rsidRDefault="00580B53" w:rsidP="00580B53"/>
    <w:p w14:paraId="7F05B932" w14:textId="77777777" w:rsidR="00905C8D" w:rsidRDefault="00905C8D" w:rsidP="00905C8D">
      <w:pPr>
        <w:pStyle w:val="Heading2"/>
      </w:pPr>
      <w:r w:rsidRPr="00E123F0">
        <w:t>1.</w:t>
      </w:r>
      <w:r>
        <w:t>2</w:t>
      </w:r>
      <w:r w:rsidRPr="00E123F0">
        <w:t xml:space="preserve"> </w:t>
      </w:r>
      <w:r>
        <w:t>D</w:t>
      </w:r>
      <w:r w:rsidRPr="00E123F0">
        <w:t xml:space="preserve">ata </w:t>
      </w:r>
      <w:r>
        <w:t>report – all data on the portal</w:t>
      </w:r>
    </w:p>
    <w:p w14:paraId="199E9CF7" w14:textId="77777777" w:rsidR="0011784D" w:rsidRDefault="005830DC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‘A_</w:t>
      </w:r>
      <w:r w:rsidR="00481A61">
        <w:rPr>
          <w:u w:val="none"/>
        </w:rPr>
        <w:t>FAIMMS</w:t>
      </w:r>
      <w:r w:rsidRPr="0011784D">
        <w:rPr>
          <w:u w:val="none"/>
        </w:rPr>
        <w:t>_allData_dataOnPortal’</w:t>
      </w:r>
    </w:p>
    <w:p w14:paraId="74F8757C" w14:textId="77777777" w:rsidR="0011784D" w:rsidRDefault="0011784D" w:rsidP="0011784D"/>
    <w:p w14:paraId="7AC01A5E" w14:textId="77777777" w:rsidR="007F3C2B" w:rsidRPr="0011784D" w:rsidRDefault="005830DC" w:rsidP="0011784D">
      <w:pPr>
        <w:pStyle w:val="Heading3"/>
      </w:pPr>
      <w:r w:rsidRPr="0011784D">
        <w:rPr>
          <w:b w:val="0"/>
        </w:rPr>
        <w:t>Description:</w:t>
      </w:r>
      <w:r w:rsidRPr="0011784D">
        <w:rPr>
          <w:u w:val="none"/>
        </w:rPr>
        <w:t xml:space="preserve"> ‘All data available on the portal’</w:t>
      </w:r>
    </w:p>
    <w:p w14:paraId="36C07FF6" w14:textId="77777777" w:rsidR="005830DC" w:rsidRDefault="005830DC" w:rsidP="00905C8D">
      <w:pPr>
        <w:rPr>
          <w:u w:val="single"/>
        </w:rPr>
      </w:pPr>
    </w:p>
    <w:p w14:paraId="11F9C4EE" w14:textId="77777777" w:rsidR="00905C8D" w:rsidRDefault="00905C8D" w:rsidP="00905C8D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0F8DED0E" w14:textId="77777777" w:rsidTr="00CA4E0D">
        <w:tc>
          <w:tcPr>
            <w:tcW w:w="1271" w:type="dxa"/>
          </w:tcPr>
          <w:p w14:paraId="360499A8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249" w:type="dxa"/>
          </w:tcPr>
          <w:p w14:paraId="69878889" w14:textId="2662074A" w:rsidR="00CA4E0D" w:rsidRPr="003D503B" w:rsidRDefault="00CA4E0D" w:rsidP="00343BA4">
            <w:pPr>
              <w:rPr>
                <w:szCs w:val="24"/>
              </w:rPr>
            </w:pPr>
            <w:ins w:id="67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68" w:author="Xavier Hoenner" w:date="2014-05-01T12:31:00Z">
              <w:r w:rsidRPr="003D503B" w:rsidDel="00893905">
                <w:rPr>
                  <w:szCs w:val="24"/>
                </w:rPr>
                <w:delText>db</w:delText>
              </w:r>
              <w:r w:rsidDel="00893905">
                <w:rPr>
                  <w:szCs w:val="24"/>
                </w:rPr>
                <w:delText>dev</w:delText>
              </w:r>
              <w:r w:rsidRPr="003D503B" w:rsidDel="00893905">
                <w:rPr>
                  <w:szCs w:val="24"/>
                </w:rPr>
                <w:delText>.emii.org.au</w:delText>
              </w:r>
            </w:del>
          </w:p>
        </w:tc>
      </w:tr>
      <w:tr w:rsidR="00CA4E0D" w14:paraId="7D083B8D" w14:textId="77777777" w:rsidTr="00CA4E0D">
        <w:tc>
          <w:tcPr>
            <w:tcW w:w="1271" w:type="dxa"/>
          </w:tcPr>
          <w:p w14:paraId="52CBDA2C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717DAAA4" w14:textId="3ACB6352" w:rsidR="00CA4E0D" w:rsidRPr="003D503B" w:rsidRDefault="00CA4E0D" w:rsidP="00343BA4">
            <w:pPr>
              <w:rPr>
                <w:szCs w:val="24"/>
              </w:rPr>
            </w:pPr>
            <w:ins w:id="69" w:author="Xavier Hoenner" w:date="2014-05-01T12:31:00Z">
              <w:r>
                <w:rPr>
                  <w:szCs w:val="24"/>
                </w:rPr>
                <w:t>harvest</w:t>
              </w:r>
            </w:ins>
            <w:del w:id="70" w:author="Xavier Hoenner" w:date="2014-05-01T12:31:00Z">
              <w:r w:rsidDel="00893905">
                <w:rPr>
                  <w:szCs w:val="24"/>
                </w:rPr>
                <w:delText>report_db</w:delText>
              </w:r>
            </w:del>
          </w:p>
        </w:tc>
      </w:tr>
      <w:tr w:rsidR="00CA4E0D" w14:paraId="4A26CB4D" w14:textId="77777777" w:rsidTr="00CA4E0D">
        <w:tc>
          <w:tcPr>
            <w:tcW w:w="1271" w:type="dxa"/>
          </w:tcPr>
          <w:p w14:paraId="3FE198AB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4CAAA91E" w14:textId="5C464F69" w:rsidR="00CA4E0D" w:rsidRPr="003D503B" w:rsidRDefault="00CA4E0D" w:rsidP="00343BA4">
            <w:pPr>
              <w:rPr>
                <w:szCs w:val="24"/>
              </w:rPr>
            </w:pPr>
            <w:ins w:id="71" w:author="Xavier Hoenner" w:date="2014-05-01T12:31:00Z">
              <w:r>
                <w:rPr>
                  <w:szCs w:val="24"/>
                </w:rPr>
                <w:t>reporting</w:t>
              </w:r>
            </w:ins>
            <w:del w:id="72" w:author="Xavier Hoenner" w:date="2014-05-01T12:31:00Z">
              <w:r w:rsidDel="00893905">
                <w:rPr>
                  <w:szCs w:val="24"/>
                </w:rPr>
                <w:delText>report</w:delText>
              </w:r>
            </w:del>
          </w:p>
        </w:tc>
      </w:tr>
      <w:tr w:rsidR="00896D61" w14:paraId="20E64CFF" w14:textId="77777777" w:rsidTr="00CA4E0D">
        <w:tc>
          <w:tcPr>
            <w:tcW w:w="1271" w:type="dxa"/>
          </w:tcPr>
          <w:p w14:paraId="4D5215EC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49" w:type="dxa"/>
          </w:tcPr>
          <w:p w14:paraId="611FED7A" w14:textId="77777777" w:rsidR="00896D61" w:rsidRPr="003D503B" w:rsidRDefault="00481A61" w:rsidP="004D61E1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E2486CA" w14:textId="77777777" w:rsidR="00D760A3" w:rsidRDefault="00D760A3" w:rsidP="00905C8D"/>
    <w:p w14:paraId="1A53B70C" w14:textId="77777777" w:rsidR="00905C8D" w:rsidRDefault="00905C8D" w:rsidP="00905C8D">
      <w:r>
        <w:rPr>
          <w:u w:val="single"/>
        </w:rPr>
        <w:t xml:space="preserve">Filters: </w:t>
      </w:r>
      <w:r w:rsidR="004304D5">
        <w:t>None, all filters have already been applied.</w:t>
      </w:r>
    </w:p>
    <w:p w14:paraId="18A1FBA9" w14:textId="53981B46" w:rsidR="00905C8D" w:rsidRDefault="00905C8D" w:rsidP="00905C8D">
      <w:pPr>
        <w:ind w:left="1843" w:hanging="1843"/>
      </w:pPr>
      <w:r>
        <w:rPr>
          <w:u w:val="single"/>
        </w:rPr>
        <w:t>Data sorting options:</w:t>
      </w:r>
      <w:r>
        <w:t xml:space="preserve"> </w:t>
      </w:r>
      <w:r w:rsidR="00834386">
        <w:t>None, data are already sorted</w:t>
      </w:r>
      <w:del w:id="73" w:author="Xavier Hoenner" w:date="2014-05-01T12:38:00Z">
        <w:r w:rsidR="00834386" w:rsidDel="0092198F">
          <w:delText xml:space="preserve"> by ASCENDING ‘</w:delText>
        </w:r>
        <w:r w:rsidR="0098366E" w:rsidDel="0092198F">
          <w:delText>site_name</w:delText>
        </w:r>
        <w:r w:rsidR="00834386" w:rsidDel="0092198F">
          <w:delText>’, then by ASCENDING ‘</w:delText>
        </w:r>
        <w:r w:rsidR="0098366E" w:rsidDel="0092198F">
          <w:delText>platform_code</w:delText>
        </w:r>
        <w:r w:rsidR="00834386" w:rsidDel="0092198F">
          <w:delText>’, and then by ASCENDING ‘s</w:delText>
        </w:r>
        <w:r w:rsidR="0098366E" w:rsidDel="0092198F">
          <w:delText>ensor_code</w:delText>
        </w:r>
        <w:r w:rsidR="00834386" w:rsidDel="0092198F">
          <w:delText>’</w:delText>
        </w:r>
      </w:del>
      <w:r w:rsidR="00834386">
        <w:t>.</w:t>
      </w:r>
    </w:p>
    <w:p w14:paraId="194053FE" w14:textId="77777777" w:rsidR="004C4CC5" w:rsidRDefault="004C4CC5" w:rsidP="004C4CC5">
      <w:pPr>
        <w:ind w:left="1843" w:hanging="1843"/>
      </w:pPr>
      <w:r>
        <w:rPr>
          <w:u w:val="single"/>
        </w:rPr>
        <w:t>Data grouping options:</w:t>
      </w:r>
      <w:r>
        <w:t xml:space="preserve"> </w:t>
      </w:r>
      <w:r w:rsidR="00480FE4">
        <w:t>Group by ‘</w:t>
      </w:r>
      <w:r w:rsidR="0098366E">
        <w:t>site_name</w:t>
      </w:r>
      <w:r w:rsidR="00480FE4">
        <w:t>’, sub-g</w:t>
      </w:r>
      <w:r>
        <w:t>roup by ‘</w:t>
      </w:r>
      <w:r w:rsidR="0098366E">
        <w:t>platform_code</w:t>
      </w:r>
      <w:r>
        <w:t>’</w:t>
      </w:r>
      <w:r w:rsidR="0002555C">
        <w:t>.</w:t>
      </w:r>
    </w:p>
    <w:p w14:paraId="53E309B2" w14:textId="01CE4AD8" w:rsidR="004C6B83" w:rsidRDefault="004C6B83" w:rsidP="004C6B83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480FE4">
        <w:rPr>
          <w:b/>
        </w:rPr>
        <w:t xml:space="preserve">Headers: </w:t>
      </w:r>
      <w:r w:rsidR="0098366E">
        <w:t>Deployment site name</w:t>
      </w:r>
      <w:ins w:id="74" w:author="Xavier Hoenner" w:date="2013-07-11T11:35:00Z">
        <w:r w:rsidR="0018452B">
          <w:t>.</w:t>
        </w:r>
      </w:ins>
      <w:del w:id="75" w:author="Xavier Hoenner" w:date="2013-07-11T11:35:00Z">
        <w:r w:rsidR="0098366E" w:rsidDel="0018452B">
          <w:delText xml:space="preserve"> for the sensor network</w:delText>
        </w:r>
        <w:r w:rsidR="00480FE4" w:rsidDel="0018452B">
          <w:delText>.</w:delText>
        </w:r>
      </w:del>
      <w:r w:rsidR="00480FE4">
        <w:br/>
      </w:r>
      <w:r w:rsidR="00480FE4">
        <w:rPr>
          <w:b/>
        </w:rPr>
        <w:t>Sub-h</w:t>
      </w:r>
      <w:r>
        <w:rPr>
          <w:b/>
        </w:rPr>
        <w:t xml:space="preserve">eaders: </w:t>
      </w:r>
      <w:r w:rsidR="00B019B4">
        <w:t>Name of the platform on which sensors are attached</w:t>
      </w:r>
      <w:r>
        <w:t>.</w:t>
      </w:r>
      <w:r>
        <w:br/>
      </w:r>
      <w:r w:rsidR="00F73236">
        <w:rPr>
          <w:b/>
        </w:rPr>
        <w:t>S</w:t>
      </w:r>
      <w:r w:rsidR="00B019B4">
        <w:rPr>
          <w:b/>
        </w:rPr>
        <w:t>ensor</w:t>
      </w:r>
      <w:r>
        <w:rPr>
          <w:b/>
        </w:rPr>
        <w:t xml:space="preserve"> code</w:t>
      </w:r>
      <w:r>
        <w:t xml:space="preserve">: </w:t>
      </w:r>
      <w:r w:rsidR="00B019B4">
        <w:t>Channel ID – parameter recorded</w:t>
      </w:r>
      <w:r w:rsidR="003764C7">
        <w:t>.</w:t>
      </w:r>
      <w:del w:id="76" w:author="Xavier Hoenner" w:date="2014-05-01T12:38:00Z">
        <w:r w:rsidR="00817354" w:rsidDel="0092198F">
          <w:br/>
        </w:r>
        <w:r w:rsidR="00B019B4" w:rsidDel="0092198F">
          <w:rPr>
            <w:b/>
          </w:rPr>
          <w:delText>QC’d data</w:delText>
        </w:r>
        <w:r w:rsidRPr="006B3C3D" w:rsidDel="0092198F">
          <w:delText xml:space="preserve">: </w:delText>
        </w:r>
        <w:r w:rsidR="00372E10" w:rsidDel="0092198F">
          <w:delText>Q</w:delText>
        </w:r>
        <w:r w:rsidR="00B019B4" w:rsidDel="0092198F">
          <w:delText>uality controlled data available for the parameter recorded</w:delText>
        </w:r>
        <w:r w:rsidR="00372E10" w:rsidDel="0092198F">
          <w:delText>?</w:delText>
        </w:r>
      </w:del>
      <w:r>
        <w:br/>
      </w:r>
      <w:r w:rsidR="003764C7">
        <w:rPr>
          <w:b/>
        </w:rPr>
        <w:t>Start</w:t>
      </w:r>
      <w:r w:rsidRPr="006B3C3D">
        <w:t xml:space="preserve">: </w:t>
      </w:r>
      <w:r w:rsidR="00B019B4">
        <w:t>Data recording start date</w:t>
      </w:r>
      <w:r w:rsidR="001E38C3">
        <w:t xml:space="preserve"> </w:t>
      </w:r>
      <w:r>
        <w:t>(format: dd/mm/yyyy).</w:t>
      </w:r>
      <w:r w:rsidR="00B019B4">
        <w:br/>
      </w:r>
      <w:r w:rsidR="00B019B4">
        <w:rPr>
          <w:b/>
        </w:rPr>
        <w:t>End</w:t>
      </w:r>
      <w:r w:rsidR="00B019B4" w:rsidRPr="006B3C3D">
        <w:t xml:space="preserve">: </w:t>
      </w:r>
      <w:r w:rsidR="00B019B4">
        <w:t>Data recording end date (format: dd/mm/yyyy).</w:t>
      </w:r>
      <w:r w:rsidR="00B019B4" w:rsidRPr="006B3C3D">
        <w:br/>
      </w:r>
      <w:r w:rsidR="000318CA">
        <w:rPr>
          <w:b/>
        </w:rPr>
        <w:t>Time</w:t>
      </w:r>
      <w:r w:rsidRPr="00ED7666">
        <w:rPr>
          <w:b/>
        </w:rPr>
        <w:t xml:space="preserve"> </w:t>
      </w:r>
      <w:r>
        <w:rPr>
          <w:b/>
        </w:rPr>
        <w:t>c</w:t>
      </w:r>
      <w:r w:rsidRPr="00ED7666">
        <w:rPr>
          <w:b/>
        </w:rPr>
        <w:t>overage</w:t>
      </w:r>
      <w:r w:rsidRPr="00ED7666">
        <w:t xml:space="preserve">: </w:t>
      </w:r>
      <w:r>
        <w:t>N</w:t>
      </w:r>
      <w:r w:rsidRPr="00ED7666">
        <w:t xml:space="preserve">umber of </w:t>
      </w:r>
      <w:r w:rsidR="00B019B4">
        <w:t>days</w:t>
      </w:r>
      <w:r w:rsidRPr="00ED7666">
        <w:t xml:space="preserve"> </w:t>
      </w:r>
      <w:r>
        <w:t xml:space="preserve">between the </w:t>
      </w:r>
      <w:r w:rsidR="009D77CA">
        <w:t xml:space="preserve">data </w:t>
      </w:r>
      <w:r w:rsidR="003764C7">
        <w:t>recording</w:t>
      </w:r>
      <w:r w:rsidR="009D77CA">
        <w:t xml:space="preserve"> start and </w:t>
      </w:r>
      <w:r w:rsidR="00B019B4">
        <w:t>end</w:t>
      </w:r>
      <w:r>
        <w:t xml:space="preserve"> dates</w:t>
      </w:r>
      <w:r w:rsidRPr="00ED7666">
        <w:t>.</w:t>
      </w:r>
      <w:del w:id="77" w:author="Xavier Hoenner" w:date="2014-05-01T12:38:00Z"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upload</w:delText>
        </w:r>
        <w:r w:rsidR="00C75645" w:rsidRPr="00ED7666" w:rsidDel="0092198F">
          <w:rPr>
            <w:b/>
          </w:rPr>
          <w:delText xml:space="preserve"> data</w:delText>
        </w:r>
        <w:r w:rsidR="00C75645" w:rsidRPr="00ED7666" w:rsidDel="0092198F">
          <w:delText xml:space="preserve">: </w:delText>
        </w:r>
        <w:r w:rsidR="00C75645" w:rsidDel="0092198F">
          <w:delText>N</w:delText>
        </w:r>
        <w:r w:rsidR="00C75645" w:rsidRPr="00ED7666" w:rsidDel="0092198F">
          <w:delText xml:space="preserve">umber of days necessary to </w:delText>
        </w:r>
        <w:r w:rsidR="00C75645" w:rsidDel="0092198F">
          <w:delText>process and upload data onto the eMII server</w:delText>
        </w:r>
        <w:r w:rsidR="00B019B4" w:rsidDel="0092198F">
          <w:delText xml:space="preserve"> from the date the platform has been deployed</w:delText>
        </w:r>
        <w:r w:rsidR="00C75645" w:rsidDel="0092198F">
          <w:delText>.</w:delText>
        </w:r>
        <w:r w:rsidR="00C75645" w:rsidDel="0092198F">
          <w:br/>
        </w:r>
        <w:r w:rsidR="00C75645" w:rsidDel="0092198F">
          <w:rPr>
            <w:b/>
          </w:rPr>
          <w:delText>T</w:delText>
        </w:r>
        <w:r w:rsidR="00C75645" w:rsidRPr="00ED7666" w:rsidDel="0092198F">
          <w:rPr>
            <w:b/>
          </w:rPr>
          <w:delText xml:space="preserve">ime to </w:delText>
        </w:r>
        <w:r w:rsidR="00C75645" w:rsidDel="0092198F">
          <w:rPr>
            <w:b/>
          </w:rPr>
          <w:delText>publish data</w:delText>
        </w:r>
        <w:r w:rsidR="00C75645" w:rsidRPr="00ED7666" w:rsidDel="0092198F">
          <w:rPr>
            <w:b/>
          </w:rPr>
          <w:delText>:</w:delText>
        </w:r>
        <w:r w:rsidR="00C75645" w:rsidRPr="00ED7666" w:rsidDel="0092198F">
          <w:delText xml:space="preserve"> </w:delText>
        </w:r>
        <w:r w:rsidR="00C75645" w:rsidDel="0092198F">
          <w:delText>N</w:delText>
        </w:r>
        <w:r w:rsidR="00C75645" w:rsidRPr="00ED7666" w:rsidDel="0092198F">
          <w:delText>umber of days necessary to make data available through Opendap and the IMOS portal</w:delText>
        </w:r>
        <w:r w:rsidR="00C75645" w:rsidDel="0092198F">
          <w:delText xml:space="preserve"> from the date the data is on the eMII server</w:delText>
        </w:r>
        <w:r w:rsidR="00C34D04" w:rsidDel="0092198F">
          <w:delText>.</w:delText>
        </w:r>
      </w:del>
      <w:r w:rsidR="00C75645" w:rsidRPr="00ED7666">
        <w:br/>
      </w:r>
      <w:r w:rsidR="00F82BEA">
        <w:rPr>
          <w:b/>
        </w:rPr>
        <w:t>FAIMMS:</w:t>
      </w:r>
      <w:r w:rsidR="00F82BEA" w:rsidRPr="001E38C3">
        <w:t xml:space="preserve"> </w:t>
      </w:r>
      <w:r w:rsidR="00F82BEA">
        <w:t>Facility for Automated Intelligent Monitoring of Marine Systems (</w:t>
      </w:r>
      <w:hyperlink r:id="rId8" w:history="1">
        <w:r w:rsidR="00F82BEA" w:rsidRPr="006D1CD2">
          <w:rPr>
            <w:rStyle w:val="Hyperlink"/>
          </w:rPr>
          <w:t>http://imos.org.au/faimms.html</w:t>
        </w:r>
      </w:hyperlink>
      <w:r w:rsidR="00F82BEA">
        <w:t>).</w:t>
      </w:r>
    </w:p>
    <w:p w14:paraId="47F7C403" w14:textId="77777777" w:rsidR="004C6B83" w:rsidRDefault="004C6B83" w:rsidP="004C6B83"/>
    <w:p w14:paraId="07277279" w14:textId="77777777" w:rsidR="004C6B83" w:rsidRDefault="004C6B83" w:rsidP="004C6B83">
      <w:pPr>
        <w:pStyle w:val="Heading3"/>
      </w:pPr>
      <w:r>
        <w:t>Template</w:t>
      </w:r>
    </w:p>
    <w:tbl>
      <w:tblPr>
        <w:tblStyle w:val="TableGrid"/>
        <w:tblW w:w="4097" w:type="pct"/>
        <w:jc w:val="center"/>
        <w:tblLook w:val="04A0" w:firstRow="1" w:lastRow="0" w:firstColumn="1" w:lastColumn="0" w:noHBand="0" w:noVBand="1"/>
        <w:tblPrChange w:id="78" w:author="Xavier Hoenner" w:date="2014-05-01T12:39:00Z">
          <w:tblPr>
            <w:tblStyle w:val="TableGrid"/>
            <w:tblW w:w="4548" w:type="pct"/>
            <w:jc w:val="center"/>
            <w:tblLook w:val="04A0" w:firstRow="1" w:lastRow="0" w:firstColumn="1" w:lastColumn="0" w:noHBand="0" w:noVBand="1"/>
          </w:tblPr>
        </w:tblPrChange>
      </w:tblPr>
      <w:tblGrid>
        <w:gridCol w:w="1471"/>
        <w:gridCol w:w="1582"/>
        <w:gridCol w:w="1253"/>
        <w:gridCol w:w="1166"/>
        <w:gridCol w:w="2101"/>
        <w:tblGridChange w:id="79">
          <w:tblGrid>
            <w:gridCol w:w="1049"/>
            <w:gridCol w:w="422"/>
            <w:gridCol w:w="701"/>
            <w:gridCol w:w="881"/>
            <w:gridCol w:w="23"/>
            <w:gridCol w:w="847"/>
            <w:gridCol w:w="383"/>
            <w:gridCol w:w="1083"/>
            <w:gridCol w:w="83"/>
            <w:gridCol w:w="2101"/>
          </w:tblGrid>
        </w:tblGridChange>
      </w:tblGrid>
      <w:tr w:rsidR="0092198F" w14:paraId="52FA7122" w14:textId="77777777" w:rsidTr="0092198F">
        <w:trPr>
          <w:jc w:val="center"/>
          <w:trPrChange w:id="80" w:author="Xavier Hoenner" w:date="2014-05-01T12:39:00Z">
            <w:trPr>
              <w:gridAfter w:val="0"/>
              <w:jc w:val="center"/>
            </w:trPr>
          </w:trPrChange>
        </w:trPr>
        <w:tc>
          <w:tcPr>
            <w:tcW w:w="971" w:type="pct"/>
            <w:vAlign w:val="center"/>
            <w:tcPrChange w:id="81" w:author="Xavier Hoenner" w:date="2014-05-01T12:39:00Z">
              <w:tcPr>
                <w:tcW w:w="570" w:type="pct"/>
                <w:vAlign w:val="center"/>
              </w:tcPr>
            </w:tcPrChange>
          </w:tcPr>
          <w:p w14:paraId="0F5F3519" w14:textId="77777777" w:rsidR="0092198F" w:rsidRPr="0025464E" w:rsidRDefault="0092198F" w:rsidP="00E3152A">
            <w:pPr>
              <w:jc w:val="center"/>
              <w:rPr>
                <w:b/>
              </w:rPr>
            </w:pPr>
            <w:r>
              <w:rPr>
                <w:b/>
              </w:rPr>
              <w:t>sensor_code</w:t>
            </w:r>
          </w:p>
        </w:tc>
        <w:tc>
          <w:tcPr>
            <w:tcW w:w="1045" w:type="pct"/>
            <w:vAlign w:val="center"/>
            <w:tcPrChange w:id="82" w:author="Xavier Hoenner" w:date="2014-05-01T12:39:00Z">
              <w:tcPr>
                <w:tcW w:w="610" w:type="pct"/>
                <w:gridSpan w:val="2"/>
                <w:vAlign w:val="center"/>
              </w:tcPr>
            </w:tcPrChange>
          </w:tcPr>
          <w:p w14:paraId="5284A8D8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sensor_depth</w:t>
            </w:r>
          </w:p>
        </w:tc>
        <w:tc>
          <w:tcPr>
            <w:tcW w:w="827" w:type="pct"/>
            <w:vAlign w:val="center"/>
            <w:tcPrChange w:id="83" w:author="Xavier Hoenner" w:date="2014-05-01T12:39:00Z">
              <w:tcPr>
                <w:tcW w:w="494" w:type="pct"/>
                <w:gridSpan w:val="2"/>
                <w:vAlign w:val="center"/>
              </w:tcPr>
            </w:tcPrChange>
          </w:tcPr>
          <w:p w14:paraId="41F1F4C9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start_date</w:t>
            </w:r>
          </w:p>
        </w:tc>
        <w:tc>
          <w:tcPr>
            <w:tcW w:w="770" w:type="pct"/>
            <w:vAlign w:val="center"/>
            <w:tcPrChange w:id="84" w:author="Xavier Hoenner" w:date="2014-05-01T12:39:00Z">
              <w:tcPr>
                <w:tcW w:w="463" w:type="pct"/>
                <w:vAlign w:val="center"/>
              </w:tcPr>
            </w:tcPrChange>
          </w:tcPr>
          <w:p w14:paraId="7A48A865" w14:textId="77777777" w:rsidR="0092198F" w:rsidRPr="0025464E" w:rsidRDefault="0092198F" w:rsidP="0018452B">
            <w:pPr>
              <w:jc w:val="center"/>
              <w:rPr>
                <w:b/>
              </w:rPr>
            </w:pPr>
            <w:r>
              <w:rPr>
                <w:b/>
              </w:rPr>
              <w:t>end_date</w:t>
            </w:r>
          </w:p>
        </w:tc>
        <w:tc>
          <w:tcPr>
            <w:tcW w:w="1387" w:type="pct"/>
            <w:vAlign w:val="center"/>
            <w:tcPrChange w:id="85" w:author="Xavier Hoenner" w:date="2014-05-01T12:39:00Z">
              <w:tcPr>
                <w:tcW w:w="792" w:type="pct"/>
                <w:gridSpan w:val="2"/>
                <w:vAlign w:val="center"/>
              </w:tcPr>
            </w:tcPrChange>
          </w:tcPr>
          <w:p w14:paraId="507121AD" w14:textId="77777777" w:rsidR="0092198F" w:rsidRDefault="0092198F" w:rsidP="003764C7">
            <w:pPr>
              <w:jc w:val="center"/>
              <w:rPr>
                <w:b/>
              </w:rPr>
            </w:pPr>
            <w:r>
              <w:rPr>
                <w:b/>
              </w:rPr>
              <w:t>coverage_duration</w:t>
            </w:r>
          </w:p>
        </w:tc>
      </w:tr>
      <w:tr w:rsidR="0092198F" w14:paraId="21043B98" w14:textId="77777777" w:rsidTr="0092198F">
        <w:trPr>
          <w:jc w:val="center"/>
          <w:trPrChange w:id="86" w:author="Xavier Hoenner" w:date="2014-05-01T12:39:00Z">
            <w:trPr>
              <w:gridAfter w:val="0"/>
              <w:jc w:val="center"/>
            </w:trPr>
          </w:trPrChange>
        </w:trPr>
        <w:tc>
          <w:tcPr>
            <w:tcW w:w="971" w:type="pct"/>
            <w:vAlign w:val="center"/>
            <w:tcPrChange w:id="87" w:author="Xavier Hoenner" w:date="2014-05-01T12:39:00Z">
              <w:tcPr>
                <w:tcW w:w="570" w:type="pct"/>
                <w:vAlign w:val="center"/>
              </w:tcPr>
            </w:tcPrChange>
          </w:tcPr>
          <w:p w14:paraId="6CD2FC44" w14:textId="77777777" w:rsidR="0092198F" w:rsidRDefault="0092198F" w:rsidP="0018452B">
            <w:pPr>
              <w:jc w:val="center"/>
            </w:pPr>
            <w:r>
              <w:t>Sensor code</w:t>
            </w:r>
          </w:p>
        </w:tc>
        <w:tc>
          <w:tcPr>
            <w:tcW w:w="1045" w:type="pct"/>
            <w:vAlign w:val="center"/>
            <w:tcPrChange w:id="88" w:author="Xavier Hoenner" w:date="2014-05-01T12:39:00Z">
              <w:tcPr>
                <w:tcW w:w="610" w:type="pct"/>
                <w:gridSpan w:val="2"/>
                <w:vAlign w:val="center"/>
              </w:tcPr>
            </w:tcPrChange>
          </w:tcPr>
          <w:p w14:paraId="7524B183" w14:textId="77777777" w:rsidR="0092198F" w:rsidRDefault="0092198F" w:rsidP="0018452B">
            <w:pPr>
              <w:jc w:val="center"/>
            </w:pPr>
            <w:r>
              <w:t>Sensor depth</w:t>
            </w:r>
          </w:p>
        </w:tc>
        <w:tc>
          <w:tcPr>
            <w:tcW w:w="827" w:type="pct"/>
            <w:vAlign w:val="center"/>
            <w:tcPrChange w:id="89" w:author="Xavier Hoenner" w:date="2014-05-01T12:39:00Z">
              <w:tcPr>
                <w:tcW w:w="494" w:type="pct"/>
                <w:gridSpan w:val="2"/>
                <w:vAlign w:val="center"/>
              </w:tcPr>
            </w:tcPrChange>
          </w:tcPr>
          <w:p w14:paraId="6E702798" w14:textId="77777777" w:rsidR="0092198F" w:rsidRDefault="0092198F" w:rsidP="0018452B">
            <w:pPr>
              <w:jc w:val="center"/>
            </w:pPr>
            <w:r>
              <w:t>Start</w:t>
            </w:r>
          </w:p>
        </w:tc>
        <w:tc>
          <w:tcPr>
            <w:tcW w:w="770" w:type="pct"/>
            <w:vAlign w:val="center"/>
            <w:tcPrChange w:id="90" w:author="Xavier Hoenner" w:date="2014-05-01T12:39:00Z">
              <w:tcPr>
                <w:tcW w:w="463" w:type="pct"/>
                <w:vAlign w:val="center"/>
              </w:tcPr>
            </w:tcPrChange>
          </w:tcPr>
          <w:p w14:paraId="5FABD712" w14:textId="77777777" w:rsidR="0092198F" w:rsidRDefault="0092198F" w:rsidP="0018452B">
            <w:pPr>
              <w:jc w:val="center"/>
            </w:pPr>
            <w:r>
              <w:t>End</w:t>
            </w:r>
          </w:p>
        </w:tc>
        <w:tc>
          <w:tcPr>
            <w:tcW w:w="1387" w:type="pct"/>
            <w:vAlign w:val="center"/>
            <w:tcPrChange w:id="91" w:author="Xavier Hoenner" w:date="2014-05-01T12:39:00Z">
              <w:tcPr>
                <w:tcW w:w="792" w:type="pct"/>
                <w:gridSpan w:val="2"/>
                <w:vAlign w:val="center"/>
              </w:tcPr>
            </w:tcPrChange>
          </w:tcPr>
          <w:p w14:paraId="5E66BA42" w14:textId="77777777" w:rsidR="0092198F" w:rsidRDefault="0092198F" w:rsidP="000318CA">
            <w:pPr>
              <w:jc w:val="center"/>
            </w:pPr>
            <w:r>
              <w:t>Time coverage (days)</w:t>
            </w:r>
          </w:p>
        </w:tc>
      </w:tr>
      <w:tr w:rsidR="0092198F" w14:paraId="1CEC78B9" w14:textId="77777777" w:rsidTr="0092198F">
        <w:tblPrEx>
          <w:tblPrExChange w:id="92" w:author="Xavier Hoenner" w:date="2014-05-01T12:39:00Z">
            <w:tblPrEx>
              <w:tblW w:w="4097" w:type="pct"/>
            </w:tblPrEx>
          </w:tblPrExChange>
        </w:tblPrEx>
        <w:trPr>
          <w:jc w:val="center"/>
          <w:trPrChange w:id="93" w:author="Xavier Hoenner" w:date="2014-05-01T12:39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  <w:tcPrChange w:id="94" w:author="Xavier Hoenner" w:date="2014-05-01T12:39:00Z">
              <w:tcPr>
                <w:tcW w:w="5000" w:type="pct"/>
                <w:gridSpan w:val="10"/>
                <w:vAlign w:val="center"/>
              </w:tcPr>
            </w:tcPrChange>
          </w:tcPr>
          <w:p w14:paraId="5EFA9A4B" w14:textId="0B67B6FE" w:rsidR="0092198F" w:rsidRDefault="0092198F" w:rsidP="003764C7">
            <w:pPr>
              <w:jc w:val="center"/>
            </w:pPr>
            <w:ins w:id="95" w:author="Xavier Hoenner" w:date="2014-05-01T12:39:00Z">
              <w:r>
                <w:t>Headers = ‘site_name’</w:t>
              </w:r>
            </w:ins>
          </w:p>
        </w:tc>
      </w:tr>
      <w:tr w:rsidR="0092198F" w14:paraId="672E7974" w14:textId="77777777" w:rsidTr="0092198F">
        <w:tblPrEx>
          <w:tblPrExChange w:id="96" w:author="Xavier Hoenner" w:date="2014-05-01T12:39:00Z">
            <w:tblPrEx>
              <w:tblW w:w="4097" w:type="pct"/>
            </w:tblPrEx>
          </w:tblPrExChange>
        </w:tblPrEx>
        <w:trPr>
          <w:jc w:val="center"/>
          <w:ins w:id="97" w:author="Xavier Hoenner" w:date="2014-05-01T12:39:00Z"/>
          <w:trPrChange w:id="98" w:author="Xavier Hoenner" w:date="2014-05-01T12:39:00Z">
            <w:trPr>
              <w:jc w:val="center"/>
            </w:trPr>
          </w:trPrChange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  <w:tcPrChange w:id="99" w:author="Xavier Hoenner" w:date="2014-05-01T12:39:00Z">
              <w:tcPr>
                <w:tcW w:w="5000" w:type="pct"/>
                <w:gridSpan w:val="10"/>
                <w:vAlign w:val="center"/>
              </w:tcPr>
            </w:tcPrChange>
          </w:tcPr>
          <w:p w14:paraId="3E5893E4" w14:textId="24E3E892" w:rsidR="0092198F" w:rsidRDefault="0092198F" w:rsidP="0092198F">
            <w:pPr>
              <w:rPr>
                <w:ins w:id="100" w:author="Xavier Hoenner" w:date="2014-05-01T12:39:00Z"/>
              </w:rPr>
              <w:pPrChange w:id="101" w:author="Xavier Hoenner" w:date="2014-05-01T12:39:00Z">
                <w:pPr>
                  <w:jc w:val="center"/>
                </w:pPr>
              </w:pPrChange>
            </w:pPr>
            <w:ins w:id="102" w:author="Xavier Hoenner" w:date="2014-05-01T12:39:00Z">
              <w:r>
                <w:t>Sub-headers = ‘platform_code’</w:t>
              </w:r>
            </w:ins>
          </w:p>
        </w:tc>
      </w:tr>
      <w:tr w:rsidR="0092198F" w14:paraId="72720394" w14:textId="77777777" w:rsidTr="0092198F">
        <w:trPr>
          <w:jc w:val="center"/>
          <w:ins w:id="103" w:author="Xavier Hoenner" w:date="2014-05-01T12:39:00Z"/>
        </w:trPr>
        <w:tc>
          <w:tcPr>
            <w:tcW w:w="971" w:type="pct"/>
            <w:vAlign w:val="center"/>
          </w:tcPr>
          <w:p w14:paraId="720849F1" w14:textId="77777777" w:rsidR="0092198F" w:rsidRDefault="0092198F" w:rsidP="0018452B">
            <w:pPr>
              <w:jc w:val="center"/>
              <w:rPr>
                <w:ins w:id="104" w:author="Xavier Hoenner" w:date="2014-05-01T12:39:00Z"/>
              </w:rPr>
            </w:pPr>
          </w:p>
        </w:tc>
        <w:tc>
          <w:tcPr>
            <w:tcW w:w="1045" w:type="pct"/>
            <w:vAlign w:val="center"/>
          </w:tcPr>
          <w:p w14:paraId="43098861" w14:textId="77777777" w:rsidR="0092198F" w:rsidRDefault="0092198F" w:rsidP="0018452B">
            <w:pPr>
              <w:jc w:val="center"/>
              <w:rPr>
                <w:ins w:id="105" w:author="Xavier Hoenner" w:date="2014-05-01T12:39:00Z"/>
              </w:rPr>
            </w:pPr>
          </w:p>
        </w:tc>
        <w:tc>
          <w:tcPr>
            <w:tcW w:w="827" w:type="pct"/>
            <w:vAlign w:val="center"/>
          </w:tcPr>
          <w:p w14:paraId="5FC1C562" w14:textId="77777777" w:rsidR="0092198F" w:rsidRDefault="0092198F" w:rsidP="0018452B">
            <w:pPr>
              <w:jc w:val="center"/>
              <w:rPr>
                <w:ins w:id="106" w:author="Xavier Hoenner" w:date="2014-05-01T12:39:00Z"/>
              </w:rPr>
            </w:pPr>
          </w:p>
        </w:tc>
        <w:tc>
          <w:tcPr>
            <w:tcW w:w="770" w:type="pct"/>
            <w:vAlign w:val="center"/>
          </w:tcPr>
          <w:p w14:paraId="27BE19C5" w14:textId="77777777" w:rsidR="0092198F" w:rsidRDefault="0092198F" w:rsidP="0018452B">
            <w:pPr>
              <w:jc w:val="center"/>
              <w:rPr>
                <w:ins w:id="107" w:author="Xavier Hoenner" w:date="2014-05-01T12:39:00Z"/>
              </w:rPr>
            </w:pPr>
          </w:p>
        </w:tc>
        <w:tc>
          <w:tcPr>
            <w:tcW w:w="1387" w:type="pct"/>
            <w:vAlign w:val="center"/>
          </w:tcPr>
          <w:p w14:paraId="42EF53E3" w14:textId="77777777" w:rsidR="0092198F" w:rsidRDefault="0092198F" w:rsidP="003764C7">
            <w:pPr>
              <w:jc w:val="center"/>
              <w:rPr>
                <w:ins w:id="108" w:author="Xavier Hoenner" w:date="2014-05-01T12:39:00Z"/>
              </w:rPr>
            </w:pPr>
          </w:p>
        </w:tc>
      </w:tr>
    </w:tbl>
    <w:p w14:paraId="36E00DC0" w14:textId="77777777" w:rsidR="004C6B83" w:rsidRDefault="004C6B83" w:rsidP="004C6B83">
      <w:pPr>
        <w:rPr>
          <w:szCs w:val="24"/>
        </w:rPr>
      </w:pPr>
    </w:p>
    <w:p w14:paraId="4C7C4F99" w14:textId="77777777" w:rsidR="00A85F08" w:rsidRDefault="00A85F08" w:rsidP="00A85F08">
      <w:pPr>
        <w:pStyle w:val="Heading2"/>
      </w:pPr>
      <w:r w:rsidRPr="00E123F0">
        <w:t>1.</w:t>
      </w:r>
      <w:r>
        <w:t>3 D</w:t>
      </w:r>
      <w:r w:rsidRPr="00E123F0">
        <w:t xml:space="preserve">ata </w:t>
      </w:r>
      <w:r>
        <w:t>report – New data on the portal (last month)</w:t>
      </w:r>
    </w:p>
    <w:p w14:paraId="58067A0C" w14:textId="77777777" w:rsidR="00A85F08" w:rsidRDefault="00A85F08" w:rsidP="0011784D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‘B_</w:t>
      </w:r>
      <w:r w:rsidR="00C34E31" w:rsidRPr="00C34E31">
        <w:rPr>
          <w:u w:val="none"/>
        </w:rPr>
        <w:t xml:space="preserve"> </w:t>
      </w:r>
      <w:r w:rsidR="00481A61">
        <w:rPr>
          <w:u w:val="none"/>
        </w:rPr>
        <w:t>FAIMMS</w:t>
      </w:r>
      <w:r w:rsidR="00C34E31" w:rsidRPr="0011784D">
        <w:rPr>
          <w:u w:val="none"/>
        </w:rPr>
        <w:t xml:space="preserve"> </w:t>
      </w:r>
      <w:r w:rsidRPr="0011784D">
        <w:rPr>
          <w:u w:val="none"/>
        </w:rPr>
        <w:t>_newDeployments’</w:t>
      </w:r>
    </w:p>
    <w:p w14:paraId="0B84F38E" w14:textId="77777777" w:rsidR="00A85F08" w:rsidRPr="0011784D" w:rsidRDefault="00A85F08" w:rsidP="0011784D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="0033797C" w:rsidRPr="0033797C">
        <w:rPr>
          <w:u w:val="none"/>
        </w:rPr>
        <w:t>New data on the portal (since DATE)</w:t>
      </w:r>
      <w:r w:rsidRPr="0011784D">
        <w:rPr>
          <w:szCs w:val="26"/>
          <w:u w:val="none"/>
        </w:rPr>
        <w:t>’</w:t>
      </w:r>
    </w:p>
    <w:p w14:paraId="06805639" w14:textId="77777777" w:rsidR="00A85F08" w:rsidRDefault="00A85F08" w:rsidP="00A85F08">
      <w:pPr>
        <w:rPr>
          <w:u w:val="single"/>
        </w:rPr>
      </w:pPr>
    </w:p>
    <w:p w14:paraId="04786EB3" w14:textId="77777777" w:rsidR="00A85F08" w:rsidRDefault="00A85F08" w:rsidP="00A85F08">
      <w:r w:rsidRPr="00542A59">
        <w:rPr>
          <w:u w:val="single"/>
        </w:rPr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72"/>
      </w:tblGrid>
      <w:tr w:rsidR="00CA4E0D" w14:paraId="4AA0FC05" w14:textId="77777777" w:rsidTr="00CA4E0D">
        <w:tc>
          <w:tcPr>
            <w:tcW w:w="1271" w:type="dxa"/>
          </w:tcPr>
          <w:p w14:paraId="1B3B8007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lastRenderedPageBreak/>
              <w:t>Server</w:t>
            </w:r>
          </w:p>
        </w:tc>
        <w:tc>
          <w:tcPr>
            <w:tcW w:w="3249" w:type="dxa"/>
          </w:tcPr>
          <w:p w14:paraId="54AB4C75" w14:textId="3808522F" w:rsidR="00CA4E0D" w:rsidRPr="003D503B" w:rsidRDefault="00CA4E0D" w:rsidP="00343BA4">
            <w:pPr>
              <w:rPr>
                <w:szCs w:val="24"/>
              </w:rPr>
            </w:pPr>
            <w:ins w:id="109" w:author="Xavier Hoenner" w:date="2014-05-01T12:31:00Z">
              <w:r>
                <w:rPr>
                  <w:szCs w:val="24"/>
                </w:rPr>
                <w:t>dbprod</w:t>
              </w:r>
              <w:r w:rsidRPr="003D503B">
                <w:rPr>
                  <w:szCs w:val="24"/>
                </w:rPr>
                <w:t>.emii.org.au</w:t>
              </w:r>
            </w:ins>
            <w:del w:id="110" w:author="Xavier Hoenner" w:date="2014-05-01T12:31:00Z">
              <w:r w:rsidRPr="003D503B" w:rsidDel="002554C5">
                <w:rPr>
                  <w:szCs w:val="24"/>
                </w:rPr>
                <w:delText>db</w:delText>
              </w:r>
              <w:r w:rsidDel="002554C5">
                <w:rPr>
                  <w:szCs w:val="24"/>
                </w:rPr>
                <w:delText>dev</w:delText>
              </w:r>
              <w:r w:rsidRPr="003D503B" w:rsidDel="002554C5">
                <w:rPr>
                  <w:szCs w:val="24"/>
                </w:rPr>
                <w:delText>.emii.org.au</w:delText>
              </w:r>
            </w:del>
          </w:p>
        </w:tc>
      </w:tr>
      <w:tr w:rsidR="00CA4E0D" w14:paraId="6E513D08" w14:textId="77777777" w:rsidTr="00CA4E0D">
        <w:tc>
          <w:tcPr>
            <w:tcW w:w="1271" w:type="dxa"/>
          </w:tcPr>
          <w:p w14:paraId="1CF12BA7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249" w:type="dxa"/>
          </w:tcPr>
          <w:p w14:paraId="6B24655B" w14:textId="34E1495D" w:rsidR="00CA4E0D" w:rsidRPr="003D503B" w:rsidRDefault="00CA4E0D" w:rsidP="00343BA4">
            <w:pPr>
              <w:rPr>
                <w:szCs w:val="24"/>
              </w:rPr>
            </w:pPr>
            <w:ins w:id="111" w:author="Xavier Hoenner" w:date="2014-05-01T12:31:00Z">
              <w:r>
                <w:rPr>
                  <w:szCs w:val="24"/>
                </w:rPr>
                <w:t>harvest</w:t>
              </w:r>
            </w:ins>
            <w:del w:id="112" w:author="Xavier Hoenner" w:date="2014-05-01T12:31:00Z">
              <w:r w:rsidDel="002554C5">
                <w:rPr>
                  <w:szCs w:val="24"/>
                </w:rPr>
                <w:delText>report_db</w:delText>
              </w:r>
            </w:del>
          </w:p>
        </w:tc>
      </w:tr>
      <w:tr w:rsidR="00CA4E0D" w14:paraId="0EB163D1" w14:textId="77777777" w:rsidTr="00CA4E0D">
        <w:tc>
          <w:tcPr>
            <w:tcW w:w="1271" w:type="dxa"/>
          </w:tcPr>
          <w:p w14:paraId="3D9F482E" w14:textId="77777777" w:rsidR="00CA4E0D" w:rsidRPr="003D503B" w:rsidRDefault="00CA4E0D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249" w:type="dxa"/>
          </w:tcPr>
          <w:p w14:paraId="22A0D252" w14:textId="3B9A0C04" w:rsidR="00CA4E0D" w:rsidRPr="003D503B" w:rsidRDefault="00CA4E0D" w:rsidP="00343BA4">
            <w:pPr>
              <w:rPr>
                <w:szCs w:val="24"/>
              </w:rPr>
            </w:pPr>
            <w:ins w:id="113" w:author="Xavier Hoenner" w:date="2014-05-01T12:31:00Z">
              <w:r>
                <w:rPr>
                  <w:szCs w:val="24"/>
                </w:rPr>
                <w:t>reporting</w:t>
              </w:r>
            </w:ins>
            <w:del w:id="114" w:author="Xavier Hoenner" w:date="2014-05-01T12:31:00Z">
              <w:r w:rsidDel="002554C5">
                <w:rPr>
                  <w:szCs w:val="24"/>
                </w:rPr>
                <w:delText>report</w:delText>
              </w:r>
            </w:del>
          </w:p>
        </w:tc>
      </w:tr>
      <w:tr w:rsidR="00896D61" w14:paraId="74F01D2E" w14:textId="77777777" w:rsidTr="00CA4E0D">
        <w:tc>
          <w:tcPr>
            <w:tcW w:w="1271" w:type="dxa"/>
          </w:tcPr>
          <w:p w14:paraId="464EFC1A" w14:textId="77777777" w:rsidR="00896D61" w:rsidRPr="003D503B" w:rsidRDefault="00896D61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View</w:t>
            </w:r>
          </w:p>
        </w:tc>
        <w:tc>
          <w:tcPr>
            <w:tcW w:w="3249" w:type="dxa"/>
          </w:tcPr>
          <w:p w14:paraId="5F2A4D9B" w14:textId="77777777" w:rsidR="00896D61" w:rsidRPr="003D503B" w:rsidRDefault="00481A61" w:rsidP="004F4D40">
            <w:pPr>
              <w:rPr>
                <w:szCs w:val="24"/>
              </w:rPr>
            </w:pPr>
            <w:r>
              <w:rPr>
                <w:szCs w:val="24"/>
              </w:rPr>
              <w:t>faimms</w:t>
            </w:r>
            <w:r w:rsidR="00896D61">
              <w:rPr>
                <w:szCs w:val="24"/>
              </w:rPr>
              <w:t>_all_deployments_view</w:t>
            </w:r>
          </w:p>
        </w:tc>
      </w:tr>
    </w:tbl>
    <w:p w14:paraId="3A9C60CD" w14:textId="77777777" w:rsidR="00A85F08" w:rsidRDefault="00A85F08" w:rsidP="00A85F08"/>
    <w:p w14:paraId="1C3A7250" w14:textId="052ABA5D" w:rsidR="005009C2" w:rsidRDefault="005009C2" w:rsidP="005009C2">
      <w:r>
        <w:rPr>
          <w:u w:val="single"/>
        </w:rPr>
        <w:t xml:space="preserve">Filters: </w:t>
      </w:r>
      <w:r>
        <w:t xml:space="preserve"> </w:t>
      </w:r>
      <w:r w:rsidR="00DB3DC4">
        <w:t>List all data for which ‘</w:t>
      </w:r>
      <w:del w:id="115" w:author="Xavier Hoenner" w:date="2014-05-01T12:40:00Z">
        <w:r w:rsidR="002736E5" w:rsidDel="005D6BB2">
          <w:delText>date_on_portal</w:delText>
        </w:r>
        <w:r w:rsidR="00DB3DC4" w:rsidDel="005D6BB2">
          <w:delText>’</w:delText>
        </w:r>
      </w:del>
      <w:ins w:id="116" w:author="Xavier Hoenner" w:date="2014-05-01T12:40:00Z">
        <w:r w:rsidR="005D6BB2">
          <w:t>end_date’</w:t>
        </w:r>
      </w:ins>
      <w:r w:rsidR="00DB3DC4">
        <w:t xml:space="preserve"> is less than one month</w:t>
      </w:r>
      <w:r>
        <w:t>.</w:t>
      </w:r>
    </w:p>
    <w:p w14:paraId="094038BD" w14:textId="5CFC19A0" w:rsidR="00594B76" w:rsidRDefault="00594B76" w:rsidP="00594B76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</w:t>
      </w:r>
      <w:del w:id="117" w:author="Xavier Hoenner" w:date="2014-05-01T12:40:00Z">
        <w:r w:rsidDel="00B94561">
          <w:delText xml:space="preserve"> by ASCENDING ‘site_name’, then by ASCENDING ‘platform_code’, and then by ASCENDING ‘sensor_code’</w:delText>
        </w:r>
      </w:del>
      <w:r>
        <w:t>.</w:t>
      </w:r>
    </w:p>
    <w:p w14:paraId="7FCD5DAF" w14:textId="77777777" w:rsidR="00594B76" w:rsidRDefault="00594B76" w:rsidP="00594B76">
      <w:pPr>
        <w:ind w:left="1843" w:hanging="1843"/>
      </w:pPr>
      <w:r>
        <w:rPr>
          <w:u w:val="single"/>
        </w:rPr>
        <w:t>Data grouping options:</w:t>
      </w:r>
      <w:r>
        <w:t xml:space="preserve"> Group by ‘site_name’, sub-group by ‘platform_code’.</w:t>
      </w:r>
    </w:p>
    <w:p w14:paraId="048FF72B" w14:textId="5CBBC72A" w:rsidR="00594B76" w:rsidRDefault="00594B76" w:rsidP="00594B76">
      <w:pPr>
        <w:ind w:left="993" w:hanging="993"/>
      </w:pPr>
      <w:r>
        <w:rPr>
          <w:u w:val="single"/>
        </w:rPr>
        <w:t>Footnote:</w:t>
      </w:r>
      <w:r>
        <w:t xml:space="preserve"> </w:t>
      </w:r>
      <w:ins w:id="118" w:author="Xavier Hoenner" w:date="2014-05-01T12:40:00Z">
        <w:r w:rsidR="00B94561">
          <w:rPr>
            <w:b/>
          </w:rPr>
          <w:t xml:space="preserve">Headers: </w:t>
        </w:r>
        <w:r w:rsidR="00B94561">
          <w:t>Deployment site name.</w:t>
        </w:r>
        <w:r w:rsidR="00B94561">
          <w:br/>
        </w:r>
        <w:r w:rsidR="00B94561">
          <w:rPr>
            <w:b/>
          </w:rPr>
          <w:t xml:space="preserve">Sub-headers: </w:t>
        </w:r>
        <w:r w:rsidR="00B94561">
          <w:t>Name of the platform on which sensors are attached.</w:t>
        </w:r>
        <w:r w:rsidR="00B94561">
          <w:br/>
        </w:r>
        <w:r w:rsidR="00B94561">
          <w:rPr>
            <w:b/>
          </w:rPr>
          <w:t>Sensor code</w:t>
        </w:r>
        <w:r w:rsidR="00B94561">
          <w:t>: Channel ID – parameter recorded.</w:t>
        </w:r>
        <w:r w:rsidR="00B94561">
          <w:br/>
        </w:r>
        <w:r w:rsidR="00B94561">
          <w:rPr>
            <w:b/>
          </w:rPr>
          <w:t>Start</w:t>
        </w:r>
        <w:r w:rsidR="00B94561" w:rsidRPr="006B3C3D">
          <w:t xml:space="preserve">: </w:t>
        </w:r>
        <w:r w:rsidR="00B94561">
          <w:t>Data recording start date (format: dd/mm/yyyy).</w:t>
        </w:r>
        <w:r w:rsidR="00B94561">
          <w:br/>
        </w:r>
        <w:r w:rsidR="00B94561">
          <w:rPr>
            <w:b/>
          </w:rPr>
          <w:t>End</w:t>
        </w:r>
        <w:r w:rsidR="00B94561" w:rsidRPr="006B3C3D">
          <w:t xml:space="preserve">: </w:t>
        </w:r>
        <w:r w:rsidR="00B94561">
          <w:t>Data recording end date (format: dd/mm/yyyy).</w:t>
        </w:r>
        <w:r w:rsidR="00B94561" w:rsidRPr="006B3C3D">
          <w:br/>
        </w:r>
        <w:r w:rsidR="00B94561">
          <w:rPr>
            <w:b/>
          </w:rPr>
          <w:t>Time</w:t>
        </w:r>
        <w:r w:rsidR="00B94561" w:rsidRPr="00ED7666">
          <w:rPr>
            <w:b/>
          </w:rPr>
          <w:t xml:space="preserve"> </w:t>
        </w:r>
        <w:r w:rsidR="00B94561">
          <w:rPr>
            <w:b/>
          </w:rPr>
          <w:t>c</w:t>
        </w:r>
        <w:r w:rsidR="00B94561" w:rsidRPr="00ED7666">
          <w:rPr>
            <w:b/>
          </w:rPr>
          <w:t>overage</w:t>
        </w:r>
        <w:r w:rsidR="00B94561" w:rsidRPr="00ED7666">
          <w:t xml:space="preserve">: </w:t>
        </w:r>
        <w:r w:rsidR="00B94561">
          <w:t>N</w:t>
        </w:r>
        <w:r w:rsidR="00B94561" w:rsidRPr="00ED7666">
          <w:t xml:space="preserve">umber of </w:t>
        </w:r>
        <w:r w:rsidR="00B94561">
          <w:t>days</w:t>
        </w:r>
        <w:r w:rsidR="00B94561" w:rsidRPr="00ED7666">
          <w:t xml:space="preserve"> </w:t>
        </w:r>
        <w:r w:rsidR="00B94561">
          <w:t>between the data recording start and end dates</w:t>
        </w:r>
        <w:r w:rsidR="00B94561" w:rsidRPr="00ED7666">
          <w:t>.</w:t>
        </w:r>
        <w:r w:rsidR="00B94561" w:rsidRPr="00ED7666">
          <w:br/>
        </w:r>
        <w:r w:rsidR="00B94561">
          <w:rPr>
            <w:b/>
          </w:rPr>
          <w:t>FAIMMS:</w:t>
        </w:r>
        <w:r w:rsidR="00B94561" w:rsidRPr="001E38C3">
          <w:t xml:space="preserve"> </w:t>
        </w:r>
        <w:r w:rsidR="00B94561">
          <w:t>Facility for Automated Intelligent Monitoring of Marine Systems (</w:t>
        </w:r>
        <w:r w:rsidR="00B94561">
          <w:fldChar w:fldCharType="begin"/>
        </w:r>
        <w:r w:rsidR="00B94561">
          <w:instrText xml:space="preserve"> HYPERLINK "http://imos.org.au/faimms.html" </w:instrText>
        </w:r>
      </w:ins>
      <w:ins w:id="119" w:author="Xavier Hoenner" w:date="2014-05-01T12:40:00Z">
        <w:r w:rsidR="00B94561">
          <w:fldChar w:fldCharType="separate"/>
        </w:r>
        <w:r w:rsidR="00B94561" w:rsidRPr="006D1CD2">
          <w:rPr>
            <w:rStyle w:val="Hyperlink"/>
          </w:rPr>
          <w:t>http://imos.org.au/faimms.html</w:t>
        </w:r>
        <w:r w:rsidR="00B94561">
          <w:rPr>
            <w:rStyle w:val="Hyperlink"/>
          </w:rPr>
          <w:fldChar w:fldCharType="end"/>
        </w:r>
        <w:r w:rsidR="00B94561">
          <w:t>).</w:t>
        </w:r>
      </w:ins>
      <w:del w:id="120" w:author="Xavier Hoenner" w:date="2014-05-01T12:40:00Z">
        <w:r w:rsidDel="00B94561">
          <w:rPr>
            <w:b/>
          </w:rPr>
          <w:delText xml:space="preserve">Headers: </w:delText>
        </w:r>
        <w:r w:rsidDel="00B94561">
          <w:delText>Deployment site name</w:delText>
        </w:r>
      </w:del>
      <w:del w:id="121" w:author="Xavier Hoenner" w:date="2013-07-11T11:36:00Z">
        <w:r w:rsidDel="0018452B">
          <w:delText xml:space="preserve"> for the sensor network.</w:delText>
        </w:r>
      </w:del>
      <w:del w:id="122" w:author="Xavier Hoenner" w:date="2014-05-01T12:40:00Z">
        <w:r w:rsidDel="00B94561">
          <w:br/>
        </w:r>
        <w:r w:rsidDel="00B94561">
          <w:rPr>
            <w:b/>
          </w:rPr>
          <w:delText xml:space="preserve">Sub-headers: </w:delText>
        </w:r>
        <w:r w:rsidDel="00B94561">
          <w:delText>Name of the platform on which sensors are attached.</w:delText>
        </w:r>
        <w:r w:rsidDel="00B94561">
          <w:br/>
        </w:r>
        <w:r w:rsidDel="00B94561">
          <w:rPr>
            <w:b/>
          </w:rPr>
          <w:delText>Sensor code</w:delText>
        </w:r>
        <w:r w:rsidDel="00B94561">
          <w:delText>: Channel ID – parameter recorded.</w:delText>
        </w:r>
        <w:r w:rsidDel="00B94561">
          <w:br/>
        </w:r>
        <w:r w:rsidDel="00B94561">
          <w:rPr>
            <w:b/>
          </w:rPr>
          <w:delText>QC’d data</w:delText>
        </w:r>
        <w:r w:rsidRPr="006B3C3D" w:rsidDel="00B94561">
          <w:delText xml:space="preserve">: </w:delText>
        </w:r>
        <w:r w:rsidR="00372E10" w:rsidDel="00B94561">
          <w:delText>Q</w:delText>
        </w:r>
        <w:r w:rsidDel="00B94561">
          <w:delText>uality controlled data available for the parameter recorded</w:delText>
        </w:r>
        <w:r w:rsidR="00372E10" w:rsidDel="00B94561">
          <w:delText>?</w:delText>
        </w:r>
        <w:r w:rsidDel="00B94561">
          <w:br/>
        </w:r>
        <w:r w:rsidDel="00B94561">
          <w:rPr>
            <w:b/>
          </w:rPr>
          <w:delText>Start</w:delText>
        </w:r>
        <w:r w:rsidRPr="006B3C3D" w:rsidDel="00B94561">
          <w:delText xml:space="preserve">: </w:delText>
        </w:r>
        <w:r w:rsidDel="00B94561">
          <w:delText>Data recording start date (format: dd/mm/yyyy).</w:delText>
        </w:r>
        <w:r w:rsidDel="00B94561">
          <w:br/>
        </w:r>
        <w:r w:rsidDel="00B94561">
          <w:rPr>
            <w:b/>
          </w:rPr>
          <w:delText>End</w:delText>
        </w:r>
        <w:r w:rsidRPr="006B3C3D" w:rsidDel="00B94561">
          <w:delText xml:space="preserve">: </w:delText>
        </w:r>
        <w:r w:rsidDel="00B94561">
          <w:delText>Data recording end date (format: dd/mm/yyyy).</w:delText>
        </w:r>
        <w:r w:rsidRPr="006B3C3D" w:rsidDel="00B94561">
          <w:br/>
        </w:r>
        <w:r w:rsidDel="00B94561">
          <w:rPr>
            <w:b/>
          </w:rPr>
          <w:delText>Time</w:delText>
        </w:r>
        <w:r w:rsidRPr="00ED7666" w:rsidDel="00B94561">
          <w:rPr>
            <w:b/>
          </w:rPr>
          <w:delText xml:space="preserve"> </w:delText>
        </w:r>
        <w:r w:rsidDel="00B94561">
          <w:rPr>
            <w:b/>
          </w:rPr>
          <w:delText>c</w:delText>
        </w:r>
        <w:r w:rsidRPr="00ED7666" w:rsidDel="00B94561">
          <w:rPr>
            <w:b/>
          </w:rPr>
          <w:delText>overage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</w:delText>
        </w:r>
        <w:r w:rsidDel="00B94561">
          <w:delText>days</w:delText>
        </w:r>
        <w:r w:rsidRPr="00ED7666" w:rsidDel="00B94561">
          <w:delText xml:space="preserve"> </w:delText>
        </w:r>
        <w:r w:rsidDel="00B94561">
          <w:delText>between the data recording start and end dates</w:delText>
        </w:r>
        <w:r w:rsidRPr="00ED7666" w:rsidDel="00B94561">
          <w:delText>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upload</w:delText>
        </w:r>
        <w:r w:rsidRPr="00ED7666" w:rsidDel="00B94561">
          <w:rPr>
            <w:b/>
          </w:rPr>
          <w:delText xml:space="preserve"> data</w:delText>
        </w:r>
        <w:r w:rsidRPr="00ED7666" w:rsidDel="00B94561">
          <w:delText xml:space="preserve">: </w:delText>
        </w:r>
        <w:r w:rsidDel="00B94561">
          <w:delText>N</w:delText>
        </w:r>
        <w:r w:rsidRPr="00ED7666" w:rsidDel="00B94561">
          <w:delText xml:space="preserve">umber of days necessary to </w:delText>
        </w:r>
        <w:r w:rsidDel="00B94561">
          <w:delText>process and upload data onto the eMII server from the date the platform has been deployed.</w:delText>
        </w:r>
        <w:r w:rsidDel="00B94561">
          <w:br/>
        </w:r>
        <w:r w:rsidDel="00B94561">
          <w:rPr>
            <w:b/>
          </w:rPr>
          <w:delText>T</w:delText>
        </w:r>
        <w:r w:rsidRPr="00ED7666" w:rsidDel="00B94561">
          <w:rPr>
            <w:b/>
          </w:rPr>
          <w:delText xml:space="preserve">ime to </w:delText>
        </w:r>
        <w:r w:rsidDel="00B94561">
          <w:rPr>
            <w:b/>
          </w:rPr>
          <w:delText>publish data</w:delText>
        </w:r>
        <w:r w:rsidRPr="00ED7666" w:rsidDel="00B94561">
          <w:rPr>
            <w:b/>
          </w:rPr>
          <w:delText>:</w:delText>
        </w:r>
        <w:r w:rsidRPr="00ED7666" w:rsidDel="00B94561">
          <w:delText xml:space="preserve"> </w:delText>
        </w:r>
        <w:r w:rsidDel="00B94561">
          <w:delText>N</w:delText>
        </w:r>
        <w:r w:rsidRPr="00ED7666" w:rsidDel="00B94561">
          <w:delText>umber of days necessary to make data available through Opendap and the IMOS portal</w:delText>
        </w:r>
        <w:r w:rsidDel="00B94561">
          <w:delText xml:space="preserve"> from the date the data is on the eMII server.</w:delText>
        </w:r>
        <w:r w:rsidRPr="00ED7666" w:rsidDel="00B94561">
          <w:br/>
        </w:r>
        <w:r w:rsidDel="00B94561">
          <w:rPr>
            <w:b/>
          </w:rPr>
          <w:delText>FAIMMS:</w:delText>
        </w:r>
        <w:r w:rsidRPr="001E38C3" w:rsidDel="00B94561">
          <w:delText xml:space="preserve"> </w:delText>
        </w:r>
        <w:r w:rsidDel="00B94561">
          <w:delText>Facility for Automated Intelligent Monitoring of Marine Systems (</w:delText>
        </w:r>
        <w:r w:rsidR="0092198F" w:rsidDel="00B94561">
          <w:fldChar w:fldCharType="begin"/>
        </w:r>
        <w:r w:rsidR="0092198F" w:rsidDel="00B94561">
          <w:delInstrText xml:space="preserve"> HYPERLINK "http://imos.org.au/faimms.html" </w:delInstrText>
        </w:r>
        <w:r w:rsidR="0092198F" w:rsidDel="00B94561">
          <w:fldChar w:fldCharType="separate"/>
        </w:r>
        <w:r w:rsidRPr="006D1CD2" w:rsidDel="00B94561">
          <w:rPr>
            <w:rStyle w:val="Hyperlink"/>
          </w:rPr>
          <w:delText>http://imos.org.au/faimms.html</w:delText>
        </w:r>
        <w:r w:rsidR="0092198F" w:rsidDel="00B94561">
          <w:rPr>
            <w:rStyle w:val="Hyperlink"/>
          </w:rPr>
          <w:fldChar w:fldCharType="end"/>
        </w:r>
        <w:r w:rsidDel="00B94561">
          <w:delText>).</w:delText>
        </w:r>
      </w:del>
    </w:p>
    <w:p w14:paraId="2209D203" w14:textId="77777777" w:rsidR="00594B76" w:rsidRDefault="00594B76" w:rsidP="00594B76"/>
    <w:p w14:paraId="6DCA8911" w14:textId="77777777" w:rsidR="00594B76" w:rsidRDefault="00594B76" w:rsidP="00594B76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025"/>
        <w:gridCol w:w="835"/>
        <w:gridCol w:w="830"/>
        <w:gridCol w:w="778"/>
        <w:gridCol w:w="1331"/>
        <w:gridCol w:w="1976"/>
        <w:gridCol w:w="1508"/>
      </w:tblGrid>
      <w:tr w:rsidR="00594B76" w:rsidDel="00B94561" w14:paraId="04C7EB2A" w14:textId="6210155F" w:rsidTr="0018452B">
        <w:trPr>
          <w:jc w:val="center"/>
          <w:del w:id="123" w:author="Xavier Hoenner" w:date="2014-05-01T12:40:00Z"/>
        </w:trPr>
        <w:tc>
          <w:tcPr>
            <w:tcW w:w="475" w:type="pct"/>
            <w:vAlign w:val="center"/>
          </w:tcPr>
          <w:p w14:paraId="2B21FC50" w14:textId="77777777" w:rsidR="00B94561" w:rsidRDefault="00B94561" w:rsidP="00594B76">
            <w:pPr>
              <w:rPr>
                <w:ins w:id="124" w:author="Xavier Hoenner" w:date="2014-05-01T12:40:00Z"/>
                <w:b/>
              </w:rPr>
            </w:pPr>
          </w:p>
          <w:p w14:paraId="0DF93210" w14:textId="16D32244" w:rsidR="00594B76" w:rsidRPr="0025464E" w:rsidDel="00B94561" w:rsidRDefault="00594B76" w:rsidP="00E3152A">
            <w:pPr>
              <w:jc w:val="center"/>
              <w:rPr>
                <w:del w:id="125" w:author="Xavier Hoenner" w:date="2014-05-01T12:40:00Z"/>
                <w:b/>
              </w:rPr>
            </w:pPr>
            <w:del w:id="126" w:author="Xavier Hoenner" w:date="2014-05-01T12:40:00Z">
              <w:r w:rsidDel="00B94561">
                <w:rPr>
                  <w:b/>
                </w:rPr>
                <w:delText>sens</w:delText>
              </w:r>
              <w:r w:rsidR="00E3152A" w:rsidDel="00B94561">
                <w:rPr>
                  <w:b/>
                </w:rPr>
                <w:delText>or</w:delText>
              </w:r>
              <w:r w:rsidDel="00B94561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2C023E0B" w14:textId="04BFBDFF" w:rsidR="00594B76" w:rsidRPr="0025464E" w:rsidDel="00B94561" w:rsidRDefault="00594B76" w:rsidP="0018452B">
            <w:pPr>
              <w:jc w:val="center"/>
              <w:rPr>
                <w:del w:id="127" w:author="Xavier Hoenner" w:date="2014-05-01T12:40:00Z"/>
                <w:b/>
              </w:rPr>
            </w:pPr>
            <w:del w:id="128" w:author="Xavier Hoenner" w:date="2014-05-01T12:40:00Z">
              <w:r w:rsidDel="00B94561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6D13089B" w14:textId="55E80226" w:rsidR="00594B76" w:rsidRPr="0025464E" w:rsidDel="00B94561" w:rsidRDefault="00594B76" w:rsidP="0018452B">
            <w:pPr>
              <w:jc w:val="center"/>
              <w:rPr>
                <w:del w:id="129" w:author="Xavier Hoenner" w:date="2014-05-01T12:40:00Z"/>
                <w:b/>
              </w:rPr>
            </w:pPr>
            <w:del w:id="130" w:author="Xavier Hoenner" w:date="2014-05-01T12:40:00Z">
              <w:r w:rsidDel="00B94561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0E3E0FA2" w14:textId="6C80B89A" w:rsidR="00594B76" w:rsidRPr="0025464E" w:rsidDel="00B94561" w:rsidRDefault="00594B76" w:rsidP="0018452B">
            <w:pPr>
              <w:jc w:val="center"/>
              <w:rPr>
                <w:del w:id="131" w:author="Xavier Hoenner" w:date="2014-05-01T12:40:00Z"/>
                <w:b/>
              </w:rPr>
            </w:pPr>
            <w:del w:id="132" w:author="Xavier Hoenner" w:date="2014-05-01T12:40:00Z">
              <w:r w:rsidDel="00B94561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7DEA6DEC" w14:textId="5117361C" w:rsidR="00594B76" w:rsidRPr="0025464E" w:rsidDel="00B94561" w:rsidRDefault="00594B76" w:rsidP="0018452B">
            <w:pPr>
              <w:jc w:val="center"/>
              <w:rPr>
                <w:del w:id="133" w:author="Xavier Hoenner" w:date="2014-05-01T12:40:00Z"/>
                <w:b/>
              </w:rPr>
            </w:pPr>
            <w:del w:id="134" w:author="Xavier Hoenner" w:date="2014-05-01T12:40:00Z">
              <w:r w:rsidDel="00B94561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25880028" w14:textId="0EE4B4DD" w:rsidR="00594B76" w:rsidDel="00B94561" w:rsidRDefault="00594B76" w:rsidP="0018452B">
            <w:pPr>
              <w:jc w:val="center"/>
              <w:rPr>
                <w:del w:id="135" w:author="Xavier Hoenner" w:date="2014-05-01T12:40:00Z"/>
                <w:b/>
              </w:rPr>
            </w:pPr>
            <w:del w:id="136" w:author="Xavier Hoenner" w:date="2014-05-01T12:40:00Z">
              <w:r w:rsidDel="00B94561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6D7AB71A" w14:textId="76FB2A25" w:rsidR="00594B76" w:rsidDel="00B94561" w:rsidRDefault="00594B76" w:rsidP="0018452B">
            <w:pPr>
              <w:jc w:val="center"/>
              <w:rPr>
                <w:del w:id="137" w:author="Xavier Hoenner" w:date="2014-05-01T12:40:00Z"/>
                <w:b/>
              </w:rPr>
            </w:pPr>
            <w:del w:id="138" w:author="Xavier Hoenner" w:date="2014-05-01T12:40:00Z">
              <w:r w:rsidDel="00B94561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17CF3F9B" w14:textId="1C8CD690" w:rsidR="00594B76" w:rsidDel="00B94561" w:rsidRDefault="00594B76" w:rsidP="0018452B">
            <w:pPr>
              <w:jc w:val="center"/>
              <w:rPr>
                <w:del w:id="139" w:author="Xavier Hoenner" w:date="2014-05-01T12:40:00Z"/>
                <w:b/>
              </w:rPr>
            </w:pPr>
            <w:del w:id="140" w:author="Xavier Hoenner" w:date="2014-05-01T12:40:00Z">
              <w:r w:rsidDel="00B94561">
                <w:rPr>
                  <w:b/>
                </w:rPr>
                <w:delText>days_to_make_public</w:delText>
              </w:r>
            </w:del>
          </w:p>
        </w:tc>
      </w:tr>
      <w:tr w:rsidR="00594B76" w:rsidDel="00B94561" w14:paraId="4642C62A" w14:textId="356BA516" w:rsidTr="0018452B">
        <w:trPr>
          <w:jc w:val="center"/>
          <w:del w:id="141" w:author="Xavier Hoenner" w:date="2014-05-01T12:40:00Z"/>
        </w:trPr>
        <w:tc>
          <w:tcPr>
            <w:tcW w:w="475" w:type="pct"/>
            <w:vAlign w:val="center"/>
          </w:tcPr>
          <w:p w14:paraId="0495532C" w14:textId="1E10CD28" w:rsidR="00594B76" w:rsidDel="00B94561" w:rsidRDefault="00594B76" w:rsidP="0018452B">
            <w:pPr>
              <w:jc w:val="center"/>
              <w:rPr>
                <w:del w:id="142" w:author="Xavier Hoenner" w:date="2014-05-01T12:40:00Z"/>
              </w:rPr>
            </w:pPr>
            <w:del w:id="143" w:author="Xavier Hoenner" w:date="2014-05-01T12:40:00Z">
              <w:r w:rsidDel="00B94561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6FA47933" w14:textId="059B43BD" w:rsidR="00594B76" w:rsidDel="00B94561" w:rsidRDefault="00594B76" w:rsidP="0018452B">
            <w:pPr>
              <w:jc w:val="center"/>
              <w:rPr>
                <w:del w:id="144" w:author="Xavier Hoenner" w:date="2014-05-01T12:40:00Z"/>
              </w:rPr>
            </w:pPr>
            <w:del w:id="145" w:author="Xavier Hoenner" w:date="2014-05-01T12:40:00Z">
              <w:r w:rsidDel="00B94561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13CA9EE7" w14:textId="308252B9" w:rsidR="00594B76" w:rsidDel="00B94561" w:rsidRDefault="00594B76" w:rsidP="0018452B">
            <w:pPr>
              <w:jc w:val="center"/>
              <w:rPr>
                <w:del w:id="146" w:author="Xavier Hoenner" w:date="2014-05-01T12:40:00Z"/>
              </w:rPr>
            </w:pPr>
            <w:del w:id="147" w:author="Xavier Hoenner" w:date="2014-05-01T12:40:00Z">
              <w:r w:rsidDel="00B94561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5F3EC3AE" w14:textId="12AC4B5E" w:rsidR="00594B76" w:rsidDel="00B94561" w:rsidRDefault="00594B76" w:rsidP="0018452B">
            <w:pPr>
              <w:jc w:val="center"/>
              <w:rPr>
                <w:del w:id="148" w:author="Xavier Hoenner" w:date="2014-05-01T12:40:00Z"/>
              </w:rPr>
            </w:pPr>
            <w:del w:id="149" w:author="Xavier Hoenner" w:date="2014-05-01T12:40:00Z">
              <w:r w:rsidDel="00B94561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05E5DA28" w14:textId="76D4058D" w:rsidR="00594B76" w:rsidDel="00B94561" w:rsidRDefault="00594B76" w:rsidP="0018452B">
            <w:pPr>
              <w:jc w:val="center"/>
              <w:rPr>
                <w:del w:id="150" w:author="Xavier Hoenner" w:date="2014-05-01T12:40:00Z"/>
              </w:rPr>
            </w:pPr>
            <w:del w:id="151" w:author="Xavier Hoenner" w:date="2014-05-01T12:40:00Z">
              <w:r w:rsidDel="00B94561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DEEF23E" w14:textId="3EE5D919" w:rsidR="00594B76" w:rsidDel="00B94561" w:rsidRDefault="00594B76" w:rsidP="0018452B">
            <w:pPr>
              <w:jc w:val="center"/>
              <w:rPr>
                <w:del w:id="152" w:author="Xavier Hoenner" w:date="2014-05-01T12:40:00Z"/>
              </w:rPr>
            </w:pPr>
            <w:del w:id="153" w:author="Xavier Hoenner" w:date="2014-05-01T12:40:00Z">
              <w:r w:rsidDel="00B94561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32D019D4" w14:textId="12C67D0F" w:rsidR="00594B76" w:rsidDel="00B94561" w:rsidRDefault="00594B76" w:rsidP="0018452B">
            <w:pPr>
              <w:jc w:val="center"/>
              <w:rPr>
                <w:del w:id="154" w:author="Xavier Hoenner" w:date="2014-05-01T12:40:00Z"/>
              </w:rPr>
            </w:pPr>
            <w:del w:id="155" w:author="Xavier Hoenner" w:date="2014-05-01T12:40:00Z">
              <w:r w:rsidDel="00B94561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747BA3AB" w14:textId="63B86E48" w:rsidR="00594B76" w:rsidDel="00B94561" w:rsidRDefault="00594B76" w:rsidP="0018452B">
            <w:pPr>
              <w:jc w:val="center"/>
              <w:rPr>
                <w:del w:id="156" w:author="Xavier Hoenner" w:date="2014-05-01T12:40:00Z"/>
              </w:rPr>
            </w:pPr>
            <w:del w:id="157" w:author="Xavier Hoenner" w:date="2014-05-01T12:40:00Z">
              <w:r w:rsidDel="00B94561">
                <w:delText>Time to publish data (days)</w:delText>
              </w:r>
            </w:del>
          </w:p>
        </w:tc>
      </w:tr>
      <w:tr w:rsidR="00594B76" w:rsidDel="00B94561" w14:paraId="7A3DEAD1" w14:textId="58F7F0E8" w:rsidTr="0018452B">
        <w:trPr>
          <w:jc w:val="center"/>
          <w:del w:id="158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0AB91A98" w14:textId="7DA90A2A" w:rsidR="00594B76" w:rsidDel="00B94561" w:rsidRDefault="00594B76" w:rsidP="0018452B">
            <w:pPr>
              <w:jc w:val="center"/>
              <w:rPr>
                <w:del w:id="159" w:author="Xavier Hoenner" w:date="2014-05-01T12:40:00Z"/>
              </w:rPr>
            </w:pPr>
            <w:del w:id="160" w:author="Xavier Hoenner" w:date="2014-05-01T12:40:00Z">
              <w:r w:rsidDel="00B94561">
                <w:delText>Headers = ‘site_name’</w:delText>
              </w:r>
            </w:del>
          </w:p>
        </w:tc>
      </w:tr>
      <w:tr w:rsidR="00594B76" w:rsidDel="00B94561" w14:paraId="56207770" w14:textId="0482035E" w:rsidTr="0018452B">
        <w:trPr>
          <w:jc w:val="center"/>
          <w:del w:id="161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34665D92" w14:textId="3AE1D3AA" w:rsidR="00594B76" w:rsidDel="00B94561" w:rsidRDefault="00594B76" w:rsidP="0018452B">
            <w:pPr>
              <w:rPr>
                <w:del w:id="162" w:author="Xavier Hoenner" w:date="2014-05-01T12:40:00Z"/>
              </w:rPr>
            </w:pPr>
            <w:del w:id="163" w:author="Xavier Hoenner" w:date="2014-05-01T12:40:00Z">
              <w:r w:rsidDel="00B94561">
                <w:delText>Sub-headers = ‘platform_code’</w:delText>
              </w:r>
            </w:del>
          </w:p>
        </w:tc>
      </w:tr>
      <w:tr w:rsidR="00594B76" w:rsidDel="00B94561" w14:paraId="7630C615" w14:textId="3A27FD02" w:rsidTr="0018452B">
        <w:trPr>
          <w:jc w:val="center"/>
          <w:del w:id="164" w:author="Xavier Hoenner" w:date="2014-05-01T12:40:00Z"/>
        </w:trPr>
        <w:tc>
          <w:tcPr>
            <w:tcW w:w="475" w:type="pct"/>
            <w:vAlign w:val="center"/>
          </w:tcPr>
          <w:p w14:paraId="3692F5E1" w14:textId="0AC7E220" w:rsidR="00594B76" w:rsidDel="00B94561" w:rsidRDefault="00594B76" w:rsidP="0018452B">
            <w:pPr>
              <w:jc w:val="center"/>
              <w:rPr>
                <w:del w:id="165" w:author="Xavier Hoenner" w:date="2014-05-01T12:40:00Z"/>
              </w:rPr>
            </w:pPr>
          </w:p>
        </w:tc>
        <w:tc>
          <w:tcPr>
            <w:tcW w:w="572" w:type="pct"/>
            <w:vAlign w:val="center"/>
          </w:tcPr>
          <w:p w14:paraId="3EEF8BAF" w14:textId="313AA936" w:rsidR="00594B76" w:rsidDel="00B94561" w:rsidRDefault="00594B76" w:rsidP="0018452B">
            <w:pPr>
              <w:jc w:val="center"/>
              <w:rPr>
                <w:del w:id="166" w:author="Xavier Hoenner" w:date="2014-05-01T12:40:00Z"/>
              </w:rPr>
            </w:pPr>
          </w:p>
        </w:tc>
        <w:tc>
          <w:tcPr>
            <w:tcW w:w="764" w:type="pct"/>
            <w:vAlign w:val="center"/>
          </w:tcPr>
          <w:p w14:paraId="06CE9557" w14:textId="327A5050" w:rsidR="00594B76" w:rsidDel="00B94561" w:rsidRDefault="00594B76" w:rsidP="0018452B">
            <w:pPr>
              <w:jc w:val="center"/>
              <w:rPr>
                <w:del w:id="167" w:author="Xavier Hoenner" w:date="2014-05-01T12:40:00Z"/>
              </w:rPr>
            </w:pPr>
          </w:p>
        </w:tc>
        <w:tc>
          <w:tcPr>
            <w:tcW w:w="405" w:type="pct"/>
            <w:vAlign w:val="center"/>
          </w:tcPr>
          <w:p w14:paraId="3E43D923" w14:textId="1967E2C8" w:rsidR="00594B76" w:rsidDel="00B94561" w:rsidRDefault="00594B76" w:rsidP="0018452B">
            <w:pPr>
              <w:jc w:val="center"/>
              <w:rPr>
                <w:del w:id="168" w:author="Xavier Hoenner" w:date="2014-05-01T12:40:00Z"/>
              </w:rPr>
            </w:pPr>
          </w:p>
        </w:tc>
        <w:tc>
          <w:tcPr>
            <w:tcW w:w="477" w:type="pct"/>
            <w:vAlign w:val="center"/>
          </w:tcPr>
          <w:p w14:paraId="4BEDE5D6" w14:textId="4173E4B4" w:rsidR="00594B76" w:rsidDel="00B94561" w:rsidRDefault="00594B76" w:rsidP="0018452B">
            <w:pPr>
              <w:jc w:val="center"/>
              <w:rPr>
                <w:del w:id="169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00971F95" w14:textId="1619A343" w:rsidR="00594B76" w:rsidDel="00B94561" w:rsidRDefault="00594B76" w:rsidP="0018452B">
            <w:pPr>
              <w:jc w:val="center"/>
              <w:rPr>
                <w:del w:id="170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40A34CA1" w14:textId="7098FAF5" w:rsidR="00594B76" w:rsidDel="00B94561" w:rsidRDefault="00594B76" w:rsidP="0018452B">
            <w:pPr>
              <w:jc w:val="center"/>
              <w:rPr>
                <w:del w:id="171" w:author="Xavier Hoenner" w:date="2014-05-01T12:40:00Z"/>
              </w:rPr>
            </w:pPr>
          </w:p>
        </w:tc>
        <w:tc>
          <w:tcPr>
            <w:tcW w:w="769" w:type="pct"/>
            <w:vAlign w:val="center"/>
          </w:tcPr>
          <w:p w14:paraId="53BF8A7D" w14:textId="37E07CFE" w:rsidR="00594B76" w:rsidDel="00B94561" w:rsidRDefault="00594B76" w:rsidP="0018452B">
            <w:pPr>
              <w:jc w:val="center"/>
              <w:rPr>
                <w:del w:id="172" w:author="Xavier Hoenner" w:date="2014-05-01T12:40:00Z"/>
              </w:rPr>
            </w:pPr>
          </w:p>
        </w:tc>
      </w:tr>
    </w:tbl>
    <w:p w14:paraId="482C0A51" w14:textId="77777777" w:rsidR="00594B76" w:rsidRDefault="00594B76" w:rsidP="00594B76">
      <w:pPr>
        <w:rPr>
          <w:ins w:id="173" w:author="Xavier Hoenner" w:date="2014-05-01T12:40:00Z"/>
          <w:szCs w:val="24"/>
        </w:rPr>
      </w:pPr>
    </w:p>
    <w:tbl>
      <w:tblPr>
        <w:tblStyle w:val="TableGrid"/>
        <w:tblW w:w="4097" w:type="pct"/>
        <w:jc w:val="center"/>
        <w:tblLook w:val="04A0" w:firstRow="1" w:lastRow="0" w:firstColumn="1" w:lastColumn="0" w:noHBand="0" w:noVBand="1"/>
      </w:tblPr>
      <w:tblGrid>
        <w:gridCol w:w="1471"/>
        <w:gridCol w:w="1582"/>
        <w:gridCol w:w="1253"/>
        <w:gridCol w:w="1166"/>
        <w:gridCol w:w="2101"/>
        <w:tblGridChange w:id="174">
          <w:tblGrid>
            <w:gridCol w:w="1471"/>
            <w:gridCol w:w="1582"/>
            <w:gridCol w:w="1253"/>
            <w:gridCol w:w="1166"/>
            <w:gridCol w:w="2101"/>
          </w:tblGrid>
        </w:tblGridChange>
      </w:tblGrid>
      <w:tr w:rsidR="00B94561" w14:paraId="1B5C465A" w14:textId="77777777" w:rsidTr="008E65A2">
        <w:trPr>
          <w:jc w:val="center"/>
          <w:ins w:id="175" w:author="Xavier Hoenner" w:date="2014-05-01T12:40:00Z"/>
        </w:trPr>
        <w:tc>
          <w:tcPr>
            <w:tcW w:w="971" w:type="pct"/>
            <w:vAlign w:val="center"/>
          </w:tcPr>
          <w:p w14:paraId="3354B89B" w14:textId="77777777" w:rsidR="00B94561" w:rsidRPr="0025464E" w:rsidRDefault="00B94561" w:rsidP="008E65A2">
            <w:pPr>
              <w:jc w:val="center"/>
              <w:rPr>
                <w:ins w:id="176" w:author="Xavier Hoenner" w:date="2014-05-01T12:40:00Z"/>
                <w:b/>
              </w:rPr>
            </w:pPr>
            <w:ins w:id="177" w:author="Xavier Hoenner" w:date="2014-05-01T12:40:00Z">
              <w:r>
                <w:rPr>
                  <w:b/>
                </w:rPr>
                <w:t>sensor_code</w:t>
              </w:r>
            </w:ins>
          </w:p>
        </w:tc>
        <w:tc>
          <w:tcPr>
            <w:tcW w:w="1045" w:type="pct"/>
            <w:vAlign w:val="center"/>
          </w:tcPr>
          <w:p w14:paraId="543AD31F" w14:textId="77777777" w:rsidR="00B94561" w:rsidRPr="0025464E" w:rsidRDefault="00B94561" w:rsidP="008E65A2">
            <w:pPr>
              <w:jc w:val="center"/>
              <w:rPr>
                <w:ins w:id="178" w:author="Xavier Hoenner" w:date="2014-05-01T12:40:00Z"/>
                <w:b/>
              </w:rPr>
            </w:pPr>
            <w:ins w:id="179" w:author="Xavier Hoenner" w:date="2014-05-01T12:40:00Z">
              <w:r>
                <w:rPr>
                  <w:b/>
                </w:rPr>
                <w:t>sensor_depth</w:t>
              </w:r>
            </w:ins>
          </w:p>
        </w:tc>
        <w:tc>
          <w:tcPr>
            <w:tcW w:w="827" w:type="pct"/>
            <w:vAlign w:val="center"/>
          </w:tcPr>
          <w:p w14:paraId="6FC22AAB" w14:textId="77777777" w:rsidR="00B94561" w:rsidRPr="0025464E" w:rsidRDefault="00B94561" w:rsidP="008E65A2">
            <w:pPr>
              <w:jc w:val="center"/>
              <w:rPr>
                <w:ins w:id="180" w:author="Xavier Hoenner" w:date="2014-05-01T12:40:00Z"/>
                <w:b/>
              </w:rPr>
            </w:pPr>
            <w:ins w:id="181" w:author="Xavier Hoenner" w:date="2014-05-01T12:40:00Z">
              <w:r>
                <w:rPr>
                  <w:b/>
                </w:rPr>
                <w:t>start_date</w:t>
              </w:r>
            </w:ins>
          </w:p>
        </w:tc>
        <w:tc>
          <w:tcPr>
            <w:tcW w:w="770" w:type="pct"/>
            <w:vAlign w:val="center"/>
          </w:tcPr>
          <w:p w14:paraId="06EBDD3B" w14:textId="77777777" w:rsidR="00B94561" w:rsidRPr="0025464E" w:rsidRDefault="00B94561" w:rsidP="008E65A2">
            <w:pPr>
              <w:jc w:val="center"/>
              <w:rPr>
                <w:ins w:id="182" w:author="Xavier Hoenner" w:date="2014-05-01T12:40:00Z"/>
                <w:b/>
              </w:rPr>
            </w:pPr>
            <w:ins w:id="183" w:author="Xavier Hoenner" w:date="2014-05-01T12:40:00Z">
              <w:r>
                <w:rPr>
                  <w:b/>
                </w:rPr>
                <w:t>end_date</w:t>
              </w:r>
            </w:ins>
          </w:p>
        </w:tc>
        <w:tc>
          <w:tcPr>
            <w:tcW w:w="1387" w:type="pct"/>
            <w:vAlign w:val="center"/>
          </w:tcPr>
          <w:p w14:paraId="2192E4B2" w14:textId="77777777" w:rsidR="00B94561" w:rsidRDefault="00B94561" w:rsidP="008E65A2">
            <w:pPr>
              <w:jc w:val="center"/>
              <w:rPr>
                <w:ins w:id="184" w:author="Xavier Hoenner" w:date="2014-05-01T12:40:00Z"/>
                <w:b/>
              </w:rPr>
            </w:pPr>
            <w:ins w:id="185" w:author="Xavier Hoenner" w:date="2014-05-01T12:40:00Z">
              <w:r>
                <w:rPr>
                  <w:b/>
                </w:rPr>
                <w:t>coverage_duration</w:t>
              </w:r>
            </w:ins>
          </w:p>
        </w:tc>
      </w:tr>
      <w:tr w:rsidR="00B94561" w14:paraId="5D97C54B" w14:textId="77777777" w:rsidTr="008E65A2">
        <w:trPr>
          <w:jc w:val="center"/>
          <w:ins w:id="186" w:author="Xavier Hoenner" w:date="2014-05-01T12:40:00Z"/>
        </w:trPr>
        <w:tc>
          <w:tcPr>
            <w:tcW w:w="971" w:type="pct"/>
            <w:vAlign w:val="center"/>
          </w:tcPr>
          <w:p w14:paraId="3E039B53" w14:textId="77777777" w:rsidR="00B94561" w:rsidRDefault="00B94561" w:rsidP="008E65A2">
            <w:pPr>
              <w:jc w:val="center"/>
              <w:rPr>
                <w:ins w:id="187" w:author="Xavier Hoenner" w:date="2014-05-01T12:40:00Z"/>
              </w:rPr>
            </w:pPr>
            <w:ins w:id="188" w:author="Xavier Hoenner" w:date="2014-05-01T12:40:00Z">
              <w:r>
                <w:t>Sensor code</w:t>
              </w:r>
            </w:ins>
          </w:p>
        </w:tc>
        <w:tc>
          <w:tcPr>
            <w:tcW w:w="1045" w:type="pct"/>
            <w:vAlign w:val="center"/>
          </w:tcPr>
          <w:p w14:paraId="2B6A9492" w14:textId="77777777" w:rsidR="00B94561" w:rsidRDefault="00B94561" w:rsidP="008E65A2">
            <w:pPr>
              <w:jc w:val="center"/>
              <w:rPr>
                <w:ins w:id="189" w:author="Xavier Hoenner" w:date="2014-05-01T12:40:00Z"/>
              </w:rPr>
            </w:pPr>
            <w:ins w:id="190" w:author="Xavier Hoenner" w:date="2014-05-01T12:40:00Z">
              <w:r>
                <w:t>Sensor depth</w:t>
              </w:r>
            </w:ins>
          </w:p>
        </w:tc>
        <w:tc>
          <w:tcPr>
            <w:tcW w:w="827" w:type="pct"/>
            <w:vAlign w:val="center"/>
          </w:tcPr>
          <w:p w14:paraId="32D28194" w14:textId="77777777" w:rsidR="00B94561" w:rsidRDefault="00B94561" w:rsidP="008E65A2">
            <w:pPr>
              <w:jc w:val="center"/>
              <w:rPr>
                <w:ins w:id="191" w:author="Xavier Hoenner" w:date="2014-05-01T12:40:00Z"/>
              </w:rPr>
            </w:pPr>
            <w:ins w:id="192" w:author="Xavier Hoenner" w:date="2014-05-01T12:40:00Z">
              <w:r>
                <w:t>Start</w:t>
              </w:r>
            </w:ins>
          </w:p>
        </w:tc>
        <w:tc>
          <w:tcPr>
            <w:tcW w:w="770" w:type="pct"/>
            <w:vAlign w:val="center"/>
          </w:tcPr>
          <w:p w14:paraId="50C1CAC1" w14:textId="77777777" w:rsidR="00B94561" w:rsidRDefault="00B94561" w:rsidP="008E65A2">
            <w:pPr>
              <w:jc w:val="center"/>
              <w:rPr>
                <w:ins w:id="193" w:author="Xavier Hoenner" w:date="2014-05-01T12:40:00Z"/>
              </w:rPr>
            </w:pPr>
            <w:ins w:id="194" w:author="Xavier Hoenner" w:date="2014-05-01T12:40:00Z">
              <w:r>
                <w:t>End</w:t>
              </w:r>
            </w:ins>
          </w:p>
        </w:tc>
        <w:tc>
          <w:tcPr>
            <w:tcW w:w="1387" w:type="pct"/>
            <w:vAlign w:val="center"/>
          </w:tcPr>
          <w:p w14:paraId="358C2C99" w14:textId="77777777" w:rsidR="00B94561" w:rsidRDefault="00B94561" w:rsidP="008E65A2">
            <w:pPr>
              <w:jc w:val="center"/>
              <w:rPr>
                <w:ins w:id="195" w:author="Xavier Hoenner" w:date="2014-05-01T12:40:00Z"/>
              </w:rPr>
            </w:pPr>
            <w:ins w:id="196" w:author="Xavier Hoenner" w:date="2014-05-01T12:40:00Z">
              <w:r>
                <w:t>Time coverage (days)</w:t>
              </w:r>
            </w:ins>
          </w:p>
        </w:tc>
      </w:tr>
      <w:tr w:rsidR="00B94561" w14:paraId="0BB80FF1" w14:textId="77777777" w:rsidTr="008E65A2">
        <w:trPr>
          <w:jc w:val="center"/>
          <w:ins w:id="197" w:author="Xavier Hoenner" w:date="2014-05-01T12:40:00Z"/>
        </w:trPr>
        <w:tc>
          <w:tcPr>
            <w:tcW w:w="5000" w:type="pct"/>
            <w:gridSpan w:val="5"/>
            <w:shd w:val="clear" w:color="auto" w:fill="595959" w:themeFill="text1" w:themeFillTint="A6"/>
            <w:vAlign w:val="center"/>
          </w:tcPr>
          <w:p w14:paraId="2278B4AD" w14:textId="77777777" w:rsidR="00B94561" w:rsidRDefault="00B94561" w:rsidP="008E65A2">
            <w:pPr>
              <w:jc w:val="center"/>
              <w:rPr>
                <w:ins w:id="198" w:author="Xavier Hoenner" w:date="2014-05-01T12:40:00Z"/>
              </w:rPr>
            </w:pPr>
            <w:ins w:id="199" w:author="Xavier Hoenner" w:date="2014-05-01T12:40:00Z">
              <w:r>
                <w:t>Headers = ‘site_name’</w:t>
              </w:r>
            </w:ins>
          </w:p>
        </w:tc>
      </w:tr>
      <w:tr w:rsidR="00B94561" w14:paraId="02105619" w14:textId="77777777" w:rsidTr="008E65A2">
        <w:trPr>
          <w:jc w:val="center"/>
          <w:ins w:id="200" w:author="Xavier Hoenner" w:date="2014-05-01T12:40:00Z"/>
        </w:trPr>
        <w:tc>
          <w:tcPr>
            <w:tcW w:w="5000" w:type="pct"/>
            <w:gridSpan w:val="5"/>
            <w:shd w:val="clear" w:color="auto" w:fill="BFBFBF" w:themeFill="background1" w:themeFillShade="BF"/>
            <w:vAlign w:val="center"/>
          </w:tcPr>
          <w:p w14:paraId="2F4841C8" w14:textId="77777777" w:rsidR="00B94561" w:rsidRDefault="00B94561" w:rsidP="008E65A2">
            <w:pPr>
              <w:rPr>
                <w:ins w:id="201" w:author="Xavier Hoenner" w:date="2014-05-01T12:40:00Z"/>
              </w:rPr>
            </w:pPr>
            <w:ins w:id="202" w:author="Xavier Hoenner" w:date="2014-05-01T12:40:00Z">
              <w:r>
                <w:t>Sub-headers = ‘platform_code’</w:t>
              </w:r>
            </w:ins>
          </w:p>
        </w:tc>
      </w:tr>
      <w:tr w:rsidR="00B94561" w14:paraId="5309D589" w14:textId="77777777" w:rsidTr="008E65A2">
        <w:trPr>
          <w:jc w:val="center"/>
          <w:ins w:id="203" w:author="Xavier Hoenner" w:date="2014-05-01T12:40:00Z"/>
        </w:trPr>
        <w:tc>
          <w:tcPr>
            <w:tcW w:w="971" w:type="pct"/>
            <w:vAlign w:val="center"/>
          </w:tcPr>
          <w:p w14:paraId="47C3B8A6" w14:textId="77777777" w:rsidR="00B94561" w:rsidRDefault="00B94561" w:rsidP="008E65A2">
            <w:pPr>
              <w:jc w:val="center"/>
              <w:rPr>
                <w:ins w:id="204" w:author="Xavier Hoenner" w:date="2014-05-01T12:40:00Z"/>
              </w:rPr>
            </w:pPr>
          </w:p>
        </w:tc>
        <w:tc>
          <w:tcPr>
            <w:tcW w:w="1045" w:type="pct"/>
            <w:vAlign w:val="center"/>
          </w:tcPr>
          <w:p w14:paraId="3A8FA1A8" w14:textId="77777777" w:rsidR="00B94561" w:rsidRDefault="00B94561" w:rsidP="008E65A2">
            <w:pPr>
              <w:jc w:val="center"/>
              <w:rPr>
                <w:ins w:id="205" w:author="Xavier Hoenner" w:date="2014-05-01T12:40:00Z"/>
              </w:rPr>
            </w:pPr>
          </w:p>
        </w:tc>
        <w:tc>
          <w:tcPr>
            <w:tcW w:w="827" w:type="pct"/>
            <w:vAlign w:val="center"/>
          </w:tcPr>
          <w:p w14:paraId="33398359" w14:textId="77777777" w:rsidR="00B94561" w:rsidRDefault="00B94561" w:rsidP="008E65A2">
            <w:pPr>
              <w:jc w:val="center"/>
              <w:rPr>
                <w:ins w:id="206" w:author="Xavier Hoenner" w:date="2014-05-01T12:40:00Z"/>
              </w:rPr>
            </w:pPr>
          </w:p>
        </w:tc>
        <w:tc>
          <w:tcPr>
            <w:tcW w:w="770" w:type="pct"/>
            <w:vAlign w:val="center"/>
          </w:tcPr>
          <w:p w14:paraId="4070B497" w14:textId="77777777" w:rsidR="00B94561" w:rsidRDefault="00B94561" w:rsidP="008E65A2">
            <w:pPr>
              <w:jc w:val="center"/>
              <w:rPr>
                <w:ins w:id="207" w:author="Xavier Hoenner" w:date="2014-05-01T12:40:00Z"/>
              </w:rPr>
            </w:pPr>
          </w:p>
        </w:tc>
        <w:tc>
          <w:tcPr>
            <w:tcW w:w="1387" w:type="pct"/>
            <w:vAlign w:val="center"/>
          </w:tcPr>
          <w:p w14:paraId="3ECCD4BB" w14:textId="77777777" w:rsidR="00B94561" w:rsidRDefault="00B94561" w:rsidP="008E65A2">
            <w:pPr>
              <w:jc w:val="center"/>
              <w:rPr>
                <w:ins w:id="208" w:author="Xavier Hoenner" w:date="2014-05-01T12:40:00Z"/>
              </w:rPr>
            </w:pPr>
          </w:p>
        </w:tc>
      </w:tr>
    </w:tbl>
    <w:p w14:paraId="51D94095" w14:textId="5B779316" w:rsidR="00B94561" w:rsidDel="00DF666B" w:rsidRDefault="00B94561" w:rsidP="00DF666B">
      <w:pPr>
        <w:rPr>
          <w:del w:id="209" w:author="Xavier Hoenner" w:date="2014-05-01T12:40:00Z"/>
          <w:szCs w:val="24"/>
        </w:rPr>
        <w:pPrChange w:id="210" w:author="Xavier Hoenner" w:date="2014-05-01T12:40:00Z">
          <w:pPr/>
        </w:pPrChange>
      </w:pPr>
    </w:p>
    <w:p w14:paraId="5C949479" w14:textId="2614D1C9" w:rsidR="00905C8D" w:rsidDel="00DF666B" w:rsidRDefault="00905C8D" w:rsidP="00DF666B">
      <w:pPr>
        <w:rPr>
          <w:del w:id="211" w:author="Xavier Hoenner" w:date="2014-05-01T12:40:00Z"/>
        </w:rPr>
        <w:pPrChange w:id="212" w:author="Xavier Hoenner" w:date="2014-05-01T12:40:00Z">
          <w:pPr>
            <w:pStyle w:val="Heading2"/>
          </w:pPr>
        </w:pPrChange>
      </w:pPr>
      <w:del w:id="213" w:author="Xavier Hoenner" w:date="2014-05-01T12:40:00Z">
        <w:r w:rsidRPr="00E123F0" w:rsidDel="00DF666B">
          <w:lastRenderedPageBreak/>
          <w:delText>1.</w:delText>
        </w:r>
        <w:r w:rsidR="00A85F08" w:rsidDel="00DF666B">
          <w:delText>4</w:delText>
        </w:r>
        <w:r w:rsidRPr="00E123F0" w:rsidDel="00DF666B">
          <w:delText xml:space="preserve"> </w:delText>
        </w:r>
        <w:r w:rsidDel="00DF666B">
          <w:delText>D</w:delText>
        </w:r>
        <w:r w:rsidRPr="00E123F0" w:rsidDel="00DF666B">
          <w:delText xml:space="preserve">ata </w:delText>
        </w:r>
        <w:r w:rsidDel="00DF666B">
          <w:delText>report – Data with missing information</w:delText>
        </w:r>
      </w:del>
    </w:p>
    <w:p w14:paraId="4B10D7FF" w14:textId="335947E3" w:rsidR="0011784D" w:rsidDel="00DF666B" w:rsidRDefault="0011784D" w:rsidP="00DF666B">
      <w:pPr>
        <w:rPr>
          <w:del w:id="214" w:author="Xavier Hoenner" w:date="2014-05-01T12:40:00Z"/>
        </w:rPr>
        <w:pPrChange w:id="215" w:author="Xavier Hoenner" w:date="2014-05-01T12:40:00Z">
          <w:pPr>
            <w:pStyle w:val="Heading3"/>
          </w:pPr>
        </w:pPrChange>
      </w:pPr>
      <w:del w:id="216" w:author="Xavier Hoenner" w:date="2014-05-01T12:40:00Z">
        <w:r w:rsidRPr="0011784D" w:rsidDel="00DF666B">
          <w:rPr>
            <w:b/>
          </w:rPr>
          <w:delText>Filename:</w:delText>
        </w:r>
        <w:r w:rsidRPr="0011784D" w:rsidDel="00DF666B">
          <w:delText xml:space="preserve"> ‘</w:delText>
        </w:r>
        <w:r w:rsidDel="00DF666B">
          <w:delText>C</w:delText>
        </w:r>
        <w:r w:rsidR="00981CC1" w:rsidDel="00DF666B">
          <w:delText>_</w:delText>
        </w:r>
        <w:r w:rsidR="00C34E31" w:rsidRPr="00C34E31" w:rsidDel="00DF666B">
          <w:delText xml:space="preserve"> </w:delText>
        </w:r>
        <w:r w:rsidR="00481A61" w:rsidDel="00DF666B">
          <w:delText>FAIMMS</w:delText>
        </w:r>
        <w:r w:rsidR="00C34E31" w:rsidDel="00DF666B">
          <w:delText xml:space="preserve"> </w:delText>
        </w:r>
        <w:r w:rsidR="00ED795C" w:rsidDel="00DF666B">
          <w:delText>_Missing</w:delText>
        </w:r>
        <w:r w:rsidR="00EF7B32" w:rsidDel="00DF666B">
          <w:delText>Information</w:delText>
        </w:r>
        <w:r w:rsidRPr="0011784D" w:rsidDel="00DF666B">
          <w:delText>’</w:delText>
        </w:r>
      </w:del>
    </w:p>
    <w:p w14:paraId="603B3D02" w14:textId="0B2AA2AB" w:rsidR="0011784D" w:rsidRPr="0011784D" w:rsidDel="00DF666B" w:rsidRDefault="0011784D" w:rsidP="00DF666B">
      <w:pPr>
        <w:rPr>
          <w:del w:id="217" w:author="Xavier Hoenner" w:date="2014-05-01T12:40:00Z"/>
        </w:rPr>
        <w:pPrChange w:id="218" w:author="Xavier Hoenner" w:date="2014-05-01T12:40:00Z">
          <w:pPr>
            <w:pStyle w:val="Heading3"/>
          </w:pPr>
        </w:pPrChange>
      </w:pPr>
      <w:del w:id="219" w:author="Xavier Hoenner" w:date="2014-05-01T12:40:00Z">
        <w:r w:rsidRPr="005271CF" w:rsidDel="00DF666B">
          <w:br/>
        </w:r>
        <w:r w:rsidRPr="0011784D" w:rsidDel="00DF666B">
          <w:rPr>
            <w:b/>
            <w:szCs w:val="26"/>
          </w:rPr>
          <w:delText>Description:</w:delText>
        </w:r>
        <w:r w:rsidRPr="0011784D" w:rsidDel="00DF666B">
          <w:delText xml:space="preserve"> </w:delText>
        </w:r>
        <w:r w:rsidRPr="0011784D" w:rsidDel="00DF666B">
          <w:rPr>
            <w:szCs w:val="26"/>
          </w:rPr>
          <w:delText>‘</w:delText>
        </w:r>
        <w:r w:rsidR="00EE055E" w:rsidDel="00DF666B">
          <w:rPr>
            <w:szCs w:val="26"/>
          </w:rPr>
          <w:delText>Data</w:delText>
        </w:r>
        <w:r w:rsidR="004F72E2" w:rsidDel="00DF666B">
          <w:rPr>
            <w:szCs w:val="26"/>
          </w:rPr>
          <w:delText xml:space="preserve"> with</w:delText>
        </w:r>
        <w:r w:rsidR="00EE055E" w:rsidDel="00DF666B">
          <w:rPr>
            <w:szCs w:val="26"/>
          </w:rPr>
          <w:delText xml:space="preserve"> </w:delText>
        </w:r>
        <w:r w:rsidR="004F72E2" w:rsidDel="00DF666B">
          <w:rPr>
            <w:szCs w:val="26"/>
          </w:rPr>
          <w:delText xml:space="preserve">missing </w:delText>
        </w:r>
        <w:r w:rsidR="00EF7B32" w:rsidDel="00DF666B">
          <w:rPr>
            <w:szCs w:val="26"/>
          </w:rPr>
          <w:delText>information</w:delText>
        </w:r>
        <w:r w:rsidRPr="0011784D" w:rsidDel="00DF666B">
          <w:rPr>
            <w:szCs w:val="26"/>
          </w:rPr>
          <w:delText>’</w:delText>
        </w:r>
      </w:del>
    </w:p>
    <w:p w14:paraId="5BA05ABB" w14:textId="7DAF202E" w:rsidR="0011784D" w:rsidRPr="0011784D" w:rsidDel="00DF666B" w:rsidRDefault="0011784D" w:rsidP="00DF666B">
      <w:pPr>
        <w:rPr>
          <w:del w:id="220" w:author="Xavier Hoenner" w:date="2014-05-01T12:40:00Z"/>
        </w:rPr>
        <w:pPrChange w:id="221" w:author="Xavier Hoenner" w:date="2014-05-01T12:40:00Z">
          <w:pPr/>
        </w:pPrChange>
      </w:pPr>
    </w:p>
    <w:p w14:paraId="31C58C14" w14:textId="3FF444A6" w:rsidR="00905C8D" w:rsidDel="00DF666B" w:rsidRDefault="00905C8D" w:rsidP="00DF666B">
      <w:pPr>
        <w:rPr>
          <w:del w:id="222" w:author="Xavier Hoenner" w:date="2014-05-01T12:40:00Z"/>
        </w:rPr>
        <w:pPrChange w:id="223" w:author="Xavier Hoenner" w:date="2014-05-01T12:40:00Z">
          <w:pPr/>
        </w:pPrChange>
      </w:pPr>
      <w:del w:id="224" w:author="Xavier Hoenner" w:date="2014-05-01T12:40:00Z">
        <w:r w:rsidRPr="00542A59" w:rsidDel="00DF666B">
          <w:rPr>
            <w:u w:val="single"/>
          </w:rPr>
          <w:delText>View to use:</w:delText>
        </w:r>
      </w:del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249"/>
      </w:tblGrid>
      <w:tr w:rsidR="00CA4E0D" w:rsidDel="00DF666B" w14:paraId="1C75F510" w14:textId="52517BA0" w:rsidTr="00CA4E0D">
        <w:trPr>
          <w:del w:id="225" w:author="Xavier Hoenner" w:date="2014-05-01T12:40:00Z"/>
        </w:trPr>
        <w:tc>
          <w:tcPr>
            <w:tcW w:w="1271" w:type="dxa"/>
          </w:tcPr>
          <w:p w14:paraId="029BB46F" w14:textId="18FA732B" w:rsidR="00CA4E0D" w:rsidRPr="003D503B" w:rsidDel="00DF666B" w:rsidRDefault="00CA4E0D" w:rsidP="00DF666B">
            <w:pPr>
              <w:rPr>
                <w:del w:id="226" w:author="Xavier Hoenner" w:date="2014-05-01T12:40:00Z"/>
                <w:b/>
                <w:szCs w:val="24"/>
              </w:rPr>
              <w:pPrChange w:id="227" w:author="Xavier Hoenner" w:date="2014-05-01T12:40:00Z">
                <w:pPr/>
              </w:pPrChange>
            </w:pPr>
            <w:del w:id="228" w:author="Xavier Hoenner" w:date="2014-05-01T12:40:00Z">
              <w:r w:rsidRPr="003D503B" w:rsidDel="00DF666B">
                <w:rPr>
                  <w:b/>
                  <w:szCs w:val="24"/>
                </w:rPr>
                <w:delText>Server</w:delText>
              </w:r>
            </w:del>
          </w:p>
        </w:tc>
        <w:tc>
          <w:tcPr>
            <w:tcW w:w="3249" w:type="dxa"/>
          </w:tcPr>
          <w:p w14:paraId="2A65BFA5" w14:textId="5A9647E8" w:rsidR="00CA4E0D" w:rsidRPr="003D503B" w:rsidDel="00DF666B" w:rsidRDefault="00CA4E0D" w:rsidP="00DF666B">
            <w:pPr>
              <w:rPr>
                <w:del w:id="229" w:author="Xavier Hoenner" w:date="2014-05-01T12:40:00Z"/>
                <w:szCs w:val="24"/>
              </w:rPr>
              <w:pPrChange w:id="230" w:author="Xavier Hoenner" w:date="2014-05-01T12:40:00Z">
                <w:pPr/>
              </w:pPrChange>
            </w:pPr>
            <w:del w:id="231" w:author="Xavier Hoenner" w:date="2014-05-01T12:31:00Z">
              <w:r w:rsidRPr="003D503B" w:rsidDel="00DC16BB">
                <w:rPr>
                  <w:szCs w:val="24"/>
                </w:rPr>
                <w:delText>db</w:delText>
              </w:r>
              <w:r w:rsidDel="00DC16BB">
                <w:rPr>
                  <w:szCs w:val="24"/>
                </w:rPr>
                <w:delText>dev</w:delText>
              </w:r>
              <w:r w:rsidRPr="003D503B" w:rsidDel="00DC16BB">
                <w:rPr>
                  <w:szCs w:val="24"/>
                </w:rPr>
                <w:delText>.emii.org.au</w:delText>
              </w:r>
            </w:del>
          </w:p>
        </w:tc>
      </w:tr>
      <w:tr w:rsidR="00CA4E0D" w:rsidDel="00DF666B" w14:paraId="46B5155A" w14:textId="16A66627" w:rsidTr="00CA4E0D">
        <w:trPr>
          <w:del w:id="232" w:author="Xavier Hoenner" w:date="2014-05-01T12:40:00Z"/>
        </w:trPr>
        <w:tc>
          <w:tcPr>
            <w:tcW w:w="1271" w:type="dxa"/>
          </w:tcPr>
          <w:p w14:paraId="7447224D" w14:textId="1B009BFE" w:rsidR="00CA4E0D" w:rsidRPr="003D503B" w:rsidDel="00DF666B" w:rsidRDefault="00CA4E0D" w:rsidP="00DF666B">
            <w:pPr>
              <w:rPr>
                <w:del w:id="233" w:author="Xavier Hoenner" w:date="2014-05-01T12:40:00Z"/>
                <w:b/>
                <w:szCs w:val="24"/>
              </w:rPr>
              <w:pPrChange w:id="234" w:author="Xavier Hoenner" w:date="2014-05-01T12:40:00Z">
                <w:pPr/>
              </w:pPrChange>
            </w:pPr>
            <w:del w:id="235" w:author="Xavier Hoenner" w:date="2014-05-01T12:40:00Z">
              <w:r w:rsidRPr="003D503B" w:rsidDel="00DF666B">
                <w:rPr>
                  <w:b/>
                  <w:szCs w:val="24"/>
                </w:rPr>
                <w:delText>Database</w:delText>
              </w:r>
            </w:del>
          </w:p>
        </w:tc>
        <w:tc>
          <w:tcPr>
            <w:tcW w:w="3249" w:type="dxa"/>
          </w:tcPr>
          <w:p w14:paraId="67FBECB7" w14:textId="5312E34A" w:rsidR="00CA4E0D" w:rsidRPr="003D503B" w:rsidDel="00DF666B" w:rsidRDefault="00CA4E0D" w:rsidP="00DF666B">
            <w:pPr>
              <w:rPr>
                <w:del w:id="236" w:author="Xavier Hoenner" w:date="2014-05-01T12:40:00Z"/>
                <w:szCs w:val="24"/>
              </w:rPr>
              <w:pPrChange w:id="237" w:author="Xavier Hoenner" w:date="2014-05-01T12:40:00Z">
                <w:pPr/>
              </w:pPrChange>
            </w:pPr>
            <w:del w:id="238" w:author="Xavier Hoenner" w:date="2014-05-01T12:31:00Z">
              <w:r w:rsidDel="00DC16BB">
                <w:rPr>
                  <w:szCs w:val="24"/>
                </w:rPr>
                <w:delText>report_db</w:delText>
              </w:r>
            </w:del>
          </w:p>
        </w:tc>
      </w:tr>
      <w:tr w:rsidR="00CA4E0D" w:rsidDel="00DF666B" w14:paraId="28D3EAB5" w14:textId="2AF4B002" w:rsidTr="00CA4E0D">
        <w:trPr>
          <w:del w:id="239" w:author="Xavier Hoenner" w:date="2014-05-01T12:40:00Z"/>
        </w:trPr>
        <w:tc>
          <w:tcPr>
            <w:tcW w:w="1271" w:type="dxa"/>
          </w:tcPr>
          <w:p w14:paraId="2C00F49D" w14:textId="08A9A410" w:rsidR="00CA4E0D" w:rsidRPr="003D503B" w:rsidDel="00DF666B" w:rsidRDefault="00CA4E0D" w:rsidP="00DF666B">
            <w:pPr>
              <w:rPr>
                <w:del w:id="240" w:author="Xavier Hoenner" w:date="2014-05-01T12:40:00Z"/>
                <w:b/>
                <w:szCs w:val="24"/>
              </w:rPr>
              <w:pPrChange w:id="241" w:author="Xavier Hoenner" w:date="2014-05-01T12:40:00Z">
                <w:pPr/>
              </w:pPrChange>
            </w:pPr>
            <w:del w:id="242" w:author="Xavier Hoenner" w:date="2014-05-01T12:40:00Z">
              <w:r w:rsidRPr="003D503B" w:rsidDel="00DF666B">
                <w:rPr>
                  <w:b/>
                  <w:szCs w:val="24"/>
                </w:rPr>
                <w:delText>Schema</w:delText>
              </w:r>
            </w:del>
          </w:p>
        </w:tc>
        <w:tc>
          <w:tcPr>
            <w:tcW w:w="3249" w:type="dxa"/>
          </w:tcPr>
          <w:p w14:paraId="3BB4F97C" w14:textId="14C37F3B" w:rsidR="00CA4E0D" w:rsidRPr="003D503B" w:rsidDel="00DF666B" w:rsidRDefault="00CA4E0D" w:rsidP="00DF666B">
            <w:pPr>
              <w:rPr>
                <w:del w:id="243" w:author="Xavier Hoenner" w:date="2014-05-01T12:40:00Z"/>
                <w:szCs w:val="24"/>
              </w:rPr>
              <w:pPrChange w:id="244" w:author="Xavier Hoenner" w:date="2014-05-01T12:40:00Z">
                <w:pPr/>
              </w:pPrChange>
            </w:pPr>
            <w:del w:id="245" w:author="Xavier Hoenner" w:date="2014-05-01T12:31:00Z">
              <w:r w:rsidDel="00DC16BB">
                <w:rPr>
                  <w:szCs w:val="24"/>
                </w:rPr>
                <w:delText>report</w:delText>
              </w:r>
            </w:del>
          </w:p>
        </w:tc>
      </w:tr>
      <w:tr w:rsidR="00896D61" w:rsidDel="00DF666B" w14:paraId="5093897C" w14:textId="275A3832" w:rsidTr="00CA4E0D">
        <w:trPr>
          <w:del w:id="246" w:author="Xavier Hoenner" w:date="2014-05-01T12:40:00Z"/>
        </w:trPr>
        <w:tc>
          <w:tcPr>
            <w:tcW w:w="1271" w:type="dxa"/>
          </w:tcPr>
          <w:p w14:paraId="64DFE15E" w14:textId="081111B3" w:rsidR="00896D61" w:rsidRPr="003D503B" w:rsidDel="00DF666B" w:rsidRDefault="00896D61" w:rsidP="00DF666B">
            <w:pPr>
              <w:rPr>
                <w:del w:id="247" w:author="Xavier Hoenner" w:date="2014-05-01T12:40:00Z"/>
                <w:b/>
                <w:szCs w:val="24"/>
              </w:rPr>
              <w:pPrChange w:id="248" w:author="Xavier Hoenner" w:date="2014-05-01T12:40:00Z">
                <w:pPr/>
              </w:pPrChange>
            </w:pPr>
            <w:del w:id="249" w:author="Xavier Hoenner" w:date="2014-05-01T12:40:00Z">
              <w:r w:rsidRPr="003D503B" w:rsidDel="00DF666B">
                <w:rPr>
                  <w:b/>
                  <w:szCs w:val="24"/>
                </w:rPr>
                <w:delText>View</w:delText>
              </w:r>
            </w:del>
          </w:p>
        </w:tc>
        <w:tc>
          <w:tcPr>
            <w:tcW w:w="3249" w:type="dxa"/>
          </w:tcPr>
          <w:p w14:paraId="7BD5B527" w14:textId="1A25632B" w:rsidR="00896D61" w:rsidRPr="003D503B" w:rsidDel="00DF666B" w:rsidRDefault="00481A61" w:rsidP="00DF666B">
            <w:pPr>
              <w:rPr>
                <w:del w:id="250" w:author="Xavier Hoenner" w:date="2014-05-01T12:40:00Z"/>
                <w:szCs w:val="24"/>
              </w:rPr>
              <w:pPrChange w:id="251" w:author="Xavier Hoenner" w:date="2014-05-01T12:40:00Z">
                <w:pPr/>
              </w:pPrChange>
            </w:pPr>
            <w:del w:id="252" w:author="Xavier Hoenner" w:date="2014-05-01T12:40:00Z">
              <w:r w:rsidDel="00DF666B">
                <w:rPr>
                  <w:szCs w:val="24"/>
                </w:rPr>
                <w:delText>faimms</w:delText>
              </w:r>
              <w:r w:rsidR="00896D61" w:rsidDel="00DF666B">
                <w:rPr>
                  <w:szCs w:val="24"/>
                </w:rPr>
                <w:delText>_all_deployments_view</w:delText>
              </w:r>
            </w:del>
          </w:p>
        </w:tc>
      </w:tr>
    </w:tbl>
    <w:p w14:paraId="470E3EAD" w14:textId="4B2AAC42" w:rsidR="00D760A3" w:rsidDel="00DF666B" w:rsidRDefault="00D760A3" w:rsidP="00DF666B">
      <w:pPr>
        <w:rPr>
          <w:del w:id="253" w:author="Xavier Hoenner" w:date="2014-05-01T12:40:00Z"/>
        </w:rPr>
        <w:pPrChange w:id="254" w:author="Xavier Hoenner" w:date="2014-05-01T12:40:00Z">
          <w:pPr/>
        </w:pPrChange>
      </w:pPr>
    </w:p>
    <w:p w14:paraId="08874A84" w14:textId="6476809E" w:rsidR="005009C2" w:rsidDel="00DF666B" w:rsidRDefault="005009C2" w:rsidP="00DF666B">
      <w:pPr>
        <w:rPr>
          <w:del w:id="255" w:author="Xavier Hoenner" w:date="2014-05-01T12:40:00Z"/>
        </w:rPr>
        <w:pPrChange w:id="256" w:author="Xavier Hoenner" w:date="2014-05-01T12:40:00Z">
          <w:pPr/>
        </w:pPrChange>
      </w:pPr>
      <w:del w:id="257" w:author="Xavier Hoenner" w:date="2014-05-01T12:40:00Z">
        <w:r w:rsidDel="00DF666B">
          <w:rPr>
            <w:u w:val="single"/>
          </w:rPr>
          <w:delText xml:space="preserve">Filters: </w:delText>
        </w:r>
        <w:r w:rsidR="00DF3B0A" w:rsidDel="00DF666B">
          <w:delText>List all data for which ‘</w:delText>
        </w:r>
        <w:r w:rsidR="00560531" w:rsidDel="00DF666B">
          <w:delText>missing_info</w:delText>
        </w:r>
        <w:r w:rsidR="00DF3B0A" w:rsidDel="00DF666B">
          <w:delText xml:space="preserve">’ </w:delText>
        </w:r>
        <w:r w:rsidR="00560531" w:rsidDel="00DF666B">
          <w:delText>IS NOT NULL</w:delText>
        </w:r>
        <w:r w:rsidDel="00DF666B">
          <w:delText>.</w:delText>
        </w:r>
      </w:del>
    </w:p>
    <w:p w14:paraId="4942715C" w14:textId="62C6686B" w:rsidR="002736E5" w:rsidDel="00DF666B" w:rsidRDefault="002736E5" w:rsidP="00DF666B">
      <w:pPr>
        <w:rPr>
          <w:del w:id="258" w:author="Xavier Hoenner" w:date="2014-05-01T12:40:00Z"/>
        </w:rPr>
        <w:pPrChange w:id="259" w:author="Xavier Hoenner" w:date="2014-05-01T12:40:00Z">
          <w:pPr>
            <w:ind w:left="1843" w:hanging="1843"/>
          </w:pPr>
        </w:pPrChange>
      </w:pPr>
      <w:del w:id="260" w:author="Xavier Hoenner" w:date="2014-05-01T12:40:00Z">
        <w:r w:rsidDel="00DF666B">
          <w:rPr>
            <w:u w:val="single"/>
          </w:rPr>
          <w:delText>Data sorting options:</w:delText>
        </w:r>
        <w:r w:rsidDel="00DF666B">
          <w:delText xml:space="preserve"> </w:delText>
        </w:r>
        <w:r w:rsidR="00834386" w:rsidDel="00DF666B">
          <w:delText>D</w:delText>
        </w:r>
        <w:r w:rsidDel="00DF666B">
          <w:delText xml:space="preserve">ata </w:delText>
        </w:r>
        <w:r w:rsidR="00834386" w:rsidDel="00DF666B">
          <w:delText>to be</w:delText>
        </w:r>
        <w:r w:rsidDel="00DF666B">
          <w:delText xml:space="preserve"> sorted by </w:delText>
        </w:r>
        <w:r w:rsidR="00834386" w:rsidDel="00DF666B">
          <w:delText>ASCENDING ‘</w:delText>
        </w:r>
        <w:r w:rsidR="00594B76" w:rsidDel="00DF666B">
          <w:delText>site_name</w:delText>
        </w:r>
        <w:r w:rsidR="00834386" w:rsidDel="00DF666B">
          <w:delText xml:space="preserve">’, then by </w:delText>
        </w:r>
        <w:r w:rsidDel="00DF666B">
          <w:delText>ASCENDING ‘</w:delText>
        </w:r>
        <w:r w:rsidR="00834386" w:rsidDel="00DF666B">
          <w:delText>missing_info</w:delText>
        </w:r>
        <w:r w:rsidDel="00DF666B">
          <w:delText>’, and then by ASCENDING ‘</w:delText>
        </w:r>
        <w:r w:rsidR="00594B76" w:rsidDel="00DF666B">
          <w:delText>sensor_code</w:delText>
        </w:r>
        <w:r w:rsidDel="00DF666B">
          <w:delText>’.</w:delText>
        </w:r>
      </w:del>
    </w:p>
    <w:p w14:paraId="1503B43C" w14:textId="5060258B" w:rsidR="002736E5" w:rsidDel="00DF666B" w:rsidRDefault="002736E5" w:rsidP="00DF666B">
      <w:pPr>
        <w:rPr>
          <w:del w:id="261" w:author="Xavier Hoenner" w:date="2014-05-01T12:40:00Z"/>
        </w:rPr>
        <w:pPrChange w:id="262" w:author="Xavier Hoenner" w:date="2014-05-01T12:40:00Z">
          <w:pPr>
            <w:ind w:left="1843" w:hanging="1843"/>
          </w:pPr>
        </w:pPrChange>
      </w:pPr>
      <w:del w:id="263" w:author="Xavier Hoenner" w:date="2014-05-01T12:40:00Z">
        <w:r w:rsidDel="00DF666B">
          <w:rPr>
            <w:u w:val="single"/>
          </w:rPr>
          <w:delText>Data grouping options:</w:delText>
        </w:r>
        <w:r w:rsidDel="00DF666B">
          <w:delText xml:space="preserve"> Group by ‘</w:delText>
        </w:r>
        <w:r w:rsidR="00594B76" w:rsidDel="00DF666B">
          <w:delText>site_name</w:delText>
        </w:r>
        <w:r w:rsidR="00834386" w:rsidDel="00DF666B">
          <w:delText>’</w:delText>
        </w:r>
        <w:r w:rsidDel="00DF666B">
          <w:delText>, sub-group by ‘</w:delText>
        </w:r>
        <w:r w:rsidR="00834386" w:rsidDel="00DF666B">
          <w:delText>missing_info</w:delText>
        </w:r>
        <w:r w:rsidDel="00DF666B">
          <w:delText>’.</w:delText>
        </w:r>
      </w:del>
    </w:p>
    <w:p w14:paraId="4A262528" w14:textId="78B52EF8" w:rsidR="00594B76" w:rsidDel="00DF666B" w:rsidRDefault="00594B76" w:rsidP="00DF666B">
      <w:pPr>
        <w:rPr>
          <w:del w:id="264" w:author="Xavier Hoenner" w:date="2014-05-01T12:40:00Z"/>
        </w:rPr>
        <w:pPrChange w:id="265" w:author="Xavier Hoenner" w:date="2014-05-01T12:40:00Z">
          <w:pPr>
            <w:ind w:left="993" w:hanging="993"/>
          </w:pPr>
        </w:pPrChange>
      </w:pPr>
      <w:del w:id="266" w:author="Xavier Hoenner" w:date="2014-05-01T12:40:00Z">
        <w:r w:rsidDel="00DF666B">
          <w:rPr>
            <w:u w:val="single"/>
          </w:rPr>
          <w:delText>Footnote:</w:delText>
        </w:r>
        <w:r w:rsidDel="00DF666B">
          <w:delText xml:space="preserve"> </w:delText>
        </w:r>
        <w:r w:rsidDel="00DF666B">
          <w:rPr>
            <w:b/>
          </w:rPr>
          <w:delText xml:space="preserve">Headers: </w:delText>
        </w:r>
        <w:r w:rsidDel="00DF666B">
          <w:delText>Deployment site name</w:delText>
        </w:r>
      </w:del>
      <w:del w:id="267" w:author="Xavier Hoenner" w:date="2013-07-11T11:36:00Z">
        <w:r w:rsidDel="0018452B">
          <w:delText xml:space="preserve"> for the sensor network.</w:delText>
        </w:r>
      </w:del>
      <w:del w:id="268" w:author="Xavier Hoenner" w:date="2014-05-01T12:40:00Z">
        <w:r w:rsidDel="00DF666B">
          <w:br/>
        </w:r>
        <w:r w:rsidDel="00DF666B">
          <w:rPr>
            <w:b/>
          </w:rPr>
          <w:delText xml:space="preserve">Sub-headers: </w:delText>
        </w:r>
        <w:r w:rsidR="009F4486" w:rsidDel="00DF666B">
          <w:delText>Type of missing information</w:delText>
        </w:r>
        <w:r w:rsidDel="00DF666B">
          <w:delText>.</w:delText>
        </w:r>
        <w:r w:rsidDel="00DF666B">
          <w:br/>
        </w:r>
        <w:r w:rsidDel="00DF666B">
          <w:rPr>
            <w:b/>
          </w:rPr>
          <w:delText>Sensor code</w:delText>
        </w:r>
        <w:r w:rsidDel="00DF666B">
          <w:delText>: Channel ID – parameter recorded.</w:delText>
        </w:r>
        <w:r w:rsidDel="00DF666B">
          <w:br/>
        </w:r>
        <w:r w:rsidDel="00DF666B">
          <w:rPr>
            <w:b/>
          </w:rPr>
          <w:delText>QC’d data</w:delText>
        </w:r>
        <w:r w:rsidRPr="006B3C3D" w:rsidDel="00DF666B">
          <w:delText xml:space="preserve">: </w:delText>
        </w:r>
        <w:r w:rsidR="00372E10" w:rsidDel="00DF666B">
          <w:delText>Q</w:delText>
        </w:r>
        <w:r w:rsidDel="00DF666B">
          <w:delText>uality controlled data available for the parameter recorded</w:delText>
        </w:r>
        <w:r w:rsidR="00372E10" w:rsidDel="00DF666B">
          <w:delText>?</w:delText>
        </w:r>
        <w:r w:rsidDel="00DF666B">
          <w:br/>
        </w:r>
        <w:r w:rsidDel="00DF666B">
          <w:rPr>
            <w:b/>
          </w:rPr>
          <w:delText>Start</w:delText>
        </w:r>
        <w:r w:rsidRPr="006B3C3D" w:rsidDel="00DF666B">
          <w:delText xml:space="preserve">: </w:delText>
        </w:r>
        <w:r w:rsidDel="00DF666B">
          <w:delText>Data recording start date (format: dd/mm/yyyy).</w:delText>
        </w:r>
        <w:r w:rsidDel="00DF666B">
          <w:br/>
        </w:r>
        <w:r w:rsidDel="00DF666B">
          <w:rPr>
            <w:b/>
          </w:rPr>
          <w:delText>End</w:delText>
        </w:r>
        <w:r w:rsidRPr="006B3C3D" w:rsidDel="00DF666B">
          <w:delText xml:space="preserve">: </w:delText>
        </w:r>
        <w:r w:rsidDel="00DF666B">
          <w:delText>Data recording end date (format: dd/mm/yyyy).</w:delText>
        </w:r>
        <w:r w:rsidRPr="006B3C3D" w:rsidDel="00DF666B">
          <w:br/>
        </w:r>
        <w:r w:rsidDel="00DF666B">
          <w:rPr>
            <w:b/>
          </w:rPr>
          <w:delText>Time</w:delText>
        </w:r>
        <w:r w:rsidRPr="00ED7666" w:rsidDel="00DF666B">
          <w:rPr>
            <w:b/>
          </w:rPr>
          <w:delText xml:space="preserve"> </w:delText>
        </w:r>
        <w:r w:rsidDel="00DF666B">
          <w:rPr>
            <w:b/>
          </w:rPr>
          <w:delText>c</w:delText>
        </w:r>
        <w:r w:rsidRPr="00ED7666" w:rsidDel="00DF666B">
          <w:rPr>
            <w:b/>
          </w:rPr>
          <w:delText>overage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</w:delText>
        </w:r>
        <w:r w:rsidDel="00DF666B">
          <w:delText>days</w:delText>
        </w:r>
        <w:r w:rsidRPr="00ED7666" w:rsidDel="00DF666B">
          <w:delText xml:space="preserve"> </w:delText>
        </w:r>
        <w:r w:rsidDel="00DF666B">
          <w:delText>between the data recording start and end dates</w:delText>
        </w:r>
        <w:r w:rsidRPr="00ED7666" w:rsidDel="00DF666B">
          <w:delText>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upload</w:delText>
        </w:r>
        <w:r w:rsidRPr="00ED7666" w:rsidDel="00DF666B">
          <w:rPr>
            <w:b/>
          </w:rPr>
          <w:delText xml:space="preserve"> data</w:delText>
        </w:r>
        <w:r w:rsidRPr="00ED7666" w:rsidDel="00DF666B">
          <w:delText xml:space="preserve">: </w:delText>
        </w:r>
        <w:r w:rsidDel="00DF666B">
          <w:delText>N</w:delText>
        </w:r>
        <w:r w:rsidRPr="00ED7666" w:rsidDel="00DF666B">
          <w:delText xml:space="preserve">umber of days necessary to </w:delText>
        </w:r>
        <w:r w:rsidDel="00DF666B">
          <w:delText>process and upload data onto the eMII server from the date the platform has been deployed.</w:delText>
        </w:r>
        <w:r w:rsidDel="00DF666B">
          <w:br/>
        </w:r>
        <w:r w:rsidDel="00DF666B">
          <w:rPr>
            <w:b/>
          </w:rPr>
          <w:delText>T</w:delText>
        </w:r>
        <w:r w:rsidRPr="00ED7666" w:rsidDel="00DF666B">
          <w:rPr>
            <w:b/>
          </w:rPr>
          <w:delText xml:space="preserve">ime to </w:delText>
        </w:r>
        <w:r w:rsidDel="00DF666B">
          <w:rPr>
            <w:b/>
          </w:rPr>
          <w:delText>publish data</w:delText>
        </w:r>
        <w:r w:rsidRPr="00ED7666" w:rsidDel="00DF666B">
          <w:rPr>
            <w:b/>
          </w:rPr>
          <w:delText>:</w:delText>
        </w:r>
        <w:r w:rsidRPr="00ED7666" w:rsidDel="00DF666B">
          <w:delText xml:space="preserve"> </w:delText>
        </w:r>
        <w:r w:rsidDel="00DF666B">
          <w:delText>N</w:delText>
        </w:r>
        <w:r w:rsidRPr="00ED7666" w:rsidDel="00DF666B">
          <w:delText>umber of days necessary to make data available through Opendap and the IMOS portal</w:delText>
        </w:r>
        <w:r w:rsidDel="00DF666B">
          <w:delText xml:space="preserve"> from the date the data is on the eMII server.</w:delText>
        </w:r>
        <w:r w:rsidRPr="00ED7666" w:rsidDel="00DF666B">
          <w:br/>
        </w:r>
        <w:r w:rsidDel="00DF666B">
          <w:rPr>
            <w:b/>
          </w:rPr>
          <w:delText>FAIMMS:</w:delText>
        </w:r>
        <w:r w:rsidRPr="001E38C3" w:rsidDel="00DF666B">
          <w:delText xml:space="preserve"> </w:delText>
        </w:r>
        <w:r w:rsidDel="00DF666B">
          <w:delText>Facility for Automated Intelligent Monitoring of Marine Systems (</w:delText>
        </w:r>
        <w:r w:rsidR="0092198F" w:rsidDel="00DF666B">
          <w:fldChar w:fldCharType="begin"/>
        </w:r>
        <w:r w:rsidR="0092198F" w:rsidDel="00DF666B">
          <w:delInstrText xml:space="preserve"> HYPERLINK "http://imos.org.au/faimms.html" </w:delInstrText>
        </w:r>
        <w:r w:rsidR="0092198F" w:rsidDel="00DF666B">
          <w:fldChar w:fldCharType="separate"/>
        </w:r>
        <w:r w:rsidRPr="006D1CD2" w:rsidDel="00DF666B">
          <w:rPr>
            <w:rStyle w:val="Hyperlink"/>
          </w:rPr>
          <w:delText>http://imos.org.au/faimms.html</w:delText>
        </w:r>
        <w:r w:rsidR="0092198F" w:rsidDel="00DF666B">
          <w:rPr>
            <w:rStyle w:val="Hyperlink"/>
          </w:rPr>
          <w:fldChar w:fldCharType="end"/>
        </w:r>
        <w:r w:rsidDel="00DF666B">
          <w:delText>).</w:delText>
        </w:r>
      </w:del>
    </w:p>
    <w:p w14:paraId="346C54AF" w14:textId="59D7E863" w:rsidR="00594B76" w:rsidDel="00DF666B" w:rsidRDefault="00594B76" w:rsidP="00DF666B">
      <w:pPr>
        <w:rPr>
          <w:del w:id="269" w:author="Xavier Hoenner" w:date="2014-05-01T12:40:00Z"/>
        </w:rPr>
        <w:pPrChange w:id="270" w:author="Xavier Hoenner" w:date="2014-05-01T12:40:00Z">
          <w:pPr/>
        </w:pPrChange>
      </w:pPr>
    </w:p>
    <w:p w14:paraId="3AF99FA8" w14:textId="4AFB0763" w:rsidR="00594B76" w:rsidDel="00DF666B" w:rsidRDefault="00594B76" w:rsidP="00DF666B">
      <w:pPr>
        <w:rPr>
          <w:del w:id="271" w:author="Xavier Hoenner" w:date="2014-05-01T12:40:00Z"/>
        </w:rPr>
        <w:pPrChange w:id="272" w:author="Xavier Hoenner" w:date="2014-05-01T12:40:00Z">
          <w:pPr>
            <w:pStyle w:val="Heading3"/>
          </w:pPr>
        </w:pPrChange>
      </w:pPr>
      <w:del w:id="273" w:author="Xavier Hoenner" w:date="2014-05-01T12:40:00Z">
        <w:r w:rsidDel="00DF666B">
          <w:delText>Template</w:delText>
        </w:r>
      </w:del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959"/>
        <w:gridCol w:w="1025"/>
        <w:gridCol w:w="835"/>
        <w:gridCol w:w="830"/>
        <w:gridCol w:w="778"/>
        <w:gridCol w:w="1331"/>
        <w:gridCol w:w="1976"/>
        <w:gridCol w:w="1508"/>
      </w:tblGrid>
      <w:tr w:rsidR="00594B76" w:rsidDel="00DF666B" w14:paraId="3F640FBB" w14:textId="076504CE" w:rsidTr="0018452B">
        <w:trPr>
          <w:jc w:val="center"/>
          <w:del w:id="274" w:author="Xavier Hoenner" w:date="2014-05-01T12:40:00Z"/>
        </w:trPr>
        <w:tc>
          <w:tcPr>
            <w:tcW w:w="475" w:type="pct"/>
            <w:vAlign w:val="center"/>
          </w:tcPr>
          <w:p w14:paraId="156EC0F5" w14:textId="645B7CA0" w:rsidR="00594B76" w:rsidRPr="0025464E" w:rsidDel="00DF666B" w:rsidRDefault="00594B76" w:rsidP="00DF666B">
            <w:pPr>
              <w:rPr>
                <w:del w:id="275" w:author="Xavier Hoenner" w:date="2014-05-01T12:40:00Z"/>
                <w:b/>
              </w:rPr>
              <w:pPrChange w:id="276" w:author="Xavier Hoenner" w:date="2014-05-01T12:40:00Z">
                <w:pPr>
                  <w:jc w:val="center"/>
                </w:pPr>
              </w:pPrChange>
            </w:pPr>
            <w:del w:id="277" w:author="Xavier Hoenner" w:date="2014-05-01T12:40:00Z">
              <w:r w:rsidDel="00DF666B">
                <w:rPr>
                  <w:b/>
                </w:rPr>
                <w:delText>sens</w:delText>
              </w:r>
              <w:r w:rsidR="00E3152A" w:rsidDel="00DF666B">
                <w:rPr>
                  <w:b/>
                </w:rPr>
                <w:delText>or</w:delText>
              </w:r>
              <w:r w:rsidDel="00DF666B">
                <w:rPr>
                  <w:b/>
                </w:rPr>
                <w:delText>_code</w:delText>
              </w:r>
            </w:del>
          </w:p>
        </w:tc>
        <w:tc>
          <w:tcPr>
            <w:tcW w:w="572" w:type="pct"/>
            <w:vAlign w:val="center"/>
          </w:tcPr>
          <w:p w14:paraId="54ED3113" w14:textId="4E919B5C" w:rsidR="00594B76" w:rsidRPr="0025464E" w:rsidDel="00DF666B" w:rsidRDefault="00594B76" w:rsidP="00DF666B">
            <w:pPr>
              <w:rPr>
                <w:del w:id="278" w:author="Xavier Hoenner" w:date="2014-05-01T12:40:00Z"/>
                <w:b/>
              </w:rPr>
              <w:pPrChange w:id="279" w:author="Xavier Hoenner" w:date="2014-05-01T12:40:00Z">
                <w:pPr>
                  <w:jc w:val="center"/>
                </w:pPr>
              </w:pPrChange>
            </w:pPr>
            <w:del w:id="280" w:author="Xavier Hoenner" w:date="2014-05-01T12:40:00Z">
              <w:r w:rsidDel="00DF666B">
                <w:rPr>
                  <w:b/>
                </w:rPr>
                <w:delText>sensor_depth</w:delText>
              </w:r>
            </w:del>
          </w:p>
        </w:tc>
        <w:tc>
          <w:tcPr>
            <w:tcW w:w="764" w:type="pct"/>
            <w:vAlign w:val="center"/>
          </w:tcPr>
          <w:p w14:paraId="2A8076FA" w14:textId="3E5B7321" w:rsidR="00594B76" w:rsidRPr="0025464E" w:rsidDel="00DF666B" w:rsidRDefault="00594B76" w:rsidP="00DF666B">
            <w:pPr>
              <w:rPr>
                <w:del w:id="281" w:author="Xavier Hoenner" w:date="2014-05-01T12:40:00Z"/>
                <w:b/>
              </w:rPr>
              <w:pPrChange w:id="282" w:author="Xavier Hoenner" w:date="2014-05-01T12:40:00Z">
                <w:pPr>
                  <w:jc w:val="center"/>
                </w:pPr>
              </w:pPrChange>
            </w:pPr>
            <w:del w:id="283" w:author="Xavier Hoenner" w:date="2014-05-01T12:40:00Z">
              <w:r w:rsidDel="00DF666B">
                <w:rPr>
                  <w:b/>
                </w:rPr>
                <w:delText>qaqc_data</w:delText>
              </w:r>
            </w:del>
          </w:p>
        </w:tc>
        <w:tc>
          <w:tcPr>
            <w:tcW w:w="405" w:type="pct"/>
            <w:vAlign w:val="center"/>
          </w:tcPr>
          <w:p w14:paraId="1D611CD4" w14:textId="5D3A0C83" w:rsidR="00594B76" w:rsidRPr="0025464E" w:rsidDel="00DF666B" w:rsidRDefault="00594B76" w:rsidP="00DF666B">
            <w:pPr>
              <w:rPr>
                <w:del w:id="284" w:author="Xavier Hoenner" w:date="2014-05-01T12:40:00Z"/>
                <w:b/>
              </w:rPr>
              <w:pPrChange w:id="285" w:author="Xavier Hoenner" w:date="2014-05-01T12:40:00Z">
                <w:pPr>
                  <w:jc w:val="center"/>
                </w:pPr>
              </w:pPrChange>
            </w:pPr>
            <w:del w:id="286" w:author="Xavier Hoenner" w:date="2014-05-01T12:40:00Z">
              <w:r w:rsidDel="00DF666B">
                <w:rPr>
                  <w:b/>
                </w:rPr>
                <w:delText>start_date</w:delText>
              </w:r>
            </w:del>
          </w:p>
        </w:tc>
        <w:tc>
          <w:tcPr>
            <w:tcW w:w="477" w:type="pct"/>
            <w:vAlign w:val="center"/>
          </w:tcPr>
          <w:p w14:paraId="319BB9D9" w14:textId="4AEE995F" w:rsidR="00594B76" w:rsidRPr="0025464E" w:rsidDel="00DF666B" w:rsidRDefault="00594B76" w:rsidP="00DF666B">
            <w:pPr>
              <w:rPr>
                <w:del w:id="287" w:author="Xavier Hoenner" w:date="2014-05-01T12:40:00Z"/>
                <w:b/>
              </w:rPr>
              <w:pPrChange w:id="288" w:author="Xavier Hoenner" w:date="2014-05-01T12:40:00Z">
                <w:pPr>
                  <w:jc w:val="center"/>
                </w:pPr>
              </w:pPrChange>
            </w:pPr>
            <w:del w:id="289" w:author="Xavier Hoenner" w:date="2014-05-01T12:40:00Z">
              <w:r w:rsidDel="00DF666B">
                <w:rPr>
                  <w:b/>
                </w:rPr>
                <w:delText>end_date</w:delText>
              </w:r>
            </w:del>
          </w:p>
        </w:tc>
        <w:tc>
          <w:tcPr>
            <w:tcW w:w="769" w:type="pct"/>
            <w:vAlign w:val="center"/>
          </w:tcPr>
          <w:p w14:paraId="3E358296" w14:textId="3E7EB757" w:rsidR="00594B76" w:rsidDel="00DF666B" w:rsidRDefault="00594B76" w:rsidP="00DF666B">
            <w:pPr>
              <w:rPr>
                <w:del w:id="290" w:author="Xavier Hoenner" w:date="2014-05-01T12:40:00Z"/>
                <w:b/>
              </w:rPr>
              <w:pPrChange w:id="291" w:author="Xavier Hoenner" w:date="2014-05-01T12:40:00Z">
                <w:pPr>
                  <w:jc w:val="center"/>
                </w:pPr>
              </w:pPrChange>
            </w:pPr>
            <w:del w:id="292" w:author="Xavier Hoenner" w:date="2014-05-01T12:40:00Z">
              <w:r w:rsidDel="00DF666B">
                <w:rPr>
                  <w:b/>
                </w:rPr>
                <w:delText>coverage_duration</w:delText>
              </w:r>
            </w:del>
          </w:p>
        </w:tc>
        <w:tc>
          <w:tcPr>
            <w:tcW w:w="769" w:type="pct"/>
            <w:vAlign w:val="center"/>
          </w:tcPr>
          <w:p w14:paraId="25DF9CA5" w14:textId="1E4C58AD" w:rsidR="00594B76" w:rsidDel="00DF666B" w:rsidRDefault="00594B76" w:rsidP="00DF666B">
            <w:pPr>
              <w:rPr>
                <w:del w:id="293" w:author="Xavier Hoenner" w:date="2014-05-01T12:40:00Z"/>
                <w:b/>
              </w:rPr>
              <w:pPrChange w:id="294" w:author="Xavier Hoenner" w:date="2014-05-01T12:40:00Z">
                <w:pPr>
                  <w:jc w:val="center"/>
                </w:pPr>
              </w:pPrChange>
            </w:pPr>
            <w:del w:id="295" w:author="Xavier Hoenner" w:date="2014-05-01T12:40:00Z">
              <w:r w:rsidDel="00DF666B">
                <w:rPr>
                  <w:b/>
                </w:rPr>
                <w:delText>days_to_process_and_upload</w:delText>
              </w:r>
            </w:del>
          </w:p>
        </w:tc>
        <w:tc>
          <w:tcPr>
            <w:tcW w:w="769" w:type="pct"/>
            <w:vAlign w:val="center"/>
          </w:tcPr>
          <w:p w14:paraId="0E892BDA" w14:textId="71F2B70B" w:rsidR="00594B76" w:rsidDel="00DF666B" w:rsidRDefault="00594B76" w:rsidP="00DF666B">
            <w:pPr>
              <w:rPr>
                <w:del w:id="296" w:author="Xavier Hoenner" w:date="2014-05-01T12:40:00Z"/>
                <w:b/>
              </w:rPr>
              <w:pPrChange w:id="297" w:author="Xavier Hoenner" w:date="2014-05-01T12:40:00Z">
                <w:pPr>
                  <w:jc w:val="center"/>
                </w:pPr>
              </w:pPrChange>
            </w:pPr>
            <w:del w:id="298" w:author="Xavier Hoenner" w:date="2014-05-01T12:40:00Z">
              <w:r w:rsidDel="00DF666B">
                <w:rPr>
                  <w:b/>
                </w:rPr>
                <w:delText>days_to_make_public</w:delText>
              </w:r>
            </w:del>
          </w:p>
        </w:tc>
      </w:tr>
      <w:tr w:rsidR="00594B76" w:rsidDel="00DF666B" w14:paraId="3949FF48" w14:textId="05E48C6E" w:rsidTr="0018452B">
        <w:trPr>
          <w:jc w:val="center"/>
          <w:del w:id="299" w:author="Xavier Hoenner" w:date="2014-05-01T12:40:00Z"/>
        </w:trPr>
        <w:tc>
          <w:tcPr>
            <w:tcW w:w="475" w:type="pct"/>
            <w:vAlign w:val="center"/>
          </w:tcPr>
          <w:p w14:paraId="7CBC41FC" w14:textId="49760437" w:rsidR="00594B76" w:rsidDel="00DF666B" w:rsidRDefault="00594B76" w:rsidP="00DF666B">
            <w:pPr>
              <w:rPr>
                <w:del w:id="300" w:author="Xavier Hoenner" w:date="2014-05-01T12:40:00Z"/>
              </w:rPr>
              <w:pPrChange w:id="301" w:author="Xavier Hoenner" w:date="2014-05-01T12:40:00Z">
                <w:pPr>
                  <w:jc w:val="center"/>
                </w:pPr>
              </w:pPrChange>
            </w:pPr>
            <w:del w:id="302" w:author="Xavier Hoenner" w:date="2014-05-01T12:40:00Z">
              <w:r w:rsidDel="00DF666B">
                <w:delText>Sensor code</w:delText>
              </w:r>
            </w:del>
          </w:p>
        </w:tc>
        <w:tc>
          <w:tcPr>
            <w:tcW w:w="572" w:type="pct"/>
            <w:vAlign w:val="center"/>
          </w:tcPr>
          <w:p w14:paraId="5D3C6492" w14:textId="5C24FCBF" w:rsidR="00594B76" w:rsidDel="00DF666B" w:rsidRDefault="00594B76" w:rsidP="00DF666B">
            <w:pPr>
              <w:rPr>
                <w:del w:id="303" w:author="Xavier Hoenner" w:date="2014-05-01T12:40:00Z"/>
              </w:rPr>
              <w:pPrChange w:id="304" w:author="Xavier Hoenner" w:date="2014-05-01T12:40:00Z">
                <w:pPr>
                  <w:jc w:val="center"/>
                </w:pPr>
              </w:pPrChange>
            </w:pPr>
            <w:del w:id="305" w:author="Xavier Hoenner" w:date="2014-05-01T12:40:00Z">
              <w:r w:rsidDel="00DF666B">
                <w:delText>Sensor depth</w:delText>
              </w:r>
            </w:del>
          </w:p>
        </w:tc>
        <w:tc>
          <w:tcPr>
            <w:tcW w:w="764" w:type="pct"/>
            <w:vAlign w:val="center"/>
          </w:tcPr>
          <w:p w14:paraId="70EB10F9" w14:textId="1201157D" w:rsidR="00594B76" w:rsidDel="00DF666B" w:rsidRDefault="00594B76" w:rsidP="00DF666B">
            <w:pPr>
              <w:rPr>
                <w:del w:id="306" w:author="Xavier Hoenner" w:date="2014-05-01T12:40:00Z"/>
              </w:rPr>
              <w:pPrChange w:id="307" w:author="Xavier Hoenner" w:date="2014-05-01T12:40:00Z">
                <w:pPr>
                  <w:jc w:val="center"/>
                </w:pPr>
              </w:pPrChange>
            </w:pPr>
            <w:del w:id="308" w:author="Xavier Hoenner" w:date="2014-05-01T12:40:00Z">
              <w:r w:rsidDel="00DF666B">
                <w:delText>QC’d data</w:delText>
              </w:r>
            </w:del>
          </w:p>
        </w:tc>
        <w:tc>
          <w:tcPr>
            <w:tcW w:w="405" w:type="pct"/>
            <w:vAlign w:val="center"/>
          </w:tcPr>
          <w:p w14:paraId="04F71BCB" w14:textId="4EA217AE" w:rsidR="00594B76" w:rsidDel="00DF666B" w:rsidRDefault="00594B76" w:rsidP="00DF666B">
            <w:pPr>
              <w:rPr>
                <w:del w:id="309" w:author="Xavier Hoenner" w:date="2014-05-01T12:40:00Z"/>
              </w:rPr>
              <w:pPrChange w:id="310" w:author="Xavier Hoenner" w:date="2014-05-01T12:40:00Z">
                <w:pPr>
                  <w:jc w:val="center"/>
                </w:pPr>
              </w:pPrChange>
            </w:pPr>
            <w:del w:id="311" w:author="Xavier Hoenner" w:date="2014-05-01T12:40:00Z">
              <w:r w:rsidDel="00DF666B">
                <w:delText>Start</w:delText>
              </w:r>
            </w:del>
          </w:p>
        </w:tc>
        <w:tc>
          <w:tcPr>
            <w:tcW w:w="477" w:type="pct"/>
            <w:vAlign w:val="center"/>
          </w:tcPr>
          <w:p w14:paraId="16F1EDA0" w14:textId="3B733BB0" w:rsidR="00594B76" w:rsidDel="00DF666B" w:rsidRDefault="00594B76" w:rsidP="00DF666B">
            <w:pPr>
              <w:rPr>
                <w:del w:id="312" w:author="Xavier Hoenner" w:date="2014-05-01T12:40:00Z"/>
              </w:rPr>
              <w:pPrChange w:id="313" w:author="Xavier Hoenner" w:date="2014-05-01T12:40:00Z">
                <w:pPr>
                  <w:jc w:val="center"/>
                </w:pPr>
              </w:pPrChange>
            </w:pPr>
            <w:del w:id="314" w:author="Xavier Hoenner" w:date="2014-05-01T12:40:00Z">
              <w:r w:rsidDel="00DF666B">
                <w:delText>End</w:delText>
              </w:r>
            </w:del>
          </w:p>
        </w:tc>
        <w:tc>
          <w:tcPr>
            <w:tcW w:w="769" w:type="pct"/>
            <w:vAlign w:val="center"/>
          </w:tcPr>
          <w:p w14:paraId="5A35D36A" w14:textId="4EC5A1BC" w:rsidR="00594B76" w:rsidDel="00DF666B" w:rsidRDefault="00594B76" w:rsidP="00DF666B">
            <w:pPr>
              <w:rPr>
                <w:del w:id="315" w:author="Xavier Hoenner" w:date="2014-05-01T12:40:00Z"/>
              </w:rPr>
              <w:pPrChange w:id="316" w:author="Xavier Hoenner" w:date="2014-05-01T12:40:00Z">
                <w:pPr>
                  <w:jc w:val="center"/>
                </w:pPr>
              </w:pPrChange>
            </w:pPr>
            <w:del w:id="317" w:author="Xavier Hoenner" w:date="2014-05-01T12:40:00Z">
              <w:r w:rsidDel="00DF666B">
                <w:delText>Time coverage (days)</w:delText>
              </w:r>
            </w:del>
          </w:p>
        </w:tc>
        <w:tc>
          <w:tcPr>
            <w:tcW w:w="769" w:type="pct"/>
            <w:vAlign w:val="center"/>
          </w:tcPr>
          <w:p w14:paraId="5DFC5D80" w14:textId="0EDA7820" w:rsidR="00594B76" w:rsidDel="00DF666B" w:rsidRDefault="00594B76" w:rsidP="00DF666B">
            <w:pPr>
              <w:rPr>
                <w:del w:id="318" w:author="Xavier Hoenner" w:date="2014-05-01T12:40:00Z"/>
              </w:rPr>
              <w:pPrChange w:id="319" w:author="Xavier Hoenner" w:date="2014-05-01T12:40:00Z">
                <w:pPr>
                  <w:jc w:val="center"/>
                </w:pPr>
              </w:pPrChange>
            </w:pPr>
            <w:del w:id="320" w:author="Xavier Hoenner" w:date="2014-05-01T12:40:00Z">
              <w:r w:rsidDel="00DF666B">
                <w:delText>Time to upload data (days)</w:delText>
              </w:r>
            </w:del>
          </w:p>
        </w:tc>
        <w:tc>
          <w:tcPr>
            <w:tcW w:w="769" w:type="pct"/>
            <w:vAlign w:val="center"/>
          </w:tcPr>
          <w:p w14:paraId="359BE918" w14:textId="6E3F1A65" w:rsidR="00594B76" w:rsidDel="00DF666B" w:rsidRDefault="00594B76" w:rsidP="00DF666B">
            <w:pPr>
              <w:rPr>
                <w:del w:id="321" w:author="Xavier Hoenner" w:date="2014-05-01T12:40:00Z"/>
              </w:rPr>
              <w:pPrChange w:id="322" w:author="Xavier Hoenner" w:date="2014-05-01T12:40:00Z">
                <w:pPr>
                  <w:jc w:val="center"/>
                </w:pPr>
              </w:pPrChange>
            </w:pPr>
            <w:del w:id="323" w:author="Xavier Hoenner" w:date="2014-05-01T12:40:00Z">
              <w:r w:rsidDel="00DF666B">
                <w:delText>Time to publish data (days)</w:delText>
              </w:r>
            </w:del>
          </w:p>
        </w:tc>
      </w:tr>
      <w:tr w:rsidR="00594B76" w:rsidDel="00DF666B" w14:paraId="51F89A93" w14:textId="1B0687C6" w:rsidTr="0018452B">
        <w:trPr>
          <w:jc w:val="center"/>
          <w:del w:id="324" w:author="Xavier Hoenner" w:date="2014-05-01T12:40:00Z"/>
        </w:trPr>
        <w:tc>
          <w:tcPr>
            <w:tcW w:w="5000" w:type="pct"/>
            <w:gridSpan w:val="8"/>
            <w:shd w:val="clear" w:color="auto" w:fill="595959" w:themeFill="text1" w:themeFillTint="A6"/>
            <w:vAlign w:val="center"/>
          </w:tcPr>
          <w:p w14:paraId="66D34485" w14:textId="2BEC15A1" w:rsidR="00594B76" w:rsidDel="00DF666B" w:rsidRDefault="00594B76" w:rsidP="00DF666B">
            <w:pPr>
              <w:rPr>
                <w:del w:id="325" w:author="Xavier Hoenner" w:date="2014-05-01T12:40:00Z"/>
              </w:rPr>
              <w:pPrChange w:id="326" w:author="Xavier Hoenner" w:date="2014-05-01T12:40:00Z">
                <w:pPr>
                  <w:jc w:val="center"/>
                </w:pPr>
              </w:pPrChange>
            </w:pPr>
            <w:del w:id="327" w:author="Xavier Hoenner" w:date="2014-05-01T12:40:00Z">
              <w:r w:rsidDel="00DF666B">
                <w:delText>Headers = ‘site_name’</w:delText>
              </w:r>
            </w:del>
          </w:p>
        </w:tc>
      </w:tr>
      <w:tr w:rsidR="00594B76" w:rsidDel="00DF666B" w14:paraId="731B7FE3" w14:textId="0893905E" w:rsidTr="0018452B">
        <w:trPr>
          <w:jc w:val="center"/>
          <w:del w:id="328" w:author="Xavier Hoenner" w:date="2014-05-01T12:40:00Z"/>
        </w:trPr>
        <w:tc>
          <w:tcPr>
            <w:tcW w:w="5000" w:type="pct"/>
            <w:gridSpan w:val="8"/>
            <w:shd w:val="clear" w:color="auto" w:fill="BFBFBF" w:themeFill="background1" w:themeFillShade="BF"/>
            <w:vAlign w:val="center"/>
          </w:tcPr>
          <w:p w14:paraId="494EE7B2" w14:textId="649378F1" w:rsidR="00594B76" w:rsidDel="00DF666B" w:rsidRDefault="00594B76" w:rsidP="00DF666B">
            <w:pPr>
              <w:rPr>
                <w:del w:id="329" w:author="Xavier Hoenner" w:date="2014-05-01T12:40:00Z"/>
              </w:rPr>
              <w:pPrChange w:id="330" w:author="Xavier Hoenner" w:date="2014-05-01T12:40:00Z">
                <w:pPr/>
              </w:pPrChange>
            </w:pPr>
            <w:del w:id="331" w:author="Xavier Hoenner" w:date="2014-05-01T12:40:00Z">
              <w:r w:rsidDel="00DF666B">
                <w:lastRenderedPageBreak/>
                <w:delText>Sub-headers = ‘missing_info’</w:delText>
              </w:r>
            </w:del>
          </w:p>
        </w:tc>
      </w:tr>
      <w:tr w:rsidR="00594B76" w:rsidDel="00DF666B" w14:paraId="66BC06E9" w14:textId="45C41AAF" w:rsidTr="0018452B">
        <w:trPr>
          <w:jc w:val="center"/>
          <w:del w:id="332" w:author="Xavier Hoenner" w:date="2014-05-01T12:40:00Z"/>
        </w:trPr>
        <w:tc>
          <w:tcPr>
            <w:tcW w:w="475" w:type="pct"/>
            <w:vAlign w:val="center"/>
          </w:tcPr>
          <w:p w14:paraId="01061AB5" w14:textId="20161F52" w:rsidR="00594B76" w:rsidDel="00DF666B" w:rsidRDefault="00594B76" w:rsidP="00DF666B">
            <w:pPr>
              <w:rPr>
                <w:del w:id="333" w:author="Xavier Hoenner" w:date="2014-05-01T12:40:00Z"/>
              </w:rPr>
              <w:pPrChange w:id="334" w:author="Xavier Hoenner" w:date="2014-05-01T12:40:00Z">
                <w:pPr>
                  <w:jc w:val="center"/>
                </w:pPr>
              </w:pPrChange>
            </w:pPr>
          </w:p>
        </w:tc>
        <w:tc>
          <w:tcPr>
            <w:tcW w:w="572" w:type="pct"/>
            <w:vAlign w:val="center"/>
          </w:tcPr>
          <w:p w14:paraId="623B5350" w14:textId="0BBC56F9" w:rsidR="00594B76" w:rsidDel="00DF666B" w:rsidRDefault="00594B76" w:rsidP="00DF666B">
            <w:pPr>
              <w:rPr>
                <w:del w:id="335" w:author="Xavier Hoenner" w:date="2014-05-01T12:40:00Z"/>
              </w:rPr>
              <w:pPrChange w:id="336" w:author="Xavier Hoenner" w:date="2014-05-01T12:40:00Z">
                <w:pPr>
                  <w:jc w:val="center"/>
                </w:pPr>
              </w:pPrChange>
            </w:pPr>
          </w:p>
        </w:tc>
        <w:tc>
          <w:tcPr>
            <w:tcW w:w="764" w:type="pct"/>
            <w:vAlign w:val="center"/>
          </w:tcPr>
          <w:p w14:paraId="18F821CC" w14:textId="53613B30" w:rsidR="00594B76" w:rsidDel="00DF666B" w:rsidRDefault="00594B76" w:rsidP="00DF666B">
            <w:pPr>
              <w:rPr>
                <w:del w:id="337" w:author="Xavier Hoenner" w:date="2014-05-01T12:40:00Z"/>
              </w:rPr>
              <w:pPrChange w:id="338" w:author="Xavier Hoenner" w:date="2014-05-01T12:40:00Z">
                <w:pPr>
                  <w:jc w:val="center"/>
                </w:pPr>
              </w:pPrChange>
            </w:pPr>
          </w:p>
        </w:tc>
        <w:tc>
          <w:tcPr>
            <w:tcW w:w="405" w:type="pct"/>
            <w:vAlign w:val="center"/>
          </w:tcPr>
          <w:p w14:paraId="0235461C" w14:textId="54288B22" w:rsidR="00594B76" w:rsidDel="00DF666B" w:rsidRDefault="00594B76" w:rsidP="00DF666B">
            <w:pPr>
              <w:rPr>
                <w:del w:id="339" w:author="Xavier Hoenner" w:date="2014-05-01T12:40:00Z"/>
              </w:rPr>
              <w:pPrChange w:id="340" w:author="Xavier Hoenner" w:date="2014-05-01T12:40:00Z">
                <w:pPr>
                  <w:jc w:val="center"/>
                </w:pPr>
              </w:pPrChange>
            </w:pPr>
          </w:p>
        </w:tc>
        <w:tc>
          <w:tcPr>
            <w:tcW w:w="477" w:type="pct"/>
            <w:vAlign w:val="center"/>
          </w:tcPr>
          <w:p w14:paraId="50CF6016" w14:textId="326E8A5E" w:rsidR="00594B76" w:rsidDel="00DF666B" w:rsidRDefault="00594B76" w:rsidP="00DF666B">
            <w:pPr>
              <w:rPr>
                <w:del w:id="341" w:author="Xavier Hoenner" w:date="2014-05-01T12:40:00Z"/>
              </w:rPr>
              <w:pPrChange w:id="342" w:author="Xavier Hoenner" w:date="2014-05-01T12:40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3EA60383" w14:textId="55BF0B05" w:rsidR="00594B76" w:rsidDel="00DF666B" w:rsidRDefault="00594B76" w:rsidP="00DF666B">
            <w:pPr>
              <w:rPr>
                <w:del w:id="343" w:author="Xavier Hoenner" w:date="2014-05-01T12:40:00Z"/>
              </w:rPr>
              <w:pPrChange w:id="344" w:author="Xavier Hoenner" w:date="2014-05-01T12:40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01E18911" w14:textId="1D16949D" w:rsidR="00594B76" w:rsidDel="00DF666B" w:rsidRDefault="00594B76" w:rsidP="00DF666B">
            <w:pPr>
              <w:rPr>
                <w:del w:id="345" w:author="Xavier Hoenner" w:date="2014-05-01T12:40:00Z"/>
              </w:rPr>
              <w:pPrChange w:id="346" w:author="Xavier Hoenner" w:date="2014-05-01T12:40:00Z">
                <w:pPr>
                  <w:jc w:val="center"/>
                </w:pPr>
              </w:pPrChange>
            </w:pPr>
          </w:p>
        </w:tc>
        <w:tc>
          <w:tcPr>
            <w:tcW w:w="769" w:type="pct"/>
            <w:vAlign w:val="center"/>
          </w:tcPr>
          <w:p w14:paraId="445407CC" w14:textId="064FFDB1" w:rsidR="00594B76" w:rsidDel="00DF666B" w:rsidRDefault="00594B76" w:rsidP="00DF666B">
            <w:pPr>
              <w:rPr>
                <w:del w:id="347" w:author="Xavier Hoenner" w:date="2014-05-01T12:40:00Z"/>
              </w:rPr>
              <w:pPrChange w:id="348" w:author="Xavier Hoenner" w:date="2014-05-01T12:40:00Z">
                <w:pPr>
                  <w:jc w:val="center"/>
                </w:pPr>
              </w:pPrChange>
            </w:pPr>
          </w:p>
        </w:tc>
      </w:tr>
    </w:tbl>
    <w:p w14:paraId="5661F568" w14:textId="77777777" w:rsidR="00594B76" w:rsidRDefault="00594B76" w:rsidP="00DF666B">
      <w:pPr>
        <w:rPr>
          <w:szCs w:val="24"/>
        </w:rPr>
        <w:pPrChange w:id="349" w:author="Xavier Hoenner" w:date="2014-05-01T12:40:00Z">
          <w:pPr/>
        </w:pPrChange>
      </w:pPr>
    </w:p>
    <w:sectPr w:rsidR="00594B76" w:rsidSect="000E518A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F8B328" w14:textId="77777777" w:rsidR="0092198F" w:rsidRDefault="0092198F" w:rsidP="00565E46">
      <w:pPr>
        <w:spacing w:after="0" w:line="240" w:lineRule="auto"/>
      </w:pPr>
      <w:r>
        <w:separator/>
      </w:r>
    </w:p>
  </w:endnote>
  <w:endnote w:type="continuationSeparator" w:id="0">
    <w:p w14:paraId="3330AD94" w14:textId="77777777" w:rsidR="0092198F" w:rsidRDefault="0092198F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106BAE" w14:textId="77777777" w:rsidR="0092198F" w:rsidRDefault="0092198F" w:rsidP="00565E46">
      <w:pPr>
        <w:spacing w:after="0" w:line="240" w:lineRule="auto"/>
      </w:pPr>
      <w:r>
        <w:separator/>
      </w:r>
    </w:p>
  </w:footnote>
  <w:footnote w:type="continuationSeparator" w:id="0">
    <w:p w14:paraId="385C0FEE" w14:textId="77777777" w:rsidR="0092198F" w:rsidRDefault="0092198F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BB81C3" w14:textId="2791058F" w:rsidR="0092198F" w:rsidRDefault="0092198F">
    <w:pPr>
      <w:pStyle w:val="Header"/>
    </w:pPr>
    <w:r>
      <w:t xml:space="preserve">FAIMMS – Report templates – </w:t>
    </w:r>
    <w:del w:id="350" w:author="Xavier Hoenner" w:date="2013-07-11T11:40:00Z">
      <w:r w:rsidDel="00601CC9">
        <w:delText>24/06</w:delText>
      </w:r>
    </w:del>
    <w:ins w:id="351" w:author="Xavier Hoenner" w:date="2014-05-01T12:29:00Z">
      <w:r>
        <w:t>01/05/2014</w:t>
      </w:r>
    </w:ins>
    <w:del w:id="352" w:author="Xavier Hoenner" w:date="2014-05-01T12:29:00Z">
      <w:r w:rsidDel="00CA4E0D">
        <w:delText>/2013</w:delText>
      </w:r>
    </w:del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revisionView w:markup="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017F7"/>
    <w:rsid w:val="00003F36"/>
    <w:rsid w:val="00023257"/>
    <w:rsid w:val="0002555C"/>
    <w:rsid w:val="000255A8"/>
    <w:rsid w:val="000318CA"/>
    <w:rsid w:val="00033AFF"/>
    <w:rsid w:val="00066848"/>
    <w:rsid w:val="00075A57"/>
    <w:rsid w:val="00092A51"/>
    <w:rsid w:val="000A657C"/>
    <w:rsid w:val="000C7511"/>
    <w:rsid w:val="000D1F28"/>
    <w:rsid w:val="000D2406"/>
    <w:rsid w:val="000E518A"/>
    <w:rsid w:val="00111B8B"/>
    <w:rsid w:val="00117004"/>
    <w:rsid w:val="0011784D"/>
    <w:rsid w:val="0013065A"/>
    <w:rsid w:val="001329D2"/>
    <w:rsid w:val="00136D45"/>
    <w:rsid w:val="001479FE"/>
    <w:rsid w:val="00167246"/>
    <w:rsid w:val="00174E84"/>
    <w:rsid w:val="0018068E"/>
    <w:rsid w:val="0018347A"/>
    <w:rsid w:val="0018382F"/>
    <w:rsid w:val="0018452B"/>
    <w:rsid w:val="001865D7"/>
    <w:rsid w:val="00187275"/>
    <w:rsid w:val="00187960"/>
    <w:rsid w:val="001936EC"/>
    <w:rsid w:val="001D2D21"/>
    <w:rsid w:val="001D7CE6"/>
    <w:rsid w:val="001E38C3"/>
    <w:rsid w:val="00207A56"/>
    <w:rsid w:val="00231388"/>
    <w:rsid w:val="002329F7"/>
    <w:rsid w:val="00233DCA"/>
    <w:rsid w:val="002419C5"/>
    <w:rsid w:val="0025464E"/>
    <w:rsid w:val="00256BCC"/>
    <w:rsid w:val="00262D3C"/>
    <w:rsid w:val="002736E5"/>
    <w:rsid w:val="00277309"/>
    <w:rsid w:val="002A433D"/>
    <w:rsid w:val="002B45EC"/>
    <w:rsid w:val="002D23B5"/>
    <w:rsid w:val="002F111D"/>
    <w:rsid w:val="002F4BC6"/>
    <w:rsid w:val="003008A4"/>
    <w:rsid w:val="0033797C"/>
    <w:rsid w:val="00343BA4"/>
    <w:rsid w:val="00372E10"/>
    <w:rsid w:val="00375266"/>
    <w:rsid w:val="003764C7"/>
    <w:rsid w:val="00385FDF"/>
    <w:rsid w:val="00392927"/>
    <w:rsid w:val="003971C1"/>
    <w:rsid w:val="003B2B2C"/>
    <w:rsid w:val="003B52B6"/>
    <w:rsid w:val="003C1E11"/>
    <w:rsid w:val="00401F1C"/>
    <w:rsid w:val="00421069"/>
    <w:rsid w:val="0042432E"/>
    <w:rsid w:val="004304D5"/>
    <w:rsid w:val="0043579F"/>
    <w:rsid w:val="004644A1"/>
    <w:rsid w:val="00464E4B"/>
    <w:rsid w:val="00480AF5"/>
    <w:rsid w:val="00480FE4"/>
    <w:rsid w:val="00481A61"/>
    <w:rsid w:val="004B0055"/>
    <w:rsid w:val="004C148D"/>
    <w:rsid w:val="004C36F7"/>
    <w:rsid w:val="004C4CC5"/>
    <w:rsid w:val="004C6B83"/>
    <w:rsid w:val="004D09B9"/>
    <w:rsid w:val="004D61E1"/>
    <w:rsid w:val="004E17B4"/>
    <w:rsid w:val="004E43E1"/>
    <w:rsid w:val="004E7522"/>
    <w:rsid w:val="004F4541"/>
    <w:rsid w:val="004F4D40"/>
    <w:rsid w:val="004F72D8"/>
    <w:rsid w:val="004F72E2"/>
    <w:rsid w:val="005009C2"/>
    <w:rsid w:val="00504F98"/>
    <w:rsid w:val="005154D8"/>
    <w:rsid w:val="00517E4F"/>
    <w:rsid w:val="00517FA4"/>
    <w:rsid w:val="00521834"/>
    <w:rsid w:val="00526C08"/>
    <w:rsid w:val="00533302"/>
    <w:rsid w:val="00541E92"/>
    <w:rsid w:val="00542A59"/>
    <w:rsid w:val="00542CFF"/>
    <w:rsid w:val="00551266"/>
    <w:rsid w:val="005515BF"/>
    <w:rsid w:val="00560531"/>
    <w:rsid w:val="0056539A"/>
    <w:rsid w:val="00565E46"/>
    <w:rsid w:val="00580B53"/>
    <w:rsid w:val="00580D93"/>
    <w:rsid w:val="005830DC"/>
    <w:rsid w:val="00590AD1"/>
    <w:rsid w:val="0059235D"/>
    <w:rsid w:val="00594B76"/>
    <w:rsid w:val="005A787A"/>
    <w:rsid w:val="005B6288"/>
    <w:rsid w:val="005D22D2"/>
    <w:rsid w:val="005D6BB2"/>
    <w:rsid w:val="005F3355"/>
    <w:rsid w:val="005F74AF"/>
    <w:rsid w:val="00601CC9"/>
    <w:rsid w:val="0060331B"/>
    <w:rsid w:val="00606E02"/>
    <w:rsid w:val="00611B60"/>
    <w:rsid w:val="006128D3"/>
    <w:rsid w:val="00626883"/>
    <w:rsid w:val="00636D9D"/>
    <w:rsid w:val="00641146"/>
    <w:rsid w:val="006532CE"/>
    <w:rsid w:val="00673F54"/>
    <w:rsid w:val="006745DB"/>
    <w:rsid w:val="00681994"/>
    <w:rsid w:val="006843B3"/>
    <w:rsid w:val="00690012"/>
    <w:rsid w:val="00690877"/>
    <w:rsid w:val="006A4A7F"/>
    <w:rsid w:val="006B3C3D"/>
    <w:rsid w:val="006B5924"/>
    <w:rsid w:val="006C0927"/>
    <w:rsid w:val="006C3EB8"/>
    <w:rsid w:val="006E52C0"/>
    <w:rsid w:val="006F0744"/>
    <w:rsid w:val="00706257"/>
    <w:rsid w:val="0070643C"/>
    <w:rsid w:val="00723CB9"/>
    <w:rsid w:val="0072683F"/>
    <w:rsid w:val="00743FC5"/>
    <w:rsid w:val="00750C63"/>
    <w:rsid w:val="00754EE5"/>
    <w:rsid w:val="00762619"/>
    <w:rsid w:val="00783A30"/>
    <w:rsid w:val="007A2E9E"/>
    <w:rsid w:val="007A3962"/>
    <w:rsid w:val="007B3F75"/>
    <w:rsid w:val="007D4F33"/>
    <w:rsid w:val="007E12FD"/>
    <w:rsid w:val="007F2468"/>
    <w:rsid w:val="007F275A"/>
    <w:rsid w:val="007F3C2B"/>
    <w:rsid w:val="0081005F"/>
    <w:rsid w:val="00812C97"/>
    <w:rsid w:val="00817354"/>
    <w:rsid w:val="00827871"/>
    <w:rsid w:val="00834386"/>
    <w:rsid w:val="008519F7"/>
    <w:rsid w:val="00852999"/>
    <w:rsid w:val="00853CBF"/>
    <w:rsid w:val="00863529"/>
    <w:rsid w:val="00865E9F"/>
    <w:rsid w:val="00867178"/>
    <w:rsid w:val="00896D61"/>
    <w:rsid w:val="008A4B05"/>
    <w:rsid w:val="008A59F5"/>
    <w:rsid w:val="008A7ED0"/>
    <w:rsid w:val="008C2780"/>
    <w:rsid w:val="008D49CD"/>
    <w:rsid w:val="008D7576"/>
    <w:rsid w:val="008E2ADE"/>
    <w:rsid w:val="008F7E6D"/>
    <w:rsid w:val="00905C8D"/>
    <w:rsid w:val="0091238C"/>
    <w:rsid w:val="0092036D"/>
    <w:rsid w:val="0092198F"/>
    <w:rsid w:val="00931C22"/>
    <w:rsid w:val="0094401D"/>
    <w:rsid w:val="00952913"/>
    <w:rsid w:val="00955581"/>
    <w:rsid w:val="00963D29"/>
    <w:rsid w:val="009655E1"/>
    <w:rsid w:val="00970D97"/>
    <w:rsid w:val="00981CC1"/>
    <w:rsid w:val="0098366E"/>
    <w:rsid w:val="00991086"/>
    <w:rsid w:val="009914F4"/>
    <w:rsid w:val="00991506"/>
    <w:rsid w:val="009A5502"/>
    <w:rsid w:val="009B25F5"/>
    <w:rsid w:val="009B3577"/>
    <w:rsid w:val="009B4298"/>
    <w:rsid w:val="009C18DA"/>
    <w:rsid w:val="009C7D3D"/>
    <w:rsid w:val="009D77CA"/>
    <w:rsid w:val="009E0DCA"/>
    <w:rsid w:val="009F4486"/>
    <w:rsid w:val="00A00D81"/>
    <w:rsid w:val="00A02A58"/>
    <w:rsid w:val="00A048BB"/>
    <w:rsid w:val="00A07556"/>
    <w:rsid w:val="00A300DF"/>
    <w:rsid w:val="00A319DE"/>
    <w:rsid w:val="00A3304C"/>
    <w:rsid w:val="00A42F75"/>
    <w:rsid w:val="00A44E33"/>
    <w:rsid w:val="00A4794B"/>
    <w:rsid w:val="00A543AF"/>
    <w:rsid w:val="00A618D2"/>
    <w:rsid w:val="00A66DE5"/>
    <w:rsid w:val="00A7269E"/>
    <w:rsid w:val="00A74570"/>
    <w:rsid w:val="00A7760A"/>
    <w:rsid w:val="00A82C83"/>
    <w:rsid w:val="00A83192"/>
    <w:rsid w:val="00A85F08"/>
    <w:rsid w:val="00A86886"/>
    <w:rsid w:val="00AB1573"/>
    <w:rsid w:val="00AB7171"/>
    <w:rsid w:val="00AD14F0"/>
    <w:rsid w:val="00AE098A"/>
    <w:rsid w:val="00AE6B91"/>
    <w:rsid w:val="00AF0E50"/>
    <w:rsid w:val="00AF20AE"/>
    <w:rsid w:val="00AF59AF"/>
    <w:rsid w:val="00B019B4"/>
    <w:rsid w:val="00B34FEC"/>
    <w:rsid w:val="00B41414"/>
    <w:rsid w:val="00B466B2"/>
    <w:rsid w:val="00B504E0"/>
    <w:rsid w:val="00B52D86"/>
    <w:rsid w:val="00B67F09"/>
    <w:rsid w:val="00B876C4"/>
    <w:rsid w:val="00B94561"/>
    <w:rsid w:val="00B96E39"/>
    <w:rsid w:val="00BA31AF"/>
    <w:rsid w:val="00BA581A"/>
    <w:rsid w:val="00BB7BFD"/>
    <w:rsid w:val="00BD24EC"/>
    <w:rsid w:val="00BF1ABA"/>
    <w:rsid w:val="00C01D0D"/>
    <w:rsid w:val="00C100F7"/>
    <w:rsid w:val="00C12751"/>
    <w:rsid w:val="00C15EAD"/>
    <w:rsid w:val="00C178AA"/>
    <w:rsid w:val="00C2264B"/>
    <w:rsid w:val="00C22D09"/>
    <w:rsid w:val="00C26188"/>
    <w:rsid w:val="00C27F3A"/>
    <w:rsid w:val="00C300F9"/>
    <w:rsid w:val="00C324CC"/>
    <w:rsid w:val="00C34D04"/>
    <w:rsid w:val="00C34E31"/>
    <w:rsid w:val="00C35D46"/>
    <w:rsid w:val="00C53241"/>
    <w:rsid w:val="00C75645"/>
    <w:rsid w:val="00C84BE6"/>
    <w:rsid w:val="00C96279"/>
    <w:rsid w:val="00CA4E0D"/>
    <w:rsid w:val="00CB0ECD"/>
    <w:rsid w:val="00CC4C9B"/>
    <w:rsid w:val="00CD22CF"/>
    <w:rsid w:val="00CD2DA9"/>
    <w:rsid w:val="00CD59D7"/>
    <w:rsid w:val="00CD696D"/>
    <w:rsid w:val="00CE46D8"/>
    <w:rsid w:val="00D07393"/>
    <w:rsid w:val="00D17946"/>
    <w:rsid w:val="00D21361"/>
    <w:rsid w:val="00D315D2"/>
    <w:rsid w:val="00D34535"/>
    <w:rsid w:val="00D44159"/>
    <w:rsid w:val="00D44ABC"/>
    <w:rsid w:val="00D526B2"/>
    <w:rsid w:val="00D54A8F"/>
    <w:rsid w:val="00D568D2"/>
    <w:rsid w:val="00D57042"/>
    <w:rsid w:val="00D61D42"/>
    <w:rsid w:val="00D726BD"/>
    <w:rsid w:val="00D76076"/>
    <w:rsid w:val="00D760A3"/>
    <w:rsid w:val="00D8249B"/>
    <w:rsid w:val="00D87321"/>
    <w:rsid w:val="00D87484"/>
    <w:rsid w:val="00DA1262"/>
    <w:rsid w:val="00DB3DC4"/>
    <w:rsid w:val="00DD1EF7"/>
    <w:rsid w:val="00DF095C"/>
    <w:rsid w:val="00DF3B0A"/>
    <w:rsid w:val="00DF666B"/>
    <w:rsid w:val="00E021CD"/>
    <w:rsid w:val="00E123F0"/>
    <w:rsid w:val="00E3152A"/>
    <w:rsid w:val="00E44EDD"/>
    <w:rsid w:val="00E521D8"/>
    <w:rsid w:val="00E5290C"/>
    <w:rsid w:val="00E53372"/>
    <w:rsid w:val="00E60742"/>
    <w:rsid w:val="00E6134E"/>
    <w:rsid w:val="00E63986"/>
    <w:rsid w:val="00E82059"/>
    <w:rsid w:val="00E84B34"/>
    <w:rsid w:val="00E8526D"/>
    <w:rsid w:val="00E951BA"/>
    <w:rsid w:val="00E96216"/>
    <w:rsid w:val="00EA3D19"/>
    <w:rsid w:val="00EC6CCC"/>
    <w:rsid w:val="00ED7666"/>
    <w:rsid w:val="00ED795C"/>
    <w:rsid w:val="00EE055E"/>
    <w:rsid w:val="00EE1CF1"/>
    <w:rsid w:val="00EE20FA"/>
    <w:rsid w:val="00EF19A0"/>
    <w:rsid w:val="00EF7B32"/>
    <w:rsid w:val="00F05CDA"/>
    <w:rsid w:val="00F16C8F"/>
    <w:rsid w:val="00F3428B"/>
    <w:rsid w:val="00F3601B"/>
    <w:rsid w:val="00F40F07"/>
    <w:rsid w:val="00F4481D"/>
    <w:rsid w:val="00F45F2E"/>
    <w:rsid w:val="00F63C1F"/>
    <w:rsid w:val="00F73236"/>
    <w:rsid w:val="00F82BEA"/>
    <w:rsid w:val="00F86FF3"/>
    <w:rsid w:val="00F97E56"/>
    <w:rsid w:val="00FC1785"/>
    <w:rsid w:val="00FC1975"/>
    <w:rsid w:val="00FC4D07"/>
    <w:rsid w:val="00FC55D9"/>
    <w:rsid w:val="00FC7FDA"/>
    <w:rsid w:val="00FD42ED"/>
    <w:rsid w:val="00FE28D2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4E5AE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456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imos.org.au/faimms.html" TargetMode="External"/><Relationship Id="rId8" Type="http://schemas.openxmlformats.org/officeDocument/2006/relationships/hyperlink" Target="http://imos.org.au/faimms.html" TargetMode="Externa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1228</Words>
  <Characters>7001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8213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29</cp:revision>
  <dcterms:created xsi:type="dcterms:W3CDTF">2013-05-28T06:41:00Z</dcterms:created>
  <dcterms:modified xsi:type="dcterms:W3CDTF">2014-05-01T02:40:00Z</dcterms:modified>
</cp:coreProperties>
</file>