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A03ECF5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 xml:space="preserve">AATAMS – acoustic tagging and </w:t>
      </w:r>
      <w:r w:rsidR="00431DE4">
        <w:t xml:space="preserve">AATAMS – </w:t>
      </w:r>
      <w:r w:rsidR="002329F7">
        <w:t>satellite tagging</w:t>
      </w:r>
      <w:r>
        <w:t>.</w:t>
      </w:r>
      <w:r w:rsidR="002329F7">
        <w:t xml:space="preserve"> SQL queries on the two AATAMS – satellite tagging views take about 60 seconds each to run.</w:t>
      </w:r>
    </w:p>
    <w:p w14:paraId="38E78919" w14:textId="6C58E1D7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577FDC">
        <w:rPr>
          <w:szCs w:val="24"/>
        </w:rPr>
        <w:t>9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77777777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77777777" w:rsidR="00EC6CCC" w:rsidRPr="003D503B" w:rsidRDefault="00EC6CCC" w:rsidP="00397C44">
            <w:pPr>
              <w:rPr>
                <w:szCs w:val="24"/>
              </w:rPr>
            </w:pPr>
            <w:r>
              <w:rPr>
                <w:szCs w:val="24"/>
              </w:rPr>
              <w:t>aatams3</w:t>
            </w:r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77777777" w:rsidR="00EC6CCC" w:rsidRPr="003D503B" w:rsidRDefault="00EC6CCC" w:rsidP="00397C44">
            <w:pPr>
              <w:rPr>
                <w:szCs w:val="24"/>
              </w:rPr>
            </w:pPr>
            <w:r>
              <w:rPr>
                <w:szCs w:val="24"/>
              </w:rPr>
              <w:t>public</w:t>
            </w:r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28DCDCBC" w:rsidR="00EC6CCC" w:rsidRPr="003D503B" w:rsidRDefault="00756E8A" w:rsidP="00397C44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atams_acoustictag_data_summary_project_view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77777777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 xml:space="preserve">already sorted by </w:t>
      </w:r>
      <w:r w:rsidR="00C27F3A">
        <w:t>ASCENDING</w:t>
      </w:r>
      <w:r w:rsidR="00EC6CCC">
        <w:t xml:space="preserve"> ‘project_name’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2203BC5E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531CB3" w:rsidRPr="00B22073">
        <w:rPr>
          <w:i/>
        </w:rPr>
        <w:t>Use the following view: ‘aatams_acoustictag_totals_project_view’.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2C923D35" w:rsidR="001D5742" w:rsidRDefault="001D5742" w:rsidP="00B22073">
            <w:pPr>
              <w:jc w:val="center"/>
            </w:pPr>
            <w:r>
              <w:rPr>
                <w:b/>
                <w:i/>
              </w:rPr>
              <w:t xml:space="preserve">Total number of installations </w:t>
            </w:r>
            <w:r>
              <w:rPr>
                <w:b/>
                <w:i/>
              </w:rPr>
              <w:lastRenderedPageBreak/>
              <w:t>(‘no_installations’)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0142DF44" w:rsidR="001D5742" w:rsidRDefault="001D5742" w:rsidP="00B22073">
            <w:pPr>
              <w:jc w:val="center"/>
            </w:pPr>
            <w:r>
              <w:rPr>
                <w:b/>
                <w:i/>
              </w:rPr>
              <w:lastRenderedPageBreak/>
              <w:t>Total number of receiving stations (‘no_stations’)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7D7BF257" w:rsidR="001D5742" w:rsidRDefault="001D5742" w:rsidP="00B22073">
            <w:pPr>
              <w:jc w:val="center"/>
            </w:pPr>
            <w:r>
              <w:rPr>
                <w:b/>
                <w:i/>
              </w:rPr>
              <w:t>Total number of detections (‘no_detections’)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13AFBA61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r w:rsidR="00B5259C">
        <w:rPr>
          <w:b/>
        </w:rPr>
        <w:t>installations’</w:t>
      </w:r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># stations</w:t>
      </w:r>
      <w:r w:rsidR="00B5259C" w:rsidRPr="006B3C3D">
        <w:rPr>
          <w:b/>
        </w:rPr>
        <w:t>’</w:t>
      </w:r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>‘# deployments’</w:t>
      </w:r>
      <w:r w:rsidR="00B5259C">
        <w:t>: Total number of receiver deployments. The receiver is attached to a mooring at a pre-defined depth.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># detections</w:t>
      </w:r>
      <w:r w:rsidR="00B5259C" w:rsidRPr="006B3C3D">
        <w:rPr>
          <w:b/>
        </w:rPr>
        <w:t>’: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r w:rsidRPr="006B3C3D">
        <w:rPr>
          <w:b/>
        </w:rPr>
        <w:t>‘Start’</w:t>
      </w:r>
      <w:r w:rsidRPr="006B3C3D">
        <w:t xml:space="preserve">: Earliest </w:t>
      </w:r>
      <w:r w:rsidR="0025464E">
        <w:t xml:space="preserve">deployment </w:t>
      </w:r>
      <w:r w:rsidRPr="006B3C3D">
        <w:t>date</w:t>
      </w:r>
      <w:r w:rsidR="00E6134E">
        <w:t xml:space="preserve"> (format: dd/mm/yyyy)</w:t>
      </w:r>
      <w:r w:rsidR="0025464E">
        <w:t>.</w:t>
      </w:r>
      <w:r w:rsidRPr="006B3C3D">
        <w:br/>
      </w:r>
      <w:r w:rsidRPr="006B3C3D">
        <w:rPr>
          <w:b/>
        </w:rPr>
        <w:t>‘End’</w:t>
      </w:r>
      <w:r w:rsidRPr="006B3C3D">
        <w:t xml:space="preserve">: Latest </w:t>
      </w:r>
      <w:r w:rsidR="0025464E">
        <w:t xml:space="preserve">deployment </w:t>
      </w:r>
      <w:r w:rsidR="0025464E" w:rsidRPr="006B3C3D">
        <w:t>date</w:t>
      </w:r>
      <w:r w:rsidR="00E6134E">
        <w:t xml:space="preserve"> (format: dd/mm/yyyy)</w:t>
      </w:r>
      <w:r w:rsidR="0025464E">
        <w:t>.</w:t>
      </w:r>
      <w:r w:rsidRPr="006B3C3D">
        <w:br/>
      </w:r>
      <w:r w:rsidR="00B5259C">
        <w:rPr>
          <w:b/>
        </w:rPr>
        <w:t>‘Time coverage’</w:t>
      </w:r>
      <w:r w:rsidR="00B5259C">
        <w:t>: Number of days between the earliest and latest receiver deployment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r w:rsidR="00F3428B">
        <w:t>)</w:t>
      </w:r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9"/>
        <w:gridCol w:w="1010"/>
        <w:gridCol w:w="799"/>
        <w:gridCol w:w="1053"/>
        <w:gridCol w:w="927"/>
        <w:gridCol w:w="1762"/>
        <w:gridCol w:w="1628"/>
        <w:gridCol w:w="1154"/>
      </w:tblGrid>
      <w:tr w:rsidR="00EB6E9D" w14:paraId="44308968" w14:textId="77777777" w:rsidTr="00B22073">
        <w:trPr>
          <w:jc w:val="center"/>
        </w:trPr>
        <w:tc>
          <w:tcPr>
            <w:tcW w:w="909" w:type="dxa"/>
            <w:vAlign w:val="center"/>
          </w:tcPr>
          <w:p w14:paraId="407A1A26" w14:textId="77777777" w:rsidR="00EB6E9D" w:rsidRPr="0025464E" w:rsidRDefault="00EB6E9D" w:rsidP="00BD24EC">
            <w:pPr>
              <w:jc w:val="center"/>
              <w:rPr>
                <w:b/>
              </w:rPr>
            </w:pPr>
            <w:r w:rsidRPr="0025464E">
              <w:rPr>
                <w:b/>
              </w:rPr>
              <w:t>project_name</w:t>
            </w:r>
          </w:p>
        </w:tc>
        <w:tc>
          <w:tcPr>
            <w:tcW w:w="1010" w:type="dxa"/>
            <w:vAlign w:val="center"/>
          </w:tcPr>
          <w:p w14:paraId="274A030A" w14:textId="77777777" w:rsidR="00EB6E9D" w:rsidRPr="0025464E" w:rsidRDefault="00EB6E9D" w:rsidP="00EB6E9D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_installations</w:t>
            </w:r>
          </w:p>
        </w:tc>
        <w:tc>
          <w:tcPr>
            <w:tcW w:w="799" w:type="dxa"/>
            <w:vAlign w:val="center"/>
          </w:tcPr>
          <w:p w14:paraId="5D636B4D" w14:textId="77777777" w:rsidR="00EB6E9D" w:rsidRPr="0025464E" w:rsidRDefault="00EB6E9D" w:rsidP="008A25A1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_stations</w:t>
            </w:r>
          </w:p>
        </w:tc>
        <w:tc>
          <w:tcPr>
            <w:tcW w:w="1053" w:type="dxa"/>
            <w:vAlign w:val="center"/>
          </w:tcPr>
          <w:p w14:paraId="4A184C8D" w14:textId="77777777" w:rsidR="00EB6E9D" w:rsidRPr="0025464E" w:rsidRDefault="00EB6E9D" w:rsidP="00BD24E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927" w:type="dxa"/>
            <w:vAlign w:val="center"/>
          </w:tcPr>
          <w:p w14:paraId="213DA66D" w14:textId="77777777" w:rsidR="00EB6E9D" w:rsidRPr="0025464E" w:rsidRDefault="00EB6E9D" w:rsidP="00BD24EC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1762" w:type="dxa"/>
            <w:vAlign w:val="center"/>
          </w:tcPr>
          <w:p w14:paraId="552657F9" w14:textId="578DC8F2" w:rsidR="00EB6E9D" w:rsidRPr="0025464E" w:rsidRDefault="00EB6E9D" w:rsidP="00BD24EC">
            <w:pPr>
              <w:jc w:val="center"/>
              <w:rPr>
                <w:b/>
              </w:rPr>
            </w:pPr>
            <w:r>
              <w:rPr>
                <w:b/>
              </w:rPr>
              <w:t>start</w:t>
            </w:r>
            <w:r w:rsidRPr="0025464E">
              <w:rPr>
                <w:b/>
              </w:rPr>
              <w:t>_date</w:t>
            </w:r>
          </w:p>
        </w:tc>
        <w:tc>
          <w:tcPr>
            <w:tcW w:w="1628" w:type="dxa"/>
            <w:vAlign w:val="center"/>
          </w:tcPr>
          <w:p w14:paraId="3B09C406" w14:textId="7562BE1C" w:rsidR="00EB6E9D" w:rsidRPr="0025464E" w:rsidRDefault="00EB6E9D" w:rsidP="00BD24EC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  <w:r w:rsidRPr="0025464E">
              <w:rPr>
                <w:b/>
              </w:rPr>
              <w:t>_date</w:t>
            </w:r>
          </w:p>
        </w:tc>
        <w:tc>
          <w:tcPr>
            <w:tcW w:w="1154" w:type="dxa"/>
            <w:vAlign w:val="center"/>
          </w:tcPr>
          <w:p w14:paraId="00B1E87C" w14:textId="77777777" w:rsidR="00EB6E9D" w:rsidRPr="0025464E" w:rsidDel="00EB6E9D" w:rsidRDefault="00EB6E9D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EB6E9D" w14:paraId="4DB9ADEB" w14:textId="77777777" w:rsidTr="00B22073">
        <w:trPr>
          <w:jc w:val="center"/>
        </w:trPr>
        <w:tc>
          <w:tcPr>
            <w:tcW w:w="909" w:type="dxa"/>
            <w:vAlign w:val="center"/>
          </w:tcPr>
          <w:p w14:paraId="151422A4" w14:textId="77777777" w:rsidR="00EB6E9D" w:rsidRDefault="00EB6E9D" w:rsidP="00BD24EC">
            <w:pPr>
              <w:jc w:val="center"/>
            </w:pPr>
            <w:r>
              <w:t>Project name</w:t>
            </w:r>
          </w:p>
        </w:tc>
        <w:tc>
          <w:tcPr>
            <w:tcW w:w="1010" w:type="dxa"/>
            <w:vAlign w:val="center"/>
          </w:tcPr>
          <w:p w14:paraId="4081B3F0" w14:textId="77777777" w:rsidR="00EB6E9D" w:rsidRDefault="00EB6E9D" w:rsidP="00BD24EC">
            <w:pPr>
              <w:jc w:val="center"/>
            </w:pPr>
            <w:r>
              <w:t># installations</w:t>
            </w:r>
          </w:p>
        </w:tc>
        <w:tc>
          <w:tcPr>
            <w:tcW w:w="799" w:type="dxa"/>
            <w:vAlign w:val="center"/>
          </w:tcPr>
          <w:p w14:paraId="4AE0C72B" w14:textId="77777777" w:rsidR="00EB6E9D" w:rsidRDefault="00EB6E9D" w:rsidP="00BD24EC">
            <w:pPr>
              <w:jc w:val="center"/>
            </w:pPr>
            <w:r>
              <w:t># stations</w:t>
            </w:r>
          </w:p>
        </w:tc>
        <w:tc>
          <w:tcPr>
            <w:tcW w:w="1053" w:type="dxa"/>
            <w:vAlign w:val="center"/>
          </w:tcPr>
          <w:p w14:paraId="2C459351" w14:textId="77777777" w:rsidR="00EB6E9D" w:rsidRDefault="00EB6E9D" w:rsidP="00BD24EC">
            <w:pPr>
              <w:jc w:val="center"/>
            </w:pPr>
            <w:r>
              <w:t># deployments</w:t>
            </w:r>
          </w:p>
        </w:tc>
        <w:tc>
          <w:tcPr>
            <w:tcW w:w="927" w:type="dxa"/>
            <w:vAlign w:val="center"/>
          </w:tcPr>
          <w:p w14:paraId="043143FA" w14:textId="77777777" w:rsidR="00EB6E9D" w:rsidRDefault="00EB6E9D" w:rsidP="00BD24EC">
            <w:pPr>
              <w:jc w:val="center"/>
            </w:pPr>
            <w:r>
              <w:t># detections</w:t>
            </w:r>
          </w:p>
        </w:tc>
        <w:tc>
          <w:tcPr>
            <w:tcW w:w="1762" w:type="dxa"/>
            <w:vAlign w:val="center"/>
          </w:tcPr>
          <w:p w14:paraId="71096E1D" w14:textId="77777777" w:rsidR="00EB6E9D" w:rsidRDefault="00EB6E9D" w:rsidP="00BD24EC">
            <w:pPr>
              <w:jc w:val="center"/>
            </w:pPr>
            <w:r>
              <w:t>Start</w:t>
            </w:r>
          </w:p>
        </w:tc>
        <w:tc>
          <w:tcPr>
            <w:tcW w:w="1628" w:type="dxa"/>
            <w:vAlign w:val="center"/>
          </w:tcPr>
          <w:p w14:paraId="11D23364" w14:textId="77777777" w:rsidR="00EB6E9D" w:rsidRDefault="00EB6E9D" w:rsidP="00BD24EC">
            <w:pPr>
              <w:jc w:val="center"/>
            </w:pPr>
            <w:r>
              <w:t>End</w:t>
            </w:r>
          </w:p>
        </w:tc>
        <w:tc>
          <w:tcPr>
            <w:tcW w:w="1154" w:type="dxa"/>
            <w:vAlign w:val="center"/>
          </w:tcPr>
          <w:p w14:paraId="480A49B0" w14:textId="77777777" w:rsidR="00EB6E9D" w:rsidRDefault="00EB6E9D" w:rsidP="00BD24EC">
            <w:pPr>
              <w:jc w:val="center"/>
            </w:pPr>
            <w:r>
              <w:t>Time coverage (days)</w:t>
            </w:r>
          </w:p>
        </w:tc>
      </w:tr>
      <w:tr w:rsidR="00EB6E9D" w14:paraId="4C1A30B8" w14:textId="77777777" w:rsidTr="00B22073">
        <w:trPr>
          <w:jc w:val="center"/>
        </w:trPr>
        <w:tc>
          <w:tcPr>
            <w:tcW w:w="9242" w:type="dxa"/>
            <w:gridSpan w:val="8"/>
            <w:shd w:val="clear" w:color="auto" w:fill="595959" w:themeFill="text1" w:themeFillTint="A6"/>
            <w:vAlign w:val="center"/>
          </w:tcPr>
          <w:p w14:paraId="6751E710" w14:textId="77777777" w:rsidR="00EB6E9D" w:rsidRDefault="00EA4F7B" w:rsidP="00987AAA">
            <w:pPr>
              <w:jc w:val="center"/>
            </w:pPr>
            <w:r>
              <w:t xml:space="preserve">Headers = </w:t>
            </w:r>
            <w:r w:rsidR="00987AAA">
              <w:t>funding_type</w:t>
            </w:r>
          </w:p>
        </w:tc>
      </w:tr>
      <w:tr w:rsidR="00EA4F7B" w14:paraId="3A3102BA" w14:textId="77777777" w:rsidTr="00EB6E9D">
        <w:trPr>
          <w:jc w:val="center"/>
        </w:trPr>
        <w:tc>
          <w:tcPr>
            <w:tcW w:w="909" w:type="dxa"/>
            <w:vAlign w:val="center"/>
          </w:tcPr>
          <w:p w14:paraId="23CBEFDE" w14:textId="77777777" w:rsidR="00EA4F7B" w:rsidRDefault="00EA4F7B" w:rsidP="00BD24EC">
            <w:pPr>
              <w:jc w:val="center"/>
            </w:pPr>
          </w:p>
        </w:tc>
        <w:tc>
          <w:tcPr>
            <w:tcW w:w="1010" w:type="dxa"/>
            <w:vAlign w:val="center"/>
          </w:tcPr>
          <w:p w14:paraId="61BDD623" w14:textId="77777777" w:rsidR="00EA4F7B" w:rsidRDefault="00EA4F7B" w:rsidP="00BD24EC">
            <w:pPr>
              <w:jc w:val="center"/>
            </w:pPr>
          </w:p>
        </w:tc>
        <w:tc>
          <w:tcPr>
            <w:tcW w:w="799" w:type="dxa"/>
            <w:vAlign w:val="center"/>
          </w:tcPr>
          <w:p w14:paraId="4ACCE949" w14:textId="77777777" w:rsidR="00EA4F7B" w:rsidRDefault="00EA4F7B" w:rsidP="00BD24EC">
            <w:pPr>
              <w:jc w:val="center"/>
            </w:pPr>
          </w:p>
        </w:tc>
        <w:tc>
          <w:tcPr>
            <w:tcW w:w="1053" w:type="dxa"/>
            <w:vAlign w:val="center"/>
          </w:tcPr>
          <w:p w14:paraId="321E76ED" w14:textId="77777777" w:rsidR="00EA4F7B" w:rsidRDefault="00EA4F7B" w:rsidP="00BD24EC">
            <w:pPr>
              <w:jc w:val="center"/>
            </w:pPr>
          </w:p>
        </w:tc>
        <w:tc>
          <w:tcPr>
            <w:tcW w:w="927" w:type="dxa"/>
            <w:vAlign w:val="center"/>
          </w:tcPr>
          <w:p w14:paraId="55C54108" w14:textId="77777777" w:rsidR="00EA4F7B" w:rsidRDefault="00EA4F7B" w:rsidP="00BD24EC">
            <w:pPr>
              <w:jc w:val="center"/>
            </w:pPr>
          </w:p>
        </w:tc>
        <w:tc>
          <w:tcPr>
            <w:tcW w:w="1762" w:type="dxa"/>
            <w:vAlign w:val="center"/>
          </w:tcPr>
          <w:p w14:paraId="0B5CAF12" w14:textId="77777777" w:rsidR="00EA4F7B" w:rsidRDefault="00EA4F7B" w:rsidP="00BD24EC">
            <w:pPr>
              <w:jc w:val="center"/>
            </w:pPr>
          </w:p>
        </w:tc>
        <w:tc>
          <w:tcPr>
            <w:tcW w:w="1628" w:type="dxa"/>
            <w:vAlign w:val="center"/>
          </w:tcPr>
          <w:p w14:paraId="7DB4ECDF" w14:textId="77777777" w:rsidR="00EA4F7B" w:rsidRDefault="00EA4F7B" w:rsidP="00BD24EC">
            <w:pPr>
              <w:jc w:val="center"/>
            </w:pPr>
          </w:p>
        </w:tc>
        <w:tc>
          <w:tcPr>
            <w:tcW w:w="1154" w:type="dxa"/>
          </w:tcPr>
          <w:p w14:paraId="20F03514" w14:textId="77777777" w:rsidR="00EA4F7B" w:rsidRDefault="00EA4F7B" w:rsidP="00BD24EC">
            <w:pPr>
              <w:jc w:val="center"/>
            </w:pPr>
          </w:p>
        </w:tc>
      </w:tr>
    </w:tbl>
    <w:p w14:paraId="28C5009E" w14:textId="77777777" w:rsidR="00146256" w:rsidRPr="00146256" w:rsidRDefault="00146256" w:rsidP="00146256"/>
    <w:p w14:paraId="28B56931" w14:textId="77777777" w:rsidR="00146256" w:rsidRDefault="00146256" w:rsidP="00146256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146256" w14:paraId="700154DB" w14:textId="77777777" w:rsidTr="00B22073">
        <w:tc>
          <w:tcPr>
            <w:tcW w:w="1271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lastRenderedPageBreak/>
              <w:t>Server</w:t>
            </w:r>
          </w:p>
        </w:tc>
        <w:tc>
          <w:tcPr>
            <w:tcW w:w="4791" w:type="dxa"/>
          </w:tcPr>
          <w:p w14:paraId="05823A40" w14:textId="77777777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db.emii.org.au</w:t>
            </w:r>
          </w:p>
        </w:tc>
      </w:tr>
      <w:tr w:rsidR="00146256" w14:paraId="61A955E3" w14:textId="77777777" w:rsidTr="00B22073">
        <w:tc>
          <w:tcPr>
            <w:tcW w:w="1271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</w:tcPr>
          <w:p w14:paraId="5E403E77" w14:textId="77777777" w:rsidR="00146256" w:rsidRPr="003D503B" w:rsidRDefault="00146256" w:rsidP="00633FFF">
            <w:pPr>
              <w:rPr>
                <w:szCs w:val="24"/>
              </w:rPr>
            </w:pPr>
            <w:r>
              <w:rPr>
                <w:szCs w:val="24"/>
              </w:rPr>
              <w:t>aatams3</w:t>
            </w:r>
          </w:p>
        </w:tc>
      </w:tr>
      <w:tr w:rsidR="00146256" w14:paraId="2A588DC4" w14:textId="77777777" w:rsidTr="00B22073">
        <w:tc>
          <w:tcPr>
            <w:tcW w:w="1271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</w:tcPr>
          <w:p w14:paraId="0EC4AE1F" w14:textId="77777777" w:rsidR="00146256" w:rsidRPr="003D503B" w:rsidRDefault="00146256" w:rsidP="00633FFF">
            <w:pPr>
              <w:rPr>
                <w:szCs w:val="24"/>
              </w:rPr>
            </w:pPr>
            <w:r>
              <w:rPr>
                <w:szCs w:val="24"/>
              </w:rPr>
              <w:t>public</w:t>
            </w:r>
          </w:p>
        </w:tc>
      </w:tr>
      <w:tr w:rsidR="00146256" w14:paraId="30529AA8" w14:textId="77777777" w:rsidTr="00B22073">
        <w:tc>
          <w:tcPr>
            <w:tcW w:w="1271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791" w:type="dxa"/>
          </w:tcPr>
          <w:p w14:paraId="0D2DC7B1" w14:textId="77777777" w:rsidR="00146256" w:rsidRPr="003D503B" w:rsidRDefault="00146256" w:rsidP="00080B07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aatams_acoustictag_</w:t>
            </w:r>
            <w:r w:rsidR="00080B07">
              <w:rPr>
                <w:szCs w:val="24"/>
              </w:rPr>
              <w:t>data_summary_species</w:t>
            </w:r>
            <w:r w:rsidRPr="0029487F">
              <w:rPr>
                <w:szCs w:val="24"/>
              </w:rPr>
              <w:t>_view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77777777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 by ASCENDING ‘phylum’, then by ASCENDING ‘order_name’, and then by</w:t>
      </w:r>
      <w:r w:rsidRPr="00097B65">
        <w:t xml:space="preserve"> </w:t>
      </w:r>
      <w:r>
        <w:t>ASCENDING ‘spcode’.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‘order_name’.</w:t>
      </w:r>
    </w:p>
    <w:p w14:paraId="181042B4" w14:textId="4C521D90" w:rsidR="00ED1F5B" w:rsidRDefault="0071617A" w:rsidP="0071617A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species tagged, </w:t>
      </w:r>
      <w:r w:rsidR="00BF7481">
        <w:t xml:space="preserve">species detected, </w:t>
      </w:r>
      <w:r>
        <w:t>releases, detections</w:t>
      </w:r>
      <w:r w:rsidR="00ED1F5B">
        <w:t xml:space="preserve"> at species level, unique tag IDs detected, tag AATAMS knows about, detected tags AATAMS knows about, and tags detected by species,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E66BB7" w:rsidRPr="00B22073">
        <w:rPr>
          <w:i/>
        </w:rPr>
        <w:t>Use the following view: ‘aatams_acoustictag_totals_species_view’</w:t>
      </w:r>
      <w:r w:rsidR="009C5197">
        <w:rPr>
          <w:i/>
        </w:rPr>
        <w:t>;</w:t>
      </w:r>
      <w:r w:rsidR="009C5197" w:rsidRPr="00636393">
        <w:rPr>
          <w:i/>
        </w:rPr>
        <w:t xml:space="preserve"> filter by: ‘</w:t>
      </w:r>
      <w:r w:rsidR="009C5197">
        <w:rPr>
          <w:i/>
        </w:rPr>
        <w:t>statistics_type’</w:t>
      </w:r>
      <w:r w:rsidR="009C5197" w:rsidRPr="00636393">
        <w:rPr>
          <w:i/>
        </w:rPr>
        <w:t xml:space="preserve"> </w:t>
      </w:r>
      <w:r w:rsidR="009C5197">
        <w:rPr>
          <w:i/>
        </w:rPr>
        <w:t>(e.g. ‘statistics_type’ = ‘no_species’).</w:t>
      </w:r>
    </w:p>
    <w:p w14:paraId="7C729FAC" w14:textId="02196B6E" w:rsidR="0071617A" w:rsidRDefault="0071617A" w:rsidP="00B22073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>
        <w:rPr>
          <w:b/>
          <w:i/>
        </w:rPr>
        <w:t>species tagged</w:t>
      </w:r>
      <w:r w:rsidR="00B25225">
        <w:rPr>
          <w:b/>
          <w:i/>
        </w:rPr>
        <w:t xml:space="preserve"> </w:t>
      </w:r>
      <w:r w:rsidR="00EE7143">
        <w:rPr>
          <w:b/>
          <w:i/>
        </w:rPr>
        <w:t>(‘no_species</w:t>
      </w:r>
      <w:r w:rsidR="00137ADD">
        <w:rPr>
          <w:b/>
          <w:i/>
        </w:rPr>
        <w:t>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 w:rsidR="00137ADD">
        <w:rPr>
          <w:b/>
          <w:i/>
        </w:rPr>
        <w:br/>
      </w:r>
      <w:r w:rsidR="00137ADD" w:rsidRPr="00EC6CCC">
        <w:rPr>
          <w:b/>
          <w:i/>
        </w:rPr>
        <w:t xml:space="preserve">Total </w:t>
      </w:r>
      <w:r w:rsidR="00137ADD">
        <w:rPr>
          <w:b/>
          <w:i/>
        </w:rPr>
        <w:t>n</w:t>
      </w:r>
      <w:r w:rsidR="00137ADD" w:rsidRPr="00EC6CCC">
        <w:rPr>
          <w:b/>
          <w:i/>
        </w:rPr>
        <w:t xml:space="preserve">umber of </w:t>
      </w:r>
      <w:r w:rsidR="00137ADD">
        <w:rPr>
          <w:b/>
          <w:i/>
        </w:rPr>
        <w:t>species detected (‘no_species_detected’)</w:t>
      </w:r>
      <w:r w:rsidR="00137ADD" w:rsidRPr="00EC6CCC">
        <w:rPr>
          <w:b/>
          <w:i/>
        </w:rPr>
        <w:t>: XX</w:t>
      </w:r>
      <w:r>
        <w:rPr>
          <w:b/>
          <w:i/>
        </w:rPr>
        <w:br/>
        <w:t>Total number of releases (</w:t>
      </w:r>
      <w:r w:rsidR="00EE7143">
        <w:rPr>
          <w:b/>
          <w:i/>
        </w:rPr>
        <w:t>‘</w:t>
      </w:r>
      <w:r>
        <w:rPr>
          <w:b/>
          <w:i/>
        </w:rPr>
        <w:t>no_releases</w:t>
      </w:r>
      <w:r w:rsidR="00EE7143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detections </w:t>
      </w:r>
      <w:r w:rsidR="00ED1F5B">
        <w:rPr>
          <w:b/>
          <w:i/>
        </w:rPr>
        <w:t xml:space="preserve">at species level </w:t>
      </w:r>
      <w:r>
        <w:rPr>
          <w:b/>
          <w:i/>
        </w:rPr>
        <w:t>(</w:t>
      </w:r>
      <w:r w:rsidR="00EE7143">
        <w:rPr>
          <w:b/>
          <w:i/>
        </w:rPr>
        <w:t>‘</w:t>
      </w:r>
      <w:r>
        <w:rPr>
          <w:b/>
          <w:i/>
        </w:rPr>
        <w:t>no_detections</w:t>
      </w:r>
      <w:r w:rsidR="00EE7143">
        <w:rPr>
          <w:b/>
          <w:i/>
        </w:rPr>
        <w:t>’</w:t>
      </w:r>
      <w:r>
        <w:rPr>
          <w:b/>
          <w:i/>
        </w:rPr>
        <w:t>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unique tag IDs detected</w:t>
      </w:r>
      <w:r w:rsidR="00ED1F5B">
        <w:rPr>
          <w:b/>
          <w:i/>
        </w:rPr>
        <w:t xml:space="preserve"> (‘no_unique_tag_ids_detected’):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tags AATAMS knows about</w:t>
      </w:r>
      <w:r w:rsidR="00ED1F5B">
        <w:rPr>
          <w:b/>
          <w:i/>
        </w:rPr>
        <w:t xml:space="preserve"> (‘tag_aatams_knows_about’):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detected tags AATAMS knows about</w:t>
      </w:r>
      <w:r w:rsidR="00ED1F5B">
        <w:rPr>
          <w:b/>
          <w:i/>
        </w:rPr>
        <w:t xml:space="preserve"> (‘no_detected_tags_aatams_knows_about’): XX</w:t>
      </w:r>
      <w:r w:rsidR="00ED1F5B">
        <w:rPr>
          <w:b/>
          <w:i/>
        </w:rPr>
        <w:br/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(‘tags_detected_by_species’): XX</w:t>
      </w:r>
    </w:p>
    <w:p w14:paraId="546496E0" w14:textId="77777777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r>
        <w:br/>
      </w:r>
      <w:r>
        <w:rPr>
          <w:b/>
        </w:rPr>
        <w:t>‘CAAB code’</w:t>
      </w:r>
      <w:r w:rsidRPr="006B3C3D">
        <w:t xml:space="preserve">: </w:t>
      </w:r>
      <w:r>
        <w:t>Codes for Australian Aquatic Biota (</w:t>
      </w:r>
      <w:hyperlink r:id="rId8" w:history="1">
        <w:r>
          <w:rPr>
            <w:rStyle w:val="Hyperlink"/>
          </w:rPr>
          <w:t>http://www.marine.csiro.au/caab/</w:t>
        </w:r>
      </w:hyperlink>
      <w:r>
        <w:t>).</w:t>
      </w:r>
      <w:r>
        <w:br/>
      </w:r>
      <w:r>
        <w:rPr>
          <w:b/>
        </w:rPr>
        <w:t>‘# releases’</w:t>
      </w:r>
      <w:r>
        <w:t>: Number of animals that have been released equipped with an acoustic tag.</w:t>
      </w:r>
      <w:r>
        <w:br/>
      </w:r>
      <w:r w:rsidRPr="006B3C3D">
        <w:rPr>
          <w:b/>
        </w:rPr>
        <w:t>‘</w:t>
      </w:r>
      <w:r>
        <w:rPr>
          <w:b/>
        </w:rPr>
        <w:t># detections</w:t>
      </w:r>
      <w:r w:rsidRPr="006B3C3D">
        <w:rPr>
          <w:b/>
        </w:rPr>
        <w:t>’:</w:t>
      </w:r>
      <w:r w:rsidRPr="006B3C3D">
        <w:t xml:space="preserve"> </w:t>
      </w:r>
      <w:r>
        <w:t>Number of times animals tagged have been detected by acoustic receivers.</w:t>
      </w:r>
      <w:r>
        <w:rPr>
          <w:b/>
        </w:rPr>
        <w:br/>
      </w:r>
      <w:r w:rsidRPr="006B3C3D">
        <w:rPr>
          <w:b/>
        </w:rPr>
        <w:t>‘Start’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r w:rsidRPr="006B3C3D">
        <w:rPr>
          <w:b/>
        </w:rPr>
        <w:t>‘End’</w:t>
      </w:r>
      <w:r w:rsidRPr="006B3C3D">
        <w:t xml:space="preserve">: </w:t>
      </w:r>
      <w:r>
        <w:t>Date at which the last tag detection occurred (format: dd/mm/yyyy).</w:t>
      </w:r>
      <w:r>
        <w:br/>
      </w:r>
      <w:r>
        <w:rPr>
          <w:b/>
        </w:rPr>
        <w:t>‘Time coverage’</w:t>
      </w:r>
      <w:r>
        <w:t>: Number of days between the first and last tag detection dates.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9" w:history="1">
        <w:r w:rsidRPr="009830B3">
          <w:rPr>
            <w:rStyle w:val="Hyperlink"/>
          </w:rPr>
          <w:t>http://imos.org.au/aatams.html</w:t>
        </w:r>
      </w:hyperlink>
      <w:r>
        <w:t>)</w:t>
      </w:r>
    </w:p>
    <w:p w14:paraId="31FCDFED" w14:textId="77777777" w:rsidR="00146256" w:rsidRPr="00D315D2" w:rsidRDefault="00146256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279"/>
        <w:gridCol w:w="1282"/>
        <w:gridCol w:w="1030"/>
        <w:gridCol w:w="1188"/>
        <w:gridCol w:w="1219"/>
        <w:gridCol w:w="1051"/>
        <w:gridCol w:w="1499"/>
      </w:tblGrid>
      <w:tr w:rsidR="00146256" w14:paraId="3B870AA2" w14:textId="77777777" w:rsidTr="00633FFF">
        <w:tc>
          <w:tcPr>
            <w:tcW w:w="0" w:type="auto"/>
            <w:vAlign w:val="center"/>
          </w:tcPr>
          <w:p w14:paraId="7682F99D" w14:textId="77777777" w:rsidR="00146256" w:rsidRPr="00812C97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spcode</w:t>
            </w:r>
          </w:p>
        </w:tc>
        <w:tc>
          <w:tcPr>
            <w:tcW w:w="0" w:type="auto"/>
            <w:vAlign w:val="center"/>
          </w:tcPr>
          <w:p w14:paraId="19AEE889" w14:textId="77777777" w:rsidR="00146256" w:rsidDel="00333D4D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common_name</w:t>
            </w:r>
          </w:p>
        </w:tc>
        <w:tc>
          <w:tcPr>
            <w:tcW w:w="0" w:type="auto"/>
            <w:vAlign w:val="center"/>
          </w:tcPr>
          <w:p w14:paraId="661B83D8" w14:textId="77777777" w:rsidR="00146256" w:rsidDel="00333D4D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scientific_name</w:t>
            </w:r>
          </w:p>
        </w:tc>
        <w:tc>
          <w:tcPr>
            <w:tcW w:w="0" w:type="auto"/>
            <w:vAlign w:val="center"/>
          </w:tcPr>
          <w:p w14:paraId="489DD886" w14:textId="77777777" w:rsidR="00146256" w:rsidDel="00333D4D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0" w:type="auto"/>
            <w:vAlign w:val="center"/>
          </w:tcPr>
          <w:p w14:paraId="6A886B76" w14:textId="77777777" w:rsidR="00146256" w:rsidDel="00333D4D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0E8F8575" w14:textId="77777777" w:rsidR="00146256" w:rsidRPr="00812C97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first_detection</w:t>
            </w:r>
          </w:p>
        </w:tc>
        <w:tc>
          <w:tcPr>
            <w:tcW w:w="0" w:type="auto"/>
            <w:vAlign w:val="center"/>
          </w:tcPr>
          <w:p w14:paraId="32FF8916" w14:textId="77777777" w:rsidR="00146256" w:rsidRPr="00812C97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last_dection</w:t>
            </w:r>
          </w:p>
        </w:tc>
        <w:tc>
          <w:tcPr>
            <w:tcW w:w="0" w:type="auto"/>
            <w:vAlign w:val="center"/>
          </w:tcPr>
          <w:p w14:paraId="103AD195" w14:textId="77777777" w:rsidR="00146256" w:rsidRDefault="00146256" w:rsidP="00633FFF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146256" w14:paraId="0895A022" w14:textId="77777777" w:rsidTr="00633FFF">
        <w:tc>
          <w:tcPr>
            <w:tcW w:w="0" w:type="auto"/>
            <w:vAlign w:val="center"/>
          </w:tcPr>
          <w:p w14:paraId="46AFC9F5" w14:textId="77777777" w:rsidR="00146256" w:rsidRDefault="00146256" w:rsidP="00633FFF">
            <w:pPr>
              <w:jc w:val="center"/>
            </w:pPr>
            <w:r>
              <w:t>CAAB code</w:t>
            </w:r>
          </w:p>
        </w:tc>
        <w:tc>
          <w:tcPr>
            <w:tcW w:w="0" w:type="auto"/>
            <w:vAlign w:val="center"/>
          </w:tcPr>
          <w:p w14:paraId="60E3A56D" w14:textId="77777777" w:rsidR="00146256" w:rsidRDefault="00146256" w:rsidP="00633FFF">
            <w:pPr>
              <w:jc w:val="center"/>
            </w:pPr>
            <w:r>
              <w:t>Common name</w:t>
            </w:r>
          </w:p>
        </w:tc>
        <w:tc>
          <w:tcPr>
            <w:tcW w:w="0" w:type="auto"/>
            <w:vAlign w:val="center"/>
          </w:tcPr>
          <w:p w14:paraId="184E363E" w14:textId="77777777" w:rsidR="00146256" w:rsidRDefault="00146256" w:rsidP="00633FFF">
            <w:pPr>
              <w:jc w:val="center"/>
            </w:pPr>
            <w:r>
              <w:t>Scientific name</w:t>
            </w:r>
          </w:p>
        </w:tc>
        <w:tc>
          <w:tcPr>
            <w:tcW w:w="0" w:type="auto"/>
            <w:vAlign w:val="center"/>
          </w:tcPr>
          <w:p w14:paraId="0B83B4BB" w14:textId="77777777" w:rsidR="00146256" w:rsidRDefault="00146256" w:rsidP="00633FFF">
            <w:pPr>
              <w:jc w:val="center"/>
            </w:pPr>
            <w:r>
              <w:t># releases</w:t>
            </w:r>
          </w:p>
        </w:tc>
        <w:tc>
          <w:tcPr>
            <w:tcW w:w="0" w:type="auto"/>
            <w:vAlign w:val="center"/>
          </w:tcPr>
          <w:p w14:paraId="56B912FE" w14:textId="77777777" w:rsidR="00146256" w:rsidRDefault="00146256" w:rsidP="00633FFF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151A88CC" w14:textId="77777777" w:rsidR="00146256" w:rsidRDefault="00146256" w:rsidP="00633FFF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35FEAA84" w14:textId="77777777" w:rsidR="00146256" w:rsidRDefault="00146256" w:rsidP="00633FFF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05E04A78" w14:textId="77777777" w:rsidR="00146256" w:rsidRDefault="00146256" w:rsidP="00633FFF">
            <w:pPr>
              <w:jc w:val="center"/>
            </w:pPr>
            <w:r>
              <w:t>Time coverage (days)</w:t>
            </w:r>
          </w:p>
        </w:tc>
      </w:tr>
      <w:tr w:rsidR="00146256" w14:paraId="2B14E208" w14:textId="77777777" w:rsidTr="00633FFF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F2CF737" w14:textId="77777777" w:rsidR="00146256" w:rsidRDefault="00146256" w:rsidP="00633FFF">
            <w:pPr>
              <w:jc w:val="center"/>
            </w:pPr>
            <w:r>
              <w:t>Headers = phylum</w:t>
            </w:r>
          </w:p>
        </w:tc>
      </w:tr>
      <w:tr w:rsidR="00146256" w14:paraId="5F5CD54D" w14:textId="77777777" w:rsidTr="00633FFF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B3019DB" w14:textId="77777777" w:rsidR="00146256" w:rsidRDefault="00146256" w:rsidP="00633FFF">
            <w:r>
              <w:t>Sub-header = order_name</w:t>
            </w:r>
          </w:p>
        </w:tc>
      </w:tr>
      <w:tr w:rsidR="00146256" w14:paraId="2C12AF1F" w14:textId="77777777" w:rsidTr="00633FFF">
        <w:tc>
          <w:tcPr>
            <w:tcW w:w="0" w:type="auto"/>
            <w:vAlign w:val="center"/>
          </w:tcPr>
          <w:p w14:paraId="076FD6A6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688A5274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1D8A162B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558123EC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564BE655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38D01D4D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2300E552" w14:textId="77777777" w:rsidR="00146256" w:rsidRDefault="00146256" w:rsidP="00633FFF">
            <w:pPr>
              <w:jc w:val="center"/>
            </w:pPr>
          </w:p>
        </w:tc>
        <w:tc>
          <w:tcPr>
            <w:tcW w:w="0" w:type="auto"/>
            <w:vAlign w:val="center"/>
          </w:tcPr>
          <w:p w14:paraId="746A462A" w14:textId="77777777" w:rsidR="00146256" w:rsidRDefault="00146256" w:rsidP="00633FFF">
            <w:pPr>
              <w:jc w:val="center"/>
            </w:pPr>
          </w:p>
        </w:tc>
      </w:tr>
    </w:tbl>
    <w:p w14:paraId="63D50776" w14:textId="77777777" w:rsidR="00146256" w:rsidRDefault="00146256" w:rsidP="00146256">
      <w:pPr>
        <w:rPr>
          <w:b/>
        </w:rPr>
      </w:pPr>
    </w:p>
    <w:p w14:paraId="5ED438D0" w14:textId="04FCDBE4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7E461B">
        <w:t xml:space="preserve">deployments </w:t>
      </w:r>
      <w:r>
        <w:t>on the portal</w:t>
      </w:r>
    </w:p>
    <w:p w14:paraId="0E946965" w14:textId="6D6F795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‘A_AATAMS_AcousticTagging_</w:t>
      </w:r>
      <w:r w:rsidR="007E461B" w:rsidRPr="0011784D">
        <w:rPr>
          <w:u w:val="none"/>
        </w:rPr>
        <w:t>allD</w:t>
      </w:r>
      <w:r w:rsidR="007E461B">
        <w:rPr>
          <w:u w:val="none"/>
        </w:rPr>
        <w:t>eployments</w:t>
      </w:r>
      <w:r w:rsidRPr="0011784D">
        <w:rPr>
          <w:u w:val="none"/>
        </w:rPr>
        <w:t>_</w:t>
      </w:r>
      <w:r w:rsidR="007E461B">
        <w:rPr>
          <w:u w:val="none"/>
        </w:rPr>
        <w:t>deployments</w:t>
      </w:r>
      <w:r w:rsidR="007E461B" w:rsidRPr="0011784D">
        <w:rPr>
          <w:u w:val="none"/>
        </w:rPr>
        <w:t>OnPortal’</w:t>
      </w:r>
    </w:p>
    <w:p w14:paraId="6E9BF565" w14:textId="77777777" w:rsidR="0011784D" w:rsidRDefault="0011784D" w:rsidP="0011784D"/>
    <w:p w14:paraId="70221C40" w14:textId="688E55C4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AD64B3">
        <w:rPr>
          <w:u w:val="none"/>
        </w:rPr>
        <w:t>data</w:t>
      </w:r>
      <w:r w:rsidR="007E461B" w:rsidRPr="0011784D">
        <w:rPr>
          <w:u w:val="none"/>
        </w:rPr>
        <w:t xml:space="preserve"> </w:t>
      </w:r>
      <w:r w:rsidRPr="0011784D">
        <w:rPr>
          <w:u w:val="none"/>
        </w:rPr>
        <w:t>available on the portal’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507"/>
      </w:tblGrid>
      <w:tr w:rsidR="00D760A3" w14:paraId="7B27DB1F" w14:textId="77777777" w:rsidTr="00B22073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507" w:type="dxa"/>
          </w:tcPr>
          <w:p w14:paraId="1D41AA1D" w14:textId="77777777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db.emii.org.au</w:t>
            </w:r>
          </w:p>
        </w:tc>
      </w:tr>
      <w:tr w:rsidR="00D760A3" w14:paraId="088D4D04" w14:textId="77777777" w:rsidTr="00B22073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507" w:type="dxa"/>
          </w:tcPr>
          <w:p w14:paraId="108CE72C" w14:textId="77777777" w:rsidR="00D760A3" w:rsidRPr="003D503B" w:rsidRDefault="00D760A3" w:rsidP="00397C44">
            <w:pPr>
              <w:rPr>
                <w:szCs w:val="24"/>
              </w:rPr>
            </w:pPr>
            <w:r>
              <w:rPr>
                <w:szCs w:val="24"/>
              </w:rPr>
              <w:t>aatams3</w:t>
            </w:r>
          </w:p>
        </w:tc>
      </w:tr>
      <w:tr w:rsidR="00D760A3" w14:paraId="1F77C8F1" w14:textId="77777777" w:rsidTr="00B22073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507" w:type="dxa"/>
          </w:tcPr>
          <w:p w14:paraId="66BDEE9C" w14:textId="77777777" w:rsidR="00D760A3" w:rsidRPr="003D503B" w:rsidRDefault="00D760A3" w:rsidP="00397C44">
            <w:pPr>
              <w:rPr>
                <w:szCs w:val="24"/>
              </w:rPr>
            </w:pPr>
            <w:r>
              <w:rPr>
                <w:szCs w:val="24"/>
              </w:rPr>
              <w:t>public</w:t>
            </w:r>
          </w:p>
        </w:tc>
      </w:tr>
      <w:tr w:rsidR="00D760A3" w14:paraId="48912843" w14:textId="77777777" w:rsidTr="00B22073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507" w:type="dxa"/>
          </w:tcPr>
          <w:p w14:paraId="1686B317" w14:textId="5B2826EF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aatams_acoustictag_all_deployments_view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77777777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 by ASCENDING ‘project_name’, then by ASCENDING ‘installation_name’, and then by ASCENDING ‘station_name’.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04AFF8E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>‘# deployments’</w:t>
      </w:r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># detections</w:t>
      </w:r>
      <w:r w:rsidR="00577FDC" w:rsidRPr="006B3C3D">
        <w:rPr>
          <w:b/>
        </w:rPr>
        <w:t>’: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r w:rsidR="00577FDC" w:rsidRPr="006B3C3D">
        <w:rPr>
          <w:b/>
        </w:rPr>
        <w:t>‘Start’</w:t>
      </w:r>
      <w:r w:rsidR="00577FDC" w:rsidRPr="006B3C3D">
        <w:t xml:space="preserve">: Earliest </w:t>
      </w:r>
      <w:r w:rsidR="00577FDC">
        <w:t xml:space="preserve">deployment </w:t>
      </w:r>
      <w:r w:rsidR="00577FDC" w:rsidRPr="006B3C3D">
        <w:t>date</w:t>
      </w:r>
      <w:r w:rsidR="00577FDC">
        <w:t xml:space="preserve"> (format: dd/mm/yyyy).</w:t>
      </w:r>
      <w:r w:rsidR="00577FDC" w:rsidRPr="006B3C3D">
        <w:br/>
      </w:r>
      <w:r w:rsidR="00577FDC" w:rsidRPr="006B3C3D">
        <w:rPr>
          <w:b/>
        </w:rPr>
        <w:t>‘End’</w:t>
      </w:r>
      <w:r w:rsidR="00577FDC" w:rsidRPr="006B3C3D">
        <w:t xml:space="preserve">: Latest </w:t>
      </w:r>
      <w:r w:rsidR="00577FDC">
        <w:t xml:space="preserve">deployment </w:t>
      </w:r>
      <w:r w:rsidR="00577FDC" w:rsidRPr="006B3C3D">
        <w:t>date</w:t>
      </w:r>
      <w:r w:rsidR="00577FDC">
        <w:t xml:space="preserve"> (format: dd/mm/yyyy).</w:t>
      </w:r>
      <w:r w:rsidR="00577FDC" w:rsidRPr="006B3C3D">
        <w:br/>
      </w:r>
      <w:r w:rsidR="00577FDC">
        <w:rPr>
          <w:b/>
        </w:rPr>
        <w:t>‘Time coverage’</w:t>
      </w:r>
      <w:r w:rsidR="00577FDC">
        <w:t>: Number of days between the earliest and latest receiver deployment dates.</w:t>
      </w:r>
      <w:r w:rsidR="00577FDC">
        <w:br/>
      </w:r>
      <w:r w:rsidR="00577FDC">
        <w:rPr>
          <w:b/>
        </w:rPr>
        <w:t xml:space="preserve">AATAMS: </w:t>
      </w:r>
      <w:r w:rsidR="00577FDC">
        <w:t>Australian Animal Tagging and Monitoring System (</w:t>
      </w:r>
      <w:hyperlink r:id="rId10" w:history="1">
        <w:r w:rsidR="00577FDC" w:rsidRPr="009830B3">
          <w:rPr>
            <w:rStyle w:val="Hyperlink"/>
          </w:rPr>
          <w:t>http://imos.org.au/aatams.html</w:t>
        </w:r>
      </w:hyperlink>
      <w:r w:rsidR="00577FDC">
        <w:t>)</w:t>
      </w:r>
    </w:p>
    <w:p w14:paraId="6924AF9F" w14:textId="77777777" w:rsidR="00D44ABC" w:rsidRPr="00D315D2" w:rsidRDefault="00D44ABC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1109FA93" w14:textId="77777777" w:rsidTr="00397C44">
        <w:tc>
          <w:tcPr>
            <w:tcW w:w="0" w:type="auto"/>
            <w:vAlign w:val="center"/>
          </w:tcPr>
          <w:p w14:paraId="54191B8D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station_name</w:t>
            </w:r>
          </w:p>
        </w:tc>
        <w:tc>
          <w:tcPr>
            <w:tcW w:w="0" w:type="auto"/>
            <w:vAlign w:val="center"/>
          </w:tcPr>
          <w:p w14:paraId="6242D7D9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</w:tcPr>
          <w:p w14:paraId="395F81B0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1FFF1F52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station_lat_lon</w:t>
            </w:r>
          </w:p>
        </w:tc>
        <w:tc>
          <w:tcPr>
            <w:tcW w:w="0" w:type="auto"/>
            <w:vAlign w:val="center"/>
          </w:tcPr>
          <w:p w14:paraId="19615339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deployment_depth</w:t>
            </w:r>
          </w:p>
        </w:tc>
        <w:tc>
          <w:tcPr>
            <w:tcW w:w="0" w:type="auto"/>
            <w:vAlign w:val="center"/>
          </w:tcPr>
          <w:p w14:paraId="45C281A8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</w:tcPr>
          <w:p w14:paraId="51F4DC9A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  <w:r w:rsidRPr="0025464E">
              <w:rPr>
                <w:b/>
              </w:rPr>
              <w:t>_date</w:t>
            </w:r>
          </w:p>
        </w:tc>
        <w:tc>
          <w:tcPr>
            <w:tcW w:w="0" w:type="auto"/>
            <w:vAlign w:val="center"/>
          </w:tcPr>
          <w:p w14:paraId="39BFE03B" w14:textId="77777777" w:rsidR="00577FDC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577FDC" w14:paraId="51A54FCE" w14:textId="77777777" w:rsidTr="00397C44">
        <w:tc>
          <w:tcPr>
            <w:tcW w:w="0" w:type="auto"/>
            <w:vAlign w:val="center"/>
          </w:tcPr>
          <w:p w14:paraId="46DE834A" w14:textId="77777777" w:rsidR="00577FDC" w:rsidRDefault="00577FDC" w:rsidP="00397C44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615F75F6" w14:textId="77777777" w:rsidR="00577FDC" w:rsidRDefault="00577FDC" w:rsidP="00397C44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</w:tcPr>
          <w:p w14:paraId="263D5488" w14:textId="77777777" w:rsidR="00577FDC" w:rsidRDefault="00577FDC" w:rsidP="00397C44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19E0AA0B" w14:textId="77777777" w:rsidR="00577FDC" w:rsidRDefault="00577FDC" w:rsidP="00397C44">
            <w:pPr>
              <w:jc w:val="center"/>
            </w:pPr>
            <w:r>
              <w:t>Lat/Lon</w:t>
            </w:r>
          </w:p>
        </w:tc>
        <w:tc>
          <w:tcPr>
            <w:tcW w:w="0" w:type="auto"/>
            <w:vAlign w:val="center"/>
          </w:tcPr>
          <w:p w14:paraId="5AE82A28" w14:textId="77777777" w:rsidR="00577FDC" w:rsidRDefault="00577FDC" w:rsidP="00397C44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17A62949" w14:textId="77777777" w:rsidR="00577FDC" w:rsidRDefault="00577FDC" w:rsidP="00397C44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5C8A8672" w14:textId="77777777" w:rsidR="00577FDC" w:rsidRDefault="00577FDC" w:rsidP="00397C44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4954B4B5" w14:textId="77777777" w:rsidR="00577FDC" w:rsidRDefault="00577FDC" w:rsidP="00397C44">
            <w:pPr>
              <w:jc w:val="center"/>
            </w:pPr>
            <w:r>
              <w:t>Time coverage (days)</w:t>
            </w:r>
          </w:p>
        </w:tc>
      </w:tr>
      <w:tr w:rsidR="00577FDC" w14:paraId="10902557" w14:textId="77777777" w:rsidTr="00397C44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4DF379B0" w14:textId="77777777" w:rsidR="00577FDC" w:rsidRDefault="00577FDC" w:rsidP="00397C44">
            <w:pPr>
              <w:jc w:val="center"/>
            </w:pPr>
            <w:r>
              <w:t>Headers = project_name</w:t>
            </w:r>
          </w:p>
        </w:tc>
      </w:tr>
      <w:tr w:rsidR="00577FDC" w14:paraId="4C6313E5" w14:textId="77777777" w:rsidTr="00397C44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04F52A44" w14:textId="77777777" w:rsidR="00577FDC" w:rsidRDefault="00577FDC" w:rsidP="00397C44">
            <w:r>
              <w:t>Sub-headers = installation_name</w:t>
            </w:r>
          </w:p>
        </w:tc>
      </w:tr>
      <w:tr w:rsidR="00577FDC" w14:paraId="302E6523" w14:textId="77777777" w:rsidTr="00397C44">
        <w:tc>
          <w:tcPr>
            <w:tcW w:w="0" w:type="auto"/>
            <w:vAlign w:val="center"/>
          </w:tcPr>
          <w:p w14:paraId="0FFF23F1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A128FAB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51E7906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3D15B638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04FC506C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5EA5FD0C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20E9AFF2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00F90AF" w14:textId="77777777" w:rsidR="00577FDC" w:rsidRDefault="00577FDC" w:rsidP="00397C44">
            <w:pPr>
              <w:jc w:val="center"/>
            </w:pPr>
          </w:p>
        </w:tc>
      </w:tr>
    </w:tbl>
    <w:p w14:paraId="7EEAC834" w14:textId="77777777" w:rsidR="00905C8D" w:rsidRDefault="00905C8D" w:rsidP="00542A59">
      <w:pPr>
        <w:rPr>
          <w:b/>
        </w:rPr>
      </w:pPr>
    </w:p>
    <w:p w14:paraId="67992E5E" w14:textId="6DED0CBC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>report – New data on the portal (last month)</w:t>
      </w:r>
    </w:p>
    <w:p w14:paraId="7A94AE87" w14:textId="3A0E7F6F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B25A5A">
        <w:rPr>
          <w:u w:val="none"/>
        </w:rPr>
        <w:t>B</w:t>
      </w:r>
      <w:r w:rsidRPr="0011784D">
        <w:rPr>
          <w:u w:val="none"/>
        </w:rPr>
        <w:t>_</w:t>
      </w:r>
      <w:r w:rsidR="0011784D" w:rsidRPr="0011784D">
        <w:rPr>
          <w:u w:val="none"/>
        </w:rPr>
        <w:t xml:space="preserve"> AATAMS_AcousticTagging</w:t>
      </w:r>
      <w:r w:rsidRPr="0011784D">
        <w:rPr>
          <w:u w:val="none"/>
        </w:rPr>
        <w:t>_newDeployments’</w:t>
      </w:r>
    </w:p>
    <w:p w14:paraId="34F85DD7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A85F08" w14:paraId="12E36DF3" w14:textId="77777777" w:rsidTr="00B22073">
        <w:tc>
          <w:tcPr>
            <w:tcW w:w="1152" w:type="dxa"/>
          </w:tcPr>
          <w:p w14:paraId="6C388550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485" w:type="dxa"/>
          </w:tcPr>
          <w:p w14:paraId="4F5F3790" w14:textId="77777777" w:rsidR="00A85F08" w:rsidRPr="003D503B" w:rsidRDefault="00A85F08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db.emii.org.au</w:t>
            </w:r>
          </w:p>
        </w:tc>
      </w:tr>
      <w:tr w:rsidR="00A85F08" w14:paraId="30FDCE57" w14:textId="77777777" w:rsidTr="00B22073">
        <w:tc>
          <w:tcPr>
            <w:tcW w:w="1152" w:type="dxa"/>
          </w:tcPr>
          <w:p w14:paraId="39FDC690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485" w:type="dxa"/>
          </w:tcPr>
          <w:p w14:paraId="57B7607F" w14:textId="77777777" w:rsidR="00A85F08" w:rsidRPr="003D503B" w:rsidRDefault="00A85F08" w:rsidP="00397C44">
            <w:pPr>
              <w:rPr>
                <w:szCs w:val="24"/>
              </w:rPr>
            </w:pPr>
            <w:r>
              <w:rPr>
                <w:szCs w:val="24"/>
              </w:rPr>
              <w:t>aatams3</w:t>
            </w:r>
          </w:p>
        </w:tc>
      </w:tr>
      <w:tr w:rsidR="00A85F08" w14:paraId="43EB06F1" w14:textId="77777777" w:rsidTr="00B22073">
        <w:tc>
          <w:tcPr>
            <w:tcW w:w="1152" w:type="dxa"/>
          </w:tcPr>
          <w:p w14:paraId="13E1B028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485" w:type="dxa"/>
          </w:tcPr>
          <w:p w14:paraId="542FAC1F" w14:textId="77777777" w:rsidR="00A85F08" w:rsidRPr="003D503B" w:rsidRDefault="00A85F08" w:rsidP="00397C44">
            <w:pPr>
              <w:rPr>
                <w:szCs w:val="24"/>
              </w:rPr>
            </w:pPr>
            <w:r>
              <w:rPr>
                <w:szCs w:val="24"/>
              </w:rPr>
              <w:t>public</w:t>
            </w:r>
          </w:p>
        </w:tc>
      </w:tr>
      <w:tr w:rsidR="00A85F08" w14:paraId="7577F324" w14:textId="77777777" w:rsidTr="00B22073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485" w:type="dxa"/>
          </w:tcPr>
          <w:p w14:paraId="0E914104" w14:textId="5E41EC58" w:rsidR="00A85F08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aatams_acoustictag_all_deployments_view</w:t>
            </w:r>
          </w:p>
        </w:tc>
      </w:tr>
    </w:tbl>
    <w:p w14:paraId="15B7B13B" w14:textId="77777777" w:rsidR="00A85F08" w:rsidRDefault="00A85F08" w:rsidP="00A85F08"/>
    <w:p w14:paraId="4316CF5E" w14:textId="2214D159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6B5924">
        <w:t>List all data for which ‘</w:t>
      </w:r>
      <w:r w:rsidR="00333D4D">
        <w:t>end</w:t>
      </w:r>
      <w:r w:rsidR="006B5924">
        <w:t>_date’ is less than one month</w:t>
      </w:r>
      <w:r w:rsidR="0011784D">
        <w:t>.</w:t>
      </w:r>
    </w:p>
    <w:p w14:paraId="5D1E260F" w14:textId="77777777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 by ASCENDING ‘project_name’, then by ASCENDING ‘installation_name’, and then by ASCENDING ‘station_name’.</w:t>
      </w:r>
    </w:p>
    <w:p w14:paraId="68A6F047" w14:textId="74A40FDE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‘project_name’, sub-group by ‘installation_name’.</w:t>
      </w:r>
    </w:p>
    <w:p w14:paraId="6CD96ADA" w14:textId="6D365759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r w:rsidR="001D2D21">
        <w:t>Names of acoustic tagging project.</w:t>
      </w:r>
      <w:r w:rsidR="001D2D21">
        <w:br/>
      </w:r>
      <w:r w:rsidR="001D2D21">
        <w:rPr>
          <w:b/>
        </w:rPr>
        <w:t>Sub-headers</w:t>
      </w:r>
      <w:r w:rsidR="001D2D21">
        <w:t>: Names of acoustic tagging installation. An installation is a configuration of multiple receivers generally identified by a geographic location</w:t>
      </w:r>
      <w:r w:rsidR="001D2D21">
        <w:br/>
      </w:r>
      <w:r w:rsidR="001D2D21">
        <w:rPr>
          <w:b/>
        </w:rPr>
        <w:t>‘Station code’</w:t>
      </w:r>
      <w:r w:rsidR="001D2D21" w:rsidRPr="006B3C3D">
        <w:t xml:space="preserve">: </w:t>
      </w:r>
      <w:r w:rsidR="001D2D21">
        <w:t>Code attributed to a receiving station. A receiving station is a location within an installation where a receiver is deployed.</w:t>
      </w:r>
      <w:r w:rsidR="001D2D21">
        <w:br/>
      </w:r>
      <w:r w:rsidR="00333D4D">
        <w:rPr>
          <w:b/>
        </w:rPr>
        <w:t>‘# deployments’</w:t>
      </w:r>
      <w:r w:rsidR="00333D4D">
        <w:t>: Number of receiver deployments at a given receiving station. The receiver is attached to a mooring at a pre-defined depth.</w:t>
      </w:r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># detections</w:t>
      </w:r>
      <w:r w:rsidR="00333D4D" w:rsidRPr="006B3C3D">
        <w:rPr>
          <w:b/>
        </w:rPr>
        <w:t>’: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1D2D21" w:rsidRPr="006B3C3D">
        <w:rPr>
          <w:b/>
        </w:rPr>
        <w:t>‘Start’</w:t>
      </w:r>
      <w:r w:rsidR="001D2D21" w:rsidRPr="006B3C3D">
        <w:t xml:space="preserve">: Earliest </w:t>
      </w:r>
      <w:r w:rsidR="001D2D21">
        <w:t xml:space="preserve">deployment </w:t>
      </w:r>
      <w:r w:rsidR="001D2D21" w:rsidRPr="006B3C3D">
        <w:t>date</w:t>
      </w:r>
      <w:r w:rsidR="001D2D21">
        <w:t xml:space="preserve"> (format: dd/mm/yyyy).</w:t>
      </w:r>
      <w:r w:rsidR="001D2D21" w:rsidRPr="006B3C3D">
        <w:br/>
      </w:r>
      <w:r w:rsidR="001D2D21" w:rsidRPr="006B3C3D">
        <w:rPr>
          <w:b/>
        </w:rPr>
        <w:t>‘End’</w:t>
      </w:r>
      <w:r w:rsidR="001D2D21" w:rsidRPr="006B3C3D">
        <w:t xml:space="preserve">: Latest </w:t>
      </w:r>
      <w:r w:rsidR="001D2D21">
        <w:t xml:space="preserve">deployment </w:t>
      </w:r>
      <w:r w:rsidR="001D2D21" w:rsidRPr="006B3C3D">
        <w:t>date</w:t>
      </w:r>
      <w:r w:rsidR="001D2D21">
        <w:t xml:space="preserve"> (format: dd/mm/yyyy).</w:t>
      </w:r>
      <w:r w:rsidR="001D2D21" w:rsidRPr="006B3C3D">
        <w:br/>
      </w:r>
      <w:r w:rsidR="00333D4D">
        <w:rPr>
          <w:b/>
        </w:rPr>
        <w:t>‘Time coverage’</w:t>
      </w:r>
      <w:r w:rsidR="00333D4D">
        <w:t>: Number of days between the earliest and latest receiver deployment dates.</w:t>
      </w:r>
      <w:r w:rsidR="001D2D21">
        <w:br/>
      </w:r>
      <w:r w:rsidR="001D2D21">
        <w:rPr>
          <w:b/>
        </w:rPr>
        <w:t xml:space="preserve">AATAMS: </w:t>
      </w:r>
      <w:r w:rsidR="001D2D21">
        <w:t>Australian Animal Tagging and Monitoring System (</w:t>
      </w:r>
      <w:hyperlink r:id="rId11" w:history="1">
        <w:r w:rsidR="001D2D21" w:rsidRPr="009830B3">
          <w:rPr>
            <w:rStyle w:val="Hyperlink"/>
          </w:rPr>
          <w:t>http://imos.org.au/aatams.html</w:t>
        </w:r>
      </w:hyperlink>
      <w:r w:rsidR="001D2D21">
        <w:t>)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5C37560F" w14:textId="77777777" w:rsidTr="00333D4D">
        <w:tc>
          <w:tcPr>
            <w:tcW w:w="0" w:type="auto"/>
            <w:vAlign w:val="center"/>
          </w:tcPr>
          <w:p w14:paraId="3FF5C95C" w14:textId="77777777" w:rsidR="00333D4D" w:rsidRPr="00812C97" w:rsidRDefault="00333D4D" w:rsidP="00333D4D">
            <w:pPr>
              <w:jc w:val="center"/>
              <w:rPr>
                <w:b/>
              </w:rPr>
            </w:pPr>
            <w:r>
              <w:rPr>
                <w:b/>
              </w:rPr>
              <w:t>station_name</w:t>
            </w:r>
          </w:p>
        </w:tc>
        <w:tc>
          <w:tcPr>
            <w:tcW w:w="0" w:type="auto"/>
            <w:vAlign w:val="center"/>
          </w:tcPr>
          <w:p w14:paraId="533AB0E0" w14:textId="77777777" w:rsidR="00333D4D" w:rsidDel="00333D4D" w:rsidRDefault="006B11FC" w:rsidP="00333D4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="00333D4D"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</w:tcPr>
          <w:p w14:paraId="0DA07525" w14:textId="77777777" w:rsidR="00333D4D" w:rsidDel="00333D4D" w:rsidRDefault="006B11FC" w:rsidP="00333D4D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5FBAB1E7" w14:textId="77777777" w:rsidR="00333D4D" w:rsidDel="00333D4D" w:rsidRDefault="00333D4D" w:rsidP="00333D4D">
            <w:pPr>
              <w:jc w:val="center"/>
              <w:rPr>
                <w:b/>
              </w:rPr>
            </w:pPr>
            <w:r>
              <w:rPr>
                <w:b/>
              </w:rPr>
              <w:t>station_lat_lon</w:t>
            </w:r>
          </w:p>
        </w:tc>
        <w:tc>
          <w:tcPr>
            <w:tcW w:w="0" w:type="auto"/>
            <w:vAlign w:val="center"/>
          </w:tcPr>
          <w:p w14:paraId="1847E43B" w14:textId="77777777" w:rsidR="00333D4D" w:rsidDel="00333D4D" w:rsidRDefault="00577FDC" w:rsidP="00333D4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333D4D">
              <w:rPr>
                <w:b/>
              </w:rPr>
              <w:t>eployment_depth</w:t>
            </w:r>
          </w:p>
        </w:tc>
        <w:tc>
          <w:tcPr>
            <w:tcW w:w="0" w:type="auto"/>
            <w:vAlign w:val="center"/>
          </w:tcPr>
          <w:p w14:paraId="190B61D6" w14:textId="58C1D79C" w:rsidR="00333D4D" w:rsidRPr="00812C97" w:rsidRDefault="00333D4D" w:rsidP="00333D4D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</w:tcPr>
          <w:p w14:paraId="64B4FD45" w14:textId="1F795344" w:rsidR="00333D4D" w:rsidRPr="00812C97" w:rsidRDefault="00333D4D" w:rsidP="00333D4D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  <w:r w:rsidRPr="0025464E">
              <w:rPr>
                <w:b/>
              </w:rPr>
              <w:t>_date</w:t>
            </w:r>
          </w:p>
        </w:tc>
        <w:tc>
          <w:tcPr>
            <w:tcW w:w="0" w:type="auto"/>
            <w:vAlign w:val="center"/>
          </w:tcPr>
          <w:p w14:paraId="0E65388E" w14:textId="77777777" w:rsidR="00333D4D" w:rsidRDefault="00333D4D" w:rsidP="00333D4D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577FDC" w14:paraId="167B5682" w14:textId="77777777" w:rsidTr="00333D4D">
        <w:tc>
          <w:tcPr>
            <w:tcW w:w="0" w:type="auto"/>
            <w:vAlign w:val="center"/>
          </w:tcPr>
          <w:p w14:paraId="51ED594F" w14:textId="77777777" w:rsidR="00333D4D" w:rsidRDefault="00333D4D" w:rsidP="00333D4D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19882011" w14:textId="77777777" w:rsidR="00333D4D" w:rsidRDefault="00333D4D" w:rsidP="00333D4D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</w:tcPr>
          <w:p w14:paraId="1642E307" w14:textId="77777777" w:rsidR="00333D4D" w:rsidRDefault="00333D4D" w:rsidP="00333D4D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1F0C3586" w14:textId="77777777" w:rsidR="00333D4D" w:rsidRDefault="00333D4D" w:rsidP="00333D4D">
            <w:pPr>
              <w:jc w:val="center"/>
            </w:pPr>
            <w:r>
              <w:t>Lat/Lon</w:t>
            </w:r>
          </w:p>
        </w:tc>
        <w:tc>
          <w:tcPr>
            <w:tcW w:w="0" w:type="auto"/>
            <w:vAlign w:val="center"/>
          </w:tcPr>
          <w:p w14:paraId="326E0F13" w14:textId="77777777" w:rsidR="00333D4D" w:rsidRDefault="00333D4D" w:rsidP="00333D4D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43452AFD" w14:textId="77777777" w:rsidR="00333D4D" w:rsidRDefault="00333D4D" w:rsidP="00333D4D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4F8EF2A4" w14:textId="77777777" w:rsidR="00333D4D" w:rsidRDefault="00333D4D" w:rsidP="00333D4D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9FF6967" w14:textId="77777777" w:rsidR="00333D4D" w:rsidRDefault="00333D4D" w:rsidP="00333D4D">
            <w:pPr>
              <w:jc w:val="center"/>
            </w:pPr>
            <w:r>
              <w:t>Time coverage (days)</w:t>
            </w:r>
          </w:p>
        </w:tc>
      </w:tr>
      <w:tr w:rsidR="00333D4D" w14:paraId="21266EDF" w14:textId="77777777" w:rsidTr="00B22073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40EA6EB" w14:textId="77777777" w:rsidR="00F0213C" w:rsidRDefault="00333D4D" w:rsidP="00B22073">
            <w:pPr>
              <w:jc w:val="center"/>
            </w:pPr>
            <w:r>
              <w:t>Headers = project_name</w:t>
            </w:r>
          </w:p>
        </w:tc>
      </w:tr>
      <w:tr w:rsidR="00333D4D" w14:paraId="50069F6C" w14:textId="77777777" w:rsidTr="00B22073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A783142" w14:textId="77777777" w:rsidR="00F0213C" w:rsidRDefault="00333D4D" w:rsidP="00B22073">
            <w:r>
              <w:t>Sub-headers = installation_name</w:t>
            </w:r>
          </w:p>
        </w:tc>
      </w:tr>
      <w:tr w:rsidR="00577FDC" w14:paraId="4593DB9D" w14:textId="77777777" w:rsidTr="00333D4D">
        <w:tc>
          <w:tcPr>
            <w:tcW w:w="0" w:type="auto"/>
            <w:vAlign w:val="center"/>
          </w:tcPr>
          <w:p w14:paraId="291EC209" w14:textId="77777777" w:rsidR="00F0213C" w:rsidRDefault="00F0213C" w:rsidP="00B22073">
            <w:pPr>
              <w:jc w:val="center"/>
            </w:pPr>
          </w:p>
        </w:tc>
        <w:tc>
          <w:tcPr>
            <w:tcW w:w="0" w:type="auto"/>
            <w:vAlign w:val="center"/>
          </w:tcPr>
          <w:p w14:paraId="1C0697E8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3FE6171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0ED14CE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43D3C3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F1FD122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2A6D167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4BC4446" w14:textId="77777777" w:rsidR="00F0213C" w:rsidRDefault="00F0213C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545CF9FD" w14:textId="77777777" w:rsidR="00A85F08" w:rsidRDefault="00A85F08" w:rsidP="00A85F08">
      <w:pPr>
        <w:rPr>
          <w:szCs w:val="24"/>
        </w:rPr>
      </w:pPr>
    </w:p>
    <w:p w14:paraId="2F271AFD" w14:textId="0FB6FF03" w:rsidR="00905C8D" w:rsidRDefault="00905C8D" w:rsidP="00905C8D">
      <w:pPr>
        <w:pStyle w:val="Heading2"/>
      </w:pPr>
      <w:r w:rsidRPr="00E123F0">
        <w:t>1.</w:t>
      </w:r>
      <w:r w:rsidR="007E461B">
        <w:t>5</w:t>
      </w:r>
      <w:r w:rsidR="007E461B" w:rsidRPr="00E123F0">
        <w:t xml:space="preserve"> </w:t>
      </w:r>
      <w:r>
        <w:t>D</w:t>
      </w:r>
      <w:r w:rsidRPr="00E123F0">
        <w:t xml:space="preserve">ata </w:t>
      </w:r>
      <w:r>
        <w:t>report – Data with missing information</w:t>
      </w:r>
    </w:p>
    <w:p w14:paraId="0A43365A" w14:textId="7A61D913" w:rsidR="0011784D" w:rsidRDefault="0011784D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B25A5A">
        <w:rPr>
          <w:u w:val="none"/>
        </w:rPr>
        <w:t>C</w:t>
      </w:r>
      <w:r w:rsidRPr="0011784D">
        <w:rPr>
          <w:u w:val="none"/>
        </w:rPr>
        <w:t>_ AATAMS_AcousticTagging_n</w:t>
      </w:r>
      <w:r>
        <w:rPr>
          <w:u w:val="none"/>
        </w:rPr>
        <w:t>oDeploymentDate</w:t>
      </w:r>
      <w:r w:rsidRPr="0011784D">
        <w:rPr>
          <w:u w:val="none"/>
        </w:rPr>
        <w:t>’</w:t>
      </w:r>
    </w:p>
    <w:p w14:paraId="4F88D763" w14:textId="77777777" w:rsidR="0011784D" w:rsidRPr="0011784D" w:rsidRDefault="0011784D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EE055E">
        <w:rPr>
          <w:szCs w:val="26"/>
          <w:u w:val="none"/>
        </w:rPr>
        <w:t>Data without</w:t>
      </w:r>
      <w:r>
        <w:rPr>
          <w:szCs w:val="26"/>
          <w:u w:val="none"/>
        </w:rPr>
        <w:t xml:space="preserve"> deployment dates</w:t>
      </w:r>
      <w:r w:rsidRPr="0011784D">
        <w:rPr>
          <w:szCs w:val="26"/>
          <w:u w:val="none"/>
        </w:rPr>
        <w:t>’</w:t>
      </w:r>
    </w:p>
    <w:p w14:paraId="4FBBCFC0" w14:textId="77777777" w:rsidR="0011784D" w:rsidRPr="0011784D" w:rsidRDefault="0011784D" w:rsidP="0011784D"/>
    <w:p w14:paraId="731DC9F8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6B11FC" w14:paraId="0D78291B" w14:textId="77777777" w:rsidTr="00397C44">
        <w:tc>
          <w:tcPr>
            <w:tcW w:w="1152" w:type="dxa"/>
          </w:tcPr>
          <w:p w14:paraId="58DA2B66" w14:textId="77777777" w:rsidR="006B11FC" w:rsidRPr="003D503B" w:rsidRDefault="006B11F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485" w:type="dxa"/>
          </w:tcPr>
          <w:p w14:paraId="44BFCF15" w14:textId="77777777" w:rsidR="006B11FC" w:rsidRPr="003D503B" w:rsidRDefault="006B11FC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db.emii.org.au</w:t>
            </w:r>
          </w:p>
        </w:tc>
      </w:tr>
      <w:tr w:rsidR="006B11FC" w14:paraId="1D98CE9A" w14:textId="77777777" w:rsidTr="00397C44">
        <w:tc>
          <w:tcPr>
            <w:tcW w:w="1152" w:type="dxa"/>
          </w:tcPr>
          <w:p w14:paraId="55CDA76E" w14:textId="77777777" w:rsidR="006B11FC" w:rsidRPr="003D503B" w:rsidRDefault="006B11F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485" w:type="dxa"/>
          </w:tcPr>
          <w:p w14:paraId="4D9D10C2" w14:textId="77777777" w:rsidR="006B11FC" w:rsidRPr="003D503B" w:rsidRDefault="006B11FC" w:rsidP="00397C44">
            <w:pPr>
              <w:rPr>
                <w:szCs w:val="24"/>
              </w:rPr>
            </w:pPr>
            <w:r>
              <w:rPr>
                <w:szCs w:val="24"/>
              </w:rPr>
              <w:t>aatams3</w:t>
            </w:r>
          </w:p>
        </w:tc>
      </w:tr>
      <w:tr w:rsidR="006B11FC" w14:paraId="64C7A2A8" w14:textId="77777777" w:rsidTr="00397C44">
        <w:tc>
          <w:tcPr>
            <w:tcW w:w="1152" w:type="dxa"/>
          </w:tcPr>
          <w:p w14:paraId="0A3AA18C" w14:textId="77777777" w:rsidR="006B11FC" w:rsidRPr="003D503B" w:rsidRDefault="006B11F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485" w:type="dxa"/>
          </w:tcPr>
          <w:p w14:paraId="065422CC" w14:textId="77777777" w:rsidR="006B11FC" w:rsidRPr="003D503B" w:rsidRDefault="006B11FC" w:rsidP="00397C44">
            <w:pPr>
              <w:rPr>
                <w:szCs w:val="24"/>
              </w:rPr>
            </w:pPr>
            <w:r>
              <w:rPr>
                <w:szCs w:val="24"/>
              </w:rPr>
              <w:t>public</w:t>
            </w:r>
          </w:p>
        </w:tc>
      </w:tr>
      <w:tr w:rsidR="006B11FC" w14:paraId="5A9B61D8" w14:textId="77777777" w:rsidTr="00397C44">
        <w:tc>
          <w:tcPr>
            <w:tcW w:w="1152" w:type="dxa"/>
          </w:tcPr>
          <w:p w14:paraId="59B7E9DC" w14:textId="77777777" w:rsidR="006B11FC" w:rsidRPr="003D503B" w:rsidRDefault="006B11F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485" w:type="dxa"/>
          </w:tcPr>
          <w:p w14:paraId="7F938D29" w14:textId="77777777" w:rsidR="006B11FC" w:rsidRPr="003D503B" w:rsidRDefault="006B11FC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aatams_acoustictag_all_deployments_view</w:t>
            </w:r>
          </w:p>
        </w:tc>
      </w:tr>
    </w:tbl>
    <w:p w14:paraId="41E65277" w14:textId="77777777" w:rsidR="00D760A3" w:rsidRDefault="00D760A3" w:rsidP="00905C8D"/>
    <w:p w14:paraId="3BF6867B" w14:textId="018A7C2B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991086">
        <w:t>List all data for which ‘</w:t>
      </w:r>
      <w:r w:rsidR="006B11FC">
        <w:t>start</w:t>
      </w:r>
      <w:r w:rsidR="00991086">
        <w:t>_date’ or ‘</w:t>
      </w:r>
      <w:r w:rsidR="006B11FC">
        <w:t>end</w:t>
      </w:r>
      <w:r w:rsidR="00991086">
        <w:t>_date’ IS NULL</w:t>
      </w:r>
      <w:r w:rsidR="0011784D">
        <w:t>.</w:t>
      </w:r>
    </w:p>
    <w:p w14:paraId="7B92020F" w14:textId="77777777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11784D">
        <w:t xml:space="preserve">None, data are already sorted by </w:t>
      </w:r>
      <w:r w:rsidR="00C27F3A">
        <w:t xml:space="preserve">ASCENDING </w:t>
      </w:r>
      <w:r w:rsidR="0011784D">
        <w:t xml:space="preserve">‘project_name’, </w:t>
      </w:r>
      <w:r w:rsidR="00097B65">
        <w:t xml:space="preserve">then by ASCENDING </w:t>
      </w:r>
      <w:r w:rsidR="0011784D">
        <w:t xml:space="preserve">‘installation_name’, </w:t>
      </w:r>
      <w:r w:rsidR="00097B65">
        <w:t xml:space="preserve">and then by ASCENDING </w:t>
      </w:r>
      <w:r w:rsidR="0011784D">
        <w:t>‘station_name’.</w:t>
      </w:r>
    </w:p>
    <w:p w14:paraId="2B65F070" w14:textId="77777777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‘project_name’, sub-group by ‘installation_name’.</w:t>
      </w:r>
    </w:p>
    <w:p w14:paraId="3CF9FB72" w14:textId="33A09F2B" w:rsidR="00D44ABC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6B11FC">
        <w:rPr>
          <w:b/>
        </w:rPr>
        <w:t>Headers</w:t>
      </w:r>
      <w:r w:rsidR="006B11FC" w:rsidRPr="001D2D21">
        <w:t xml:space="preserve">: </w:t>
      </w:r>
      <w:r w:rsidR="006B11FC">
        <w:t>Names of acoustic tagging project.</w:t>
      </w:r>
      <w:r w:rsidR="006B11FC">
        <w:br/>
      </w:r>
      <w:r w:rsidR="006B11FC">
        <w:rPr>
          <w:b/>
        </w:rPr>
        <w:t>Sub-headers</w:t>
      </w:r>
      <w:r w:rsidR="006B11FC">
        <w:t>: Names of acoustic tagging installation. An installation is a configuration of multiple receivers generally identified by a geographic location</w:t>
      </w:r>
      <w:r w:rsidR="006B11FC">
        <w:br/>
      </w:r>
      <w:r w:rsidR="006B11FC">
        <w:rPr>
          <w:b/>
        </w:rPr>
        <w:t>‘Station code’</w:t>
      </w:r>
      <w:r w:rsidR="006B11FC" w:rsidRPr="006B3C3D">
        <w:t xml:space="preserve">: </w:t>
      </w:r>
      <w:r w:rsidR="006B11FC">
        <w:t>Code attributed to a receiving station. A receiving station is a location within an installation where a receiver is deployed.</w:t>
      </w:r>
      <w:r w:rsidR="006B11FC">
        <w:br/>
      </w:r>
      <w:r w:rsidR="006B11FC">
        <w:rPr>
          <w:b/>
        </w:rPr>
        <w:t>‘# deployments’</w:t>
      </w:r>
      <w:r w:rsidR="006B11FC">
        <w:t>: Number of receiver deployments at a given receiving station. The receiver is attached to a mooring at a pre-defined depth.</w:t>
      </w:r>
      <w:r w:rsidR="006B11FC">
        <w:br/>
      </w:r>
      <w:r w:rsidR="006B11FC" w:rsidRPr="006B3C3D">
        <w:rPr>
          <w:b/>
        </w:rPr>
        <w:t>‘</w:t>
      </w:r>
      <w:r w:rsidR="006B11FC">
        <w:rPr>
          <w:b/>
        </w:rPr>
        <w:t># detections</w:t>
      </w:r>
      <w:r w:rsidR="006B11FC" w:rsidRPr="006B3C3D">
        <w:rPr>
          <w:b/>
        </w:rPr>
        <w:t>’:</w:t>
      </w:r>
      <w:r w:rsidR="006B11FC" w:rsidRPr="006B3C3D">
        <w:t xml:space="preserve"> </w:t>
      </w:r>
      <w:r w:rsidR="006B11FC">
        <w:t>Total number of tag detections received and stored at a given receiving station.</w:t>
      </w:r>
      <w:r w:rsidR="006B11FC">
        <w:rPr>
          <w:b/>
        </w:rPr>
        <w:br/>
      </w:r>
      <w:r w:rsidR="006B11FC" w:rsidRPr="006B3C3D">
        <w:rPr>
          <w:b/>
        </w:rPr>
        <w:t>‘Start’</w:t>
      </w:r>
      <w:r w:rsidR="006B11FC" w:rsidRPr="006B3C3D">
        <w:t xml:space="preserve">: Earliest </w:t>
      </w:r>
      <w:r w:rsidR="006B11FC">
        <w:t xml:space="preserve">deployment </w:t>
      </w:r>
      <w:r w:rsidR="006B11FC" w:rsidRPr="006B3C3D">
        <w:t>date</w:t>
      </w:r>
      <w:r w:rsidR="006B11FC">
        <w:t xml:space="preserve"> (format: dd/mm/yyyy).</w:t>
      </w:r>
      <w:r w:rsidR="006B11FC" w:rsidRPr="006B3C3D">
        <w:br/>
      </w:r>
      <w:r w:rsidR="006B11FC" w:rsidRPr="006B3C3D">
        <w:rPr>
          <w:b/>
        </w:rPr>
        <w:t>‘End’</w:t>
      </w:r>
      <w:r w:rsidR="006B11FC" w:rsidRPr="006B3C3D">
        <w:t xml:space="preserve">: Latest </w:t>
      </w:r>
      <w:r w:rsidR="006B11FC">
        <w:t xml:space="preserve">deployment </w:t>
      </w:r>
      <w:r w:rsidR="006B11FC" w:rsidRPr="006B3C3D">
        <w:t>date</w:t>
      </w:r>
      <w:r w:rsidR="006B11FC">
        <w:t xml:space="preserve"> (format: dd/mm/yyyy).</w:t>
      </w:r>
      <w:r w:rsidR="006B11FC" w:rsidRPr="006B3C3D">
        <w:br/>
      </w:r>
      <w:r w:rsidR="006B11FC">
        <w:rPr>
          <w:b/>
        </w:rPr>
        <w:t>‘Time coverage’</w:t>
      </w:r>
      <w:r w:rsidR="006B11FC">
        <w:t>: Number of days between the earliest and latest receiver deployment dates.</w:t>
      </w:r>
      <w:r w:rsidR="006B11FC">
        <w:br/>
      </w:r>
      <w:r w:rsidR="006B11FC">
        <w:rPr>
          <w:b/>
        </w:rPr>
        <w:t xml:space="preserve">AATAMS: </w:t>
      </w:r>
      <w:r w:rsidR="006B11FC">
        <w:t>Australian Animal Tagging and Monitoring System (</w:t>
      </w:r>
      <w:hyperlink r:id="rId12" w:history="1">
        <w:r w:rsidR="006B11FC" w:rsidRPr="009830B3">
          <w:rPr>
            <w:rStyle w:val="Hyperlink"/>
          </w:rPr>
          <w:t>http://imos.org.au/aatams.html</w:t>
        </w:r>
      </w:hyperlink>
      <w:r w:rsidR="006B11FC">
        <w:t>)</w:t>
      </w:r>
    </w:p>
    <w:p w14:paraId="5D300AEC" w14:textId="77777777" w:rsidR="001D2D21" w:rsidRDefault="001D2D21" w:rsidP="00D315D2">
      <w:pPr>
        <w:ind w:left="993" w:hanging="993"/>
        <w:rPr>
          <w:u w:val="single"/>
        </w:rPr>
      </w:pPr>
    </w:p>
    <w:p w14:paraId="3D325F55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14:paraId="3D9FCDC2" w14:textId="77777777" w:rsidTr="00397C44">
        <w:tc>
          <w:tcPr>
            <w:tcW w:w="0" w:type="auto"/>
            <w:vAlign w:val="center"/>
          </w:tcPr>
          <w:p w14:paraId="68D4258A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station_name</w:t>
            </w:r>
          </w:p>
        </w:tc>
        <w:tc>
          <w:tcPr>
            <w:tcW w:w="0" w:type="auto"/>
            <w:vAlign w:val="center"/>
          </w:tcPr>
          <w:p w14:paraId="2DB0FEE5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</w:tcPr>
          <w:p w14:paraId="7A2F4FE9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04198ABE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station_lat_lon</w:t>
            </w:r>
          </w:p>
        </w:tc>
        <w:tc>
          <w:tcPr>
            <w:tcW w:w="0" w:type="auto"/>
            <w:vAlign w:val="center"/>
          </w:tcPr>
          <w:p w14:paraId="62EC607B" w14:textId="77777777" w:rsidR="00577FDC" w:rsidDel="00333D4D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deployment_depth</w:t>
            </w:r>
          </w:p>
        </w:tc>
        <w:tc>
          <w:tcPr>
            <w:tcW w:w="0" w:type="auto"/>
            <w:vAlign w:val="center"/>
          </w:tcPr>
          <w:p w14:paraId="213E3723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0" w:type="auto"/>
            <w:vAlign w:val="center"/>
          </w:tcPr>
          <w:p w14:paraId="6AD5F521" w14:textId="77777777" w:rsidR="00577FDC" w:rsidRPr="00812C97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  <w:r w:rsidRPr="0025464E">
              <w:rPr>
                <w:b/>
              </w:rPr>
              <w:t>_date</w:t>
            </w:r>
          </w:p>
        </w:tc>
        <w:tc>
          <w:tcPr>
            <w:tcW w:w="0" w:type="auto"/>
            <w:vAlign w:val="center"/>
          </w:tcPr>
          <w:p w14:paraId="2D29F4C4" w14:textId="77777777" w:rsidR="00577FDC" w:rsidRDefault="00577FDC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577FDC" w14:paraId="5CEACEEA" w14:textId="77777777" w:rsidTr="00397C44">
        <w:tc>
          <w:tcPr>
            <w:tcW w:w="0" w:type="auto"/>
            <w:vAlign w:val="center"/>
          </w:tcPr>
          <w:p w14:paraId="36A55B0D" w14:textId="77777777" w:rsidR="00577FDC" w:rsidRDefault="00577FDC" w:rsidP="00397C44">
            <w:pPr>
              <w:jc w:val="center"/>
            </w:pPr>
            <w:r>
              <w:t>Station code</w:t>
            </w:r>
          </w:p>
        </w:tc>
        <w:tc>
          <w:tcPr>
            <w:tcW w:w="0" w:type="auto"/>
            <w:vAlign w:val="center"/>
          </w:tcPr>
          <w:p w14:paraId="00A2D7D2" w14:textId="77777777" w:rsidR="00577FDC" w:rsidRDefault="00577FDC" w:rsidP="00397C44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</w:tcPr>
          <w:p w14:paraId="023E3B74" w14:textId="77777777" w:rsidR="00577FDC" w:rsidRDefault="00577FDC" w:rsidP="00397C44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287B9268" w14:textId="77777777" w:rsidR="00577FDC" w:rsidRDefault="00577FDC" w:rsidP="00397C44">
            <w:pPr>
              <w:jc w:val="center"/>
            </w:pPr>
            <w:r>
              <w:t>Lat/Lon</w:t>
            </w:r>
          </w:p>
        </w:tc>
        <w:tc>
          <w:tcPr>
            <w:tcW w:w="0" w:type="auto"/>
            <w:vAlign w:val="center"/>
          </w:tcPr>
          <w:p w14:paraId="27AC66C6" w14:textId="77777777" w:rsidR="00577FDC" w:rsidRDefault="00577FDC" w:rsidP="00397C44">
            <w:pPr>
              <w:jc w:val="center"/>
            </w:pPr>
            <w:r>
              <w:t>Deployment depth</w:t>
            </w:r>
          </w:p>
        </w:tc>
        <w:tc>
          <w:tcPr>
            <w:tcW w:w="0" w:type="auto"/>
            <w:vAlign w:val="center"/>
          </w:tcPr>
          <w:p w14:paraId="1BEF93F5" w14:textId="77777777" w:rsidR="00577FDC" w:rsidRDefault="00577FDC" w:rsidP="00397C44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510BEDEA" w14:textId="77777777" w:rsidR="00577FDC" w:rsidRDefault="00577FDC" w:rsidP="00397C44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51B30C47" w14:textId="77777777" w:rsidR="00577FDC" w:rsidRDefault="00577FDC" w:rsidP="00397C44">
            <w:pPr>
              <w:jc w:val="center"/>
            </w:pPr>
            <w:r>
              <w:t>Time coverage (days)</w:t>
            </w:r>
          </w:p>
        </w:tc>
      </w:tr>
      <w:tr w:rsidR="00577FDC" w14:paraId="1D6EE0B5" w14:textId="77777777" w:rsidTr="00397C44"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3710E005" w14:textId="77777777" w:rsidR="00577FDC" w:rsidRDefault="00577FDC" w:rsidP="00397C44">
            <w:pPr>
              <w:jc w:val="center"/>
            </w:pPr>
            <w:r>
              <w:t>Headers = project_name</w:t>
            </w:r>
          </w:p>
        </w:tc>
      </w:tr>
      <w:tr w:rsidR="00577FDC" w14:paraId="7B07DC30" w14:textId="77777777" w:rsidTr="00397C44"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1AF3EC5" w14:textId="77777777" w:rsidR="00577FDC" w:rsidRDefault="00577FDC" w:rsidP="00397C44">
            <w:r>
              <w:t>Sub-headers = installation_name</w:t>
            </w:r>
          </w:p>
        </w:tc>
      </w:tr>
      <w:tr w:rsidR="00577FDC" w14:paraId="56968A0A" w14:textId="77777777" w:rsidTr="00397C44">
        <w:tc>
          <w:tcPr>
            <w:tcW w:w="0" w:type="auto"/>
            <w:vAlign w:val="center"/>
          </w:tcPr>
          <w:p w14:paraId="7797085B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828930D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79E4DA3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1F15400E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0D472AC3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E402DDD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7F2C6BDF" w14:textId="77777777" w:rsidR="00577FDC" w:rsidRDefault="00577FDC" w:rsidP="00397C44">
            <w:pPr>
              <w:jc w:val="center"/>
            </w:pPr>
          </w:p>
        </w:tc>
        <w:tc>
          <w:tcPr>
            <w:tcW w:w="0" w:type="auto"/>
            <w:vAlign w:val="center"/>
          </w:tcPr>
          <w:p w14:paraId="66333C20" w14:textId="77777777" w:rsidR="00577FDC" w:rsidRDefault="00577FDC" w:rsidP="00397C44">
            <w:pPr>
              <w:jc w:val="center"/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7EA3A384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0" w:author="Xavier Hoenner" w:date="2014-04-30T11:09:00Z">
              <w:r w:rsidR="00D62490">
                <w:rPr>
                  <w:szCs w:val="24"/>
                </w:rPr>
                <w:t>prod</w:t>
              </w:r>
            </w:ins>
            <w:del w:id="1" w:author="Xavier Hoenner" w:date="2014-04-30T11:09:00Z">
              <w:r w:rsidDel="00D62490">
                <w:rPr>
                  <w:szCs w:val="24"/>
                </w:rPr>
                <w:delText>dev</w:delText>
              </w:r>
            </w:del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2B755633" w:rsidR="00CD22CF" w:rsidRPr="003D503B" w:rsidRDefault="00CD22CF" w:rsidP="00397C44">
            <w:pPr>
              <w:rPr>
                <w:szCs w:val="24"/>
              </w:rPr>
            </w:pPr>
            <w:del w:id="2" w:author="Xavier Hoenner" w:date="2014-04-30T11:09:00Z">
              <w:r w:rsidDel="00D62490">
                <w:rPr>
                  <w:szCs w:val="24"/>
                </w:rPr>
                <w:delText>report_db</w:delText>
              </w:r>
            </w:del>
            <w:ins w:id="3" w:author="Xavier Hoenner" w:date="2014-04-30T11:09:00Z">
              <w:r w:rsidR="00D62490">
                <w:rPr>
                  <w:szCs w:val="24"/>
                </w:rPr>
                <w:t>harvest</w:t>
              </w:r>
            </w:ins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4" w:author="Xavier Hoenner" w:date="2014-04-30T11:09:00Z">
              <w:r w:rsidR="00D62490">
                <w:rPr>
                  <w:szCs w:val="24"/>
                </w:rPr>
                <w:t>ing</w:t>
              </w:r>
            </w:ins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27630DD9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</w:t>
      </w:r>
      <w:del w:id="5" w:author="Xavier Hoenner" w:date="2014-04-30T11:10:00Z">
        <w:r w:rsidDel="00D62490">
          <w:delText xml:space="preserve"> by </w:delText>
        </w:r>
        <w:r w:rsidR="00923B4B" w:rsidDel="00D62490">
          <w:delText xml:space="preserve">ASCENDING ‘species_name’, then by </w:delText>
        </w:r>
        <w:r w:rsidR="00F47952" w:rsidDel="00D62490">
          <w:delText xml:space="preserve">ASCENDING </w:delText>
        </w:r>
        <w:r w:rsidR="00923B4B" w:rsidDel="00D62490">
          <w:delText>‘</w:delText>
        </w:r>
        <w:r w:rsidR="0056539A" w:rsidDel="00D62490">
          <w:delText>tag_type</w:delText>
        </w:r>
        <w:r w:rsidR="00923B4B" w:rsidDel="00D62490">
          <w:delText>’</w:delText>
        </w:r>
        <w:r w:rsidR="0056539A" w:rsidDel="00D62490">
          <w:delText xml:space="preserve">, and then by </w:delText>
        </w:r>
        <w:r w:rsidR="00D21361" w:rsidDel="00D62490">
          <w:delText>ASCENDING</w:delText>
        </w:r>
        <w:r w:rsidDel="00D62490">
          <w:delText xml:space="preserve"> ‘</w:delText>
        </w:r>
        <w:r w:rsidR="002329F7" w:rsidDel="00D62490">
          <w:delText>sattag_program</w:delText>
        </w:r>
        <w:r w:rsidDel="00D62490">
          <w:delText>’</w:delText>
        </w:r>
      </w:del>
      <w:r>
        <w:t>.</w:t>
      </w:r>
    </w:p>
    <w:p w14:paraId="02A5BB77" w14:textId="46FB23AB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6" w:author="Xavier Hoenner" w:date="2014-04-30T11:11:00Z">
        <w:r w:rsidR="00D62490">
          <w:t xml:space="preserve">‘data_type’, sub-group by </w:t>
        </w:r>
      </w:ins>
      <w:r>
        <w:t>‘species_name_tag_type’.</w:t>
      </w:r>
    </w:p>
    <w:p w14:paraId="4DF5ABA6" w14:textId="23C80017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ins w:id="7" w:author="Xavier Hoenner" w:date="2014-04-30T11:12:00Z">
        <w:r w:rsidR="00D62490">
          <w:t xml:space="preserve">tag types, </w:t>
        </w:r>
      </w:ins>
      <w:r w:rsidR="00AB6084">
        <w:t xml:space="preserve">tags deployed, </w:t>
      </w:r>
      <w:del w:id="8" w:author="Xavier Hoenner" w:date="2014-04-30T11:12:00Z">
        <w:r w:rsidR="00023257" w:rsidDel="00D62490">
          <w:delText xml:space="preserve">and </w:delText>
        </w:r>
      </w:del>
      <w:r w:rsidR="00023257">
        <w:t xml:space="preserve">CTD profiles </w:t>
      </w:r>
      <w:ins w:id="9" w:author="Xavier Hoenner" w:date="2014-04-30T11:12:00Z">
        <w:r w:rsidR="00D62490">
          <w:t xml:space="preserve">and individual measurements </w:t>
        </w:r>
      </w:ins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 xml:space="preserve">, latitudinal, </w:t>
      </w:r>
      <w:del w:id="10" w:author="Xavier Hoenner" w:date="2014-04-30T11:12:00Z">
        <w:r w:rsidR="00651D50" w:rsidDel="00D62490">
          <w:delText xml:space="preserve">and </w:delText>
        </w:r>
      </w:del>
      <w:r w:rsidR="00651D50">
        <w:t>longitudinal</w:t>
      </w:r>
      <w:ins w:id="11" w:author="Xavier Hoenner" w:date="2014-04-30T11:12:00Z">
        <w:r w:rsidR="00D62490">
          <w:t>, and depth</w:t>
        </w:r>
      </w:ins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r w:rsidR="004816DB">
        <w:rPr>
          <w:i/>
        </w:rPr>
        <w:t>.</w:t>
      </w:r>
      <w:r w:rsidR="004816DB" w:rsidRPr="00EC6CCC" w:rsidDel="00D90027"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93"/>
        <w:gridCol w:w="2096"/>
        <w:gridCol w:w="2123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08C95F0" w:rsidR="00D90027" w:rsidRPr="00B22073" w:rsidRDefault="00D62490" w:rsidP="00B22073">
            <w:pPr>
              <w:jc w:val="center"/>
              <w:rPr>
                <w:b/>
              </w:rPr>
            </w:pPr>
            <w:ins w:id="12" w:author="Xavier Hoenner" w:date="2014-04-30T11:13:00Z">
              <w:r w:rsidRPr="00D62490">
                <w:rPr>
                  <w:b/>
                </w:rPr>
                <w:t>Near real-time CTD data</w:t>
              </w:r>
            </w:ins>
            <w:del w:id="13" w:author="Xavier Hoenner" w:date="2014-04-30T11:12:00Z">
              <w:r w:rsidR="00D90027" w:rsidRPr="00B22073" w:rsidDel="00D62490">
                <w:rPr>
                  <w:b/>
                </w:rPr>
                <w:delText>SMRU CTD tag</w:delText>
              </w:r>
            </w:del>
          </w:p>
        </w:tc>
        <w:tc>
          <w:tcPr>
            <w:tcW w:w="0" w:type="auto"/>
            <w:vAlign w:val="center"/>
          </w:tcPr>
          <w:p w14:paraId="7D8FE83B" w14:textId="10C13527" w:rsidR="00D90027" w:rsidRPr="00B22073" w:rsidRDefault="00D62490" w:rsidP="00B22073">
            <w:pPr>
              <w:jc w:val="center"/>
              <w:rPr>
                <w:b/>
              </w:rPr>
            </w:pPr>
            <w:ins w:id="14" w:author="Xavier Hoenner" w:date="2014-04-30T11:13:00Z">
              <w:r w:rsidRPr="00D62490">
                <w:rPr>
                  <w:b/>
                </w:rPr>
                <w:t>Delayed mode CTD data</w:t>
              </w:r>
            </w:ins>
            <w:del w:id="15" w:author="Xavier Hoenner" w:date="2014-04-30T11:13:00Z">
              <w:r w:rsidR="00D90027" w:rsidRPr="00B22073" w:rsidDel="00D62490">
                <w:rPr>
                  <w:b/>
                </w:rPr>
                <w:delText>SMRU SRDL tag</w:delText>
              </w:r>
            </w:del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3AF80CBD" w14:textId="77777777" w:rsidTr="00B22073">
        <w:trPr>
          <w:ins w:id="16" w:author="Xavier Hoenner" w:date="2014-04-30T11:13:00Z"/>
        </w:trPr>
        <w:tc>
          <w:tcPr>
            <w:tcW w:w="0" w:type="auto"/>
            <w:vAlign w:val="center"/>
          </w:tcPr>
          <w:p w14:paraId="6F744A96" w14:textId="7643334A" w:rsidR="00D62490" w:rsidRPr="00D90027" w:rsidRDefault="00D62490" w:rsidP="00B22073">
            <w:pPr>
              <w:jc w:val="center"/>
              <w:rPr>
                <w:ins w:id="17" w:author="Xavier Hoenner" w:date="2014-04-30T11:13:00Z"/>
                <w:b/>
                <w:i/>
              </w:rPr>
            </w:pPr>
            <w:ins w:id="18" w:author="Xavier Hoenner" w:date="2014-04-30T11:13:00Z">
              <w:r>
                <w:rPr>
                  <w:b/>
                  <w:i/>
                </w:rPr>
                <w:t>Total number of different tag types deployed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ins w:id="19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ins w:id="20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ins w:id="21" w:author="Xavier Hoenner" w:date="2014-04-30T11:13:00Z"/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DBBE500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tags deployed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55D7F79F" w14:textId="77777777" w:rsidTr="00B22073">
        <w:trPr>
          <w:ins w:id="22" w:author="Xavier Hoenner" w:date="2014-04-30T11:14:00Z"/>
        </w:trPr>
        <w:tc>
          <w:tcPr>
            <w:tcW w:w="0" w:type="auto"/>
            <w:vAlign w:val="center"/>
          </w:tcPr>
          <w:p w14:paraId="71E11FAA" w14:textId="59437291" w:rsidR="00D62490" w:rsidRPr="00D90027" w:rsidRDefault="00D62490" w:rsidP="00B22073">
            <w:pPr>
              <w:jc w:val="center"/>
              <w:rPr>
                <w:ins w:id="23" w:author="Xavier Hoenner" w:date="2014-04-30T11:14:00Z"/>
                <w:b/>
                <w:i/>
              </w:rPr>
            </w:pPr>
            <w:ins w:id="24" w:author="Xavier Hoenner" w:date="2014-04-30T11:14:00Z">
              <w:r>
                <w:rPr>
                  <w:b/>
                  <w:i/>
                </w:rPr>
                <w:t>Total number of individual measurements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ins w:id="25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ins w:id="26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ins w:id="27" w:author="Xavier Hoenner" w:date="2014-04-30T11:14:00Z"/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D62490" w:rsidRPr="00D90027" w14:paraId="2773131A" w14:textId="77777777" w:rsidTr="00D90027">
        <w:trPr>
          <w:ins w:id="28" w:author="Xavier Hoenner" w:date="2014-04-30T11:14:00Z"/>
        </w:trPr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ins w:id="29" w:author="Xavier Hoenner" w:date="2014-04-30T11:14:00Z"/>
                <w:b/>
                <w:i/>
              </w:rPr>
            </w:pPr>
            <w:ins w:id="30" w:author="Xavier Hoenner" w:date="2014-04-30T11:14:00Z">
              <w:r>
                <w:rPr>
                  <w:b/>
                  <w:i/>
                </w:rPr>
                <w:t>Depth range (‘depth_range’)</w:t>
              </w:r>
            </w:ins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ins w:id="31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ins w:id="32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ins w:id="33" w:author="Xavier Hoenner" w:date="2014-04-30T11:14:00Z"/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3214BBE8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ins w:id="34" w:author="Xavier Hoenner" w:date="2014-04-30T11:15:00Z">
        <w:r w:rsidR="00D62490">
          <w:rPr>
            <w:b/>
          </w:rPr>
          <w:t>Headers</w:t>
        </w:r>
        <w:r w:rsidR="00D62490">
          <w:t>: Data type</w:t>
        </w:r>
      </w:ins>
      <w:ins w:id="35" w:author="Xavier Hoenner" w:date="2014-04-30T14:51:00Z">
        <w:r w:rsidR="00EB4747">
          <w:t>.</w:t>
        </w:r>
      </w:ins>
      <w:bookmarkStart w:id="36" w:name="_GoBack"/>
      <w:bookmarkEnd w:id="36"/>
      <w:ins w:id="37" w:author="Xavier Hoenner" w:date="2014-04-30T11:15:00Z">
        <w:r w:rsidR="00D62490">
          <w:br/>
        </w:r>
      </w:ins>
      <w:del w:id="38" w:author="Xavier Hoenner" w:date="2014-04-30T11:15:00Z">
        <w:r w:rsidR="001865D7" w:rsidDel="00D62490">
          <w:rPr>
            <w:b/>
          </w:rPr>
          <w:delText>Header</w:delText>
        </w:r>
        <w:r w:rsidR="001D2D21" w:rsidDel="00D62490">
          <w:rPr>
            <w:b/>
          </w:rPr>
          <w:delText>s</w:delText>
        </w:r>
      </w:del>
      <w:ins w:id="39" w:author="Xavier Hoenner" w:date="2014-04-30T11:15:00Z">
        <w:r w:rsidR="00D62490">
          <w:rPr>
            <w:b/>
          </w:rPr>
          <w:t>Sub-headers</w:t>
        </w:r>
      </w:ins>
      <w:r w:rsidR="001865D7">
        <w:rPr>
          <w:b/>
        </w:rPr>
        <w:t xml:space="preserve">: </w:t>
      </w:r>
      <w:r w:rsidR="001865D7">
        <w:t>Species common name – Satellite tag type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r w:rsidR="000255A8">
        <w:rPr>
          <w:b/>
        </w:rPr>
        <w:t>tags</w:t>
      </w:r>
      <w:r>
        <w:rPr>
          <w:b/>
        </w:rPr>
        <w:t>’</w:t>
      </w:r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ins w:id="40" w:author="Xavier Hoenner" w:date="2014-04-30T11:22:00Z">
        <w:r w:rsidR="00EA3121">
          <w:br/>
        </w:r>
        <w:r w:rsidR="00EA3121" w:rsidRPr="006B3C3D">
          <w:rPr>
            <w:b/>
          </w:rPr>
          <w:t>‘</w:t>
        </w:r>
        <w:r w:rsidR="00EA3121">
          <w:rPr>
            <w:b/>
          </w:rPr>
          <w:t>#</w:t>
        </w:r>
      </w:ins>
      <w:ins w:id="41" w:author="Xavier Hoenner" w:date="2014-04-30T11:23:00Z">
        <w:r w:rsidR="00EA3121">
          <w:rPr>
            <w:b/>
          </w:rPr>
          <w:t xml:space="preserve"> </w:t>
        </w:r>
      </w:ins>
      <w:ins w:id="42" w:author="Xavier Hoenner" w:date="2014-04-30T11:22:00Z">
        <w:r w:rsidR="00EA3121">
          <w:rPr>
            <w:b/>
          </w:rPr>
          <w:t>measurements</w:t>
        </w:r>
        <w:r w:rsidR="00EA3121" w:rsidRPr="006B3C3D">
          <w:rPr>
            <w:b/>
          </w:rPr>
          <w:t>’</w:t>
        </w:r>
        <w:r w:rsidR="00EA3121" w:rsidRPr="006B3C3D">
          <w:t xml:space="preserve">: </w:t>
        </w:r>
        <w:r w:rsidR="00EA3121">
          <w:t xml:space="preserve">Total number of </w:t>
        </w:r>
      </w:ins>
      <w:ins w:id="43" w:author="Xavier Hoenner" w:date="2014-04-30T11:23:00Z">
        <w:r w:rsidR="00EA3121">
          <w:t>measurements across all CTD profiles</w:t>
        </w:r>
        <w:r w:rsidR="009208BC">
          <w:t>.</w:t>
        </w:r>
      </w:ins>
      <w:del w:id="44" w:author="Xavier Hoenner" w:date="2014-04-30T11:22:00Z">
        <w:r w:rsidR="00ED7666" w:rsidDel="00EA3121">
          <w:delText xml:space="preserve"> </w:delText>
        </w:r>
      </w:del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</w:t>
      </w:r>
      <w:del w:id="45" w:author="Xavier Hoenner" w:date="2014-04-30T11:23:00Z">
        <w:r w:rsidR="0056539A" w:rsidDel="00A47EFE">
          <w:delText xml:space="preserve">for the satellite tagging campaign </w:delText>
        </w:r>
      </w:del>
      <w:r w:rsidR="000255A8">
        <w:t>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del w:id="46" w:author="Xavier Hoenner" w:date="2014-04-30T11:23:00Z">
        <w:r w:rsidR="0056539A" w:rsidDel="00A47EFE">
          <w:delText>for the satellite tagging campaign</w:delText>
        </w:r>
        <w:r w:rsidR="000255A8" w:rsidRPr="00ED7666" w:rsidDel="00A47EFE">
          <w:delText xml:space="preserve"> </w:delText>
        </w:r>
      </w:del>
      <w:r w:rsidR="000255A8" w:rsidRPr="00ED7666">
        <w:t>(format: dd/mm/yyyy).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del w:id="47" w:author="Xavier Hoenner" w:date="2014-04-30T11:31:00Z"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upload</w:delText>
        </w:r>
        <w:r w:rsidR="00C300F9" w:rsidRPr="00ED7666" w:rsidDel="002F48A7">
          <w:rPr>
            <w:b/>
          </w:rPr>
          <w:delText xml:space="preserve"> data’</w:delText>
        </w:r>
        <w:r w:rsidR="00C300F9" w:rsidRPr="00ED7666" w:rsidDel="002F48A7">
          <w:delText xml:space="preserve">: Mean number of days necessary to </w:delText>
        </w:r>
        <w:r w:rsidR="0056539A" w:rsidDel="002F48A7">
          <w:delText>download</w:delText>
        </w:r>
        <w:r w:rsidR="00F40F07" w:rsidDel="002F48A7">
          <w:delText>, process and upload data onto the eMII server</w:delText>
        </w:r>
        <w:r w:rsidR="00C300F9" w:rsidRPr="00ED7666" w:rsidDel="002F48A7">
          <w:delText xml:space="preserve">. </w:delText>
        </w:r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publish data</w:delText>
        </w:r>
        <w:r w:rsidR="00C300F9" w:rsidRPr="00ED7666" w:rsidDel="002F48A7">
          <w:rPr>
            <w:b/>
          </w:rPr>
          <w:delText>’:</w:delText>
        </w:r>
        <w:r w:rsidR="00C300F9" w:rsidRPr="00ED7666" w:rsidDel="002F48A7">
          <w:delText xml:space="preserve"> Mean number of days necessary to make data available through Opendap and the IMOS portal</w:delText>
        </w:r>
        <w:r w:rsidR="00A44C48" w:rsidDel="002F48A7">
          <w:delText xml:space="preserve"> from the date the data is on the eMII server</w:delText>
        </w:r>
        <w:r w:rsidR="00C300F9" w:rsidRPr="00ED7666" w:rsidDel="002F48A7">
          <w:delText>.</w:delText>
        </w:r>
      </w:del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13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4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11451" w:type="dxa"/>
        <w:jc w:val="center"/>
        <w:tblLayout w:type="fixed"/>
        <w:tblLook w:val="04A0" w:firstRow="1" w:lastRow="0" w:firstColumn="1" w:lastColumn="0" w:noHBand="0" w:noVBand="1"/>
        <w:tblPrChange w:id="48" w:author="Xavier Hoenner" w:date="2014-04-30T11:29:00Z">
          <w:tblPr>
            <w:tblStyle w:val="TableGrid"/>
            <w:tblW w:w="12727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49">
          <w:tblGrid>
            <w:gridCol w:w="1101"/>
            <w:gridCol w:w="1275"/>
            <w:gridCol w:w="1049"/>
            <w:gridCol w:w="1077"/>
            <w:gridCol w:w="993"/>
            <w:gridCol w:w="993"/>
            <w:gridCol w:w="993"/>
            <w:gridCol w:w="993"/>
            <w:gridCol w:w="993"/>
            <w:gridCol w:w="992"/>
            <w:gridCol w:w="992"/>
          </w:tblGrid>
        </w:tblGridChange>
      </w:tblGrid>
      <w:tr w:rsidR="002F48A7" w14:paraId="4D25DB4A" w14:textId="77777777" w:rsidTr="002F48A7">
        <w:trPr>
          <w:jc w:val="center"/>
          <w:trPrChange w:id="50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51" w:author="Xavier Hoenner" w:date="2014-04-30T11:29:00Z">
              <w:tcPr>
                <w:tcW w:w="1101" w:type="dxa"/>
                <w:vAlign w:val="center"/>
              </w:tcPr>
            </w:tcPrChange>
          </w:tcPr>
          <w:p w14:paraId="5881A80B" w14:textId="77777777" w:rsidR="002F48A7" w:rsidRPr="0025464E" w:rsidRDefault="002F48A7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  <w:tcPrChange w:id="52" w:author="Xavier Hoenner" w:date="2014-04-30T11:29:00Z">
              <w:tcPr>
                <w:tcW w:w="1275" w:type="dxa"/>
                <w:vAlign w:val="center"/>
              </w:tcPr>
            </w:tcPrChange>
          </w:tcPr>
          <w:p w14:paraId="01189C12" w14:textId="77777777" w:rsidR="002F48A7" w:rsidRPr="0025464E" w:rsidRDefault="002F48A7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  <w:tcPrChange w:id="53" w:author="Xavier Hoenner" w:date="2014-04-30T11:29:00Z">
              <w:tcPr>
                <w:tcW w:w="1049" w:type="dxa"/>
                <w:vAlign w:val="center"/>
              </w:tcPr>
            </w:tcPrChange>
          </w:tcPr>
          <w:p w14:paraId="234DE061" w14:textId="77777777" w:rsidR="002F48A7" w:rsidRPr="0025464E" w:rsidRDefault="002F48A7" w:rsidP="00C2264B">
            <w:pPr>
              <w:jc w:val="center"/>
              <w:rPr>
                <w:b/>
              </w:rPr>
            </w:pPr>
            <w:r>
              <w:rPr>
                <w:b/>
              </w:rPr>
              <w:t>no_tags</w:t>
            </w:r>
          </w:p>
        </w:tc>
        <w:tc>
          <w:tcPr>
            <w:tcW w:w="1077" w:type="dxa"/>
            <w:vAlign w:val="center"/>
            <w:tcPrChange w:id="54" w:author="Xavier Hoenner" w:date="2014-04-30T11:29:00Z">
              <w:tcPr>
                <w:tcW w:w="1077" w:type="dxa"/>
                <w:vAlign w:val="center"/>
              </w:tcPr>
            </w:tcPrChange>
          </w:tcPr>
          <w:p w14:paraId="7DA5B506" w14:textId="77777777" w:rsidR="002F48A7" w:rsidRPr="0025464E" w:rsidRDefault="002F48A7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  <w:tcPrChange w:id="55" w:author="Xavier Hoenner" w:date="2014-04-30T11:29:00Z">
              <w:tcPr>
                <w:tcW w:w="993" w:type="dxa"/>
              </w:tcPr>
            </w:tcPrChange>
          </w:tcPr>
          <w:p w14:paraId="6800C342" w14:textId="0079FE3A" w:rsidR="002F48A7" w:rsidRDefault="002F48A7" w:rsidP="00C2264B">
            <w:pPr>
              <w:jc w:val="center"/>
              <w:rPr>
                <w:ins w:id="56" w:author="Xavier Hoenner" w:date="2014-04-30T11:26:00Z"/>
                <w:b/>
              </w:rPr>
            </w:pPr>
            <w:ins w:id="57" w:author="Xavier Hoenner" w:date="2014-04-30T11:26:00Z">
              <w:r>
                <w:rPr>
                  <w:b/>
                </w:rPr>
                <w:t>total_nb_measurements</w:t>
              </w:r>
            </w:ins>
          </w:p>
        </w:tc>
        <w:tc>
          <w:tcPr>
            <w:tcW w:w="993" w:type="dxa"/>
            <w:vAlign w:val="center"/>
            <w:tcPrChange w:id="58" w:author="Xavier Hoenner" w:date="2014-04-30T11:29:00Z">
              <w:tcPr>
                <w:tcW w:w="993" w:type="dxa"/>
              </w:tcPr>
            </w:tcPrChange>
          </w:tcPr>
          <w:p w14:paraId="49FEC1C3" w14:textId="3DD555DD" w:rsidR="002F48A7" w:rsidRDefault="002F48A7" w:rsidP="002F48A7">
            <w:pPr>
              <w:jc w:val="center"/>
              <w:rPr>
                <w:ins w:id="59" w:author="Xavier Hoenner" w:date="2014-04-30T11:26:00Z"/>
                <w:b/>
              </w:rPr>
            </w:pPr>
            <w:ins w:id="60" w:author="Xavier Hoenner" w:date="2014-04-30T11:27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  <w:tcPrChange w:id="61" w:author="Xavier Hoenner" w:date="2014-04-30T11:29:00Z">
              <w:tcPr>
                <w:tcW w:w="993" w:type="dxa"/>
              </w:tcPr>
            </w:tcPrChange>
          </w:tcPr>
          <w:p w14:paraId="676D2ACB" w14:textId="1318DC4A" w:rsidR="002F48A7" w:rsidRDefault="002F48A7">
            <w:pPr>
              <w:jc w:val="center"/>
              <w:rPr>
                <w:ins w:id="62" w:author="Xavier Hoenner" w:date="2014-04-30T11:26:00Z"/>
                <w:b/>
              </w:rPr>
              <w:pPrChange w:id="63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ins w:id="64" w:author="Xavier Hoenner" w:date="2014-04-30T11:27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  <w:tcPrChange w:id="65" w:author="Xavier Hoenner" w:date="2014-04-30T11:29:00Z">
              <w:tcPr>
                <w:tcW w:w="993" w:type="dxa"/>
              </w:tcPr>
            </w:tcPrChange>
          </w:tcPr>
          <w:p w14:paraId="500E1709" w14:textId="772C730F" w:rsidR="002F48A7" w:rsidRDefault="002F48A7">
            <w:pPr>
              <w:jc w:val="center"/>
              <w:rPr>
                <w:ins w:id="66" w:author="Xavier Hoenner" w:date="2014-04-30T11:27:00Z"/>
                <w:b/>
              </w:rPr>
              <w:pPrChange w:id="67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ins w:id="68" w:author="Xavier Hoenner" w:date="2014-04-30T11:27:00Z">
              <w:r>
                <w:rPr>
                  <w:b/>
                </w:rPr>
                <w:t>depth_range</w:t>
              </w:r>
            </w:ins>
          </w:p>
        </w:tc>
        <w:tc>
          <w:tcPr>
            <w:tcW w:w="993" w:type="dxa"/>
            <w:vAlign w:val="center"/>
            <w:tcPrChange w:id="69" w:author="Xavier Hoenner" w:date="2014-04-30T11:29:00Z">
              <w:tcPr>
                <w:tcW w:w="993" w:type="dxa"/>
                <w:vAlign w:val="center"/>
              </w:tcPr>
            </w:tcPrChange>
          </w:tcPr>
          <w:p w14:paraId="591EB02F" w14:textId="50906F63" w:rsidR="002F48A7" w:rsidRPr="0025464E" w:rsidRDefault="002F48A7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  <w:tcPrChange w:id="70" w:author="Xavier Hoenner" w:date="2014-04-30T11:29:00Z">
              <w:tcPr>
                <w:tcW w:w="992" w:type="dxa"/>
                <w:vAlign w:val="center"/>
              </w:tcPr>
            </w:tcPrChange>
          </w:tcPr>
          <w:p w14:paraId="0959ED32" w14:textId="77777777" w:rsidR="002F48A7" w:rsidRPr="0025464E" w:rsidRDefault="002F48A7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  <w:tcPrChange w:id="71" w:author="Xavier Hoenner" w:date="2014-04-30T11:29:00Z">
              <w:tcPr>
                <w:tcW w:w="992" w:type="dxa"/>
                <w:vAlign w:val="center"/>
              </w:tcPr>
            </w:tcPrChange>
          </w:tcPr>
          <w:p w14:paraId="59ED3CC7" w14:textId="77777777" w:rsidR="002F48A7" w:rsidRDefault="002F48A7" w:rsidP="00C2264B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2F48A7" w14:paraId="7A04CDA6" w14:textId="77777777" w:rsidTr="002F48A7">
        <w:trPr>
          <w:jc w:val="center"/>
          <w:trPrChange w:id="72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73" w:author="Xavier Hoenner" w:date="2014-04-30T11:29:00Z">
              <w:tcPr>
                <w:tcW w:w="1101" w:type="dxa"/>
                <w:vAlign w:val="center"/>
              </w:tcPr>
            </w:tcPrChange>
          </w:tcPr>
          <w:p w14:paraId="405A9753" w14:textId="77777777" w:rsidR="002F48A7" w:rsidRDefault="002F48A7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  <w:tcPrChange w:id="74" w:author="Xavier Hoenner" w:date="2014-04-30T11:29:00Z">
              <w:tcPr>
                <w:tcW w:w="1275" w:type="dxa"/>
                <w:vAlign w:val="center"/>
              </w:tcPr>
            </w:tcPrChange>
          </w:tcPr>
          <w:p w14:paraId="6E6C2524" w14:textId="77777777" w:rsidR="002F48A7" w:rsidRDefault="002F48A7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  <w:tcPrChange w:id="75" w:author="Xavier Hoenner" w:date="2014-04-30T11:29:00Z">
              <w:tcPr>
                <w:tcW w:w="1049" w:type="dxa"/>
                <w:vAlign w:val="center"/>
              </w:tcPr>
            </w:tcPrChange>
          </w:tcPr>
          <w:p w14:paraId="4C1BF216" w14:textId="77777777" w:rsidR="002F48A7" w:rsidRDefault="002F48A7" w:rsidP="00C2264B">
            <w:pPr>
              <w:jc w:val="center"/>
            </w:pPr>
            <w:r>
              <w:t># tags</w:t>
            </w:r>
          </w:p>
        </w:tc>
        <w:tc>
          <w:tcPr>
            <w:tcW w:w="1077" w:type="dxa"/>
            <w:vAlign w:val="center"/>
            <w:tcPrChange w:id="76" w:author="Xavier Hoenner" w:date="2014-04-30T11:29:00Z">
              <w:tcPr>
                <w:tcW w:w="1077" w:type="dxa"/>
                <w:vAlign w:val="center"/>
              </w:tcPr>
            </w:tcPrChange>
          </w:tcPr>
          <w:p w14:paraId="672304F7" w14:textId="77777777" w:rsidR="002F48A7" w:rsidRDefault="002F48A7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tcPrChange w:id="77" w:author="Xavier Hoenner" w:date="2014-04-30T11:29:00Z">
              <w:tcPr>
                <w:tcW w:w="993" w:type="dxa"/>
              </w:tcPr>
            </w:tcPrChange>
          </w:tcPr>
          <w:p w14:paraId="0AA209DB" w14:textId="631AAF0A" w:rsidR="002F48A7" w:rsidRDefault="002F48A7" w:rsidP="00C2264B">
            <w:pPr>
              <w:jc w:val="center"/>
              <w:rPr>
                <w:ins w:id="78" w:author="Xavier Hoenner" w:date="2014-04-30T11:26:00Z"/>
              </w:rPr>
            </w:pPr>
            <w:ins w:id="79" w:author="Xavier Hoenner" w:date="2014-04-30T11:27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80" w:author="Xavier Hoenner" w:date="2014-04-30T11:29:00Z">
              <w:tcPr>
                <w:tcW w:w="993" w:type="dxa"/>
              </w:tcPr>
            </w:tcPrChange>
          </w:tcPr>
          <w:p w14:paraId="62819032" w14:textId="3BC7ACB2" w:rsidR="002F48A7" w:rsidRDefault="002F48A7" w:rsidP="002F48A7">
            <w:pPr>
              <w:jc w:val="center"/>
              <w:rPr>
                <w:ins w:id="81" w:author="Xavier Hoenner" w:date="2014-04-30T11:26:00Z"/>
              </w:rPr>
            </w:pPr>
            <w:ins w:id="82" w:author="Xavier Hoenner" w:date="2014-04-30T11:27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83" w:author="Xavier Hoenner" w:date="2014-04-30T11:29:00Z">
              <w:tcPr>
                <w:tcW w:w="993" w:type="dxa"/>
              </w:tcPr>
            </w:tcPrChange>
          </w:tcPr>
          <w:p w14:paraId="0BF35316" w14:textId="7638E9C6" w:rsidR="002F48A7" w:rsidRDefault="002F48A7">
            <w:pPr>
              <w:jc w:val="center"/>
              <w:rPr>
                <w:ins w:id="84" w:author="Xavier Hoenner" w:date="2014-04-30T11:26:00Z"/>
              </w:rPr>
              <w:pPrChange w:id="85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ins w:id="86" w:author="Xavier Hoenner" w:date="2014-04-30T11:27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87" w:author="Xavier Hoenner" w:date="2014-04-30T11:29:00Z">
              <w:tcPr>
                <w:tcW w:w="993" w:type="dxa"/>
              </w:tcPr>
            </w:tcPrChange>
          </w:tcPr>
          <w:p w14:paraId="74DC8518" w14:textId="7F4708F9" w:rsidR="002F48A7" w:rsidRDefault="002F48A7">
            <w:pPr>
              <w:jc w:val="center"/>
              <w:rPr>
                <w:ins w:id="88" w:author="Xavier Hoenner" w:date="2014-04-30T11:27:00Z"/>
              </w:rPr>
              <w:pPrChange w:id="89" w:author="Xavier Hoenner" w:date="2014-04-30T11:29:00Z">
                <w:pPr>
                  <w:spacing w:after="200" w:line="276" w:lineRule="auto"/>
                  <w:jc w:val="center"/>
                </w:pPr>
              </w:pPrChange>
            </w:pPr>
            <w:ins w:id="90" w:author="Xavier Hoenner" w:date="2014-04-30T11:27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91" w:author="Xavier Hoenner" w:date="2014-04-30T11:29:00Z">
              <w:tcPr>
                <w:tcW w:w="993" w:type="dxa"/>
                <w:vAlign w:val="center"/>
              </w:tcPr>
            </w:tcPrChange>
          </w:tcPr>
          <w:p w14:paraId="458262CE" w14:textId="47968797" w:rsidR="002F48A7" w:rsidRDefault="002F48A7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92" w:author="Xavier Hoenner" w:date="2014-04-30T11:29:00Z">
              <w:tcPr>
                <w:tcW w:w="992" w:type="dxa"/>
                <w:vAlign w:val="center"/>
              </w:tcPr>
            </w:tcPrChange>
          </w:tcPr>
          <w:p w14:paraId="361541F8" w14:textId="77777777" w:rsidR="002F48A7" w:rsidRDefault="002F48A7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93" w:author="Xavier Hoenner" w:date="2014-04-30T11:29:00Z">
              <w:tcPr>
                <w:tcW w:w="992" w:type="dxa"/>
                <w:vAlign w:val="center"/>
              </w:tcPr>
            </w:tcPrChange>
          </w:tcPr>
          <w:p w14:paraId="6890855B" w14:textId="77777777" w:rsidR="002F48A7" w:rsidRDefault="002F48A7" w:rsidP="00C2264B">
            <w:pPr>
              <w:jc w:val="center"/>
            </w:pPr>
            <w:r>
              <w:t>Mean time coverage (days)</w:t>
            </w:r>
          </w:p>
        </w:tc>
      </w:tr>
      <w:tr w:rsidR="002F48A7" w14:paraId="6543B0D9" w14:textId="77777777" w:rsidTr="002F48A7">
        <w:tblPrEx>
          <w:tblPrExChange w:id="94" w:author="Xavier Hoenner" w:date="2014-04-30T11:30:00Z">
            <w:tblPrEx>
              <w:tblW w:w="11451" w:type="dxa"/>
            </w:tblPrEx>
          </w:tblPrExChange>
        </w:tblPrEx>
        <w:trPr>
          <w:jc w:val="center"/>
          <w:trPrChange w:id="95" w:author="Xavier Hoenner" w:date="2014-04-30T11:30:00Z">
            <w:trPr>
              <w:jc w:val="center"/>
            </w:trPr>
          </w:trPrChange>
        </w:trPr>
        <w:tc>
          <w:tcPr>
            <w:tcW w:w="11451" w:type="dxa"/>
            <w:gridSpan w:val="11"/>
            <w:shd w:val="clear" w:color="auto" w:fill="595959" w:themeFill="text1" w:themeFillTint="A6"/>
            <w:vAlign w:val="center"/>
            <w:tcPrChange w:id="96" w:author="Xavier Hoenner" w:date="2014-04-30T11:30:00Z">
              <w:tcPr>
                <w:tcW w:w="11451" w:type="dxa"/>
                <w:gridSpan w:val="11"/>
                <w:vAlign w:val="center"/>
              </w:tcPr>
            </w:tcPrChange>
          </w:tcPr>
          <w:p w14:paraId="27E55443" w14:textId="3048CB3B" w:rsidR="002F48A7" w:rsidRDefault="002F48A7" w:rsidP="002F48A7">
            <w:pPr>
              <w:jc w:val="center"/>
            </w:pPr>
            <w:ins w:id="97" w:author="Xavier Hoenner" w:date="2014-04-30T11:29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2F48A7" w14:paraId="2C9E1FDB" w14:textId="77777777" w:rsidTr="002F48A7">
        <w:tblPrEx>
          <w:tblPrExChange w:id="98" w:author="Xavier Hoenner" w:date="2014-04-30T11:30:00Z">
            <w:tblPrEx>
              <w:tblW w:w="11451" w:type="dxa"/>
            </w:tblPrEx>
          </w:tblPrExChange>
        </w:tblPrEx>
        <w:trPr>
          <w:jc w:val="center"/>
          <w:ins w:id="99" w:author="Xavier Hoenner" w:date="2014-04-30T11:28:00Z"/>
          <w:trPrChange w:id="100" w:author="Xavier Hoenner" w:date="2014-04-30T11:30:00Z">
            <w:trPr>
              <w:jc w:val="center"/>
            </w:trPr>
          </w:trPrChange>
        </w:trPr>
        <w:tc>
          <w:tcPr>
            <w:tcW w:w="11451" w:type="dxa"/>
            <w:gridSpan w:val="11"/>
            <w:shd w:val="clear" w:color="auto" w:fill="BFBFBF" w:themeFill="background1" w:themeFillShade="BF"/>
            <w:vAlign w:val="center"/>
            <w:tcPrChange w:id="101" w:author="Xavier Hoenner" w:date="2014-04-30T11:30:00Z">
              <w:tcPr>
                <w:tcW w:w="11451" w:type="dxa"/>
                <w:gridSpan w:val="11"/>
                <w:vAlign w:val="center"/>
              </w:tcPr>
            </w:tcPrChange>
          </w:tcPr>
          <w:p w14:paraId="6793CFF7" w14:textId="73A9615C" w:rsidR="002F48A7" w:rsidRDefault="002F48A7">
            <w:pPr>
              <w:rPr>
                <w:ins w:id="102" w:author="Xavier Hoenner" w:date="2014-04-30T11:28:00Z"/>
              </w:rPr>
              <w:pPrChange w:id="103" w:author="Xavier Hoenner" w:date="2014-04-30T11:30:00Z">
                <w:pPr>
                  <w:spacing w:after="200" w:line="276" w:lineRule="auto"/>
                  <w:jc w:val="center"/>
                </w:pPr>
              </w:pPrChange>
            </w:pPr>
            <w:ins w:id="104" w:author="Xavier Hoenner" w:date="2014-04-30T11:29:00Z">
              <w:r>
                <w:t xml:space="preserve">Sub-headers = </w:t>
              </w:r>
              <w:r w:rsidRPr="00B22073">
                <w:t>species_name_tag_type</w:t>
              </w:r>
            </w:ins>
          </w:p>
        </w:tc>
      </w:tr>
      <w:tr w:rsidR="002F48A7" w14:paraId="4ABF5635" w14:textId="77777777" w:rsidTr="002F48A7">
        <w:tblPrEx>
          <w:tblPrExChange w:id="105" w:author="Xavier Hoenner" w:date="2014-04-30T11:29:00Z">
            <w:tblPrEx>
              <w:tblW w:w="11451" w:type="dxa"/>
            </w:tblPrEx>
          </w:tblPrExChange>
        </w:tblPrEx>
        <w:trPr>
          <w:jc w:val="center"/>
          <w:ins w:id="106" w:author="Xavier Hoenner" w:date="2014-04-30T11:28:00Z"/>
          <w:trPrChange w:id="107" w:author="Xavier Hoenner" w:date="2014-04-30T11:2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8" w:author="Xavier Hoenner" w:date="2014-04-30T11:29:00Z">
              <w:tcPr>
                <w:tcW w:w="1101" w:type="dxa"/>
                <w:vAlign w:val="center"/>
              </w:tcPr>
            </w:tcPrChange>
          </w:tcPr>
          <w:p w14:paraId="47BCAE71" w14:textId="77777777" w:rsidR="002F48A7" w:rsidRDefault="002F48A7" w:rsidP="00C2264B">
            <w:pPr>
              <w:jc w:val="center"/>
              <w:rPr>
                <w:ins w:id="109" w:author="Xavier Hoenner" w:date="2014-04-30T11:28:00Z"/>
              </w:rPr>
            </w:pPr>
          </w:p>
        </w:tc>
        <w:tc>
          <w:tcPr>
            <w:tcW w:w="1275" w:type="dxa"/>
            <w:vAlign w:val="center"/>
            <w:tcPrChange w:id="110" w:author="Xavier Hoenner" w:date="2014-04-30T11:29:00Z">
              <w:tcPr>
                <w:tcW w:w="1275" w:type="dxa"/>
                <w:vAlign w:val="center"/>
              </w:tcPr>
            </w:tcPrChange>
          </w:tcPr>
          <w:p w14:paraId="2C7CFB38" w14:textId="77777777" w:rsidR="002F48A7" w:rsidRDefault="002F48A7" w:rsidP="00C2264B">
            <w:pPr>
              <w:jc w:val="center"/>
              <w:rPr>
                <w:ins w:id="111" w:author="Xavier Hoenner" w:date="2014-04-30T11:28:00Z"/>
              </w:rPr>
            </w:pPr>
          </w:p>
        </w:tc>
        <w:tc>
          <w:tcPr>
            <w:tcW w:w="1049" w:type="dxa"/>
            <w:vAlign w:val="center"/>
            <w:tcPrChange w:id="112" w:author="Xavier Hoenner" w:date="2014-04-30T11:29:00Z">
              <w:tcPr>
                <w:tcW w:w="1049" w:type="dxa"/>
                <w:vAlign w:val="center"/>
              </w:tcPr>
            </w:tcPrChange>
          </w:tcPr>
          <w:p w14:paraId="51BE68D6" w14:textId="77777777" w:rsidR="002F48A7" w:rsidRDefault="002F48A7" w:rsidP="00C2264B">
            <w:pPr>
              <w:jc w:val="center"/>
              <w:rPr>
                <w:ins w:id="113" w:author="Xavier Hoenner" w:date="2014-04-30T11:28:00Z"/>
              </w:rPr>
            </w:pPr>
          </w:p>
        </w:tc>
        <w:tc>
          <w:tcPr>
            <w:tcW w:w="1077" w:type="dxa"/>
            <w:vAlign w:val="center"/>
            <w:tcPrChange w:id="114" w:author="Xavier Hoenner" w:date="2014-04-30T11:29:00Z">
              <w:tcPr>
                <w:tcW w:w="1077" w:type="dxa"/>
                <w:vAlign w:val="center"/>
              </w:tcPr>
            </w:tcPrChange>
          </w:tcPr>
          <w:p w14:paraId="10C8BD40" w14:textId="77777777" w:rsidR="002F48A7" w:rsidRDefault="002F48A7" w:rsidP="00C2264B">
            <w:pPr>
              <w:jc w:val="center"/>
              <w:rPr>
                <w:ins w:id="115" w:author="Xavier Hoenner" w:date="2014-04-30T11:28:00Z"/>
              </w:rPr>
            </w:pPr>
          </w:p>
        </w:tc>
        <w:tc>
          <w:tcPr>
            <w:tcW w:w="993" w:type="dxa"/>
            <w:tcPrChange w:id="116" w:author="Xavier Hoenner" w:date="2014-04-30T11:29:00Z">
              <w:tcPr>
                <w:tcW w:w="993" w:type="dxa"/>
              </w:tcPr>
            </w:tcPrChange>
          </w:tcPr>
          <w:p w14:paraId="0010FC1F" w14:textId="77777777" w:rsidR="002F48A7" w:rsidRDefault="002F48A7" w:rsidP="00C2264B">
            <w:pPr>
              <w:jc w:val="center"/>
              <w:rPr>
                <w:ins w:id="117" w:author="Xavier Hoenner" w:date="2014-04-30T11:28:00Z"/>
              </w:rPr>
            </w:pPr>
          </w:p>
        </w:tc>
        <w:tc>
          <w:tcPr>
            <w:tcW w:w="993" w:type="dxa"/>
            <w:vAlign w:val="center"/>
            <w:tcPrChange w:id="118" w:author="Xavier Hoenner" w:date="2014-04-30T11:29:00Z">
              <w:tcPr>
                <w:tcW w:w="993" w:type="dxa"/>
              </w:tcPr>
            </w:tcPrChange>
          </w:tcPr>
          <w:p w14:paraId="26A4E9C2" w14:textId="77777777" w:rsidR="002F48A7" w:rsidRDefault="002F48A7" w:rsidP="002F48A7">
            <w:pPr>
              <w:jc w:val="center"/>
              <w:rPr>
                <w:ins w:id="119" w:author="Xavier Hoenner" w:date="2014-04-30T11:28:00Z"/>
              </w:rPr>
            </w:pPr>
          </w:p>
        </w:tc>
        <w:tc>
          <w:tcPr>
            <w:tcW w:w="993" w:type="dxa"/>
            <w:vAlign w:val="center"/>
            <w:tcPrChange w:id="120" w:author="Xavier Hoenner" w:date="2014-04-30T11:29:00Z">
              <w:tcPr>
                <w:tcW w:w="993" w:type="dxa"/>
              </w:tcPr>
            </w:tcPrChange>
          </w:tcPr>
          <w:p w14:paraId="1FA88FAC" w14:textId="77777777" w:rsidR="002F48A7" w:rsidRDefault="002F48A7">
            <w:pPr>
              <w:jc w:val="center"/>
              <w:rPr>
                <w:ins w:id="121" w:author="Xavier Hoenner" w:date="2014-04-30T11:28:00Z"/>
              </w:rPr>
              <w:pPrChange w:id="122" w:author="Xavier Hoenner" w:date="2014-04-30T11:29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993" w:type="dxa"/>
            <w:vAlign w:val="center"/>
            <w:tcPrChange w:id="123" w:author="Xavier Hoenner" w:date="2014-04-30T11:29:00Z">
              <w:tcPr>
                <w:tcW w:w="993" w:type="dxa"/>
              </w:tcPr>
            </w:tcPrChange>
          </w:tcPr>
          <w:p w14:paraId="209C7295" w14:textId="77777777" w:rsidR="002F48A7" w:rsidRDefault="002F48A7">
            <w:pPr>
              <w:jc w:val="center"/>
              <w:rPr>
                <w:ins w:id="124" w:author="Xavier Hoenner" w:date="2014-04-30T11:28:00Z"/>
              </w:rPr>
              <w:pPrChange w:id="125" w:author="Xavier Hoenner" w:date="2014-04-30T11:29:00Z">
                <w:pPr>
                  <w:tabs>
                    <w:tab w:val="center" w:pos="4513"/>
                    <w:tab w:val="right" w:pos="9026"/>
                  </w:tabs>
                  <w:jc w:val="center"/>
                </w:pPr>
              </w:pPrChange>
            </w:pPr>
          </w:p>
        </w:tc>
        <w:tc>
          <w:tcPr>
            <w:tcW w:w="993" w:type="dxa"/>
            <w:vAlign w:val="center"/>
            <w:tcPrChange w:id="126" w:author="Xavier Hoenner" w:date="2014-04-30T11:29:00Z">
              <w:tcPr>
                <w:tcW w:w="993" w:type="dxa"/>
                <w:vAlign w:val="center"/>
              </w:tcPr>
            </w:tcPrChange>
          </w:tcPr>
          <w:p w14:paraId="2CE48157" w14:textId="77777777" w:rsidR="002F48A7" w:rsidRDefault="002F48A7" w:rsidP="00C2264B">
            <w:pPr>
              <w:jc w:val="center"/>
              <w:rPr>
                <w:ins w:id="127" w:author="Xavier Hoenner" w:date="2014-04-30T11:28:00Z"/>
              </w:rPr>
            </w:pPr>
          </w:p>
        </w:tc>
        <w:tc>
          <w:tcPr>
            <w:tcW w:w="992" w:type="dxa"/>
            <w:vAlign w:val="center"/>
            <w:tcPrChange w:id="128" w:author="Xavier Hoenner" w:date="2014-04-30T11:29:00Z">
              <w:tcPr>
                <w:tcW w:w="992" w:type="dxa"/>
                <w:vAlign w:val="center"/>
              </w:tcPr>
            </w:tcPrChange>
          </w:tcPr>
          <w:p w14:paraId="5542BDD2" w14:textId="77777777" w:rsidR="002F48A7" w:rsidRDefault="002F48A7" w:rsidP="00C2264B">
            <w:pPr>
              <w:jc w:val="center"/>
              <w:rPr>
                <w:ins w:id="129" w:author="Xavier Hoenner" w:date="2014-04-30T11:28:00Z"/>
              </w:rPr>
            </w:pPr>
          </w:p>
        </w:tc>
        <w:tc>
          <w:tcPr>
            <w:tcW w:w="992" w:type="dxa"/>
            <w:vAlign w:val="center"/>
            <w:tcPrChange w:id="130" w:author="Xavier Hoenner" w:date="2014-04-30T11:29:00Z">
              <w:tcPr>
                <w:tcW w:w="992" w:type="dxa"/>
                <w:vAlign w:val="center"/>
              </w:tcPr>
            </w:tcPrChange>
          </w:tcPr>
          <w:p w14:paraId="7C790B9C" w14:textId="77777777" w:rsidR="002F48A7" w:rsidRDefault="002F48A7" w:rsidP="00C2264B">
            <w:pPr>
              <w:jc w:val="center"/>
              <w:rPr>
                <w:ins w:id="131" w:author="Xavier Hoenner" w:date="2014-04-30T11:28:00Z"/>
              </w:rPr>
            </w:pPr>
          </w:p>
        </w:tc>
      </w:tr>
    </w:tbl>
    <w:p w14:paraId="70E45809" w14:textId="1967151F" w:rsidR="00CD22CF" w:rsidRPr="00580B53" w:rsidRDefault="00CD22CF" w:rsidP="00CD22CF"/>
    <w:p w14:paraId="03123DFF" w14:textId="77777777" w:rsidR="00CD22CF" w:rsidRDefault="00CD22CF" w:rsidP="00CD22CF">
      <w:pPr>
        <w:rPr>
          <w:b/>
        </w:rPr>
      </w:pPr>
    </w:p>
    <w:p w14:paraId="6DE10253" w14:textId="6E217F2E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74E692DB" w:rsidR="007F2468" w:rsidRPr="003D503B" w:rsidRDefault="007F2468">
            <w:pPr>
              <w:rPr>
                <w:szCs w:val="24"/>
              </w:rPr>
              <w:pPrChange w:id="132" w:author="Xavier Hoenner" w:date="2014-04-30T11:31:00Z">
                <w:pPr>
                  <w:spacing w:after="200" w:line="276" w:lineRule="auto"/>
                </w:pPr>
              </w:pPrChange>
            </w:pPr>
            <w:del w:id="133" w:author="Xavier Hoenner" w:date="2014-04-30T11:31:00Z">
              <w:r w:rsidRPr="003D503B" w:rsidDel="00E70B78">
                <w:rPr>
                  <w:szCs w:val="24"/>
                </w:rPr>
                <w:delText>db</w:delText>
              </w:r>
              <w:r w:rsidDel="00E70B78">
                <w:rPr>
                  <w:szCs w:val="24"/>
                </w:rPr>
                <w:delText>dev</w:delText>
              </w:r>
            </w:del>
            <w:ins w:id="134" w:author="Xavier Hoenner" w:date="2014-04-30T11:31:00Z">
              <w:r w:rsidR="00E70B78" w:rsidRPr="003D503B">
                <w:rPr>
                  <w:szCs w:val="24"/>
                </w:rPr>
                <w:t>db</w:t>
              </w:r>
              <w:r w:rsidR="00E70B78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6FC8595B" w:rsidR="007F2468" w:rsidRPr="003D503B" w:rsidRDefault="00E70B78">
            <w:pPr>
              <w:rPr>
                <w:rFonts w:asciiTheme="majorHAnsi" w:eastAsiaTheme="majorEastAsia" w:hAnsiTheme="majorHAnsi" w:cstheme="majorBidi"/>
                <w:color w:val="404040" w:themeColor="text1" w:themeTint="BF"/>
                <w:szCs w:val="24"/>
              </w:rPr>
              <w:pPrChange w:id="135" w:author="Xavier Hoenner" w:date="2014-04-30T11:31:00Z">
                <w:pPr>
                  <w:keepNext/>
                  <w:keepLines/>
                  <w:spacing w:before="200" w:line="276" w:lineRule="auto"/>
                  <w:outlineLvl w:val="7"/>
                </w:pPr>
              </w:pPrChange>
            </w:pPr>
            <w:ins w:id="136" w:author="Xavier Hoenner" w:date="2014-04-30T11:31:00Z">
              <w:r>
                <w:rPr>
                  <w:szCs w:val="24"/>
                </w:rPr>
                <w:t>harvest</w:t>
              </w:r>
            </w:ins>
            <w:del w:id="137" w:author="Xavier Hoenner" w:date="2014-04-30T11:31:00Z">
              <w:r w:rsidR="007F2468" w:rsidDel="00E70B78">
                <w:rPr>
                  <w:szCs w:val="24"/>
                </w:rPr>
                <w:delText>report_db</w:delText>
              </w:r>
            </w:del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138" w:author="Xavier Hoenner" w:date="2014-04-30T11:31:00Z">
              <w:r w:rsidR="00E70B78">
                <w:rPr>
                  <w:szCs w:val="24"/>
                </w:rPr>
                <w:t>ing</w:t>
              </w:r>
            </w:ins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48BB0F5A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39" w:author="Xavier Hoenner" w:date="2014-04-30T11:32:00Z">
        <w:r w:rsidDel="00DE1C07">
          <w:delText xml:space="preserve"> by </w:delText>
        </w:r>
        <w:r w:rsidR="00D21361" w:rsidDel="00DE1C07">
          <w:delText>ASCENDING</w:delText>
        </w:r>
        <w:r w:rsidR="00E96216" w:rsidDel="00DE1C07">
          <w:delText xml:space="preserve"> ‘headers’, and then by </w:delText>
        </w:r>
        <w:r w:rsidR="00D21361" w:rsidDel="00DE1C07">
          <w:delText>ASCENDING</w:delText>
        </w:r>
        <w:r w:rsidR="00E96216" w:rsidDel="00DE1C07">
          <w:delText xml:space="preserve"> ‘tag_code’</w:delText>
        </w:r>
      </w:del>
      <w:r>
        <w:t>.</w:t>
      </w:r>
    </w:p>
    <w:p w14:paraId="07333EF7" w14:textId="6FEBAFD9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140" w:author="Xavier Hoenner" w:date="2014-04-30T11:37:00Z">
        <w:r w:rsidDel="00985515">
          <w:delText>headers’</w:delText>
        </w:r>
      </w:del>
      <w:ins w:id="141" w:author="Xavier Hoenner" w:date="2014-04-30T11:37:00Z">
        <w:r w:rsidR="00985515">
          <w:t>data_type’, sub-group by ‘headers’</w:t>
        </w:r>
      </w:ins>
      <w:r>
        <w:t>.</w:t>
      </w:r>
    </w:p>
    <w:p w14:paraId="1D5DF443" w14:textId="2B058081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42" w:author="Xavier Hoenner" w:date="2014-04-30T11:32:00Z">
        <w:r w:rsidR="00DE1C07">
          <w:rPr>
            <w:b/>
          </w:rPr>
          <w:t>Headers</w:t>
        </w:r>
        <w:r w:rsidR="00DE1C07">
          <w:t>: Data type</w:t>
        </w:r>
        <w:r w:rsidR="00985515" w:rsidRPr="00985515">
          <w:rPr>
            <w:rPrChange w:id="143" w:author="Xavier Hoenner" w:date="2014-04-30T11:37:00Z">
              <w:rPr>
                <w:b/>
              </w:rPr>
            </w:rPrChange>
          </w:rPr>
          <w:t>.</w:t>
        </w:r>
        <w:r w:rsidR="00DE1C07">
          <w:rPr>
            <w:b/>
          </w:rPr>
          <w:br/>
          <w:t>Sub-</w:t>
        </w:r>
      </w:ins>
      <w:del w:id="144" w:author="Xavier Hoenner" w:date="2014-04-30T11:32:00Z">
        <w:r w:rsidR="001865D7" w:rsidDel="00DE1C07">
          <w:rPr>
            <w:b/>
          </w:rPr>
          <w:delText>H</w:delText>
        </w:r>
      </w:del>
      <w:ins w:id="145" w:author="Xavier Hoenner" w:date="2014-04-30T11:32:00Z">
        <w:r w:rsidR="00DE1C07">
          <w:rPr>
            <w:b/>
          </w:rPr>
          <w:t>h</w:t>
        </w:r>
      </w:ins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- Species common name – Deployment location – </w:t>
      </w:r>
      <w:r w:rsidR="008E31D3">
        <w:t xml:space="preserve">Principal investigator – </w:t>
      </w:r>
      <w:r w:rsidR="001865D7">
        <w:t>Satellite tag type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Campaign name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1865D7">
        <w:t>Name of satellite tagging program. All tags deployed under the same campaign 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ins w:id="146" w:author="Xavier Hoenner" w:date="2014-04-30T11:32:00Z">
        <w:r w:rsidR="00DE1C07">
          <w:br/>
        </w:r>
        <w:r w:rsidR="00DE1C07" w:rsidRPr="006B3C3D">
          <w:rPr>
            <w:b/>
          </w:rPr>
          <w:t>‘</w:t>
        </w:r>
        <w:r w:rsidR="00DE1C07">
          <w:rPr>
            <w:b/>
          </w:rPr>
          <w:t># measurements</w:t>
        </w:r>
        <w:r w:rsidR="00DE1C07" w:rsidRPr="006B3C3D">
          <w:rPr>
            <w:b/>
          </w:rPr>
          <w:t>’</w:t>
        </w:r>
        <w:r w:rsidR="00DE1C07" w:rsidRPr="006B3C3D">
          <w:t xml:space="preserve">: </w:t>
        </w:r>
      </w:ins>
      <w:ins w:id="147" w:author="Xavier Hoenner" w:date="2014-04-30T11:33:00Z">
        <w:r w:rsidR="00DE1C07">
          <w:t>N</w:t>
        </w:r>
      </w:ins>
      <w:ins w:id="148" w:author="Xavier Hoenner" w:date="2014-04-30T11:32:00Z">
        <w:r w:rsidR="00DE1C07">
          <w:t>umber of measurements across all CTD profiles.</w:t>
        </w:r>
      </w:ins>
      <w:del w:id="149" w:author="Xavier Hoenner" w:date="2014-04-30T11:32:00Z">
        <w:r w:rsidR="001865D7" w:rsidDel="00DE1C07">
          <w:delText xml:space="preserve"> </w:delText>
        </w:r>
      </w:del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for the satellite tagging campaign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>
        <w:t>for the satellite tagging campaign</w:t>
      </w:r>
      <w:r w:rsidR="001865D7" w:rsidRPr="00ED7666">
        <w:t xml:space="preserve"> (format: dd/mm/yyyy).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del w:id="150" w:author="Xavier Hoenner" w:date="2014-04-30T11:32:00Z"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upload</w:delText>
        </w:r>
        <w:r w:rsidR="001865D7" w:rsidRPr="00ED7666" w:rsidDel="00DE1C07">
          <w:rPr>
            <w:b/>
          </w:rPr>
          <w:delText xml:space="preserve"> data’</w:delText>
        </w:r>
        <w:r w:rsidR="001865D7" w:rsidRPr="00ED7666" w:rsidDel="00DE1C07">
          <w:delText xml:space="preserve">: </w:delText>
        </w:r>
        <w:r w:rsidR="00955581" w:rsidDel="00DE1C07">
          <w:delText>N</w:delText>
        </w:r>
        <w:r w:rsidR="001865D7" w:rsidRPr="00ED7666" w:rsidDel="00DE1C07">
          <w:delText xml:space="preserve">umber of days necessary to </w:delText>
        </w:r>
        <w:r w:rsidR="001865D7" w:rsidDel="00DE1C07">
          <w:delText>download, process and upload data onto the eMII server</w:delText>
        </w:r>
        <w:r w:rsidR="001865D7" w:rsidRPr="00ED7666" w:rsidDel="00DE1C07">
          <w:delText xml:space="preserve">. </w:delText>
        </w:r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publish data</w:delText>
        </w:r>
        <w:r w:rsidR="001865D7" w:rsidRPr="00ED7666" w:rsidDel="00DE1C07">
          <w:rPr>
            <w:b/>
          </w:rPr>
          <w:delText>’:</w:delText>
        </w:r>
        <w:r w:rsidR="001865D7" w:rsidRPr="00ED7666" w:rsidDel="00DE1C07">
          <w:delText xml:space="preserve"> </w:delText>
        </w:r>
        <w:r w:rsidR="00955581" w:rsidDel="00DE1C07">
          <w:delText>N</w:delText>
        </w:r>
        <w:r w:rsidR="001865D7" w:rsidRPr="00ED7666" w:rsidDel="00DE1C07">
          <w:delText>umber of days necessary to make data available through Opendap and the IMOS portal</w:delText>
        </w:r>
        <w:r w:rsidR="00A44C48" w:rsidDel="00DE1C07">
          <w:delText xml:space="preserve"> from the date the data is on the eMII server</w:delText>
        </w:r>
        <w:r w:rsidR="001865D7" w:rsidRPr="00ED7666" w:rsidDel="00DE1C07">
          <w:delText>.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5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6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ins w:id="151" w:author="Xavier Hoenner" w:date="2014-04-30T11:46:00Z"/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9127" w:type="dxa"/>
        <w:jc w:val="center"/>
        <w:tblLayout w:type="fixed"/>
        <w:tblLook w:val="04A0" w:firstRow="1" w:lastRow="0" w:firstColumn="1" w:lastColumn="0" w:noHBand="0" w:noVBand="1"/>
        <w:tblPrChange w:id="152" w:author="Xavier Hoenner" w:date="2014-04-30T11:36:00Z">
          <w:tblPr>
            <w:tblStyle w:val="TableGrid"/>
            <w:tblW w:w="1111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153">
          <w:tblGrid>
            <w:gridCol w:w="1101"/>
            <w:gridCol w:w="1077"/>
            <w:gridCol w:w="993"/>
            <w:gridCol w:w="993"/>
            <w:gridCol w:w="993"/>
            <w:gridCol w:w="993"/>
            <w:gridCol w:w="993"/>
            <w:gridCol w:w="992"/>
            <w:gridCol w:w="992"/>
          </w:tblGrid>
        </w:tblGridChange>
      </w:tblGrid>
      <w:tr w:rsidR="00985515" w14:paraId="6225DC77" w14:textId="77777777" w:rsidTr="00985515">
        <w:trPr>
          <w:jc w:val="center"/>
          <w:trPrChange w:id="154" w:author="Xavier Hoenner" w:date="2014-04-30T11:3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55" w:author="Xavier Hoenner" w:date="2014-04-30T11:36:00Z">
              <w:tcPr>
                <w:tcW w:w="1101" w:type="dxa"/>
                <w:vAlign w:val="center"/>
              </w:tcPr>
            </w:tcPrChange>
          </w:tcPr>
          <w:p w14:paraId="7AB38E7E" w14:textId="77777777" w:rsidR="00985515" w:rsidRPr="0025464E" w:rsidRDefault="00985515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  <w:tcPrChange w:id="156" w:author="Xavier Hoenner" w:date="2014-04-30T11:36:00Z">
              <w:tcPr>
                <w:tcW w:w="1077" w:type="dxa"/>
                <w:vAlign w:val="center"/>
              </w:tcPr>
            </w:tcPrChange>
          </w:tcPr>
          <w:p w14:paraId="556E5EF3" w14:textId="77777777" w:rsidR="00985515" w:rsidRPr="0025464E" w:rsidRDefault="00985515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  <w:tcPrChange w:id="157" w:author="Xavier Hoenner" w:date="2014-04-30T11:36:00Z">
              <w:tcPr>
                <w:tcW w:w="993" w:type="dxa"/>
              </w:tcPr>
            </w:tcPrChange>
          </w:tcPr>
          <w:p w14:paraId="4669DDEE" w14:textId="5BF236FA" w:rsidR="00985515" w:rsidRDefault="00985515">
            <w:pPr>
              <w:jc w:val="center"/>
              <w:rPr>
                <w:ins w:id="158" w:author="Xavier Hoenner" w:date="2014-04-30T11:34:00Z"/>
                <w:b/>
              </w:rPr>
              <w:pPrChange w:id="159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160" w:author="Xavier Hoenner" w:date="2014-04-30T11:34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  <w:tcPrChange w:id="161" w:author="Xavier Hoenner" w:date="2014-04-30T11:36:00Z">
              <w:tcPr>
                <w:tcW w:w="993" w:type="dxa"/>
                <w:vAlign w:val="center"/>
              </w:tcPr>
            </w:tcPrChange>
          </w:tcPr>
          <w:p w14:paraId="063D6EC4" w14:textId="636F7860" w:rsidR="00985515" w:rsidRDefault="00985515" w:rsidP="00F05CD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  <w:tcPrChange w:id="162" w:author="Xavier Hoenner" w:date="2014-04-30T11:36:00Z">
              <w:tcPr>
                <w:tcW w:w="993" w:type="dxa"/>
                <w:vAlign w:val="center"/>
              </w:tcPr>
            </w:tcPrChange>
          </w:tcPr>
          <w:p w14:paraId="7DCF0A8C" w14:textId="77777777" w:rsidR="00985515" w:rsidRDefault="00985515" w:rsidP="00F05CD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  <w:tcPrChange w:id="163" w:author="Xavier Hoenner" w:date="2014-04-30T11:36:00Z">
              <w:tcPr>
                <w:tcW w:w="993" w:type="dxa"/>
              </w:tcPr>
            </w:tcPrChange>
          </w:tcPr>
          <w:p w14:paraId="33E04A3D" w14:textId="1267A504" w:rsidR="00985515" w:rsidRDefault="00985515">
            <w:pPr>
              <w:jc w:val="center"/>
              <w:rPr>
                <w:ins w:id="164" w:author="Xavier Hoenner" w:date="2014-04-30T11:35:00Z"/>
                <w:b/>
              </w:rPr>
              <w:pPrChange w:id="165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166" w:author="Xavier Hoenner" w:date="2014-04-30T11:35:00Z">
              <w:r>
                <w:rPr>
                  <w:b/>
                </w:rPr>
                <w:t>depth_range</w:t>
              </w:r>
            </w:ins>
          </w:p>
        </w:tc>
        <w:tc>
          <w:tcPr>
            <w:tcW w:w="993" w:type="dxa"/>
            <w:vAlign w:val="center"/>
            <w:tcPrChange w:id="167" w:author="Xavier Hoenner" w:date="2014-04-30T11:36:00Z">
              <w:tcPr>
                <w:tcW w:w="993" w:type="dxa"/>
                <w:vAlign w:val="center"/>
              </w:tcPr>
            </w:tcPrChange>
          </w:tcPr>
          <w:p w14:paraId="0AD4A9A7" w14:textId="057D52DB" w:rsidR="00985515" w:rsidRPr="0025464E" w:rsidRDefault="00985515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  <w:tcPrChange w:id="168" w:author="Xavier Hoenner" w:date="2014-04-30T11:36:00Z">
              <w:tcPr>
                <w:tcW w:w="992" w:type="dxa"/>
                <w:vAlign w:val="center"/>
              </w:tcPr>
            </w:tcPrChange>
          </w:tcPr>
          <w:p w14:paraId="1B7D2AD6" w14:textId="77777777" w:rsidR="00985515" w:rsidRPr="0025464E" w:rsidRDefault="00985515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  <w:tcPrChange w:id="169" w:author="Xavier Hoenner" w:date="2014-04-30T11:36:00Z">
              <w:tcPr>
                <w:tcW w:w="992" w:type="dxa"/>
                <w:vAlign w:val="center"/>
              </w:tcPr>
            </w:tcPrChange>
          </w:tcPr>
          <w:p w14:paraId="2BE10BF1" w14:textId="77777777" w:rsidR="00985515" w:rsidRDefault="00985515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985515" w14:paraId="0831498C" w14:textId="77777777" w:rsidTr="00985515">
        <w:trPr>
          <w:jc w:val="center"/>
          <w:trPrChange w:id="170" w:author="Xavier Hoenner" w:date="2014-04-30T11:3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71" w:author="Xavier Hoenner" w:date="2014-04-30T11:36:00Z">
              <w:tcPr>
                <w:tcW w:w="1101" w:type="dxa"/>
                <w:vAlign w:val="center"/>
              </w:tcPr>
            </w:tcPrChange>
          </w:tcPr>
          <w:p w14:paraId="6187BBA9" w14:textId="77777777" w:rsidR="00985515" w:rsidRDefault="00985515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  <w:tcPrChange w:id="172" w:author="Xavier Hoenner" w:date="2014-04-30T11:36:00Z">
              <w:tcPr>
                <w:tcW w:w="1077" w:type="dxa"/>
                <w:vAlign w:val="center"/>
              </w:tcPr>
            </w:tcPrChange>
          </w:tcPr>
          <w:p w14:paraId="2F373AF5" w14:textId="77777777" w:rsidR="00985515" w:rsidRDefault="00985515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  <w:tcPrChange w:id="173" w:author="Xavier Hoenner" w:date="2014-04-30T11:36:00Z">
              <w:tcPr>
                <w:tcW w:w="993" w:type="dxa"/>
              </w:tcPr>
            </w:tcPrChange>
          </w:tcPr>
          <w:p w14:paraId="04558C1D" w14:textId="7633F985" w:rsidR="00985515" w:rsidRDefault="00985515">
            <w:pPr>
              <w:jc w:val="center"/>
              <w:rPr>
                <w:ins w:id="174" w:author="Xavier Hoenner" w:date="2014-04-30T11:34:00Z"/>
              </w:rPr>
              <w:pPrChange w:id="175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176" w:author="Xavier Hoenner" w:date="2014-04-30T11:34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177" w:author="Xavier Hoenner" w:date="2014-04-30T11:36:00Z">
              <w:tcPr>
                <w:tcW w:w="993" w:type="dxa"/>
                <w:vAlign w:val="center"/>
              </w:tcPr>
            </w:tcPrChange>
          </w:tcPr>
          <w:p w14:paraId="74DD8671" w14:textId="6673D23E" w:rsidR="00985515" w:rsidRDefault="00985515" w:rsidP="00F05CD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  <w:tcPrChange w:id="178" w:author="Xavier Hoenner" w:date="2014-04-30T11:36:00Z">
              <w:tcPr>
                <w:tcW w:w="993" w:type="dxa"/>
                <w:vAlign w:val="center"/>
              </w:tcPr>
            </w:tcPrChange>
          </w:tcPr>
          <w:p w14:paraId="717B9B27" w14:textId="77777777" w:rsidR="00985515" w:rsidRDefault="00985515" w:rsidP="00F05CD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  <w:tcPrChange w:id="179" w:author="Xavier Hoenner" w:date="2014-04-30T11:36:00Z">
              <w:tcPr>
                <w:tcW w:w="993" w:type="dxa"/>
              </w:tcPr>
            </w:tcPrChange>
          </w:tcPr>
          <w:p w14:paraId="3E68C6F0" w14:textId="2D32377D" w:rsidR="00985515" w:rsidRDefault="00985515">
            <w:pPr>
              <w:jc w:val="center"/>
              <w:rPr>
                <w:ins w:id="180" w:author="Xavier Hoenner" w:date="2014-04-30T11:35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181" w:author="Xavier Hoenner" w:date="2014-04-30T11:36:00Z">
                <w:pPr>
                  <w:keepNext/>
                  <w:keepLines/>
                  <w:spacing w:before="240" w:line="360" w:lineRule="auto"/>
                  <w:jc w:val="center"/>
                  <w:outlineLvl w:val="0"/>
                </w:pPr>
              </w:pPrChange>
            </w:pPr>
            <w:ins w:id="182" w:author="Xavier Hoenner" w:date="2014-04-30T11:35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183" w:author="Xavier Hoenner" w:date="2014-04-30T11:36:00Z">
              <w:tcPr>
                <w:tcW w:w="993" w:type="dxa"/>
                <w:vAlign w:val="center"/>
              </w:tcPr>
            </w:tcPrChange>
          </w:tcPr>
          <w:p w14:paraId="2DFC1BFC" w14:textId="3E8CE638" w:rsidR="00985515" w:rsidRDefault="00985515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84" w:author="Xavier Hoenner" w:date="2014-04-30T11:36:00Z">
              <w:tcPr>
                <w:tcW w:w="992" w:type="dxa"/>
                <w:vAlign w:val="center"/>
              </w:tcPr>
            </w:tcPrChange>
          </w:tcPr>
          <w:p w14:paraId="3BCA4CEB" w14:textId="77777777" w:rsidR="00985515" w:rsidRDefault="00985515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85" w:author="Xavier Hoenner" w:date="2014-04-30T11:36:00Z">
              <w:tcPr>
                <w:tcW w:w="992" w:type="dxa"/>
                <w:vAlign w:val="center"/>
              </w:tcPr>
            </w:tcPrChange>
          </w:tcPr>
          <w:p w14:paraId="5AF599F4" w14:textId="77777777" w:rsidR="00985515" w:rsidRDefault="00985515" w:rsidP="00397C44">
            <w:pPr>
              <w:jc w:val="center"/>
            </w:pPr>
            <w:r>
              <w:t>Time coverage (days)</w:t>
            </w:r>
          </w:p>
        </w:tc>
      </w:tr>
      <w:tr w:rsidR="00985515" w14:paraId="06F7D879" w14:textId="77777777" w:rsidTr="00985515">
        <w:tblPrEx>
          <w:tblPrExChange w:id="186" w:author="Xavier Hoenner" w:date="2014-04-30T11:36:00Z">
            <w:tblPrEx>
              <w:tblW w:w="9127" w:type="dxa"/>
            </w:tblPrEx>
          </w:tblPrExChange>
        </w:tblPrEx>
        <w:trPr>
          <w:jc w:val="center"/>
          <w:trPrChange w:id="187" w:author="Xavier Hoenner" w:date="2014-04-30T11:36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595959" w:themeFill="text1" w:themeFillTint="A6"/>
            <w:vAlign w:val="center"/>
            <w:tcPrChange w:id="188" w:author="Xavier Hoenner" w:date="2014-04-30T11:36:00Z">
              <w:tcPr>
                <w:tcW w:w="9127" w:type="dxa"/>
                <w:gridSpan w:val="9"/>
                <w:vAlign w:val="center"/>
              </w:tcPr>
            </w:tcPrChange>
          </w:tcPr>
          <w:p w14:paraId="075BD857" w14:textId="16C3F04F" w:rsidR="00985515" w:rsidRDefault="00985515" w:rsidP="00397C44">
            <w:pPr>
              <w:jc w:val="center"/>
            </w:pPr>
            <w:ins w:id="189" w:author="Xavier Hoenner" w:date="2014-04-30T11:36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985515" w14:paraId="78BDA316" w14:textId="77777777" w:rsidTr="00985515">
        <w:tblPrEx>
          <w:tblPrExChange w:id="190" w:author="Xavier Hoenner" w:date="2014-04-30T11:36:00Z">
            <w:tblPrEx>
              <w:tblW w:w="9127" w:type="dxa"/>
            </w:tblPrEx>
          </w:tblPrExChange>
        </w:tblPrEx>
        <w:trPr>
          <w:jc w:val="center"/>
          <w:ins w:id="191" w:author="Xavier Hoenner" w:date="2014-04-30T11:35:00Z"/>
          <w:trPrChange w:id="192" w:author="Xavier Hoenner" w:date="2014-04-30T11:36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BFBFBF" w:themeFill="background1" w:themeFillShade="BF"/>
            <w:vAlign w:val="center"/>
            <w:tcPrChange w:id="193" w:author="Xavier Hoenner" w:date="2014-04-30T11:36:00Z">
              <w:tcPr>
                <w:tcW w:w="9127" w:type="dxa"/>
                <w:gridSpan w:val="9"/>
                <w:vAlign w:val="center"/>
              </w:tcPr>
            </w:tcPrChange>
          </w:tcPr>
          <w:p w14:paraId="61F114F3" w14:textId="75E6BED1" w:rsidR="00985515" w:rsidRDefault="00985515">
            <w:pPr>
              <w:rPr>
                <w:ins w:id="194" w:author="Xavier Hoenner" w:date="2014-04-30T11:35:00Z"/>
              </w:rPr>
              <w:pPrChange w:id="195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196" w:author="Xavier Hoenner" w:date="2014-04-30T11:36:00Z">
              <w:r>
                <w:t>Sub-headers = headers</w:t>
              </w:r>
            </w:ins>
          </w:p>
        </w:tc>
      </w:tr>
      <w:tr w:rsidR="00985515" w14:paraId="010826ED" w14:textId="77777777" w:rsidTr="00985515">
        <w:trPr>
          <w:jc w:val="center"/>
          <w:ins w:id="197" w:author="Xavier Hoenner" w:date="2014-04-30T11:35:00Z"/>
        </w:trPr>
        <w:tc>
          <w:tcPr>
            <w:tcW w:w="1101" w:type="dxa"/>
            <w:vAlign w:val="center"/>
          </w:tcPr>
          <w:p w14:paraId="20285081" w14:textId="77777777" w:rsidR="00985515" w:rsidRDefault="00985515" w:rsidP="00397C44">
            <w:pPr>
              <w:jc w:val="center"/>
              <w:rPr>
                <w:ins w:id="198" w:author="Xavier Hoenner" w:date="2014-04-30T11:35:00Z"/>
              </w:rPr>
            </w:pPr>
          </w:p>
        </w:tc>
        <w:tc>
          <w:tcPr>
            <w:tcW w:w="1077" w:type="dxa"/>
            <w:vAlign w:val="center"/>
          </w:tcPr>
          <w:p w14:paraId="45A52C92" w14:textId="77777777" w:rsidR="00985515" w:rsidRDefault="00985515" w:rsidP="00397C44">
            <w:pPr>
              <w:jc w:val="center"/>
              <w:rPr>
                <w:ins w:id="199" w:author="Xavier Hoenner" w:date="2014-04-30T11:35:00Z"/>
              </w:rPr>
            </w:pPr>
          </w:p>
        </w:tc>
        <w:tc>
          <w:tcPr>
            <w:tcW w:w="993" w:type="dxa"/>
          </w:tcPr>
          <w:p w14:paraId="6CABB05B" w14:textId="77777777" w:rsidR="00985515" w:rsidRDefault="00985515" w:rsidP="00F05CDA">
            <w:pPr>
              <w:jc w:val="center"/>
              <w:rPr>
                <w:ins w:id="200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119992AA" w14:textId="77777777" w:rsidR="00985515" w:rsidRDefault="00985515" w:rsidP="00F05CDA">
            <w:pPr>
              <w:jc w:val="center"/>
              <w:rPr>
                <w:ins w:id="201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4B9C441F" w14:textId="77777777" w:rsidR="00985515" w:rsidRDefault="00985515" w:rsidP="00F05CDA">
            <w:pPr>
              <w:jc w:val="center"/>
              <w:rPr>
                <w:ins w:id="202" w:author="Xavier Hoenner" w:date="2014-04-30T11:35:00Z"/>
              </w:rPr>
            </w:pPr>
          </w:p>
        </w:tc>
        <w:tc>
          <w:tcPr>
            <w:tcW w:w="993" w:type="dxa"/>
          </w:tcPr>
          <w:p w14:paraId="44EE343A" w14:textId="77777777" w:rsidR="00985515" w:rsidRDefault="00985515" w:rsidP="00397C44">
            <w:pPr>
              <w:jc w:val="center"/>
              <w:rPr>
                <w:ins w:id="203" w:author="Xavier Hoenner" w:date="2014-04-30T11:35:00Z"/>
              </w:rPr>
            </w:pPr>
          </w:p>
        </w:tc>
        <w:tc>
          <w:tcPr>
            <w:tcW w:w="993" w:type="dxa"/>
            <w:vAlign w:val="center"/>
          </w:tcPr>
          <w:p w14:paraId="01565C2E" w14:textId="77777777" w:rsidR="00985515" w:rsidRDefault="00985515" w:rsidP="00397C44">
            <w:pPr>
              <w:jc w:val="center"/>
              <w:rPr>
                <w:ins w:id="204" w:author="Xavier Hoenner" w:date="2014-04-30T11:35:00Z"/>
              </w:rPr>
            </w:pPr>
          </w:p>
        </w:tc>
        <w:tc>
          <w:tcPr>
            <w:tcW w:w="992" w:type="dxa"/>
            <w:vAlign w:val="center"/>
          </w:tcPr>
          <w:p w14:paraId="691B12A5" w14:textId="77777777" w:rsidR="00985515" w:rsidRDefault="00985515" w:rsidP="00397C44">
            <w:pPr>
              <w:jc w:val="center"/>
              <w:rPr>
                <w:ins w:id="205" w:author="Xavier Hoenner" w:date="2014-04-30T11:35:00Z"/>
              </w:rPr>
            </w:pPr>
          </w:p>
        </w:tc>
        <w:tc>
          <w:tcPr>
            <w:tcW w:w="992" w:type="dxa"/>
            <w:vAlign w:val="center"/>
          </w:tcPr>
          <w:p w14:paraId="4EA73E26" w14:textId="77777777" w:rsidR="00985515" w:rsidRDefault="00985515" w:rsidP="00397C44">
            <w:pPr>
              <w:jc w:val="center"/>
              <w:rPr>
                <w:ins w:id="206" w:author="Xavier Hoenner" w:date="2014-04-30T11:35:00Z"/>
              </w:rPr>
            </w:pPr>
          </w:p>
        </w:tc>
      </w:tr>
    </w:tbl>
    <w:p w14:paraId="347DEAB7" w14:textId="77777777" w:rsidR="00985515" w:rsidRDefault="00985515" w:rsidP="00CD22CF">
      <w:pPr>
        <w:rPr>
          <w:b/>
        </w:rPr>
      </w:pPr>
    </w:p>
    <w:p w14:paraId="245B7FDA" w14:textId="3A9FCCDA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3 D</w:t>
      </w:r>
      <w:r w:rsidR="00CD22CF" w:rsidRPr="00E123F0">
        <w:t xml:space="preserve">ata </w:t>
      </w:r>
      <w:r w:rsidR="00CD22CF">
        <w:t>report – New data on the portal (last month)</w:t>
      </w:r>
    </w:p>
    <w:p w14:paraId="6544A4E3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AATAMS_</w:t>
      </w:r>
      <w:r w:rsidR="00E96216">
        <w:rPr>
          <w:u w:val="none"/>
        </w:rPr>
        <w:t>Satellite</w:t>
      </w:r>
      <w:r w:rsidRPr="0011784D">
        <w:rPr>
          <w:u w:val="none"/>
        </w:rPr>
        <w:t>Tagging_newDeployments’</w:t>
      </w:r>
    </w:p>
    <w:p w14:paraId="15767860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CF4C187" w14:textId="77777777" w:rsidR="00CD22CF" w:rsidRDefault="00CD22CF" w:rsidP="00CD22CF">
      <w:pPr>
        <w:rPr>
          <w:u w:val="single"/>
        </w:rPr>
      </w:pPr>
    </w:p>
    <w:p w14:paraId="54B16342" w14:textId="1F829A11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E96216" w:rsidDel="00650C11" w14:paraId="7BE10E6A" w14:textId="59FC6D6E" w:rsidTr="00E96216">
        <w:trPr>
          <w:del w:id="207" w:author="Xavier Hoenner" w:date="2014-04-30T11:37:00Z"/>
        </w:trPr>
        <w:tc>
          <w:tcPr>
            <w:tcW w:w="1271" w:type="dxa"/>
          </w:tcPr>
          <w:p w14:paraId="3439C7B3" w14:textId="12B20F34" w:rsidR="00E96216" w:rsidRPr="003D503B" w:rsidDel="00650C11" w:rsidRDefault="00E96216" w:rsidP="00397C44">
            <w:pPr>
              <w:rPr>
                <w:del w:id="208" w:author="Xavier Hoenner" w:date="2014-04-30T11:37:00Z"/>
                <w:b/>
                <w:szCs w:val="24"/>
              </w:rPr>
            </w:pPr>
            <w:del w:id="209" w:author="Xavier Hoenner" w:date="2014-04-30T11:37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27AEE702" w14:textId="26565B61" w:rsidR="00E96216" w:rsidRPr="003D503B" w:rsidDel="00650C11" w:rsidRDefault="00E96216" w:rsidP="00397C44">
            <w:pPr>
              <w:rPr>
                <w:del w:id="210" w:author="Xavier Hoenner" w:date="2014-04-30T11:37:00Z"/>
                <w:szCs w:val="24"/>
              </w:rPr>
            </w:pPr>
            <w:del w:id="211" w:author="Xavier Hoenner" w:date="2014-04-30T11:37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E96216" w:rsidDel="00650C11" w14:paraId="5349B2EA" w14:textId="3ADF5426" w:rsidTr="00E96216">
        <w:trPr>
          <w:del w:id="212" w:author="Xavier Hoenner" w:date="2014-04-30T11:37:00Z"/>
        </w:trPr>
        <w:tc>
          <w:tcPr>
            <w:tcW w:w="1271" w:type="dxa"/>
          </w:tcPr>
          <w:p w14:paraId="03F2FEC9" w14:textId="43FF02F5" w:rsidR="00E96216" w:rsidRPr="003D503B" w:rsidDel="00650C11" w:rsidRDefault="00E96216" w:rsidP="00397C44">
            <w:pPr>
              <w:rPr>
                <w:del w:id="213" w:author="Xavier Hoenner" w:date="2014-04-30T11:37:00Z"/>
                <w:b/>
                <w:szCs w:val="24"/>
              </w:rPr>
            </w:pPr>
            <w:del w:id="214" w:author="Xavier Hoenner" w:date="2014-04-30T11:37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1C250551" w14:textId="7B3BA96A" w:rsidR="00E96216" w:rsidRPr="003D503B" w:rsidDel="00650C11" w:rsidRDefault="00E96216" w:rsidP="00397C44">
            <w:pPr>
              <w:rPr>
                <w:del w:id="215" w:author="Xavier Hoenner" w:date="2014-04-30T11:37:00Z"/>
                <w:szCs w:val="24"/>
              </w:rPr>
            </w:pPr>
            <w:del w:id="216" w:author="Xavier Hoenner" w:date="2014-04-30T11:37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E96216" w:rsidDel="00650C11" w14:paraId="1E0108EC" w14:textId="37D00BD1" w:rsidTr="00E96216">
        <w:trPr>
          <w:del w:id="217" w:author="Xavier Hoenner" w:date="2014-04-30T11:37:00Z"/>
        </w:trPr>
        <w:tc>
          <w:tcPr>
            <w:tcW w:w="1271" w:type="dxa"/>
          </w:tcPr>
          <w:p w14:paraId="4D61A794" w14:textId="24AC0D66" w:rsidR="00E96216" w:rsidRPr="003D503B" w:rsidDel="00650C11" w:rsidRDefault="00E96216" w:rsidP="00397C44">
            <w:pPr>
              <w:rPr>
                <w:del w:id="218" w:author="Xavier Hoenner" w:date="2014-04-30T11:37:00Z"/>
                <w:b/>
                <w:szCs w:val="24"/>
              </w:rPr>
            </w:pPr>
            <w:del w:id="219" w:author="Xavier Hoenner" w:date="2014-04-30T11:37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3666BA2C" w14:textId="21543DB5" w:rsidR="00E96216" w:rsidRPr="003D503B" w:rsidDel="00650C11" w:rsidRDefault="00E96216" w:rsidP="00397C44">
            <w:pPr>
              <w:rPr>
                <w:del w:id="220" w:author="Xavier Hoenner" w:date="2014-04-30T11:37:00Z"/>
                <w:szCs w:val="24"/>
              </w:rPr>
            </w:pPr>
            <w:del w:id="221" w:author="Xavier Hoenner" w:date="2014-04-30T11:37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E96216" w:rsidDel="00650C11" w14:paraId="225D7483" w14:textId="6F2BF49D" w:rsidTr="00E96216">
        <w:trPr>
          <w:del w:id="222" w:author="Xavier Hoenner" w:date="2014-04-30T11:37:00Z"/>
        </w:trPr>
        <w:tc>
          <w:tcPr>
            <w:tcW w:w="1271" w:type="dxa"/>
          </w:tcPr>
          <w:p w14:paraId="28BFFE88" w14:textId="43621A35" w:rsidR="00E96216" w:rsidRPr="003D503B" w:rsidDel="00650C11" w:rsidRDefault="00E96216" w:rsidP="00397C44">
            <w:pPr>
              <w:rPr>
                <w:del w:id="223" w:author="Xavier Hoenner" w:date="2014-04-30T11:37:00Z"/>
                <w:b/>
                <w:szCs w:val="24"/>
              </w:rPr>
            </w:pPr>
            <w:del w:id="224" w:author="Xavier Hoenner" w:date="2014-04-30T11:37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6894751B" w14:textId="40ED6AEE" w:rsidR="00E96216" w:rsidRPr="003D503B" w:rsidDel="00650C11" w:rsidRDefault="00E96216" w:rsidP="00397C44">
            <w:pPr>
              <w:rPr>
                <w:del w:id="225" w:author="Xavier Hoenner" w:date="2014-04-30T11:37:00Z"/>
                <w:szCs w:val="24"/>
              </w:rPr>
            </w:pPr>
            <w:del w:id="226" w:author="Xavier Hoenner" w:date="2014-04-30T11:37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6A88454F" w14:textId="77777777" w:rsidTr="00650C11">
        <w:trPr>
          <w:ins w:id="227" w:author="Xavier Hoenner" w:date="2014-04-30T11:38:00Z"/>
        </w:trPr>
        <w:tc>
          <w:tcPr>
            <w:tcW w:w="1271" w:type="dxa"/>
          </w:tcPr>
          <w:p w14:paraId="18759434" w14:textId="77777777" w:rsidR="00650C11" w:rsidRPr="003D503B" w:rsidRDefault="00650C11" w:rsidP="00650C11">
            <w:pPr>
              <w:rPr>
                <w:ins w:id="228" w:author="Xavier Hoenner" w:date="2014-04-30T11:38:00Z"/>
                <w:b/>
                <w:szCs w:val="24"/>
              </w:rPr>
            </w:pPr>
            <w:ins w:id="229" w:author="Xavier Hoenner" w:date="2014-04-30T11:38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71C34057" w14:textId="77777777" w:rsidR="00650C11" w:rsidRPr="003D503B" w:rsidRDefault="00650C11" w:rsidP="00650C11">
            <w:pPr>
              <w:rPr>
                <w:ins w:id="230" w:author="Xavier Hoenner" w:date="2014-04-30T11:38:00Z"/>
                <w:szCs w:val="24"/>
              </w:rPr>
            </w:pPr>
            <w:ins w:id="231" w:author="Xavier Hoenner" w:date="2014-04-30T11:38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650C11" w14:paraId="1681025F" w14:textId="77777777" w:rsidTr="00650C11">
        <w:trPr>
          <w:ins w:id="232" w:author="Xavier Hoenner" w:date="2014-04-30T11:38:00Z"/>
        </w:trPr>
        <w:tc>
          <w:tcPr>
            <w:tcW w:w="1271" w:type="dxa"/>
          </w:tcPr>
          <w:p w14:paraId="08D7E3B6" w14:textId="77777777" w:rsidR="00650C11" w:rsidRPr="003D503B" w:rsidRDefault="00650C11" w:rsidP="00650C11">
            <w:pPr>
              <w:rPr>
                <w:ins w:id="233" w:author="Xavier Hoenner" w:date="2014-04-30T11:38:00Z"/>
                <w:b/>
                <w:szCs w:val="24"/>
              </w:rPr>
            </w:pPr>
            <w:ins w:id="234" w:author="Xavier Hoenner" w:date="2014-04-30T11:38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5D4761D5" w14:textId="77777777" w:rsidR="00650C11" w:rsidRPr="003D503B" w:rsidRDefault="00650C11" w:rsidP="00650C11">
            <w:pPr>
              <w:rPr>
                <w:ins w:id="235" w:author="Xavier Hoenner" w:date="2014-04-30T11:38:00Z"/>
                <w:szCs w:val="24"/>
              </w:rPr>
            </w:pPr>
            <w:ins w:id="236" w:author="Xavier Hoenner" w:date="2014-04-30T11:38:00Z">
              <w:r>
                <w:rPr>
                  <w:szCs w:val="24"/>
                </w:rPr>
                <w:t>harvest</w:t>
              </w:r>
            </w:ins>
          </w:p>
        </w:tc>
      </w:tr>
      <w:tr w:rsidR="00650C11" w14:paraId="0B2EA72E" w14:textId="77777777" w:rsidTr="00650C11">
        <w:trPr>
          <w:ins w:id="237" w:author="Xavier Hoenner" w:date="2014-04-30T11:38:00Z"/>
        </w:trPr>
        <w:tc>
          <w:tcPr>
            <w:tcW w:w="1271" w:type="dxa"/>
          </w:tcPr>
          <w:p w14:paraId="6E44AFC1" w14:textId="77777777" w:rsidR="00650C11" w:rsidRPr="003D503B" w:rsidRDefault="00650C11" w:rsidP="00650C11">
            <w:pPr>
              <w:rPr>
                <w:ins w:id="238" w:author="Xavier Hoenner" w:date="2014-04-30T11:38:00Z"/>
                <w:b/>
                <w:szCs w:val="24"/>
              </w:rPr>
            </w:pPr>
            <w:ins w:id="239" w:author="Xavier Hoenner" w:date="2014-04-30T11:38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5C17769F" w14:textId="77777777" w:rsidR="00650C11" w:rsidRPr="003D503B" w:rsidRDefault="00650C11" w:rsidP="00650C11">
            <w:pPr>
              <w:rPr>
                <w:ins w:id="240" w:author="Xavier Hoenner" w:date="2014-04-30T11:38:00Z"/>
                <w:szCs w:val="24"/>
              </w:rPr>
            </w:pPr>
            <w:ins w:id="241" w:author="Xavier Hoenner" w:date="2014-04-30T11:38:00Z">
              <w:r>
                <w:rPr>
                  <w:szCs w:val="24"/>
                </w:rPr>
                <w:t>reporting</w:t>
              </w:r>
            </w:ins>
          </w:p>
        </w:tc>
      </w:tr>
      <w:tr w:rsidR="00650C11" w14:paraId="70C79039" w14:textId="77777777" w:rsidTr="00650C11">
        <w:trPr>
          <w:ins w:id="242" w:author="Xavier Hoenner" w:date="2014-04-30T11:38:00Z"/>
        </w:trPr>
        <w:tc>
          <w:tcPr>
            <w:tcW w:w="1271" w:type="dxa"/>
          </w:tcPr>
          <w:p w14:paraId="17D03507" w14:textId="77777777" w:rsidR="00650C11" w:rsidRPr="003D503B" w:rsidRDefault="00650C11" w:rsidP="00650C11">
            <w:pPr>
              <w:rPr>
                <w:ins w:id="243" w:author="Xavier Hoenner" w:date="2014-04-30T11:38:00Z"/>
                <w:b/>
                <w:szCs w:val="24"/>
              </w:rPr>
            </w:pPr>
            <w:ins w:id="244" w:author="Xavier Hoenner" w:date="2014-04-30T11:38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98F128E" w14:textId="77777777" w:rsidR="00650C11" w:rsidRPr="003D503B" w:rsidRDefault="00650C11" w:rsidP="00650C11">
            <w:pPr>
              <w:rPr>
                <w:ins w:id="245" w:author="Xavier Hoenner" w:date="2014-04-30T11:38:00Z"/>
                <w:szCs w:val="24"/>
              </w:rPr>
            </w:pPr>
            <w:ins w:id="246" w:author="Xavier Hoenner" w:date="2014-04-30T11:38:00Z">
              <w:r>
                <w:rPr>
                  <w:szCs w:val="24"/>
                </w:rPr>
                <w:t>aatams_sattag_all_deployments_view</w:t>
              </w:r>
            </w:ins>
          </w:p>
        </w:tc>
      </w:tr>
    </w:tbl>
    <w:p w14:paraId="764B880C" w14:textId="77777777" w:rsidR="00CD22CF" w:rsidRDefault="00CD22CF" w:rsidP="00CD22CF"/>
    <w:p w14:paraId="4AAF38FB" w14:textId="77777777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r w:rsidR="00E96216">
        <w:t>coverage_start</w:t>
      </w:r>
      <w:r>
        <w:t>’ is less than one month.</w:t>
      </w:r>
    </w:p>
    <w:p w14:paraId="3F29E281" w14:textId="32F4D537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6C0927">
        <w:t>None, data are already sorted</w:t>
      </w:r>
      <w:del w:id="247" w:author="Xavier Hoenner" w:date="2014-04-30T11:38:00Z">
        <w:r w:rsidR="006C0927" w:rsidDel="00650C11">
          <w:delText xml:space="preserve"> by ASCENDING ‘headers’, and then by ASCENDING ‘tag_code’</w:delText>
        </w:r>
      </w:del>
      <w:r>
        <w:t>.</w:t>
      </w:r>
    </w:p>
    <w:p w14:paraId="44E3493A" w14:textId="7952D5E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248" w:author="Xavier Hoenner" w:date="2014-04-30T11:38:00Z">
        <w:r w:rsidR="00650C11">
          <w:t xml:space="preserve">‘data_type’, sub-group by </w:t>
        </w:r>
      </w:ins>
      <w:r>
        <w:t>‘headers’.</w:t>
      </w:r>
    </w:p>
    <w:p w14:paraId="7F2E6B6F" w14:textId="1A1369F8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249" w:author="Xavier Hoenner" w:date="2014-04-30T11:38:00Z">
        <w:r w:rsidR="00650C11">
          <w:rPr>
            <w:b/>
          </w:rPr>
          <w:t>Headers</w:t>
        </w:r>
        <w:r w:rsidR="00650C11">
          <w:t>: Data type</w:t>
        </w:r>
        <w:r w:rsidR="00650C11" w:rsidRPr="006C6B9A">
          <w:t>.</w:t>
        </w:r>
        <w:r w:rsidR="00650C11">
          <w:rPr>
            <w:b/>
          </w:rPr>
          <w:br/>
          <w:t>Sub-headers</w:t>
        </w:r>
        <w:r w:rsidR="00650C11" w:rsidDel="00650C11">
          <w:rPr>
            <w:b/>
          </w:rPr>
          <w:t xml:space="preserve"> </w:t>
        </w:r>
      </w:ins>
      <w:ins w:id="250" w:author="Xavier Hoenner" w:date="2014-04-30T11:43:00Z">
        <w:r w:rsidR="00422D7C">
          <w:rPr>
            <w:b/>
          </w:rPr>
          <w:t>h</w:t>
        </w:r>
      </w:ins>
      <w:del w:id="251" w:author="Xavier Hoenner" w:date="2014-04-30T11:38:00Z">
        <w:r w:rsidR="006C0927" w:rsidDel="00650C11">
          <w:rPr>
            <w:b/>
          </w:rPr>
          <w:delText>H</w:delText>
        </w:r>
      </w:del>
      <w:r w:rsidR="006C0927">
        <w:rPr>
          <w:b/>
        </w:rPr>
        <w:t>eader</w:t>
      </w:r>
      <w:r w:rsidR="001D2D21">
        <w:rPr>
          <w:b/>
        </w:rPr>
        <w:t>s</w:t>
      </w:r>
      <w:r w:rsidR="006C0927">
        <w:rPr>
          <w:b/>
        </w:rPr>
        <w:t xml:space="preserve">: </w:t>
      </w:r>
      <w:r w:rsidR="006C0927">
        <w:t xml:space="preserve">Campaign name - Species common name – Deployment location – </w:t>
      </w:r>
      <w:r w:rsidR="008E31D3">
        <w:t xml:space="preserve">Principal investigator – </w:t>
      </w:r>
      <w:r w:rsidR="006C0927">
        <w:t>Satellite tag type</w:t>
      </w:r>
      <w:r w:rsidR="001D2D21">
        <w:t>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Campaign name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Name of satellite tagging program. All tags deployed under the same campaign have the same software configuration.</w:t>
      </w:r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# CTD profiles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Number of CTD profiles relayed</w:t>
      </w:r>
      <w:r w:rsidR="006C0927" w:rsidRPr="006B3C3D">
        <w:t>.</w:t>
      </w:r>
      <w:r w:rsidR="006C0927">
        <w:t xml:space="preserve"> SMRU CTD tags relay both temperature and salinity profiles while SMRU SRDL tags only relay temperature profiles.</w:t>
      </w:r>
      <w:ins w:id="252" w:author="Xavier Hoenner" w:date="2014-04-30T11:38:00Z">
        <w:r w:rsidR="00650C11">
          <w:br/>
        </w:r>
        <w:r w:rsidR="00650C11" w:rsidRPr="006B3C3D">
          <w:rPr>
            <w:b/>
          </w:rPr>
          <w:t>‘</w:t>
        </w:r>
        <w:r w:rsidR="00650C11">
          <w:rPr>
            <w:b/>
          </w:rPr>
          <w:t># measurements</w:t>
        </w:r>
        <w:r w:rsidR="00650C11" w:rsidRPr="006B3C3D">
          <w:rPr>
            <w:b/>
          </w:rPr>
          <w:t>’</w:t>
        </w:r>
        <w:r w:rsidR="00650C11" w:rsidRPr="006B3C3D">
          <w:t xml:space="preserve">: </w:t>
        </w:r>
        <w:r w:rsidR="00650C11">
          <w:t>Number of measurements across all CTD profiles.</w:t>
        </w:r>
      </w:ins>
      <w:del w:id="253" w:author="Xavier Hoenner" w:date="2014-04-30T11:38:00Z">
        <w:r w:rsidR="006C0927" w:rsidDel="00650C11">
          <w:delText xml:space="preserve"> </w:delText>
        </w:r>
      </w:del>
      <w:r w:rsidR="006C0927">
        <w:br/>
      </w:r>
      <w:r w:rsidR="006C0927" w:rsidRPr="006B3C3D">
        <w:rPr>
          <w:b/>
        </w:rPr>
        <w:t>‘Start’</w:t>
      </w:r>
      <w:r w:rsidR="006C0927" w:rsidRPr="006B3C3D">
        <w:t xml:space="preserve">: </w:t>
      </w:r>
      <w:r w:rsidR="006C0927">
        <w:t>Recording date of the first CTD profile for the satellite tagging campaign (format: dd/mm/yyyy).</w:t>
      </w:r>
      <w:r w:rsidR="006C0927" w:rsidRPr="006B3C3D">
        <w:br/>
      </w:r>
      <w:r w:rsidR="006C0927" w:rsidRPr="006B3C3D">
        <w:rPr>
          <w:b/>
        </w:rPr>
        <w:t>‘</w:t>
      </w:r>
      <w:r w:rsidR="006C0927" w:rsidRPr="00ED7666">
        <w:rPr>
          <w:b/>
        </w:rPr>
        <w:t>End’</w:t>
      </w:r>
      <w:r w:rsidR="006C0927" w:rsidRPr="00ED7666">
        <w:t xml:space="preserve">: </w:t>
      </w:r>
      <w:r w:rsidR="006C0927">
        <w:t xml:space="preserve">Recording </w:t>
      </w:r>
      <w:r w:rsidR="00676EF3">
        <w:t xml:space="preserve">date </w:t>
      </w:r>
      <w:r w:rsidR="006C0927">
        <w:t>of the last CTD profile</w:t>
      </w:r>
      <w:r w:rsidR="006C0927" w:rsidRPr="0056539A">
        <w:t xml:space="preserve"> </w:t>
      </w:r>
      <w:r w:rsidR="006C0927">
        <w:t>for the satellite tagging campaign</w:t>
      </w:r>
      <w:r w:rsidR="006C0927" w:rsidRPr="00ED7666">
        <w:t xml:space="preserve"> (format: dd/mm/yyyy).</w:t>
      </w:r>
      <w:r w:rsidR="006C0927" w:rsidRPr="00ED7666">
        <w:br/>
      </w:r>
      <w:r w:rsidR="006C0927" w:rsidRPr="00ED7666">
        <w:rPr>
          <w:b/>
        </w:rPr>
        <w:t>‘</w:t>
      </w:r>
      <w:r w:rsidR="006C0927">
        <w:rPr>
          <w:b/>
        </w:rPr>
        <w:t>T</w:t>
      </w:r>
      <w:r w:rsidR="006C0927" w:rsidRPr="00ED7666">
        <w:rPr>
          <w:b/>
        </w:rPr>
        <w:t xml:space="preserve">ime </w:t>
      </w:r>
      <w:r w:rsidR="006C0927">
        <w:rPr>
          <w:b/>
        </w:rPr>
        <w:t>c</w:t>
      </w:r>
      <w:r w:rsidR="006C0927" w:rsidRPr="00ED7666">
        <w:rPr>
          <w:b/>
        </w:rPr>
        <w:t>overage’</w:t>
      </w:r>
      <w:r w:rsidR="006C0927" w:rsidRPr="00ED7666">
        <w:t xml:space="preserve">: </w:t>
      </w:r>
      <w:r w:rsidR="006C0927">
        <w:t>N</w:t>
      </w:r>
      <w:r w:rsidR="006C0927" w:rsidRPr="00ED7666">
        <w:t xml:space="preserve">umber of days </w:t>
      </w:r>
      <w:r w:rsidR="006C0927">
        <w:t>during which CTD profiles were recorded</w:t>
      </w:r>
      <w:r w:rsidR="006C0927" w:rsidRPr="00ED7666">
        <w:t>.</w:t>
      </w:r>
      <w:del w:id="254" w:author="Xavier Hoenner" w:date="2014-04-30T11:38:00Z">
        <w:r w:rsidR="006C0927" w:rsidRPr="00ED7666" w:rsidDel="00650C11">
          <w:delText xml:space="preserve">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upload</w:delText>
        </w:r>
        <w:r w:rsidR="006C0927" w:rsidRPr="00ED7666" w:rsidDel="00650C11">
          <w:rPr>
            <w:b/>
          </w:rPr>
          <w:delText xml:space="preserve"> data’</w:delText>
        </w:r>
        <w:r w:rsidR="006C0927" w:rsidRPr="00ED7666" w:rsidDel="00650C11">
          <w:delText xml:space="preserve">: </w:delText>
        </w:r>
        <w:r w:rsidR="006C0927" w:rsidDel="00650C11">
          <w:delText>N</w:delText>
        </w:r>
        <w:r w:rsidR="006C0927" w:rsidRPr="00ED7666" w:rsidDel="00650C11">
          <w:delText xml:space="preserve">umber of days necessary to </w:delText>
        </w:r>
        <w:r w:rsidR="006C0927" w:rsidDel="00650C11">
          <w:delText>download, process and upload data onto the eMII server</w:delText>
        </w:r>
        <w:r w:rsidR="006C0927" w:rsidRPr="00ED7666" w:rsidDel="00650C11">
          <w:delText xml:space="preserve">.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publish data</w:delText>
        </w:r>
        <w:r w:rsidR="006C0927" w:rsidRPr="00ED7666" w:rsidDel="00650C11">
          <w:rPr>
            <w:b/>
          </w:rPr>
          <w:delText>’:</w:delText>
        </w:r>
        <w:r w:rsidR="006C0927" w:rsidRPr="00ED7666" w:rsidDel="00650C11">
          <w:delText xml:space="preserve"> </w:delText>
        </w:r>
        <w:r w:rsidR="006C0927" w:rsidDel="00650C11">
          <w:delText>N</w:delText>
        </w:r>
        <w:r w:rsidR="006C0927" w:rsidRPr="00ED7666" w:rsidDel="00650C11">
          <w:delText>umber of days necessary to make data available through Opendap and the IMOS portal</w:delText>
        </w:r>
        <w:r w:rsidR="00A44C48" w:rsidDel="00650C11">
          <w:delText xml:space="preserve"> from the date the data is on the eMII server</w:delText>
        </w:r>
        <w:r w:rsidR="006C0927" w:rsidRPr="00ED7666" w:rsidDel="00650C11">
          <w:delText>.</w:delText>
        </w:r>
      </w:del>
      <w:r w:rsidR="006C0927">
        <w:br/>
      </w:r>
      <w:r w:rsidR="006C0927">
        <w:rPr>
          <w:b/>
        </w:rPr>
        <w:t xml:space="preserve">AATAMS: </w:t>
      </w:r>
      <w:r w:rsidR="006C0927">
        <w:t>Australian Animal Tagging and Monitoring System (</w:t>
      </w:r>
      <w:hyperlink r:id="rId17" w:history="1">
        <w:r w:rsidR="006C0927" w:rsidRPr="009830B3">
          <w:rPr>
            <w:rStyle w:val="Hyperlink"/>
          </w:rPr>
          <w:t>http://imos.org.au/aatams.html</w:t>
        </w:r>
      </w:hyperlink>
      <w:r w:rsidR="006C0927">
        <w:t xml:space="preserve">) </w:t>
      </w:r>
      <w:r w:rsidR="006C0927">
        <w:br/>
      </w:r>
      <w:r w:rsidR="006C0927">
        <w:rPr>
          <w:b/>
        </w:rPr>
        <w:t>CTD</w:t>
      </w:r>
      <w:r w:rsidR="006C0927" w:rsidRPr="00991506">
        <w:t>:</w:t>
      </w:r>
      <w:r w:rsidR="006C0927">
        <w:t xml:space="preserve"> Conductivity Temperature and Depth</w:t>
      </w:r>
      <w:r w:rsidR="006C0927">
        <w:br/>
      </w:r>
      <w:r w:rsidR="006C0927">
        <w:rPr>
          <w:b/>
        </w:rPr>
        <w:t xml:space="preserve">SMRU: </w:t>
      </w:r>
      <w:r w:rsidR="006C0927">
        <w:t>Sea Mammal Research Unit (</w:t>
      </w:r>
      <w:hyperlink r:id="rId18" w:history="1">
        <w:r w:rsidR="006C0927" w:rsidRPr="009830B3">
          <w:rPr>
            <w:rStyle w:val="Hyperlink"/>
          </w:rPr>
          <w:t>http://www.smru.st-andrews.ac.uk/</w:t>
        </w:r>
      </w:hyperlink>
      <w:r w:rsidR="006C0927">
        <w:t>)</w:t>
      </w:r>
    </w:p>
    <w:p w14:paraId="32DC7889" w14:textId="77777777" w:rsidR="00CD22CF" w:rsidRPr="00D315D2" w:rsidRDefault="00CD22CF" w:rsidP="006C0927">
      <w:pPr>
        <w:rPr>
          <w:u w:val="single"/>
        </w:rPr>
      </w:pPr>
    </w:p>
    <w:p w14:paraId="4F08F94F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9127" w:type="dxa"/>
        <w:jc w:val="center"/>
        <w:tblLayout w:type="fixed"/>
        <w:tblLook w:val="04A0" w:firstRow="1" w:lastRow="0" w:firstColumn="1" w:lastColumn="0" w:noHBand="0" w:noVBand="1"/>
        <w:tblPrChange w:id="255" w:author="Xavier Hoenner" w:date="2014-04-30T11:39:00Z">
          <w:tblPr>
            <w:tblStyle w:val="TableGrid"/>
            <w:tblW w:w="912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993"/>
        <w:gridCol w:w="993"/>
        <w:gridCol w:w="993"/>
        <w:gridCol w:w="993"/>
        <w:gridCol w:w="993"/>
        <w:gridCol w:w="992"/>
        <w:gridCol w:w="992"/>
        <w:tblGridChange w:id="256">
          <w:tblGrid>
            <w:gridCol w:w="1101"/>
            <w:gridCol w:w="1077"/>
            <w:gridCol w:w="993"/>
            <w:gridCol w:w="993"/>
            <w:gridCol w:w="993"/>
            <w:gridCol w:w="992"/>
            <w:gridCol w:w="1"/>
            <w:gridCol w:w="991"/>
            <w:gridCol w:w="2"/>
            <w:gridCol w:w="990"/>
            <w:gridCol w:w="2"/>
            <w:gridCol w:w="990"/>
            <w:gridCol w:w="2"/>
          </w:tblGrid>
        </w:tblGridChange>
      </w:tblGrid>
      <w:tr w:rsidR="006C0927" w:rsidDel="00650C11" w14:paraId="68135BF2" w14:textId="268974A8" w:rsidTr="00650C11">
        <w:trPr>
          <w:jc w:val="center"/>
          <w:del w:id="257" w:author="Xavier Hoenner" w:date="2014-04-30T11:39:00Z"/>
          <w:trPrChange w:id="258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259" w:author="Xavier Hoenner" w:date="2014-04-30T11:39:00Z">
              <w:tcPr>
                <w:tcW w:w="1101" w:type="dxa"/>
                <w:vAlign w:val="center"/>
              </w:tcPr>
            </w:tcPrChange>
          </w:tcPr>
          <w:p w14:paraId="265127DD" w14:textId="04AB5D11" w:rsidR="006C0927" w:rsidRPr="0025464E" w:rsidDel="00650C11" w:rsidRDefault="006C0927" w:rsidP="00397C44">
            <w:pPr>
              <w:jc w:val="center"/>
              <w:rPr>
                <w:del w:id="260" w:author="Xavier Hoenner" w:date="2014-04-30T11:39:00Z"/>
                <w:b/>
              </w:rPr>
            </w:pPr>
            <w:del w:id="261" w:author="Xavier Hoenner" w:date="2014-04-30T11:39:00Z">
              <w:r w:rsidDel="00650C11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  <w:tcPrChange w:id="262" w:author="Xavier Hoenner" w:date="2014-04-30T11:39:00Z">
              <w:tcPr>
                <w:tcW w:w="1077" w:type="dxa"/>
                <w:vAlign w:val="center"/>
              </w:tcPr>
            </w:tcPrChange>
          </w:tcPr>
          <w:p w14:paraId="12730CCC" w14:textId="4355EAD1" w:rsidR="006C0927" w:rsidRPr="0025464E" w:rsidDel="00650C11" w:rsidRDefault="006C0927" w:rsidP="00397C44">
            <w:pPr>
              <w:jc w:val="center"/>
              <w:rPr>
                <w:del w:id="263" w:author="Xavier Hoenner" w:date="2014-04-30T11:39:00Z"/>
                <w:b/>
              </w:rPr>
            </w:pPr>
            <w:del w:id="264" w:author="Xavier Hoenner" w:date="2014-04-30T11:39:00Z">
              <w:r w:rsidDel="00650C11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  <w:tcPrChange w:id="265" w:author="Xavier Hoenner" w:date="2014-04-30T11:39:00Z">
              <w:tcPr>
                <w:tcW w:w="993" w:type="dxa"/>
                <w:vAlign w:val="center"/>
              </w:tcPr>
            </w:tcPrChange>
          </w:tcPr>
          <w:p w14:paraId="62BEBAD6" w14:textId="521E21DA" w:rsidR="006C0927" w:rsidDel="00650C11" w:rsidRDefault="006C0927" w:rsidP="00397C44">
            <w:pPr>
              <w:jc w:val="center"/>
              <w:rPr>
                <w:del w:id="266" w:author="Xavier Hoenner" w:date="2014-04-30T11:39:00Z"/>
                <w:b/>
              </w:rPr>
            </w:pPr>
            <w:del w:id="267" w:author="Xavier Hoenner" w:date="2014-04-30T11:39:00Z">
              <w:r w:rsidDel="00650C11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  <w:tcPrChange w:id="268" w:author="Xavier Hoenner" w:date="2014-04-30T11:39:00Z">
              <w:tcPr>
                <w:tcW w:w="993" w:type="dxa"/>
                <w:vAlign w:val="center"/>
              </w:tcPr>
            </w:tcPrChange>
          </w:tcPr>
          <w:p w14:paraId="4A127D95" w14:textId="69057E70" w:rsidR="006C0927" w:rsidDel="00650C11" w:rsidRDefault="006C0927" w:rsidP="00397C44">
            <w:pPr>
              <w:jc w:val="center"/>
              <w:rPr>
                <w:del w:id="269" w:author="Xavier Hoenner" w:date="2014-04-30T11:39:00Z"/>
                <w:b/>
              </w:rPr>
            </w:pPr>
            <w:del w:id="270" w:author="Xavier Hoenner" w:date="2014-04-30T11:39:00Z">
              <w:r w:rsidDel="00650C11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  <w:tcPrChange w:id="271" w:author="Xavier Hoenner" w:date="2014-04-30T11:39:00Z">
              <w:tcPr>
                <w:tcW w:w="993" w:type="dxa"/>
                <w:vAlign w:val="center"/>
              </w:tcPr>
            </w:tcPrChange>
          </w:tcPr>
          <w:p w14:paraId="42688ECD" w14:textId="60AB7030" w:rsidR="006C0927" w:rsidRPr="0025464E" w:rsidDel="00650C11" w:rsidRDefault="006C0927" w:rsidP="00397C44">
            <w:pPr>
              <w:jc w:val="center"/>
              <w:rPr>
                <w:del w:id="272" w:author="Xavier Hoenner" w:date="2014-04-30T11:39:00Z"/>
                <w:b/>
              </w:rPr>
            </w:pPr>
            <w:del w:id="273" w:author="Xavier Hoenner" w:date="2014-04-30T11:39:00Z">
              <w:r w:rsidDel="00650C11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  <w:tcPrChange w:id="274" w:author="Xavier Hoenner" w:date="2014-04-30T11:39:00Z">
              <w:tcPr>
                <w:tcW w:w="992" w:type="dxa"/>
                <w:vAlign w:val="center"/>
              </w:tcPr>
            </w:tcPrChange>
          </w:tcPr>
          <w:p w14:paraId="403B27DD" w14:textId="749CB555" w:rsidR="006C0927" w:rsidRPr="0025464E" w:rsidDel="00650C11" w:rsidRDefault="006C0927" w:rsidP="00397C44">
            <w:pPr>
              <w:jc w:val="center"/>
              <w:rPr>
                <w:del w:id="275" w:author="Xavier Hoenner" w:date="2014-04-30T11:39:00Z"/>
                <w:b/>
              </w:rPr>
            </w:pPr>
            <w:del w:id="276" w:author="Xavier Hoenner" w:date="2014-04-30T11:39:00Z">
              <w:r w:rsidDel="00650C11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  <w:tcPrChange w:id="277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38751783" w14:textId="3AE567D4" w:rsidR="006C0927" w:rsidDel="00650C11" w:rsidRDefault="006C0927" w:rsidP="00397C44">
            <w:pPr>
              <w:jc w:val="center"/>
              <w:rPr>
                <w:del w:id="278" w:author="Xavier Hoenner" w:date="2014-04-30T11:39:00Z"/>
                <w:b/>
              </w:rPr>
            </w:pPr>
            <w:del w:id="279" w:author="Xavier Hoenner" w:date="2014-04-30T11:39:00Z">
              <w:r w:rsidDel="00650C11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  <w:tcPrChange w:id="280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7F13C857" w14:textId="0D19F294" w:rsidR="006C0927" w:rsidDel="00650C11" w:rsidRDefault="006C0927" w:rsidP="00397C44">
            <w:pPr>
              <w:jc w:val="center"/>
              <w:rPr>
                <w:del w:id="281" w:author="Xavier Hoenner" w:date="2014-04-30T11:39:00Z"/>
                <w:b/>
              </w:rPr>
            </w:pPr>
            <w:del w:id="282" w:author="Xavier Hoenner" w:date="2014-04-30T11:39:00Z">
              <w:r w:rsidDel="00650C11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  <w:tcPrChange w:id="283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34F9A3F2" w14:textId="377BE192" w:rsidR="006C0927" w:rsidDel="00650C11" w:rsidRDefault="006C0927" w:rsidP="00397C44">
            <w:pPr>
              <w:jc w:val="center"/>
              <w:rPr>
                <w:del w:id="284" w:author="Xavier Hoenner" w:date="2014-04-30T11:39:00Z"/>
                <w:b/>
              </w:rPr>
            </w:pPr>
            <w:del w:id="285" w:author="Xavier Hoenner" w:date="2014-04-30T11:39:00Z">
              <w:r w:rsidDel="00650C11">
                <w:rPr>
                  <w:b/>
                </w:rPr>
                <w:delText>days_to_make_public</w:delText>
              </w:r>
            </w:del>
          </w:p>
        </w:tc>
      </w:tr>
      <w:tr w:rsidR="006C0927" w:rsidDel="00650C11" w14:paraId="701F5052" w14:textId="33F6D58E" w:rsidTr="00650C11">
        <w:trPr>
          <w:jc w:val="center"/>
          <w:del w:id="286" w:author="Xavier Hoenner" w:date="2014-04-30T11:39:00Z"/>
          <w:trPrChange w:id="287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288" w:author="Xavier Hoenner" w:date="2014-04-30T11:39:00Z">
              <w:tcPr>
                <w:tcW w:w="1101" w:type="dxa"/>
                <w:vAlign w:val="center"/>
              </w:tcPr>
            </w:tcPrChange>
          </w:tcPr>
          <w:p w14:paraId="49BB355F" w14:textId="024D29FA" w:rsidR="006C0927" w:rsidDel="00650C11" w:rsidRDefault="006C0927" w:rsidP="00397C44">
            <w:pPr>
              <w:jc w:val="center"/>
              <w:rPr>
                <w:del w:id="289" w:author="Xavier Hoenner" w:date="2014-04-30T11:39:00Z"/>
              </w:rPr>
            </w:pPr>
            <w:del w:id="290" w:author="Xavier Hoenner" w:date="2014-04-30T11:39:00Z">
              <w:r w:rsidDel="00650C11">
                <w:delText>Tag code</w:delText>
              </w:r>
            </w:del>
          </w:p>
        </w:tc>
        <w:tc>
          <w:tcPr>
            <w:tcW w:w="1077" w:type="dxa"/>
            <w:vAlign w:val="center"/>
            <w:tcPrChange w:id="291" w:author="Xavier Hoenner" w:date="2014-04-30T11:39:00Z">
              <w:tcPr>
                <w:tcW w:w="1077" w:type="dxa"/>
                <w:vAlign w:val="center"/>
              </w:tcPr>
            </w:tcPrChange>
          </w:tcPr>
          <w:p w14:paraId="2DFB4AEA" w14:textId="6550003C" w:rsidR="006C0927" w:rsidDel="00650C11" w:rsidRDefault="006C0927" w:rsidP="00397C44">
            <w:pPr>
              <w:jc w:val="center"/>
              <w:rPr>
                <w:del w:id="292" w:author="Xavier Hoenner" w:date="2014-04-30T11:39:00Z"/>
              </w:rPr>
            </w:pPr>
            <w:del w:id="293" w:author="Xavier Hoenner" w:date="2014-04-30T11:39:00Z">
              <w:r w:rsidDel="00650C11">
                <w:delText># CTD profiles</w:delText>
              </w:r>
            </w:del>
          </w:p>
        </w:tc>
        <w:tc>
          <w:tcPr>
            <w:tcW w:w="993" w:type="dxa"/>
            <w:vAlign w:val="center"/>
            <w:tcPrChange w:id="294" w:author="Xavier Hoenner" w:date="2014-04-30T11:39:00Z">
              <w:tcPr>
                <w:tcW w:w="993" w:type="dxa"/>
                <w:vAlign w:val="center"/>
              </w:tcPr>
            </w:tcPrChange>
          </w:tcPr>
          <w:p w14:paraId="1C75BED6" w14:textId="4925E247" w:rsidR="006C0927" w:rsidDel="00650C11" w:rsidRDefault="006C0927" w:rsidP="00397C44">
            <w:pPr>
              <w:jc w:val="center"/>
              <w:rPr>
                <w:del w:id="295" w:author="Xavier Hoenner" w:date="2014-04-30T11:39:00Z"/>
              </w:rPr>
            </w:pPr>
            <w:del w:id="296" w:author="Xavier Hoenner" w:date="2014-04-30T11:39:00Z">
              <w:r w:rsidDel="00650C11">
                <w:delText>Latitudinal range</w:delText>
              </w:r>
            </w:del>
          </w:p>
        </w:tc>
        <w:tc>
          <w:tcPr>
            <w:tcW w:w="993" w:type="dxa"/>
            <w:vAlign w:val="center"/>
            <w:tcPrChange w:id="297" w:author="Xavier Hoenner" w:date="2014-04-30T11:39:00Z">
              <w:tcPr>
                <w:tcW w:w="993" w:type="dxa"/>
                <w:vAlign w:val="center"/>
              </w:tcPr>
            </w:tcPrChange>
          </w:tcPr>
          <w:p w14:paraId="6C26EAAF" w14:textId="4D669E86" w:rsidR="006C0927" w:rsidDel="00650C11" w:rsidRDefault="006C0927" w:rsidP="00397C44">
            <w:pPr>
              <w:jc w:val="center"/>
              <w:rPr>
                <w:del w:id="298" w:author="Xavier Hoenner" w:date="2014-04-30T11:39:00Z"/>
              </w:rPr>
            </w:pPr>
            <w:del w:id="299" w:author="Xavier Hoenner" w:date="2014-04-30T11:39:00Z">
              <w:r w:rsidDel="00650C11">
                <w:delText>Longitudinal range</w:delText>
              </w:r>
            </w:del>
          </w:p>
        </w:tc>
        <w:tc>
          <w:tcPr>
            <w:tcW w:w="993" w:type="dxa"/>
            <w:vAlign w:val="center"/>
            <w:tcPrChange w:id="300" w:author="Xavier Hoenner" w:date="2014-04-30T11:39:00Z">
              <w:tcPr>
                <w:tcW w:w="993" w:type="dxa"/>
                <w:vAlign w:val="center"/>
              </w:tcPr>
            </w:tcPrChange>
          </w:tcPr>
          <w:p w14:paraId="2C063EB3" w14:textId="74DC679F" w:rsidR="006C0927" w:rsidDel="00650C11" w:rsidRDefault="006C0927" w:rsidP="00397C44">
            <w:pPr>
              <w:jc w:val="center"/>
              <w:rPr>
                <w:del w:id="301" w:author="Xavier Hoenner" w:date="2014-04-30T11:39:00Z"/>
              </w:rPr>
            </w:pPr>
            <w:del w:id="302" w:author="Xavier Hoenner" w:date="2014-04-30T11:39:00Z">
              <w:r w:rsidDel="00650C11">
                <w:delText>Start</w:delText>
              </w:r>
            </w:del>
          </w:p>
        </w:tc>
        <w:tc>
          <w:tcPr>
            <w:tcW w:w="992" w:type="dxa"/>
            <w:vAlign w:val="center"/>
            <w:tcPrChange w:id="303" w:author="Xavier Hoenner" w:date="2014-04-30T11:39:00Z">
              <w:tcPr>
                <w:tcW w:w="992" w:type="dxa"/>
                <w:vAlign w:val="center"/>
              </w:tcPr>
            </w:tcPrChange>
          </w:tcPr>
          <w:p w14:paraId="06A02E13" w14:textId="46804303" w:rsidR="006C0927" w:rsidDel="00650C11" w:rsidRDefault="006C0927" w:rsidP="00397C44">
            <w:pPr>
              <w:jc w:val="center"/>
              <w:rPr>
                <w:del w:id="304" w:author="Xavier Hoenner" w:date="2014-04-30T11:39:00Z"/>
              </w:rPr>
            </w:pPr>
            <w:del w:id="305" w:author="Xavier Hoenner" w:date="2014-04-30T11:39:00Z">
              <w:r w:rsidDel="00650C11">
                <w:delText>End</w:delText>
              </w:r>
            </w:del>
          </w:p>
        </w:tc>
        <w:tc>
          <w:tcPr>
            <w:tcW w:w="992" w:type="dxa"/>
            <w:vAlign w:val="center"/>
            <w:tcPrChange w:id="306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A144899" w14:textId="4197947E" w:rsidR="006C0927" w:rsidDel="00650C11" w:rsidRDefault="006C0927" w:rsidP="00397C44">
            <w:pPr>
              <w:jc w:val="center"/>
              <w:rPr>
                <w:del w:id="307" w:author="Xavier Hoenner" w:date="2014-04-30T11:39:00Z"/>
              </w:rPr>
            </w:pPr>
            <w:del w:id="308" w:author="Xavier Hoenner" w:date="2014-04-30T11:39:00Z">
              <w:r w:rsidDel="00650C11">
                <w:delText>Time coverage (days)</w:delText>
              </w:r>
            </w:del>
          </w:p>
        </w:tc>
        <w:tc>
          <w:tcPr>
            <w:tcW w:w="992" w:type="dxa"/>
            <w:vAlign w:val="center"/>
            <w:tcPrChange w:id="309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0731EA2E" w14:textId="6F288DC5" w:rsidR="006C0927" w:rsidDel="00650C11" w:rsidRDefault="006C0927" w:rsidP="00397C44">
            <w:pPr>
              <w:jc w:val="center"/>
              <w:rPr>
                <w:del w:id="310" w:author="Xavier Hoenner" w:date="2014-04-30T11:39:00Z"/>
              </w:rPr>
            </w:pPr>
            <w:del w:id="311" w:author="Xavier Hoenner" w:date="2014-04-30T11:39:00Z">
              <w:r w:rsidDel="00650C11">
                <w:delText>Time to upload data (days)</w:delText>
              </w:r>
            </w:del>
          </w:p>
        </w:tc>
        <w:tc>
          <w:tcPr>
            <w:tcW w:w="992" w:type="dxa"/>
            <w:vAlign w:val="center"/>
            <w:tcPrChange w:id="312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0F19CF6" w14:textId="01D3C345" w:rsidR="006C0927" w:rsidDel="00650C11" w:rsidRDefault="006C0927" w:rsidP="00397C44">
            <w:pPr>
              <w:jc w:val="center"/>
              <w:rPr>
                <w:del w:id="313" w:author="Xavier Hoenner" w:date="2014-04-30T11:39:00Z"/>
              </w:rPr>
            </w:pPr>
            <w:del w:id="314" w:author="Xavier Hoenner" w:date="2014-04-30T11:39:00Z">
              <w:r w:rsidDel="00650C11">
                <w:delText>Time to publish data (days)</w:delText>
              </w:r>
            </w:del>
          </w:p>
        </w:tc>
      </w:tr>
      <w:tr w:rsidR="006C0927" w:rsidDel="00650C11" w14:paraId="0AF25632" w14:textId="1785932C" w:rsidTr="00650C11">
        <w:trPr>
          <w:jc w:val="center"/>
          <w:del w:id="315" w:author="Xavier Hoenner" w:date="2014-04-30T11:39:00Z"/>
          <w:trPrChange w:id="316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  <w:tcPrChange w:id="317" w:author="Xavier Hoenner" w:date="2014-04-30T11:39:00Z">
              <w:tcPr>
                <w:tcW w:w="9125" w:type="dxa"/>
                <w:gridSpan w:val="12"/>
                <w:shd w:val="clear" w:color="auto" w:fill="595959" w:themeFill="text1" w:themeFillTint="A6"/>
                <w:vAlign w:val="center"/>
              </w:tcPr>
            </w:tcPrChange>
          </w:tcPr>
          <w:p w14:paraId="7C595A83" w14:textId="78E22A81" w:rsidR="006C0927" w:rsidRPr="00B22073" w:rsidDel="00650C11" w:rsidRDefault="006C0927" w:rsidP="00397C44">
            <w:pPr>
              <w:spacing w:after="200" w:line="276" w:lineRule="auto"/>
              <w:jc w:val="center"/>
              <w:rPr>
                <w:del w:id="318" w:author="Xavier Hoenner" w:date="2014-04-30T11:39:00Z"/>
                <w:sz w:val="22"/>
              </w:rPr>
            </w:pPr>
            <w:del w:id="319" w:author="Xavier Hoenner" w:date="2014-04-30T11:39:00Z">
              <w:r w:rsidRPr="00B22073" w:rsidDel="00650C11">
                <w:delText>Headers: headers</w:delText>
              </w:r>
            </w:del>
          </w:p>
        </w:tc>
      </w:tr>
      <w:tr w:rsidR="006C0927" w:rsidDel="00650C11" w14:paraId="476046C5" w14:textId="6D7875E2" w:rsidTr="00650C11">
        <w:trPr>
          <w:jc w:val="center"/>
          <w:del w:id="320" w:author="Xavier Hoenner" w:date="2014-04-30T11:39:00Z"/>
          <w:trPrChange w:id="321" w:author="Xavier Hoenner" w:date="2014-04-30T11:39:00Z">
            <w:trPr>
              <w:gridAfter w:val="0"/>
              <w:jc w:val="center"/>
            </w:trPr>
          </w:trPrChange>
        </w:trPr>
        <w:tc>
          <w:tcPr>
            <w:tcW w:w="1101" w:type="dxa"/>
            <w:vAlign w:val="center"/>
            <w:tcPrChange w:id="322" w:author="Xavier Hoenner" w:date="2014-04-30T11:39:00Z">
              <w:tcPr>
                <w:tcW w:w="1101" w:type="dxa"/>
                <w:vAlign w:val="center"/>
              </w:tcPr>
            </w:tcPrChange>
          </w:tcPr>
          <w:p w14:paraId="0DE1605C" w14:textId="7A6BBFA5" w:rsidR="006C0927" w:rsidDel="00650C11" w:rsidRDefault="006C0927" w:rsidP="00397C44">
            <w:pPr>
              <w:jc w:val="center"/>
              <w:rPr>
                <w:del w:id="323" w:author="Xavier Hoenner" w:date="2014-04-30T11:39:00Z"/>
              </w:rPr>
            </w:pPr>
          </w:p>
        </w:tc>
        <w:tc>
          <w:tcPr>
            <w:tcW w:w="1077" w:type="dxa"/>
            <w:vAlign w:val="center"/>
            <w:tcPrChange w:id="324" w:author="Xavier Hoenner" w:date="2014-04-30T11:39:00Z">
              <w:tcPr>
                <w:tcW w:w="1077" w:type="dxa"/>
                <w:vAlign w:val="center"/>
              </w:tcPr>
            </w:tcPrChange>
          </w:tcPr>
          <w:p w14:paraId="1A3A52A3" w14:textId="12A413C8" w:rsidR="006C0927" w:rsidDel="00650C11" w:rsidRDefault="006C0927" w:rsidP="00397C44">
            <w:pPr>
              <w:jc w:val="center"/>
              <w:rPr>
                <w:del w:id="325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26" w:author="Xavier Hoenner" w:date="2014-04-30T11:39:00Z">
              <w:tcPr>
                <w:tcW w:w="993" w:type="dxa"/>
                <w:vAlign w:val="center"/>
              </w:tcPr>
            </w:tcPrChange>
          </w:tcPr>
          <w:p w14:paraId="4A80E6F2" w14:textId="3B97966E" w:rsidR="006C0927" w:rsidDel="00650C11" w:rsidRDefault="006C0927" w:rsidP="00397C44">
            <w:pPr>
              <w:jc w:val="center"/>
              <w:rPr>
                <w:del w:id="327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28" w:author="Xavier Hoenner" w:date="2014-04-30T11:39:00Z">
              <w:tcPr>
                <w:tcW w:w="993" w:type="dxa"/>
                <w:vAlign w:val="center"/>
              </w:tcPr>
            </w:tcPrChange>
          </w:tcPr>
          <w:p w14:paraId="4E28A070" w14:textId="4172CB55" w:rsidR="006C0927" w:rsidDel="00650C11" w:rsidRDefault="006C0927" w:rsidP="00397C44">
            <w:pPr>
              <w:jc w:val="center"/>
              <w:rPr>
                <w:del w:id="329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330" w:author="Xavier Hoenner" w:date="2014-04-30T11:39:00Z">
              <w:tcPr>
                <w:tcW w:w="993" w:type="dxa"/>
                <w:vAlign w:val="center"/>
              </w:tcPr>
            </w:tcPrChange>
          </w:tcPr>
          <w:p w14:paraId="079FD051" w14:textId="6BEF5FC2" w:rsidR="006C0927" w:rsidDel="00650C11" w:rsidRDefault="006C0927" w:rsidP="00397C44">
            <w:pPr>
              <w:jc w:val="center"/>
              <w:rPr>
                <w:del w:id="331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32" w:author="Xavier Hoenner" w:date="2014-04-30T11:39:00Z">
              <w:tcPr>
                <w:tcW w:w="992" w:type="dxa"/>
                <w:vAlign w:val="center"/>
              </w:tcPr>
            </w:tcPrChange>
          </w:tcPr>
          <w:p w14:paraId="19076EEC" w14:textId="5939742F" w:rsidR="006C0927" w:rsidDel="00650C11" w:rsidRDefault="006C0927" w:rsidP="00397C44">
            <w:pPr>
              <w:jc w:val="center"/>
              <w:rPr>
                <w:del w:id="333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34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D370FC0" w14:textId="0C2B1FB2" w:rsidR="006C0927" w:rsidDel="00650C11" w:rsidRDefault="006C0927" w:rsidP="00397C44">
            <w:pPr>
              <w:jc w:val="center"/>
              <w:rPr>
                <w:del w:id="335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36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5464258C" w14:textId="6D6BA35D" w:rsidR="006C0927" w:rsidDel="00650C11" w:rsidRDefault="006C0927" w:rsidP="00397C44">
            <w:pPr>
              <w:jc w:val="center"/>
              <w:rPr>
                <w:del w:id="337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338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1013BCF" w14:textId="55670D5C" w:rsidR="006C0927" w:rsidDel="00650C11" w:rsidRDefault="006C0927" w:rsidP="00397C44">
            <w:pPr>
              <w:jc w:val="center"/>
              <w:rPr>
                <w:del w:id="339" w:author="Xavier Hoenner" w:date="2014-04-30T11:39:00Z"/>
              </w:rPr>
            </w:pPr>
          </w:p>
        </w:tc>
      </w:tr>
      <w:tr w:rsidR="00650C11" w14:paraId="605EB27F" w14:textId="77777777" w:rsidTr="00650C11">
        <w:tblPrEx>
          <w:tblPrExChange w:id="340" w:author="Xavier Hoenner" w:date="2014-04-30T11:39:00Z">
            <w:tblPrEx>
              <w:tblW w:w="9127" w:type="dxa"/>
            </w:tblPrEx>
          </w:tblPrExChange>
        </w:tblPrEx>
        <w:trPr>
          <w:jc w:val="center"/>
          <w:ins w:id="341" w:author="Xavier Hoenner" w:date="2014-04-30T11:39:00Z"/>
          <w:trPrChange w:id="342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343" w:author="Xavier Hoenner" w:date="2014-04-30T11:39:00Z">
              <w:tcPr>
                <w:tcW w:w="1101" w:type="dxa"/>
                <w:vAlign w:val="center"/>
              </w:tcPr>
            </w:tcPrChange>
          </w:tcPr>
          <w:p w14:paraId="3D2BFAE4" w14:textId="77777777" w:rsidR="00650C11" w:rsidRPr="0025464E" w:rsidRDefault="00650C11" w:rsidP="00650C11">
            <w:pPr>
              <w:jc w:val="center"/>
              <w:rPr>
                <w:ins w:id="344" w:author="Xavier Hoenner" w:date="2014-04-30T11:39:00Z"/>
                <w:b/>
              </w:rPr>
            </w:pPr>
            <w:ins w:id="345" w:author="Xavier Hoenner" w:date="2014-04-30T11:39:00Z">
              <w:r>
                <w:rPr>
                  <w:b/>
                </w:rPr>
                <w:t>tag_code</w:t>
              </w:r>
            </w:ins>
          </w:p>
        </w:tc>
        <w:tc>
          <w:tcPr>
            <w:tcW w:w="1077" w:type="dxa"/>
            <w:vAlign w:val="center"/>
            <w:tcPrChange w:id="346" w:author="Xavier Hoenner" w:date="2014-04-30T11:39:00Z">
              <w:tcPr>
                <w:tcW w:w="1077" w:type="dxa"/>
                <w:vAlign w:val="center"/>
              </w:tcPr>
            </w:tcPrChange>
          </w:tcPr>
          <w:p w14:paraId="5B44E487" w14:textId="77777777" w:rsidR="00650C11" w:rsidRPr="0025464E" w:rsidRDefault="00650C11" w:rsidP="00650C11">
            <w:pPr>
              <w:jc w:val="center"/>
              <w:rPr>
                <w:ins w:id="347" w:author="Xavier Hoenner" w:date="2014-04-30T11:39:00Z"/>
                <w:b/>
              </w:rPr>
            </w:pPr>
            <w:ins w:id="348" w:author="Xavier Hoenner" w:date="2014-04-30T11:39:00Z">
              <w:r>
                <w:rPr>
                  <w:b/>
                </w:rPr>
                <w:t>nb_profiles</w:t>
              </w:r>
            </w:ins>
          </w:p>
        </w:tc>
        <w:tc>
          <w:tcPr>
            <w:tcW w:w="993" w:type="dxa"/>
            <w:vAlign w:val="center"/>
            <w:tcPrChange w:id="349" w:author="Xavier Hoenner" w:date="2014-04-30T11:39:00Z">
              <w:tcPr>
                <w:tcW w:w="993" w:type="dxa"/>
                <w:vAlign w:val="center"/>
              </w:tcPr>
            </w:tcPrChange>
          </w:tcPr>
          <w:p w14:paraId="7CFFF7DD" w14:textId="77777777" w:rsidR="00650C11" w:rsidRDefault="00650C11" w:rsidP="00650C11">
            <w:pPr>
              <w:jc w:val="center"/>
              <w:rPr>
                <w:ins w:id="350" w:author="Xavier Hoenner" w:date="2014-04-30T11:39:00Z"/>
                <w:b/>
              </w:rPr>
            </w:pPr>
            <w:ins w:id="351" w:author="Xavier Hoenner" w:date="2014-04-30T11:39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  <w:tcPrChange w:id="352" w:author="Xavier Hoenner" w:date="2014-04-30T11:39:00Z">
              <w:tcPr>
                <w:tcW w:w="993" w:type="dxa"/>
                <w:vAlign w:val="center"/>
              </w:tcPr>
            </w:tcPrChange>
          </w:tcPr>
          <w:p w14:paraId="02D4DDEA" w14:textId="77777777" w:rsidR="00650C11" w:rsidRDefault="00650C11" w:rsidP="00650C11">
            <w:pPr>
              <w:jc w:val="center"/>
              <w:rPr>
                <w:ins w:id="353" w:author="Xavier Hoenner" w:date="2014-04-30T11:39:00Z"/>
                <w:b/>
              </w:rPr>
            </w:pPr>
            <w:ins w:id="354" w:author="Xavier Hoenner" w:date="2014-04-30T11:39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  <w:tcPrChange w:id="355" w:author="Xavier Hoenner" w:date="2014-04-30T11:39:00Z">
              <w:tcPr>
                <w:tcW w:w="993" w:type="dxa"/>
                <w:vAlign w:val="center"/>
              </w:tcPr>
            </w:tcPrChange>
          </w:tcPr>
          <w:p w14:paraId="3B51FA9A" w14:textId="77777777" w:rsidR="00650C11" w:rsidRDefault="00650C11" w:rsidP="00650C11">
            <w:pPr>
              <w:jc w:val="center"/>
              <w:rPr>
                <w:ins w:id="356" w:author="Xavier Hoenner" w:date="2014-04-30T11:39:00Z"/>
                <w:b/>
              </w:rPr>
            </w:pPr>
            <w:ins w:id="357" w:author="Xavier Hoenner" w:date="2014-04-30T11:39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  <w:tcPrChange w:id="358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5307C04F" w14:textId="77777777" w:rsidR="00650C11" w:rsidRDefault="00650C11" w:rsidP="00650C11">
            <w:pPr>
              <w:jc w:val="center"/>
              <w:rPr>
                <w:ins w:id="359" w:author="Xavier Hoenner" w:date="2014-04-30T11:39:00Z"/>
                <w:b/>
              </w:rPr>
            </w:pPr>
            <w:ins w:id="360" w:author="Xavier Hoenner" w:date="2014-04-30T11:39:00Z">
              <w:r>
                <w:rPr>
                  <w:b/>
                </w:rPr>
                <w:t>depth_range</w:t>
              </w:r>
            </w:ins>
          </w:p>
        </w:tc>
        <w:tc>
          <w:tcPr>
            <w:tcW w:w="993" w:type="dxa"/>
            <w:vAlign w:val="center"/>
            <w:tcPrChange w:id="361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6B6989C9" w14:textId="77777777" w:rsidR="00650C11" w:rsidRPr="0025464E" w:rsidRDefault="00650C11" w:rsidP="00650C11">
            <w:pPr>
              <w:jc w:val="center"/>
              <w:rPr>
                <w:ins w:id="362" w:author="Xavier Hoenner" w:date="2014-04-30T11:39:00Z"/>
                <w:b/>
              </w:rPr>
            </w:pPr>
            <w:ins w:id="363" w:author="Xavier Hoenner" w:date="2014-04-30T11:39:00Z">
              <w:r>
                <w:rPr>
                  <w:b/>
                </w:rPr>
                <w:t>coverage_start</w:t>
              </w:r>
            </w:ins>
          </w:p>
        </w:tc>
        <w:tc>
          <w:tcPr>
            <w:tcW w:w="992" w:type="dxa"/>
            <w:vAlign w:val="center"/>
            <w:tcPrChange w:id="364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4AD7E439" w14:textId="77777777" w:rsidR="00650C11" w:rsidRPr="0025464E" w:rsidRDefault="00650C11" w:rsidP="00650C11">
            <w:pPr>
              <w:jc w:val="center"/>
              <w:rPr>
                <w:ins w:id="365" w:author="Xavier Hoenner" w:date="2014-04-30T11:39:00Z"/>
                <w:b/>
              </w:rPr>
            </w:pPr>
            <w:ins w:id="366" w:author="Xavier Hoenner" w:date="2014-04-30T11:39:00Z">
              <w:r>
                <w:rPr>
                  <w:b/>
                </w:rPr>
                <w:t>coverage_end</w:t>
              </w:r>
            </w:ins>
          </w:p>
        </w:tc>
        <w:tc>
          <w:tcPr>
            <w:tcW w:w="992" w:type="dxa"/>
            <w:vAlign w:val="center"/>
            <w:tcPrChange w:id="367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575B3074" w14:textId="77777777" w:rsidR="00650C11" w:rsidRDefault="00650C11" w:rsidP="00650C11">
            <w:pPr>
              <w:jc w:val="center"/>
              <w:rPr>
                <w:ins w:id="368" w:author="Xavier Hoenner" w:date="2014-04-30T11:39:00Z"/>
                <w:b/>
              </w:rPr>
            </w:pPr>
            <w:ins w:id="369" w:author="Xavier Hoenner" w:date="2014-04-30T11:39:00Z">
              <w:r>
                <w:rPr>
                  <w:b/>
                </w:rPr>
                <w:t>Coverage_duration</w:t>
              </w:r>
            </w:ins>
          </w:p>
        </w:tc>
      </w:tr>
      <w:tr w:rsidR="00650C11" w14:paraId="1D325553" w14:textId="77777777" w:rsidTr="00650C11">
        <w:tblPrEx>
          <w:tblPrExChange w:id="370" w:author="Xavier Hoenner" w:date="2014-04-30T11:39:00Z">
            <w:tblPrEx>
              <w:tblW w:w="9127" w:type="dxa"/>
            </w:tblPrEx>
          </w:tblPrExChange>
        </w:tblPrEx>
        <w:trPr>
          <w:jc w:val="center"/>
          <w:ins w:id="371" w:author="Xavier Hoenner" w:date="2014-04-30T11:39:00Z"/>
          <w:trPrChange w:id="372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373" w:author="Xavier Hoenner" w:date="2014-04-30T11:39:00Z">
              <w:tcPr>
                <w:tcW w:w="1101" w:type="dxa"/>
                <w:vAlign w:val="center"/>
              </w:tcPr>
            </w:tcPrChange>
          </w:tcPr>
          <w:p w14:paraId="2BF2A29B" w14:textId="77777777" w:rsidR="00650C11" w:rsidRDefault="00650C11" w:rsidP="00650C11">
            <w:pPr>
              <w:jc w:val="center"/>
              <w:rPr>
                <w:ins w:id="374" w:author="Xavier Hoenner" w:date="2014-04-30T11:39:00Z"/>
              </w:rPr>
            </w:pPr>
            <w:ins w:id="375" w:author="Xavier Hoenner" w:date="2014-04-30T11:39:00Z">
              <w:r>
                <w:t>Tag code</w:t>
              </w:r>
            </w:ins>
          </w:p>
        </w:tc>
        <w:tc>
          <w:tcPr>
            <w:tcW w:w="1077" w:type="dxa"/>
            <w:vAlign w:val="center"/>
            <w:tcPrChange w:id="376" w:author="Xavier Hoenner" w:date="2014-04-30T11:39:00Z">
              <w:tcPr>
                <w:tcW w:w="1077" w:type="dxa"/>
                <w:vAlign w:val="center"/>
              </w:tcPr>
            </w:tcPrChange>
          </w:tcPr>
          <w:p w14:paraId="1654E070" w14:textId="77777777" w:rsidR="00650C11" w:rsidRDefault="00650C11" w:rsidP="00650C11">
            <w:pPr>
              <w:jc w:val="center"/>
              <w:rPr>
                <w:ins w:id="377" w:author="Xavier Hoenner" w:date="2014-04-30T11:39:00Z"/>
              </w:rPr>
            </w:pPr>
            <w:ins w:id="378" w:author="Xavier Hoenner" w:date="2014-04-30T11:39:00Z">
              <w:r>
                <w:t># CTD profiles</w:t>
              </w:r>
            </w:ins>
          </w:p>
        </w:tc>
        <w:tc>
          <w:tcPr>
            <w:tcW w:w="993" w:type="dxa"/>
            <w:vAlign w:val="center"/>
            <w:tcPrChange w:id="379" w:author="Xavier Hoenner" w:date="2014-04-30T11:39:00Z">
              <w:tcPr>
                <w:tcW w:w="993" w:type="dxa"/>
                <w:vAlign w:val="center"/>
              </w:tcPr>
            </w:tcPrChange>
          </w:tcPr>
          <w:p w14:paraId="5132F124" w14:textId="77777777" w:rsidR="00650C11" w:rsidRDefault="00650C11" w:rsidP="00650C11">
            <w:pPr>
              <w:jc w:val="center"/>
              <w:rPr>
                <w:ins w:id="380" w:author="Xavier Hoenner" w:date="2014-04-30T11:39:00Z"/>
              </w:rPr>
            </w:pPr>
            <w:ins w:id="381" w:author="Xavier Hoenner" w:date="2014-04-30T11:39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382" w:author="Xavier Hoenner" w:date="2014-04-30T11:39:00Z">
              <w:tcPr>
                <w:tcW w:w="993" w:type="dxa"/>
                <w:vAlign w:val="center"/>
              </w:tcPr>
            </w:tcPrChange>
          </w:tcPr>
          <w:p w14:paraId="2A59E4B8" w14:textId="77777777" w:rsidR="00650C11" w:rsidRDefault="00650C11" w:rsidP="00650C11">
            <w:pPr>
              <w:jc w:val="center"/>
              <w:rPr>
                <w:ins w:id="383" w:author="Xavier Hoenner" w:date="2014-04-30T11:39:00Z"/>
              </w:rPr>
            </w:pPr>
            <w:ins w:id="384" w:author="Xavier Hoenner" w:date="2014-04-30T11:39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385" w:author="Xavier Hoenner" w:date="2014-04-30T11:39:00Z">
              <w:tcPr>
                <w:tcW w:w="993" w:type="dxa"/>
                <w:vAlign w:val="center"/>
              </w:tcPr>
            </w:tcPrChange>
          </w:tcPr>
          <w:p w14:paraId="55A83D3C" w14:textId="77777777" w:rsidR="00650C11" w:rsidRDefault="00650C11" w:rsidP="00650C11">
            <w:pPr>
              <w:jc w:val="center"/>
              <w:rPr>
                <w:ins w:id="386" w:author="Xavier Hoenner" w:date="2014-04-30T11:39:00Z"/>
              </w:rPr>
            </w:pPr>
            <w:ins w:id="387" w:author="Xavier Hoenner" w:date="2014-04-30T11:39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388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32421132" w14:textId="77777777" w:rsidR="00650C11" w:rsidRDefault="00650C11" w:rsidP="00650C11">
            <w:pPr>
              <w:jc w:val="center"/>
              <w:rPr>
                <w:ins w:id="389" w:author="Xavier Hoenner" w:date="2014-04-30T11:39:00Z"/>
              </w:rPr>
            </w:pPr>
            <w:ins w:id="390" w:author="Xavier Hoenner" w:date="2014-04-30T11:39:00Z">
              <w:r>
                <w:t>Depth range</w:t>
              </w:r>
            </w:ins>
          </w:p>
        </w:tc>
        <w:tc>
          <w:tcPr>
            <w:tcW w:w="993" w:type="dxa"/>
            <w:vAlign w:val="center"/>
            <w:tcPrChange w:id="391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2B9A824F" w14:textId="77777777" w:rsidR="00650C11" w:rsidRDefault="00650C11" w:rsidP="00650C11">
            <w:pPr>
              <w:jc w:val="center"/>
              <w:rPr>
                <w:ins w:id="392" w:author="Xavier Hoenner" w:date="2014-04-30T11:39:00Z"/>
              </w:rPr>
            </w:pPr>
            <w:ins w:id="393" w:author="Xavier Hoenner" w:date="2014-04-30T11:39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394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6185CDB0" w14:textId="77777777" w:rsidR="00650C11" w:rsidRDefault="00650C11" w:rsidP="00650C11">
            <w:pPr>
              <w:jc w:val="center"/>
              <w:rPr>
                <w:ins w:id="395" w:author="Xavier Hoenner" w:date="2014-04-30T11:39:00Z"/>
              </w:rPr>
            </w:pPr>
            <w:ins w:id="396" w:author="Xavier Hoenner" w:date="2014-04-30T11:39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397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6530D398" w14:textId="77777777" w:rsidR="00650C11" w:rsidRDefault="00650C11" w:rsidP="00650C11">
            <w:pPr>
              <w:jc w:val="center"/>
              <w:rPr>
                <w:ins w:id="398" w:author="Xavier Hoenner" w:date="2014-04-30T11:39:00Z"/>
              </w:rPr>
            </w:pPr>
            <w:ins w:id="399" w:author="Xavier Hoenner" w:date="2014-04-30T11:39:00Z">
              <w:r>
                <w:t>Time coverage (days)</w:t>
              </w:r>
            </w:ins>
          </w:p>
        </w:tc>
      </w:tr>
      <w:tr w:rsidR="00650C11" w14:paraId="2E626A4D" w14:textId="77777777" w:rsidTr="00650C11">
        <w:tblPrEx>
          <w:tblPrExChange w:id="400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01" w:author="Xavier Hoenner" w:date="2014-04-30T11:39:00Z"/>
          <w:trPrChange w:id="402" w:author="Xavier Hoenner" w:date="2014-04-30T11:39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595959" w:themeFill="text1" w:themeFillTint="A6"/>
            <w:vAlign w:val="center"/>
            <w:tcPrChange w:id="403" w:author="Xavier Hoenner" w:date="2014-04-30T11:39:00Z">
              <w:tcPr>
                <w:tcW w:w="9127" w:type="dxa"/>
                <w:gridSpan w:val="13"/>
                <w:shd w:val="clear" w:color="auto" w:fill="595959" w:themeFill="text1" w:themeFillTint="A6"/>
                <w:vAlign w:val="center"/>
              </w:tcPr>
            </w:tcPrChange>
          </w:tcPr>
          <w:p w14:paraId="2F00023B" w14:textId="77777777" w:rsidR="00650C11" w:rsidRDefault="00650C11" w:rsidP="00650C11">
            <w:pPr>
              <w:jc w:val="center"/>
              <w:rPr>
                <w:ins w:id="404" w:author="Xavier Hoenner" w:date="2014-04-30T11:39:00Z"/>
              </w:rPr>
            </w:pPr>
            <w:ins w:id="405" w:author="Xavier Hoenner" w:date="2014-04-30T11:39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650C11" w14:paraId="37F41442" w14:textId="77777777" w:rsidTr="00650C11">
        <w:tblPrEx>
          <w:tblPrExChange w:id="406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07" w:author="Xavier Hoenner" w:date="2014-04-30T11:39:00Z"/>
          <w:trPrChange w:id="408" w:author="Xavier Hoenner" w:date="2014-04-30T11:39:00Z">
            <w:trPr>
              <w:jc w:val="center"/>
            </w:trPr>
          </w:trPrChange>
        </w:trPr>
        <w:tc>
          <w:tcPr>
            <w:tcW w:w="9127" w:type="dxa"/>
            <w:gridSpan w:val="9"/>
            <w:shd w:val="clear" w:color="auto" w:fill="BFBFBF" w:themeFill="background1" w:themeFillShade="BF"/>
            <w:vAlign w:val="center"/>
            <w:tcPrChange w:id="409" w:author="Xavier Hoenner" w:date="2014-04-30T11:39:00Z">
              <w:tcPr>
                <w:tcW w:w="9127" w:type="dxa"/>
                <w:gridSpan w:val="13"/>
                <w:shd w:val="clear" w:color="auto" w:fill="BFBFBF" w:themeFill="background1" w:themeFillShade="BF"/>
                <w:vAlign w:val="center"/>
              </w:tcPr>
            </w:tcPrChange>
          </w:tcPr>
          <w:p w14:paraId="1094CFC9" w14:textId="77777777" w:rsidR="00650C11" w:rsidRDefault="00650C11" w:rsidP="00650C11">
            <w:pPr>
              <w:rPr>
                <w:ins w:id="410" w:author="Xavier Hoenner" w:date="2014-04-30T11:39:00Z"/>
              </w:rPr>
            </w:pPr>
            <w:ins w:id="411" w:author="Xavier Hoenner" w:date="2014-04-30T11:39:00Z">
              <w:r>
                <w:t>Sub-headers = headers</w:t>
              </w:r>
            </w:ins>
          </w:p>
        </w:tc>
      </w:tr>
      <w:tr w:rsidR="00650C11" w14:paraId="2E7D6E82" w14:textId="77777777" w:rsidTr="00650C11">
        <w:tblPrEx>
          <w:tblPrExChange w:id="412" w:author="Xavier Hoenner" w:date="2014-04-30T11:39:00Z">
            <w:tblPrEx>
              <w:tblW w:w="9127" w:type="dxa"/>
            </w:tblPrEx>
          </w:tblPrExChange>
        </w:tblPrEx>
        <w:trPr>
          <w:jc w:val="center"/>
          <w:ins w:id="413" w:author="Xavier Hoenner" w:date="2014-04-30T11:39:00Z"/>
          <w:trPrChange w:id="414" w:author="Xavier Hoenner" w:date="2014-04-30T11:3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415" w:author="Xavier Hoenner" w:date="2014-04-30T11:39:00Z">
              <w:tcPr>
                <w:tcW w:w="1101" w:type="dxa"/>
                <w:vAlign w:val="center"/>
              </w:tcPr>
            </w:tcPrChange>
          </w:tcPr>
          <w:p w14:paraId="29B9F155" w14:textId="77777777" w:rsidR="00650C11" w:rsidRDefault="00650C11" w:rsidP="00650C11">
            <w:pPr>
              <w:jc w:val="center"/>
              <w:rPr>
                <w:ins w:id="416" w:author="Xavier Hoenner" w:date="2014-04-30T11:39:00Z"/>
              </w:rPr>
            </w:pPr>
          </w:p>
        </w:tc>
        <w:tc>
          <w:tcPr>
            <w:tcW w:w="1077" w:type="dxa"/>
            <w:vAlign w:val="center"/>
            <w:tcPrChange w:id="417" w:author="Xavier Hoenner" w:date="2014-04-30T11:39:00Z">
              <w:tcPr>
                <w:tcW w:w="1077" w:type="dxa"/>
                <w:vAlign w:val="center"/>
              </w:tcPr>
            </w:tcPrChange>
          </w:tcPr>
          <w:p w14:paraId="5D6C1D0C" w14:textId="77777777" w:rsidR="00650C11" w:rsidRDefault="00650C11" w:rsidP="00650C11">
            <w:pPr>
              <w:jc w:val="center"/>
              <w:rPr>
                <w:ins w:id="418" w:author="Xavier Hoenner" w:date="2014-04-30T11:39:00Z"/>
              </w:rPr>
            </w:pPr>
          </w:p>
        </w:tc>
        <w:tc>
          <w:tcPr>
            <w:tcW w:w="993" w:type="dxa"/>
            <w:tcPrChange w:id="419" w:author="Xavier Hoenner" w:date="2014-04-30T11:39:00Z">
              <w:tcPr>
                <w:tcW w:w="993" w:type="dxa"/>
              </w:tcPr>
            </w:tcPrChange>
          </w:tcPr>
          <w:p w14:paraId="17A34707" w14:textId="77777777" w:rsidR="00650C11" w:rsidRDefault="00650C11" w:rsidP="00650C11">
            <w:pPr>
              <w:jc w:val="center"/>
              <w:rPr>
                <w:ins w:id="420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21" w:author="Xavier Hoenner" w:date="2014-04-30T11:39:00Z">
              <w:tcPr>
                <w:tcW w:w="993" w:type="dxa"/>
                <w:vAlign w:val="center"/>
              </w:tcPr>
            </w:tcPrChange>
          </w:tcPr>
          <w:p w14:paraId="6DE8A012" w14:textId="77777777" w:rsidR="00650C11" w:rsidRDefault="00650C11" w:rsidP="00650C11">
            <w:pPr>
              <w:jc w:val="center"/>
              <w:rPr>
                <w:ins w:id="422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23" w:author="Xavier Hoenner" w:date="2014-04-30T11:39:00Z">
              <w:tcPr>
                <w:tcW w:w="993" w:type="dxa"/>
                <w:vAlign w:val="center"/>
              </w:tcPr>
            </w:tcPrChange>
          </w:tcPr>
          <w:p w14:paraId="1051CC27" w14:textId="77777777" w:rsidR="00650C11" w:rsidRDefault="00650C11" w:rsidP="00650C11">
            <w:pPr>
              <w:jc w:val="center"/>
              <w:rPr>
                <w:ins w:id="424" w:author="Xavier Hoenner" w:date="2014-04-30T11:39:00Z"/>
              </w:rPr>
            </w:pPr>
          </w:p>
        </w:tc>
        <w:tc>
          <w:tcPr>
            <w:tcW w:w="993" w:type="dxa"/>
            <w:tcPrChange w:id="425" w:author="Xavier Hoenner" w:date="2014-04-30T11:39:00Z">
              <w:tcPr>
                <w:tcW w:w="993" w:type="dxa"/>
                <w:gridSpan w:val="2"/>
              </w:tcPr>
            </w:tcPrChange>
          </w:tcPr>
          <w:p w14:paraId="2D11A027" w14:textId="77777777" w:rsidR="00650C11" w:rsidRDefault="00650C11" w:rsidP="00650C11">
            <w:pPr>
              <w:jc w:val="center"/>
              <w:rPr>
                <w:ins w:id="426" w:author="Xavier Hoenner" w:date="2014-04-30T11:39:00Z"/>
              </w:rPr>
            </w:pPr>
          </w:p>
        </w:tc>
        <w:tc>
          <w:tcPr>
            <w:tcW w:w="993" w:type="dxa"/>
            <w:vAlign w:val="center"/>
            <w:tcPrChange w:id="427" w:author="Xavier Hoenner" w:date="2014-04-30T11:39:00Z">
              <w:tcPr>
                <w:tcW w:w="993" w:type="dxa"/>
                <w:gridSpan w:val="2"/>
                <w:vAlign w:val="center"/>
              </w:tcPr>
            </w:tcPrChange>
          </w:tcPr>
          <w:p w14:paraId="1839C38C" w14:textId="77777777" w:rsidR="00650C11" w:rsidRDefault="00650C11" w:rsidP="00650C11">
            <w:pPr>
              <w:jc w:val="center"/>
              <w:rPr>
                <w:ins w:id="428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429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7B0FA15B" w14:textId="77777777" w:rsidR="00650C11" w:rsidRDefault="00650C11" w:rsidP="00650C11">
            <w:pPr>
              <w:jc w:val="center"/>
              <w:rPr>
                <w:ins w:id="430" w:author="Xavier Hoenner" w:date="2014-04-30T11:39:00Z"/>
              </w:rPr>
            </w:pPr>
          </w:p>
        </w:tc>
        <w:tc>
          <w:tcPr>
            <w:tcW w:w="992" w:type="dxa"/>
            <w:vAlign w:val="center"/>
            <w:tcPrChange w:id="431" w:author="Xavier Hoenner" w:date="2014-04-30T11:39:00Z">
              <w:tcPr>
                <w:tcW w:w="992" w:type="dxa"/>
                <w:gridSpan w:val="2"/>
                <w:vAlign w:val="center"/>
              </w:tcPr>
            </w:tcPrChange>
          </w:tcPr>
          <w:p w14:paraId="21AE158C" w14:textId="77777777" w:rsidR="00650C11" w:rsidRDefault="00650C11" w:rsidP="00650C11">
            <w:pPr>
              <w:jc w:val="center"/>
              <w:rPr>
                <w:ins w:id="432" w:author="Xavier Hoenner" w:date="2014-04-30T11:39:00Z"/>
              </w:rPr>
            </w:pPr>
          </w:p>
        </w:tc>
      </w:tr>
    </w:tbl>
    <w:p w14:paraId="473AC8CA" w14:textId="77777777" w:rsidR="00650C11" w:rsidRDefault="00650C11" w:rsidP="00CD22CF">
      <w:pPr>
        <w:rPr>
          <w:b/>
        </w:rPr>
      </w:pPr>
    </w:p>
    <w:p w14:paraId="025A2E22" w14:textId="5D5C1043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4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Data with missing information</w:t>
      </w:r>
    </w:p>
    <w:p w14:paraId="58A87011" w14:textId="0DA876A3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>
        <w:rPr>
          <w:u w:val="none"/>
        </w:rPr>
        <w:t>C</w:t>
      </w:r>
      <w:r w:rsidRPr="0011784D">
        <w:rPr>
          <w:u w:val="none"/>
        </w:rPr>
        <w:t>_ AATAMS_</w:t>
      </w:r>
      <w:r w:rsidR="006C0927">
        <w:rPr>
          <w:u w:val="none"/>
        </w:rPr>
        <w:t>Satellite</w:t>
      </w:r>
      <w:r w:rsidRPr="0011784D">
        <w:rPr>
          <w:u w:val="none"/>
        </w:rPr>
        <w:t>Tagging_</w:t>
      </w:r>
      <w:r w:rsidR="00676EF3">
        <w:rPr>
          <w:u w:val="none"/>
        </w:rPr>
        <w:t>MissingInformation</w:t>
      </w:r>
      <w:r w:rsidRPr="0011784D">
        <w:rPr>
          <w:u w:val="none"/>
        </w:rPr>
        <w:t>’</w:t>
      </w:r>
    </w:p>
    <w:p w14:paraId="50E03257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BB7BFD">
        <w:rPr>
          <w:szCs w:val="26"/>
          <w:u w:val="none"/>
        </w:rPr>
        <w:t>Data with missing information</w:t>
      </w:r>
      <w:r w:rsidRPr="0011784D">
        <w:rPr>
          <w:szCs w:val="26"/>
          <w:u w:val="none"/>
        </w:rPr>
        <w:t>’</w:t>
      </w:r>
    </w:p>
    <w:p w14:paraId="43F80F3E" w14:textId="77777777" w:rsidR="00CD22CF" w:rsidRPr="0011784D" w:rsidRDefault="00CD22CF" w:rsidP="00CD22CF"/>
    <w:p w14:paraId="1E6D9CFC" w14:textId="12DBF9D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D07393" w:rsidDel="00650C11" w14:paraId="219457A0" w14:textId="1D251877" w:rsidTr="00D07393">
        <w:trPr>
          <w:del w:id="433" w:author="Xavier Hoenner" w:date="2014-04-30T11:40:00Z"/>
        </w:trPr>
        <w:tc>
          <w:tcPr>
            <w:tcW w:w="1271" w:type="dxa"/>
          </w:tcPr>
          <w:p w14:paraId="6E2C32C1" w14:textId="50B39D9D" w:rsidR="00D07393" w:rsidRPr="003D503B" w:rsidDel="00650C11" w:rsidRDefault="00D07393" w:rsidP="00397C44">
            <w:pPr>
              <w:rPr>
                <w:del w:id="434" w:author="Xavier Hoenner" w:date="2014-04-30T11:40:00Z"/>
                <w:b/>
                <w:szCs w:val="24"/>
              </w:rPr>
            </w:pPr>
            <w:del w:id="435" w:author="Xavier Hoenner" w:date="2014-04-30T11:40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30A413B2" w14:textId="0CE08A44" w:rsidR="00D07393" w:rsidRPr="003D503B" w:rsidDel="00650C11" w:rsidRDefault="00D07393" w:rsidP="00397C44">
            <w:pPr>
              <w:rPr>
                <w:del w:id="436" w:author="Xavier Hoenner" w:date="2014-04-30T11:40:00Z"/>
                <w:szCs w:val="24"/>
              </w:rPr>
            </w:pPr>
            <w:del w:id="437" w:author="Xavier Hoenner" w:date="2014-04-30T11:40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D07393" w:rsidDel="00650C11" w14:paraId="7DE7ABE9" w14:textId="4F182249" w:rsidTr="00D07393">
        <w:trPr>
          <w:del w:id="438" w:author="Xavier Hoenner" w:date="2014-04-30T11:40:00Z"/>
        </w:trPr>
        <w:tc>
          <w:tcPr>
            <w:tcW w:w="1271" w:type="dxa"/>
          </w:tcPr>
          <w:p w14:paraId="52F2654C" w14:textId="332844D4" w:rsidR="00D07393" w:rsidRPr="003D503B" w:rsidDel="00650C11" w:rsidRDefault="00D07393" w:rsidP="00397C44">
            <w:pPr>
              <w:rPr>
                <w:del w:id="439" w:author="Xavier Hoenner" w:date="2014-04-30T11:40:00Z"/>
                <w:b/>
                <w:szCs w:val="24"/>
              </w:rPr>
            </w:pPr>
            <w:del w:id="440" w:author="Xavier Hoenner" w:date="2014-04-30T11:40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3824FC16" w14:textId="3960BBF9" w:rsidR="00D07393" w:rsidRPr="003D503B" w:rsidDel="00650C11" w:rsidRDefault="00D07393" w:rsidP="00397C44">
            <w:pPr>
              <w:rPr>
                <w:del w:id="441" w:author="Xavier Hoenner" w:date="2014-04-30T11:40:00Z"/>
                <w:szCs w:val="24"/>
              </w:rPr>
            </w:pPr>
            <w:del w:id="442" w:author="Xavier Hoenner" w:date="2014-04-30T11:40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D07393" w:rsidDel="00650C11" w14:paraId="58A73C9C" w14:textId="70165DE4" w:rsidTr="00D07393">
        <w:trPr>
          <w:del w:id="443" w:author="Xavier Hoenner" w:date="2014-04-30T11:40:00Z"/>
        </w:trPr>
        <w:tc>
          <w:tcPr>
            <w:tcW w:w="1271" w:type="dxa"/>
          </w:tcPr>
          <w:p w14:paraId="3BBAF445" w14:textId="6BE83AC2" w:rsidR="00D07393" w:rsidRPr="003D503B" w:rsidDel="00650C11" w:rsidRDefault="00D07393" w:rsidP="00397C44">
            <w:pPr>
              <w:rPr>
                <w:del w:id="444" w:author="Xavier Hoenner" w:date="2014-04-30T11:40:00Z"/>
                <w:b/>
                <w:szCs w:val="24"/>
              </w:rPr>
            </w:pPr>
            <w:del w:id="445" w:author="Xavier Hoenner" w:date="2014-04-30T11:40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0E39C0D4" w14:textId="2AD2B27E" w:rsidR="00D07393" w:rsidRPr="003D503B" w:rsidDel="00650C11" w:rsidRDefault="00D07393" w:rsidP="00397C44">
            <w:pPr>
              <w:rPr>
                <w:del w:id="446" w:author="Xavier Hoenner" w:date="2014-04-30T11:40:00Z"/>
                <w:szCs w:val="24"/>
              </w:rPr>
            </w:pPr>
            <w:del w:id="447" w:author="Xavier Hoenner" w:date="2014-04-30T11:40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D07393" w:rsidDel="00650C11" w14:paraId="62D30136" w14:textId="232F31C3" w:rsidTr="00D07393">
        <w:trPr>
          <w:del w:id="448" w:author="Xavier Hoenner" w:date="2014-04-30T11:40:00Z"/>
        </w:trPr>
        <w:tc>
          <w:tcPr>
            <w:tcW w:w="1271" w:type="dxa"/>
          </w:tcPr>
          <w:p w14:paraId="22CD2456" w14:textId="251CF708" w:rsidR="00D07393" w:rsidRPr="003D503B" w:rsidDel="00650C11" w:rsidRDefault="00D07393" w:rsidP="00397C44">
            <w:pPr>
              <w:rPr>
                <w:del w:id="449" w:author="Xavier Hoenner" w:date="2014-04-30T11:40:00Z"/>
                <w:b/>
                <w:szCs w:val="24"/>
              </w:rPr>
            </w:pPr>
            <w:del w:id="450" w:author="Xavier Hoenner" w:date="2014-04-30T11:40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32F7ADCB" w14:textId="4EB57AA7" w:rsidR="00D07393" w:rsidRPr="003D503B" w:rsidDel="00650C11" w:rsidRDefault="00D07393" w:rsidP="00397C44">
            <w:pPr>
              <w:rPr>
                <w:del w:id="451" w:author="Xavier Hoenner" w:date="2014-04-30T11:40:00Z"/>
                <w:szCs w:val="24"/>
              </w:rPr>
            </w:pPr>
            <w:del w:id="452" w:author="Xavier Hoenner" w:date="2014-04-30T11:40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08B5FD06" w14:textId="77777777" w:rsidTr="00650C11">
        <w:trPr>
          <w:ins w:id="453" w:author="Xavier Hoenner" w:date="2014-04-30T11:40:00Z"/>
        </w:trPr>
        <w:tc>
          <w:tcPr>
            <w:tcW w:w="1271" w:type="dxa"/>
          </w:tcPr>
          <w:p w14:paraId="55828CE8" w14:textId="77777777" w:rsidR="00650C11" w:rsidRPr="003D503B" w:rsidRDefault="00650C11" w:rsidP="00650C11">
            <w:pPr>
              <w:rPr>
                <w:ins w:id="454" w:author="Xavier Hoenner" w:date="2014-04-30T11:40:00Z"/>
                <w:b/>
                <w:szCs w:val="24"/>
              </w:rPr>
            </w:pPr>
            <w:ins w:id="455" w:author="Xavier Hoenner" w:date="2014-04-30T11:40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0C648E5B" w14:textId="77777777" w:rsidR="00650C11" w:rsidRPr="003D503B" w:rsidRDefault="00650C11" w:rsidP="00650C11">
            <w:pPr>
              <w:rPr>
                <w:ins w:id="456" w:author="Xavier Hoenner" w:date="2014-04-30T11:40:00Z"/>
                <w:szCs w:val="24"/>
              </w:rPr>
            </w:pPr>
            <w:ins w:id="457" w:author="Xavier Hoenner" w:date="2014-04-30T11:40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650C11" w14:paraId="5905CEE2" w14:textId="77777777" w:rsidTr="00650C11">
        <w:trPr>
          <w:ins w:id="458" w:author="Xavier Hoenner" w:date="2014-04-30T11:40:00Z"/>
        </w:trPr>
        <w:tc>
          <w:tcPr>
            <w:tcW w:w="1271" w:type="dxa"/>
          </w:tcPr>
          <w:p w14:paraId="48B878FD" w14:textId="77777777" w:rsidR="00650C11" w:rsidRPr="003D503B" w:rsidRDefault="00650C11" w:rsidP="00650C11">
            <w:pPr>
              <w:rPr>
                <w:ins w:id="459" w:author="Xavier Hoenner" w:date="2014-04-30T11:40:00Z"/>
                <w:b/>
                <w:szCs w:val="24"/>
              </w:rPr>
            </w:pPr>
            <w:ins w:id="460" w:author="Xavier Hoenner" w:date="2014-04-30T11:40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68066962" w14:textId="77777777" w:rsidR="00650C11" w:rsidRPr="003D503B" w:rsidRDefault="00650C11" w:rsidP="00650C11">
            <w:pPr>
              <w:rPr>
                <w:ins w:id="461" w:author="Xavier Hoenner" w:date="2014-04-30T11:40:00Z"/>
                <w:szCs w:val="24"/>
              </w:rPr>
            </w:pPr>
            <w:ins w:id="462" w:author="Xavier Hoenner" w:date="2014-04-30T11:40:00Z">
              <w:r>
                <w:rPr>
                  <w:szCs w:val="24"/>
                </w:rPr>
                <w:t>harvest</w:t>
              </w:r>
            </w:ins>
          </w:p>
        </w:tc>
      </w:tr>
      <w:tr w:rsidR="00650C11" w14:paraId="2AC8939B" w14:textId="77777777" w:rsidTr="00650C11">
        <w:trPr>
          <w:ins w:id="463" w:author="Xavier Hoenner" w:date="2014-04-30T11:40:00Z"/>
        </w:trPr>
        <w:tc>
          <w:tcPr>
            <w:tcW w:w="1271" w:type="dxa"/>
          </w:tcPr>
          <w:p w14:paraId="4EDE9EB9" w14:textId="77777777" w:rsidR="00650C11" w:rsidRPr="003D503B" w:rsidRDefault="00650C11" w:rsidP="00650C11">
            <w:pPr>
              <w:rPr>
                <w:ins w:id="464" w:author="Xavier Hoenner" w:date="2014-04-30T11:40:00Z"/>
                <w:b/>
                <w:szCs w:val="24"/>
              </w:rPr>
            </w:pPr>
            <w:ins w:id="465" w:author="Xavier Hoenner" w:date="2014-04-30T11:40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D7C0B41" w14:textId="77777777" w:rsidR="00650C11" w:rsidRPr="003D503B" w:rsidRDefault="00650C11" w:rsidP="00650C11">
            <w:pPr>
              <w:rPr>
                <w:ins w:id="466" w:author="Xavier Hoenner" w:date="2014-04-30T11:40:00Z"/>
                <w:szCs w:val="24"/>
              </w:rPr>
            </w:pPr>
            <w:ins w:id="467" w:author="Xavier Hoenner" w:date="2014-04-30T11:40:00Z">
              <w:r>
                <w:rPr>
                  <w:szCs w:val="24"/>
                </w:rPr>
                <w:t>reporting</w:t>
              </w:r>
            </w:ins>
          </w:p>
        </w:tc>
      </w:tr>
      <w:tr w:rsidR="00650C11" w14:paraId="55EAE43C" w14:textId="77777777" w:rsidTr="00650C11">
        <w:trPr>
          <w:ins w:id="468" w:author="Xavier Hoenner" w:date="2014-04-30T11:40:00Z"/>
        </w:trPr>
        <w:tc>
          <w:tcPr>
            <w:tcW w:w="1271" w:type="dxa"/>
          </w:tcPr>
          <w:p w14:paraId="6BD376B9" w14:textId="77777777" w:rsidR="00650C11" w:rsidRPr="003D503B" w:rsidRDefault="00650C11" w:rsidP="00650C11">
            <w:pPr>
              <w:rPr>
                <w:ins w:id="469" w:author="Xavier Hoenner" w:date="2014-04-30T11:40:00Z"/>
                <w:b/>
                <w:szCs w:val="24"/>
              </w:rPr>
            </w:pPr>
            <w:ins w:id="470" w:author="Xavier Hoenner" w:date="2014-04-30T11:40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A7E9A1C" w14:textId="77777777" w:rsidR="00650C11" w:rsidRPr="003D503B" w:rsidRDefault="00650C11" w:rsidP="00650C11">
            <w:pPr>
              <w:rPr>
                <w:ins w:id="471" w:author="Xavier Hoenner" w:date="2014-04-30T11:40:00Z"/>
                <w:szCs w:val="24"/>
              </w:rPr>
            </w:pPr>
            <w:ins w:id="472" w:author="Xavier Hoenner" w:date="2014-04-30T11:40:00Z">
              <w:r>
                <w:rPr>
                  <w:szCs w:val="24"/>
                </w:rPr>
                <w:t>aatams_sattag_all_deployments_view</w:t>
              </w:r>
            </w:ins>
          </w:p>
        </w:tc>
      </w:tr>
    </w:tbl>
    <w:p w14:paraId="53E264DC" w14:textId="77777777" w:rsidR="00CD22CF" w:rsidRDefault="00CD22CF" w:rsidP="00CD22CF"/>
    <w:p w14:paraId="2F442982" w14:textId="54908CF0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r w:rsidR="00C16B35">
        <w:t>missing_info’ IS NOT NULL</w:t>
      </w:r>
      <w:r>
        <w:t>.</w:t>
      </w:r>
    </w:p>
    <w:p w14:paraId="64F9350B" w14:textId="4A395628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ins w:id="473" w:author="Xavier Hoenner" w:date="2014-04-30T11:44:00Z">
        <w:r w:rsidR="00C62E30">
          <w:t>None, data are already sorted.</w:t>
        </w:r>
      </w:ins>
      <w:del w:id="474" w:author="Xavier Hoenner" w:date="2014-04-30T11:44:00Z">
        <w:r w:rsidR="00EA63F6" w:rsidDel="00C62E30">
          <w:delText>Sort data by ASCENDING ‘missing_info’</w:delText>
        </w:r>
        <w:r w:rsidR="00BB7BFD" w:rsidDel="00C62E30">
          <w:delText xml:space="preserve">, then by ASCENDING </w:delText>
        </w:r>
        <w:r w:rsidR="00EA63F6" w:rsidDel="00C62E30">
          <w:delText xml:space="preserve">‘headers’, and then by ASCENDING </w:delText>
        </w:r>
        <w:r w:rsidR="00BB7BFD" w:rsidDel="00C62E30">
          <w:delText>‘tag_code’</w:delText>
        </w:r>
        <w:r w:rsidDel="00C62E30">
          <w:delText>.</w:delText>
        </w:r>
      </w:del>
    </w:p>
    <w:p w14:paraId="4774D883" w14:textId="731F7D36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</w:t>
      </w:r>
      <w:r w:rsidR="00837D12">
        <w:t>by ‘</w:t>
      </w:r>
      <w:del w:id="475" w:author="Xavier Hoenner" w:date="2014-04-30T11:43:00Z">
        <w:r w:rsidR="00837D12" w:rsidDel="00422D7C">
          <w:delText>missing_info</w:delText>
        </w:r>
      </w:del>
      <w:ins w:id="476" w:author="Xavier Hoenner" w:date="2014-04-30T11:43:00Z">
        <w:r w:rsidR="00422D7C">
          <w:t>data_type</w:t>
        </w:r>
      </w:ins>
      <w:r w:rsidR="00837D12">
        <w:t>’</w:t>
      </w:r>
      <w:r>
        <w:t>, sub-group by ‘headers’.</w:t>
      </w:r>
    </w:p>
    <w:p w14:paraId="4F72A859" w14:textId="78B8C9CA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477" w:author="Xavier Hoenner" w:date="2014-04-30T11:44:00Z">
        <w:r w:rsidR="00422D7C">
          <w:rPr>
            <w:b/>
          </w:rPr>
          <w:t>Headers</w:t>
        </w:r>
        <w:r w:rsidR="00422D7C">
          <w:t>: Data type</w:t>
        </w:r>
        <w:r w:rsidR="00422D7C" w:rsidRPr="006C6B9A">
          <w:t>.</w:t>
        </w:r>
        <w:r w:rsidR="00422D7C">
          <w:rPr>
            <w:b/>
          </w:rPr>
          <w:br/>
          <w:t>Sub-headers</w:t>
        </w:r>
        <w:r w:rsidR="00422D7C" w:rsidDel="00650C11">
          <w:rPr>
            <w:b/>
          </w:rPr>
          <w:t xml:space="preserve"> </w:t>
        </w:r>
        <w:r w:rsidR="00422D7C">
          <w:rPr>
            <w:b/>
          </w:rPr>
          <w:t xml:space="preserve">headers: </w:t>
        </w:r>
        <w:r w:rsidR="00422D7C">
          <w:t>Campaign name - Species common name – Deployment location – Principal investigator – Satellite tag type.</w:t>
        </w:r>
      </w:ins>
      <w:del w:id="478" w:author="Xavier Hoenner" w:date="2014-04-30T11:44:00Z">
        <w:r w:rsidR="00DB49BC" w:rsidRPr="00B22073" w:rsidDel="00422D7C">
          <w:rPr>
            <w:b/>
          </w:rPr>
          <w:delText>Headers</w:delText>
        </w:r>
        <w:r w:rsidR="00DB49BC" w:rsidDel="00422D7C">
          <w:delText>: Facility/sub-facility responsible for the missing information.</w:delText>
        </w:r>
        <w:r w:rsidR="00DB49BC" w:rsidDel="00422D7C">
          <w:br/>
        </w:r>
        <w:r w:rsidR="00DB49BC" w:rsidDel="00422D7C">
          <w:rPr>
            <w:b/>
          </w:rPr>
          <w:delText>Sub-headers</w:delText>
        </w:r>
        <w:r w:rsidR="00BB7BFD" w:rsidDel="00422D7C">
          <w:rPr>
            <w:b/>
          </w:rPr>
          <w:delText xml:space="preserve">: </w:delText>
        </w:r>
        <w:r w:rsidR="00BB7BFD" w:rsidDel="00422D7C">
          <w:delText xml:space="preserve">Campaign name - Species common name – Deployment location – </w:delText>
        </w:r>
        <w:r w:rsidR="008E31D3" w:rsidDel="00422D7C">
          <w:delText xml:space="preserve">Principal investigator – </w:delText>
        </w:r>
        <w:r w:rsidR="00BB7BFD" w:rsidDel="00422D7C">
          <w:delText>Satellite tag type</w:delText>
        </w:r>
        <w:r w:rsidR="001D2D21" w:rsidDel="00422D7C">
          <w:delText>.</w:delText>
        </w:r>
      </w:del>
      <w:r w:rsidR="00BB7BFD">
        <w:br/>
      </w:r>
      <w:r w:rsidR="00BB7BFD" w:rsidRPr="006B3C3D">
        <w:rPr>
          <w:b/>
        </w:rPr>
        <w:t>‘</w:t>
      </w:r>
      <w:r w:rsidR="00BB7BFD">
        <w:rPr>
          <w:b/>
        </w:rPr>
        <w:t>Campaign name</w:t>
      </w:r>
      <w:r w:rsidR="00BB7BFD" w:rsidRPr="006B3C3D">
        <w:rPr>
          <w:b/>
        </w:rPr>
        <w:t>’</w:t>
      </w:r>
      <w:r w:rsidR="00BB7BFD" w:rsidRPr="006B3C3D">
        <w:t xml:space="preserve">: </w:t>
      </w:r>
      <w:r w:rsidR="00BB7BFD">
        <w:t>Name of satellite tagging program. All tags deployed under the same campaign have the same software configuration.</w:t>
      </w:r>
      <w:r w:rsidR="00BB7BFD">
        <w:br/>
      </w:r>
      <w:r w:rsidR="00BB7BFD" w:rsidRPr="006B3C3D">
        <w:rPr>
          <w:b/>
        </w:rPr>
        <w:t>‘</w:t>
      </w:r>
      <w:r w:rsidR="00BB7BFD">
        <w:rPr>
          <w:b/>
        </w:rPr>
        <w:t># CTD profiles</w:t>
      </w:r>
      <w:r w:rsidR="00BB7BFD" w:rsidRPr="006B3C3D">
        <w:rPr>
          <w:b/>
        </w:rPr>
        <w:t>’</w:t>
      </w:r>
      <w:r w:rsidR="00BB7BFD" w:rsidRPr="006B3C3D">
        <w:t xml:space="preserve">: </w:t>
      </w:r>
      <w:r w:rsidR="00BB7BFD">
        <w:t>Number of CTD profiles relayed</w:t>
      </w:r>
      <w:r w:rsidR="00BB7BFD" w:rsidRPr="006B3C3D">
        <w:t>.</w:t>
      </w:r>
      <w:r w:rsidR="00BB7BFD">
        <w:t xml:space="preserve"> SMRU CTD tags relay both temperature and salinity profiles while SMRU SRDL tags only relay temperature profiles.</w:t>
      </w:r>
      <w:ins w:id="479" w:author="Xavier Hoenner" w:date="2014-04-30T11:44:00Z">
        <w:r w:rsidR="00422D7C">
          <w:br/>
        </w:r>
        <w:r w:rsidR="00422D7C" w:rsidRPr="006B3C3D">
          <w:rPr>
            <w:b/>
          </w:rPr>
          <w:t>‘</w:t>
        </w:r>
        <w:r w:rsidR="00422D7C">
          <w:rPr>
            <w:b/>
          </w:rPr>
          <w:t># measurements</w:t>
        </w:r>
        <w:r w:rsidR="00422D7C" w:rsidRPr="006B3C3D">
          <w:rPr>
            <w:b/>
          </w:rPr>
          <w:t>’</w:t>
        </w:r>
        <w:r w:rsidR="00422D7C" w:rsidRPr="006B3C3D">
          <w:t xml:space="preserve">: </w:t>
        </w:r>
        <w:r w:rsidR="00422D7C">
          <w:t>Number of measurements across all CTD profiles.</w:t>
        </w:r>
      </w:ins>
      <w:del w:id="480" w:author="Xavier Hoenner" w:date="2014-04-30T11:44:00Z">
        <w:r w:rsidR="00BB7BFD" w:rsidDel="00422D7C">
          <w:delText xml:space="preserve"> </w:delText>
        </w:r>
      </w:del>
      <w:r w:rsidR="00BB7BFD">
        <w:br/>
      </w:r>
      <w:r w:rsidR="00BB7BFD" w:rsidRPr="006B3C3D">
        <w:rPr>
          <w:b/>
        </w:rPr>
        <w:t>‘Start’</w:t>
      </w:r>
      <w:r w:rsidR="00BB7BFD" w:rsidRPr="006B3C3D">
        <w:t xml:space="preserve">: </w:t>
      </w:r>
      <w:r w:rsidR="00BB7BFD">
        <w:t>Recording date of the first CTD profile for the satellite tagging campaign (format: dd/mm/yyyy).</w:t>
      </w:r>
      <w:r w:rsidR="00BB7BFD" w:rsidRPr="006B3C3D">
        <w:br/>
      </w:r>
      <w:r w:rsidR="00BB7BFD" w:rsidRPr="006B3C3D">
        <w:rPr>
          <w:b/>
        </w:rPr>
        <w:t>‘</w:t>
      </w:r>
      <w:r w:rsidR="00BB7BFD" w:rsidRPr="00ED7666">
        <w:rPr>
          <w:b/>
        </w:rPr>
        <w:t>End’</w:t>
      </w:r>
      <w:r w:rsidR="00BB7BFD" w:rsidRPr="00ED7666">
        <w:t xml:space="preserve">: </w:t>
      </w:r>
      <w:r w:rsidR="00BB7BFD">
        <w:t xml:space="preserve">Recording </w:t>
      </w:r>
      <w:r w:rsidR="00676EF3">
        <w:t xml:space="preserve">date </w:t>
      </w:r>
      <w:r w:rsidR="00BB7BFD">
        <w:t>of the last CTD profile</w:t>
      </w:r>
      <w:r w:rsidR="00BB7BFD" w:rsidRPr="0056539A">
        <w:t xml:space="preserve"> </w:t>
      </w:r>
      <w:r w:rsidR="00BB7BFD">
        <w:t>for the satellite tagging campaign</w:t>
      </w:r>
      <w:r w:rsidR="00BB7BFD" w:rsidRPr="00ED7666">
        <w:t xml:space="preserve"> (format: dd/mm/yyyy).</w:t>
      </w:r>
      <w:r w:rsidR="00BB7BFD" w:rsidRPr="00ED7666">
        <w:br/>
      </w:r>
      <w:r w:rsidR="00BB7BFD" w:rsidRPr="00ED7666">
        <w:rPr>
          <w:b/>
        </w:rPr>
        <w:t>‘</w:t>
      </w:r>
      <w:r w:rsidR="00BB7BFD">
        <w:rPr>
          <w:b/>
        </w:rPr>
        <w:t>T</w:t>
      </w:r>
      <w:r w:rsidR="00BB7BFD" w:rsidRPr="00ED7666">
        <w:rPr>
          <w:b/>
        </w:rPr>
        <w:t xml:space="preserve">ime </w:t>
      </w:r>
      <w:r w:rsidR="00BB7BFD">
        <w:rPr>
          <w:b/>
        </w:rPr>
        <w:t>c</w:t>
      </w:r>
      <w:r w:rsidR="00BB7BFD" w:rsidRPr="00ED7666">
        <w:rPr>
          <w:b/>
        </w:rPr>
        <w:t>overage’</w:t>
      </w:r>
      <w:r w:rsidR="00BB7BFD" w:rsidRPr="00ED7666">
        <w:t xml:space="preserve">: </w:t>
      </w:r>
      <w:r w:rsidR="00BB7BFD">
        <w:t>N</w:t>
      </w:r>
      <w:r w:rsidR="00BB7BFD" w:rsidRPr="00ED7666">
        <w:t xml:space="preserve">umber of days </w:t>
      </w:r>
      <w:r w:rsidR="00BB7BFD">
        <w:t>during which CTD profiles were recorded</w:t>
      </w:r>
      <w:r w:rsidR="00BB7BFD" w:rsidRPr="00ED7666">
        <w:t>.</w:t>
      </w:r>
      <w:del w:id="481" w:author="Xavier Hoenner" w:date="2014-04-30T11:44:00Z">
        <w:r w:rsidR="00BB7BFD" w:rsidRPr="00ED7666" w:rsidDel="00422D7C">
          <w:delText xml:space="preserve">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upload</w:delText>
        </w:r>
        <w:r w:rsidR="00BB7BFD" w:rsidRPr="00ED7666" w:rsidDel="00422D7C">
          <w:rPr>
            <w:b/>
          </w:rPr>
          <w:delText xml:space="preserve"> data’</w:delText>
        </w:r>
        <w:r w:rsidR="00BB7BFD" w:rsidRPr="00ED7666" w:rsidDel="00422D7C">
          <w:delText xml:space="preserve">: </w:delText>
        </w:r>
        <w:r w:rsidR="00BB7BFD" w:rsidDel="00422D7C">
          <w:delText>N</w:delText>
        </w:r>
        <w:r w:rsidR="00BB7BFD" w:rsidRPr="00ED7666" w:rsidDel="00422D7C">
          <w:delText xml:space="preserve">umber of days necessary to </w:delText>
        </w:r>
        <w:r w:rsidR="00BB7BFD" w:rsidDel="00422D7C">
          <w:delText>download, process and upload data onto the eMII server</w:delText>
        </w:r>
        <w:r w:rsidR="00BB7BFD" w:rsidRPr="00ED7666" w:rsidDel="00422D7C">
          <w:delText xml:space="preserve">.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publish data</w:delText>
        </w:r>
        <w:r w:rsidR="00BB7BFD" w:rsidRPr="00ED7666" w:rsidDel="00422D7C">
          <w:rPr>
            <w:b/>
          </w:rPr>
          <w:delText>’:</w:delText>
        </w:r>
        <w:r w:rsidR="00BB7BFD" w:rsidRPr="00ED7666" w:rsidDel="00422D7C">
          <w:delText xml:space="preserve"> </w:delText>
        </w:r>
        <w:r w:rsidR="00BB7BFD" w:rsidDel="00422D7C">
          <w:delText>N</w:delText>
        </w:r>
        <w:r w:rsidR="00BB7BFD" w:rsidRPr="00ED7666" w:rsidDel="00422D7C">
          <w:delText>umber of days necessary to make data available through Opendap and the IMOS portal</w:delText>
        </w:r>
        <w:r w:rsidR="00A44C48" w:rsidDel="00422D7C">
          <w:delText xml:space="preserve"> from the date the data is on the eMII server</w:delText>
        </w:r>
        <w:r w:rsidR="00BB7BFD" w:rsidRPr="00ED7666" w:rsidDel="00422D7C">
          <w:delText>.</w:delText>
        </w:r>
      </w:del>
      <w:r w:rsidR="00BB7BFD">
        <w:br/>
      </w:r>
      <w:r w:rsidR="00BB7BFD">
        <w:rPr>
          <w:b/>
        </w:rPr>
        <w:t xml:space="preserve">AATAMS: </w:t>
      </w:r>
      <w:r w:rsidR="00BB7BFD">
        <w:t>Australian Animal Tagging and Monitoring System (</w:t>
      </w:r>
      <w:hyperlink r:id="rId19" w:history="1">
        <w:r w:rsidR="00BB7BFD" w:rsidRPr="009830B3">
          <w:rPr>
            <w:rStyle w:val="Hyperlink"/>
          </w:rPr>
          <w:t>http://imos.org.au/aatams.html</w:t>
        </w:r>
      </w:hyperlink>
      <w:r w:rsidR="00BB7BFD">
        <w:t xml:space="preserve">) </w:t>
      </w:r>
      <w:r w:rsidR="00BB7BFD">
        <w:br/>
      </w:r>
      <w:r w:rsidR="00BB7BFD">
        <w:rPr>
          <w:b/>
        </w:rPr>
        <w:t>CTD</w:t>
      </w:r>
      <w:r w:rsidR="00BB7BFD" w:rsidRPr="00991506">
        <w:t>:</w:t>
      </w:r>
      <w:r w:rsidR="00BB7BFD">
        <w:t xml:space="preserve"> Conductivity Temperature and Depth</w:t>
      </w:r>
      <w:r w:rsidR="00BB7BFD">
        <w:br/>
      </w:r>
      <w:r w:rsidR="00BB7BFD">
        <w:rPr>
          <w:b/>
        </w:rPr>
        <w:t xml:space="preserve">SMRU: </w:t>
      </w:r>
      <w:r w:rsidR="00BB7BFD">
        <w:t>Sea Mammal Research Unit (</w:t>
      </w:r>
      <w:hyperlink r:id="rId20" w:history="1">
        <w:r w:rsidR="00BB7BFD" w:rsidRPr="009830B3">
          <w:rPr>
            <w:rStyle w:val="Hyperlink"/>
          </w:rPr>
          <w:t>http://www.smru.st-andrews.ac.uk/</w:t>
        </w:r>
      </w:hyperlink>
      <w:r w:rsidR="00BB7BFD">
        <w:t>)</w:t>
      </w:r>
    </w:p>
    <w:p w14:paraId="7CB12FDA" w14:textId="77777777" w:rsidR="00BB7BFD" w:rsidRDefault="00BB7BFD" w:rsidP="00BB7BFD"/>
    <w:p w14:paraId="3485B003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912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993"/>
        <w:gridCol w:w="993"/>
        <w:gridCol w:w="993"/>
        <w:gridCol w:w="992"/>
        <w:gridCol w:w="992"/>
        <w:gridCol w:w="992"/>
        <w:gridCol w:w="992"/>
        <w:tblGridChange w:id="482">
          <w:tblGrid>
            <w:gridCol w:w="1101"/>
            <w:gridCol w:w="1077"/>
            <w:gridCol w:w="993"/>
            <w:gridCol w:w="993"/>
            <w:gridCol w:w="993"/>
            <w:gridCol w:w="992"/>
            <w:gridCol w:w="992"/>
            <w:gridCol w:w="992"/>
            <w:gridCol w:w="992"/>
          </w:tblGrid>
        </w:tblGridChange>
      </w:tblGrid>
      <w:tr w:rsidR="00C62E30" w14:paraId="15C31757" w14:textId="77777777" w:rsidTr="00397C44">
        <w:trPr>
          <w:jc w:val="center"/>
        </w:trPr>
        <w:tc>
          <w:tcPr>
            <w:tcW w:w="1101" w:type="dxa"/>
            <w:vAlign w:val="center"/>
          </w:tcPr>
          <w:p w14:paraId="07BE39A3" w14:textId="523CE1D6" w:rsidR="00C62E30" w:rsidRPr="0025464E" w:rsidRDefault="00C62E30" w:rsidP="00397C44">
            <w:pPr>
              <w:jc w:val="center"/>
              <w:rPr>
                <w:b/>
              </w:rPr>
            </w:pPr>
            <w:ins w:id="483" w:author="Xavier Hoenner" w:date="2014-04-30T11:45:00Z">
              <w:r>
                <w:rPr>
                  <w:b/>
                </w:rPr>
                <w:t>tag_code</w:t>
              </w:r>
            </w:ins>
            <w:del w:id="484" w:author="Xavier Hoenner" w:date="2014-04-30T11:45:00Z">
              <w:r w:rsidDel="005623C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27B5CDD3" w14:textId="0C340048" w:rsidR="00C62E30" w:rsidRPr="0025464E" w:rsidRDefault="00C62E30" w:rsidP="00397C44">
            <w:pPr>
              <w:jc w:val="center"/>
              <w:rPr>
                <w:b/>
              </w:rPr>
            </w:pPr>
            <w:ins w:id="485" w:author="Xavier Hoenner" w:date="2014-04-30T11:45:00Z">
              <w:r>
                <w:rPr>
                  <w:b/>
                </w:rPr>
                <w:t>nb_profiles</w:t>
              </w:r>
            </w:ins>
            <w:del w:id="486" w:author="Xavier Hoenner" w:date="2014-04-30T11:45:00Z">
              <w:r w:rsidDel="005623C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04A5E68E" w14:textId="691235E2" w:rsidR="00C62E30" w:rsidRDefault="00C62E30" w:rsidP="00397C44">
            <w:pPr>
              <w:jc w:val="center"/>
              <w:rPr>
                <w:b/>
              </w:rPr>
            </w:pPr>
            <w:ins w:id="487" w:author="Xavier Hoenner" w:date="2014-04-30T11:45:00Z">
              <w:r>
                <w:rPr>
                  <w:b/>
                </w:rPr>
                <w:t>nb_measurements</w:t>
              </w:r>
            </w:ins>
            <w:del w:id="488" w:author="Xavier Hoenner" w:date="2014-04-30T11:45:00Z">
              <w:r w:rsidDel="005623C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6B8A9353" w14:textId="67977203" w:rsidR="00C62E30" w:rsidRDefault="00C62E30" w:rsidP="00397C44">
            <w:pPr>
              <w:jc w:val="center"/>
              <w:rPr>
                <w:b/>
              </w:rPr>
            </w:pPr>
            <w:ins w:id="489" w:author="Xavier Hoenner" w:date="2014-04-30T11:45:00Z">
              <w:r>
                <w:rPr>
                  <w:b/>
                </w:rPr>
                <w:t>lat_range</w:t>
              </w:r>
            </w:ins>
            <w:del w:id="490" w:author="Xavier Hoenner" w:date="2014-04-30T11:45:00Z">
              <w:r w:rsidDel="005623C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3E42CAC4" w14:textId="1D87814E" w:rsidR="00C62E30" w:rsidRPr="0025464E" w:rsidRDefault="00C62E30" w:rsidP="00397C44">
            <w:pPr>
              <w:jc w:val="center"/>
              <w:rPr>
                <w:b/>
              </w:rPr>
            </w:pPr>
            <w:ins w:id="491" w:author="Xavier Hoenner" w:date="2014-04-30T11:45:00Z">
              <w:r>
                <w:rPr>
                  <w:b/>
                </w:rPr>
                <w:t>lon_range</w:t>
              </w:r>
            </w:ins>
            <w:del w:id="492" w:author="Xavier Hoenner" w:date="2014-04-30T11:45:00Z">
              <w:r w:rsidDel="005623C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2369A589" w14:textId="0C71E52F" w:rsidR="00C62E30" w:rsidRPr="0025464E" w:rsidRDefault="00C62E30" w:rsidP="00397C44">
            <w:pPr>
              <w:jc w:val="center"/>
              <w:rPr>
                <w:b/>
              </w:rPr>
            </w:pPr>
            <w:ins w:id="493" w:author="Xavier Hoenner" w:date="2014-04-30T11:45:00Z">
              <w:r>
                <w:rPr>
                  <w:b/>
                </w:rPr>
                <w:t>depth_range</w:t>
              </w:r>
            </w:ins>
            <w:del w:id="494" w:author="Xavier Hoenner" w:date="2014-04-30T11:45:00Z">
              <w:r w:rsidDel="005623C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27003490" w14:textId="160B4561" w:rsidR="00C62E30" w:rsidRDefault="00C62E30" w:rsidP="00397C44">
            <w:pPr>
              <w:jc w:val="center"/>
              <w:rPr>
                <w:b/>
              </w:rPr>
            </w:pPr>
            <w:ins w:id="495" w:author="Xavier Hoenner" w:date="2014-04-30T11:45:00Z">
              <w:r>
                <w:rPr>
                  <w:b/>
                </w:rPr>
                <w:t>coverage_start</w:t>
              </w:r>
            </w:ins>
            <w:del w:id="496" w:author="Xavier Hoenner" w:date="2014-04-30T11:45:00Z">
              <w:r w:rsidDel="005623C7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</w:tcPr>
          <w:p w14:paraId="4DED5034" w14:textId="1DF5522B" w:rsidR="00C62E30" w:rsidRDefault="00C62E30" w:rsidP="00397C44">
            <w:pPr>
              <w:jc w:val="center"/>
              <w:rPr>
                <w:b/>
              </w:rPr>
            </w:pPr>
            <w:ins w:id="497" w:author="Xavier Hoenner" w:date="2014-04-30T11:45:00Z">
              <w:r>
                <w:rPr>
                  <w:b/>
                </w:rPr>
                <w:t>coverage_end</w:t>
              </w:r>
            </w:ins>
            <w:del w:id="498" w:author="Xavier Hoenner" w:date="2014-04-30T11:45:00Z">
              <w:r w:rsidDel="005623C7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</w:tcPr>
          <w:p w14:paraId="242AB734" w14:textId="1B31522B" w:rsidR="00C62E30" w:rsidRDefault="00C62E30" w:rsidP="00397C44">
            <w:pPr>
              <w:jc w:val="center"/>
              <w:rPr>
                <w:b/>
              </w:rPr>
            </w:pPr>
            <w:ins w:id="499" w:author="Xavier Hoenner" w:date="2014-04-30T11:45:00Z">
              <w:r>
                <w:rPr>
                  <w:b/>
                </w:rPr>
                <w:t>Coverage_duration</w:t>
              </w:r>
            </w:ins>
            <w:del w:id="500" w:author="Xavier Hoenner" w:date="2014-04-30T11:45:00Z">
              <w:r w:rsidDel="005623C7">
                <w:rPr>
                  <w:b/>
                </w:rPr>
                <w:delText>days_to_make_public</w:delText>
              </w:r>
            </w:del>
          </w:p>
        </w:tc>
      </w:tr>
      <w:tr w:rsidR="00C62E30" w14:paraId="2B75B43C" w14:textId="77777777" w:rsidTr="00397C44">
        <w:trPr>
          <w:jc w:val="center"/>
        </w:trPr>
        <w:tc>
          <w:tcPr>
            <w:tcW w:w="1101" w:type="dxa"/>
            <w:vAlign w:val="center"/>
          </w:tcPr>
          <w:p w14:paraId="78632916" w14:textId="3BF40AAA" w:rsidR="00C62E30" w:rsidRDefault="00C62E30" w:rsidP="00397C44">
            <w:pPr>
              <w:jc w:val="center"/>
            </w:pPr>
            <w:ins w:id="501" w:author="Xavier Hoenner" w:date="2014-04-30T11:45:00Z">
              <w:r>
                <w:t>Tag code</w:t>
              </w:r>
            </w:ins>
            <w:del w:id="502" w:author="Xavier Hoenner" w:date="2014-04-30T11:45:00Z">
              <w:r w:rsidDel="005623C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F2C31F2" w14:textId="5D3A366C" w:rsidR="00C62E30" w:rsidRDefault="00C62E30" w:rsidP="00397C44">
            <w:pPr>
              <w:jc w:val="center"/>
            </w:pPr>
            <w:ins w:id="503" w:author="Xavier Hoenner" w:date="2014-04-30T11:45:00Z">
              <w:r>
                <w:t># CTD profiles</w:t>
              </w:r>
            </w:ins>
            <w:del w:id="504" w:author="Xavier Hoenner" w:date="2014-04-30T11:45:00Z">
              <w:r w:rsidDel="005623C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2D84DB9E" w14:textId="3F415F00" w:rsidR="00C62E30" w:rsidRDefault="00C62E30" w:rsidP="00397C44">
            <w:pPr>
              <w:jc w:val="center"/>
            </w:pPr>
            <w:ins w:id="505" w:author="Xavier Hoenner" w:date="2014-04-30T11:45:00Z">
              <w:r>
                <w:t># measurements</w:t>
              </w:r>
            </w:ins>
            <w:del w:id="506" w:author="Xavier Hoenner" w:date="2014-04-30T11:45:00Z">
              <w:r w:rsidDel="005623C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5CEA19E8" w14:textId="238A8C8A" w:rsidR="00C62E30" w:rsidRDefault="00C62E30" w:rsidP="00397C44">
            <w:pPr>
              <w:jc w:val="center"/>
            </w:pPr>
            <w:ins w:id="507" w:author="Xavier Hoenner" w:date="2014-04-30T11:45:00Z">
              <w:r>
                <w:t>Latitudinal range</w:t>
              </w:r>
            </w:ins>
            <w:del w:id="508" w:author="Xavier Hoenner" w:date="2014-04-30T11:45:00Z">
              <w:r w:rsidDel="005623C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1BF0CD7F" w14:textId="14F2E01E" w:rsidR="00C62E30" w:rsidRDefault="00C62E30" w:rsidP="00397C44">
            <w:pPr>
              <w:jc w:val="center"/>
            </w:pPr>
            <w:ins w:id="509" w:author="Xavier Hoenner" w:date="2014-04-30T11:45:00Z">
              <w:r>
                <w:t>Longitudinal range</w:t>
              </w:r>
            </w:ins>
            <w:del w:id="510" w:author="Xavier Hoenner" w:date="2014-04-30T11:45:00Z">
              <w:r w:rsidDel="005623C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0008506A" w14:textId="5EA1CC83" w:rsidR="00C62E30" w:rsidRDefault="00C62E30" w:rsidP="00397C44">
            <w:pPr>
              <w:jc w:val="center"/>
            </w:pPr>
            <w:ins w:id="511" w:author="Xavier Hoenner" w:date="2014-04-30T11:45:00Z">
              <w:r>
                <w:t>Depth range</w:t>
              </w:r>
            </w:ins>
            <w:del w:id="512" w:author="Xavier Hoenner" w:date="2014-04-30T11:45:00Z">
              <w:r w:rsidDel="005623C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5A01ACBA" w14:textId="56219339" w:rsidR="00C62E30" w:rsidRDefault="00C62E30" w:rsidP="00397C44">
            <w:pPr>
              <w:jc w:val="center"/>
            </w:pPr>
            <w:ins w:id="513" w:author="Xavier Hoenner" w:date="2014-04-30T11:45:00Z">
              <w:r>
                <w:t>Start</w:t>
              </w:r>
            </w:ins>
            <w:del w:id="514" w:author="Xavier Hoenner" w:date="2014-04-30T11:45:00Z">
              <w:r w:rsidDel="005623C7">
                <w:delText>Time coverage (days)</w:delText>
              </w:r>
            </w:del>
          </w:p>
        </w:tc>
        <w:tc>
          <w:tcPr>
            <w:tcW w:w="992" w:type="dxa"/>
            <w:vAlign w:val="center"/>
          </w:tcPr>
          <w:p w14:paraId="0D4C3A96" w14:textId="35C22A1C" w:rsidR="00C62E30" w:rsidRDefault="00C62E30" w:rsidP="00397C44">
            <w:pPr>
              <w:jc w:val="center"/>
            </w:pPr>
            <w:ins w:id="515" w:author="Xavier Hoenner" w:date="2014-04-30T11:45:00Z">
              <w:r>
                <w:t>End</w:t>
              </w:r>
            </w:ins>
            <w:del w:id="516" w:author="Xavier Hoenner" w:date="2014-04-30T11:45:00Z">
              <w:r w:rsidDel="005623C7">
                <w:delText>Time to upload data (days)</w:delText>
              </w:r>
            </w:del>
          </w:p>
        </w:tc>
        <w:tc>
          <w:tcPr>
            <w:tcW w:w="992" w:type="dxa"/>
            <w:vAlign w:val="center"/>
          </w:tcPr>
          <w:p w14:paraId="40703388" w14:textId="5B5F0790" w:rsidR="00C62E30" w:rsidRDefault="00C62E30" w:rsidP="00397C44">
            <w:pPr>
              <w:jc w:val="center"/>
            </w:pPr>
            <w:ins w:id="517" w:author="Xavier Hoenner" w:date="2014-04-30T11:45:00Z">
              <w:r>
                <w:t>Time coverage (days)</w:t>
              </w:r>
            </w:ins>
            <w:del w:id="518" w:author="Xavier Hoenner" w:date="2014-04-30T11:45:00Z">
              <w:r w:rsidDel="005623C7">
                <w:delText>Time to publish data (days)</w:delText>
              </w:r>
            </w:del>
          </w:p>
        </w:tc>
      </w:tr>
      <w:tr w:rsidR="00C62E30" w14:paraId="004439CA" w14:textId="77777777" w:rsidTr="00BB7BFD">
        <w:trPr>
          <w:jc w:val="center"/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</w:tcPr>
          <w:p w14:paraId="5D9034BE" w14:textId="4F6DE42C" w:rsidR="00C62E30" w:rsidRPr="00B22073" w:rsidRDefault="00C62E30" w:rsidP="00B22073">
            <w:pPr>
              <w:jc w:val="center"/>
              <w:rPr>
                <w:sz w:val="22"/>
              </w:rPr>
            </w:pPr>
            <w:ins w:id="519" w:author="Xavier Hoenner" w:date="2014-04-30T11:45:00Z">
              <w:r w:rsidRPr="00B22073">
                <w:t xml:space="preserve">Headers: </w:t>
              </w:r>
              <w:r>
                <w:t>data_type</w:t>
              </w:r>
            </w:ins>
            <w:del w:id="520" w:author="Xavier Hoenner" w:date="2014-04-30T11:45:00Z">
              <w:r w:rsidRPr="00B22073" w:rsidDel="005623C7">
                <w:delText>Header</w:delText>
              </w:r>
              <w:r w:rsidDel="005623C7">
                <w:delText>s</w:delText>
              </w:r>
              <w:r w:rsidRPr="00B22073" w:rsidDel="005623C7">
                <w:delText>: ‘</w:delText>
              </w:r>
              <w:r w:rsidDel="005623C7">
                <w:delText>missing_info</w:delText>
              </w:r>
              <w:r w:rsidRPr="00B22073" w:rsidDel="005623C7">
                <w:delText>’</w:delText>
              </w:r>
            </w:del>
          </w:p>
        </w:tc>
      </w:tr>
      <w:tr w:rsidR="00C62E30" w14:paraId="7481EB21" w14:textId="77777777" w:rsidTr="00BB7BFD">
        <w:trPr>
          <w:jc w:val="center"/>
        </w:trPr>
        <w:tc>
          <w:tcPr>
            <w:tcW w:w="9125" w:type="dxa"/>
            <w:gridSpan w:val="9"/>
            <w:shd w:val="clear" w:color="auto" w:fill="BFBFBF" w:themeFill="background1" w:themeFillShade="BF"/>
            <w:vAlign w:val="center"/>
          </w:tcPr>
          <w:p w14:paraId="5469A8EA" w14:textId="6D84CDFF" w:rsidR="00C62E30" w:rsidRPr="00B22073" w:rsidRDefault="00C62E30" w:rsidP="00BB7BFD">
            <w:pPr>
              <w:keepNext/>
              <w:keepLines/>
              <w:spacing w:before="200" w:after="200" w:line="276" w:lineRule="auto"/>
              <w:outlineLvl w:val="6"/>
              <w:rPr>
                <w:sz w:val="22"/>
              </w:rPr>
            </w:pPr>
            <w:ins w:id="521" w:author="Xavier Hoenner" w:date="2014-04-30T11:45:00Z">
              <w:r>
                <w:t>Sub-headers = headers</w:t>
              </w:r>
            </w:ins>
            <w:del w:id="522" w:author="Xavier Hoenner" w:date="2014-04-30T11:45:00Z">
              <w:r w:rsidRPr="00B22073" w:rsidDel="005623C7">
                <w:delText>Sub-headers: headers</w:delText>
              </w:r>
            </w:del>
          </w:p>
        </w:tc>
      </w:tr>
      <w:tr w:rsidR="00C62E30" w14:paraId="06D9524A" w14:textId="77777777" w:rsidTr="005623C7">
        <w:tblPrEx>
          <w:tblW w:w="9125" w:type="dxa"/>
          <w:jc w:val="center"/>
          <w:tblLayout w:type="fixed"/>
          <w:tblPrExChange w:id="523" w:author="Xavier Hoenner" w:date="2014-04-30T11:45:00Z">
            <w:tblPrEx>
              <w:tblW w:w="9125" w:type="dxa"/>
              <w:jc w:val="center"/>
              <w:tblLayout w:type="fixed"/>
            </w:tblPrEx>
          </w:tblPrExChange>
        </w:tblPrEx>
        <w:trPr>
          <w:jc w:val="center"/>
          <w:trPrChange w:id="524" w:author="Xavier Hoenner" w:date="2014-04-30T11:4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525" w:author="Xavier Hoenner" w:date="2014-04-30T11:45:00Z">
              <w:tcPr>
                <w:tcW w:w="1101" w:type="dxa"/>
                <w:vAlign w:val="center"/>
              </w:tcPr>
            </w:tcPrChange>
          </w:tcPr>
          <w:p w14:paraId="37263C36" w14:textId="77777777" w:rsidR="00C62E30" w:rsidRDefault="00C62E30" w:rsidP="00397C44">
            <w:pPr>
              <w:jc w:val="center"/>
            </w:pPr>
          </w:p>
        </w:tc>
        <w:tc>
          <w:tcPr>
            <w:tcW w:w="1077" w:type="dxa"/>
            <w:vAlign w:val="center"/>
            <w:tcPrChange w:id="526" w:author="Xavier Hoenner" w:date="2014-04-30T11:45:00Z">
              <w:tcPr>
                <w:tcW w:w="1077" w:type="dxa"/>
                <w:vAlign w:val="center"/>
              </w:tcPr>
            </w:tcPrChange>
          </w:tcPr>
          <w:p w14:paraId="50E0BAC2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tcPrChange w:id="527" w:author="Xavier Hoenner" w:date="2014-04-30T11:45:00Z">
              <w:tcPr>
                <w:tcW w:w="993" w:type="dxa"/>
                <w:vAlign w:val="center"/>
              </w:tcPr>
            </w:tcPrChange>
          </w:tcPr>
          <w:p w14:paraId="586987D5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vAlign w:val="center"/>
            <w:tcPrChange w:id="528" w:author="Xavier Hoenner" w:date="2014-04-30T11:45:00Z">
              <w:tcPr>
                <w:tcW w:w="993" w:type="dxa"/>
                <w:vAlign w:val="center"/>
              </w:tcPr>
            </w:tcPrChange>
          </w:tcPr>
          <w:p w14:paraId="638CCAAC" w14:textId="77777777" w:rsidR="00C62E30" w:rsidRDefault="00C62E30" w:rsidP="00397C44">
            <w:pPr>
              <w:jc w:val="center"/>
            </w:pPr>
          </w:p>
        </w:tc>
        <w:tc>
          <w:tcPr>
            <w:tcW w:w="993" w:type="dxa"/>
            <w:vAlign w:val="center"/>
            <w:tcPrChange w:id="529" w:author="Xavier Hoenner" w:date="2014-04-30T11:45:00Z">
              <w:tcPr>
                <w:tcW w:w="993" w:type="dxa"/>
                <w:vAlign w:val="center"/>
              </w:tcPr>
            </w:tcPrChange>
          </w:tcPr>
          <w:p w14:paraId="2B480F96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tcPrChange w:id="530" w:author="Xavier Hoenner" w:date="2014-04-30T11:45:00Z">
              <w:tcPr>
                <w:tcW w:w="992" w:type="dxa"/>
                <w:vAlign w:val="center"/>
              </w:tcPr>
            </w:tcPrChange>
          </w:tcPr>
          <w:p w14:paraId="068AC4F0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531" w:author="Xavier Hoenner" w:date="2014-04-30T11:45:00Z">
              <w:tcPr>
                <w:tcW w:w="992" w:type="dxa"/>
                <w:vAlign w:val="center"/>
              </w:tcPr>
            </w:tcPrChange>
          </w:tcPr>
          <w:p w14:paraId="14B1DDB1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532" w:author="Xavier Hoenner" w:date="2014-04-30T11:45:00Z">
              <w:tcPr>
                <w:tcW w:w="992" w:type="dxa"/>
                <w:vAlign w:val="center"/>
              </w:tcPr>
            </w:tcPrChange>
          </w:tcPr>
          <w:p w14:paraId="0692931D" w14:textId="77777777" w:rsidR="00C62E30" w:rsidRDefault="00C62E30" w:rsidP="00397C44">
            <w:pPr>
              <w:jc w:val="center"/>
            </w:pPr>
          </w:p>
        </w:tc>
        <w:tc>
          <w:tcPr>
            <w:tcW w:w="992" w:type="dxa"/>
            <w:vAlign w:val="center"/>
            <w:tcPrChange w:id="533" w:author="Xavier Hoenner" w:date="2014-04-30T11:45:00Z">
              <w:tcPr>
                <w:tcW w:w="992" w:type="dxa"/>
                <w:vAlign w:val="center"/>
              </w:tcPr>
            </w:tcPrChange>
          </w:tcPr>
          <w:p w14:paraId="402281C6" w14:textId="77777777" w:rsidR="00C62E30" w:rsidRDefault="00C62E30" w:rsidP="00397C44">
            <w:pPr>
              <w:jc w:val="center"/>
            </w:pPr>
          </w:p>
        </w:tc>
      </w:tr>
    </w:tbl>
    <w:p w14:paraId="79FE7CD7" w14:textId="77777777" w:rsidR="00CD22CF" w:rsidRDefault="00CD22CF" w:rsidP="00565E46">
      <w:pPr>
        <w:rPr>
          <w:szCs w:val="24"/>
        </w:rPr>
      </w:pPr>
    </w:p>
    <w:sectPr w:rsidR="00CD22CF" w:rsidSect="000E518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650C11" w:rsidRDefault="00650C11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650C11" w:rsidRDefault="00650C11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650C11" w:rsidRDefault="00650C11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650C11" w:rsidRDefault="00650C11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75E566F2" w:rsidR="00650C11" w:rsidRDefault="00650C11">
    <w:pPr>
      <w:pStyle w:val="Header"/>
    </w:pPr>
    <w:r>
      <w:t xml:space="preserve">AATAMS – Report template – </w:t>
    </w:r>
    <w:del w:id="534" w:author="Xavier Hoenner" w:date="2014-04-30T11:22:00Z">
      <w:r w:rsidDel="00D62490">
        <w:delText>12/06/2013</w:delText>
      </w:r>
    </w:del>
    <w:ins w:id="535" w:author="Xavier Hoenner" w:date="2014-04-30T11:22:00Z">
      <w:r>
        <w:t>30/04/2014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4D50"/>
    <w:rsid w:val="000255A8"/>
    <w:rsid w:val="0003599D"/>
    <w:rsid w:val="0006261D"/>
    <w:rsid w:val="00074B8E"/>
    <w:rsid w:val="00080B07"/>
    <w:rsid w:val="00092A51"/>
    <w:rsid w:val="00097B65"/>
    <w:rsid w:val="000E518A"/>
    <w:rsid w:val="0011784D"/>
    <w:rsid w:val="00136D45"/>
    <w:rsid w:val="00137ADD"/>
    <w:rsid w:val="0014465E"/>
    <w:rsid w:val="00146256"/>
    <w:rsid w:val="00157F0A"/>
    <w:rsid w:val="00180305"/>
    <w:rsid w:val="001865D7"/>
    <w:rsid w:val="00187960"/>
    <w:rsid w:val="001D2D21"/>
    <w:rsid w:val="001D5742"/>
    <w:rsid w:val="002161F2"/>
    <w:rsid w:val="00231388"/>
    <w:rsid w:val="002329F7"/>
    <w:rsid w:val="0025464E"/>
    <w:rsid w:val="00262D3C"/>
    <w:rsid w:val="00277309"/>
    <w:rsid w:val="00285800"/>
    <w:rsid w:val="0029487F"/>
    <w:rsid w:val="002968F0"/>
    <w:rsid w:val="002C5C44"/>
    <w:rsid w:val="002D23B5"/>
    <w:rsid w:val="002F3504"/>
    <w:rsid w:val="002F48A7"/>
    <w:rsid w:val="003248DE"/>
    <w:rsid w:val="00333D4D"/>
    <w:rsid w:val="0033797C"/>
    <w:rsid w:val="003405B6"/>
    <w:rsid w:val="00375266"/>
    <w:rsid w:val="00380452"/>
    <w:rsid w:val="0038350E"/>
    <w:rsid w:val="00385FDF"/>
    <w:rsid w:val="00392927"/>
    <w:rsid w:val="00397C44"/>
    <w:rsid w:val="003A0575"/>
    <w:rsid w:val="003A0959"/>
    <w:rsid w:val="003B2B2C"/>
    <w:rsid w:val="003B52B6"/>
    <w:rsid w:val="004073BA"/>
    <w:rsid w:val="00422D7C"/>
    <w:rsid w:val="0042432E"/>
    <w:rsid w:val="004304D5"/>
    <w:rsid w:val="00431A50"/>
    <w:rsid w:val="00431DE4"/>
    <w:rsid w:val="004603B0"/>
    <w:rsid w:val="004816DB"/>
    <w:rsid w:val="00494A37"/>
    <w:rsid w:val="00494DD1"/>
    <w:rsid w:val="00496EAF"/>
    <w:rsid w:val="004B0055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D22D2"/>
    <w:rsid w:val="0060331B"/>
    <w:rsid w:val="00616EA6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2468"/>
    <w:rsid w:val="007F3C2B"/>
    <w:rsid w:val="008011AB"/>
    <w:rsid w:val="00812C97"/>
    <w:rsid w:val="00827871"/>
    <w:rsid w:val="00832B67"/>
    <w:rsid w:val="00837D12"/>
    <w:rsid w:val="00845004"/>
    <w:rsid w:val="00850D28"/>
    <w:rsid w:val="0085108B"/>
    <w:rsid w:val="008519F7"/>
    <w:rsid w:val="00863529"/>
    <w:rsid w:val="00884AE6"/>
    <w:rsid w:val="00890A6A"/>
    <w:rsid w:val="008A1A67"/>
    <w:rsid w:val="008A25A1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7C84"/>
    <w:rsid w:val="00955581"/>
    <w:rsid w:val="00985515"/>
    <w:rsid w:val="00987AAA"/>
    <w:rsid w:val="00991086"/>
    <w:rsid w:val="00991506"/>
    <w:rsid w:val="009A432E"/>
    <w:rsid w:val="009A62A5"/>
    <w:rsid w:val="009B4298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42E2"/>
    <w:rsid w:val="00A7760A"/>
    <w:rsid w:val="00A82C83"/>
    <w:rsid w:val="00A85F08"/>
    <w:rsid w:val="00AB6084"/>
    <w:rsid w:val="00AD64B3"/>
    <w:rsid w:val="00AE3B54"/>
    <w:rsid w:val="00AF20AE"/>
    <w:rsid w:val="00B22073"/>
    <w:rsid w:val="00B25225"/>
    <w:rsid w:val="00B25A5A"/>
    <w:rsid w:val="00B34FEC"/>
    <w:rsid w:val="00B5259C"/>
    <w:rsid w:val="00B67BB1"/>
    <w:rsid w:val="00BA117E"/>
    <w:rsid w:val="00BA141D"/>
    <w:rsid w:val="00BB7BFD"/>
    <w:rsid w:val="00BD24EC"/>
    <w:rsid w:val="00BD6DD4"/>
    <w:rsid w:val="00BE1D38"/>
    <w:rsid w:val="00BF08E6"/>
    <w:rsid w:val="00BF7481"/>
    <w:rsid w:val="00C01D0D"/>
    <w:rsid w:val="00C12751"/>
    <w:rsid w:val="00C16B35"/>
    <w:rsid w:val="00C2264B"/>
    <w:rsid w:val="00C22B7C"/>
    <w:rsid w:val="00C26188"/>
    <w:rsid w:val="00C27F3A"/>
    <w:rsid w:val="00C300F9"/>
    <w:rsid w:val="00C324CC"/>
    <w:rsid w:val="00C537FD"/>
    <w:rsid w:val="00C62E30"/>
    <w:rsid w:val="00CC4C9B"/>
    <w:rsid w:val="00CD22CF"/>
    <w:rsid w:val="00CD3533"/>
    <w:rsid w:val="00CE408C"/>
    <w:rsid w:val="00D07393"/>
    <w:rsid w:val="00D21361"/>
    <w:rsid w:val="00D315D2"/>
    <w:rsid w:val="00D44159"/>
    <w:rsid w:val="00D44ABC"/>
    <w:rsid w:val="00D54A8F"/>
    <w:rsid w:val="00D62490"/>
    <w:rsid w:val="00D760A3"/>
    <w:rsid w:val="00D85F02"/>
    <w:rsid w:val="00D90027"/>
    <w:rsid w:val="00D91F0B"/>
    <w:rsid w:val="00DA1262"/>
    <w:rsid w:val="00DB49BC"/>
    <w:rsid w:val="00DC367D"/>
    <w:rsid w:val="00DC3981"/>
    <w:rsid w:val="00DD0669"/>
    <w:rsid w:val="00DE1C07"/>
    <w:rsid w:val="00DF2B18"/>
    <w:rsid w:val="00DF499C"/>
    <w:rsid w:val="00E123F0"/>
    <w:rsid w:val="00E60742"/>
    <w:rsid w:val="00E6134E"/>
    <w:rsid w:val="00E66BB7"/>
    <w:rsid w:val="00E70B78"/>
    <w:rsid w:val="00E84B34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25A18"/>
    <w:rsid w:val="00F3428B"/>
    <w:rsid w:val="00F40F07"/>
    <w:rsid w:val="00F4481D"/>
    <w:rsid w:val="00F45F2E"/>
    <w:rsid w:val="00F47952"/>
    <w:rsid w:val="00F71FB7"/>
    <w:rsid w:val="00F82360"/>
    <w:rsid w:val="00F86E91"/>
    <w:rsid w:val="00FC1975"/>
    <w:rsid w:val="00FC4D07"/>
    <w:rsid w:val="00FC7FDA"/>
    <w:rsid w:val="00FE3E0D"/>
    <w:rsid w:val="00FF0D66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1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1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yperlink" Target="http://www.smru.st-andrews.ac.uk/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imos.org.au/aatams.html" TargetMode="External"/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yperlink" Target="http://imos.org.au/aatams.html" TargetMode="External"/><Relationship Id="rId16" Type="http://schemas.openxmlformats.org/officeDocument/2006/relationships/hyperlink" Target="http://www.smru.st-andrews.ac.uk/" TargetMode="External"/><Relationship Id="rId17" Type="http://schemas.openxmlformats.org/officeDocument/2006/relationships/hyperlink" Target="http://imos.org.au/aatams.html" TargetMode="External"/><Relationship Id="rId18" Type="http://schemas.openxmlformats.org/officeDocument/2006/relationships/hyperlink" Target="http://www.smru.st-andrews.ac.uk/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www.marine.csiro.au/ca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3152</Words>
  <Characters>17969</Characters>
  <Application>Microsoft Macintosh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43</cp:revision>
  <dcterms:created xsi:type="dcterms:W3CDTF">2013-05-23T00:22:00Z</dcterms:created>
  <dcterms:modified xsi:type="dcterms:W3CDTF">2014-04-30T04:51:00Z</dcterms:modified>
</cp:coreProperties>
</file>