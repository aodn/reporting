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07C9C03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4-06-11T16:53:00Z">
        <w:r w:rsidR="000E5559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C34E31">
        <w:rPr>
          <w:u w:val="none"/>
        </w:rPr>
        <w:t>Argo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proofErr w:type="gramStart"/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45C600DF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r w:rsidR="000558A1">
        <w:t xml:space="preserve">and </w:t>
      </w:r>
      <w:r w:rsidR="008A7ED0">
        <w:t>active Argo floats</w:t>
      </w:r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</w:t>
      </w:r>
      <w:proofErr w:type="spellStart"/>
      <w:r w:rsidR="00EA7AB8" w:rsidRPr="00EA7AB8">
        <w:rPr>
          <w:i/>
        </w:rPr>
        <w:t>totals_view</w:t>
      </w:r>
      <w:proofErr w:type="spellEnd"/>
      <w:r w:rsidR="00EA7AB8" w:rsidRPr="00EA7AB8">
        <w:rPr>
          <w:i/>
        </w:rPr>
        <w:t>’; filter by: ‘facility’ = ‘Argo’.</w:t>
      </w:r>
    </w:p>
    <w:p w14:paraId="7EF08E36" w14:textId="0091ABA8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</w:t>
      </w:r>
      <w:proofErr w:type="spellStart"/>
      <w:r w:rsidR="00EA7AB8">
        <w:rPr>
          <w:b/>
          <w:i/>
        </w:rPr>
        <w:t>no_projects</w:t>
      </w:r>
      <w:proofErr w:type="spellEnd"/>
      <w:r w:rsidR="00EA7AB8">
        <w:rPr>
          <w:b/>
          <w:i/>
        </w:rPr>
        <w:t>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proofErr w:type="spellStart"/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proofErr w:type="spellEnd"/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</w:t>
      </w:r>
      <w:proofErr w:type="spellStart"/>
      <w:r w:rsidR="00C3036C">
        <w:rPr>
          <w:b/>
          <w:i/>
        </w:rPr>
        <w:t>no_deployments</w:t>
      </w:r>
      <w:proofErr w:type="spellEnd"/>
      <w:r w:rsidR="00C3036C">
        <w:rPr>
          <w:b/>
          <w:i/>
        </w:rPr>
        <w:t>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</w:t>
      </w:r>
      <w:proofErr w:type="spellStart"/>
      <w:r w:rsidR="008A7ED0">
        <w:rPr>
          <w:b/>
          <w:i/>
        </w:rPr>
        <w:t>no_</w:t>
      </w:r>
      <w:r w:rsidR="00EA7AB8">
        <w:rPr>
          <w:b/>
          <w:i/>
        </w:rPr>
        <w:t>instruments</w:t>
      </w:r>
      <w:proofErr w:type="spellEnd"/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</w:t>
      </w:r>
      <w:proofErr w:type="spellStart"/>
      <w:r w:rsidR="00C3036C">
        <w:rPr>
          <w:b/>
          <w:i/>
        </w:rPr>
        <w:t>no_data</w:t>
      </w:r>
      <w:proofErr w:type="spellEnd"/>
      <w:r w:rsidR="00C3036C">
        <w:rPr>
          <w:b/>
          <w:i/>
        </w:rPr>
        <w:t>’): XX</w:t>
      </w:r>
      <w:r w:rsidR="00C3036C" w:rsidDel="00C3036C">
        <w:rPr>
          <w:b/>
          <w:i/>
        </w:rPr>
        <w:t xml:space="preserve"> </w:t>
      </w:r>
      <w:r w:rsidR="00BD095B">
        <w:rPr>
          <w:b/>
          <w:i/>
        </w:rPr>
        <w:br/>
        <w:t>Temporal range (‘</w:t>
      </w:r>
      <w:proofErr w:type="spellStart"/>
      <w:r w:rsidR="00BD095B">
        <w:rPr>
          <w:b/>
          <w:i/>
        </w:rPr>
        <w:t>temporal_range</w:t>
      </w:r>
      <w:proofErr w:type="spellEnd"/>
      <w:r w:rsidR="00BD095B">
        <w:rPr>
          <w:b/>
          <w:i/>
        </w:rPr>
        <w:t>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</w:t>
      </w:r>
      <w:proofErr w:type="spellStart"/>
      <w:r w:rsidR="00A2330B">
        <w:rPr>
          <w:b/>
          <w:i/>
        </w:rPr>
        <w:t>lat_range</w:t>
      </w:r>
      <w:proofErr w:type="spellEnd"/>
      <w:r w:rsidR="00A2330B">
        <w:rPr>
          <w:b/>
          <w:i/>
        </w:rPr>
        <w:t>’): XX</w:t>
      </w:r>
      <w:r w:rsidR="00A2330B">
        <w:rPr>
          <w:b/>
          <w:i/>
        </w:rPr>
        <w:br/>
      </w:r>
      <w:r w:rsidR="00A2330B">
        <w:rPr>
          <w:b/>
          <w:i/>
        </w:rPr>
        <w:lastRenderedPageBreak/>
        <w:t>Longitudinal range (‘</w:t>
      </w:r>
      <w:proofErr w:type="spellStart"/>
      <w:r w:rsidR="00A2330B">
        <w:rPr>
          <w:b/>
          <w:i/>
        </w:rPr>
        <w:t>lon_range</w:t>
      </w:r>
      <w:proofErr w:type="spellEnd"/>
      <w:r w:rsidR="00A2330B">
        <w:rPr>
          <w:b/>
          <w:i/>
        </w:rPr>
        <w:t>’): XX</w:t>
      </w:r>
      <w:r w:rsidR="008A7ED0">
        <w:rPr>
          <w:b/>
          <w:i/>
        </w:rPr>
        <w:br/>
      </w:r>
    </w:p>
    <w:p w14:paraId="6D8CA99F" w14:textId="6AC34564" w:rsidR="006A4A7F" w:rsidRPr="00B27B32" w:rsidRDefault="006A4A7F" w:rsidP="006A4A7F">
      <w:pPr>
        <w:ind w:left="993" w:hanging="993"/>
        <w:rPr>
          <w:rPrChange w:id="11" w:author="Xavier Hoenner" w:date="2014-07-02T11:17:00Z">
            <w:rPr/>
          </w:rPrChange>
        </w:rPr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2" w:author="Xavier Hoenner" w:date="2013-07-11T10:56:00Z">
        <w:r w:rsidR="00BF11E5">
          <w:rPr>
            <w:b/>
          </w:rPr>
          <w:t xml:space="preserve"># </w:t>
        </w:r>
        <w:proofErr w:type="gramStart"/>
        <w:r w:rsidR="00BF11E5">
          <w:rPr>
            <w:b/>
          </w:rPr>
          <w:t>active</w:t>
        </w:r>
        <w:proofErr w:type="gramEnd"/>
        <w:r w:rsidR="00BF11E5">
          <w:rPr>
            <w:b/>
          </w:rPr>
          <w:t xml:space="preserve">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3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proofErr w:type="gramStart"/>
      <w:r w:rsidR="00762619">
        <w:rPr>
          <w:b/>
        </w:rPr>
        <w:t>oxygen</w:t>
      </w:r>
      <w:proofErr w:type="gramEnd"/>
      <w:r w:rsidR="00762619">
        <w:rPr>
          <w:b/>
        </w:rPr>
        <w:t xml:space="preserve">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4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</w:t>
      </w:r>
      <w:proofErr w:type="spellStart"/>
      <w:r w:rsidR="00762619">
        <w:t>dd</w:t>
      </w:r>
      <w:proofErr w:type="spellEnd"/>
      <w:r w:rsidR="00762619">
        <w:t>/mm/</w:t>
      </w:r>
      <w:proofErr w:type="spellStart"/>
      <w:r w:rsidR="00762619">
        <w:t>yyyy</w:t>
      </w:r>
      <w:proofErr w:type="spellEnd"/>
      <w:r w:rsidR="00762619">
        <w:t>).</w:t>
      </w:r>
      <w:r w:rsidR="00762619" w:rsidRPr="006B3C3D">
        <w:br/>
      </w:r>
      <w:r w:rsidR="006128D3" w:rsidRPr="00ED7666">
        <w:rPr>
          <w:b/>
        </w:rPr>
        <w:t>‘</w:t>
      </w:r>
      <w:r w:rsidR="00111B8B">
        <w:rPr>
          <w:b/>
        </w:rPr>
        <w:t>Mean t</w:t>
      </w:r>
      <w:r w:rsidR="006128D3" w:rsidRPr="00ED7666">
        <w:rPr>
          <w:b/>
        </w:rPr>
        <w:t xml:space="preserve">ime </w:t>
      </w:r>
      <w:r w:rsidR="006128D3">
        <w:rPr>
          <w:b/>
        </w:rPr>
        <w:t>c</w:t>
      </w:r>
      <w:r w:rsidR="006128D3" w:rsidRPr="00ED7666">
        <w:rPr>
          <w:b/>
        </w:rPr>
        <w:t>overage’</w:t>
      </w:r>
      <w:r w:rsidR="006128D3" w:rsidRPr="00ED7666">
        <w:t xml:space="preserve">: </w:t>
      </w:r>
      <w:r w:rsidR="00111B8B">
        <w:t xml:space="preserve">Mean </w:t>
      </w:r>
      <w:proofErr w:type="gramStart"/>
      <w:r w:rsidR="00111B8B">
        <w:t>n</w:t>
      </w:r>
      <w:r w:rsidR="006128D3" w:rsidRPr="00ED7666">
        <w:t xml:space="preserve">umber of </w:t>
      </w:r>
      <w:r w:rsidR="00762619">
        <w:t>years</w:t>
      </w:r>
      <w:r w:rsidR="006128D3" w:rsidRPr="00ED7666">
        <w:t xml:space="preserve"> </w:t>
      </w:r>
      <w:r w:rsidR="006128D3">
        <w:t xml:space="preserve">between </w:t>
      </w:r>
      <w:r w:rsidR="009D77CA">
        <w:t>the data transmission start</w:t>
      </w:r>
      <w:proofErr w:type="gramEnd"/>
      <w:r w:rsidR="009D77CA">
        <w:t xml:space="preserve"> and last dates</w:t>
      </w:r>
      <w:r w:rsidR="006128D3" w:rsidRPr="00ED7666">
        <w:t>.</w:t>
      </w:r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15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16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17" w:author="Xavier Hoenner" w:date="2013-07-11T10:58:00Z">
        <w:r w:rsidR="00D526B2" w:rsidRPr="001E38C3" w:rsidDel="00294726">
          <w:delText xml:space="preserve">10 </w:delText>
        </w:r>
      </w:del>
      <w:ins w:id="18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19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0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1" w:author="Xavier Hoenner" w:date="2014-07-02T11:19:00Z">
        <w:r w:rsidR="00B27B32">
          <w:t>inal</w:t>
        </w:r>
      </w:ins>
      <w:ins w:id="22" w:author="Xavier Hoenner" w:date="2014-07-02T11:17:00Z">
        <w:r w:rsidR="00B27B32">
          <w:t xml:space="preserve"> range: 20 </w:t>
        </w:r>
      </w:ins>
      <w:ins w:id="23" w:author="Xavier Hoenner" w:date="2014-07-02T11:18:00Z">
        <w:r w:rsidR="00B27B32">
          <w:t>–</w:t>
        </w:r>
      </w:ins>
      <w:ins w:id="24" w:author="Xavier Hoenner" w:date="2014-07-02T11:17:00Z">
        <w:r w:rsidR="00B27B32">
          <w:t xml:space="preserve"> 180;</w:t>
        </w:r>
      </w:ins>
      <w:ins w:id="25" w:author="Xavier Hoenner" w:date="2014-07-02T11:18:00Z">
        <w:r w:rsidR="00B27B32">
          <w:t xml:space="preserve"> latitud</w:t>
        </w:r>
      </w:ins>
      <w:ins w:id="26" w:author="Xavier Hoenner" w:date="2014-07-02T11:19:00Z">
        <w:r w:rsidR="00B27B32">
          <w:t>inal</w:t>
        </w:r>
      </w:ins>
      <w:ins w:id="27" w:author="Xavier Hoenner" w:date="2014-07-02T11:18:00Z">
        <w:r w:rsidR="00B27B32">
          <w:t xml:space="preserve"> range: 5 – -65)</w:t>
        </w:r>
      </w:ins>
      <w:ins w:id="28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7"/>
        <w:gridCol w:w="769"/>
        <w:gridCol w:w="894"/>
        <w:gridCol w:w="1112"/>
        <w:gridCol w:w="1685"/>
        <w:gridCol w:w="641"/>
        <w:gridCol w:w="710"/>
        <w:gridCol w:w="755"/>
        <w:gridCol w:w="680"/>
        <w:gridCol w:w="1269"/>
      </w:tblGrid>
      <w:tr w:rsidR="00AF546D" w14:paraId="03A00AE0" w14:textId="77777777" w:rsidTr="001C7793">
        <w:trPr>
          <w:jc w:val="center"/>
        </w:trPr>
        <w:tc>
          <w:tcPr>
            <w:tcW w:w="727" w:type="dxa"/>
            <w:vAlign w:val="center"/>
          </w:tcPr>
          <w:p w14:paraId="33666F1C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gramStart"/>
            <w:r>
              <w:rPr>
                <w:b/>
              </w:rPr>
              <w:t>organisation</w:t>
            </w:r>
            <w:proofErr w:type="gramEnd"/>
          </w:p>
        </w:tc>
        <w:tc>
          <w:tcPr>
            <w:tcW w:w="769" w:type="dxa"/>
            <w:vAlign w:val="center"/>
          </w:tcPr>
          <w:p w14:paraId="7BC15292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_platforms</w:t>
            </w:r>
            <w:proofErr w:type="spellEnd"/>
          </w:p>
        </w:tc>
        <w:tc>
          <w:tcPr>
            <w:tcW w:w="894" w:type="dxa"/>
            <w:vAlign w:val="center"/>
          </w:tcPr>
          <w:p w14:paraId="258E0C68" w14:textId="05FDDEC8" w:rsidR="00AF546D" w:rsidRDefault="00AF546D" w:rsidP="001C779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_active_floats</w:t>
            </w:r>
            <w:proofErr w:type="spellEnd"/>
          </w:p>
        </w:tc>
        <w:tc>
          <w:tcPr>
            <w:tcW w:w="1112" w:type="dxa"/>
            <w:vAlign w:val="center"/>
          </w:tcPr>
          <w:p w14:paraId="42899D3B" w14:textId="130693E3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_oxygen_platforms</w:t>
            </w:r>
            <w:proofErr w:type="spellEnd"/>
          </w:p>
        </w:tc>
        <w:tc>
          <w:tcPr>
            <w:tcW w:w="1685" w:type="dxa"/>
            <w:vAlign w:val="center"/>
          </w:tcPr>
          <w:p w14:paraId="3461B361" w14:textId="292896C1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_active_oxygen_platforms</w:t>
            </w:r>
            <w:proofErr w:type="spellEnd"/>
          </w:p>
        </w:tc>
        <w:tc>
          <w:tcPr>
            <w:tcW w:w="641" w:type="dxa"/>
            <w:vAlign w:val="center"/>
          </w:tcPr>
          <w:p w14:paraId="232B6D0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10" w:type="dxa"/>
            <w:vAlign w:val="center"/>
          </w:tcPr>
          <w:p w14:paraId="54016DE5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5" w:type="dxa"/>
            <w:vAlign w:val="center"/>
          </w:tcPr>
          <w:p w14:paraId="55E1BC50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80" w:type="dxa"/>
            <w:vAlign w:val="center"/>
          </w:tcPr>
          <w:p w14:paraId="500225E6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69" w:type="dxa"/>
            <w:vAlign w:val="center"/>
          </w:tcPr>
          <w:p w14:paraId="7D74C46A" w14:textId="77777777" w:rsidR="00AF546D" w:rsidRPr="0025464E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  <w:proofErr w:type="spellEnd"/>
          </w:p>
        </w:tc>
      </w:tr>
      <w:tr w:rsidR="00AF546D" w14:paraId="57163B10" w14:textId="77777777" w:rsidTr="001C7793">
        <w:trPr>
          <w:jc w:val="center"/>
        </w:trPr>
        <w:tc>
          <w:tcPr>
            <w:tcW w:w="727" w:type="dxa"/>
            <w:vAlign w:val="center"/>
          </w:tcPr>
          <w:p w14:paraId="2DCDEA4D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769" w:type="dxa"/>
            <w:vAlign w:val="center"/>
          </w:tcPr>
          <w:p w14:paraId="4FA244EB" w14:textId="7582EA4A" w:rsidR="00AF546D" w:rsidRDefault="00AF546D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29" w:author="Xavier Hoenner" w:date="2013-07-11T10:56:00Z">
              <w:r w:rsidDel="001A222E">
                <w:delText>Platforms</w:delText>
              </w:r>
            </w:del>
            <w:proofErr w:type="gramStart"/>
            <w:ins w:id="30" w:author="Xavier Hoenner" w:date="2013-07-11T10:56:00Z">
              <w:r w:rsidR="001A222E">
                <w:t>platforms</w:t>
              </w:r>
            </w:ins>
            <w:proofErr w:type="gramEnd"/>
          </w:p>
        </w:tc>
        <w:tc>
          <w:tcPr>
            <w:tcW w:w="894" w:type="dxa"/>
            <w:vAlign w:val="center"/>
          </w:tcPr>
          <w:p w14:paraId="7A7C19C5" w14:textId="77585EDE" w:rsidR="00AF546D" w:rsidRDefault="00AF546D" w:rsidP="001C7793">
            <w:pPr>
              <w:jc w:val="center"/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platforms</w:t>
            </w:r>
          </w:p>
        </w:tc>
        <w:tc>
          <w:tcPr>
            <w:tcW w:w="1112" w:type="dxa"/>
            <w:vAlign w:val="center"/>
          </w:tcPr>
          <w:p w14:paraId="1F3AC703" w14:textId="60D0430F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oxygen</w:t>
            </w:r>
            <w:proofErr w:type="gramEnd"/>
            <w:r>
              <w:t xml:space="preserve"> platforms</w:t>
            </w:r>
          </w:p>
        </w:tc>
        <w:tc>
          <w:tcPr>
            <w:tcW w:w="1685" w:type="dxa"/>
            <w:vAlign w:val="center"/>
          </w:tcPr>
          <w:p w14:paraId="2CF17730" w14:textId="1557347A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active</w:t>
            </w:r>
            <w:proofErr w:type="gramEnd"/>
            <w:r>
              <w:t xml:space="preserve"> oxygen platforms</w:t>
            </w:r>
          </w:p>
        </w:tc>
        <w:tc>
          <w:tcPr>
            <w:tcW w:w="641" w:type="dxa"/>
            <w:vAlign w:val="center"/>
          </w:tcPr>
          <w:p w14:paraId="46762FA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Latitudinal range</w:t>
            </w:r>
          </w:p>
        </w:tc>
        <w:tc>
          <w:tcPr>
            <w:tcW w:w="710" w:type="dxa"/>
            <w:vAlign w:val="center"/>
          </w:tcPr>
          <w:p w14:paraId="3F0ECA86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Longitudinal range</w:t>
            </w:r>
          </w:p>
        </w:tc>
        <w:tc>
          <w:tcPr>
            <w:tcW w:w="755" w:type="dxa"/>
            <w:vAlign w:val="center"/>
          </w:tcPr>
          <w:p w14:paraId="357C3AA4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80" w:type="dxa"/>
            <w:vAlign w:val="center"/>
          </w:tcPr>
          <w:p w14:paraId="79E275C0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269" w:type="dxa"/>
            <w:vAlign w:val="center"/>
          </w:tcPr>
          <w:p w14:paraId="7FCC2E39" w14:textId="77777777" w:rsidR="00AF546D" w:rsidRDefault="00AF546D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Mean time coverage (years)</w:t>
            </w:r>
          </w:p>
        </w:tc>
      </w:tr>
      <w:tr w:rsidR="00AF546D" w14:paraId="6E362D4A" w14:textId="77777777" w:rsidTr="001C7793">
        <w:trPr>
          <w:jc w:val="center"/>
        </w:trPr>
        <w:tc>
          <w:tcPr>
            <w:tcW w:w="727" w:type="dxa"/>
            <w:vAlign w:val="center"/>
          </w:tcPr>
          <w:p w14:paraId="0AE4C67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69" w:type="dxa"/>
            <w:vAlign w:val="center"/>
          </w:tcPr>
          <w:p w14:paraId="059F253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894" w:type="dxa"/>
            <w:vAlign w:val="center"/>
          </w:tcPr>
          <w:p w14:paraId="3898BC40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112" w:type="dxa"/>
            <w:vAlign w:val="center"/>
          </w:tcPr>
          <w:p w14:paraId="4563823A" w14:textId="720E787B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685" w:type="dxa"/>
            <w:vAlign w:val="center"/>
          </w:tcPr>
          <w:p w14:paraId="1587BD58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41" w:type="dxa"/>
            <w:vAlign w:val="center"/>
          </w:tcPr>
          <w:p w14:paraId="13779D62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14:paraId="6EDD65D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755" w:type="dxa"/>
            <w:vAlign w:val="center"/>
          </w:tcPr>
          <w:p w14:paraId="3E9977AC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680" w:type="dxa"/>
            <w:vAlign w:val="center"/>
          </w:tcPr>
          <w:p w14:paraId="2090D7BB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  <w:tc>
          <w:tcPr>
            <w:tcW w:w="1269" w:type="dxa"/>
            <w:vAlign w:val="center"/>
          </w:tcPr>
          <w:p w14:paraId="6FB0D707" w14:textId="77777777" w:rsidR="00AF546D" w:rsidRDefault="00AF546D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1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32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3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34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35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36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lastRenderedPageBreak/>
        <w:t>Data sorting options:</w:t>
      </w:r>
      <w:r>
        <w:t xml:space="preserve"> </w:t>
      </w:r>
      <w:r w:rsidR="00D61D42">
        <w:t>None, data are already sorted</w:t>
      </w:r>
      <w:del w:id="37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proofErr w:type="spellStart"/>
      <w:r w:rsidR="001E38C3">
        <w:t>oxygen_sensor</w:t>
      </w:r>
      <w:proofErr w:type="spellEnd"/>
      <w:r>
        <w:t>’</w:t>
      </w:r>
      <w:r w:rsidR="0002555C">
        <w:t>.</w:t>
      </w:r>
    </w:p>
    <w:p w14:paraId="37CDA67B" w14:textId="4739CEB5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</w:t>
      </w:r>
      <w:r w:rsidR="008A4B05">
        <w:t>years</w:t>
      </w:r>
      <w:r w:rsidRPr="00ED7666">
        <w:t xml:space="preserve"> </w:t>
      </w:r>
      <w:r>
        <w:t xml:space="preserve">between the </w:t>
      </w:r>
      <w:r w:rsidR="009D77CA">
        <w:t xml:space="preserve">data transmission </w:t>
      </w:r>
      <w:proofErr w:type="gramStart"/>
      <w:r w:rsidR="009D77CA">
        <w:t>start</w:t>
      </w:r>
      <w:proofErr w:type="gramEnd"/>
      <w:r w:rsidR="009D77CA">
        <w:t xml:space="preserve"> and last</w:t>
      </w:r>
      <w:r>
        <w:t xml:space="preserve"> dates</w:t>
      </w:r>
      <w:r w:rsidRPr="00ED7666">
        <w:t>.</w:t>
      </w:r>
      <w:r>
        <w:br/>
      </w:r>
      <w:ins w:id="38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39" w:author="Xavier Hoenner" w:date="2013-07-11T10:58:00Z">
        <w:r w:rsidR="00294726">
          <w:t>ten</w:t>
        </w:r>
      </w:ins>
      <w:ins w:id="40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41" w:author="Xavier Hoenner" w:date="2014-07-02T11:19:00Z">
        <w:r w:rsidR="00B27B32">
          <w:t xml:space="preserve"> </w:t>
        </w:r>
        <w:r w:rsidR="00B27B32">
          <w:t>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42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1E38C3" w14:paraId="61018757" w14:textId="77777777" w:rsidTr="001E38C3">
        <w:trPr>
          <w:jc w:val="center"/>
        </w:trPr>
        <w:tc>
          <w:tcPr>
            <w:tcW w:w="967" w:type="dxa"/>
            <w:vAlign w:val="center"/>
          </w:tcPr>
          <w:p w14:paraId="49B63A65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6EEB0CCE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4A572C0D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0D41DA40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325E6F77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6BE6F421" w14:textId="77777777" w:rsidR="001E38C3" w:rsidRPr="0025464E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16309645" w14:textId="77777777" w:rsidR="001E38C3" w:rsidRDefault="001E38C3" w:rsidP="009D46F1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1E38C3" w14:paraId="02BB8F15" w14:textId="77777777" w:rsidTr="001E38C3">
        <w:trPr>
          <w:jc w:val="center"/>
        </w:trPr>
        <w:tc>
          <w:tcPr>
            <w:tcW w:w="967" w:type="dxa"/>
            <w:vAlign w:val="center"/>
          </w:tcPr>
          <w:p w14:paraId="12B2103E" w14:textId="77777777" w:rsidR="001E38C3" w:rsidRDefault="001E38C3" w:rsidP="009D46F1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5425C2C2" w14:textId="77777777" w:rsidR="001E38C3" w:rsidRDefault="001E38C3" w:rsidP="009D46F1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47AD7B12" w14:textId="77777777" w:rsidR="001E38C3" w:rsidRDefault="001E38C3" w:rsidP="009D46F1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65573F46" w14:textId="77777777" w:rsidR="001E38C3" w:rsidRDefault="001E38C3" w:rsidP="009D46F1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F23432F" w14:textId="77777777" w:rsidR="001E38C3" w:rsidRDefault="001E38C3" w:rsidP="009D46F1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66D54B59" w14:textId="77777777" w:rsidR="001E38C3" w:rsidRDefault="001E38C3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1FB8770A" w14:textId="77777777" w:rsidR="001E38C3" w:rsidRDefault="001E38C3" w:rsidP="009D46F1">
            <w:pPr>
              <w:jc w:val="center"/>
            </w:pPr>
            <w:r>
              <w:t>Principal investigator</w:t>
            </w:r>
          </w:p>
        </w:tc>
      </w:tr>
      <w:tr w:rsidR="001E38C3" w14:paraId="1732ACC1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06CC0F0" w14:textId="77777777" w:rsidR="001E38C3" w:rsidRDefault="001E38C3" w:rsidP="00687C06">
            <w:pPr>
              <w:jc w:val="center"/>
            </w:pPr>
            <w:r>
              <w:t>Headers = ‘organisation’</w:t>
            </w:r>
          </w:p>
        </w:tc>
      </w:tr>
      <w:tr w:rsidR="001E38C3" w14:paraId="1E0B1A37" w14:textId="77777777" w:rsidTr="001E38C3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E1A325F" w14:textId="77777777" w:rsidR="001E38C3" w:rsidRDefault="001E38C3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1E38C3" w14:paraId="25FF45EF" w14:textId="77777777" w:rsidTr="001E38C3">
        <w:trPr>
          <w:jc w:val="center"/>
        </w:trPr>
        <w:tc>
          <w:tcPr>
            <w:tcW w:w="967" w:type="dxa"/>
            <w:vAlign w:val="center"/>
          </w:tcPr>
          <w:p w14:paraId="2AF97032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3E51FB31" w14:textId="77777777" w:rsidR="001E38C3" w:rsidRDefault="001E38C3" w:rsidP="009D46F1">
            <w:pPr>
              <w:jc w:val="center"/>
            </w:pPr>
          </w:p>
        </w:tc>
        <w:tc>
          <w:tcPr>
            <w:tcW w:w="957" w:type="dxa"/>
            <w:vAlign w:val="center"/>
          </w:tcPr>
          <w:p w14:paraId="6A1E5626" w14:textId="77777777" w:rsidR="001E38C3" w:rsidRDefault="001E38C3" w:rsidP="009D46F1">
            <w:pPr>
              <w:jc w:val="center"/>
            </w:pPr>
          </w:p>
        </w:tc>
        <w:tc>
          <w:tcPr>
            <w:tcW w:w="757" w:type="dxa"/>
            <w:vAlign w:val="center"/>
          </w:tcPr>
          <w:p w14:paraId="28DBD75B" w14:textId="77777777" w:rsidR="001E38C3" w:rsidRDefault="001E38C3" w:rsidP="009D46F1">
            <w:pPr>
              <w:jc w:val="center"/>
            </w:pPr>
          </w:p>
        </w:tc>
        <w:tc>
          <w:tcPr>
            <w:tcW w:w="673" w:type="dxa"/>
            <w:vAlign w:val="center"/>
          </w:tcPr>
          <w:p w14:paraId="14E198F3" w14:textId="77777777" w:rsidR="001E38C3" w:rsidRDefault="001E38C3" w:rsidP="009D46F1">
            <w:pPr>
              <w:jc w:val="center"/>
            </w:pPr>
          </w:p>
        </w:tc>
        <w:tc>
          <w:tcPr>
            <w:tcW w:w="1275" w:type="dxa"/>
          </w:tcPr>
          <w:p w14:paraId="2DB5626B" w14:textId="77777777" w:rsidR="001E38C3" w:rsidRDefault="001E38C3" w:rsidP="009D46F1">
            <w:pPr>
              <w:jc w:val="center"/>
            </w:pPr>
          </w:p>
        </w:tc>
        <w:tc>
          <w:tcPr>
            <w:tcW w:w="1752" w:type="dxa"/>
          </w:tcPr>
          <w:p w14:paraId="228D68EE" w14:textId="77777777" w:rsidR="001E38C3" w:rsidRDefault="001E38C3" w:rsidP="009D46F1">
            <w:pPr>
              <w:jc w:val="center"/>
            </w:pPr>
          </w:p>
        </w:tc>
      </w:tr>
    </w:tbl>
    <w:p w14:paraId="4D2AA2A3" w14:textId="77777777" w:rsidR="004C6B83" w:rsidRDefault="004C6B83" w:rsidP="004C6B83">
      <w:pPr>
        <w:rPr>
          <w:szCs w:val="24"/>
        </w:rPr>
      </w:pPr>
    </w:p>
    <w:p w14:paraId="77AE259F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E63FDE" w14:textId="3DFB4375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C34E31">
        <w:rPr>
          <w:u w:val="none"/>
        </w:rPr>
        <w:t>Argo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43" w:author="Xavier Hoenner" w:date="2014-06-16T14:48:00Z">
        <w:r w:rsidRPr="0011784D" w:rsidDel="0006404F">
          <w:rPr>
            <w:u w:val="none"/>
          </w:rPr>
          <w:delText>newDeployments’</w:delText>
        </w:r>
      </w:del>
      <w:proofErr w:type="spellStart"/>
      <w:ins w:id="44" w:author="Xavier Hoenner" w:date="2014-06-16T14:48:00Z">
        <w:r w:rsidR="0006404F" w:rsidRPr="0011784D">
          <w:rPr>
            <w:u w:val="none"/>
          </w:rPr>
          <w:t>newD</w:t>
        </w:r>
        <w:r w:rsidR="0006404F">
          <w:rPr>
            <w:u w:val="none"/>
          </w:rPr>
          <w:t>ata</w:t>
        </w:r>
        <w:proofErr w:type="spellEnd"/>
        <w:r w:rsidR="0006404F" w:rsidRPr="0011784D">
          <w:rPr>
            <w:u w:val="none"/>
          </w:rPr>
          <w:t>’</w:t>
        </w:r>
      </w:ins>
    </w:p>
    <w:p w14:paraId="122D1246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6622CD30" w14:textId="77777777" w:rsidR="00A85F08" w:rsidRDefault="00A85F08" w:rsidP="00A85F08">
      <w:pPr>
        <w:rPr>
          <w:u w:val="single"/>
        </w:rPr>
      </w:pPr>
    </w:p>
    <w:p w14:paraId="60268865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5E2F8423" w14:textId="77777777" w:rsidTr="00424E79">
        <w:tc>
          <w:tcPr>
            <w:tcW w:w="1271" w:type="dxa"/>
          </w:tcPr>
          <w:p w14:paraId="414B825A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08D4939C" w14:textId="0C1FF0A4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5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46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1967EBAD" w14:textId="77777777" w:rsidTr="00424E79">
        <w:tc>
          <w:tcPr>
            <w:tcW w:w="1271" w:type="dxa"/>
          </w:tcPr>
          <w:p w14:paraId="5FED22F5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2762EE97" w14:textId="2AB1B6E3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48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6FD017D" w14:textId="77777777" w:rsidTr="00424E79">
        <w:tc>
          <w:tcPr>
            <w:tcW w:w="1271" w:type="dxa"/>
          </w:tcPr>
          <w:p w14:paraId="42C91700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37843BF5" w14:textId="70DF8630" w:rsidR="00424E79" w:rsidRPr="003D503B" w:rsidRDefault="00424E79" w:rsidP="00343BA4">
            <w:pPr>
              <w:rPr>
                <w:sz w:val="24"/>
                <w:szCs w:val="24"/>
              </w:rPr>
            </w:pPr>
            <w:proofErr w:type="gramStart"/>
            <w:ins w:id="49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50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895DF48" w14:textId="77777777" w:rsidTr="00424E79">
        <w:tc>
          <w:tcPr>
            <w:tcW w:w="1271" w:type="dxa"/>
          </w:tcPr>
          <w:p w14:paraId="132F104C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66" w:type="dxa"/>
          </w:tcPr>
          <w:p w14:paraId="0F90FF11" w14:textId="77777777" w:rsidR="00896D61" w:rsidRPr="003D503B" w:rsidRDefault="00C34E31" w:rsidP="004F4D4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argo</w:t>
            </w:r>
            <w:proofErr w:type="gramEnd"/>
            <w:r w:rsidR="00896D61"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38A39829" w14:textId="77777777" w:rsidR="00A85F08" w:rsidRDefault="00A85F08" w:rsidP="00A85F08"/>
    <w:p w14:paraId="77112FE9" w14:textId="7777777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proofErr w:type="spellStart"/>
      <w:r w:rsidR="00421069">
        <w:t>end_date</w:t>
      </w:r>
      <w:proofErr w:type="spellEnd"/>
      <w:r w:rsidR="00DB3DC4">
        <w:t>’ is less than one month</w:t>
      </w:r>
      <w:r>
        <w:t>.</w:t>
      </w:r>
    </w:p>
    <w:p w14:paraId="696807BC" w14:textId="25D41D5F" w:rsidR="00EF7B32" w:rsidRDefault="00EF7B32" w:rsidP="00EF7B3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51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r>
        <w:t>.</w:t>
      </w:r>
    </w:p>
    <w:p w14:paraId="56FDAE82" w14:textId="77777777" w:rsidR="00EF7B32" w:rsidRDefault="00EF7B32" w:rsidP="00EF7B32">
      <w:pPr>
        <w:ind w:left="1843" w:hanging="1843"/>
      </w:pPr>
      <w:r>
        <w:rPr>
          <w:u w:val="single"/>
        </w:rPr>
        <w:t>Data grouping options:</w:t>
      </w:r>
      <w:r>
        <w:t xml:space="preserve"> Group by ‘organisation’, sub-group by ‘</w:t>
      </w:r>
      <w:proofErr w:type="spellStart"/>
      <w:r>
        <w:t>oxygen_sensor</w:t>
      </w:r>
      <w:proofErr w:type="spellEnd"/>
      <w:r>
        <w:t>’.</w:t>
      </w:r>
    </w:p>
    <w:p w14:paraId="5D1C8AB1" w14:textId="341A8041" w:rsidR="00EF7B32" w:rsidRDefault="00EF7B32" w:rsidP="00EF7B3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>
        <w:rPr>
          <w:b/>
        </w:rPr>
        <w:t xml:space="preserve">Headers: </w:t>
      </w:r>
      <w:r>
        <w:t>Organisation in charge of the deployment.</w:t>
      </w:r>
      <w:r>
        <w:br/>
      </w:r>
      <w:r>
        <w:rPr>
          <w:b/>
        </w:rPr>
        <w:t>Sub-headers</w:t>
      </w:r>
      <w:r>
        <w:t>: Did the Argo floa</w:t>
      </w:r>
      <w:r w:rsidR="00CA3AC9">
        <w:t>t deployed have oxygen sensors?</w:t>
      </w:r>
      <w:r w:rsidR="002B45EC">
        <w:br/>
      </w:r>
      <w:r w:rsidR="00187275" w:rsidRPr="006B3C3D">
        <w:rPr>
          <w:b/>
        </w:rPr>
        <w:t>‘</w:t>
      </w:r>
      <w:r w:rsidR="00187275">
        <w:rPr>
          <w:b/>
        </w:rPr>
        <w:t>Start’</w:t>
      </w:r>
      <w:r w:rsidR="00187275" w:rsidRPr="006B3C3D">
        <w:t xml:space="preserve">: </w:t>
      </w:r>
      <w:r w:rsidR="00187275">
        <w:t xml:space="preserve">Data transmission start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>
        <w:br/>
      </w:r>
      <w:r w:rsidR="00187275">
        <w:rPr>
          <w:b/>
        </w:rPr>
        <w:t>‘End’</w:t>
      </w:r>
      <w:r w:rsidR="00187275" w:rsidRPr="006B3C3D">
        <w:t xml:space="preserve">: </w:t>
      </w:r>
      <w:r w:rsidR="00E82059">
        <w:t>Last d</w:t>
      </w:r>
      <w:r w:rsidR="00187275">
        <w:t xml:space="preserve">ata transmission date (format: </w:t>
      </w:r>
      <w:proofErr w:type="spellStart"/>
      <w:r w:rsidR="00187275">
        <w:t>dd</w:t>
      </w:r>
      <w:proofErr w:type="spellEnd"/>
      <w:r w:rsidR="00187275">
        <w:t>/mm/</w:t>
      </w:r>
      <w:proofErr w:type="spellStart"/>
      <w:r w:rsidR="00187275">
        <w:t>yyyy</w:t>
      </w:r>
      <w:proofErr w:type="spellEnd"/>
      <w:r w:rsidR="00187275">
        <w:t>).</w:t>
      </w:r>
      <w:r w:rsidR="00187275" w:rsidRPr="006B3C3D"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 w:rsidR="009D77CA">
        <w:t>N</w:t>
      </w:r>
      <w:r w:rsidR="009D77CA" w:rsidRPr="00ED7666">
        <w:t xml:space="preserve">umber of </w:t>
      </w:r>
      <w:r w:rsidR="009D77CA">
        <w:t>years</w:t>
      </w:r>
      <w:r w:rsidR="009D77CA" w:rsidRPr="00ED7666">
        <w:t xml:space="preserve"> </w:t>
      </w:r>
      <w:r w:rsidR="009D77CA">
        <w:t xml:space="preserve">between the data transmission </w:t>
      </w:r>
      <w:proofErr w:type="gramStart"/>
      <w:r w:rsidR="009D77CA">
        <w:t>start</w:t>
      </w:r>
      <w:proofErr w:type="gramEnd"/>
      <w:r w:rsidR="009D77CA">
        <w:t xml:space="preserve"> and last dates</w:t>
      </w:r>
      <w:r w:rsidRPr="00ED7666">
        <w:t>.</w:t>
      </w:r>
      <w:r>
        <w:br/>
      </w:r>
      <w:ins w:id="52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  <w:r w:rsidR="00294726">
          <w:t>ten</w:t>
        </w:r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53" w:author="Xavier Hoenner" w:date="2014-07-02T11:19:00Z">
        <w:r w:rsidR="00B27B32">
          <w:t xml:space="preserve"> </w:t>
        </w:r>
        <w:r w:rsidR="00B27B32">
          <w:t>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bookmarkStart w:id="54" w:name="_GoBack"/>
      <w:bookmarkEnd w:id="54"/>
      <w:del w:id="55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77777777" w:rsidR="00EF7B32" w:rsidRDefault="00EF7B32" w:rsidP="00EF7B32"/>
    <w:p w14:paraId="733838C4" w14:textId="77777777" w:rsidR="00EF7B32" w:rsidRDefault="00EF7B32" w:rsidP="00EF7B32">
      <w:pPr>
        <w:pStyle w:val="Heading3"/>
      </w:pPr>
      <w:r>
        <w:t>Template</w:t>
      </w:r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14:paraId="0A09A930" w14:textId="77777777" w:rsidTr="00687C06">
        <w:trPr>
          <w:jc w:val="center"/>
        </w:trPr>
        <w:tc>
          <w:tcPr>
            <w:tcW w:w="967" w:type="dxa"/>
            <w:vAlign w:val="center"/>
          </w:tcPr>
          <w:p w14:paraId="4EE6A9EB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57" w:type="dxa"/>
            <w:vAlign w:val="center"/>
          </w:tcPr>
          <w:p w14:paraId="021179D0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57" w:type="dxa"/>
            <w:vAlign w:val="center"/>
          </w:tcPr>
          <w:p w14:paraId="737AC114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757" w:type="dxa"/>
            <w:vAlign w:val="center"/>
          </w:tcPr>
          <w:p w14:paraId="474E1607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73" w:type="dxa"/>
            <w:vAlign w:val="center"/>
          </w:tcPr>
          <w:p w14:paraId="19AFDB65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275" w:type="dxa"/>
            <w:vAlign w:val="center"/>
          </w:tcPr>
          <w:p w14:paraId="0A8064CC" w14:textId="77777777" w:rsidR="00EF7B32" w:rsidRPr="0025464E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1752" w:type="dxa"/>
            <w:vAlign w:val="center"/>
          </w:tcPr>
          <w:p w14:paraId="7AA794F0" w14:textId="77777777" w:rsidR="00EF7B32" w:rsidRDefault="00EF7B32" w:rsidP="00687C0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pi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</w:tr>
      <w:tr w:rsidR="00EF7B32" w14:paraId="1C7CB4D0" w14:textId="77777777" w:rsidTr="00687C06">
        <w:trPr>
          <w:jc w:val="center"/>
        </w:trPr>
        <w:tc>
          <w:tcPr>
            <w:tcW w:w="967" w:type="dxa"/>
            <w:vAlign w:val="center"/>
          </w:tcPr>
          <w:p w14:paraId="2FAC3C6D" w14:textId="77777777" w:rsidR="00EF7B32" w:rsidRDefault="00EF7B32" w:rsidP="00687C06">
            <w:pPr>
              <w:jc w:val="center"/>
            </w:pPr>
            <w:r>
              <w:t>Platform code</w:t>
            </w:r>
          </w:p>
        </w:tc>
        <w:tc>
          <w:tcPr>
            <w:tcW w:w="757" w:type="dxa"/>
            <w:vAlign w:val="center"/>
          </w:tcPr>
          <w:p w14:paraId="7D96FEF4" w14:textId="77777777" w:rsidR="00EF7B32" w:rsidRDefault="00EF7B32" w:rsidP="00687C06">
            <w:pPr>
              <w:jc w:val="center"/>
            </w:pPr>
            <w:r>
              <w:t>Latitudinal range</w:t>
            </w:r>
          </w:p>
        </w:tc>
        <w:tc>
          <w:tcPr>
            <w:tcW w:w="957" w:type="dxa"/>
            <w:vAlign w:val="center"/>
          </w:tcPr>
          <w:p w14:paraId="24BFE348" w14:textId="77777777" w:rsidR="00EF7B32" w:rsidRDefault="00EF7B32" w:rsidP="00687C06">
            <w:pPr>
              <w:jc w:val="center"/>
            </w:pPr>
            <w:r>
              <w:t>Longitudinal range</w:t>
            </w:r>
          </w:p>
        </w:tc>
        <w:tc>
          <w:tcPr>
            <w:tcW w:w="757" w:type="dxa"/>
            <w:vAlign w:val="center"/>
          </w:tcPr>
          <w:p w14:paraId="707F18BF" w14:textId="77777777" w:rsidR="00EF7B32" w:rsidRDefault="00EF7B32" w:rsidP="00687C06">
            <w:pPr>
              <w:jc w:val="center"/>
            </w:pPr>
            <w:r>
              <w:t>Start</w:t>
            </w:r>
          </w:p>
        </w:tc>
        <w:tc>
          <w:tcPr>
            <w:tcW w:w="673" w:type="dxa"/>
            <w:vAlign w:val="center"/>
          </w:tcPr>
          <w:p w14:paraId="56E53E30" w14:textId="77777777" w:rsidR="00EF7B32" w:rsidRDefault="00EF7B32" w:rsidP="00687C06">
            <w:pPr>
              <w:jc w:val="center"/>
            </w:pPr>
            <w:r>
              <w:t>End</w:t>
            </w:r>
          </w:p>
        </w:tc>
        <w:tc>
          <w:tcPr>
            <w:tcW w:w="1275" w:type="dxa"/>
            <w:vAlign w:val="center"/>
          </w:tcPr>
          <w:p w14:paraId="338F995F" w14:textId="77777777" w:rsidR="00EF7B32" w:rsidRDefault="00EF7B32" w:rsidP="008A4B05">
            <w:pPr>
              <w:jc w:val="center"/>
            </w:pPr>
            <w:r>
              <w:t>Time coverage (</w:t>
            </w:r>
            <w:r w:rsidR="008A4B05">
              <w:t>years</w:t>
            </w:r>
            <w:r>
              <w:t>)</w:t>
            </w:r>
          </w:p>
        </w:tc>
        <w:tc>
          <w:tcPr>
            <w:tcW w:w="1752" w:type="dxa"/>
            <w:vAlign w:val="center"/>
          </w:tcPr>
          <w:p w14:paraId="26FB9480" w14:textId="77777777" w:rsidR="00EF7B32" w:rsidRDefault="00EF7B32" w:rsidP="00687C06">
            <w:pPr>
              <w:jc w:val="center"/>
            </w:pPr>
            <w:r>
              <w:t>Principal investigator</w:t>
            </w:r>
          </w:p>
        </w:tc>
      </w:tr>
      <w:tr w:rsidR="00EF7B32" w14:paraId="3C385684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77777777" w:rsidR="00EF7B32" w:rsidRDefault="00EF7B32" w:rsidP="00687C06">
            <w:pPr>
              <w:jc w:val="center"/>
            </w:pPr>
            <w:r>
              <w:t>Headers = ‘organisation’</w:t>
            </w:r>
          </w:p>
        </w:tc>
      </w:tr>
      <w:tr w:rsidR="00EF7B32" w14:paraId="5588D8BB" w14:textId="77777777" w:rsidTr="00687C06">
        <w:trPr>
          <w:jc w:val="center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77777777" w:rsidR="00EF7B32" w:rsidRDefault="00EF7B32" w:rsidP="00687C06">
            <w:r>
              <w:t>Sub-headers = ‘</w:t>
            </w:r>
            <w:proofErr w:type="spellStart"/>
            <w:r>
              <w:t>oxygen_sensor</w:t>
            </w:r>
            <w:proofErr w:type="spellEnd"/>
            <w:r>
              <w:t>’</w:t>
            </w:r>
          </w:p>
        </w:tc>
      </w:tr>
      <w:tr w:rsidR="00EF7B32" w14:paraId="3369F96C" w14:textId="77777777" w:rsidTr="00687C06">
        <w:trPr>
          <w:jc w:val="center"/>
        </w:trPr>
        <w:tc>
          <w:tcPr>
            <w:tcW w:w="967" w:type="dxa"/>
            <w:vAlign w:val="center"/>
          </w:tcPr>
          <w:p w14:paraId="7DEF5ED0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63154C71" w14:textId="77777777" w:rsidR="00EF7B32" w:rsidRDefault="00EF7B32" w:rsidP="00687C06">
            <w:pPr>
              <w:jc w:val="center"/>
            </w:pPr>
          </w:p>
        </w:tc>
        <w:tc>
          <w:tcPr>
            <w:tcW w:w="957" w:type="dxa"/>
            <w:vAlign w:val="center"/>
          </w:tcPr>
          <w:p w14:paraId="4322870F" w14:textId="77777777" w:rsidR="00EF7B32" w:rsidRDefault="00EF7B32" w:rsidP="00687C06">
            <w:pPr>
              <w:jc w:val="center"/>
            </w:pPr>
          </w:p>
        </w:tc>
        <w:tc>
          <w:tcPr>
            <w:tcW w:w="757" w:type="dxa"/>
            <w:vAlign w:val="center"/>
          </w:tcPr>
          <w:p w14:paraId="1EA41588" w14:textId="77777777" w:rsidR="00EF7B32" w:rsidRDefault="00EF7B32" w:rsidP="00687C06">
            <w:pPr>
              <w:jc w:val="center"/>
            </w:pPr>
          </w:p>
        </w:tc>
        <w:tc>
          <w:tcPr>
            <w:tcW w:w="673" w:type="dxa"/>
            <w:vAlign w:val="center"/>
          </w:tcPr>
          <w:p w14:paraId="17DAB609" w14:textId="77777777" w:rsidR="00EF7B32" w:rsidRDefault="00EF7B32" w:rsidP="00687C06">
            <w:pPr>
              <w:jc w:val="center"/>
            </w:pPr>
          </w:p>
        </w:tc>
        <w:tc>
          <w:tcPr>
            <w:tcW w:w="1275" w:type="dxa"/>
          </w:tcPr>
          <w:p w14:paraId="3C863084" w14:textId="77777777" w:rsidR="00EF7B32" w:rsidRDefault="00EF7B32" w:rsidP="00687C06">
            <w:pPr>
              <w:jc w:val="center"/>
            </w:pPr>
          </w:p>
        </w:tc>
        <w:tc>
          <w:tcPr>
            <w:tcW w:w="1752" w:type="dxa"/>
          </w:tcPr>
          <w:p w14:paraId="0300091B" w14:textId="77777777" w:rsidR="00EF7B32" w:rsidRDefault="00EF7B32" w:rsidP="00687C06">
            <w:pPr>
              <w:jc w:val="center"/>
            </w:pPr>
          </w:p>
        </w:tc>
      </w:tr>
    </w:tbl>
    <w:p w14:paraId="039268F3" w14:textId="278DAFEC" w:rsidR="004C6B83" w:rsidDel="000E5559" w:rsidRDefault="004C6B83" w:rsidP="004C6B83">
      <w:pPr>
        <w:rPr>
          <w:del w:id="56" w:author="Xavier Hoenner" w:date="2014-06-11T16:53:00Z"/>
          <w:szCs w:val="24"/>
        </w:rPr>
      </w:pPr>
    </w:p>
    <w:p w14:paraId="22D0EC0D" w14:textId="68D5BD5F" w:rsidR="00905C8D" w:rsidDel="000E5559" w:rsidRDefault="00905C8D">
      <w:pPr>
        <w:pStyle w:val="Heading2"/>
        <w:rPr>
          <w:del w:id="57" w:author="Xavier Hoenner" w:date="2014-06-11T16:53:00Z"/>
        </w:rPr>
      </w:pPr>
      <w:del w:id="58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59" w:author="Xavier Hoenner" w:date="2014-06-11T16:53:00Z"/>
        </w:rPr>
        <w:pPrChange w:id="60" w:author="Xavier Hoenner" w:date="2014-06-11T16:53:00Z">
          <w:pPr>
            <w:pStyle w:val="Heading3"/>
          </w:pPr>
        </w:pPrChange>
      </w:pPr>
      <w:del w:id="61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62" w:author="Xavier Hoenner" w:date="2014-06-11T16:53:00Z"/>
          <w:u w:val="none"/>
        </w:rPr>
        <w:pPrChange w:id="63" w:author="Xavier Hoenner" w:date="2014-06-11T16:53:00Z">
          <w:pPr>
            <w:pStyle w:val="Heading3"/>
          </w:pPr>
        </w:pPrChange>
      </w:pPr>
      <w:del w:id="64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65" w:author="Xavier Hoenner" w:date="2014-06-11T16:53:00Z"/>
        </w:rPr>
        <w:pPrChange w:id="66" w:author="Xavier Hoenner" w:date="2014-06-11T16:53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67" w:author="Xavier Hoenner" w:date="2014-06-11T16:53:00Z"/>
        </w:rPr>
        <w:pPrChange w:id="68" w:author="Xavier Hoenner" w:date="2014-06-11T16:53:00Z">
          <w:pPr/>
        </w:pPrChange>
      </w:pPr>
      <w:del w:id="69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70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1" w:author="Xavier Hoenner" w:date="2014-06-11T16:53:00Z"/>
                <w:b/>
                <w:sz w:val="24"/>
                <w:szCs w:val="24"/>
              </w:rPr>
              <w:pPrChange w:id="72" w:author="Xavier Hoenner" w:date="2014-06-11T16:53:00Z">
                <w:pPr>
                  <w:spacing w:after="200" w:line="276" w:lineRule="auto"/>
                </w:pPr>
              </w:pPrChange>
            </w:pPr>
            <w:del w:id="73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4" w:author="Xavier Hoenner" w:date="2014-06-11T16:53:00Z"/>
                <w:sz w:val="24"/>
                <w:szCs w:val="24"/>
              </w:rPr>
              <w:pPrChange w:id="75" w:author="Xavier Hoenner" w:date="2014-06-11T16:53:00Z">
                <w:pPr>
                  <w:spacing w:after="200" w:line="276" w:lineRule="auto"/>
                </w:pPr>
              </w:pPrChange>
            </w:pPr>
            <w:del w:id="76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77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78" w:author="Xavier Hoenner" w:date="2014-06-11T16:53:00Z"/>
                <w:b/>
                <w:sz w:val="24"/>
                <w:szCs w:val="24"/>
              </w:rPr>
              <w:pPrChange w:id="79" w:author="Xavier Hoenner" w:date="2014-06-11T16:53:00Z">
                <w:pPr>
                  <w:spacing w:after="200" w:line="276" w:lineRule="auto"/>
                </w:pPr>
              </w:pPrChange>
            </w:pPr>
            <w:del w:id="8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81" w:author="Xavier Hoenner" w:date="2014-06-11T16:53:00Z"/>
                <w:sz w:val="24"/>
                <w:szCs w:val="24"/>
              </w:rPr>
              <w:pPrChange w:id="82" w:author="Xavier Hoenner" w:date="2014-06-11T16:53:00Z">
                <w:pPr>
                  <w:spacing w:after="200" w:line="276" w:lineRule="auto"/>
                </w:pPr>
              </w:pPrChange>
            </w:pPr>
            <w:del w:id="83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84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85" w:author="Xavier Hoenner" w:date="2014-06-11T16:53:00Z"/>
                <w:b/>
                <w:sz w:val="24"/>
                <w:szCs w:val="24"/>
              </w:rPr>
              <w:pPrChange w:id="86" w:author="Xavier Hoenner" w:date="2014-06-11T16:53:00Z">
                <w:pPr>
                  <w:spacing w:after="200" w:line="276" w:lineRule="auto"/>
                </w:pPr>
              </w:pPrChange>
            </w:pPr>
            <w:del w:id="87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88" w:author="Xavier Hoenner" w:date="2014-06-11T16:53:00Z"/>
                <w:sz w:val="24"/>
                <w:szCs w:val="24"/>
              </w:rPr>
              <w:pPrChange w:id="89" w:author="Xavier Hoenner" w:date="2014-06-11T16:53:00Z">
                <w:pPr>
                  <w:spacing w:after="200" w:line="276" w:lineRule="auto"/>
                </w:pPr>
              </w:pPrChange>
            </w:pPr>
            <w:del w:id="90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91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92" w:author="Xavier Hoenner" w:date="2014-06-11T16:53:00Z"/>
                <w:b/>
                <w:sz w:val="24"/>
                <w:szCs w:val="24"/>
              </w:rPr>
              <w:pPrChange w:id="93" w:author="Xavier Hoenner" w:date="2014-06-11T16:53:00Z">
                <w:pPr>
                  <w:spacing w:after="200" w:line="276" w:lineRule="auto"/>
                </w:pPr>
              </w:pPrChange>
            </w:pPr>
            <w:del w:id="94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95" w:author="Xavier Hoenner" w:date="2014-06-11T16:53:00Z"/>
                <w:sz w:val="24"/>
                <w:szCs w:val="24"/>
              </w:rPr>
              <w:pPrChange w:id="96" w:author="Xavier Hoenner" w:date="2014-06-11T16:53:00Z">
                <w:pPr>
                  <w:spacing w:after="200" w:line="276" w:lineRule="auto"/>
                </w:pPr>
              </w:pPrChange>
            </w:pPr>
            <w:del w:id="97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98" w:author="Xavier Hoenner" w:date="2014-06-11T16:53:00Z"/>
        </w:rPr>
        <w:pPrChange w:id="99" w:author="Xavier Hoenner" w:date="2014-06-11T16:53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100" w:author="Xavier Hoenner" w:date="2014-06-11T16:53:00Z"/>
        </w:rPr>
        <w:pPrChange w:id="101" w:author="Xavier Hoenner" w:date="2014-06-11T16:53:00Z">
          <w:pPr/>
        </w:pPrChange>
      </w:pPr>
      <w:del w:id="102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3" w:author="Xavier Hoenner" w:date="2014-06-11T16:53:00Z"/>
        </w:rPr>
        <w:pPrChange w:id="104" w:author="Xavier Hoenner" w:date="2014-06-11T16:53:00Z">
          <w:pPr>
            <w:ind w:left="1843" w:hanging="1843"/>
          </w:pPr>
        </w:pPrChange>
      </w:pPr>
      <w:del w:id="105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6" w:author="Xavier Hoenner" w:date="2014-06-11T16:53:00Z"/>
        </w:rPr>
        <w:pPrChange w:id="107" w:author="Xavier Hoenner" w:date="2014-06-11T16:53:00Z">
          <w:pPr>
            <w:ind w:left="1843" w:hanging="1843"/>
          </w:pPr>
        </w:pPrChange>
      </w:pPr>
      <w:del w:id="108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09" w:author="Xavier Hoenner" w:date="2014-06-11T16:53:00Z"/>
        </w:rPr>
        <w:pPrChange w:id="110" w:author="Xavier Hoenner" w:date="2014-06-11T16:53:00Z">
          <w:pPr>
            <w:ind w:left="993" w:hanging="993"/>
          </w:pPr>
        </w:pPrChange>
      </w:pPr>
      <w:del w:id="111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112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113" w:author="Xavier Hoenner" w:date="2014-06-11T16:53:00Z"/>
        </w:rPr>
        <w:pPrChange w:id="114" w:author="Xavier Hoenner" w:date="2014-06-11T16:53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115" w:author="Xavier Hoenner" w:date="2014-06-11T16:53:00Z"/>
        </w:rPr>
        <w:pPrChange w:id="116" w:author="Xavier Hoenner" w:date="2014-06-11T16:53:00Z">
          <w:pPr>
            <w:pStyle w:val="Heading3"/>
          </w:pPr>
        </w:pPrChange>
      </w:pPr>
      <w:del w:id="117" w:author="Xavier Hoenner" w:date="2014-06-11T16:53:00Z">
        <w:r w:rsidDel="000E5559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0E5559" w14:paraId="605E6B16" w14:textId="27537064" w:rsidTr="00687C06">
        <w:trPr>
          <w:jc w:val="center"/>
          <w:del w:id="118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9" w:author="Xavier Hoenner" w:date="2014-06-11T16:53:00Z"/>
                <w:b/>
                <w:sz w:val="24"/>
              </w:rPr>
              <w:pPrChange w:id="12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1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" w:author="Xavier Hoenner" w:date="2014-06-11T16:53:00Z"/>
                <w:b/>
                <w:sz w:val="24"/>
              </w:rPr>
              <w:pPrChange w:id="123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4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" w:author="Xavier Hoenner" w:date="2014-06-11T16:53:00Z"/>
                <w:b/>
              </w:rPr>
              <w:pPrChange w:id="12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27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8" w:author="Xavier Hoenner" w:date="2014-06-11T16:53:00Z"/>
                <w:b/>
              </w:rPr>
              <w:pPrChange w:id="129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0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1" w:author="Xavier Hoenner" w:date="2014-06-11T16:53:00Z"/>
                <w:b/>
              </w:rPr>
              <w:pPrChange w:id="13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3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4" w:author="Xavier Hoenner" w:date="2014-06-11T16:53:00Z"/>
                <w:b/>
                <w:sz w:val="24"/>
              </w:rPr>
              <w:pPrChange w:id="13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6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37" w:author="Xavier Hoenner" w:date="2014-06-11T16:53:00Z"/>
                <w:b/>
                <w:sz w:val="24"/>
              </w:rPr>
              <w:pPrChange w:id="13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39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687C06">
        <w:trPr>
          <w:jc w:val="center"/>
          <w:del w:id="140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1" w:author="Xavier Hoenner" w:date="2014-06-11T16:53:00Z"/>
              </w:rPr>
              <w:pPrChange w:id="14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3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4" w:author="Xavier Hoenner" w:date="2014-06-11T16:53:00Z"/>
              </w:rPr>
              <w:pPrChange w:id="145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6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47" w:author="Xavier Hoenner" w:date="2014-06-11T16:53:00Z"/>
              </w:rPr>
              <w:pPrChange w:id="14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49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0" w:author="Xavier Hoenner" w:date="2014-06-11T16:53:00Z"/>
                <w:sz w:val="24"/>
              </w:rPr>
              <w:pPrChange w:id="151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2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3" w:author="Xavier Hoenner" w:date="2014-06-11T16:53:00Z"/>
                <w:sz w:val="24"/>
              </w:rPr>
              <w:pPrChange w:id="15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5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6" w:author="Xavier Hoenner" w:date="2014-06-11T16:53:00Z"/>
                <w:sz w:val="24"/>
              </w:rPr>
              <w:pPrChange w:id="157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58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59" w:author="Xavier Hoenner" w:date="2014-06-11T16:53:00Z"/>
                <w:sz w:val="24"/>
              </w:rPr>
              <w:pPrChange w:id="16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61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687C06">
        <w:trPr>
          <w:jc w:val="center"/>
          <w:del w:id="162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63" w:author="Xavier Hoenner" w:date="2014-06-11T16:53:00Z"/>
                <w:sz w:val="24"/>
              </w:rPr>
              <w:pPrChange w:id="16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  <w:del w:id="165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687C06">
        <w:trPr>
          <w:jc w:val="center"/>
          <w:del w:id="166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167" w:author="Xavier Hoenner" w:date="2014-06-11T16:53:00Z"/>
                <w:sz w:val="24"/>
              </w:rPr>
              <w:pPrChange w:id="168" w:author="Xavier Hoenner" w:date="2014-06-11T16:53:00Z">
                <w:pPr>
                  <w:spacing w:after="200" w:line="276" w:lineRule="auto"/>
                </w:pPr>
              </w:pPrChange>
            </w:pPr>
            <w:del w:id="169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687C06">
        <w:trPr>
          <w:jc w:val="center"/>
          <w:del w:id="170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1" w:author="Xavier Hoenner" w:date="2014-06-11T16:53:00Z"/>
                <w:sz w:val="24"/>
              </w:rPr>
              <w:pPrChange w:id="17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3" w:author="Xavier Hoenner" w:date="2014-06-11T16:53:00Z"/>
                <w:sz w:val="24"/>
              </w:rPr>
              <w:pPrChange w:id="17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5" w:author="Xavier Hoenner" w:date="2014-06-11T16:53:00Z"/>
                <w:sz w:val="24"/>
              </w:rPr>
              <w:pPrChange w:id="176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7" w:author="Xavier Hoenner" w:date="2014-06-11T16:53:00Z"/>
                <w:sz w:val="24"/>
              </w:rPr>
              <w:pPrChange w:id="178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79" w:author="Xavier Hoenner" w:date="2014-06-11T16:53:00Z"/>
                <w:sz w:val="24"/>
              </w:rPr>
              <w:pPrChange w:id="180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81" w:author="Xavier Hoenner" w:date="2014-06-11T16:53:00Z"/>
                <w:sz w:val="24"/>
              </w:rPr>
              <w:pPrChange w:id="182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83" w:author="Xavier Hoenner" w:date="2014-06-11T16:53:00Z"/>
                <w:sz w:val="24"/>
              </w:rPr>
              <w:pPrChange w:id="184" w:author="Xavier Hoenner" w:date="2014-06-11T16:53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D47AB9D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185" w:author="Xavier Hoenner" w:date="2014-06-11T16:53:00Z">
          <w:pPr>
            <w:ind w:left="1843" w:hanging="1843"/>
          </w:pPr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8E37159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186" w:author="Xavier Hoenner" w:date="2013-07-11T10:56:00Z">
      <w:r w:rsidR="00C3036C" w:rsidDel="001A222E">
        <w:delText>05/06</w:delText>
      </w:r>
    </w:del>
    <w:ins w:id="187" w:author="Xavier Hoenner" w:date="2014-05-01T12:03:00Z">
      <w:r w:rsidR="009D2F71">
        <w:t>0</w:t>
      </w:r>
    </w:ins>
    <w:ins w:id="188" w:author="Xavier Hoenner" w:date="2014-07-02T11:15:00Z">
      <w:r w:rsidR="00B27B32">
        <w:t>2</w:t>
      </w:r>
    </w:ins>
    <w:ins w:id="189" w:author="Xavier Hoenner" w:date="2014-05-01T12:03:00Z">
      <w:r w:rsidR="009D2F71">
        <w:t>/0</w:t>
      </w:r>
    </w:ins>
    <w:ins w:id="190" w:author="Xavier Hoenner" w:date="2014-07-02T11:15:00Z">
      <w:r w:rsidR="00B27B32">
        <w:t>7</w:t>
      </w:r>
    </w:ins>
    <w:ins w:id="191" w:author="Xavier Hoenner" w:date="2014-05-01T12:03:00Z">
      <w:r w:rsidR="009D2F71">
        <w:t>/2014</w:t>
      </w:r>
    </w:ins>
    <w:del w:id="192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46D"/>
    <w:rsid w:val="00AF59AF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1069</Words>
  <Characters>6098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114</cp:revision>
  <dcterms:created xsi:type="dcterms:W3CDTF">2013-03-28T05:01:00Z</dcterms:created>
  <dcterms:modified xsi:type="dcterms:W3CDTF">2014-07-02T01:20:00Z</dcterms:modified>
</cp:coreProperties>
</file>