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965FC" w14:textId="77777777" w:rsidR="000E518A" w:rsidRDefault="004D61E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AUV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79A62EB" w14:textId="77777777" w:rsidR="00565E46" w:rsidRDefault="00565E46" w:rsidP="00EF19A0"/>
    <w:p w14:paraId="68D19A46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D61E1">
        <w:t>AUV</w:t>
      </w:r>
      <w:r w:rsidR="00981CC1">
        <w:t xml:space="preserve"> facility.</w:t>
      </w:r>
    </w:p>
    <w:p w14:paraId="4C186584" w14:textId="084C57B3" w:rsidR="00E123F0" w:rsidRDefault="00565E46" w:rsidP="00565E46">
      <w:pPr>
        <w:rPr>
          <w:szCs w:val="24"/>
        </w:rPr>
      </w:pPr>
      <w:r>
        <w:rPr>
          <w:szCs w:val="24"/>
        </w:rPr>
        <w:t>Number of data reports:</w:t>
      </w:r>
      <w:del w:id="0" w:author="Xavier Hoenner" w:date="2014-05-01T12:26:00Z">
        <w:r w:rsidDel="00E12915">
          <w:rPr>
            <w:szCs w:val="24"/>
          </w:rPr>
          <w:delText xml:space="preserve"> </w:delText>
        </w:r>
      </w:del>
      <w:ins w:id="1" w:author="Xavier Hoenner" w:date="2014-05-01T12:26:00Z">
        <w:r w:rsidR="00E12915">
          <w:rPr>
            <w:szCs w:val="24"/>
          </w:rPr>
          <w:t xml:space="preserve"> </w:t>
        </w:r>
      </w:ins>
      <w:ins w:id="2" w:author="Xavier Hoenner" w:date="2015-09-22T13:40:00Z">
        <w:r w:rsidR="00FC0040">
          <w:rPr>
            <w:szCs w:val="24"/>
          </w:rPr>
          <w:t>3</w:t>
        </w:r>
      </w:ins>
      <w:del w:id="3" w:author="Xavier Hoenner" w:date="2014-05-01T12:26:00Z">
        <w:r w:rsidR="0059235D" w:rsidDel="00E12915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5EFB5CFB" w14:textId="77777777" w:rsidR="00C12751" w:rsidRDefault="00C12751" w:rsidP="00C12751"/>
    <w:p w14:paraId="6C2AF5D4" w14:textId="77777777" w:rsidR="00E123F0" w:rsidRDefault="00E123F0" w:rsidP="00E123F0">
      <w:pPr>
        <w:pStyle w:val="Heading1"/>
      </w:pPr>
      <w:r>
        <w:t xml:space="preserve">1. </w:t>
      </w:r>
      <w:r w:rsidR="004D61E1">
        <w:t>AUV</w:t>
      </w:r>
    </w:p>
    <w:p w14:paraId="4725AE64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0BA00D38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D61E1">
        <w:rPr>
          <w:u w:val="none"/>
        </w:rPr>
        <w:t>AUV</w:t>
      </w:r>
      <w:r w:rsidRPr="00592DB1">
        <w:rPr>
          <w:u w:val="none"/>
        </w:rPr>
        <w:t>_Summary’</w:t>
      </w:r>
    </w:p>
    <w:p w14:paraId="1627DD7C" w14:textId="77777777" w:rsidR="0011784D" w:rsidRDefault="0011784D" w:rsidP="0011784D"/>
    <w:p w14:paraId="1268A41C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536C7347" w14:textId="77777777" w:rsidR="00EC6CCC" w:rsidRDefault="00EC6CCC" w:rsidP="00542A59">
      <w:pPr>
        <w:rPr>
          <w:u w:val="single"/>
        </w:rPr>
      </w:pPr>
    </w:p>
    <w:p w14:paraId="028F51F9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26"/>
      </w:tblGrid>
      <w:tr w:rsidR="00EC6CCC" w14:paraId="452DFDDC" w14:textId="77777777" w:rsidTr="00343BA4">
        <w:tc>
          <w:tcPr>
            <w:tcW w:w="1271" w:type="dxa"/>
          </w:tcPr>
          <w:p w14:paraId="4F48758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29D0AA9C" w14:textId="0EFB688B" w:rsidR="00EC6CCC" w:rsidRPr="003D503B" w:rsidRDefault="00EC6CCC" w:rsidP="00EC6CCC">
            <w:pPr>
              <w:rPr>
                <w:szCs w:val="24"/>
              </w:rPr>
            </w:pPr>
            <w:del w:id="4" w:author="Xavier Hoenner" w:date="2014-05-01T12:11:00Z">
              <w:r w:rsidRPr="003D503B" w:rsidDel="00E06E4F">
                <w:rPr>
                  <w:szCs w:val="24"/>
                </w:rPr>
                <w:delText>db</w:delText>
              </w:r>
              <w:r w:rsidR="00896D61" w:rsidDel="00E06E4F">
                <w:rPr>
                  <w:szCs w:val="24"/>
                </w:rPr>
                <w:delText>dev</w:delText>
              </w:r>
            </w:del>
            <w:ins w:id="5" w:author="Xavier Hoenner" w:date="2014-05-01T12:11:00Z">
              <w:r w:rsidR="00E06E4F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1CB025D0" w14:textId="77777777" w:rsidTr="00343BA4">
        <w:tc>
          <w:tcPr>
            <w:tcW w:w="1271" w:type="dxa"/>
          </w:tcPr>
          <w:p w14:paraId="1070BCF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500CF8C3" w14:textId="688E0A01" w:rsidR="00EC6CCC" w:rsidRPr="003D503B" w:rsidRDefault="00896D61" w:rsidP="00343BA4">
            <w:pPr>
              <w:rPr>
                <w:szCs w:val="24"/>
              </w:rPr>
            </w:pPr>
            <w:del w:id="6" w:author="Xavier Hoenner" w:date="2014-05-01T12:12:00Z">
              <w:r w:rsidDel="00E06E4F">
                <w:rPr>
                  <w:szCs w:val="24"/>
                </w:rPr>
                <w:delText>report_db</w:delText>
              </w:r>
            </w:del>
            <w:ins w:id="7" w:author="Xavier Hoenner" w:date="2014-05-01T12:12:00Z">
              <w:r w:rsidR="00E06E4F">
                <w:rPr>
                  <w:szCs w:val="24"/>
                </w:rPr>
                <w:t>harvest</w:t>
              </w:r>
            </w:ins>
          </w:p>
        </w:tc>
      </w:tr>
      <w:tr w:rsidR="00EC6CCC" w14:paraId="05FFA3D3" w14:textId="77777777" w:rsidTr="00343BA4">
        <w:tc>
          <w:tcPr>
            <w:tcW w:w="1271" w:type="dxa"/>
          </w:tcPr>
          <w:p w14:paraId="2CA74F4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2999A299" w14:textId="2C22BEF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" w:author="Xavier Hoenner" w:date="2014-05-01T12:12:00Z">
              <w:r w:rsidR="00E06E4F">
                <w:rPr>
                  <w:szCs w:val="24"/>
                </w:rPr>
                <w:t>ing</w:t>
              </w:r>
            </w:ins>
          </w:p>
        </w:tc>
      </w:tr>
      <w:tr w:rsidR="00EC6CCC" w14:paraId="2FD5C933" w14:textId="77777777" w:rsidTr="00343BA4">
        <w:tc>
          <w:tcPr>
            <w:tcW w:w="1271" w:type="dxa"/>
          </w:tcPr>
          <w:p w14:paraId="3B3C79C5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1A18432D" w14:textId="77777777" w:rsidR="00EC6CCC" w:rsidRPr="003D503B" w:rsidRDefault="004D61E1" w:rsidP="006128D3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379477AE" w14:textId="77777777" w:rsidR="00EC6CCC" w:rsidRDefault="00EC6CCC" w:rsidP="00542A59"/>
    <w:p w14:paraId="55C012FE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4A590BC" w14:textId="3249807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" w:author="Xavier Hoenner" w:date="2014-05-01T12:12:00Z">
        <w:r w:rsidDel="00E06E4F">
          <w:delText xml:space="preserve"> by ASCENDING ‘location’</w:delText>
        </w:r>
      </w:del>
      <w:r>
        <w:t>.</w:t>
      </w:r>
    </w:p>
    <w:p w14:paraId="1EAE5CCF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22B22E1" w14:textId="2FD049EE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>deployment campaign locations, campaigns, deployment sites</w:t>
      </w:r>
      <w:del w:id="10" w:author="Xavier Hoenner" w:date="2014-05-01T12:14:00Z">
        <w:r w:rsidDel="00CB25F5">
          <w:delText>, images, the total distance travelled by the AUV,</w:delText>
        </w:r>
      </w:del>
      <w:ins w:id="11" w:author="Xavier Hoenner" w:date="2014-05-01T12:14:00Z">
        <w:r w:rsidR="00CB25F5">
          <w:t>,</w:t>
        </w:r>
      </w:ins>
      <w:r>
        <w:t xml:space="preserve"> the </w:t>
      </w:r>
      <w:r w:rsidR="0008235E">
        <w:t xml:space="preserve">temporal, </w:t>
      </w:r>
      <w:r>
        <w:t xml:space="preserve">latitudinal, </w:t>
      </w:r>
      <w:ins w:id="12" w:author="Xavier Hoenner" w:date="2014-05-01T12:14:00Z">
        <w:r w:rsidR="00CB25F5">
          <w:t xml:space="preserve">and </w:t>
        </w:r>
      </w:ins>
      <w:r>
        <w:t>longitudinal</w:t>
      </w:r>
      <w:del w:id="13" w:author="Xavier Hoenner" w:date="2014-05-01T12:14:00Z">
        <w:r w:rsidDel="00CB25F5">
          <w:delText xml:space="preserve">, </w:delText>
        </w:r>
        <w:r w:rsidR="0008235E" w:rsidDel="00CB25F5">
          <w:delText xml:space="preserve">and </w:delText>
        </w:r>
        <w:r w:rsidDel="00CB25F5">
          <w:delText>depth</w:delText>
        </w:r>
      </w:del>
      <w:r w:rsidR="0008235E">
        <w:t xml:space="preserve"> </w:t>
      </w:r>
      <w:r w:rsidR="00CD59D7">
        <w:t>range</w:t>
      </w:r>
      <w:r w:rsidR="0008235E">
        <w:t xml:space="preserve"> of those data</w:t>
      </w:r>
      <w:r w:rsidRPr="00EC6CCC">
        <w:t xml:space="preserve">. </w:t>
      </w:r>
      <w:r w:rsidR="00C32FF8" w:rsidRPr="00EA7AB8">
        <w:rPr>
          <w:i/>
        </w:rPr>
        <w:t>Use the following view: ‘totals_view’; filter by: ‘facility’ = ‘</w:t>
      </w:r>
      <w:r w:rsidR="00C32FF8">
        <w:rPr>
          <w:i/>
        </w:rPr>
        <w:t>AUV</w:t>
      </w:r>
      <w:r w:rsidR="00056ECA">
        <w:rPr>
          <w:i/>
        </w:rPr>
        <w:t>’</w:t>
      </w:r>
      <w:r w:rsidR="00C32FF8" w:rsidRPr="00EA7AB8">
        <w:rPr>
          <w:i/>
        </w:rPr>
        <w:t>.</w:t>
      </w:r>
    </w:p>
    <w:p w14:paraId="6BE5D59F" w14:textId="39AA32D9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7A3962">
        <w:rPr>
          <w:b/>
          <w:i/>
        </w:rPr>
        <w:t>deployment campaign locations</w:t>
      </w:r>
      <w:r>
        <w:rPr>
          <w:b/>
          <w:i/>
        </w:rPr>
        <w:t xml:space="preserve"> (</w:t>
      </w:r>
      <w:r w:rsidR="00B37A96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campaigns</w:t>
      </w:r>
      <w:r>
        <w:rPr>
          <w:b/>
          <w:i/>
        </w:rPr>
        <w:t xml:space="preserve"> (‘no_</w:t>
      </w:r>
      <w:ins w:id="14" w:author="Xavier Hoenner" w:date="2015-09-22T14:03:00Z">
        <w:r w:rsidR="00C572C9">
          <w:rPr>
            <w:b/>
            <w:i/>
          </w:rPr>
          <w:t>platforms</w:t>
        </w:r>
      </w:ins>
      <w:bookmarkStart w:id="15" w:name="_GoBack"/>
      <w:bookmarkEnd w:id="15"/>
      <w:del w:id="16" w:author="Xavier Hoenner" w:date="2015-09-22T14:03:00Z">
        <w:r w:rsidR="00CD59D7" w:rsidDel="00C572C9">
          <w:rPr>
            <w:b/>
            <w:i/>
          </w:rPr>
          <w:delText>campaigns</w:delText>
        </w:r>
      </w:del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CD59D7">
        <w:rPr>
          <w:b/>
          <w:i/>
        </w:rPr>
        <w:t>deployment sites</w:t>
      </w:r>
      <w:r>
        <w:rPr>
          <w:b/>
          <w:i/>
        </w:rPr>
        <w:t xml:space="preserve"> (‘no_</w:t>
      </w:r>
      <w:r w:rsidR="00B37A96">
        <w:rPr>
          <w:b/>
          <w:i/>
        </w:rPr>
        <w:t>instruments’</w:t>
      </w:r>
      <w:r>
        <w:rPr>
          <w:b/>
          <w:i/>
        </w:rPr>
        <w:t>): XX</w:t>
      </w:r>
      <w:ins w:id="17" w:author="Xavier Hoenner" w:date="2014-05-22T16:43:00Z">
        <w:r w:rsidR="000F28BA">
          <w:rPr>
            <w:b/>
            <w:i/>
          </w:rPr>
          <w:br/>
          <w:t>Total number of images (‘no_data’): XX</w:t>
        </w:r>
      </w:ins>
      <w:del w:id="18" w:author="Xavier Hoenner" w:date="2014-05-01T12:13:00Z">
        <w:r w:rsidR="00944096" w:rsidDel="00CB25F5">
          <w:rPr>
            <w:b/>
            <w:i/>
          </w:rPr>
          <w:br/>
          <w:delText>T</w:delText>
        </w:r>
        <w:r w:rsidR="00B37A96" w:rsidDel="00CB25F5">
          <w:rPr>
            <w:b/>
            <w:i/>
          </w:rPr>
          <w:delText xml:space="preserve">otal number of </w:delText>
        </w:r>
      </w:del>
      <w:del w:id="19" w:author="Xavier Hoenner" w:date="2013-07-11T11:21:00Z">
        <w:r w:rsidR="00B37A96" w:rsidDel="00E45E6B">
          <w:rPr>
            <w:b/>
            <w:i/>
          </w:rPr>
          <w:delText xml:space="preserve">deployments </w:delText>
        </w:r>
      </w:del>
      <w:del w:id="20" w:author="Xavier Hoenner" w:date="2014-05-01T12:13:00Z">
        <w:r w:rsidR="00B37A96" w:rsidDel="00CB25F5">
          <w:rPr>
            <w:b/>
            <w:i/>
          </w:rPr>
          <w:delText>(</w:delText>
        </w:r>
        <w:r w:rsidR="00944096" w:rsidDel="00CB25F5">
          <w:rPr>
            <w:b/>
            <w:i/>
          </w:rPr>
          <w:delText>‘no_deployments’): XX</w:delText>
        </w:r>
        <w:r w:rsidDel="00CB25F5">
          <w:rPr>
            <w:b/>
            <w:i/>
          </w:rPr>
          <w:br/>
          <w:delText xml:space="preserve">Total number of </w:delText>
        </w:r>
        <w:r w:rsidR="00CD59D7" w:rsidDel="00CB25F5">
          <w:rPr>
            <w:b/>
            <w:i/>
          </w:rPr>
          <w:delText>images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</w:delText>
        </w:r>
        <w:r w:rsidDel="00CB25F5">
          <w:rPr>
            <w:b/>
            <w:i/>
          </w:rPr>
          <w:delText>): XX</w:delText>
        </w:r>
        <w:r w:rsidDel="00CB25F5">
          <w:rPr>
            <w:b/>
            <w:i/>
          </w:rPr>
          <w:br/>
          <w:delText xml:space="preserve">Total </w:delText>
        </w:r>
        <w:r w:rsidR="00CD59D7" w:rsidDel="00CB25F5">
          <w:rPr>
            <w:b/>
            <w:i/>
          </w:rPr>
          <w:delText>distance travelled</w:delText>
        </w:r>
        <w:r w:rsidDel="00CB25F5">
          <w:rPr>
            <w:b/>
            <w:i/>
          </w:rPr>
          <w:delText xml:space="preserve"> (‘</w:delText>
        </w:r>
        <w:r w:rsidR="00B37A96" w:rsidDel="00CB25F5">
          <w:rPr>
            <w:b/>
            <w:i/>
          </w:rPr>
          <w:delText>no_data2</w:delText>
        </w:r>
        <w:r w:rsidDel="00CB25F5">
          <w:rPr>
            <w:b/>
            <w:i/>
          </w:rPr>
          <w:delText>’): XX</w:delText>
        </w:r>
      </w:del>
      <w:r w:rsidR="00F9452C">
        <w:rPr>
          <w:b/>
          <w:i/>
        </w:rPr>
        <w:br/>
        <w:t>Temporal range (‘temporal_range’): XX</w:t>
      </w:r>
      <w:r w:rsidR="00CD59D7">
        <w:rPr>
          <w:b/>
          <w:i/>
        </w:rPr>
        <w:br/>
        <w:t>Latitudinal range (</w:t>
      </w:r>
      <w:r w:rsidR="00F9452C">
        <w:rPr>
          <w:b/>
          <w:i/>
        </w:rPr>
        <w:t>‘lat_range’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  <w:t>Longitudinal range (</w:t>
      </w:r>
      <w:r w:rsidR="00F9452C">
        <w:rPr>
          <w:b/>
          <w:i/>
        </w:rPr>
        <w:t>‘lon_range’</w:t>
      </w:r>
      <w:r w:rsidR="00CD59D7">
        <w:rPr>
          <w:b/>
          <w:i/>
        </w:rPr>
        <w:t>): XX</w:t>
      </w:r>
      <w:ins w:id="21" w:author="Xavier Hoenner" w:date="2014-05-01T12:14:00Z">
        <w:r w:rsidR="00CB25F5" w:rsidDel="00CB25F5">
          <w:rPr>
            <w:b/>
            <w:i/>
          </w:rPr>
          <w:t xml:space="preserve"> </w:t>
        </w:r>
      </w:ins>
      <w:del w:id="22" w:author="Xavier Hoenner" w:date="2014-05-01T12:14:00Z">
        <w:r w:rsidR="00CD59D7" w:rsidDel="00CB25F5">
          <w:rPr>
            <w:b/>
            <w:i/>
          </w:rPr>
          <w:br/>
          <w:delText>Depth range (</w:delText>
        </w:r>
        <w:r w:rsidR="00663D62" w:rsidDel="00CB25F5">
          <w:rPr>
            <w:b/>
            <w:i/>
          </w:rPr>
          <w:delText>‘depth_range’</w:delText>
        </w:r>
        <w:r w:rsidR="00CD59D7" w:rsidDel="00CB25F5">
          <w:rPr>
            <w:b/>
            <w:i/>
          </w:rPr>
          <w:delText>): XX</w:delText>
        </w:r>
      </w:del>
      <w:r w:rsidR="00CD59D7">
        <w:rPr>
          <w:b/>
          <w:i/>
        </w:rPr>
        <w:br/>
      </w:r>
    </w:p>
    <w:p w14:paraId="6B412454" w14:textId="1C21A8EA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2F111D">
        <w:rPr>
          <w:b/>
        </w:rPr>
        <w:t>Deployment l</w:t>
      </w:r>
      <w:r w:rsidR="00C178AA">
        <w:rPr>
          <w:b/>
        </w:rPr>
        <w:t>ocation</w:t>
      </w:r>
      <w:r>
        <w:rPr>
          <w:b/>
        </w:rPr>
        <w:t xml:space="preserve">: </w:t>
      </w:r>
      <w:r w:rsidR="00C178AA">
        <w:t>Deployment campaign</w:t>
      </w:r>
      <w:r>
        <w:t xml:space="preserve"> location.</w:t>
      </w:r>
      <w:r>
        <w:br/>
      </w:r>
      <w:r w:rsidR="00C178AA">
        <w:rPr>
          <w:b/>
        </w:rPr>
        <w:t># campaigns</w:t>
      </w:r>
      <w:r w:rsidR="00C178AA" w:rsidRPr="00C178AA">
        <w:t xml:space="preserve">: </w:t>
      </w:r>
      <w:r w:rsidR="00C178AA">
        <w:t>Number of deployment campaigns.</w:t>
      </w:r>
      <w:r>
        <w:br/>
      </w:r>
      <w:r w:rsidR="00C178AA">
        <w:rPr>
          <w:b/>
        </w:rPr>
        <w:t># sites</w:t>
      </w:r>
      <w:r>
        <w:t xml:space="preserve">: </w:t>
      </w:r>
      <w:del w:id="23" w:author="Xavier Hoenner" w:date="2013-07-05T16:35:00Z">
        <w:r w:rsidR="00C178AA" w:rsidDel="00A90D99">
          <w:delText>Total n</w:delText>
        </w:r>
      </w:del>
      <w:ins w:id="24" w:author="Xavier Hoenner" w:date="2013-07-05T16:35:00Z">
        <w:r w:rsidR="00A90D99">
          <w:t>N</w:t>
        </w:r>
      </w:ins>
      <w:r w:rsidR="00C178AA">
        <w:t xml:space="preserve">umber of </w:t>
      </w:r>
      <w:ins w:id="25" w:author="Xavier Hoenner" w:date="2013-07-05T16:35:00Z">
        <w:r w:rsidR="00A90D99">
          <w:t xml:space="preserve">discrete </w:t>
        </w:r>
      </w:ins>
      <w:r w:rsidR="00C178AA">
        <w:t xml:space="preserve">sites where </w:t>
      </w:r>
      <w:del w:id="26" w:author="Xavier Hoenner" w:date="2013-07-05T16:38:00Z">
        <w:r w:rsidR="00C178AA" w:rsidDel="00A90D99">
          <w:delText xml:space="preserve">deployments </w:delText>
        </w:r>
      </w:del>
      <w:ins w:id="27" w:author="Xavier Hoenner" w:date="2013-07-05T16:38:00Z">
        <w:r w:rsidR="00A90D99">
          <w:t xml:space="preserve">dives </w:t>
        </w:r>
      </w:ins>
      <w:r w:rsidR="00C178AA">
        <w:t>occurred</w:t>
      </w:r>
      <w:r>
        <w:t>.</w:t>
      </w:r>
      <w:ins w:id="28" w:author="Xavier Hoenner" w:date="2014-05-22T16:43:00Z">
        <w:r w:rsidR="00710F5C">
          <w:br/>
        </w:r>
        <w:r w:rsidR="00710F5C" w:rsidRPr="00710F5C">
          <w:rPr>
            <w:b/>
            <w:rPrChange w:id="29" w:author="Xavier Hoenner" w:date="2014-05-22T16:43:00Z">
              <w:rPr/>
            </w:rPrChange>
          </w:rPr>
          <w:t># images</w:t>
        </w:r>
        <w:r w:rsidR="00710F5C">
          <w:t>: Number of images recorded</w:t>
        </w:r>
      </w:ins>
      <w:ins w:id="30" w:author="Xavier Hoenner" w:date="2014-05-22T16:44:00Z">
        <w:r w:rsidR="00283DA1">
          <w:t>.</w:t>
        </w:r>
      </w:ins>
      <w:del w:id="31" w:author="Xavier Hoenner" w:date="2014-05-01T12:15:00Z">
        <w:r w:rsidDel="00CB25F5">
          <w:br/>
        </w:r>
        <w:r w:rsidRPr="006B3C3D" w:rsidDel="00CB25F5">
          <w:rPr>
            <w:b/>
          </w:rPr>
          <w:delText>‘</w:delText>
        </w:r>
        <w:r w:rsidDel="00CB25F5">
          <w:rPr>
            <w:b/>
          </w:rPr>
          <w:delText># images’</w:delText>
        </w:r>
        <w:r w:rsidRPr="006B3C3D" w:rsidDel="00CB25F5">
          <w:delText xml:space="preserve">: </w:delText>
        </w:r>
        <w:r w:rsidDel="00CB25F5">
          <w:delText>Number of images recorded.</w:delText>
        </w:r>
        <w:r w:rsidDel="00CB25F5">
          <w:br/>
        </w:r>
        <w:r w:rsidDel="00CB25F5">
          <w:rPr>
            <w:b/>
          </w:rPr>
          <w:delText>‘Spatial coverage’</w:delText>
        </w:r>
        <w:r w:rsidDel="00CB25F5">
          <w:delText xml:space="preserve">: </w:delText>
        </w:r>
      </w:del>
      <w:del w:id="32" w:author="Xavier Hoenner" w:date="2013-07-11T11:18:00Z">
        <w:r w:rsidDel="00A82BD0">
          <w:delText xml:space="preserve">Distance </w:delText>
        </w:r>
      </w:del>
      <w:del w:id="33" w:author="Xavier Hoenner" w:date="2013-07-11T11:19:00Z">
        <w:r w:rsidR="00C34D04" w:rsidDel="00A82BD0">
          <w:delText xml:space="preserve">(km) </w:delText>
        </w:r>
      </w:del>
      <w:del w:id="34" w:author="Xavier Hoenner" w:date="2013-07-11T11:18:00Z">
        <w:r w:rsidDel="00A82BD0">
          <w:delText>travelled during the</w:delText>
        </w:r>
      </w:del>
      <w:del w:id="35" w:author="Xavier Hoenner" w:date="2014-05-01T12:15:00Z">
        <w:r w:rsidDel="00CB25F5">
          <w:delText xml:space="preserve"> deployment.</w:delText>
        </w:r>
      </w:del>
      <w:r>
        <w:rPr>
          <w:b/>
        </w:rPr>
        <w:br/>
      </w:r>
      <w:del w:id="36" w:author="Xavier Hoenner" w:date="2015-08-21T11:03:00Z">
        <w:r w:rsidDel="00654680">
          <w:rPr>
            <w:b/>
          </w:rPr>
          <w:delText>‘</w:delText>
        </w:r>
      </w:del>
      <w:r>
        <w:rPr>
          <w:b/>
        </w:rPr>
        <w:t>Start</w:t>
      </w:r>
      <w:del w:id="37" w:author="Xavier Hoenner" w:date="2015-08-21T11:03:00Z">
        <w:r w:rsidDel="00654680">
          <w:rPr>
            <w:b/>
          </w:rPr>
          <w:delText>’</w:delText>
        </w:r>
      </w:del>
      <w:r w:rsidRPr="006B3C3D">
        <w:t xml:space="preserve">: </w:t>
      </w:r>
      <w:r w:rsidR="00C178AA">
        <w:t xml:space="preserve">Earliest </w:t>
      </w:r>
      <w:r>
        <w:t>deployment date (format: dd/mm/yyyy).</w:t>
      </w:r>
      <w:r w:rsidR="00C178AA">
        <w:br/>
      </w:r>
      <w:del w:id="38" w:author="Xavier Hoenner" w:date="2015-08-21T11:03:00Z">
        <w:r w:rsidR="00C178AA" w:rsidDel="00654680">
          <w:rPr>
            <w:b/>
          </w:rPr>
          <w:delText>‘</w:delText>
        </w:r>
      </w:del>
      <w:r w:rsidR="00C178AA">
        <w:rPr>
          <w:b/>
        </w:rPr>
        <w:t>End</w:t>
      </w:r>
      <w:del w:id="39" w:author="Xavier Hoenner" w:date="2015-08-21T11:03:00Z">
        <w:r w:rsidR="00C178AA" w:rsidDel="00654680">
          <w:rPr>
            <w:b/>
          </w:rPr>
          <w:delText>’</w:delText>
        </w:r>
      </w:del>
      <w:r w:rsidR="00C178AA">
        <w:t>: Latest deployment date (format: dd/mm/yyyy).</w:t>
      </w:r>
      <w:r w:rsidRPr="006B3C3D">
        <w:br/>
      </w:r>
      <w:ins w:id="40" w:author="Xavier Hoenner" w:date="2015-08-21T11:03:00Z">
        <w:r w:rsidR="00654680">
          <w:rPr>
            <w:b/>
          </w:rPr>
          <w:t># hours of data</w:t>
        </w:r>
      </w:ins>
      <w:del w:id="41" w:author="Xavier Hoenner" w:date="2015-08-21T11:03:00Z">
        <w:r w:rsidRPr="00ED7666" w:rsidDel="00654680">
          <w:rPr>
            <w:b/>
          </w:rPr>
          <w:delText>‘</w:delText>
        </w:r>
        <w:r w:rsidR="00E5290C" w:rsidDel="00654680">
          <w:rPr>
            <w:b/>
          </w:rPr>
          <w:delText>Data</w:delText>
        </w:r>
        <w:r w:rsidRPr="00ED7666" w:rsidDel="00654680">
          <w:rPr>
            <w:b/>
          </w:rPr>
          <w:delText xml:space="preserve">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r w:rsidRPr="00ED7666">
        <w:t xml:space="preserve">: </w:t>
      </w:r>
      <w:del w:id="42" w:author="Xavier Hoenner" w:date="2013-07-11T11:20:00Z">
        <w:r w:rsidDel="00E45E6B">
          <w:delText>N</w:delText>
        </w:r>
        <w:r w:rsidRPr="00ED7666" w:rsidDel="00E45E6B">
          <w:delText xml:space="preserve">umber </w:delText>
        </w:r>
      </w:del>
      <w:ins w:id="43" w:author="Xavier Hoenner" w:date="2013-07-11T11:20:00Z">
        <w:r w:rsidR="00E45E6B">
          <w:t>Total n</w:t>
        </w:r>
        <w:r w:rsidR="00E45E6B" w:rsidRPr="00ED7666">
          <w:t xml:space="preserve">umber </w:t>
        </w:r>
      </w:ins>
      <w:r w:rsidRPr="00ED7666">
        <w:t xml:space="preserve">of </w:t>
      </w:r>
      <w:r w:rsidR="00E5290C">
        <w:t>hours</w:t>
      </w:r>
      <w:r w:rsidRPr="00ED7666">
        <w:t xml:space="preserve"> </w:t>
      </w:r>
      <w:r w:rsidR="00865E9F">
        <w:t>during which data was recorded</w:t>
      </w:r>
      <w:r w:rsidRPr="00ED7666">
        <w:t>.</w:t>
      </w:r>
      <w:del w:id="44" w:author="Xavier Hoenner" w:date="2014-05-01T12:15:00Z"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upload</w:delText>
        </w:r>
        <w:r w:rsidRPr="00ED7666" w:rsidDel="00CB25F5">
          <w:rPr>
            <w:b/>
          </w:rPr>
          <w:delText xml:space="preserve"> data’</w:delText>
        </w:r>
        <w:r w:rsidRPr="00ED7666" w:rsidDel="00CB25F5">
          <w:delText xml:space="preserve">: </w:delText>
        </w:r>
        <w:r w:rsidR="00B41414" w:rsidDel="00CB25F5">
          <w:delText>Mean n</w:delText>
        </w:r>
        <w:r w:rsidRPr="00ED7666" w:rsidDel="00CB25F5">
          <w:delText xml:space="preserve">umber of days necessary to </w:delText>
        </w:r>
        <w:r w:rsidDel="00CB25F5">
          <w:delText>process and upload data onto the eMII server.</w:delText>
        </w:r>
        <w:r w:rsidDel="00CB25F5">
          <w:br/>
        </w:r>
        <w:r w:rsidRPr="00ED7666" w:rsidDel="00CB25F5">
          <w:rPr>
            <w:b/>
          </w:rPr>
          <w:delText>‘</w:delText>
        </w:r>
        <w:r w:rsidR="00B41414" w:rsidDel="00CB25F5">
          <w:rPr>
            <w:b/>
          </w:rPr>
          <w:delText>Mean t</w:delText>
        </w:r>
        <w:r w:rsidRPr="00ED7666" w:rsidDel="00CB25F5">
          <w:rPr>
            <w:b/>
          </w:rPr>
          <w:delText xml:space="preserve">ime to </w:delText>
        </w:r>
        <w:r w:rsidDel="00CB25F5">
          <w:rPr>
            <w:b/>
          </w:rPr>
          <w:delText>publish data</w:delText>
        </w:r>
        <w:r w:rsidRPr="00ED7666" w:rsidDel="00CB25F5">
          <w:rPr>
            <w:b/>
          </w:rPr>
          <w:delText>’:</w:delText>
        </w:r>
        <w:r w:rsidRPr="00ED7666" w:rsidDel="00CB25F5">
          <w:delText xml:space="preserve"> </w:delText>
        </w:r>
        <w:r w:rsidR="00B41414" w:rsidDel="00CB25F5">
          <w:delText>Mean n</w:delText>
        </w:r>
        <w:r w:rsidRPr="00ED7666" w:rsidDel="00CB25F5">
          <w:delText>umber of days necessary to make data available through Opendap and the IMOS portal</w:delText>
        </w:r>
        <w:r w:rsidDel="00CB25F5">
          <w:delText xml:space="preserve"> from the date the data is on the eMII server</w:delText>
        </w:r>
        <w:r w:rsidR="00C34D04" w:rsidDel="00CB25F5">
          <w:delText>.</w:delText>
        </w:r>
      </w:del>
      <w:r w:rsidRPr="00ED7666">
        <w:br/>
      </w:r>
      <w:r>
        <w:rPr>
          <w:b/>
        </w:rPr>
        <w:t>AUV:</w:t>
      </w:r>
      <w:r w:rsidRPr="001E38C3">
        <w:t xml:space="preserve"> </w:t>
      </w:r>
      <w:r>
        <w:t>Autonomous Underwater Vehicle (</w:t>
      </w:r>
      <w:hyperlink r:id="rId7" w:history="1">
        <w:r w:rsidRPr="00687524">
          <w:rPr>
            <w:rStyle w:val="Hyperlink"/>
          </w:rPr>
          <w:t>http://imos.org.au/auv.html</w:t>
        </w:r>
      </w:hyperlink>
      <w:r>
        <w:t>).</w:t>
      </w:r>
    </w:p>
    <w:p w14:paraId="3D1B9630" w14:textId="77777777" w:rsidR="008E2ADE" w:rsidRDefault="008E2ADE" w:rsidP="008E2ADE"/>
    <w:p w14:paraId="665D8A06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5" w:author="Xavier Hoenner" w:date="2014-05-22T16:4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986"/>
        <w:gridCol w:w="1653"/>
        <w:gridCol w:w="1048"/>
        <w:gridCol w:w="1253"/>
        <w:gridCol w:w="1253"/>
        <w:gridCol w:w="1166"/>
        <w:gridCol w:w="2136"/>
        <w:tblGridChange w:id="46">
          <w:tblGrid>
            <w:gridCol w:w="1986"/>
            <w:gridCol w:w="1653"/>
            <w:gridCol w:w="1048"/>
            <w:gridCol w:w="1253"/>
            <w:gridCol w:w="1253"/>
            <w:gridCol w:w="1166"/>
            <w:gridCol w:w="2136"/>
          </w:tblGrid>
        </w:tblGridChange>
      </w:tblGrid>
      <w:tr w:rsidR="00710F5C" w14:paraId="48420FA8" w14:textId="77777777" w:rsidTr="00710F5C">
        <w:trPr>
          <w:jc w:val="center"/>
          <w:trPrChange w:id="47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48" w:author="Xavier Hoenner" w:date="2014-05-22T16:44:00Z">
              <w:tcPr>
                <w:tcW w:w="1986" w:type="dxa"/>
                <w:vAlign w:val="center"/>
              </w:tcPr>
            </w:tcPrChange>
          </w:tcPr>
          <w:p w14:paraId="2D84F92C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53" w:type="dxa"/>
            <w:vAlign w:val="center"/>
            <w:tcPrChange w:id="49" w:author="Xavier Hoenner" w:date="2014-05-22T16:44:00Z">
              <w:tcPr>
                <w:tcW w:w="1653" w:type="dxa"/>
                <w:vAlign w:val="center"/>
              </w:tcPr>
            </w:tcPrChange>
          </w:tcPr>
          <w:p w14:paraId="6157E386" w14:textId="77777777" w:rsidR="00710F5C" w:rsidRDefault="00710F5C" w:rsidP="00DC512C">
            <w:pPr>
              <w:jc w:val="center"/>
              <w:rPr>
                <w:b/>
              </w:rPr>
            </w:pPr>
            <w:r>
              <w:rPr>
                <w:b/>
              </w:rPr>
              <w:t>no_campaigns</w:t>
            </w:r>
          </w:p>
        </w:tc>
        <w:tc>
          <w:tcPr>
            <w:tcW w:w="1048" w:type="dxa"/>
            <w:vAlign w:val="center"/>
            <w:tcPrChange w:id="50" w:author="Xavier Hoenner" w:date="2014-05-22T16:44:00Z">
              <w:tcPr>
                <w:tcW w:w="1048" w:type="dxa"/>
                <w:vAlign w:val="center"/>
              </w:tcPr>
            </w:tcPrChange>
          </w:tcPr>
          <w:p w14:paraId="03C08405" w14:textId="77777777" w:rsidR="00710F5C" w:rsidRPr="0025464E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no_sites</w:t>
            </w:r>
          </w:p>
        </w:tc>
        <w:tc>
          <w:tcPr>
            <w:tcW w:w="1253" w:type="dxa"/>
            <w:vAlign w:val="center"/>
            <w:tcPrChange w:id="51" w:author="Xavier Hoenner" w:date="2014-05-22T16:44:00Z">
              <w:tcPr>
                <w:tcW w:w="1253" w:type="dxa"/>
              </w:tcPr>
            </w:tcPrChange>
          </w:tcPr>
          <w:p w14:paraId="4FC085AC" w14:textId="6B9F4C5A" w:rsidR="00710F5C" w:rsidRDefault="00710F5C">
            <w:pPr>
              <w:jc w:val="center"/>
              <w:rPr>
                <w:ins w:id="52" w:author="Xavier Hoenner" w:date="2014-05-22T16:44:00Z"/>
                <w:b/>
              </w:rPr>
              <w:pPrChange w:id="53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54" w:author="Xavier Hoenner" w:date="2014-05-22T16:44:00Z">
              <w:r>
                <w:rPr>
                  <w:b/>
                </w:rPr>
                <w:t>total_no_images</w:t>
              </w:r>
            </w:ins>
          </w:p>
        </w:tc>
        <w:tc>
          <w:tcPr>
            <w:tcW w:w="1253" w:type="dxa"/>
            <w:vAlign w:val="center"/>
            <w:tcPrChange w:id="55" w:author="Xavier Hoenner" w:date="2014-05-22T16:44:00Z">
              <w:tcPr>
                <w:tcW w:w="1253" w:type="dxa"/>
                <w:vAlign w:val="center"/>
              </w:tcPr>
            </w:tcPrChange>
          </w:tcPr>
          <w:p w14:paraId="5F31A1B9" w14:textId="2A2B073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1166" w:type="dxa"/>
            <w:vAlign w:val="center"/>
            <w:tcPrChange w:id="56" w:author="Xavier Hoenner" w:date="2014-05-22T16:44:00Z">
              <w:tcPr>
                <w:tcW w:w="1166" w:type="dxa"/>
                <w:vAlign w:val="center"/>
              </w:tcPr>
            </w:tcPrChange>
          </w:tcPr>
          <w:p w14:paraId="0E161A8A" w14:textId="77777777" w:rsidR="00710F5C" w:rsidRDefault="00710F5C" w:rsidP="002F111D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2136" w:type="dxa"/>
            <w:vAlign w:val="center"/>
            <w:tcPrChange w:id="57" w:author="Xavier Hoenner" w:date="2014-05-22T16:44:00Z">
              <w:tcPr>
                <w:tcW w:w="2136" w:type="dxa"/>
                <w:vAlign w:val="center"/>
              </w:tcPr>
            </w:tcPrChange>
          </w:tcPr>
          <w:p w14:paraId="0104DBEE" w14:textId="77777777" w:rsidR="00710F5C" w:rsidRDefault="00710F5C" w:rsidP="004A64F6">
            <w:pPr>
              <w:jc w:val="center"/>
              <w:rPr>
                <w:b/>
              </w:rPr>
            </w:pPr>
            <w:r>
              <w:rPr>
                <w:b/>
              </w:rPr>
              <w:t>data_duration</w:t>
            </w:r>
          </w:p>
        </w:tc>
      </w:tr>
      <w:tr w:rsidR="00710F5C" w14:paraId="7C53A700" w14:textId="77777777" w:rsidTr="00710F5C">
        <w:trPr>
          <w:jc w:val="center"/>
          <w:trPrChange w:id="58" w:author="Xavier Hoenner" w:date="2014-05-22T16:44:00Z">
            <w:trPr>
              <w:jc w:val="center"/>
            </w:trPr>
          </w:trPrChange>
        </w:trPr>
        <w:tc>
          <w:tcPr>
            <w:tcW w:w="1986" w:type="dxa"/>
            <w:vAlign w:val="center"/>
            <w:tcPrChange w:id="59" w:author="Xavier Hoenner" w:date="2014-05-22T16:44:00Z">
              <w:tcPr>
                <w:tcW w:w="1986" w:type="dxa"/>
                <w:vAlign w:val="center"/>
              </w:tcPr>
            </w:tcPrChange>
          </w:tcPr>
          <w:p w14:paraId="295F7347" w14:textId="77777777" w:rsidR="00710F5C" w:rsidRDefault="00710F5C" w:rsidP="00DC512C">
            <w:pPr>
              <w:jc w:val="center"/>
            </w:pPr>
            <w:r>
              <w:t>Deployment location</w:t>
            </w:r>
          </w:p>
        </w:tc>
        <w:tc>
          <w:tcPr>
            <w:tcW w:w="1653" w:type="dxa"/>
            <w:vAlign w:val="center"/>
            <w:tcPrChange w:id="60" w:author="Xavier Hoenner" w:date="2014-05-22T16:44:00Z">
              <w:tcPr>
                <w:tcW w:w="1653" w:type="dxa"/>
                <w:vAlign w:val="center"/>
              </w:tcPr>
            </w:tcPrChange>
          </w:tcPr>
          <w:p w14:paraId="4DD63D10" w14:textId="77777777" w:rsidR="00710F5C" w:rsidRDefault="00710F5C" w:rsidP="00DC512C">
            <w:pPr>
              <w:jc w:val="center"/>
            </w:pPr>
            <w:r>
              <w:t># campaigns</w:t>
            </w:r>
          </w:p>
        </w:tc>
        <w:tc>
          <w:tcPr>
            <w:tcW w:w="1048" w:type="dxa"/>
            <w:vAlign w:val="center"/>
            <w:tcPrChange w:id="61" w:author="Xavier Hoenner" w:date="2014-05-22T16:44:00Z">
              <w:tcPr>
                <w:tcW w:w="1048" w:type="dxa"/>
                <w:vAlign w:val="center"/>
              </w:tcPr>
            </w:tcPrChange>
          </w:tcPr>
          <w:p w14:paraId="2EF17996" w14:textId="77777777" w:rsidR="00710F5C" w:rsidRDefault="00710F5C" w:rsidP="004A64F6">
            <w:pPr>
              <w:jc w:val="center"/>
            </w:pPr>
            <w:r>
              <w:t># sites</w:t>
            </w:r>
          </w:p>
        </w:tc>
        <w:tc>
          <w:tcPr>
            <w:tcW w:w="1253" w:type="dxa"/>
            <w:vAlign w:val="center"/>
            <w:tcPrChange w:id="62" w:author="Xavier Hoenner" w:date="2014-05-22T16:44:00Z">
              <w:tcPr>
                <w:tcW w:w="1253" w:type="dxa"/>
              </w:tcPr>
            </w:tcPrChange>
          </w:tcPr>
          <w:p w14:paraId="2FF8864A" w14:textId="5940F8D4" w:rsidR="00710F5C" w:rsidRDefault="00710F5C">
            <w:pPr>
              <w:jc w:val="center"/>
              <w:rPr>
                <w:ins w:id="63" w:author="Xavier Hoenner" w:date="2014-05-22T16:44:00Z"/>
              </w:rPr>
              <w:pPrChange w:id="64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  <w:ins w:id="65" w:author="Xavier Hoenner" w:date="2014-05-22T16:44:00Z">
              <w:r>
                <w:t># images</w:t>
              </w:r>
            </w:ins>
          </w:p>
        </w:tc>
        <w:tc>
          <w:tcPr>
            <w:tcW w:w="1253" w:type="dxa"/>
            <w:vAlign w:val="center"/>
            <w:tcPrChange w:id="66" w:author="Xavier Hoenner" w:date="2014-05-22T16:44:00Z">
              <w:tcPr>
                <w:tcW w:w="1253" w:type="dxa"/>
                <w:vAlign w:val="center"/>
              </w:tcPr>
            </w:tcPrChange>
          </w:tcPr>
          <w:p w14:paraId="59AA8CB0" w14:textId="27D4F645" w:rsidR="00710F5C" w:rsidRDefault="00710F5C" w:rsidP="004A64F6">
            <w:pPr>
              <w:jc w:val="center"/>
            </w:pPr>
            <w:r>
              <w:t>Start</w:t>
            </w:r>
          </w:p>
        </w:tc>
        <w:tc>
          <w:tcPr>
            <w:tcW w:w="1166" w:type="dxa"/>
            <w:vAlign w:val="center"/>
            <w:tcPrChange w:id="67" w:author="Xavier Hoenner" w:date="2014-05-22T16:44:00Z">
              <w:tcPr>
                <w:tcW w:w="1166" w:type="dxa"/>
                <w:vAlign w:val="center"/>
              </w:tcPr>
            </w:tcPrChange>
          </w:tcPr>
          <w:p w14:paraId="7EE41CEE" w14:textId="77777777" w:rsidR="00710F5C" w:rsidRDefault="00710F5C" w:rsidP="002F111D">
            <w:pPr>
              <w:jc w:val="center"/>
            </w:pPr>
            <w:r>
              <w:t>End</w:t>
            </w:r>
          </w:p>
        </w:tc>
        <w:tc>
          <w:tcPr>
            <w:tcW w:w="2136" w:type="dxa"/>
            <w:vAlign w:val="center"/>
            <w:tcPrChange w:id="68" w:author="Xavier Hoenner" w:date="2014-05-22T16:44:00Z">
              <w:tcPr>
                <w:tcW w:w="2136" w:type="dxa"/>
                <w:vAlign w:val="center"/>
              </w:tcPr>
            </w:tcPrChange>
          </w:tcPr>
          <w:p w14:paraId="1036C8A8" w14:textId="138EE593" w:rsidR="00710F5C" w:rsidRDefault="00710F5C" w:rsidP="0043579F">
            <w:pPr>
              <w:jc w:val="center"/>
            </w:pPr>
            <w:del w:id="69" w:author="Xavier Hoenner" w:date="2015-08-21T11:03:00Z">
              <w:r w:rsidDel="00654680">
                <w:delText>Data coverage (hours)</w:delText>
              </w:r>
            </w:del>
            <w:ins w:id="70" w:author="Xavier Hoenner" w:date="2015-08-21T11:03:00Z">
              <w:r w:rsidR="00654680">
                <w:t># hours of data</w:t>
              </w:r>
            </w:ins>
          </w:p>
        </w:tc>
      </w:tr>
      <w:tr w:rsidR="00710F5C" w14:paraId="2D7C3504" w14:textId="77777777" w:rsidTr="00710F5C">
        <w:trPr>
          <w:jc w:val="center"/>
          <w:trPrChange w:id="71" w:author="Xavier Hoenner" w:date="2014-05-22T16:44:00Z">
            <w:trPr>
              <w:jc w:val="center"/>
            </w:trPr>
          </w:trPrChange>
        </w:trPr>
        <w:tc>
          <w:tcPr>
            <w:tcW w:w="1986" w:type="dxa"/>
            <w:tcPrChange w:id="72" w:author="Xavier Hoenner" w:date="2014-05-22T16:44:00Z">
              <w:tcPr>
                <w:tcW w:w="1986" w:type="dxa"/>
              </w:tcPr>
            </w:tcPrChange>
          </w:tcPr>
          <w:p w14:paraId="303AA390" w14:textId="77777777" w:rsidR="00710F5C" w:rsidRDefault="00710F5C" w:rsidP="004A64F6">
            <w:pPr>
              <w:jc w:val="center"/>
            </w:pPr>
          </w:p>
        </w:tc>
        <w:tc>
          <w:tcPr>
            <w:tcW w:w="1653" w:type="dxa"/>
            <w:tcPrChange w:id="73" w:author="Xavier Hoenner" w:date="2014-05-22T16:44:00Z">
              <w:tcPr>
                <w:tcW w:w="1653" w:type="dxa"/>
              </w:tcPr>
            </w:tcPrChange>
          </w:tcPr>
          <w:p w14:paraId="54A188D4" w14:textId="77777777" w:rsidR="00710F5C" w:rsidRDefault="00710F5C" w:rsidP="004A64F6">
            <w:pPr>
              <w:jc w:val="center"/>
            </w:pPr>
          </w:p>
        </w:tc>
        <w:tc>
          <w:tcPr>
            <w:tcW w:w="1048" w:type="dxa"/>
            <w:vAlign w:val="center"/>
            <w:tcPrChange w:id="74" w:author="Xavier Hoenner" w:date="2014-05-22T16:44:00Z">
              <w:tcPr>
                <w:tcW w:w="1048" w:type="dxa"/>
                <w:vAlign w:val="center"/>
              </w:tcPr>
            </w:tcPrChange>
          </w:tcPr>
          <w:p w14:paraId="540B0BB9" w14:textId="77777777" w:rsidR="00710F5C" w:rsidRDefault="00710F5C" w:rsidP="004A64F6">
            <w:pPr>
              <w:jc w:val="center"/>
            </w:pPr>
          </w:p>
        </w:tc>
        <w:tc>
          <w:tcPr>
            <w:tcW w:w="1253" w:type="dxa"/>
            <w:vAlign w:val="center"/>
            <w:tcPrChange w:id="75" w:author="Xavier Hoenner" w:date="2014-05-22T16:44:00Z">
              <w:tcPr>
                <w:tcW w:w="1253" w:type="dxa"/>
              </w:tcPr>
            </w:tcPrChange>
          </w:tcPr>
          <w:p w14:paraId="1EF4779B" w14:textId="77777777" w:rsidR="00710F5C" w:rsidRDefault="00710F5C">
            <w:pPr>
              <w:jc w:val="center"/>
              <w:rPr>
                <w:ins w:id="76" w:author="Xavier Hoenner" w:date="2014-05-22T16:44:00Z"/>
              </w:rPr>
              <w:pPrChange w:id="77" w:author="Xavier Hoenner" w:date="2014-05-22T16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53" w:type="dxa"/>
            <w:tcPrChange w:id="78" w:author="Xavier Hoenner" w:date="2014-05-22T16:44:00Z">
              <w:tcPr>
                <w:tcW w:w="1253" w:type="dxa"/>
              </w:tcPr>
            </w:tcPrChange>
          </w:tcPr>
          <w:p w14:paraId="58A0D30E" w14:textId="6C449AD3" w:rsidR="00710F5C" w:rsidRDefault="00710F5C" w:rsidP="004A64F6">
            <w:pPr>
              <w:jc w:val="center"/>
            </w:pPr>
          </w:p>
        </w:tc>
        <w:tc>
          <w:tcPr>
            <w:tcW w:w="1166" w:type="dxa"/>
            <w:vAlign w:val="center"/>
            <w:tcPrChange w:id="79" w:author="Xavier Hoenner" w:date="2014-05-22T16:44:00Z">
              <w:tcPr>
                <w:tcW w:w="1166" w:type="dxa"/>
                <w:vAlign w:val="center"/>
              </w:tcPr>
            </w:tcPrChange>
          </w:tcPr>
          <w:p w14:paraId="2CCDB37A" w14:textId="77777777" w:rsidR="00710F5C" w:rsidRDefault="00710F5C" w:rsidP="002F111D">
            <w:pPr>
              <w:jc w:val="center"/>
            </w:pPr>
          </w:p>
        </w:tc>
        <w:tc>
          <w:tcPr>
            <w:tcW w:w="2136" w:type="dxa"/>
            <w:vAlign w:val="center"/>
            <w:tcPrChange w:id="80" w:author="Xavier Hoenner" w:date="2014-05-22T16:44:00Z">
              <w:tcPr>
                <w:tcW w:w="2136" w:type="dxa"/>
                <w:vAlign w:val="center"/>
              </w:tcPr>
            </w:tcPrChange>
          </w:tcPr>
          <w:p w14:paraId="6A6B1EAB" w14:textId="77777777" w:rsidR="00710F5C" w:rsidRDefault="00710F5C" w:rsidP="004A64F6">
            <w:pPr>
              <w:jc w:val="center"/>
            </w:pPr>
          </w:p>
        </w:tc>
      </w:tr>
    </w:tbl>
    <w:p w14:paraId="110AA084" w14:textId="77777777" w:rsidR="00580B53" w:rsidRPr="00580B53" w:rsidRDefault="00580B53" w:rsidP="00580B53"/>
    <w:p w14:paraId="5FBC950F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0AF47A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D61E1">
        <w:rPr>
          <w:u w:val="none"/>
        </w:rPr>
        <w:t>AUV</w:t>
      </w:r>
      <w:r w:rsidRPr="0011784D">
        <w:rPr>
          <w:u w:val="none"/>
        </w:rPr>
        <w:t>_allData_dataOnPortal’</w:t>
      </w:r>
    </w:p>
    <w:p w14:paraId="3F5BA389" w14:textId="77777777" w:rsidR="0011784D" w:rsidRDefault="0011784D" w:rsidP="0011784D"/>
    <w:p w14:paraId="399D9384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30F323" w14:textId="77777777" w:rsidR="005830DC" w:rsidRDefault="005830DC" w:rsidP="00905C8D">
      <w:pPr>
        <w:rPr>
          <w:u w:val="single"/>
        </w:rPr>
      </w:pPr>
    </w:p>
    <w:p w14:paraId="09EC6ACC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E06E4F" w14:paraId="797971AD" w14:textId="77777777" w:rsidTr="00E06E4F">
        <w:tc>
          <w:tcPr>
            <w:tcW w:w="1271" w:type="dxa"/>
          </w:tcPr>
          <w:p w14:paraId="4DC9C8EF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877" w:type="dxa"/>
          </w:tcPr>
          <w:p w14:paraId="512E54D6" w14:textId="47450724" w:rsidR="00E06E4F" w:rsidRPr="003D503B" w:rsidRDefault="00E06E4F" w:rsidP="00343BA4">
            <w:pPr>
              <w:rPr>
                <w:szCs w:val="24"/>
              </w:rPr>
            </w:pPr>
            <w:ins w:id="81" w:author="Xavier Hoenner" w:date="2014-05-01T12:12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82" w:author="Xavier Hoenner" w:date="2014-05-01T12:12:00Z">
              <w:r w:rsidRPr="003D503B" w:rsidDel="00206294">
                <w:rPr>
                  <w:szCs w:val="24"/>
                </w:rPr>
                <w:delText>db</w:delText>
              </w:r>
              <w:r w:rsidDel="00206294">
                <w:rPr>
                  <w:szCs w:val="24"/>
                </w:rPr>
                <w:delText>dev</w:delText>
              </w:r>
              <w:r w:rsidRPr="003D503B" w:rsidDel="00206294">
                <w:rPr>
                  <w:szCs w:val="24"/>
                </w:rPr>
                <w:delText>.emii.org.au</w:delText>
              </w:r>
            </w:del>
          </w:p>
        </w:tc>
      </w:tr>
      <w:tr w:rsidR="00E06E4F" w14:paraId="64E656ED" w14:textId="77777777" w:rsidTr="00E06E4F">
        <w:tc>
          <w:tcPr>
            <w:tcW w:w="1271" w:type="dxa"/>
          </w:tcPr>
          <w:p w14:paraId="430AF52E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877" w:type="dxa"/>
          </w:tcPr>
          <w:p w14:paraId="166CBEF4" w14:textId="4CFFCFE9" w:rsidR="00E06E4F" w:rsidRPr="003D503B" w:rsidRDefault="00E06E4F" w:rsidP="00343BA4">
            <w:pPr>
              <w:rPr>
                <w:szCs w:val="24"/>
              </w:rPr>
            </w:pPr>
            <w:ins w:id="83" w:author="Xavier Hoenner" w:date="2014-05-01T12:12:00Z">
              <w:r>
                <w:rPr>
                  <w:szCs w:val="24"/>
                </w:rPr>
                <w:t>harvest</w:t>
              </w:r>
            </w:ins>
            <w:del w:id="84" w:author="Xavier Hoenner" w:date="2014-05-01T12:12:00Z">
              <w:r w:rsidDel="00206294">
                <w:rPr>
                  <w:szCs w:val="24"/>
                </w:rPr>
                <w:delText>report_db</w:delText>
              </w:r>
            </w:del>
          </w:p>
        </w:tc>
      </w:tr>
      <w:tr w:rsidR="00E06E4F" w14:paraId="6B47B0DB" w14:textId="77777777" w:rsidTr="00E06E4F">
        <w:tc>
          <w:tcPr>
            <w:tcW w:w="1271" w:type="dxa"/>
          </w:tcPr>
          <w:p w14:paraId="73A1BC74" w14:textId="77777777" w:rsidR="00E06E4F" w:rsidRPr="003D503B" w:rsidRDefault="00E06E4F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877" w:type="dxa"/>
          </w:tcPr>
          <w:p w14:paraId="1EC79FBC" w14:textId="5401C46F" w:rsidR="00E06E4F" w:rsidRPr="003D503B" w:rsidRDefault="00E06E4F" w:rsidP="00343BA4">
            <w:pPr>
              <w:rPr>
                <w:szCs w:val="24"/>
              </w:rPr>
            </w:pPr>
            <w:ins w:id="85" w:author="Xavier Hoenner" w:date="2014-05-01T12:12:00Z">
              <w:r>
                <w:rPr>
                  <w:szCs w:val="24"/>
                </w:rPr>
                <w:t>reporting</w:t>
              </w:r>
            </w:ins>
            <w:del w:id="86" w:author="Xavier Hoenner" w:date="2014-05-01T12:12:00Z">
              <w:r w:rsidDel="00206294">
                <w:rPr>
                  <w:szCs w:val="24"/>
                </w:rPr>
                <w:delText>report</w:delText>
              </w:r>
            </w:del>
          </w:p>
        </w:tc>
      </w:tr>
      <w:tr w:rsidR="00896D61" w14:paraId="4300BF54" w14:textId="77777777" w:rsidTr="00E06E4F">
        <w:tc>
          <w:tcPr>
            <w:tcW w:w="1271" w:type="dxa"/>
          </w:tcPr>
          <w:p w14:paraId="3858BF4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877" w:type="dxa"/>
          </w:tcPr>
          <w:p w14:paraId="3FAF4BEE" w14:textId="77777777" w:rsidR="00896D61" w:rsidRPr="003D503B" w:rsidRDefault="004D61E1" w:rsidP="004D61E1">
            <w:pPr>
              <w:rPr>
                <w:szCs w:val="24"/>
              </w:rPr>
            </w:pPr>
            <w:r>
              <w:rPr>
                <w:szCs w:val="24"/>
              </w:rPr>
              <w:t>auv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0EB8D981" w14:textId="77777777" w:rsidR="00D760A3" w:rsidRDefault="00D760A3" w:rsidP="00905C8D"/>
    <w:p w14:paraId="647CD120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236F995C" w14:textId="0941F7FF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87" w:author="Xavier Hoenner" w:date="2014-05-01T12:16:00Z">
        <w:r w:rsidR="00834386" w:rsidDel="00E53557">
          <w:delText xml:space="preserve"> by ASCENDING ‘location’, then by ASCENDING ‘campaign’, and then by ASCENDING ‘site’</w:delText>
        </w:r>
      </w:del>
      <w:r w:rsidR="00834386">
        <w:t>.</w:t>
      </w:r>
    </w:p>
    <w:p w14:paraId="0B5B2502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‘location’, sub-g</w:t>
      </w:r>
      <w:r>
        <w:t>roup by ‘</w:t>
      </w:r>
      <w:r w:rsidR="00A4794B">
        <w:t>campaign</w:t>
      </w:r>
      <w:r>
        <w:t>’</w:t>
      </w:r>
      <w:r w:rsidR="0002555C">
        <w:t>.</w:t>
      </w:r>
    </w:p>
    <w:p w14:paraId="42A77540" w14:textId="3DB4A94D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C178AA">
        <w:t>Deployment</w:t>
      </w:r>
      <w:r w:rsidR="00480FE4">
        <w:t xml:space="preserve"> </w:t>
      </w:r>
      <w:r w:rsidR="00C178AA">
        <w:t xml:space="preserve">campaign </w:t>
      </w:r>
      <w:r w:rsidR="00480FE4">
        <w:t>location.</w:t>
      </w:r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A4794B">
        <w:t xml:space="preserve">Campaign </w:t>
      </w:r>
      <w:r w:rsidR="00480FE4">
        <w:t xml:space="preserve">code = </w:t>
      </w:r>
      <w:r w:rsidR="00C178AA">
        <w:t xml:space="preserve">deployment campaign </w:t>
      </w:r>
      <w:r w:rsidR="00480FE4">
        <w:t xml:space="preserve">location – </w:t>
      </w:r>
      <w:r w:rsidR="00F73236">
        <w:t>deployment</w:t>
      </w:r>
      <w:r w:rsidR="00480FE4">
        <w:t xml:space="preserve"> date (format: yyyymm)</w:t>
      </w:r>
      <w:r>
        <w:t>.</w:t>
      </w:r>
      <w:r>
        <w:br/>
      </w:r>
      <w:r w:rsidR="00F73236">
        <w:rPr>
          <w:b/>
        </w:rPr>
        <w:t>Site</w:t>
      </w:r>
      <w:r>
        <w:rPr>
          <w:b/>
        </w:rPr>
        <w:t xml:space="preserve"> code</w:t>
      </w:r>
      <w:r>
        <w:t xml:space="preserve">: </w:t>
      </w:r>
      <w:r w:rsidR="003764C7">
        <w:t>AUV deployment site code.</w:t>
      </w:r>
      <w:ins w:id="88" w:author="Xavier Hoenner" w:date="2014-05-22T16:45:00Z">
        <w:r w:rsidR="00283DA1">
          <w:br/>
        </w:r>
        <w:r w:rsidR="00283DA1" w:rsidRPr="009C08D5">
          <w:rPr>
            <w:b/>
          </w:rPr>
          <w:t># images</w:t>
        </w:r>
        <w:r w:rsidR="00283DA1">
          <w:t>: Number of images recorded.</w:t>
        </w:r>
      </w:ins>
      <w:del w:id="89" w:author="Xavier Hoenner" w:date="2014-05-01T12:22:00Z">
        <w:r w:rsidR="00817354" w:rsidDel="00D34E62">
          <w:br/>
        </w:r>
        <w:r w:rsidRPr="006B3C3D" w:rsidDel="00D34E62">
          <w:rPr>
            <w:b/>
          </w:rPr>
          <w:delText>‘</w:delText>
        </w:r>
        <w:r w:rsidR="003764C7" w:rsidDel="00D34E62">
          <w:rPr>
            <w:b/>
          </w:rPr>
          <w:delText># images</w:delText>
        </w:r>
        <w:r w:rsidDel="00D34E62">
          <w:rPr>
            <w:b/>
          </w:rPr>
          <w:delText>’</w:delText>
        </w:r>
        <w:r w:rsidRPr="006B3C3D" w:rsidDel="00D34E62">
          <w:delText xml:space="preserve">: </w:delText>
        </w:r>
        <w:r w:rsidR="003764C7" w:rsidDel="00D34E62">
          <w:delText>Number of images recorded</w:delText>
        </w:r>
        <w:r w:rsidDel="00D34E62">
          <w:delText>.</w:delText>
        </w:r>
        <w:r w:rsidDel="00D34E62">
          <w:br/>
        </w:r>
        <w:r w:rsidR="003764C7" w:rsidDel="00D34E62">
          <w:rPr>
            <w:b/>
          </w:rPr>
          <w:delText>‘Spatial coverage’</w:delText>
        </w:r>
        <w:r w:rsidR="003764C7" w:rsidDel="00D34E62">
          <w:delText>: Distance travelled during the deployment.</w:delText>
        </w:r>
      </w:del>
      <w:r w:rsidR="003764C7">
        <w:rPr>
          <w:b/>
        </w:rPr>
        <w:br/>
      </w:r>
      <w:r>
        <w:rPr>
          <w:b/>
        </w:rPr>
        <w:lastRenderedPageBreak/>
        <w:t>‘</w:t>
      </w:r>
      <w:r w:rsidR="003764C7">
        <w:rPr>
          <w:b/>
        </w:rPr>
        <w:t>Start</w:t>
      </w:r>
      <w:r>
        <w:rPr>
          <w:b/>
        </w:rPr>
        <w:t>’</w:t>
      </w:r>
      <w:r w:rsidRPr="006B3C3D">
        <w:t xml:space="preserve">: </w:t>
      </w:r>
      <w:r w:rsidR="00C178AA">
        <w:t>D</w:t>
      </w:r>
      <w:r w:rsidR="003764C7">
        <w:t>eployment start</w:t>
      </w:r>
      <w:r w:rsidR="001E38C3">
        <w:t xml:space="preserve"> date </w:t>
      </w:r>
      <w:r>
        <w:t>(format: dd/mm/yyyy).</w:t>
      </w:r>
      <w:r w:rsidRPr="006B3C3D">
        <w:br/>
      </w:r>
      <w:del w:id="90" w:author="Xavier Hoenner" w:date="2015-08-21T11:03:00Z">
        <w:r w:rsidRPr="00ED7666" w:rsidDel="00654680">
          <w:rPr>
            <w:b/>
          </w:rPr>
          <w:delText>‘</w:delText>
        </w:r>
        <w:r w:rsidDel="00654680">
          <w:rPr>
            <w:b/>
          </w:rPr>
          <w:delText>T</w:delText>
        </w:r>
        <w:r w:rsidRPr="00ED7666" w:rsidDel="00654680">
          <w:rPr>
            <w:b/>
          </w:rPr>
          <w:delText xml:space="preserve">ime </w:delText>
        </w:r>
        <w:r w:rsidDel="00654680">
          <w:rPr>
            <w:b/>
          </w:rPr>
          <w:delText>c</w:delText>
        </w:r>
        <w:r w:rsidRPr="00ED7666" w:rsidDel="00654680">
          <w:rPr>
            <w:b/>
          </w:rPr>
          <w:delText>overage’</w:delText>
        </w:r>
      </w:del>
      <w:ins w:id="91" w:author="Xavier Hoenner" w:date="2015-08-21T11:03:00Z">
        <w:r w:rsidR="00654680">
          <w:rPr>
            <w:b/>
          </w:rPr>
          <w:t xml:space="preserve"># </w:t>
        </w:r>
      </w:ins>
      <w:ins w:id="92" w:author="Xavier Hoenner" w:date="2015-08-21T11:04:00Z">
        <w:r w:rsidR="005F2694">
          <w:rPr>
            <w:b/>
          </w:rPr>
          <w:t>hours</w:t>
        </w:r>
      </w:ins>
      <w:ins w:id="93" w:author="Xavier Hoenner" w:date="2015-08-21T11:03:00Z">
        <w:r w:rsidR="00654680">
          <w:rPr>
            <w:b/>
          </w:rPr>
          <w:t xml:space="preserve"> of data</w:t>
        </w:r>
      </w:ins>
      <w:r w:rsidRPr="00ED7666">
        <w:t xml:space="preserve">: </w:t>
      </w:r>
      <w:r>
        <w:t>N</w:t>
      </w:r>
      <w:r w:rsidRPr="00ED7666">
        <w:t xml:space="preserve">umber of </w:t>
      </w:r>
      <w:del w:id="94" w:author="Xavier Hoenner" w:date="2015-08-21T11:04:00Z">
        <w:r w:rsidR="003764C7" w:rsidDel="005F2694">
          <w:delText>minutes</w:delText>
        </w:r>
        <w:r w:rsidRPr="00ED7666" w:rsidDel="005F2694">
          <w:delText xml:space="preserve"> </w:delText>
        </w:r>
      </w:del>
      <w:ins w:id="95" w:author="Xavier Hoenner" w:date="2015-08-21T11:04:00Z">
        <w:r w:rsidR="005F2694">
          <w:t>hours</w:t>
        </w:r>
        <w:r w:rsidR="005F2694" w:rsidRPr="00ED7666">
          <w:t xml:space="preserve"> </w:t>
        </w:r>
      </w:ins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last</w:t>
      </w:r>
      <w:r>
        <w:t xml:space="preserve"> dates</w:t>
      </w:r>
      <w:r w:rsidRPr="00ED7666">
        <w:t>.</w:t>
      </w:r>
      <w:del w:id="96" w:author="Xavier Hoenner" w:date="2014-05-01T12:22:00Z"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upload</w:delText>
        </w:r>
        <w:r w:rsidR="00C75645" w:rsidRPr="00ED7666" w:rsidDel="00D34E62">
          <w:rPr>
            <w:b/>
          </w:rPr>
          <w:delText xml:space="preserve"> data’</w:delText>
        </w:r>
        <w:r w:rsidR="00C75645" w:rsidRPr="00ED7666" w:rsidDel="00D34E62">
          <w:delText xml:space="preserve">: </w:delText>
        </w:r>
        <w:r w:rsidR="00C75645" w:rsidDel="00D34E62">
          <w:delText>N</w:delText>
        </w:r>
        <w:r w:rsidR="00C75645" w:rsidRPr="00ED7666" w:rsidDel="00D34E62">
          <w:delText xml:space="preserve">umber of days necessary to </w:delText>
        </w:r>
        <w:r w:rsidR="00C75645" w:rsidDel="00D34E62">
          <w:delText>process and upload data onto the eMII server.</w:delText>
        </w:r>
        <w:r w:rsidR="00C75645" w:rsidDel="00D34E62">
          <w:br/>
        </w:r>
        <w:r w:rsidR="00C75645" w:rsidRPr="00ED7666" w:rsidDel="00D34E62">
          <w:rPr>
            <w:b/>
          </w:rPr>
          <w:delText>‘</w:delText>
        </w:r>
        <w:r w:rsidR="00C75645" w:rsidDel="00D34E62">
          <w:rPr>
            <w:b/>
          </w:rPr>
          <w:delText>T</w:delText>
        </w:r>
        <w:r w:rsidR="00C75645" w:rsidRPr="00ED7666" w:rsidDel="00D34E62">
          <w:rPr>
            <w:b/>
          </w:rPr>
          <w:delText xml:space="preserve">ime to </w:delText>
        </w:r>
        <w:r w:rsidR="00C75645" w:rsidDel="00D34E62">
          <w:rPr>
            <w:b/>
          </w:rPr>
          <w:delText>publish data</w:delText>
        </w:r>
        <w:r w:rsidR="00C75645" w:rsidRPr="00ED7666" w:rsidDel="00D34E62">
          <w:rPr>
            <w:b/>
          </w:rPr>
          <w:delText>’:</w:delText>
        </w:r>
        <w:r w:rsidR="00C75645" w:rsidRPr="00ED7666" w:rsidDel="00D34E62">
          <w:delText xml:space="preserve"> </w:delText>
        </w:r>
        <w:r w:rsidR="00C75645" w:rsidDel="00D34E62">
          <w:delText>N</w:delText>
        </w:r>
        <w:r w:rsidR="00C75645" w:rsidRPr="00ED7666" w:rsidDel="00D34E62">
          <w:delText>umber of days necessary to make data available through Opendap and the IMOS portal</w:delText>
        </w:r>
        <w:r w:rsidR="00C75645" w:rsidDel="00D34E62">
          <w:delText xml:space="preserve"> from the date the data is on the eMII server</w:delText>
        </w:r>
        <w:r w:rsidR="00C34D04" w:rsidDel="00D34E62">
          <w:delText>.</w:delText>
        </w:r>
      </w:del>
      <w:r w:rsidR="00C75645" w:rsidRPr="00ED7666">
        <w:br/>
      </w:r>
      <w:r w:rsidR="005F74AF">
        <w:rPr>
          <w:b/>
        </w:rPr>
        <w:t>AUV:</w:t>
      </w:r>
      <w:r w:rsidR="005F74AF" w:rsidRPr="001E38C3">
        <w:t xml:space="preserve"> </w:t>
      </w:r>
      <w:r w:rsidR="005F74AF">
        <w:t>Autonomous Underwater Vehicle (</w:t>
      </w:r>
      <w:hyperlink r:id="rId8" w:history="1">
        <w:r w:rsidR="005F74AF" w:rsidRPr="00687524">
          <w:rPr>
            <w:rStyle w:val="Hyperlink"/>
          </w:rPr>
          <w:t>http://imos.org.au/auv.html</w:t>
        </w:r>
      </w:hyperlink>
      <w:r w:rsidR="005F74AF">
        <w:t>).</w:t>
      </w:r>
    </w:p>
    <w:p w14:paraId="2D49E295" w14:textId="77777777" w:rsidR="004C6B83" w:rsidRDefault="004C6B83" w:rsidP="004C6B83"/>
    <w:p w14:paraId="068628CD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97" w:author="Xavier Hoenner" w:date="2014-05-22T16:46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9"/>
        <w:gridCol w:w="1020"/>
        <w:gridCol w:w="1020"/>
        <w:gridCol w:w="1190"/>
        <w:gridCol w:w="1253"/>
        <w:gridCol w:w="2307"/>
        <w:tblGridChange w:id="98">
          <w:tblGrid>
            <w:gridCol w:w="1109"/>
            <w:gridCol w:w="1020"/>
            <w:gridCol w:w="1020"/>
            <w:gridCol w:w="1190"/>
            <w:gridCol w:w="1253"/>
            <w:gridCol w:w="2307"/>
          </w:tblGrid>
        </w:tblGridChange>
      </w:tblGrid>
      <w:tr w:rsidR="00283DA1" w14:paraId="2E790B92" w14:textId="77777777" w:rsidTr="00283DA1">
        <w:trPr>
          <w:jc w:val="center"/>
          <w:trPrChange w:id="99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00" w:author="Xavier Hoenner" w:date="2014-05-22T16:46:00Z">
              <w:tcPr>
                <w:tcW w:w="1109" w:type="dxa"/>
                <w:vAlign w:val="center"/>
              </w:tcPr>
            </w:tcPrChange>
          </w:tcPr>
          <w:p w14:paraId="63D7FC90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site</w:t>
            </w:r>
          </w:p>
        </w:tc>
        <w:tc>
          <w:tcPr>
            <w:tcW w:w="1020" w:type="dxa"/>
            <w:vAlign w:val="center"/>
            <w:tcPrChange w:id="101" w:author="Xavier Hoenner" w:date="2014-05-22T16:46:00Z">
              <w:tcPr>
                <w:tcW w:w="1020" w:type="dxa"/>
              </w:tcPr>
            </w:tcPrChange>
          </w:tcPr>
          <w:p w14:paraId="253BA2DA" w14:textId="416DF5A6" w:rsidR="00283DA1" w:rsidRDefault="00283DA1">
            <w:pPr>
              <w:jc w:val="center"/>
              <w:rPr>
                <w:ins w:id="102" w:author="Xavier Hoenner" w:date="2014-05-22T16:45:00Z"/>
                <w:b/>
              </w:rPr>
              <w:pPrChange w:id="103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04" w:author="Xavier Hoenner" w:date="2014-05-22T16:45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vAlign w:val="center"/>
            <w:tcPrChange w:id="105" w:author="Xavier Hoenner" w:date="2014-05-22T16:46:00Z">
              <w:tcPr>
                <w:tcW w:w="1020" w:type="dxa"/>
                <w:vAlign w:val="center"/>
              </w:tcPr>
            </w:tcPrChange>
          </w:tcPr>
          <w:p w14:paraId="708BDEA9" w14:textId="48C0BDBC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lat_min</w:t>
            </w:r>
          </w:p>
        </w:tc>
        <w:tc>
          <w:tcPr>
            <w:tcW w:w="1190" w:type="dxa"/>
            <w:vAlign w:val="center"/>
            <w:tcPrChange w:id="106" w:author="Xavier Hoenner" w:date="2014-05-22T16:46:00Z">
              <w:tcPr>
                <w:tcW w:w="1190" w:type="dxa"/>
                <w:vAlign w:val="center"/>
              </w:tcPr>
            </w:tcPrChange>
          </w:tcPr>
          <w:p w14:paraId="40E9FC98" w14:textId="77777777" w:rsidR="00283DA1" w:rsidRPr="0025464E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lon_min</w:t>
            </w:r>
          </w:p>
        </w:tc>
        <w:tc>
          <w:tcPr>
            <w:tcW w:w="1253" w:type="dxa"/>
            <w:vAlign w:val="center"/>
            <w:tcPrChange w:id="107" w:author="Xavier Hoenner" w:date="2014-05-22T16:46:00Z">
              <w:tcPr>
                <w:tcW w:w="1253" w:type="dxa"/>
                <w:vAlign w:val="center"/>
              </w:tcPr>
            </w:tcPrChange>
          </w:tcPr>
          <w:p w14:paraId="7BF9E67F" w14:textId="77777777" w:rsidR="00283DA1" w:rsidRDefault="00283DA1" w:rsidP="004A64F6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2307" w:type="dxa"/>
            <w:vAlign w:val="center"/>
            <w:tcPrChange w:id="108" w:author="Xavier Hoenner" w:date="2014-05-22T16:46:00Z">
              <w:tcPr>
                <w:tcW w:w="2307" w:type="dxa"/>
                <w:vAlign w:val="center"/>
              </w:tcPr>
            </w:tcPrChange>
          </w:tcPr>
          <w:p w14:paraId="3D0C95BD" w14:textId="77777777" w:rsidR="00283DA1" w:rsidRDefault="00283DA1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83DA1" w14:paraId="211ACE14" w14:textId="77777777" w:rsidTr="00283DA1">
        <w:trPr>
          <w:jc w:val="center"/>
          <w:trPrChange w:id="109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10" w:author="Xavier Hoenner" w:date="2014-05-22T16:46:00Z">
              <w:tcPr>
                <w:tcW w:w="1109" w:type="dxa"/>
                <w:vAlign w:val="center"/>
              </w:tcPr>
            </w:tcPrChange>
          </w:tcPr>
          <w:p w14:paraId="74BDA20C" w14:textId="77777777" w:rsidR="00283DA1" w:rsidRDefault="00283DA1" w:rsidP="004A64F6">
            <w:pPr>
              <w:jc w:val="center"/>
            </w:pPr>
            <w:r>
              <w:t>Site code</w:t>
            </w:r>
          </w:p>
        </w:tc>
        <w:tc>
          <w:tcPr>
            <w:tcW w:w="1020" w:type="dxa"/>
            <w:vAlign w:val="center"/>
            <w:tcPrChange w:id="111" w:author="Xavier Hoenner" w:date="2014-05-22T16:46:00Z">
              <w:tcPr>
                <w:tcW w:w="1020" w:type="dxa"/>
              </w:tcPr>
            </w:tcPrChange>
          </w:tcPr>
          <w:p w14:paraId="56FF1049" w14:textId="3275BF31" w:rsidR="00283DA1" w:rsidRDefault="00283DA1">
            <w:pPr>
              <w:jc w:val="center"/>
              <w:rPr>
                <w:ins w:id="112" w:author="Xavier Hoenner" w:date="2014-05-22T16:45:00Z"/>
              </w:rPr>
              <w:pPrChange w:id="113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14" w:author="Xavier Hoenner" w:date="2014-05-22T16:45:00Z">
              <w:r>
                <w:t># images</w:t>
              </w:r>
            </w:ins>
          </w:p>
        </w:tc>
        <w:tc>
          <w:tcPr>
            <w:tcW w:w="1020" w:type="dxa"/>
            <w:vAlign w:val="center"/>
            <w:tcPrChange w:id="115" w:author="Xavier Hoenner" w:date="2014-05-22T16:46:00Z">
              <w:tcPr>
                <w:tcW w:w="1020" w:type="dxa"/>
                <w:vAlign w:val="center"/>
              </w:tcPr>
            </w:tcPrChange>
          </w:tcPr>
          <w:p w14:paraId="7EC10483" w14:textId="7BE33898" w:rsidR="00283DA1" w:rsidRDefault="00283DA1" w:rsidP="004A64F6">
            <w:pPr>
              <w:jc w:val="center"/>
            </w:pPr>
            <w:r>
              <w:t>Latitude</w:t>
            </w:r>
          </w:p>
        </w:tc>
        <w:tc>
          <w:tcPr>
            <w:tcW w:w="1190" w:type="dxa"/>
            <w:vAlign w:val="center"/>
            <w:tcPrChange w:id="116" w:author="Xavier Hoenner" w:date="2014-05-22T16:46:00Z">
              <w:tcPr>
                <w:tcW w:w="1190" w:type="dxa"/>
                <w:vAlign w:val="center"/>
              </w:tcPr>
            </w:tcPrChange>
          </w:tcPr>
          <w:p w14:paraId="4DD70F0C" w14:textId="77777777" w:rsidR="00283DA1" w:rsidRDefault="00283DA1" w:rsidP="004A64F6">
            <w:pPr>
              <w:jc w:val="center"/>
            </w:pPr>
            <w:r>
              <w:t>Longitude</w:t>
            </w:r>
          </w:p>
        </w:tc>
        <w:tc>
          <w:tcPr>
            <w:tcW w:w="1253" w:type="dxa"/>
            <w:vAlign w:val="center"/>
            <w:tcPrChange w:id="117" w:author="Xavier Hoenner" w:date="2014-05-22T16:46:00Z">
              <w:tcPr>
                <w:tcW w:w="1253" w:type="dxa"/>
                <w:vAlign w:val="center"/>
              </w:tcPr>
            </w:tcPrChange>
          </w:tcPr>
          <w:p w14:paraId="33822DF9" w14:textId="77777777" w:rsidR="00283DA1" w:rsidRDefault="00283DA1" w:rsidP="004A64F6">
            <w:pPr>
              <w:jc w:val="center"/>
            </w:pPr>
            <w:r>
              <w:t>Start</w:t>
            </w:r>
          </w:p>
        </w:tc>
        <w:tc>
          <w:tcPr>
            <w:tcW w:w="2307" w:type="dxa"/>
            <w:vAlign w:val="center"/>
            <w:tcPrChange w:id="118" w:author="Xavier Hoenner" w:date="2014-05-22T16:46:00Z">
              <w:tcPr>
                <w:tcW w:w="2307" w:type="dxa"/>
                <w:vAlign w:val="center"/>
              </w:tcPr>
            </w:tcPrChange>
          </w:tcPr>
          <w:p w14:paraId="242A7835" w14:textId="7BE4AA67" w:rsidR="00283DA1" w:rsidRDefault="00283DA1">
            <w:pPr>
              <w:jc w:val="center"/>
              <w:pPrChange w:id="119" w:author="Xavier Hoenner" w:date="2015-08-21T11:04:00Z">
                <w:pPr>
                  <w:spacing w:after="200" w:line="276" w:lineRule="auto"/>
                  <w:jc w:val="center"/>
                </w:pPr>
              </w:pPrChange>
            </w:pPr>
            <w:del w:id="120" w:author="Xavier Hoenner" w:date="2015-08-21T11:03:00Z">
              <w:r w:rsidDel="00654680">
                <w:delText>Time coverage (mins)</w:delText>
              </w:r>
            </w:del>
            <w:ins w:id="121" w:author="Xavier Hoenner" w:date="2015-08-21T11:03:00Z">
              <w:r w:rsidR="00654680">
                <w:t xml:space="preserve"># </w:t>
              </w:r>
            </w:ins>
            <w:ins w:id="122" w:author="Xavier Hoenner" w:date="2015-08-21T11:04:00Z">
              <w:r w:rsidR="005F2694">
                <w:t>hours</w:t>
              </w:r>
            </w:ins>
            <w:ins w:id="123" w:author="Xavier Hoenner" w:date="2015-08-21T11:03:00Z">
              <w:r w:rsidR="00654680">
                <w:t xml:space="preserve"> of data</w:t>
              </w:r>
            </w:ins>
          </w:p>
        </w:tc>
      </w:tr>
      <w:tr w:rsidR="00283DA1" w14:paraId="5C0CF296" w14:textId="77777777" w:rsidTr="00B220A3">
        <w:trPr>
          <w:jc w:val="center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241A2417" w14:textId="12209E1C" w:rsidR="00283DA1" w:rsidRDefault="00283DA1">
            <w:pPr>
              <w:jc w:val="center"/>
              <w:pPrChange w:id="124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25" w:author="Xavier Hoenner" w:date="2014-05-01T12:24:00Z">
              <w:r>
                <w:t>Headers = ‘location’</w:t>
              </w:r>
            </w:ins>
          </w:p>
        </w:tc>
      </w:tr>
      <w:tr w:rsidR="00283DA1" w14:paraId="03D02BD6" w14:textId="77777777" w:rsidTr="00283DA1">
        <w:trPr>
          <w:jc w:val="center"/>
          <w:ins w:id="126" w:author="Xavier Hoenner" w:date="2014-05-01T12:24:00Z"/>
          <w:trPrChange w:id="127" w:author="Xavier Hoenner" w:date="2014-05-22T16:46:00Z">
            <w:trPr>
              <w:jc w:val="center"/>
            </w:trPr>
          </w:trPrChange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  <w:tcPrChange w:id="128" w:author="Xavier Hoenner" w:date="2014-05-22T16:46:00Z">
              <w:tcPr>
                <w:tcW w:w="7899" w:type="dxa"/>
                <w:gridSpan w:val="6"/>
                <w:shd w:val="clear" w:color="auto" w:fill="BFBFBF" w:themeFill="background1" w:themeFillShade="BF"/>
              </w:tcPr>
            </w:tcPrChange>
          </w:tcPr>
          <w:p w14:paraId="0FECA059" w14:textId="23C859A5" w:rsidR="00283DA1" w:rsidRDefault="00283DA1">
            <w:pPr>
              <w:rPr>
                <w:ins w:id="129" w:author="Xavier Hoenner" w:date="2014-05-01T12:24:00Z"/>
              </w:rPr>
              <w:pPrChange w:id="130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  <w:ins w:id="131" w:author="Xavier Hoenner" w:date="2014-05-01T12:24:00Z">
              <w:r>
                <w:t>Sub-headers = ‘campaign’</w:t>
              </w:r>
            </w:ins>
          </w:p>
        </w:tc>
      </w:tr>
      <w:tr w:rsidR="00283DA1" w14:paraId="0695C78C" w14:textId="77777777" w:rsidTr="00283DA1">
        <w:trPr>
          <w:jc w:val="center"/>
          <w:ins w:id="132" w:author="Xavier Hoenner" w:date="2014-05-01T12:23:00Z"/>
          <w:trPrChange w:id="133" w:author="Xavier Hoenner" w:date="2014-05-22T16:46:00Z">
            <w:trPr>
              <w:jc w:val="center"/>
            </w:trPr>
          </w:trPrChange>
        </w:trPr>
        <w:tc>
          <w:tcPr>
            <w:tcW w:w="1109" w:type="dxa"/>
            <w:vAlign w:val="center"/>
            <w:tcPrChange w:id="134" w:author="Xavier Hoenner" w:date="2014-05-22T16:46:00Z">
              <w:tcPr>
                <w:tcW w:w="1109" w:type="dxa"/>
                <w:vAlign w:val="center"/>
              </w:tcPr>
            </w:tcPrChange>
          </w:tcPr>
          <w:p w14:paraId="5A24B22A" w14:textId="77777777" w:rsidR="00283DA1" w:rsidRDefault="00283DA1" w:rsidP="004A64F6">
            <w:pPr>
              <w:jc w:val="center"/>
              <w:rPr>
                <w:ins w:id="135" w:author="Xavier Hoenner" w:date="2014-05-01T12:23:00Z"/>
              </w:rPr>
            </w:pPr>
          </w:p>
        </w:tc>
        <w:tc>
          <w:tcPr>
            <w:tcW w:w="1020" w:type="dxa"/>
            <w:vAlign w:val="center"/>
            <w:tcPrChange w:id="136" w:author="Xavier Hoenner" w:date="2014-05-22T16:46:00Z">
              <w:tcPr>
                <w:tcW w:w="1020" w:type="dxa"/>
              </w:tcPr>
            </w:tcPrChange>
          </w:tcPr>
          <w:p w14:paraId="01677D81" w14:textId="77777777" w:rsidR="00283DA1" w:rsidRDefault="00283DA1">
            <w:pPr>
              <w:jc w:val="center"/>
              <w:rPr>
                <w:ins w:id="137" w:author="Xavier Hoenner" w:date="2014-05-22T16:45:00Z"/>
              </w:rPr>
              <w:pPrChange w:id="138" w:author="Xavier Hoenner" w:date="2014-05-22T16:46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20" w:type="dxa"/>
            <w:vAlign w:val="center"/>
            <w:tcPrChange w:id="139" w:author="Xavier Hoenner" w:date="2014-05-22T16:46:00Z">
              <w:tcPr>
                <w:tcW w:w="1020" w:type="dxa"/>
                <w:vAlign w:val="center"/>
              </w:tcPr>
            </w:tcPrChange>
          </w:tcPr>
          <w:p w14:paraId="4CD3E2CD" w14:textId="6FF76841" w:rsidR="00283DA1" w:rsidRDefault="00283DA1" w:rsidP="004A64F6">
            <w:pPr>
              <w:jc w:val="center"/>
              <w:rPr>
                <w:ins w:id="140" w:author="Xavier Hoenner" w:date="2014-05-01T12:23:00Z"/>
              </w:rPr>
            </w:pPr>
          </w:p>
        </w:tc>
        <w:tc>
          <w:tcPr>
            <w:tcW w:w="1190" w:type="dxa"/>
            <w:vAlign w:val="center"/>
            <w:tcPrChange w:id="141" w:author="Xavier Hoenner" w:date="2014-05-22T16:46:00Z">
              <w:tcPr>
                <w:tcW w:w="1190" w:type="dxa"/>
                <w:vAlign w:val="center"/>
              </w:tcPr>
            </w:tcPrChange>
          </w:tcPr>
          <w:p w14:paraId="77B0C1BD" w14:textId="77777777" w:rsidR="00283DA1" w:rsidRDefault="00283DA1" w:rsidP="004A64F6">
            <w:pPr>
              <w:jc w:val="center"/>
              <w:rPr>
                <w:ins w:id="142" w:author="Xavier Hoenner" w:date="2014-05-01T12:23:00Z"/>
              </w:rPr>
            </w:pPr>
          </w:p>
        </w:tc>
        <w:tc>
          <w:tcPr>
            <w:tcW w:w="1253" w:type="dxa"/>
            <w:tcPrChange w:id="143" w:author="Xavier Hoenner" w:date="2014-05-22T16:46:00Z">
              <w:tcPr>
                <w:tcW w:w="1253" w:type="dxa"/>
              </w:tcPr>
            </w:tcPrChange>
          </w:tcPr>
          <w:p w14:paraId="111D346B" w14:textId="77777777" w:rsidR="00283DA1" w:rsidRDefault="00283DA1" w:rsidP="004A64F6">
            <w:pPr>
              <w:jc w:val="center"/>
              <w:rPr>
                <w:ins w:id="144" w:author="Xavier Hoenner" w:date="2014-05-01T12:23:00Z"/>
              </w:rPr>
            </w:pPr>
          </w:p>
        </w:tc>
        <w:tc>
          <w:tcPr>
            <w:tcW w:w="2307" w:type="dxa"/>
            <w:vAlign w:val="center"/>
            <w:tcPrChange w:id="145" w:author="Xavier Hoenner" w:date="2014-05-22T16:46:00Z">
              <w:tcPr>
                <w:tcW w:w="2307" w:type="dxa"/>
                <w:vAlign w:val="center"/>
              </w:tcPr>
            </w:tcPrChange>
          </w:tcPr>
          <w:p w14:paraId="2870B328" w14:textId="77777777" w:rsidR="00283DA1" w:rsidRDefault="00283DA1" w:rsidP="003764C7">
            <w:pPr>
              <w:jc w:val="center"/>
              <w:rPr>
                <w:ins w:id="146" w:author="Xavier Hoenner" w:date="2014-05-01T12:23:00Z"/>
              </w:rPr>
            </w:pPr>
          </w:p>
        </w:tc>
      </w:tr>
    </w:tbl>
    <w:p w14:paraId="77C3418D" w14:textId="0CEB245C" w:rsidR="004C6B83" w:rsidDel="000707FC" w:rsidRDefault="004C6B83" w:rsidP="004C6B83">
      <w:pPr>
        <w:rPr>
          <w:del w:id="147" w:author="Xavier Hoenner" w:date="2015-08-21T11:01:00Z"/>
          <w:szCs w:val="24"/>
        </w:rPr>
      </w:pPr>
    </w:p>
    <w:p w14:paraId="18B6AEFE" w14:textId="7C2AE1AF" w:rsidR="00A85F08" w:rsidDel="000707FC" w:rsidRDefault="00A85F08">
      <w:pPr>
        <w:pStyle w:val="Heading2"/>
        <w:rPr>
          <w:del w:id="148" w:author="Xavier Hoenner" w:date="2015-08-21T11:01:00Z"/>
        </w:rPr>
      </w:pPr>
      <w:del w:id="149" w:author="Xavier Hoenner" w:date="2015-08-21T11:01:00Z">
        <w:r w:rsidRPr="00E123F0" w:rsidDel="000707FC">
          <w:delText>1.</w:delText>
        </w:r>
        <w:r w:rsidDel="000707FC">
          <w:delText>3 D</w:delText>
        </w:r>
        <w:r w:rsidRPr="00E123F0" w:rsidDel="000707FC">
          <w:delText xml:space="preserve">ata </w:delText>
        </w:r>
        <w:r w:rsidDel="000707FC">
          <w:delText>report – New data on the portal (last month)</w:delText>
        </w:r>
      </w:del>
    </w:p>
    <w:p w14:paraId="336407FD" w14:textId="4BD41C70" w:rsidR="00A85F08" w:rsidDel="000707FC" w:rsidRDefault="00A85F08">
      <w:pPr>
        <w:pStyle w:val="Heading3"/>
        <w:ind w:left="720"/>
        <w:rPr>
          <w:del w:id="150" w:author="Xavier Hoenner" w:date="2015-08-21T11:01:00Z"/>
        </w:rPr>
        <w:pPrChange w:id="151" w:author="Xavier Hoenner" w:date="2015-08-21T11:01:00Z">
          <w:pPr>
            <w:pStyle w:val="Heading3"/>
          </w:pPr>
        </w:pPrChange>
      </w:pPr>
      <w:del w:id="152" w:author="Xavier Hoenner" w:date="2015-08-21T11:01:00Z">
        <w:r w:rsidRPr="0011784D" w:rsidDel="000707FC">
          <w:rPr>
            <w:b w:val="0"/>
          </w:rPr>
          <w:delText>Filename:</w:delText>
        </w:r>
        <w:r w:rsidRPr="0011784D" w:rsidDel="000707FC">
          <w:rPr>
            <w:u w:val="none"/>
          </w:rPr>
          <w:delText xml:space="preserve"> ‘B_</w:delText>
        </w:r>
        <w:r w:rsidR="00C34E31" w:rsidRPr="00C34E31" w:rsidDel="000707FC">
          <w:rPr>
            <w:u w:val="none"/>
          </w:rPr>
          <w:delText xml:space="preserve"> </w:delText>
        </w:r>
        <w:r w:rsidR="004D61E1" w:rsidDel="000707FC">
          <w:rPr>
            <w:u w:val="none"/>
          </w:rPr>
          <w:delText>AUV</w:delText>
        </w:r>
        <w:r w:rsidR="00C34E31" w:rsidRPr="0011784D" w:rsidDel="000707FC">
          <w:rPr>
            <w:u w:val="none"/>
          </w:rPr>
          <w:delText xml:space="preserve"> </w:delText>
        </w:r>
        <w:r w:rsidRPr="0011784D" w:rsidDel="000707FC">
          <w:rPr>
            <w:u w:val="none"/>
          </w:rPr>
          <w:delText>_</w:delText>
        </w:r>
      </w:del>
      <w:del w:id="153" w:author="Xavier Hoenner" w:date="2014-06-16T14:48:00Z">
        <w:r w:rsidRPr="0011784D" w:rsidDel="00131D94">
          <w:rPr>
            <w:u w:val="none"/>
          </w:rPr>
          <w:delText>newDeployments’</w:delText>
        </w:r>
      </w:del>
    </w:p>
    <w:p w14:paraId="1F9333DA" w14:textId="08FB36D3" w:rsidR="00A85F08" w:rsidRPr="0011784D" w:rsidDel="000707FC" w:rsidRDefault="00A85F08">
      <w:pPr>
        <w:pStyle w:val="Heading3"/>
        <w:ind w:left="720"/>
        <w:rPr>
          <w:del w:id="154" w:author="Xavier Hoenner" w:date="2015-08-21T11:01:00Z"/>
          <w:u w:val="none"/>
        </w:rPr>
        <w:pPrChange w:id="155" w:author="Xavier Hoenner" w:date="2015-08-21T11:01:00Z">
          <w:pPr>
            <w:pStyle w:val="Heading3"/>
          </w:pPr>
        </w:pPrChange>
      </w:pPr>
      <w:del w:id="156" w:author="Xavier Hoenner" w:date="2015-08-21T11:01:00Z">
        <w:r w:rsidRPr="005271CF" w:rsidDel="000707FC">
          <w:br/>
        </w:r>
        <w:r w:rsidRPr="0011784D" w:rsidDel="000707FC">
          <w:rPr>
            <w:b w:val="0"/>
            <w:szCs w:val="26"/>
          </w:rPr>
          <w:delText>Description:</w:delText>
        </w:r>
        <w:r w:rsidRPr="0011784D" w:rsidDel="000707FC">
          <w:rPr>
            <w:u w:val="none"/>
          </w:rPr>
          <w:delText xml:space="preserve"> </w:delText>
        </w:r>
        <w:r w:rsidRPr="0011784D" w:rsidDel="000707FC">
          <w:rPr>
            <w:szCs w:val="26"/>
            <w:u w:val="none"/>
          </w:rPr>
          <w:delText>‘</w:delText>
        </w:r>
        <w:r w:rsidR="0033797C" w:rsidRPr="0033797C" w:rsidDel="000707FC">
          <w:rPr>
            <w:u w:val="none"/>
          </w:rPr>
          <w:delText>New data on the portal (since DATE)</w:delText>
        </w:r>
        <w:r w:rsidRPr="0011784D" w:rsidDel="000707FC">
          <w:rPr>
            <w:szCs w:val="26"/>
            <w:u w:val="none"/>
          </w:rPr>
          <w:delText>’</w:delText>
        </w:r>
      </w:del>
    </w:p>
    <w:p w14:paraId="6D38FBD9" w14:textId="2872EACF" w:rsidR="00A85F08" w:rsidDel="000707FC" w:rsidRDefault="00A85F08">
      <w:pPr>
        <w:ind w:left="720"/>
        <w:rPr>
          <w:del w:id="157" w:author="Xavier Hoenner" w:date="2015-08-21T11:01:00Z"/>
          <w:u w:val="single"/>
        </w:rPr>
        <w:pPrChange w:id="158" w:author="Xavier Hoenner" w:date="2015-08-21T11:01:00Z">
          <w:pPr/>
        </w:pPrChange>
      </w:pPr>
    </w:p>
    <w:p w14:paraId="3E22A2E0" w14:textId="2B73158C" w:rsidR="00A85F08" w:rsidDel="000707FC" w:rsidRDefault="00A85F08">
      <w:pPr>
        <w:ind w:left="720"/>
        <w:rPr>
          <w:del w:id="159" w:author="Xavier Hoenner" w:date="2015-08-21T11:01:00Z"/>
        </w:rPr>
        <w:pPrChange w:id="160" w:author="Xavier Hoenner" w:date="2015-08-21T11:01:00Z">
          <w:pPr/>
        </w:pPrChange>
      </w:pPr>
      <w:del w:id="161" w:author="Xavier Hoenner" w:date="2015-08-21T11:01:00Z">
        <w:r w:rsidRPr="00542A59" w:rsidDel="000707FC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0707FC" w14:paraId="6235DD1F" w14:textId="11A4E59C" w:rsidTr="00E06E4F">
        <w:trPr>
          <w:del w:id="162" w:author="Xavier Hoenner" w:date="2015-08-21T11:01:00Z"/>
        </w:trPr>
        <w:tc>
          <w:tcPr>
            <w:tcW w:w="1271" w:type="dxa"/>
          </w:tcPr>
          <w:p w14:paraId="51CF4CB5" w14:textId="3ACBE571" w:rsidR="00E06E4F" w:rsidRPr="003D503B" w:rsidDel="000707FC" w:rsidRDefault="00E06E4F">
            <w:pPr>
              <w:ind w:left="720"/>
              <w:rPr>
                <w:del w:id="163" w:author="Xavier Hoenner" w:date="2015-08-21T11:01:00Z"/>
                <w:b/>
                <w:szCs w:val="24"/>
              </w:rPr>
              <w:pPrChange w:id="164" w:author="Xavier Hoenner" w:date="2015-08-21T11:01:00Z">
                <w:pPr>
                  <w:spacing w:after="200" w:line="276" w:lineRule="auto"/>
                </w:pPr>
              </w:pPrChange>
            </w:pPr>
            <w:del w:id="165" w:author="Xavier Hoenner" w:date="2015-08-21T11:01:00Z">
              <w:r w:rsidRPr="003D503B" w:rsidDel="000707FC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18BE93B9" w14:textId="2B9F1993" w:rsidR="00E06E4F" w:rsidRPr="003D503B" w:rsidDel="000707FC" w:rsidRDefault="00E06E4F">
            <w:pPr>
              <w:ind w:left="720"/>
              <w:rPr>
                <w:del w:id="166" w:author="Xavier Hoenner" w:date="2015-08-21T11:01:00Z"/>
                <w:szCs w:val="24"/>
              </w:rPr>
              <w:pPrChange w:id="167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68" w:author="Xavier Hoenner" w:date="2014-05-01T12:12:00Z">
              <w:r w:rsidRPr="003D503B" w:rsidDel="00861CEF">
                <w:rPr>
                  <w:szCs w:val="24"/>
                </w:rPr>
                <w:delText>db</w:delText>
              </w:r>
              <w:r w:rsidDel="00861CEF">
                <w:rPr>
                  <w:szCs w:val="24"/>
                </w:rPr>
                <w:delText>dev</w:delText>
              </w:r>
              <w:r w:rsidRPr="003D503B" w:rsidDel="00861CEF">
                <w:rPr>
                  <w:szCs w:val="24"/>
                </w:rPr>
                <w:delText>.emii.org.au</w:delText>
              </w:r>
            </w:del>
          </w:p>
        </w:tc>
      </w:tr>
      <w:tr w:rsidR="00E06E4F" w:rsidDel="000707FC" w14:paraId="1B678F92" w14:textId="19A5D911" w:rsidTr="00E06E4F">
        <w:trPr>
          <w:del w:id="169" w:author="Xavier Hoenner" w:date="2015-08-21T11:01:00Z"/>
        </w:trPr>
        <w:tc>
          <w:tcPr>
            <w:tcW w:w="1271" w:type="dxa"/>
          </w:tcPr>
          <w:p w14:paraId="4770E1F3" w14:textId="4757D5D4" w:rsidR="00E06E4F" w:rsidRPr="003D503B" w:rsidDel="000707FC" w:rsidRDefault="00E06E4F">
            <w:pPr>
              <w:ind w:left="720"/>
              <w:rPr>
                <w:del w:id="170" w:author="Xavier Hoenner" w:date="2015-08-21T11:01:00Z"/>
                <w:b/>
                <w:szCs w:val="24"/>
              </w:rPr>
              <w:pPrChange w:id="171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2" w:author="Xavier Hoenner" w:date="2015-08-21T11:01:00Z">
              <w:r w:rsidRPr="003D503B" w:rsidDel="000707FC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50991280" w14:textId="5E5C6544" w:rsidR="00E06E4F" w:rsidRPr="003D503B" w:rsidDel="000707FC" w:rsidRDefault="00E06E4F">
            <w:pPr>
              <w:ind w:left="720"/>
              <w:rPr>
                <w:del w:id="173" w:author="Xavier Hoenner" w:date="2015-08-21T11:01:00Z"/>
                <w:szCs w:val="24"/>
              </w:rPr>
              <w:pPrChange w:id="174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75" w:author="Xavier Hoenner" w:date="2014-05-01T12:12:00Z">
              <w:r w:rsidDel="00861CEF">
                <w:rPr>
                  <w:szCs w:val="24"/>
                </w:rPr>
                <w:delText>report_db</w:delText>
              </w:r>
            </w:del>
          </w:p>
        </w:tc>
      </w:tr>
      <w:tr w:rsidR="00E06E4F" w:rsidDel="000707FC" w14:paraId="013477CD" w14:textId="0261A1E8" w:rsidTr="00E06E4F">
        <w:trPr>
          <w:del w:id="176" w:author="Xavier Hoenner" w:date="2015-08-21T11:01:00Z"/>
        </w:trPr>
        <w:tc>
          <w:tcPr>
            <w:tcW w:w="1271" w:type="dxa"/>
          </w:tcPr>
          <w:p w14:paraId="6EFB8A0F" w14:textId="307E64EF" w:rsidR="00E06E4F" w:rsidRPr="003D503B" w:rsidDel="000707FC" w:rsidRDefault="00E06E4F">
            <w:pPr>
              <w:ind w:left="720"/>
              <w:rPr>
                <w:del w:id="177" w:author="Xavier Hoenner" w:date="2015-08-21T11:01:00Z"/>
                <w:b/>
                <w:szCs w:val="24"/>
              </w:rPr>
              <w:pPrChange w:id="178" w:author="Xavier Hoenner" w:date="2015-08-21T11:01:00Z">
                <w:pPr>
                  <w:spacing w:after="200" w:line="276" w:lineRule="auto"/>
                </w:pPr>
              </w:pPrChange>
            </w:pPr>
            <w:del w:id="179" w:author="Xavier Hoenner" w:date="2015-08-21T11:01:00Z">
              <w:r w:rsidRPr="003D503B" w:rsidDel="000707FC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42EC603A" w14:textId="3182CF90" w:rsidR="00E06E4F" w:rsidRPr="003D503B" w:rsidDel="000707FC" w:rsidRDefault="00E06E4F">
            <w:pPr>
              <w:ind w:left="720"/>
              <w:rPr>
                <w:del w:id="180" w:author="Xavier Hoenner" w:date="2015-08-21T11:01:00Z"/>
                <w:szCs w:val="24"/>
              </w:rPr>
              <w:pPrChange w:id="181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2" w:author="Xavier Hoenner" w:date="2014-05-01T12:12:00Z">
              <w:r w:rsidDel="00861CEF">
                <w:rPr>
                  <w:szCs w:val="24"/>
                </w:rPr>
                <w:delText>report</w:delText>
              </w:r>
            </w:del>
          </w:p>
        </w:tc>
      </w:tr>
      <w:tr w:rsidR="00896D61" w:rsidDel="000707FC" w14:paraId="110A487E" w14:textId="4AE224EC" w:rsidTr="00E06E4F">
        <w:trPr>
          <w:del w:id="183" w:author="Xavier Hoenner" w:date="2015-08-21T11:01:00Z"/>
        </w:trPr>
        <w:tc>
          <w:tcPr>
            <w:tcW w:w="1271" w:type="dxa"/>
          </w:tcPr>
          <w:p w14:paraId="54E4A812" w14:textId="164F0268" w:rsidR="00896D61" w:rsidRPr="003D503B" w:rsidDel="000707FC" w:rsidRDefault="00896D61">
            <w:pPr>
              <w:ind w:left="720"/>
              <w:rPr>
                <w:del w:id="184" w:author="Xavier Hoenner" w:date="2015-08-21T11:01:00Z"/>
                <w:b/>
                <w:szCs w:val="24"/>
              </w:rPr>
              <w:pPrChange w:id="185" w:author="Xavier Hoenner" w:date="2015-08-21T11:01:00Z">
                <w:pPr>
                  <w:spacing w:after="200" w:line="276" w:lineRule="auto"/>
                </w:pPr>
              </w:pPrChange>
            </w:pPr>
            <w:del w:id="186" w:author="Xavier Hoenner" w:date="2015-08-21T11:01:00Z">
              <w:r w:rsidRPr="003D503B" w:rsidDel="000707FC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6310A802" w14:textId="4608639C" w:rsidR="00896D61" w:rsidRPr="003D503B" w:rsidDel="000707FC" w:rsidRDefault="004D61E1">
            <w:pPr>
              <w:ind w:left="720"/>
              <w:rPr>
                <w:del w:id="187" w:author="Xavier Hoenner" w:date="2015-08-21T11:01:00Z"/>
                <w:szCs w:val="24"/>
              </w:rPr>
              <w:pPrChange w:id="188" w:author="Xavier Hoenner" w:date="2015-08-21T11:01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189" w:author="Xavier Hoenner" w:date="2015-08-21T11:01:00Z">
              <w:r w:rsidDel="000707FC">
                <w:rPr>
                  <w:szCs w:val="24"/>
                </w:rPr>
                <w:delText>auv</w:delText>
              </w:r>
              <w:r w:rsidR="00896D61" w:rsidDel="000707FC">
                <w:rPr>
                  <w:szCs w:val="24"/>
                </w:rPr>
                <w:delText>_all_deployments_view</w:delText>
              </w:r>
            </w:del>
          </w:p>
        </w:tc>
      </w:tr>
    </w:tbl>
    <w:p w14:paraId="528BD59A" w14:textId="60AF55FD" w:rsidR="00A85F08" w:rsidDel="000707FC" w:rsidRDefault="00A85F08">
      <w:pPr>
        <w:ind w:left="720"/>
        <w:rPr>
          <w:del w:id="190" w:author="Xavier Hoenner" w:date="2015-08-21T11:01:00Z"/>
        </w:rPr>
        <w:pPrChange w:id="191" w:author="Xavier Hoenner" w:date="2015-08-21T11:01:00Z">
          <w:pPr/>
        </w:pPrChange>
      </w:pPr>
    </w:p>
    <w:p w14:paraId="598E47E4" w14:textId="76A6A1C6" w:rsidR="005009C2" w:rsidDel="000707FC" w:rsidRDefault="005009C2">
      <w:pPr>
        <w:ind w:left="720"/>
        <w:rPr>
          <w:del w:id="192" w:author="Xavier Hoenner" w:date="2015-08-21T11:01:00Z"/>
        </w:rPr>
        <w:pPrChange w:id="193" w:author="Xavier Hoenner" w:date="2015-08-21T11:01:00Z">
          <w:pPr/>
        </w:pPrChange>
      </w:pPr>
      <w:del w:id="194" w:author="Xavier Hoenner" w:date="2015-08-21T11:01:00Z">
        <w:r w:rsidDel="000707FC">
          <w:rPr>
            <w:u w:val="single"/>
          </w:rPr>
          <w:delText xml:space="preserve">Filters: </w:delText>
        </w:r>
        <w:r w:rsidDel="000707FC">
          <w:delText xml:space="preserve"> </w:delText>
        </w:r>
        <w:r w:rsidR="00DB3DC4" w:rsidDel="000707FC">
          <w:delText>List all data for which ‘</w:delText>
        </w:r>
      </w:del>
      <w:del w:id="195" w:author="Xavier Hoenner" w:date="2014-05-01T12:25:00Z">
        <w:r w:rsidR="002736E5" w:rsidDel="00B03797">
          <w:delText>date_on_portal</w:delText>
        </w:r>
        <w:r w:rsidR="00DB3DC4" w:rsidDel="00B03797">
          <w:delText>’</w:delText>
        </w:r>
      </w:del>
      <w:del w:id="196" w:author="Xavier Hoenner" w:date="2015-08-21T11:01:00Z">
        <w:r w:rsidR="00DB3DC4" w:rsidDel="000707FC">
          <w:delText xml:space="preserve"> is less than one month</w:delText>
        </w:r>
        <w:r w:rsidDel="000707FC">
          <w:delText>.</w:delText>
        </w:r>
      </w:del>
    </w:p>
    <w:p w14:paraId="4268D297" w14:textId="093E251D" w:rsidR="002736E5" w:rsidDel="000707FC" w:rsidRDefault="002736E5">
      <w:pPr>
        <w:ind w:left="720" w:hanging="1843"/>
        <w:rPr>
          <w:del w:id="197" w:author="Xavier Hoenner" w:date="2015-08-21T11:01:00Z"/>
        </w:rPr>
        <w:pPrChange w:id="198" w:author="Xavier Hoenner" w:date="2015-08-21T11:01:00Z">
          <w:pPr>
            <w:ind w:left="1843" w:hanging="1843"/>
          </w:pPr>
        </w:pPrChange>
      </w:pPr>
      <w:del w:id="199" w:author="Xavier Hoenner" w:date="2015-08-21T11:01:00Z">
        <w:r w:rsidDel="000707FC">
          <w:rPr>
            <w:u w:val="single"/>
          </w:rPr>
          <w:delText>Data sorting options:</w:delText>
        </w:r>
        <w:r w:rsidDel="000707FC">
          <w:delText xml:space="preserve"> </w:delText>
        </w:r>
        <w:r w:rsidR="00834386" w:rsidDel="000707FC">
          <w:delText>None, data are already sorted</w:delText>
        </w:r>
      </w:del>
      <w:del w:id="200" w:author="Xavier Hoenner" w:date="2014-05-01T12:25:00Z">
        <w:r w:rsidR="00834386" w:rsidDel="00B03797">
          <w:delText xml:space="preserve"> by ASCENDING ‘location’, then by ASCENDING ‘campaign’, and then by ASCENDING ‘site’</w:delText>
        </w:r>
      </w:del>
      <w:del w:id="201" w:author="Xavier Hoenner" w:date="2015-08-21T11:01:00Z">
        <w:r w:rsidR="00834386" w:rsidDel="000707FC">
          <w:delText>.</w:delText>
        </w:r>
      </w:del>
    </w:p>
    <w:p w14:paraId="4A63BFC0" w14:textId="037ABF12" w:rsidR="002736E5" w:rsidDel="000707FC" w:rsidRDefault="002736E5">
      <w:pPr>
        <w:ind w:left="720" w:hanging="1843"/>
        <w:rPr>
          <w:del w:id="202" w:author="Xavier Hoenner" w:date="2015-08-21T11:01:00Z"/>
        </w:rPr>
        <w:pPrChange w:id="203" w:author="Xavier Hoenner" w:date="2015-08-21T11:01:00Z">
          <w:pPr>
            <w:ind w:left="1843" w:hanging="1843"/>
          </w:pPr>
        </w:pPrChange>
      </w:pPr>
      <w:del w:id="204" w:author="Xavier Hoenner" w:date="2015-08-21T11:01:00Z">
        <w:r w:rsidDel="000707FC">
          <w:rPr>
            <w:u w:val="single"/>
          </w:rPr>
          <w:delText>Data grouping options:</w:delText>
        </w:r>
        <w:r w:rsidDel="000707FC">
          <w:delText xml:space="preserve"> Group by ‘location’, sub-group by ‘campaign’.</w:delText>
        </w:r>
      </w:del>
    </w:p>
    <w:p w14:paraId="6FBFFADE" w14:textId="62BC8912" w:rsidR="002736E5" w:rsidDel="000707FC" w:rsidRDefault="002736E5">
      <w:pPr>
        <w:ind w:left="720" w:hanging="993"/>
        <w:rPr>
          <w:del w:id="205" w:author="Xavier Hoenner" w:date="2015-08-21T11:01:00Z"/>
        </w:rPr>
        <w:pPrChange w:id="206" w:author="Xavier Hoenner" w:date="2015-08-21T11:01:00Z">
          <w:pPr>
            <w:ind w:left="993" w:hanging="993"/>
          </w:pPr>
        </w:pPrChange>
      </w:pPr>
      <w:del w:id="207" w:author="Xavier Hoenner" w:date="2015-08-21T11:01:00Z">
        <w:r w:rsidDel="000707FC">
          <w:rPr>
            <w:u w:val="single"/>
          </w:rPr>
          <w:delText>Footnote:</w:delText>
        </w:r>
        <w:r w:rsidDel="000707FC">
          <w:delText xml:space="preserve"> </w:delText>
        </w:r>
      </w:del>
      <w:del w:id="208" w:author="Xavier Hoenner" w:date="2014-05-01T12:25:00Z">
        <w:r w:rsidDel="00B03797">
          <w:rPr>
            <w:b/>
          </w:rPr>
          <w:delText xml:space="preserve">Headers: </w:delText>
        </w:r>
        <w:r w:rsidR="00C178AA" w:rsidDel="00B03797">
          <w:delText xml:space="preserve">Deployment campaign </w:delText>
        </w:r>
        <w:r w:rsidDel="00B03797">
          <w:delText>location.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Del="00B03797">
          <w:delText xml:space="preserve">Campaign code = </w:delText>
        </w:r>
        <w:r w:rsidR="00C178AA" w:rsidDel="00B03797">
          <w:delText xml:space="preserve">deployment campaign </w:delText>
        </w:r>
        <w:r w:rsidDel="00B03797">
          <w:delText>location – deployment date (format: yyyymm).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Del="00B03797">
          <w:br/>
        </w:r>
        <w:r w:rsidRPr="006B3C3D" w:rsidDel="00B03797">
          <w:rPr>
            <w:b/>
          </w:rPr>
          <w:delText>‘</w:delText>
        </w:r>
        <w:r w:rsidDel="00B03797">
          <w:rPr>
            <w:b/>
          </w:rPr>
          <w:delText># images’</w:delText>
        </w:r>
        <w:r w:rsidRPr="006B3C3D" w:rsidDel="00B03797">
          <w:delText xml:space="preserve">: </w:delText>
        </w:r>
        <w:r w:rsidDel="00B03797">
          <w:delText>Number of images recorded.</w:delText>
        </w:r>
        <w:r w:rsidDel="00B03797">
          <w:br/>
        </w:r>
        <w:r w:rsidDel="00B03797">
          <w:rPr>
            <w:b/>
          </w:rPr>
          <w:delText>‘Spatial coverage’</w:delText>
        </w:r>
        <w:r w:rsidDel="00B03797">
          <w:delText>: Distance travelled during the deployment.</w:delText>
        </w:r>
        <w:r w:rsidDel="00B03797">
          <w:rPr>
            <w:b/>
          </w:rPr>
          <w:br/>
          <w:delText>‘Start’</w:delText>
        </w:r>
        <w:r w:rsidRPr="006B3C3D" w:rsidDel="00B03797">
          <w:delText xml:space="preserve">: </w:delText>
        </w:r>
        <w:r w:rsidR="00C178AA" w:rsidDel="00B03797">
          <w:delText>D</w:delText>
        </w:r>
        <w:r w:rsidDel="00B03797">
          <w:delText>eployment start date (format: dd/mm/yyyy).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upload</w:delText>
        </w:r>
        <w:r w:rsidRPr="00ED7666" w:rsidDel="00B03797">
          <w:rPr>
            <w:b/>
          </w:rPr>
          <w:delText xml:space="preserve"> data’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days necessary to </w:delText>
        </w:r>
        <w:r w:rsidDel="00B03797">
          <w:delText>process and upload data onto the eMII server.</w:delText>
        </w:r>
        <w:r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to </w:delText>
        </w:r>
        <w:r w:rsidDel="00B03797">
          <w:rPr>
            <w:b/>
          </w:rPr>
          <w:delText>publish data</w:delText>
        </w:r>
        <w:r w:rsidRPr="00ED7666" w:rsidDel="00B03797">
          <w:rPr>
            <w:b/>
          </w:rPr>
          <w:delText>’:</w:delText>
        </w:r>
        <w:r w:rsidRPr="00ED7666" w:rsidDel="00B03797">
          <w:delText xml:space="preserve"> </w:delText>
        </w:r>
        <w:r w:rsidDel="00B03797">
          <w:delText>N</w:delText>
        </w:r>
        <w:r w:rsidRPr="00ED7666" w:rsidDel="00B03797">
          <w:delText>umber of days necessary to make data available through Opendap and the IMOS portal</w:delText>
        </w:r>
        <w:r w:rsidDel="00B03797">
          <w:delText xml:space="preserve"> from the date the data is on the eMII server</w:delText>
        </w:r>
        <w:r w:rsidR="00C34D04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330819D9" w14:textId="75E35A84" w:rsidR="002736E5" w:rsidDel="000707FC" w:rsidRDefault="002736E5">
      <w:pPr>
        <w:ind w:left="720"/>
        <w:rPr>
          <w:del w:id="209" w:author="Xavier Hoenner" w:date="2015-08-21T11:01:00Z"/>
        </w:rPr>
        <w:pPrChange w:id="210" w:author="Xavier Hoenner" w:date="2015-08-21T11:01:00Z">
          <w:pPr/>
        </w:pPrChange>
      </w:pPr>
    </w:p>
    <w:p w14:paraId="58D475C5" w14:textId="625185B1" w:rsidR="002736E5" w:rsidDel="000707FC" w:rsidRDefault="002736E5">
      <w:pPr>
        <w:pStyle w:val="Heading3"/>
        <w:ind w:left="720"/>
        <w:rPr>
          <w:del w:id="211" w:author="Xavier Hoenner" w:date="2015-08-21T11:01:00Z"/>
        </w:rPr>
        <w:pPrChange w:id="212" w:author="Xavier Hoenner" w:date="2015-08-21T11:01:00Z">
          <w:pPr>
            <w:pStyle w:val="Heading3"/>
          </w:pPr>
        </w:pPrChange>
      </w:pPr>
      <w:del w:id="213" w:author="Xavier Hoenner" w:date="2015-08-21T11:01:00Z">
        <w:r w:rsidDel="000707FC">
          <w:delText>Template</w:delText>
        </w:r>
      </w:del>
    </w:p>
    <w:tbl>
      <w:tblPr>
        <w:tblStyle w:val="TableGrid"/>
        <w:tblW w:w="9269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850"/>
        <w:gridCol w:w="1134"/>
        <w:gridCol w:w="602"/>
        <w:gridCol w:w="709"/>
        <w:gridCol w:w="851"/>
        <w:gridCol w:w="992"/>
        <w:gridCol w:w="1142"/>
        <w:gridCol w:w="1142"/>
        <w:gridCol w:w="1142"/>
      </w:tblGrid>
      <w:tr w:rsidR="002736E5" w:rsidDel="00B03797" w14:paraId="715E7417" w14:textId="5A0E649F" w:rsidTr="004A64F6">
        <w:trPr>
          <w:jc w:val="center"/>
          <w:del w:id="214" w:author="Xavier Hoenner" w:date="2014-05-01T12:25:00Z"/>
        </w:trPr>
        <w:tc>
          <w:tcPr>
            <w:tcW w:w="705" w:type="dxa"/>
            <w:vAlign w:val="center"/>
          </w:tcPr>
          <w:p w14:paraId="69B6DB88" w14:textId="686ED6F8" w:rsidR="002736E5" w:rsidRPr="0025464E" w:rsidDel="00B03797" w:rsidRDefault="002736E5">
            <w:pPr>
              <w:ind w:left="720"/>
              <w:jc w:val="center"/>
              <w:rPr>
                <w:del w:id="215" w:author="Xavier Hoenner" w:date="2014-05-01T12:25:00Z"/>
                <w:b/>
              </w:rPr>
              <w:pPrChange w:id="21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17" w:author="Xavier Hoenner" w:date="2014-05-01T12:25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50" w:type="dxa"/>
            <w:vAlign w:val="center"/>
          </w:tcPr>
          <w:p w14:paraId="2710EFDC" w14:textId="6816655F" w:rsidR="002736E5" w:rsidRPr="0025464E" w:rsidDel="00B03797" w:rsidRDefault="002736E5">
            <w:pPr>
              <w:ind w:left="720"/>
              <w:jc w:val="center"/>
              <w:rPr>
                <w:del w:id="218" w:author="Xavier Hoenner" w:date="2014-05-01T12:25:00Z"/>
                <w:b/>
              </w:rPr>
              <w:pPrChange w:id="21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0" w:author="Xavier Hoenner" w:date="2014-05-01T12:25:00Z">
              <w:r w:rsidDel="00B03797">
                <w:rPr>
                  <w:b/>
                </w:rPr>
                <w:delText>no_images</w:delText>
              </w:r>
            </w:del>
          </w:p>
        </w:tc>
        <w:tc>
          <w:tcPr>
            <w:tcW w:w="1134" w:type="dxa"/>
            <w:vAlign w:val="center"/>
          </w:tcPr>
          <w:p w14:paraId="4FCEA3A3" w14:textId="1805063B" w:rsidR="002736E5" w:rsidRPr="0025464E" w:rsidDel="00B03797" w:rsidRDefault="002736E5">
            <w:pPr>
              <w:ind w:left="720"/>
              <w:jc w:val="center"/>
              <w:rPr>
                <w:del w:id="221" w:author="Xavier Hoenner" w:date="2014-05-01T12:25:00Z"/>
                <w:b/>
              </w:rPr>
              <w:pPrChange w:id="22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3" w:author="Xavier Hoenner" w:date="2014-05-01T12:25:00Z">
              <w:r w:rsidDel="00B03797">
                <w:rPr>
                  <w:b/>
                </w:rPr>
                <w:delText>distance</w:delText>
              </w:r>
            </w:del>
          </w:p>
        </w:tc>
        <w:tc>
          <w:tcPr>
            <w:tcW w:w="602" w:type="dxa"/>
            <w:vAlign w:val="center"/>
          </w:tcPr>
          <w:p w14:paraId="45688074" w14:textId="3062CE5E" w:rsidR="002736E5" w:rsidRPr="0025464E" w:rsidDel="00B03797" w:rsidRDefault="002736E5">
            <w:pPr>
              <w:ind w:left="720"/>
              <w:jc w:val="center"/>
              <w:rPr>
                <w:del w:id="224" w:author="Xavier Hoenner" w:date="2014-05-01T12:25:00Z"/>
                <w:b/>
              </w:rPr>
              <w:pPrChange w:id="22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6" w:author="Xavier Hoenner" w:date="2014-05-01T12:25:00Z">
              <w:r w:rsidDel="00B03797">
                <w:rPr>
                  <w:b/>
                </w:rPr>
                <w:delText>lat_min</w:delText>
              </w:r>
            </w:del>
          </w:p>
        </w:tc>
        <w:tc>
          <w:tcPr>
            <w:tcW w:w="709" w:type="dxa"/>
            <w:vAlign w:val="center"/>
          </w:tcPr>
          <w:p w14:paraId="5514AC9E" w14:textId="1564497B" w:rsidR="002736E5" w:rsidRPr="0025464E" w:rsidDel="00B03797" w:rsidRDefault="002736E5">
            <w:pPr>
              <w:ind w:left="720"/>
              <w:jc w:val="center"/>
              <w:rPr>
                <w:del w:id="227" w:author="Xavier Hoenner" w:date="2014-05-01T12:25:00Z"/>
                <w:b/>
              </w:rPr>
              <w:pPrChange w:id="22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29" w:author="Xavier Hoenner" w:date="2014-05-01T12:25:00Z">
              <w:r w:rsidDel="00B03797">
                <w:rPr>
                  <w:b/>
                </w:rPr>
                <w:delText>lon_min</w:delText>
              </w:r>
            </w:del>
          </w:p>
        </w:tc>
        <w:tc>
          <w:tcPr>
            <w:tcW w:w="851" w:type="dxa"/>
            <w:vAlign w:val="center"/>
          </w:tcPr>
          <w:p w14:paraId="152F185F" w14:textId="636C4668" w:rsidR="002736E5" w:rsidRPr="0025464E" w:rsidDel="00B03797" w:rsidRDefault="002736E5">
            <w:pPr>
              <w:ind w:left="720"/>
              <w:jc w:val="center"/>
              <w:rPr>
                <w:del w:id="230" w:author="Xavier Hoenner" w:date="2014-05-01T12:25:00Z"/>
                <w:b/>
              </w:rPr>
              <w:pPrChange w:id="23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2" w:author="Xavier Hoenner" w:date="2014-05-01T12:25:00Z">
              <w:r w:rsidDel="00B03797">
                <w:rPr>
                  <w:b/>
                </w:rPr>
                <w:delText>depth_range</w:delText>
              </w:r>
            </w:del>
          </w:p>
        </w:tc>
        <w:tc>
          <w:tcPr>
            <w:tcW w:w="992" w:type="dxa"/>
            <w:vAlign w:val="center"/>
          </w:tcPr>
          <w:p w14:paraId="4AC6A85D" w14:textId="691C51FB" w:rsidR="002736E5" w:rsidDel="00B03797" w:rsidRDefault="002736E5">
            <w:pPr>
              <w:ind w:left="720"/>
              <w:jc w:val="center"/>
              <w:rPr>
                <w:del w:id="233" w:author="Xavier Hoenner" w:date="2014-05-01T12:25:00Z"/>
                <w:b/>
              </w:rPr>
              <w:pPrChange w:id="23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5" w:author="Xavier Hoenner" w:date="2014-05-01T12:25:00Z">
              <w:r w:rsidDel="00B03797">
                <w:rPr>
                  <w:b/>
                </w:rPr>
                <w:delText>start_date</w:delText>
              </w:r>
            </w:del>
          </w:p>
        </w:tc>
        <w:tc>
          <w:tcPr>
            <w:tcW w:w="1142" w:type="dxa"/>
            <w:vAlign w:val="center"/>
          </w:tcPr>
          <w:p w14:paraId="4235C5F0" w14:textId="7E81F1A8" w:rsidR="002736E5" w:rsidDel="00B03797" w:rsidRDefault="002736E5">
            <w:pPr>
              <w:ind w:left="720"/>
              <w:jc w:val="center"/>
              <w:rPr>
                <w:del w:id="236" w:author="Xavier Hoenner" w:date="2014-05-01T12:25:00Z"/>
                <w:b/>
              </w:rPr>
              <w:pPrChange w:id="23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38" w:author="Xavier Hoenner" w:date="2014-05-01T12:25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1142" w:type="dxa"/>
            <w:vAlign w:val="center"/>
          </w:tcPr>
          <w:p w14:paraId="23F74CF9" w14:textId="5A20B450" w:rsidR="002736E5" w:rsidDel="00B03797" w:rsidRDefault="002736E5">
            <w:pPr>
              <w:ind w:left="720"/>
              <w:jc w:val="center"/>
              <w:rPr>
                <w:del w:id="239" w:author="Xavier Hoenner" w:date="2014-05-01T12:25:00Z"/>
                <w:b/>
              </w:rPr>
              <w:pPrChange w:id="24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1" w:author="Xavier Hoenner" w:date="2014-05-01T12:25:00Z">
              <w:r w:rsidDel="00B03797">
                <w:rPr>
                  <w:b/>
                </w:rPr>
                <w:delText>days_to_process_and_upload</w:delText>
              </w:r>
            </w:del>
          </w:p>
        </w:tc>
        <w:tc>
          <w:tcPr>
            <w:tcW w:w="1142" w:type="dxa"/>
            <w:vAlign w:val="center"/>
          </w:tcPr>
          <w:p w14:paraId="6150BC8E" w14:textId="33B24BB0" w:rsidR="002736E5" w:rsidDel="00B03797" w:rsidRDefault="002736E5">
            <w:pPr>
              <w:ind w:left="720"/>
              <w:jc w:val="center"/>
              <w:rPr>
                <w:del w:id="242" w:author="Xavier Hoenner" w:date="2014-05-01T12:25:00Z"/>
                <w:b/>
              </w:rPr>
              <w:pPrChange w:id="24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4" w:author="Xavier Hoenner" w:date="2014-05-01T12:25:00Z">
              <w:r w:rsidDel="00B03797">
                <w:rPr>
                  <w:b/>
                </w:rPr>
                <w:delText>days_to_make_public</w:delText>
              </w:r>
            </w:del>
          </w:p>
        </w:tc>
      </w:tr>
      <w:tr w:rsidR="002736E5" w:rsidDel="00B03797" w14:paraId="74AEDD38" w14:textId="5E88EAC4" w:rsidTr="004A64F6">
        <w:trPr>
          <w:jc w:val="center"/>
          <w:del w:id="245" w:author="Xavier Hoenner" w:date="2014-05-01T12:25:00Z"/>
        </w:trPr>
        <w:tc>
          <w:tcPr>
            <w:tcW w:w="705" w:type="dxa"/>
            <w:vAlign w:val="center"/>
          </w:tcPr>
          <w:p w14:paraId="4F9894C2" w14:textId="7536FEC0" w:rsidR="002736E5" w:rsidDel="00B03797" w:rsidRDefault="002736E5">
            <w:pPr>
              <w:ind w:left="720"/>
              <w:jc w:val="center"/>
              <w:rPr>
                <w:del w:id="246" w:author="Xavier Hoenner" w:date="2014-05-01T12:25:00Z"/>
              </w:rPr>
              <w:pPrChange w:id="24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48" w:author="Xavier Hoenner" w:date="2014-05-01T12:25:00Z">
              <w:r w:rsidDel="00B03797">
                <w:delText>Site code</w:delText>
              </w:r>
            </w:del>
          </w:p>
        </w:tc>
        <w:tc>
          <w:tcPr>
            <w:tcW w:w="850" w:type="dxa"/>
            <w:vAlign w:val="center"/>
          </w:tcPr>
          <w:p w14:paraId="2B8FC0CD" w14:textId="59D80788" w:rsidR="002736E5" w:rsidDel="00B03797" w:rsidRDefault="002736E5">
            <w:pPr>
              <w:ind w:left="720"/>
              <w:jc w:val="center"/>
              <w:rPr>
                <w:del w:id="249" w:author="Xavier Hoenner" w:date="2014-05-01T12:25:00Z"/>
              </w:rPr>
              <w:pPrChange w:id="25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1" w:author="Xavier Hoenner" w:date="2014-05-01T12:25:00Z">
              <w:r w:rsidDel="00B03797">
                <w:delText># images</w:delText>
              </w:r>
            </w:del>
          </w:p>
        </w:tc>
        <w:tc>
          <w:tcPr>
            <w:tcW w:w="1134" w:type="dxa"/>
            <w:vAlign w:val="center"/>
          </w:tcPr>
          <w:p w14:paraId="44E448A5" w14:textId="4FA5C8F1" w:rsidR="002736E5" w:rsidDel="00B03797" w:rsidRDefault="002736E5">
            <w:pPr>
              <w:ind w:left="720"/>
              <w:jc w:val="center"/>
              <w:rPr>
                <w:del w:id="252" w:author="Xavier Hoenner" w:date="2014-05-01T12:25:00Z"/>
              </w:rPr>
              <w:pPrChange w:id="25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4" w:author="Xavier Hoenner" w:date="2014-05-01T12:25:00Z">
              <w:r w:rsidDel="00B03797">
                <w:delText>Spatial coverage (km)</w:delText>
              </w:r>
            </w:del>
          </w:p>
        </w:tc>
        <w:tc>
          <w:tcPr>
            <w:tcW w:w="602" w:type="dxa"/>
            <w:vAlign w:val="center"/>
          </w:tcPr>
          <w:p w14:paraId="04C3C96C" w14:textId="261AABE8" w:rsidR="002736E5" w:rsidDel="00B03797" w:rsidRDefault="002736E5">
            <w:pPr>
              <w:ind w:left="720"/>
              <w:jc w:val="center"/>
              <w:rPr>
                <w:del w:id="255" w:author="Xavier Hoenner" w:date="2014-05-01T12:25:00Z"/>
              </w:rPr>
              <w:pPrChange w:id="25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57" w:author="Xavier Hoenner" w:date="2014-05-01T12:25:00Z">
              <w:r w:rsidDel="00B03797">
                <w:delText>Latitude</w:delText>
              </w:r>
            </w:del>
          </w:p>
        </w:tc>
        <w:tc>
          <w:tcPr>
            <w:tcW w:w="709" w:type="dxa"/>
            <w:vAlign w:val="center"/>
          </w:tcPr>
          <w:p w14:paraId="6612E1CA" w14:textId="68419B67" w:rsidR="002736E5" w:rsidDel="00B03797" w:rsidRDefault="002736E5">
            <w:pPr>
              <w:ind w:left="720"/>
              <w:jc w:val="center"/>
              <w:rPr>
                <w:del w:id="258" w:author="Xavier Hoenner" w:date="2014-05-01T12:25:00Z"/>
              </w:rPr>
              <w:pPrChange w:id="25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0" w:author="Xavier Hoenner" w:date="2014-05-01T12:25:00Z">
              <w:r w:rsidDel="00B03797">
                <w:delText>Longitude</w:delText>
              </w:r>
            </w:del>
          </w:p>
        </w:tc>
        <w:tc>
          <w:tcPr>
            <w:tcW w:w="851" w:type="dxa"/>
            <w:vAlign w:val="center"/>
          </w:tcPr>
          <w:p w14:paraId="7D6CED01" w14:textId="37F39A22" w:rsidR="002736E5" w:rsidDel="00B03797" w:rsidRDefault="002736E5">
            <w:pPr>
              <w:ind w:left="720"/>
              <w:jc w:val="center"/>
              <w:rPr>
                <w:del w:id="261" w:author="Xavier Hoenner" w:date="2014-05-01T12:25:00Z"/>
              </w:rPr>
              <w:pPrChange w:id="26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3" w:author="Xavier Hoenner" w:date="2014-05-01T12:25:00Z">
              <w:r w:rsidDel="00B03797">
                <w:delText>Depth range (m)</w:delText>
              </w:r>
            </w:del>
          </w:p>
        </w:tc>
        <w:tc>
          <w:tcPr>
            <w:tcW w:w="992" w:type="dxa"/>
            <w:vAlign w:val="center"/>
          </w:tcPr>
          <w:p w14:paraId="56CD2B69" w14:textId="176CCA6B" w:rsidR="002736E5" w:rsidDel="00B03797" w:rsidRDefault="002736E5">
            <w:pPr>
              <w:ind w:left="720"/>
              <w:jc w:val="center"/>
              <w:rPr>
                <w:del w:id="264" w:author="Xavier Hoenner" w:date="2014-05-01T12:25:00Z"/>
              </w:rPr>
              <w:pPrChange w:id="26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6" w:author="Xavier Hoenner" w:date="2014-05-01T12:25:00Z">
              <w:r w:rsidDel="00B03797">
                <w:delText>Start</w:delText>
              </w:r>
            </w:del>
          </w:p>
        </w:tc>
        <w:tc>
          <w:tcPr>
            <w:tcW w:w="1142" w:type="dxa"/>
            <w:vAlign w:val="center"/>
          </w:tcPr>
          <w:p w14:paraId="1807324A" w14:textId="439E29F6" w:rsidR="002736E5" w:rsidDel="00B03797" w:rsidRDefault="002736E5">
            <w:pPr>
              <w:ind w:left="720"/>
              <w:jc w:val="center"/>
              <w:rPr>
                <w:del w:id="267" w:author="Xavier Hoenner" w:date="2014-05-01T12:25:00Z"/>
              </w:rPr>
              <w:pPrChange w:id="26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69" w:author="Xavier Hoenner" w:date="2014-05-01T12:25:00Z">
              <w:r w:rsidDel="00B03797">
                <w:delText>Time coverage (mins)</w:delText>
              </w:r>
            </w:del>
          </w:p>
        </w:tc>
        <w:tc>
          <w:tcPr>
            <w:tcW w:w="1142" w:type="dxa"/>
            <w:vAlign w:val="center"/>
          </w:tcPr>
          <w:p w14:paraId="6720FDDF" w14:textId="25BC99F6" w:rsidR="002736E5" w:rsidDel="00B03797" w:rsidRDefault="002736E5">
            <w:pPr>
              <w:ind w:left="720"/>
              <w:jc w:val="center"/>
              <w:rPr>
                <w:del w:id="270" w:author="Xavier Hoenner" w:date="2014-05-01T12:25:00Z"/>
              </w:rPr>
              <w:pPrChange w:id="27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2" w:author="Xavier Hoenner" w:date="2014-05-01T12:25:00Z">
              <w:r w:rsidDel="00B03797">
                <w:delText>Time to upload data (days)</w:delText>
              </w:r>
            </w:del>
          </w:p>
        </w:tc>
        <w:tc>
          <w:tcPr>
            <w:tcW w:w="1142" w:type="dxa"/>
            <w:vAlign w:val="center"/>
          </w:tcPr>
          <w:p w14:paraId="77B84EAB" w14:textId="4F6B32CE" w:rsidR="002736E5" w:rsidDel="00B03797" w:rsidRDefault="002736E5">
            <w:pPr>
              <w:ind w:left="720"/>
              <w:jc w:val="center"/>
              <w:rPr>
                <w:del w:id="273" w:author="Xavier Hoenner" w:date="2014-05-01T12:25:00Z"/>
              </w:rPr>
              <w:pPrChange w:id="27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5" w:author="Xavier Hoenner" w:date="2014-05-01T12:25:00Z">
              <w:r w:rsidDel="00B03797">
                <w:delText>Time to publish data (days)</w:delText>
              </w:r>
            </w:del>
          </w:p>
        </w:tc>
      </w:tr>
      <w:tr w:rsidR="002736E5" w:rsidDel="00B03797" w14:paraId="37D7A9BF" w14:textId="246FEBE6" w:rsidTr="004A64F6">
        <w:trPr>
          <w:jc w:val="center"/>
          <w:del w:id="276" w:author="Xavier Hoenner" w:date="2014-05-01T12:25:00Z"/>
        </w:trPr>
        <w:tc>
          <w:tcPr>
            <w:tcW w:w="9269" w:type="dxa"/>
            <w:gridSpan w:val="10"/>
            <w:shd w:val="clear" w:color="auto" w:fill="595959" w:themeFill="text1" w:themeFillTint="A6"/>
            <w:vAlign w:val="center"/>
          </w:tcPr>
          <w:p w14:paraId="7369AB25" w14:textId="45A34A8D" w:rsidR="002736E5" w:rsidDel="00B03797" w:rsidRDefault="002736E5">
            <w:pPr>
              <w:ind w:left="720"/>
              <w:jc w:val="center"/>
              <w:rPr>
                <w:del w:id="277" w:author="Xavier Hoenner" w:date="2014-05-01T12:25:00Z"/>
              </w:rPr>
              <w:pPrChange w:id="27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279" w:author="Xavier Hoenner" w:date="2014-05-01T12:25:00Z">
              <w:r w:rsidDel="00B03797">
                <w:delText>Headers = ‘location’</w:delText>
              </w:r>
            </w:del>
          </w:p>
        </w:tc>
      </w:tr>
      <w:tr w:rsidR="002736E5" w:rsidDel="00B03797" w14:paraId="45F6429B" w14:textId="72471522" w:rsidTr="004A64F6">
        <w:trPr>
          <w:jc w:val="center"/>
          <w:del w:id="280" w:author="Xavier Hoenner" w:date="2014-05-01T12:25:00Z"/>
        </w:trPr>
        <w:tc>
          <w:tcPr>
            <w:tcW w:w="9269" w:type="dxa"/>
            <w:gridSpan w:val="10"/>
            <w:shd w:val="clear" w:color="auto" w:fill="BFBFBF" w:themeFill="background1" w:themeFillShade="BF"/>
            <w:vAlign w:val="center"/>
          </w:tcPr>
          <w:p w14:paraId="6797CF3D" w14:textId="1143D4CA" w:rsidR="002736E5" w:rsidDel="00B03797" w:rsidRDefault="002736E5">
            <w:pPr>
              <w:ind w:left="720"/>
              <w:rPr>
                <w:del w:id="281" w:author="Xavier Hoenner" w:date="2014-05-01T12:25:00Z"/>
              </w:rPr>
              <w:pPrChange w:id="282" w:author="Xavier Hoenner" w:date="2015-08-21T11:01:00Z">
                <w:pPr>
                  <w:spacing w:after="200" w:line="276" w:lineRule="auto"/>
                </w:pPr>
              </w:pPrChange>
            </w:pPr>
            <w:del w:id="283" w:author="Xavier Hoenner" w:date="2014-05-01T12:25:00Z">
              <w:r w:rsidDel="00B03797">
                <w:delText>Sub-headers = ‘campaign’</w:delText>
              </w:r>
            </w:del>
          </w:p>
        </w:tc>
      </w:tr>
      <w:tr w:rsidR="002736E5" w:rsidDel="00B03797" w14:paraId="39131480" w14:textId="330390E5" w:rsidTr="004A64F6">
        <w:trPr>
          <w:jc w:val="center"/>
          <w:del w:id="284" w:author="Xavier Hoenner" w:date="2014-05-01T12:25:00Z"/>
        </w:trPr>
        <w:tc>
          <w:tcPr>
            <w:tcW w:w="705" w:type="dxa"/>
            <w:vAlign w:val="center"/>
          </w:tcPr>
          <w:p w14:paraId="13662049" w14:textId="2C02ABB2" w:rsidR="002736E5" w:rsidDel="00B03797" w:rsidRDefault="002736E5">
            <w:pPr>
              <w:ind w:left="720"/>
              <w:jc w:val="center"/>
              <w:rPr>
                <w:del w:id="285" w:author="Xavier Hoenner" w:date="2014-05-01T12:25:00Z"/>
              </w:rPr>
              <w:pPrChange w:id="28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0" w:type="dxa"/>
            <w:vAlign w:val="center"/>
          </w:tcPr>
          <w:p w14:paraId="4FF13A2E" w14:textId="7D818654" w:rsidR="002736E5" w:rsidDel="00B03797" w:rsidRDefault="002736E5">
            <w:pPr>
              <w:ind w:left="720"/>
              <w:jc w:val="center"/>
              <w:rPr>
                <w:del w:id="287" w:author="Xavier Hoenner" w:date="2014-05-01T12:25:00Z"/>
              </w:rPr>
              <w:pPrChange w:id="28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34" w:type="dxa"/>
            <w:vAlign w:val="center"/>
          </w:tcPr>
          <w:p w14:paraId="7451D03F" w14:textId="6D0B4D55" w:rsidR="002736E5" w:rsidDel="00B03797" w:rsidRDefault="002736E5">
            <w:pPr>
              <w:ind w:left="720"/>
              <w:jc w:val="center"/>
              <w:rPr>
                <w:del w:id="289" w:author="Xavier Hoenner" w:date="2014-05-01T12:25:00Z"/>
              </w:rPr>
              <w:pPrChange w:id="29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02" w:type="dxa"/>
            <w:vAlign w:val="center"/>
          </w:tcPr>
          <w:p w14:paraId="01AF036A" w14:textId="65A2A9CA" w:rsidR="002736E5" w:rsidDel="00B03797" w:rsidRDefault="002736E5">
            <w:pPr>
              <w:ind w:left="720"/>
              <w:jc w:val="center"/>
              <w:rPr>
                <w:del w:id="291" w:author="Xavier Hoenner" w:date="2014-05-01T12:25:00Z"/>
              </w:rPr>
              <w:pPrChange w:id="29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09" w:type="dxa"/>
            <w:vAlign w:val="center"/>
          </w:tcPr>
          <w:p w14:paraId="3222BD2B" w14:textId="2C58AA96" w:rsidR="002736E5" w:rsidDel="00B03797" w:rsidRDefault="002736E5">
            <w:pPr>
              <w:ind w:left="720"/>
              <w:jc w:val="center"/>
              <w:rPr>
                <w:del w:id="293" w:author="Xavier Hoenner" w:date="2014-05-01T12:25:00Z"/>
              </w:rPr>
              <w:pPrChange w:id="29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1" w:type="dxa"/>
          </w:tcPr>
          <w:p w14:paraId="79BFF549" w14:textId="60950E2A" w:rsidR="002736E5" w:rsidDel="00B03797" w:rsidRDefault="002736E5">
            <w:pPr>
              <w:ind w:left="720"/>
              <w:jc w:val="center"/>
              <w:rPr>
                <w:del w:id="295" w:author="Xavier Hoenner" w:date="2014-05-01T12:25:00Z"/>
              </w:rPr>
              <w:pPrChange w:id="29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</w:tcPr>
          <w:p w14:paraId="5431DA1E" w14:textId="514D3AA6" w:rsidR="002736E5" w:rsidDel="00B03797" w:rsidRDefault="002736E5">
            <w:pPr>
              <w:ind w:left="720"/>
              <w:jc w:val="center"/>
              <w:rPr>
                <w:del w:id="297" w:author="Xavier Hoenner" w:date="2014-05-01T12:25:00Z"/>
              </w:rPr>
              <w:pPrChange w:id="29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789A09F" w14:textId="1ACFC088" w:rsidR="002736E5" w:rsidDel="00B03797" w:rsidRDefault="002736E5">
            <w:pPr>
              <w:ind w:left="720"/>
              <w:jc w:val="center"/>
              <w:rPr>
                <w:del w:id="299" w:author="Xavier Hoenner" w:date="2014-05-01T12:25:00Z"/>
              </w:rPr>
              <w:pPrChange w:id="30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15E3A092" w14:textId="2F19ED29" w:rsidR="002736E5" w:rsidDel="00B03797" w:rsidRDefault="002736E5">
            <w:pPr>
              <w:ind w:left="720"/>
              <w:jc w:val="center"/>
              <w:rPr>
                <w:del w:id="301" w:author="Xavier Hoenner" w:date="2014-05-01T12:25:00Z"/>
              </w:rPr>
              <w:pPrChange w:id="30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42" w:type="dxa"/>
            <w:vAlign w:val="center"/>
          </w:tcPr>
          <w:p w14:paraId="5893CC57" w14:textId="10AC09E0" w:rsidR="002736E5" w:rsidDel="00B03797" w:rsidRDefault="002736E5">
            <w:pPr>
              <w:ind w:left="720"/>
              <w:jc w:val="center"/>
              <w:rPr>
                <w:del w:id="303" w:author="Xavier Hoenner" w:date="2014-05-01T12:25:00Z"/>
              </w:rPr>
              <w:pPrChange w:id="30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ADA75B6" w14:textId="72CE8600" w:rsidR="00B03797" w:rsidDel="00B03797" w:rsidRDefault="00B03797">
      <w:pPr>
        <w:ind w:left="720"/>
        <w:rPr>
          <w:del w:id="305" w:author="Xavier Hoenner" w:date="2014-05-01T12:26:00Z"/>
          <w:szCs w:val="24"/>
        </w:rPr>
        <w:pPrChange w:id="306" w:author="Xavier Hoenner" w:date="2015-08-21T11:01:00Z">
          <w:pPr/>
        </w:pPrChange>
      </w:pPr>
    </w:p>
    <w:p w14:paraId="07AE82A9" w14:textId="48A6C21E" w:rsidR="00905C8D" w:rsidDel="00B03797" w:rsidRDefault="00905C8D">
      <w:pPr>
        <w:pStyle w:val="Heading2"/>
        <w:rPr>
          <w:del w:id="307" w:author="Xavier Hoenner" w:date="2014-05-01T12:26:00Z"/>
        </w:rPr>
      </w:pPr>
      <w:del w:id="308" w:author="Xavier Hoenner" w:date="2014-05-01T12:26:00Z">
        <w:r w:rsidRPr="00E123F0" w:rsidDel="00B03797">
          <w:delText>1.</w:delText>
        </w:r>
        <w:r w:rsidR="00A85F08" w:rsidDel="00B03797">
          <w:delText>4</w:delText>
        </w:r>
        <w:r w:rsidRPr="00E123F0" w:rsidDel="00B03797">
          <w:delText xml:space="preserve"> </w:delText>
        </w:r>
        <w:r w:rsidDel="00B03797">
          <w:delText>D</w:delText>
        </w:r>
        <w:r w:rsidRPr="00E123F0" w:rsidDel="00B03797">
          <w:delText xml:space="preserve">ata </w:delText>
        </w:r>
        <w:r w:rsidDel="00B03797">
          <w:delText>report – Data with missing information</w:delText>
        </w:r>
      </w:del>
    </w:p>
    <w:p w14:paraId="4CD751CE" w14:textId="35775529" w:rsidR="0011784D" w:rsidDel="00B03797" w:rsidRDefault="0011784D">
      <w:pPr>
        <w:pStyle w:val="Heading3"/>
        <w:spacing w:line="360" w:lineRule="auto"/>
        <w:ind w:left="720"/>
        <w:rPr>
          <w:del w:id="309" w:author="Xavier Hoenner" w:date="2014-05-01T12:26:00Z"/>
        </w:rPr>
        <w:pPrChange w:id="310" w:author="Xavier Hoenner" w:date="2015-08-21T11:01:00Z">
          <w:pPr>
            <w:pStyle w:val="Heading3"/>
          </w:pPr>
        </w:pPrChange>
      </w:pPr>
      <w:del w:id="311" w:author="Xavier Hoenner" w:date="2014-05-01T12:26:00Z">
        <w:r w:rsidRPr="0011784D" w:rsidDel="00B03797">
          <w:rPr>
            <w:b w:val="0"/>
          </w:rPr>
          <w:delText>Filename:</w:delText>
        </w:r>
        <w:r w:rsidRPr="0011784D" w:rsidDel="00B03797">
          <w:rPr>
            <w:u w:val="none"/>
          </w:rPr>
          <w:delText xml:space="preserve"> ‘</w:delText>
        </w:r>
        <w:r w:rsidDel="00B03797">
          <w:rPr>
            <w:u w:val="none"/>
          </w:rPr>
          <w:delText>C</w:delText>
        </w:r>
        <w:r w:rsidR="00981CC1" w:rsidDel="00B03797">
          <w:rPr>
            <w:u w:val="none"/>
          </w:rPr>
          <w:delText>_</w:delText>
        </w:r>
        <w:r w:rsidR="00C34E31" w:rsidRPr="00C34E31" w:rsidDel="00B03797">
          <w:rPr>
            <w:u w:val="none"/>
          </w:rPr>
          <w:delText xml:space="preserve"> </w:delText>
        </w:r>
        <w:r w:rsidR="004D61E1" w:rsidDel="00B03797">
          <w:rPr>
            <w:u w:val="none"/>
          </w:rPr>
          <w:delText>AUV</w:delText>
        </w:r>
        <w:r w:rsidR="00C34E31" w:rsidDel="00B03797">
          <w:rPr>
            <w:u w:val="none"/>
          </w:rPr>
          <w:delText xml:space="preserve"> </w:delText>
        </w:r>
        <w:r w:rsidR="00ED795C" w:rsidDel="00B03797">
          <w:rPr>
            <w:u w:val="none"/>
          </w:rPr>
          <w:delText>_Missing</w:delText>
        </w:r>
        <w:r w:rsidR="00EF7B32" w:rsidDel="00B03797">
          <w:rPr>
            <w:u w:val="none"/>
          </w:rPr>
          <w:delText>Information</w:delText>
        </w:r>
        <w:r w:rsidRPr="0011784D" w:rsidDel="00B03797">
          <w:rPr>
            <w:u w:val="none"/>
          </w:rPr>
          <w:delText>’</w:delText>
        </w:r>
      </w:del>
    </w:p>
    <w:p w14:paraId="7B6A1F74" w14:textId="1E50DA58" w:rsidR="0011784D" w:rsidRPr="0011784D" w:rsidDel="00B03797" w:rsidRDefault="0011784D">
      <w:pPr>
        <w:pStyle w:val="Heading3"/>
        <w:spacing w:line="360" w:lineRule="auto"/>
        <w:ind w:left="720"/>
        <w:rPr>
          <w:del w:id="312" w:author="Xavier Hoenner" w:date="2014-05-01T12:26:00Z"/>
          <w:u w:val="none"/>
        </w:rPr>
        <w:pPrChange w:id="313" w:author="Xavier Hoenner" w:date="2015-08-21T11:01:00Z">
          <w:pPr>
            <w:pStyle w:val="Heading3"/>
          </w:pPr>
        </w:pPrChange>
      </w:pPr>
      <w:del w:id="314" w:author="Xavier Hoenner" w:date="2014-05-01T12:26:00Z">
        <w:r w:rsidRPr="005271CF" w:rsidDel="00B03797">
          <w:br/>
        </w:r>
        <w:r w:rsidRPr="0011784D" w:rsidDel="00B03797">
          <w:rPr>
            <w:b w:val="0"/>
            <w:szCs w:val="26"/>
          </w:rPr>
          <w:delText>Description:</w:delText>
        </w:r>
        <w:r w:rsidRPr="0011784D" w:rsidDel="00B03797">
          <w:rPr>
            <w:u w:val="none"/>
          </w:rPr>
          <w:delText xml:space="preserve"> </w:delText>
        </w:r>
        <w:r w:rsidRPr="0011784D" w:rsidDel="00B03797">
          <w:rPr>
            <w:szCs w:val="26"/>
            <w:u w:val="none"/>
          </w:rPr>
          <w:delText>‘</w:delText>
        </w:r>
        <w:r w:rsidR="00EE055E" w:rsidDel="00B03797">
          <w:rPr>
            <w:szCs w:val="26"/>
            <w:u w:val="none"/>
          </w:rPr>
          <w:delText>Data</w:delText>
        </w:r>
        <w:r w:rsidR="004F72E2" w:rsidDel="00B03797">
          <w:rPr>
            <w:szCs w:val="26"/>
            <w:u w:val="none"/>
          </w:rPr>
          <w:delText xml:space="preserve"> with</w:delText>
        </w:r>
        <w:r w:rsidR="00EE055E" w:rsidDel="00B03797">
          <w:rPr>
            <w:szCs w:val="26"/>
            <w:u w:val="none"/>
          </w:rPr>
          <w:delText xml:space="preserve"> </w:delText>
        </w:r>
        <w:r w:rsidR="004F72E2" w:rsidDel="00B03797">
          <w:rPr>
            <w:szCs w:val="26"/>
            <w:u w:val="none"/>
          </w:rPr>
          <w:delText xml:space="preserve">missing </w:delText>
        </w:r>
        <w:r w:rsidR="00EF7B32" w:rsidDel="00B03797">
          <w:rPr>
            <w:szCs w:val="26"/>
            <w:u w:val="none"/>
          </w:rPr>
          <w:delText>information</w:delText>
        </w:r>
        <w:r w:rsidRPr="0011784D" w:rsidDel="00B03797">
          <w:rPr>
            <w:szCs w:val="26"/>
            <w:u w:val="none"/>
          </w:rPr>
          <w:delText>’</w:delText>
        </w:r>
      </w:del>
    </w:p>
    <w:p w14:paraId="31459A41" w14:textId="1ED52C86" w:rsidR="0011784D" w:rsidRPr="0011784D" w:rsidDel="00B03797" w:rsidRDefault="0011784D">
      <w:pPr>
        <w:keepNext/>
        <w:keepLines/>
        <w:spacing w:after="0" w:line="360" w:lineRule="auto"/>
        <w:ind w:left="720"/>
        <w:outlineLvl w:val="1"/>
        <w:rPr>
          <w:del w:id="315" w:author="Xavier Hoenner" w:date="2014-05-01T12:26:00Z"/>
        </w:rPr>
        <w:pPrChange w:id="316" w:author="Xavier Hoenner" w:date="2015-08-21T11:01:00Z">
          <w:pPr/>
        </w:pPrChange>
      </w:pPr>
    </w:p>
    <w:p w14:paraId="563B85DB" w14:textId="42BCF3B5" w:rsidR="00905C8D" w:rsidDel="00B03797" w:rsidRDefault="00905C8D">
      <w:pPr>
        <w:keepNext/>
        <w:keepLines/>
        <w:spacing w:after="0" w:line="360" w:lineRule="auto"/>
        <w:ind w:left="720"/>
        <w:outlineLvl w:val="1"/>
        <w:rPr>
          <w:del w:id="317" w:author="Xavier Hoenner" w:date="2014-05-01T12:26:00Z"/>
        </w:rPr>
        <w:pPrChange w:id="318" w:author="Xavier Hoenner" w:date="2015-08-21T11:01:00Z">
          <w:pPr/>
        </w:pPrChange>
      </w:pPr>
      <w:del w:id="319" w:author="Xavier Hoenner" w:date="2014-05-01T12:26:00Z">
        <w:r w:rsidRPr="00542A59" w:rsidDel="00B0379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97"/>
      </w:tblGrid>
      <w:tr w:rsidR="00E06E4F" w:rsidDel="00B03797" w14:paraId="25068123" w14:textId="73860197" w:rsidTr="00E06E4F">
        <w:trPr>
          <w:del w:id="320" w:author="Xavier Hoenner" w:date="2014-05-01T12:26:00Z"/>
        </w:trPr>
        <w:tc>
          <w:tcPr>
            <w:tcW w:w="1271" w:type="dxa"/>
          </w:tcPr>
          <w:p w14:paraId="448AFF05" w14:textId="65DE355A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1" w:author="Xavier Hoenner" w:date="2014-05-01T12:26:00Z"/>
                <w:b/>
                <w:szCs w:val="24"/>
              </w:rPr>
              <w:pPrChange w:id="322" w:author="Xavier Hoenner" w:date="2015-08-21T11:01:00Z">
                <w:pPr>
                  <w:spacing w:after="200" w:line="276" w:lineRule="auto"/>
                </w:pPr>
              </w:pPrChange>
            </w:pPr>
            <w:del w:id="323" w:author="Xavier Hoenner" w:date="2014-05-01T12:26:00Z">
              <w:r w:rsidRPr="003D503B" w:rsidDel="00B0379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2877" w:type="dxa"/>
          </w:tcPr>
          <w:p w14:paraId="23664234" w14:textId="648C402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4" w:author="Xavier Hoenner" w:date="2014-05-01T12:26:00Z"/>
                <w:szCs w:val="24"/>
              </w:rPr>
              <w:pPrChange w:id="325" w:author="Xavier Hoenner" w:date="2015-08-21T11:01:00Z">
                <w:pPr>
                  <w:spacing w:after="200" w:line="276" w:lineRule="auto"/>
                </w:pPr>
              </w:pPrChange>
            </w:pPr>
            <w:del w:id="326" w:author="Xavier Hoenner" w:date="2014-05-01T12:12:00Z">
              <w:r w:rsidRPr="003D503B" w:rsidDel="00361699">
                <w:rPr>
                  <w:szCs w:val="24"/>
                </w:rPr>
                <w:delText>db</w:delText>
              </w:r>
              <w:r w:rsidDel="00361699">
                <w:rPr>
                  <w:szCs w:val="24"/>
                </w:rPr>
                <w:delText>dev</w:delText>
              </w:r>
              <w:r w:rsidRPr="003D503B" w:rsidDel="00361699">
                <w:rPr>
                  <w:szCs w:val="24"/>
                </w:rPr>
                <w:delText>.emii.org.au</w:delText>
              </w:r>
            </w:del>
          </w:p>
        </w:tc>
      </w:tr>
      <w:tr w:rsidR="00E06E4F" w:rsidDel="00B03797" w14:paraId="3CB1AD29" w14:textId="058C60BD" w:rsidTr="00E06E4F">
        <w:trPr>
          <w:del w:id="327" w:author="Xavier Hoenner" w:date="2014-05-01T12:26:00Z"/>
        </w:trPr>
        <w:tc>
          <w:tcPr>
            <w:tcW w:w="1271" w:type="dxa"/>
          </w:tcPr>
          <w:p w14:paraId="0594D0B1" w14:textId="76F7ED7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28" w:author="Xavier Hoenner" w:date="2014-05-01T12:26:00Z"/>
                <w:b/>
                <w:szCs w:val="24"/>
              </w:rPr>
              <w:pPrChange w:id="329" w:author="Xavier Hoenner" w:date="2015-08-21T11:01:00Z">
                <w:pPr>
                  <w:spacing w:after="200" w:line="276" w:lineRule="auto"/>
                </w:pPr>
              </w:pPrChange>
            </w:pPr>
            <w:del w:id="330" w:author="Xavier Hoenner" w:date="2014-05-01T12:26:00Z">
              <w:r w:rsidRPr="003D503B" w:rsidDel="00B0379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2877" w:type="dxa"/>
          </w:tcPr>
          <w:p w14:paraId="3916D9E3" w14:textId="7A896FA1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31" w:author="Xavier Hoenner" w:date="2014-05-01T12:26:00Z"/>
                <w:szCs w:val="24"/>
              </w:rPr>
              <w:pPrChange w:id="332" w:author="Xavier Hoenner" w:date="2015-08-21T11:01:00Z">
                <w:pPr>
                  <w:spacing w:after="200" w:line="276" w:lineRule="auto"/>
                </w:pPr>
              </w:pPrChange>
            </w:pPr>
            <w:del w:id="333" w:author="Xavier Hoenner" w:date="2014-05-01T12:12:00Z">
              <w:r w:rsidDel="00361699">
                <w:rPr>
                  <w:szCs w:val="24"/>
                </w:rPr>
                <w:delText>report_db</w:delText>
              </w:r>
            </w:del>
          </w:p>
        </w:tc>
      </w:tr>
      <w:tr w:rsidR="00E06E4F" w:rsidDel="00B03797" w14:paraId="3C92FB7F" w14:textId="15656F36" w:rsidTr="00E06E4F">
        <w:trPr>
          <w:del w:id="334" w:author="Xavier Hoenner" w:date="2014-05-01T12:26:00Z"/>
        </w:trPr>
        <w:tc>
          <w:tcPr>
            <w:tcW w:w="1271" w:type="dxa"/>
          </w:tcPr>
          <w:p w14:paraId="074CD39E" w14:textId="7567DFD7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35" w:author="Xavier Hoenner" w:date="2014-05-01T12:26:00Z"/>
                <w:b/>
                <w:szCs w:val="24"/>
              </w:rPr>
              <w:pPrChange w:id="336" w:author="Xavier Hoenner" w:date="2015-08-21T11:01:00Z">
                <w:pPr>
                  <w:spacing w:after="200" w:line="276" w:lineRule="auto"/>
                </w:pPr>
              </w:pPrChange>
            </w:pPr>
            <w:del w:id="337" w:author="Xavier Hoenner" w:date="2014-05-01T12:26:00Z">
              <w:r w:rsidRPr="003D503B" w:rsidDel="00B0379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2877" w:type="dxa"/>
          </w:tcPr>
          <w:p w14:paraId="295F0015" w14:textId="0AD480FF" w:rsidR="00E06E4F" w:rsidRPr="003D503B" w:rsidDel="00B03797" w:rsidRDefault="00E06E4F">
            <w:pPr>
              <w:keepNext/>
              <w:keepLines/>
              <w:spacing w:line="360" w:lineRule="auto"/>
              <w:ind w:left="720"/>
              <w:outlineLvl w:val="1"/>
              <w:rPr>
                <w:del w:id="338" w:author="Xavier Hoenner" w:date="2014-05-01T12:26:00Z"/>
                <w:szCs w:val="24"/>
              </w:rPr>
              <w:pPrChange w:id="339" w:author="Xavier Hoenner" w:date="2015-08-21T11:01:00Z">
                <w:pPr>
                  <w:spacing w:after="200" w:line="276" w:lineRule="auto"/>
                </w:pPr>
              </w:pPrChange>
            </w:pPr>
            <w:del w:id="340" w:author="Xavier Hoenner" w:date="2014-05-01T12:12:00Z">
              <w:r w:rsidDel="00361699">
                <w:rPr>
                  <w:szCs w:val="24"/>
                </w:rPr>
                <w:delText>report</w:delText>
              </w:r>
            </w:del>
          </w:p>
        </w:tc>
      </w:tr>
      <w:tr w:rsidR="00896D61" w:rsidDel="00B03797" w14:paraId="5DBD5E32" w14:textId="4C52AD61" w:rsidTr="00E06E4F">
        <w:trPr>
          <w:del w:id="341" w:author="Xavier Hoenner" w:date="2014-05-01T12:26:00Z"/>
        </w:trPr>
        <w:tc>
          <w:tcPr>
            <w:tcW w:w="1271" w:type="dxa"/>
          </w:tcPr>
          <w:p w14:paraId="6DC7171E" w14:textId="6F682369" w:rsidR="00896D61" w:rsidRPr="003D503B" w:rsidDel="00B03797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342" w:author="Xavier Hoenner" w:date="2014-05-01T12:26:00Z"/>
                <w:rFonts w:asciiTheme="majorHAnsi" w:eastAsiaTheme="majorEastAsia" w:hAnsiTheme="majorHAnsi" w:cstheme="majorBidi"/>
                <w:b/>
                <w:bCs/>
                <w:color w:val="000000" w:themeColor="text1"/>
                <w:szCs w:val="24"/>
              </w:rPr>
              <w:pPrChange w:id="343" w:author="Xavier Hoenner" w:date="2015-08-21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40" w:after="200" w:line="360" w:lineRule="auto"/>
                  <w:outlineLvl w:val="0"/>
                </w:pPr>
              </w:pPrChange>
            </w:pPr>
            <w:del w:id="344" w:author="Xavier Hoenner" w:date="2014-05-01T12:26:00Z">
              <w:r w:rsidRPr="003D503B" w:rsidDel="00B0379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2877" w:type="dxa"/>
          </w:tcPr>
          <w:p w14:paraId="09CECDE4" w14:textId="32ADB056" w:rsidR="00896D61" w:rsidRPr="003D503B" w:rsidDel="00B03797" w:rsidRDefault="004D61E1">
            <w:pPr>
              <w:keepNext/>
              <w:keepLines/>
              <w:spacing w:line="360" w:lineRule="auto"/>
              <w:ind w:left="720"/>
              <w:outlineLvl w:val="1"/>
              <w:rPr>
                <w:del w:id="345" w:author="Xavier Hoenner" w:date="2014-05-01T12:26:00Z"/>
                <w:szCs w:val="24"/>
              </w:rPr>
              <w:pPrChange w:id="346" w:author="Xavier Hoenner" w:date="2015-08-21T11:01:00Z">
                <w:pPr>
                  <w:spacing w:after="200" w:line="276" w:lineRule="auto"/>
                </w:pPr>
              </w:pPrChange>
            </w:pPr>
            <w:del w:id="347" w:author="Xavier Hoenner" w:date="2014-05-01T12:26:00Z">
              <w:r w:rsidDel="00B03797">
                <w:rPr>
                  <w:szCs w:val="24"/>
                </w:rPr>
                <w:delText>auv</w:delText>
              </w:r>
              <w:r w:rsidR="00896D61" w:rsidDel="00B03797">
                <w:rPr>
                  <w:szCs w:val="24"/>
                </w:rPr>
                <w:delText>_all_deployments_view</w:delText>
              </w:r>
            </w:del>
          </w:p>
        </w:tc>
      </w:tr>
    </w:tbl>
    <w:p w14:paraId="44D3911C" w14:textId="1AD24FC9" w:rsidR="00D760A3" w:rsidDel="00B03797" w:rsidRDefault="00D760A3">
      <w:pPr>
        <w:keepNext/>
        <w:keepLines/>
        <w:spacing w:after="0" w:line="360" w:lineRule="auto"/>
        <w:ind w:left="720"/>
        <w:outlineLvl w:val="1"/>
        <w:rPr>
          <w:del w:id="348" w:author="Xavier Hoenner" w:date="2014-05-01T12:26:00Z"/>
        </w:rPr>
        <w:pPrChange w:id="349" w:author="Xavier Hoenner" w:date="2015-08-21T11:01:00Z">
          <w:pPr/>
        </w:pPrChange>
      </w:pPr>
    </w:p>
    <w:p w14:paraId="0372BD10" w14:textId="33E64E90" w:rsidR="005009C2" w:rsidDel="00B03797" w:rsidRDefault="005009C2">
      <w:pPr>
        <w:keepNext/>
        <w:keepLines/>
        <w:spacing w:after="0" w:line="360" w:lineRule="auto"/>
        <w:ind w:left="720"/>
        <w:outlineLvl w:val="1"/>
        <w:rPr>
          <w:del w:id="350" w:author="Xavier Hoenner" w:date="2014-05-01T12:26:00Z"/>
        </w:rPr>
        <w:pPrChange w:id="351" w:author="Xavier Hoenner" w:date="2015-08-21T11:01:00Z">
          <w:pPr/>
        </w:pPrChange>
      </w:pPr>
      <w:del w:id="352" w:author="Xavier Hoenner" w:date="2014-05-01T12:26:00Z">
        <w:r w:rsidDel="00B03797">
          <w:rPr>
            <w:u w:val="single"/>
          </w:rPr>
          <w:delText xml:space="preserve">Filters: </w:delText>
        </w:r>
        <w:r w:rsidR="00DF3B0A" w:rsidDel="00B03797">
          <w:delText>List all data for which ‘</w:delText>
        </w:r>
        <w:r w:rsidR="00560531" w:rsidDel="00B03797">
          <w:delText>missing_info</w:delText>
        </w:r>
        <w:r w:rsidR="00DF3B0A" w:rsidDel="00B03797">
          <w:delText xml:space="preserve">’ </w:delText>
        </w:r>
        <w:r w:rsidR="00560531" w:rsidDel="00B03797">
          <w:delText>IS NOT NULL</w:delText>
        </w:r>
        <w:r w:rsidDel="00B03797">
          <w:delText>.</w:delText>
        </w:r>
      </w:del>
    </w:p>
    <w:p w14:paraId="63CBB2C7" w14:textId="3A51E178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3" w:author="Xavier Hoenner" w:date="2014-05-01T12:26:00Z"/>
        </w:rPr>
        <w:pPrChange w:id="354" w:author="Xavier Hoenner" w:date="2015-08-21T11:01:00Z">
          <w:pPr>
            <w:ind w:left="1843" w:hanging="1843"/>
          </w:pPr>
        </w:pPrChange>
      </w:pPr>
      <w:del w:id="355" w:author="Xavier Hoenner" w:date="2014-05-01T12:26:00Z">
        <w:r w:rsidDel="00B03797">
          <w:rPr>
            <w:u w:val="single"/>
          </w:rPr>
          <w:delText>Data sorting options:</w:delText>
        </w:r>
        <w:r w:rsidDel="00B03797">
          <w:delText xml:space="preserve"> </w:delText>
        </w:r>
        <w:r w:rsidR="00931F1E" w:rsidDel="00B03797">
          <w:delText>None, data are already sorted by ASCENDING ‘location’, then by ASCENDING ‘campaign’, and then by ASCENDING ‘site’.</w:delText>
        </w:r>
      </w:del>
    </w:p>
    <w:p w14:paraId="18965D54" w14:textId="439F83D3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6" w:author="Xavier Hoenner" w:date="2014-05-01T12:26:00Z"/>
        </w:rPr>
        <w:pPrChange w:id="357" w:author="Xavier Hoenner" w:date="2015-08-21T11:01:00Z">
          <w:pPr>
            <w:ind w:left="1843" w:hanging="1843"/>
          </w:pPr>
        </w:pPrChange>
      </w:pPr>
      <w:del w:id="358" w:author="Xavier Hoenner" w:date="2014-05-01T12:26:00Z">
        <w:r w:rsidDel="00B03797">
          <w:rPr>
            <w:u w:val="single"/>
          </w:rPr>
          <w:delText>Data grouping options:</w:delText>
        </w:r>
        <w:r w:rsidDel="00B03797">
          <w:delText xml:space="preserve"> </w:delText>
        </w:r>
        <w:r w:rsidR="00054D21" w:rsidDel="00B03797">
          <w:delText>Group by ‘location’, sub-group by ‘campaign’</w:delText>
        </w:r>
        <w:r w:rsidDel="00B03797">
          <w:delText>.</w:delText>
        </w:r>
      </w:del>
    </w:p>
    <w:p w14:paraId="5B871B9B" w14:textId="7FC0047F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59" w:author="Xavier Hoenner" w:date="2014-05-01T12:26:00Z"/>
        </w:rPr>
        <w:pPrChange w:id="360" w:author="Xavier Hoenner" w:date="2015-08-21T11:01:00Z">
          <w:pPr>
            <w:ind w:left="993" w:hanging="993"/>
          </w:pPr>
        </w:pPrChange>
      </w:pPr>
      <w:del w:id="361" w:author="Xavier Hoenner" w:date="2014-05-01T12:26:00Z">
        <w:r w:rsidDel="00B03797">
          <w:rPr>
            <w:u w:val="single"/>
          </w:rPr>
          <w:delText>Footnote:</w:delText>
        </w:r>
        <w:r w:rsidDel="00B03797">
          <w:delText xml:space="preserve"> </w:delText>
        </w:r>
        <w:r w:rsidDel="00B03797">
          <w:rPr>
            <w:b/>
          </w:rPr>
          <w:delText xml:space="preserve">Headers: </w:delText>
        </w:r>
        <w:r w:rsidR="00834386" w:rsidDel="00B03797">
          <w:delText xml:space="preserve">Campaign code = </w:delText>
        </w:r>
        <w:r w:rsidR="00C178AA" w:rsidDel="00B03797">
          <w:delText>deployment</w:delText>
        </w:r>
        <w:r w:rsidR="00834386" w:rsidDel="00B03797">
          <w:delText xml:space="preserve"> </w:delText>
        </w:r>
        <w:r w:rsidR="00C178AA" w:rsidDel="00B03797">
          <w:delText xml:space="preserve">campaign </w:delText>
        </w:r>
        <w:r w:rsidR="00834386" w:rsidDel="00B03797">
          <w:delText>location – deployment date (format: yyyymm)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 xml:space="preserve">Sub-headers: </w:delText>
        </w:r>
        <w:r w:rsidR="00834386" w:rsidDel="00B03797">
          <w:delText>Type of missing information</w:delText>
        </w:r>
        <w:r w:rsidDel="00B03797">
          <w:delText>.</w:delText>
        </w:r>
        <w:r w:rsidDel="00B03797">
          <w:br/>
        </w:r>
        <w:r w:rsidDel="00B03797">
          <w:rPr>
            <w:b/>
          </w:rPr>
          <w:delText>Site code</w:delText>
        </w:r>
        <w:r w:rsidDel="00B03797">
          <w:delText>: AUV deployment site code.</w:delText>
        </w:r>
        <w:r w:rsidRPr="006B3C3D" w:rsidDel="00B03797">
          <w:br/>
        </w:r>
        <w:r w:rsidRPr="00ED7666" w:rsidDel="00B03797">
          <w:rPr>
            <w:b/>
          </w:rPr>
          <w:delText>‘</w:delText>
        </w:r>
        <w:r w:rsidDel="00B03797">
          <w:rPr>
            <w:b/>
          </w:rPr>
          <w:delText>T</w:delText>
        </w:r>
        <w:r w:rsidRPr="00ED7666" w:rsidDel="00B03797">
          <w:rPr>
            <w:b/>
          </w:rPr>
          <w:delText xml:space="preserve">ime </w:delText>
        </w:r>
        <w:r w:rsidDel="00B03797">
          <w:rPr>
            <w:b/>
          </w:rPr>
          <w:delText>c</w:delText>
        </w:r>
        <w:r w:rsidRPr="00ED7666" w:rsidDel="00B03797">
          <w:rPr>
            <w:b/>
          </w:rPr>
          <w:delText>overage’</w:delText>
        </w:r>
        <w:r w:rsidRPr="00ED7666" w:rsidDel="00B03797">
          <w:delText xml:space="preserve">: </w:delText>
        </w:r>
        <w:r w:rsidDel="00B03797">
          <w:delText>N</w:delText>
        </w:r>
        <w:r w:rsidRPr="00ED7666" w:rsidDel="00B03797">
          <w:delText xml:space="preserve">umber of </w:delText>
        </w:r>
        <w:r w:rsidDel="00B03797">
          <w:delText>minutes</w:delText>
        </w:r>
        <w:r w:rsidRPr="00ED7666" w:rsidDel="00B03797">
          <w:delText xml:space="preserve"> </w:delText>
        </w:r>
        <w:r w:rsidDel="00B03797">
          <w:delText>between the data recording start and last dates</w:delText>
        </w:r>
        <w:r w:rsidRPr="00ED7666" w:rsidDel="00B03797">
          <w:delText>.</w:delText>
        </w:r>
        <w:r w:rsidRPr="00ED7666" w:rsidDel="00B03797">
          <w:br/>
        </w:r>
        <w:r w:rsidDel="00B03797">
          <w:rPr>
            <w:b/>
          </w:rPr>
          <w:delText>AUV:</w:delText>
        </w:r>
        <w:r w:rsidRPr="001E38C3" w:rsidDel="00B03797">
          <w:delText xml:space="preserve"> </w:delText>
        </w:r>
        <w:r w:rsidDel="00B03797">
          <w:delText>Autonomous Underwater Vehicle (</w:delText>
        </w:r>
        <w:r w:rsidR="00E53557" w:rsidDel="00B03797">
          <w:fldChar w:fldCharType="begin"/>
        </w:r>
        <w:r w:rsidR="00E53557" w:rsidDel="00B03797">
          <w:delInstrText xml:space="preserve"> HYPERLINK "http://imos.org.au/auv.html" </w:delInstrText>
        </w:r>
        <w:r w:rsidR="00E53557" w:rsidDel="00B03797">
          <w:fldChar w:fldCharType="separate"/>
        </w:r>
        <w:r w:rsidRPr="00687524" w:rsidDel="00B03797">
          <w:rPr>
            <w:rStyle w:val="Hyperlink"/>
          </w:rPr>
          <w:delText>http://imos.org.au/auv.html</w:delText>
        </w:r>
        <w:r w:rsidR="00E53557" w:rsidDel="00B03797">
          <w:rPr>
            <w:rStyle w:val="Hyperlink"/>
          </w:rPr>
          <w:fldChar w:fldCharType="end"/>
        </w:r>
        <w:r w:rsidDel="00B03797">
          <w:delText>).</w:delText>
        </w:r>
      </w:del>
    </w:p>
    <w:p w14:paraId="693AFD12" w14:textId="04796EEE" w:rsidR="002736E5" w:rsidDel="00B03797" w:rsidRDefault="002736E5">
      <w:pPr>
        <w:keepNext/>
        <w:keepLines/>
        <w:spacing w:after="0" w:line="360" w:lineRule="auto"/>
        <w:ind w:left="720"/>
        <w:outlineLvl w:val="1"/>
        <w:rPr>
          <w:del w:id="362" w:author="Xavier Hoenner" w:date="2014-05-01T12:26:00Z"/>
        </w:rPr>
        <w:pPrChange w:id="363" w:author="Xavier Hoenner" w:date="2015-08-21T11:01:00Z">
          <w:pPr/>
        </w:pPrChange>
      </w:pPr>
    </w:p>
    <w:p w14:paraId="170B8DBC" w14:textId="41A15E6D" w:rsidR="002736E5" w:rsidDel="00B03797" w:rsidRDefault="002736E5">
      <w:pPr>
        <w:pStyle w:val="Heading3"/>
        <w:spacing w:line="360" w:lineRule="auto"/>
        <w:ind w:left="720"/>
        <w:rPr>
          <w:del w:id="364" w:author="Xavier Hoenner" w:date="2014-05-01T12:26:00Z"/>
        </w:rPr>
        <w:pPrChange w:id="365" w:author="Xavier Hoenner" w:date="2015-08-21T11:01:00Z">
          <w:pPr>
            <w:pStyle w:val="Heading3"/>
          </w:pPr>
        </w:pPrChange>
      </w:pPr>
      <w:del w:id="366" w:author="Xavier Hoenner" w:date="2014-05-01T12:26:00Z">
        <w:r w:rsidDel="00B03797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9"/>
        <w:gridCol w:w="864"/>
        <w:gridCol w:w="738"/>
        <w:gridCol w:w="739"/>
        <w:gridCol w:w="577"/>
        <w:gridCol w:w="613"/>
        <w:gridCol w:w="640"/>
        <w:gridCol w:w="795"/>
        <w:gridCol w:w="1047"/>
        <w:gridCol w:w="857"/>
        <w:gridCol w:w="408"/>
        <w:gridCol w:w="645"/>
        <w:gridCol w:w="473"/>
        <w:gridCol w:w="527"/>
      </w:tblGrid>
      <w:tr w:rsidR="00515CFC" w:rsidDel="00B03797" w14:paraId="6E458F38" w14:textId="67597DFE" w:rsidTr="009E31C9">
        <w:trPr>
          <w:jc w:val="center"/>
          <w:del w:id="367" w:author="Xavier Hoenner" w:date="2014-05-01T12:26:00Z"/>
        </w:trPr>
        <w:tc>
          <w:tcPr>
            <w:tcW w:w="319" w:type="dxa"/>
            <w:vAlign w:val="center"/>
          </w:tcPr>
          <w:p w14:paraId="314911E1" w14:textId="17098D02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8" w:author="Xavier Hoenner" w:date="2014-05-01T12:26:00Z"/>
                <w:b/>
              </w:rPr>
              <w:pPrChange w:id="36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0" w:author="Xavier Hoenner" w:date="2014-05-01T12:26:00Z">
              <w:r w:rsidDel="00B03797">
                <w:rPr>
                  <w:b/>
                </w:rPr>
                <w:delText>site</w:delText>
              </w:r>
            </w:del>
          </w:p>
        </w:tc>
        <w:tc>
          <w:tcPr>
            <w:tcW w:w="864" w:type="dxa"/>
            <w:vAlign w:val="center"/>
          </w:tcPr>
          <w:p w14:paraId="5B3FC180" w14:textId="33C52D4C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1" w:author="Xavier Hoenner" w:date="2014-05-01T12:26:00Z"/>
                <w:b/>
              </w:rPr>
              <w:pPrChange w:id="37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3" w:author="Xavier Hoenner" w:date="2014-05-01T12:26:00Z">
              <w:r w:rsidDel="00B03797">
                <w:rPr>
                  <w:b/>
                </w:rPr>
                <w:delText>coverage_duration</w:delText>
              </w:r>
            </w:del>
          </w:p>
        </w:tc>
        <w:tc>
          <w:tcPr>
            <w:tcW w:w="738" w:type="dxa"/>
            <w:vAlign w:val="center"/>
          </w:tcPr>
          <w:p w14:paraId="37EF2065" w14:textId="53D0504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4" w:author="Xavier Hoenner" w:date="2014-05-01T12:26:00Z"/>
                <w:b/>
              </w:rPr>
              <w:pPrChange w:id="37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6" w:author="Xavier Hoenner" w:date="2014-05-01T12:26:00Z">
              <w:r w:rsidDel="00B03797">
                <w:rPr>
                  <w:b/>
                </w:rPr>
                <w:delText>portal_visibility</w:delText>
              </w:r>
            </w:del>
          </w:p>
        </w:tc>
        <w:tc>
          <w:tcPr>
            <w:tcW w:w="739" w:type="dxa"/>
            <w:vAlign w:val="center"/>
          </w:tcPr>
          <w:p w14:paraId="6BBA94CF" w14:textId="6490BA0E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7" w:author="Xavier Hoenner" w:date="2014-05-01T12:26:00Z"/>
                <w:b/>
              </w:rPr>
              <w:pPrChange w:id="37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79" w:author="Xavier Hoenner" w:date="2014-05-01T12:26:00Z">
              <w:r w:rsidDel="00B03797">
                <w:rPr>
                  <w:b/>
                </w:rPr>
                <w:delText>viewer_visibility</w:delText>
              </w:r>
            </w:del>
          </w:p>
        </w:tc>
        <w:tc>
          <w:tcPr>
            <w:tcW w:w="577" w:type="dxa"/>
            <w:vAlign w:val="center"/>
          </w:tcPr>
          <w:p w14:paraId="6FEBCC65" w14:textId="41131501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0" w:author="Xavier Hoenner" w:date="2014-05-01T12:26:00Z"/>
                <w:b/>
              </w:rPr>
              <w:pPrChange w:id="38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2" w:author="Xavier Hoenner" w:date="2014-05-01T12:26:00Z">
              <w:r w:rsidDel="00B03797">
                <w:rPr>
                  <w:b/>
                </w:rPr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440D40FE" w14:textId="26516DBD" w:rsidR="00515CFC" w:rsidRPr="0025464E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3" w:author="Xavier Hoenner" w:date="2014-05-01T12:26:00Z"/>
                <w:b/>
              </w:rPr>
              <w:pPrChange w:id="38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5" w:author="Xavier Hoenner" w:date="2014-05-01T12:26:00Z">
              <w:r w:rsidDel="00B03797">
                <w:rPr>
                  <w:b/>
                </w:rPr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4B832551" w14:textId="1CEBB23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6" w:author="Xavier Hoenner" w:date="2014-05-01T12:26:00Z"/>
                <w:b/>
              </w:rPr>
              <w:pPrChange w:id="38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88" w:author="Xavier Hoenner" w:date="2014-05-01T12:26:00Z">
              <w:r w:rsidDel="00B03797">
                <w:rPr>
                  <w:b/>
                </w:rPr>
                <w:delText>nc_cdom</w:delText>
              </w:r>
            </w:del>
          </w:p>
        </w:tc>
        <w:tc>
          <w:tcPr>
            <w:tcW w:w="795" w:type="dxa"/>
            <w:vAlign w:val="center"/>
          </w:tcPr>
          <w:p w14:paraId="013B747D" w14:textId="1921D26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9" w:author="Xavier Hoenner" w:date="2014-05-01T12:26:00Z"/>
                <w:b/>
              </w:rPr>
              <w:pPrChange w:id="39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1" w:author="Xavier Hoenner" w:date="2014-05-01T12:26:00Z">
              <w:r w:rsidDel="00B03797">
                <w:rPr>
                  <w:b/>
                </w:rPr>
                <w:delText>nc_cphl</w:delText>
              </w:r>
            </w:del>
          </w:p>
        </w:tc>
        <w:tc>
          <w:tcPr>
            <w:tcW w:w="1047" w:type="dxa"/>
            <w:vAlign w:val="center"/>
          </w:tcPr>
          <w:p w14:paraId="60F08DA4" w14:textId="4191D07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2" w:author="Xavier Hoenner" w:date="2014-05-01T12:26:00Z"/>
                <w:b/>
              </w:rPr>
              <w:pPrChange w:id="39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4" w:author="Xavier Hoenner" w:date="2014-05-01T12:26:00Z">
              <w:r w:rsidDel="00B03797">
                <w:rPr>
                  <w:b/>
                </w:rPr>
                <w:delText>nc_opbs</w:delText>
              </w:r>
            </w:del>
          </w:p>
        </w:tc>
        <w:tc>
          <w:tcPr>
            <w:tcW w:w="857" w:type="dxa"/>
            <w:vAlign w:val="center"/>
          </w:tcPr>
          <w:p w14:paraId="0776A932" w14:textId="11F792F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5" w:author="Xavier Hoenner" w:date="2014-05-01T12:26:00Z"/>
                <w:b/>
              </w:rPr>
              <w:pPrChange w:id="39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397" w:author="Xavier Hoenner" w:date="2014-05-01T12:26:00Z">
              <w:r w:rsidDel="00B03797">
                <w:rPr>
                  <w:b/>
                </w:rPr>
                <w:delText>nc_psal</w:delText>
              </w:r>
            </w:del>
          </w:p>
        </w:tc>
        <w:tc>
          <w:tcPr>
            <w:tcW w:w="408" w:type="dxa"/>
            <w:vAlign w:val="center"/>
          </w:tcPr>
          <w:p w14:paraId="79E575E4" w14:textId="5702A18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98" w:author="Xavier Hoenner" w:date="2014-05-01T12:26:00Z"/>
                <w:b/>
              </w:rPr>
              <w:pPrChange w:id="39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0" w:author="Xavier Hoenner" w:date="2014-05-01T12:26:00Z">
              <w:r w:rsidDel="00B03797">
                <w:rPr>
                  <w:b/>
                </w:rPr>
                <w:delText>nc_temp</w:delText>
              </w:r>
            </w:del>
          </w:p>
        </w:tc>
        <w:tc>
          <w:tcPr>
            <w:tcW w:w="645" w:type="dxa"/>
            <w:vAlign w:val="center"/>
          </w:tcPr>
          <w:p w14:paraId="4493187F" w14:textId="1AFC6A0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1" w:author="Xavier Hoenner" w:date="2014-05-01T12:26:00Z"/>
                <w:b/>
              </w:rPr>
              <w:pPrChange w:id="40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3" w:author="Xavier Hoenner" w:date="2014-05-01T12:26:00Z">
              <w:r w:rsidDel="00B03797">
                <w:rPr>
                  <w:b/>
                </w:rPr>
                <w:delText>dive_track_csv_kml</w:delText>
              </w:r>
            </w:del>
          </w:p>
        </w:tc>
        <w:tc>
          <w:tcPr>
            <w:tcW w:w="473" w:type="dxa"/>
            <w:vAlign w:val="center"/>
          </w:tcPr>
          <w:p w14:paraId="26653259" w14:textId="607D47A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4" w:author="Xavier Hoenner" w:date="2014-05-01T12:26:00Z"/>
                <w:b/>
              </w:rPr>
              <w:pPrChange w:id="40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6" w:author="Xavier Hoenner" w:date="2014-05-01T12:26:00Z">
              <w:r w:rsidDel="00B03797">
                <w:rPr>
                  <w:b/>
                </w:rPr>
                <w:delText>dive_report</w:delText>
              </w:r>
            </w:del>
          </w:p>
        </w:tc>
        <w:tc>
          <w:tcPr>
            <w:tcW w:w="527" w:type="dxa"/>
            <w:vAlign w:val="center"/>
          </w:tcPr>
          <w:p w14:paraId="093D7300" w14:textId="413347E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7" w:author="Xavier Hoenner" w:date="2014-05-01T12:26:00Z"/>
                <w:b/>
              </w:rPr>
              <w:pPrChange w:id="40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09" w:author="Xavier Hoenner" w:date="2014-05-01T12:26:00Z">
              <w:r w:rsidDel="00B03797">
                <w:rPr>
                  <w:b/>
                </w:rPr>
                <w:delText>data_archived</w:delText>
              </w:r>
            </w:del>
          </w:p>
        </w:tc>
      </w:tr>
      <w:tr w:rsidR="00515CFC" w:rsidDel="00B03797" w14:paraId="1F08853B" w14:textId="4441D415" w:rsidTr="009E31C9">
        <w:trPr>
          <w:jc w:val="center"/>
          <w:del w:id="410" w:author="Xavier Hoenner" w:date="2014-05-01T12:26:00Z"/>
        </w:trPr>
        <w:tc>
          <w:tcPr>
            <w:tcW w:w="319" w:type="dxa"/>
            <w:vAlign w:val="center"/>
          </w:tcPr>
          <w:p w14:paraId="7D94500D" w14:textId="6F4371C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1" w:author="Xavier Hoenner" w:date="2014-05-01T12:26:00Z"/>
              </w:rPr>
              <w:pPrChange w:id="41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3" w:author="Xavier Hoenner" w:date="2014-05-01T12:26:00Z">
              <w:r w:rsidDel="00B03797">
                <w:delText>Site code</w:delText>
              </w:r>
            </w:del>
          </w:p>
        </w:tc>
        <w:tc>
          <w:tcPr>
            <w:tcW w:w="864" w:type="dxa"/>
            <w:vAlign w:val="center"/>
          </w:tcPr>
          <w:p w14:paraId="3DCFF48A" w14:textId="096FFC5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4" w:author="Xavier Hoenner" w:date="2014-05-01T12:26:00Z"/>
              </w:rPr>
              <w:pPrChange w:id="41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6" w:author="Xavier Hoenner" w:date="2014-05-01T12:26:00Z">
              <w:r w:rsidDel="00B03797">
                <w:delText>Time coverage (mins)</w:delText>
              </w:r>
            </w:del>
          </w:p>
        </w:tc>
        <w:tc>
          <w:tcPr>
            <w:tcW w:w="738" w:type="dxa"/>
            <w:vAlign w:val="center"/>
          </w:tcPr>
          <w:p w14:paraId="6DE528AC" w14:textId="282F650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4-05-01T12:26:00Z"/>
              </w:rPr>
              <w:pPrChange w:id="41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19" w:author="Xavier Hoenner" w:date="2014-05-01T12:26:00Z">
              <w:r w:rsidDel="00B03797">
                <w:delText>On portal</w:delText>
              </w:r>
            </w:del>
          </w:p>
        </w:tc>
        <w:tc>
          <w:tcPr>
            <w:tcW w:w="739" w:type="dxa"/>
            <w:vAlign w:val="center"/>
          </w:tcPr>
          <w:p w14:paraId="0B5646D3" w14:textId="3D4285F8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0" w:author="Xavier Hoenner" w:date="2014-05-01T12:26:00Z"/>
              </w:rPr>
              <w:pPrChange w:id="42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2" w:author="Xavier Hoenner" w:date="2014-05-01T12:26:00Z">
              <w:r w:rsidDel="00B03797">
                <w:delText>On viewer</w:delText>
              </w:r>
            </w:del>
          </w:p>
        </w:tc>
        <w:tc>
          <w:tcPr>
            <w:tcW w:w="577" w:type="dxa"/>
            <w:vAlign w:val="center"/>
          </w:tcPr>
          <w:p w14:paraId="07E7B558" w14:textId="3C1A542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4-05-01T12:26:00Z"/>
              </w:rPr>
              <w:pPrChange w:id="424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5" w:author="Xavier Hoenner" w:date="2014-05-01T12:26:00Z">
              <w:r w:rsidDel="00B03797">
                <w:delText>Geotiff</w:delText>
              </w:r>
            </w:del>
          </w:p>
        </w:tc>
        <w:tc>
          <w:tcPr>
            <w:tcW w:w="613" w:type="dxa"/>
            <w:vAlign w:val="center"/>
          </w:tcPr>
          <w:p w14:paraId="5F249648" w14:textId="591C67CA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6" w:author="Xavier Hoenner" w:date="2014-05-01T12:26:00Z"/>
              </w:rPr>
              <w:pPrChange w:id="427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28" w:author="Xavier Hoenner" w:date="2014-05-01T12:26:00Z">
              <w:r w:rsidDel="00B03797">
                <w:delText>Mesh</w:delText>
              </w:r>
            </w:del>
          </w:p>
        </w:tc>
        <w:tc>
          <w:tcPr>
            <w:tcW w:w="640" w:type="dxa"/>
            <w:vAlign w:val="center"/>
          </w:tcPr>
          <w:p w14:paraId="19A63388" w14:textId="31C68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9" w:author="Xavier Hoenner" w:date="2014-05-01T12:26:00Z"/>
              </w:rPr>
              <w:pPrChange w:id="430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1" w:author="Xavier Hoenner" w:date="2014-05-01T12:26:00Z">
              <w:r w:rsidDel="00B03797">
                <w:delText>CDOM</w:delText>
              </w:r>
            </w:del>
          </w:p>
        </w:tc>
        <w:tc>
          <w:tcPr>
            <w:tcW w:w="795" w:type="dxa"/>
            <w:vAlign w:val="center"/>
          </w:tcPr>
          <w:p w14:paraId="1813A70D" w14:textId="290D7A3E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2" w:author="Xavier Hoenner" w:date="2014-05-01T12:26:00Z"/>
              </w:rPr>
              <w:pPrChange w:id="433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4" w:author="Xavier Hoenner" w:date="2014-05-01T12:26:00Z">
              <w:r w:rsidDel="00B03797">
                <w:delText>CPHL</w:delText>
              </w:r>
            </w:del>
          </w:p>
        </w:tc>
        <w:tc>
          <w:tcPr>
            <w:tcW w:w="1047" w:type="dxa"/>
            <w:vAlign w:val="center"/>
          </w:tcPr>
          <w:p w14:paraId="44FC4B81" w14:textId="0517652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5" w:author="Xavier Hoenner" w:date="2014-05-01T12:26:00Z"/>
              </w:rPr>
              <w:pPrChange w:id="436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37" w:author="Xavier Hoenner" w:date="2014-05-01T12:26:00Z">
              <w:r w:rsidDel="00B03797">
                <w:delText>OPBS</w:delText>
              </w:r>
            </w:del>
          </w:p>
        </w:tc>
        <w:tc>
          <w:tcPr>
            <w:tcW w:w="857" w:type="dxa"/>
            <w:vAlign w:val="center"/>
          </w:tcPr>
          <w:p w14:paraId="1DE96D08" w14:textId="6D8F7D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8" w:author="Xavier Hoenner" w:date="2014-05-01T12:26:00Z"/>
              </w:rPr>
              <w:pPrChange w:id="439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0" w:author="Xavier Hoenner" w:date="2014-05-01T12:26:00Z">
              <w:r w:rsidDel="00B03797">
                <w:delText>PSAL</w:delText>
              </w:r>
            </w:del>
          </w:p>
        </w:tc>
        <w:tc>
          <w:tcPr>
            <w:tcW w:w="408" w:type="dxa"/>
            <w:vAlign w:val="center"/>
          </w:tcPr>
          <w:p w14:paraId="60146392" w14:textId="34C3020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1" w:author="Xavier Hoenner" w:date="2014-05-01T12:26:00Z"/>
              </w:rPr>
              <w:pPrChange w:id="442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3" w:author="Xavier Hoenner" w:date="2014-05-01T12:26:00Z">
              <w:r w:rsidDel="00B03797">
                <w:delText>TEMP</w:delText>
              </w:r>
            </w:del>
          </w:p>
        </w:tc>
        <w:tc>
          <w:tcPr>
            <w:tcW w:w="645" w:type="dxa"/>
            <w:vAlign w:val="center"/>
          </w:tcPr>
          <w:p w14:paraId="0893E6CF" w14:textId="383224DB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4" w:author="Xavier Hoenner" w:date="2014-05-01T12:26:00Z"/>
              </w:rPr>
              <w:pPrChange w:id="44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6" w:author="Xavier Hoenner" w:date="2014-05-01T12:26:00Z">
              <w:r w:rsidDel="00B03797">
                <w:delText>Dive track</w:delText>
              </w:r>
            </w:del>
          </w:p>
        </w:tc>
        <w:tc>
          <w:tcPr>
            <w:tcW w:w="473" w:type="dxa"/>
            <w:vAlign w:val="center"/>
          </w:tcPr>
          <w:p w14:paraId="7B974F62" w14:textId="76BCBC9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7" w:author="Xavier Hoenner" w:date="2014-05-01T12:26:00Z"/>
              </w:rPr>
              <w:pPrChange w:id="448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49" w:author="Xavier Hoenner" w:date="2014-05-01T12:26:00Z">
              <w:r w:rsidDel="00B03797">
                <w:delText>Dive report</w:delText>
              </w:r>
            </w:del>
          </w:p>
        </w:tc>
        <w:tc>
          <w:tcPr>
            <w:tcW w:w="527" w:type="dxa"/>
            <w:vAlign w:val="center"/>
          </w:tcPr>
          <w:p w14:paraId="3BE7C957" w14:textId="419D228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0" w:author="Xavier Hoenner" w:date="2014-05-01T12:26:00Z"/>
              </w:rPr>
              <w:pPrChange w:id="451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2" w:author="Xavier Hoenner" w:date="2014-05-01T12:26:00Z">
              <w:r w:rsidDel="00B03797">
                <w:delText>Data archived</w:delText>
              </w:r>
            </w:del>
          </w:p>
        </w:tc>
      </w:tr>
      <w:tr w:rsidR="00515CFC" w:rsidDel="00B03797" w14:paraId="071E2E4B" w14:textId="2A35E436" w:rsidTr="009E31C9">
        <w:trPr>
          <w:jc w:val="center"/>
          <w:del w:id="453" w:author="Xavier Hoenner" w:date="2014-05-01T12:26:00Z"/>
        </w:trPr>
        <w:tc>
          <w:tcPr>
            <w:tcW w:w="9242" w:type="dxa"/>
            <w:gridSpan w:val="14"/>
            <w:shd w:val="clear" w:color="auto" w:fill="595959" w:themeFill="text1" w:themeFillTint="A6"/>
            <w:vAlign w:val="center"/>
          </w:tcPr>
          <w:p w14:paraId="6BB73241" w14:textId="2C71F0F6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4" w:author="Xavier Hoenner" w:date="2014-05-01T12:26:00Z"/>
              </w:rPr>
              <w:pPrChange w:id="455" w:author="Xavier Hoenner" w:date="2015-08-21T11:01:00Z">
                <w:pPr>
                  <w:spacing w:after="200" w:line="276" w:lineRule="auto"/>
                  <w:jc w:val="center"/>
                </w:pPr>
              </w:pPrChange>
            </w:pPr>
            <w:del w:id="456" w:author="Xavier Hoenner" w:date="2014-05-01T12:26:00Z">
              <w:r w:rsidDel="00B03797">
                <w:delText>Headers = ‘location’</w:delText>
              </w:r>
            </w:del>
          </w:p>
        </w:tc>
      </w:tr>
      <w:tr w:rsidR="00515CFC" w:rsidDel="00B03797" w14:paraId="33C65A7D" w14:textId="4E9E9F99" w:rsidTr="009E31C9">
        <w:trPr>
          <w:jc w:val="center"/>
          <w:del w:id="457" w:author="Xavier Hoenner" w:date="2014-05-01T12:26:00Z"/>
        </w:trPr>
        <w:tc>
          <w:tcPr>
            <w:tcW w:w="9242" w:type="dxa"/>
            <w:gridSpan w:val="14"/>
            <w:shd w:val="clear" w:color="auto" w:fill="BFBFBF" w:themeFill="background1" w:themeFillShade="BF"/>
            <w:vAlign w:val="center"/>
          </w:tcPr>
          <w:p w14:paraId="6FBC3705" w14:textId="1463AADD" w:rsidR="00515CFC" w:rsidDel="00B03797" w:rsidRDefault="00515CFC">
            <w:pPr>
              <w:keepNext/>
              <w:keepLines/>
              <w:spacing w:line="360" w:lineRule="auto"/>
              <w:ind w:left="720"/>
              <w:outlineLvl w:val="1"/>
              <w:rPr>
                <w:del w:id="458" w:author="Xavier Hoenner" w:date="2014-05-01T12:26:00Z"/>
              </w:rPr>
              <w:pPrChange w:id="459" w:author="Xavier Hoenner" w:date="2015-08-21T11:01:00Z">
                <w:pPr>
                  <w:spacing w:after="200" w:line="276" w:lineRule="auto"/>
                </w:pPr>
              </w:pPrChange>
            </w:pPr>
            <w:del w:id="460" w:author="Xavier Hoenner" w:date="2014-05-01T12:26:00Z">
              <w:r w:rsidDel="00B03797">
                <w:delText>Sub-headers = ‘campaign’</w:delText>
              </w:r>
            </w:del>
          </w:p>
        </w:tc>
      </w:tr>
      <w:tr w:rsidR="00515CFC" w:rsidDel="00B03797" w14:paraId="16FF020C" w14:textId="2C41C926" w:rsidTr="009E31C9">
        <w:trPr>
          <w:jc w:val="center"/>
          <w:del w:id="461" w:author="Xavier Hoenner" w:date="2014-05-01T12:26:00Z"/>
        </w:trPr>
        <w:tc>
          <w:tcPr>
            <w:tcW w:w="319" w:type="dxa"/>
            <w:vAlign w:val="center"/>
          </w:tcPr>
          <w:p w14:paraId="5B8A3D6F" w14:textId="365D9D1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2" w:author="Xavier Hoenner" w:date="2014-05-01T12:26:00Z"/>
              </w:rPr>
              <w:pPrChange w:id="46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64" w:type="dxa"/>
            <w:vAlign w:val="center"/>
          </w:tcPr>
          <w:p w14:paraId="6163A4DD" w14:textId="405FE2B4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4" w:author="Xavier Hoenner" w:date="2014-05-01T12:26:00Z"/>
              </w:rPr>
              <w:pPrChange w:id="46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8" w:type="dxa"/>
            <w:vAlign w:val="center"/>
          </w:tcPr>
          <w:p w14:paraId="46B88E72" w14:textId="3988F672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6" w:author="Xavier Hoenner" w:date="2014-05-01T12:26:00Z"/>
              </w:rPr>
              <w:pPrChange w:id="46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39" w:type="dxa"/>
            <w:vAlign w:val="center"/>
          </w:tcPr>
          <w:p w14:paraId="313D954A" w14:textId="56635233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8" w:author="Xavier Hoenner" w:date="2014-05-01T12:26:00Z"/>
              </w:rPr>
              <w:pPrChange w:id="46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dxa"/>
            <w:vAlign w:val="center"/>
          </w:tcPr>
          <w:p w14:paraId="2295049D" w14:textId="3B553FC0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0" w:author="Xavier Hoenner" w:date="2014-05-01T12:26:00Z"/>
              </w:rPr>
              <w:pPrChange w:id="47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13" w:type="dxa"/>
            <w:vAlign w:val="center"/>
          </w:tcPr>
          <w:p w14:paraId="49DEAE83" w14:textId="507B7EB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2" w:author="Xavier Hoenner" w:date="2014-05-01T12:26:00Z"/>
              </w:rPr>
              <w:pPrChange w:id="47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0" w:type="dxa"/>
            <w:vAlign w:val="center"/>
          </w:tcPr>
          <w:p w14:paraId="7ED9A942" w14:textId="2CB8334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4" w:author="Xavier Hoenner" w:date="2014-05-01T12:26:00Z"/>
              </w:rPr>
              <w:pPrChange w:id="47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95" w:type="dxa"/>
            <w:vAlign w:val="center"/>
          </w:tcPr>
          <w:p w14:paraId="7F3F48BA" w14:textId="31930E1F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6" w:author="Xavier Hoenner" w:date="2014-05-01T12:26:00Z"/>
              </w:rPr>
              <w:pPrChange w:id="47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7" w:type="dxa"/>
            <w:vAlign w:val="center"/>
          </w:tcPr>
          <w:p w14:paraId="39D5FC3C" w14:textId="7191760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8" w:author="Xavier Hoenner" w:date="2014-05-01T12:26:00Z"/>
              </w:rPr>
              <w:pPrChange w:id="47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57" w:type="dxa"/>
            <w:vAlign w:val="center"/>
          </w:tcPr>
          <w:p w14:paraId="613A5C97" w14:textId="7468EDC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0" w:author="Xavier Hoenner" w:date="2014-05-01T12:26:00Z"/>
              </w:rPr>
              <w:pPrChange w:id="481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08" w:type="dxa"/>
            <w:vAlign w:val="center"/>
          </w:tcPr>
          <w:p w14:paraId="6755CDC6" w14:textId="787727BC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2" w:author="Xavier Hoenner" w:date="2014-05-01T12:26:00Z"/>
              </w:rPr>
              <w:pPrChange w:id="483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45" w:type="dxa"/>
            <w:vAlign w:val="center"/>
          </w:tcPr>
          <w:p w14:paraId="57E9BC57" w14:textId="0E3C50E9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4" w:author="Xavier Hoenner" w:date="2014-05-01T12:26:00Z"/>
              </w:rPr>
              <w:pPrChange w:id="485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73" w:type="dxa"/>
            <w:vAlign w:val="center"/>
          </w:tcPr>
          <w:p w14:paraId="75373458" w14:textId="3AF8A6A1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6" w:author="Xavier Hoenner" w:date="2014-05-01T12:26:00Z"/>
              </w:rPr>
              <w:pPrChange w:id="487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27" w:type="dxa"/>
            <w:vAlign w:val="center"/>
          </w:tcPr>
          <w:p w14:paraId="30229542" w14:textId="701D39DD" w:rsidR="00515CFC" w:rsidDel="00B03797" w:rsidRDefault="00515CFC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8" w:author="Xavier Hoenner" w:date="2014-05-01T12:26:00Z"/>
              </w:rPr>
              <w:pPrChange w:id="489" w:author="Xavier Hoenner" w:date="2015-08-21T11:01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4FFE3D22" w14:textId="77777777" w:rsidR="00905C8D" w:rsidRDefault="00905C8D">
      <w:pPr>
        <w:rPr>
          <w:ins w:id="490" w:author="Xavier Hoenner" w:date="2015-09-22T13:41:00Z"/>
        </w:rPr>
        <w:pPrChange w:id="491" w:author="Xavier Hoenner" w:date="2015-09-22T13:41:00Z">
          <w:pPr>
            <w:keepNext/>
            <w:keepLines/>
            <w:spacing w:after="0" w:line="360" w:lineRule="auto"/>
            <w:outlineLvl w:val="1"/>
          </w:pPr>
        </w:pPrChange>
      </w:pPr>
    </w:p>
    <w:p w14:paraId="3699DAB9" w14:textId="77777777" w:rsidR="00FC0040" w:rsidRDefault="00FC0040" w:rsidP="00FC0040">
      <w:pPr>
        <w:pStyle w:val="Heading2"/>
        <w:rPr>
          <w:ins w:id="492" w:author="Xavier Hoenner" w:date="2015-09-22T13:41:00Z"/>
        </w:rPr>
      </w:pPr>
      <w:ins w:id="493" w:author="Xavier Hoenner" w:date="2015-09-22T13:41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4768AAF9" w14:textId="77777777" w:rsidR="00FC0040" w:rsidRDefault="00FC0040" w:rsidP="00FC0040">
      <w:pPr>
        <w:pStyle w:val="Heading3"/>
        <w:rPr>
          <w:ins w:id="494" w:author="Xavier Hoenner" w:date="2015-09-22T13:41:00Z"/>
        </w:rPr>
      </w:pPr>
      <w:ins w:id="495" w:author="Xavier Hoenner" w:date="2015-09-22T13:41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  <w:r w:rsidRPr="00C34E31">
          <w:rPr>
            <w:u w:val="none"/>
          </w:rPr>
          <w:t xml:space="preserve"> </w:t>
        </w:r>
        <w:r>
          <w:rPr>
            <w:u w:val="none"/>
          </w:rPr>
          <w:t>AUV</w:t>
        </w:r>
        <w:r w:rsidRPr="0011784D">
          <w:rPr>
            <w:u w:val="none"/>
          </w:rPr>
          <w:t xml:space="preserve"> 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5609339F" w14:textId="1573DC0A" w:rsidR="00FC0040" w:rsidRPr="0011784D" w:rsidRDefault="00FC0040" w:rsidP="00FC0040">
      <w:pPr>
        <w:pStyle w:val="Heading3"/>
        <w:rPr>
          <w:ins w:id="496" w:author="Xavier Hoenner" w:date="2015-09-22T13:41:00Z"/>
        </w:rPr>
      </w:pPr>
      <w:ins w:id="497" w:author="Xavier Hoenner" w:date="2015-09-22T13:41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3A0E44B6" w14:textId="77777777" w:rsidR="00FC0040" w:rsidRDefault="00FC0040" w:rsidP="00FC0040">
      <w:pPr>
        <w:rPr>
          <w:ins w:id="498" w:author="Xavier Hoenner" w:date="2015-09-22T13:41:00Z"/>
          <w:u w:val="single"/>
        </w:rPr>
      </w:pPr>
    </w:p>
    <w:p w14:paraId="506ECDD0" w14:textId="77777777" w:rsidR="00FC0040" w:rsidRDefault="00FC0040" w:rsidP="00FC0040">
      <w:pPr>
        <w:rPr>
          <w:ins w:id="499" w:author="Xavier Hoenner" w:date="2015-09-22T13:41:00Z"/>
        </w:rPr>
      </w:pPr>
      <w:ins w:id="500" w:author="Xavier Hoenner" w:date="2015-09-22T13:41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FC0040" w14:paraId="1E6C16C3" w14:textId="77777777" w:rsidTr="003A282B">
        <w:trPr>
          <w:ins w:id="501" w:author="Xavier Hoenner" w:date="2015-09-22T13:41:00Z"/>
        </w:trPr>
        <w:tc>
          <w:tcPr>
            <w:tcW w:w="1271" w:type="dxa"/>
          </w:tcPr>
          <w:p w14:paraId="45DA7A48" w14:textId="77777777" w:rsidR="00FC0040" w:rsidRPr="003D503B" w:rsidRDefault="00FC0040" w:rsidP="003A282B">
            <w:pPr>
              <w:rPr>
                <w:ins w:id="502" w:author="Xavier Hoenner" w:date="2015-09-22T13:41:00Z"/>
                <w:b/>
                <w:szCs w:val="24"/>
              </w:rPr>
            </w:pPr>
            <w:ins w:id="503" w:author="Xavier Hoenner" w:date="2015-09-22T13:41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877" w:type="dxa"/>
          </w:tcPr>
          <w:p w14:paraId="6991EE33" w14:textId="77777777" w:rsidR="00FC0040" w:rsidRPr="003D503B" w:rsidRDefault="00FC0040" w:rsidP="003A282B">
            <w:pPr>
              <w:rPr>
                <w:ins w:id="504" w:author="Xavier Hoenner" w:date="2015-09-22T13:41:00Z"/>
                <w:szCs w:val="24"/>
              </w:rPr>
            </w:pPr>
            <w:ins w:id="505" w:author="Xavier Hoenner" w:date="2015-09-22T13:4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FC0040" w14:paraId="00803E83" w14:textId="77777777" w:rsidTr="003A282B">
        <w:trPr>
          <w:ins w:id="506" w:author="Xavier Hoenner" w:date="2015-09-22T13:41:00Z"/>
        </w:trPr>
        <w:tc>
          <w:tcPr>
            <w:tcW w:w="1271" w:type="dxa"/>
          </w:tcPr>
          <w:p w14:paraId="33B1F076" w14:textId="77777777" w:rsidR="00FC0040" w:rsidRPr="003D503B" w:rsidRDefault="00FC0040" w:rsidP="003A282B">
            <w:pPr>
              <w:rPr>
                <w:ins w:id="507" w:author="Xavier Hoenner" w:date="2015-09-22T13:41:00Z"/>
                <w:b/>
                <w:szCs w:val="24"/>
              </w:rPr>
            </w:pPr>
            <w:ins w:id="508" w:author="Xavier Hoenner" w:date="2015-09-22T13:41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877" w:type="dxa"/>
          </w:tcPr>
          <w:p w14:paraId="4C62AC7E" w14:textId="77777777" w:rsidR="00FC0040" w:rsidRPr="003D503B" w:rsidRDefault="00FC0040" w:rsidP="003A282B">
            <w:pPr>
              <w:rPr>
                <w:ins w:id="509" w:author="Xavier Hoenner" w:date="2015-09-22T13:41:00Z"/>
                <w:szCs w:val="24"/>
              </w:rPr>
            </w:pPr>
            <w:ins w:id="510" w:author="Xavier Hoenner" w:date="2015-09-22T13:41:00Z">
              <w:r>
                <w:rPr>
                  <w:szCs w:val="24"/>
                </w:rPr>
                <w:t>harvest</w:t>
              </w:r>
            </w:ins>
          </w:p>
        </w:tc>
      </w:tr>
      <w:tr w:rsidR="00FC0040" w14:paraId="65F4D7C8" w14:textId="77777777" w:rsidTr="003A282B">
        <w:trPr>
          <w:ins w:id="511" w:author="Xavier Hoenner" w:date="2015-09-22T13:41:00Z"/>
        </w:trPr>
        <w:tc>
          <w:tcPr>
            <w:tcW w:w="1271" w:type="dxa"/>
          </w:tcPr>
          <w:p w14:paraId="52EAC7CF" w14:textId="77777777" w:rsidR="00FC0040" w:rsidRPr="003D503B" w:rsidRDefault="00FC0040" w:rsidP="003A282B">
            <w:pPr>
              <w:rPr>
                <w:ins w:id="512" w:author="Xavier Hoenner" w:date="2015-09-22T13:41:00Z"/>
                <w:b/>
                <w:szCs w:val="24"/>
              </w:rPr>
            </w:pPr>
            <w:ins w:id="513" w:author="Xavier Hoenner" w:date="2015-09-22T13:41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877" w:type="dxa"/>
          </w:tcPr>
          <w:p w14:paraId="14002E17" w14:textId="77777777" w:rsidR="00FC0040" w:rsidRPr="003D503B" w:rsidRDefault="00FC0040" w:rsidP="003A282B">
            <w:pPr>
              <w:rPr>
                <w:ins w:id="514" w:author="Xavier Hoenner" w:date="2015-09-22T13:41:00Z"/>
                <w:szCs w:val="24"/>
              </w:rPr>
            </w:pPr>
            <w:ins w:id="515" w:author="Xavier Hoenner" w:date="2015-09-22T13:41:00Z">
              <w:r>
                <w:rPr>
                  <w:szCs w:val="24"/>
                </w:rPr>
                <w:t>reporting</w:t>
              </w:r>
            </w:ins>
          </w:p>
        </w:tc>
      </w:tr>
      <w:tr w:rsidR="00FC0040" w14:paraId="1A2A03E3" w14:textId="77777777" w:rsidTr="003A282B">
        <w:trPr>
          <w:ins w:id="516" w:author="Xavier Hoenner" w:date="2015-09-22T13:41:00Z"/>
        </w:trPr>
        <w:tc>
          <w:tcPr>
            <w:tcW w:w="1271" w:type="dxa"/>
          </w:tcPr>
          <w:p w14:paraId="7D071308" w14:textId="77777777" w:rsidR="00FC0040" w:rsidRPr="003D503B" w:rsidRDefault="00FC0040" w:rsidP="003A282B">
            <w:pPr>
              <w:rPr>
                <w:ins w:id="517" w:author="Xavier Hoenner" w:date="2015-09-22T13:41:00Z"/>
                <w:b/>
                <w:szCs w:val="24"/>
              </w:rPr>
            </w:pPr>
            <w:ins w:id="518" w:author="Xavier Hoenner" w:date="2015-09-22T13:41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877" w:type="dxa"/>
          </w:tcPr>
          <w:p w14:paraId="13721205" w14:textId="77777777" w:rsidR="00FC0040" w:rsidRPr="003D503B" w:rsidRDefault="00FC0040" w:rsidP="003A282B">
            <w:pPr>
              <w:rPr>
                <w:ins w:id="519" w:author="Xavier Hoenner" w:date="2015-09-22T13:41:00Z"/>
                <w:szCs w:val="24"/>
              </w:rPr>
            </w:pPr>
            <w:ins w:id="520" w:author="Xavier Hoenner" w:date="2015-09-22T13:41:00Z">
              <w:r>
                <w:rPr>
                  <w:szCs w:val="24"/>
                </w:rPr>
                <w:t>auv_all_deployments_view</w:t>
              </w:r>
            </w:ins>
          </w:p>
        </w:tc>
      </w:tr>
    </w:tbl>
    <w:p w14:paraId="58E3EC89" w14:textId="77777777" w:rsidR="00FC0040" w:rsidRDefault="00FC0040" w:rsidP="00FC0040">
      <w:pPr>
        <w:rPr>
          <w:ins w:id="521" w:author="Xavier Hoenner" w:date="2015-09-22T13:41:00Z"/>
        </w:rPr>
      </w:pPr>
    </w:p>
    <w:p w14:paraId="3AF63224" w14:textId="52D21697" w:rsidR="00FC0040" w:rsidRDefault="00FC0040" w:rsidP="00FC0040">
      <w:pPr>
        <w:rPr>
          <w:ins w:id="522" w:author="Xavier Hoenner" w:date="2015-09-22T13:41:00Z"/>
        </w:rPr>
      </w:pPr>
      <w:ins w:id="523" w:author="Xavier Hoenner" w:date="2015-09-22T13:41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11EE57E9" w14:textId="77777777" w:rsidR="00FC0040" w:rsidRDefault="00FC0040" w:rsidP="00FC0040">
      <w:pPr>
        <w:ind w:left="1843" w:hanging="1843"/>
        <w:rPr>
          <w:ins w:id="524" w:author="Xavier Hoenner" w:date="2015-09-22T13:41:00Z"/>
        </w:rPr>
      </w:pPr>
      <w:ins w:id="525" w:author="Xavier Hoenner" w:date="2015-09-22T13:41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FAF4E65" w14:textId="77777777" w:rsidR="00FC0040" w:rsidRDefault="00FC0040" w:rsidP="00FC0040">
      <w:pPr>
        <w:ind w:left="1843" w:hanging="1843"/>
        <w:rPr>
          <w:ins w:id="526" w:author="Xavier Hoenner" w:date="2015-09-22T13:41:00Z"/>
        </w:rPr>
      </w:pPr>
      <w:ins w:id="527" w:author="Xavier Hoenner" w:date="2015-09-22T13:41:00Z">
        <w:r>
          <w:rPr>
            <w:u w:val="single"/>
          </w:rPr>
          <w:t>Data grouping options:</w:t>
        </w:r>
        <w:r>
          <w:t xml:space="preserve"> Group by ‘location’, sub-group by ‘campaign’.</w:t>
        </w:r>
      </w:ins>
    </w:p>
    <w:p w14:paraId="035F8736" w14:textId="77777777" w:rsidR="00FC0040" w:rsidRDefault="00FC0040" w:rsidP="00FC0040">
      <w:pPr>
        <w:ind w:left="993" w:hanging="993"/>
        <w:rPr>
          <w:ins w:id="528" w:author="Xavier Hoenner" w:date="2015-09-22T13:41:00Z"/>
        </w:rPr>
      </w:pPr>
      <w:ins w:id="529" w:author="Xavier Hoenner" w:date="2015-09-22T13:41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Deployment campaign location.</w:t>
        </w:r>
        <w:r>
          <w:br/>
        </w:r>
        <w:r>
          <w:rPr>
            <w:b/>
          </w:rPr>
          <w:t xml:space="preserve">Sub-headers: </w:t>
        </w:r>
        <w:r>
          <w:t>Campaign code = deployment campaign location – deployment date (format: yyyymm).</w:t>
        </w:r>
        <w:r>
          <w:br/>
        </w:r>
        <w:r>
          <w:rPr>
            <w:b/>
          </w:rPr>
          <w:t>Site code</w:t>
        </w:r>
        <w:r>
          <w:t>: AUV deployment site code.</w:t>
        </w:r>
        <w:r>
          <w:br/>
        </w:r>
        <w:r w:rsidRPr="009C08D5">
          <w:rPr>
            <w:b/>
          </w:rPr>
          <w:t># images</w:t>
        </w:r>
        <w:r>
          <w:t>: Number of images recorded.</w:t>
        </w:r>
        <w:r>
          <w:rPr>
            <w:b/>
          </w:rPr>
          <w:br/>
          <w:t>‘Start’</w:t>
        </w:r>
        <w:r w:rsidRPr="006B3C3D">
          <w:t xml:space="preserve">: </w:t>
        </w:r>
        <w:r>
          <w:t>Deployment start date (format: dd/mm/yyyy).</w:t>
        </w:r>
        <w:r w:rsidRPr="006B3C3D">
          <w:br/>
        </w:r>
        <w:r>
          <w:rPr>
            <w:b/>
          </w:rPr>
          <w:t># hours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hours</w:t>
        </w:r>
        <w:r w:rsidRPr="00ED7666">
          <w:t xml:space="preserve"> </w:t>
        </w:r>
        <w:r>
          <w:t xml:space="preserve">between the data recording start and last </w:t>
        </w:r>
        <w:r>
          <w:lastRenderedPageBreak/>
          <w:t>dates</w:t>
        </w:r>
        <w:r w:rsidRPr="00ED7666">
          <w:t>.</w:t>
        </w:r>
        <w:r w:rsidRPr="00ED7666">
          <w:br/>
        </w:r>
        <w:r>
          <w:rPr>
            <w:b/>
          </w:rPr>
          <w:t>AUV:</w:t>
        </w:r>
        <w:r w:rsidRPr="001E38C3">
          <w:t xml:space="preserve"> </w:t>
        </w:r>
        <w:r>
          <w:t>Autonomous Underwater Vehicle (</w:t>
        </w:r>
        <w:r>
          <w:fldChar w:fldCharType="begin"/>
        </w:r>
        <w:r>
          <w:instrText xml:space="preserve"> HYPERLINK "http://imos.org.au/auv.html" </w:instrText>
        </w:r>
        <w:r>
          <w:fldChar w:fldCharType="separate"/>
        </w:r>
        <w:r w:rsidRPr="00687524">
          <w:rPr>
            <w:rStyle w:val="Hyperlink"/>
          </w:rPr>
          <w:t>http://imos.org.au/auv.html</w:t>
        </w:r>
        <w:r>
          <w:rPr>
            <w:rStyle w:val="Hyperlink"/>
          </w:rPr>
          <w:fldChar w:fldCharType="end"/>
        </w:r>
        <w:r>
          <w:t>).</w:t>
        </w:r>
      </w:ins>
    </w:p>
    <w:p w14:paraId="02D2C251" w14:textId="77777777" w:rsidR="00FC0040" w:rsidRDefault="00FC0040" w:rsidP="00FC0040">
      <w:pPr>
        <w:rPr>
          <w:ins w:id="530" w:author="Xavier Hoenner" w:date="2015-09-22T13:41:00Z"/>
        </w:rPr>
      </w:pPr>
    </w:p>
    <w:p w14:paraId="6A754A88" w14:textId="77777777" w:rsidR="00FC0040" w:rsidRDefault="00FC0040" w:rsidP="00FC0040">
      <w:pPr>
        <w:pStyle w:val="Heading3"/>
        <w:rPr>
          <w:ins w:id="531" w:author="Xavier Hoenner" w:date="2015-09-22T13:41:00Z"/>
        </w:rPr>
      </w:pPr>
      <w:ins w:id="532" w:author="Xavier Hoenner" w:date="2015-09-22T13:41:00Z">
        <w:r>
          <w:t>Template</w:t>
        </w:r>
      </w:ins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9"/>
        <w:gridCol w:w="1020"/>
        <w:gridCol w:w="1020"/>
        <w:gridCol w:w="1190"/>
        <w:gridCol w:w="1253"/>
        <w:gridCol w:w="2307"/>
      </w:tblGrid>
      <w:tr w:rsidR="00FC0040" w14:paraId="10BB6090" w14:textId="77777777" w:rsidTr="003A282B">
        <w:trPr>
          <w:jc w:val="center"/>
          <w:ins w:id="533" w:author="Xavier Hoenner" w:date="2015-09-22T13:41:00Z"/>
        </w:trPr>
        <w:tc>
          <w:tcPr>
            <w:tcW w:w="1109" w:type="dxa"/>
            <w:vAlign w:val="center"/>
          </w:tcPr>
          <w:p w14:paraId="30B92A96" w14:textId="77777777" w:rsidR="00FC0040" w:rsidRPr="0025464E" w:rsidRDefault="00FC0040" w:rsidP="003A282B">
            <w:pPr>
              <w:jc w:val="center"/>
              <w:rPr>
                <w:ins w:id="534" w:author="Xavier Hoenner" w:date="2015-09-22T13:41:00Z"/>
                <w:b/>
              </w:rPr>
            </w:pPr>
            <w:ins w:id="535" w:author="Xavier Hoenner" w:date="2015-09-22T13:41:00Z">
              <w:r>
                <w:rPr>
                  <w:b/>
                </w:rPr>
                <w:t>site</w:t>
              </w:r>
            </w:ins>
          </w:p>
        </w:tc>
        <w:tc>
          <w:tcPr>
            <w:tcW w:w="1020" w:type="dxa"/>
            <w:vAlign w:val="center"/>
          </w:tcPr>
          <w:p w14:paraId="4AA38B8B" w14:textId="77777777" w:rsidR="00FC0040" w:rsidRDefault="00FC0040" w:rsidP="003A282B">
            <w:pPr>
              <w:jc w:val="center"/>
              <w:rPr>
                <w:ins w:id="536" w:author="Xavier Hoenner" w:date="2015-09-22T13:41:00Z"/>
                <w:b/>
              </w:rPr>
            </w:pPr>
            <w:ins w:id="537" w:author="Xavier Hoenner" w:date="2015-09-22T13:41:00Z">
              <w:r>
                <w:rPr>
                  <w:b/>
                </w:rPr>
                <w:t>no_images</w:t>
              </w:r>
            </w:ins>
          </w:p>
        </w:tc>
        <w:tc>
          <w:tcPr>
            <w:tcW w:w="1020" w:type="dxa"/>
            <w:vAlign w:val="center"/>
          </w:tcPr>
          <w:p w14:paraId="7F2D1F2C" w14:textId="77777777" w:rsidR="00FC0040" w:rsidRPr="0025464E" w:rsidRDefault="00FC0040" w:rsidP="003A282B">
            <w:pPr>
              <w:jc w:val="center"/>
              <w:rPr>
                <w:ins w:id="538" w:author="Xavier Hoenner" w:date="2015-09-22T13:41:00Z"/>
                <w:b/>
              </w:rPr>
            </w:pPr>
            <w:ins w:id="539" w:author="Xavier Hoenner" w:date="2015-09-22T13:41:00Z">
              <w:r>
                <w:rPr>
                  <w:b/>
                </w:rPr>
                <w:t>lat_min</w:t>
              </w:r>
            </w:ins>
          </w:p>
        </w:tc>
        <w:tc>
          <w:tcPr>
            <w:tcW w:w="1190" w:type="dxa"/>
            <w:vAlign w:val="center"/>
          </w:tcPr>
          <w:p w14:paraId="0111C65C" w14:textId="77777777" w:rsidR="00FC0040" w:rsidRPr="0025464E" w:rsidRDefault="00FC0040" w:rsidP="003A282B">
            <w:pPr>
              <w:jc w:val="center"/>
              <w:rPr>
                <w:ins w:id="540" w:author="Xavier Hoenner" w:date="2015-09-22T13:41:00Z"/>
                <w:b/>
              </w:rPr>
            </w:pPr>
            <w:ins w:id="541" w:author="Xavier Hoenner" w:date="2015-09-22T13:41:00Z">
              <w:r>
                <w:rPr>
                  <w:b/>
                </w:rPr>
                <w:t>lon_min</w:t>
              </w:r>
            </w:ins>
          </w:p>
        </w:tc>
        <w:tc>
          <w:tcPr>
            <w:tcW w:w="1253" w:type="dxa"/>
            <w:vAlign w:val="center"/>
          </w:tcPr>
          <w:p w14:paraId="21F37624" w14:textId="77777777" w:rsidR="00FC0040" w:rsidRDefault="00FC0040" w:rsidP="003A282B">
            <w:pPr>
              <w:jc w:val="center"/>
              <w:rPr>
                <w:ins w:id="542" w:author="Xavier Hoenner" w:date="2015-09-22T13:41:00Z"/>
                <w:b/>
              </w:rPr>
            </w:pPr>
            <w:ins w:id="543" w:author="Xavier Hoenner" w:date="2015-09-22T13:41:00Z">
              <w:r>
                <w:rPr>
                  <w:b/>
                </w:rPr>
                <w:t>start_date</w:t>
              </w:r>
            </w:ins>
          </w:p>
        </w:tc>
        <w:tc>
          <w:tcPr>
            <w:tcW w:w="2307" w:type="dxa"/>
            <w:vAlign w:val="center"/>
          </w:tcPr>
          <w:p w14:paraId="1407F7D5" w14:textId="77777777" w:rsidR="00FC0040" w:rsidRDefault="00FC0040" w:rsidP="003A282B">
            <w:pPr>
              <w:jc w:val="center"/>
              <w:rPr>
                <w:ins w:id="544" w:author="Xavier Hoenner" w:date="2015-09-22T13:41:00Z"/>
                <w:b/>
              </w:rPr>
            </w:pPr>
            <w:ins w:id="545" w:author="Xavier Hoenner" w:date="2015-09-22T13:41:00Z">
              <w:r>
                <w:rPr>
                  <w:b/>
                </w:rPr>
                <w:t>coverage_duration</w:t>
              </w:r>
            </w:ins>
          </w:p>
        </w:tc>
      </w:tr>
      <w:tr w:rsidR="00FC0040" w14:paraId="1275590C" w14:textId="77777777" w:rsidTr="003A282B">
        <w:trPr>
          <w:jc w:val="center"/>
          <w:ins w:id="546" w:author="Xavier Hoenner" w:date="2015-09-22T13:41:00Z"/>
        </w:trPr>
        <w:tc>
          <w:tcPr>
            <w:tcW w:w="1109" w:type="dxa"/>
            <w:vAlign w:val="center"/>
          </w:tcPr>
          <w:p w14:paraId="7F743CA7" w14:textId="77777777" w:rsidR="00FC0040" w:rsidRDefault="00FC0040" w:rsidP="003A282B">
            <w:pPr>
              <w:jc w:val="center"/>
              <w:rPr>
                <w:ins w:id="547" w:author="Xavier Hoenner" w:date="2015-09-22T13:41:00Z"/>
              </w:rPr>
            </w:pPr>
            <w:ins w:id="548" w:author="Xavier Hoenner" w:date="2015-09-22T13:41:00Z">
              <w:r>
                <w:t>Site code</w:t>
              </w:r>
            </w:ins>
          </w:p>
        </w:tc>
        <w:tc>
          <w:tcPr>
            <w:tcW w:w="1020" w:type="dxa"/>
            <w:vAlign w:val="center"/>
          </w:tcPr>
          <w:p w14:paraId="2947CE0A" w14:textId="77777777" w:rsidR="00FC0040" w:rsidRDefault="00FC0040" w:rsidP="003A282B">
            <w:pPr>
              <w:jc w:val="center"/>
              <w:rPr>
                <w:ins w:id="549" w:author="Xavier Hoenner" w:date="2015-09-22T13:41:00Z"/>
              </w:rPr>
            </w:pPr>
            <w:ins w:id="550" w:author="Xavier Hoenner" w:date="2015-09-22T13:41:00Z">
              <w:r>
                <w:t># images</w:t>
              </w:r>
            </w:ins>
          </w:p>
        </w:tc>
        <w:tc>
          <w:tcPr>
            <w:tcW w:w="1020" w:type="dxa"/>
            <w:vAlign w:val="center"/>
          </w:tcPr>
          <w:p w14:paraId="42B81F23" w14:textId="77777777" w:rsidR="00FC0040" w:rsidRDefault="00FC0040" w:rsidP="003A282B">
            <w:pPr>
              <w:jc w:val="center"/>
              <w:rPr>
                <w:ins w:id="551" w:author="Xavier Hoenner" w:date="2015-09-22T13:41:00Z"/>
              </w:rPr>
            </w:pPr>
            <w:ins w:id="552" w:author="Xavier Hoenner" w:date="2015-09-22T13:41:00Z">
              <w:r>
                <w:t>Latitude</w:t>
              </w:r>
            </w:ins>
          </w:p>
        </w:tc>
        <w:tc>
          <w:tcPr>
            <w:tcW w:w="1190" w:type="dxa"/>
            <w:vAlign w:val="center"/>
          </w:tcPr>
          <w:p w14:paraId="2C8F62D3" w14:textId="77777777" w:rsidR="00FC0040" w:rsidRDefault="00FC0040" w:rsidP="003A282B">
            <w:pPr>
              <w:jc w:val="center"/>
              <w:rPr>
                <w:ins w:id="553" w:author="Xavier Hoenner" w:date="2015-09-22T13:41:00Z"/>
              </w:rPr>
            </w:pPr>
            <w:ins w:id="554" w:author="Xavier Hoenner" w:date="2015-09-22T13:41:00Z">
              <w:r>
                <w:t>Longitude</w:t>
              </w:r>
            </w:ins>
          </w:p>
        </w:tc>
        <w:tc>
          <w:tcPr>
            <w:tcW w:w="1253" w:type="dxa"/>
            <w:vAlign w:val="center"/>
          </w:tcPr>
          <w:p w14:paraId="13CEFBB7" w14:textId="77777777" w:rsidR="00FC0040" w:rsidRDefault="00FC0040" w:rsidP="003A282B">
            <w:pPr>
              <w:jc w:val="center"/>
              <w:rPr>
                <w:ins w:id="555" w:author="Xavier Hoenner" w:date="2015-09-22T13:41:00Z"/>
              </w:rPr>
            </w:pPr>
            <w:ins w:id="556" w:author="Xavier Hoenner" w:date="2015-09-22T13:41:00Z">
              <w:r>
                <w:t>Start</w:t>
              </w:r>
            </w:ins>
          </w:p>
        </w:tc>
        <w:tc>
          <w:tcPr>
            <w:tcW w:w="2307" w:type="dxa"/>
            <w:vAlign w:val="center"/>
          </w:tcPr>
          <w:p w14:paraId="069B64C4" w14:textId="77777777" w:rsidR="00FC0040" w:rsidRDefault="00FC0040" w:rsidP="003A282B">
            <w:pPr>
              <w:jc w:val="center"/>
              <w:rPr>
                <w:ins w:id="557" w:author="Xavier Hoenner" w:date="2015-09-22T13:41:00Z"/>
              </w:rPr>
            </w:pPr>
            <w:ins w:id="558" w:author="Xavier Hoenner" w:date="2015-09-22T13:41:00Z">
              <w:r>
                <w:t># hours of data</w:t>
              </w:r>
            </w:ins>
          </w:p>
        </w:tc>
      </w:tr>
      <w:tr w:rsidR="00FC0040" w14:paraId="1C935965" w14:textId="77777777" w:rsidTr="003A282B">
        <w:trPr>
          <w:jc w:val="center"/>
          <w:ins w:id="559" w:author="Xavier Hoenner" w:date="2015-09-22T13:41:00Z"/>
        </w:trPr>
        <w:tc>
          <w:tcPr>
            <w:tcW w:w="7899" w:type="dxa"/>
            <w:gridSpan w:val="6"/>
            <w:shd w:val="clear" w:color="auto" w:fill="595959" w:themeFill="text1" w:themeFillTint="A6"/>
          </w:tcPr>
          <w:p w14:paraId="3AE5CA6C" w14:textId="77777777" w:rsidR="00FC0040" w:rsidRDefault="00FC0040" w:rsidP="003A282B">
            <w:pPr>
              <w:jc w:val="center"/>
              <w:rPr>
                <w:ins w:id="560" w:author="Xavier Hoenner" w:date="2015-09-22T13:41:00Z"/>
              </w:rPr>
            </w:pPr>
            <w:ins w:id="561" w:author="Xavier Hoenner" w:date="2015-09-22T13:41:00Z">
              <w:r>
                <w:t>Headers = ‘location’</w:t>
              </w:r>
            </w:ins>
          </w:p>
        </w:tc>
      </w:tr>
      <w:tr w:rsidR="00FC0040" w14:paraId="34E40799" w14:textId="77777777" w:rsidTr="003A282B">
        <w:trPr>
          <w:jc w:val="center"/>
          <w:ins w:id="562" w:author="Xavier Hoenner" w:date="2015-09-22T13:41:00Z"/>
        </w:trPr>
        <w:tc>
          <w:tcPr>
            <w:tcW w:w="7899" w:type="dxa"/>
            <w:gridSpan w:val="6"/>
            <w:shd w:val="clear" w:color="auto" w:fill="BFBFBF" w:themeFill="background1" w:themeFillShade="BF"/>
            <w:vAlign w:val="center"/>
          </w:tcPr>
          <w:p w14:paraId="5BD92818" w14:textId="77777777" w:rsidR="00FC0040" w:rsidRDefault="00FC0040" w:rsidP="003A282B">
            <w:pPr>
              <w:rPr>
                <w:ins w:id="563" w:author="Xavier Hoenner" w:date="2015-09-22T13:41:00Z"/>
              </w:rPr>
            </w:pPr>
            <w:ins w:id="564" w:author="Xavier Hoenner" w:date="2015-09-22T13:41:00Z">
              <w:r>
                <w:t>Sub-headers = ‘campaign’</w:t>
              </w:r>
            </w:ins>
          </w:p>
        </w:tc>
      </w:tr>
      <w:tr w:rsidR="00FC0040" w14:paraId="2C63CEA6" w14:textId="77777777" w:rsidTr="003A282B">
        <w:trPr>
          <w:jc w:val="center"/>
          <w:ins w:id="565" w:author="Xavier Hoenner" w:date="2015-09-22T13:41:00Z"/>
        </w:trPr>
        <w:tc>
          <w:tcPr>
            <w:tcW w:w="1109" w:type="dxa"/>
            <w:vAlign w:val="center"/>
          </w:tcPr>
          <w:p w14:paraId="2B043B1F" w14:textId="77777777" w:rsidR="00FC0040" w:rsidRDefault="00FC0040" w:rsidP="003A282B">
            <w:pPr>
              <w:jc w:val="center"/>
              <w:rPr>
                <w:ins w:id="566" w:author="Xavier Hoenner" w:date="2015-09-22T13:41:00Z"/>
              </w:rPr>
            </w:pPr>
          </w:p>
        </w:tc>
        <w:tc>
          <w:tcPr>
            <w:tcW w:w="1020" w:type="dxa"/>
            <w:vAlign w:val="center"/>
          </w:tcPr>
          <w:p w14:paraId="5C5CD320" w14:textId="77777777" w:rsidR="00FC0040" w:rsidRDefault="00FC0040" w:rsidP="003A282B">
            <w:pPr>
              <w:jc w:val="center"/>
              <w:rPr>
                <w:ins w:id="567" w:author="Xavier Hoenner" w:date="2015-09-22T13:41:00Z"/>
              </w:rPr>
            </w:pPr>
          </w:p>
        </w:tc>
        <w:tc>
          <w:tcPr>
            <w:tcW w:w="1020" w:type="dxa"/>
            <w:vAlign w:val="center"/>
          </w:tcPr>
          <w:p w14:paraId="701C5BAC" w14:textId="77777777" w:rsidR="00FC0040" w:rsidRDefault="00FC0040" w:rsidP="003A282B">
            <w:pPr>
              <w:jc w:val="center"/>
              <w:rPr>
                <w:ins w:id="568" w:author="Xavier Hoenner" w:date="2015-09-22T13:41:00Z"/>
              </w:rPr>
            </w:pPr>
          </w:p>
        </w:tc>
        <w:tc>
          <w:tcPr>
            <w:tcW w:w="1190" w:type="dxa"/>
            <w:vAlign w:val="center"/>
          </w:tcPr>
          <w:p w14:paraId="0AF5C8A7" w14:textId="77777777" w:rsidR="00FC0040" w:rsidRDefault="00FC0040" w:rsidP="003A282B">
            <w:pPr>
              <w:jc w:val="center"/>
              <w:rPr>
                <w:ins w:id="569" w:author="Xavier Hoenner" w:date="2015-09-22T13:41:00Z"/>
              </w:rPr>
            </w:pPr>
          </w:p>
        </w:tc>
        <w:tc>
          <w:tcPr>
            <w:tcW w:w="1253" w:type="dxa"/>
          </w:tcPr>
          <w:p w14:paraId="121F6931" w14:textId="77777777" w:rsidR="00FC0040" w:rsidRDefault="00FC0040" w:rsidP="003A282B">
            <w:pPr>
              <w:jc w:val="center"/>
              <w:rPr>
                <w:ins w:id="570" w:author="Xavier Hoenner" w:date="2015-09-22T13:41:00Z"/>
              </w:rPr>
            </w:pPr>
          </w:p>
        </w:tc>
        <w:tc>
          <w:tcPr>
            <w:tcW w:w="2307" w:type="dxa"/>
            <w:vAlign w:val="center"/>
          </w:tcPr>
          <w:p w14:paraId="5A132AF5" w14:textId="77777777" w:rsidR="00FC0040" w:rsidRDefault="00FC0040" w:rsidP="003A282B">
            <w:pPr>
              <w:jc w:val="center"/>
              <w:rPr>
                <w:ins w:id="571" w:author="Xavier Hoenner" w:date="2015-09-22T13:41:00Z"/>
              </w:rPr>
            </w:pPr>
          </w:p>
        </w:tc>
      </w:tr>
    </w:tbl>
    <w:p w14:paraId="0BFB8163" w14:textId="77777777" w:rsidR="00FC0040" w:rsidRDefault="00FC0040" w:rsidP="00FC0040">
      <w:pPr>
        <w:keepNext/>
        <w:keepLines/>
        <w:spacing w:after="0" w:line="360" w:lineRule="auto"/>
        <w:ind w:left="720"/>
        <w:outlineLvl w:val="1"/>
        <w:rPr>
          <w:ins w:id="572" w:author="Xavier Hoenner" w:date="2015-09-22T13:41:00Z"/>
          <w:szCs w:val="24"/>
        </w:rPr>
      </w:pPr>
    </w:p>
    <w:p w14:paraId="71F69C45" w14:textId="77777777" w:rsidR="00FC0040" w:rsidRDefault="00FC0040">
      <w:pPr>
        <w:keepNext/>
        <w:keepLines/>
        <w:spacing w:after="0" w:line="360" w:lineRule="auto"/>
        <w:outlineLvl w:val="1"/>
        <w:rPr>
          <w:szCs w:val="24"/>
        </w:rPr>
      </w:pPr>
    </w:p>
    <w:sectPr w:rsidR="00FC0040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82802" w14:textId="77777777" w:rsidR="00E53557" w:rsidRDefault="00E53557" w:rsidP="00565E46">
      <w:pPr>
        <w:spacing w:after="0" w:line="240" w:lineRule="auto"/>
      </w:pPr>
      <w:r>
        <w:separator/>
      </w:r>
    </w:p>
  </w:endnote>
  <w:endnote w:type="continuationSeparator" w:id="0">
    <w:p w14:paraId="7555AE93" w14:textId="77777777" w:rsidR="00E53557" w:rsidRDefault="00E5355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C12B9" w14:textId="77777777" w:rsidR="00E53557" w:rsidRDefault="00E53557" w:rsidP="00565E46">
      <w:pPr>
        <w:spacing w:after="0" w:line="240" w:lineRule="auto"/>
      </w:pPr>
      <w:r>
        <w:separator/>
      </w:r>
    </w:p>
  </w:footnote>
  <w:footnote w:type="continuationSeparator" w:id="0">
    <w:p w14:paraId="47D355B4" w14:textId="77777777" w:rsidR="00E53557" w:rsidRDefault="00E5355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C729" w14:textId="10DDBD68" w:rsidR="00E53557" w:rsidRDefault="00E53557">
    <w:pPr>
      <w:pStyle w:val="Header"/>
    </w:pPr>
    <w:r>
      <w:t xml:space="preserve">AUV – Report templates – </w:t>
    </w:r>
    <w:del w:id="573" w:author="Xavier Hoenner" w:date="2013-07-05T16:40:00Z">
      <w:r w:rsidDel="000117B2">
        <w:delText>24/06</w:delText>
      </w:r>
    </w:del>
    <w:ins w:id="574" w:author="Xavier Hoenner" w:date="2014-07-02T15:08:00Z">
      <w:r w:rsidR="003213F9">
        <w:fldChar w:fldCharType="begin"/>
      </w:r>
      <w:r w:rsidR="003213F9">
        <w:instrText xml:space="preserve"> TIME \@ "d/MM/yyyy" </w:instrText>
      </w:r>
    </w:ins>
    <w:r w:rsidR="003213F9">
      <w:fldChar w:fldCharType="separate"/>
    </w:r>
    <w:ins w:id="575" w:author="Xavier Hoenner" w:date="2015-09-22T14:02:00Z">
      <w:r w:rsidR="00C572C9">
        <w:rPr>
          <w:noProof/>
        </w:rPr>
        <w:t>22/09/2015</w:t>
      </w:r>
    </w:ins>
    <w:ins w:id="576" w:author="Xavier Hoenner" w:date="2014-07-02T15:08:00Z">
      <w:r w:rsidR="003213F9">
        <w:fldChar w:fldCharType="end"/>
      </w:r>
    </w:ins>
    <w:del w:id="577" w:author="Xavier Hoenner" w:date="2014-05-01T12:09:00Z">
      <w:r w:rsidDel="00372B03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3F36"/>
    <w:rsid w:val="000117B2"/>
    <w:rsid w:val="00023257"/>
    <w:rsid w:val="0002555C"/>
    <w:rsid w:val="000255A8"/>
    <w:rsid w:val="0004470A"/>
    <w:rsid w:val="00054D21"/>
    <w:rsid w:val="00056ECA"/>
    <w:rsid w:val="00066848"/>
    <w:rsid w:val="000707FC"/>
    <w:rsid w:val="00075A57"/>
    <w:rsid w:val="0008235E"/>
    <w:rsid w:val="00092A51"/>
    <w:rsid w:val="000B4662"/>
    <w:rsid w:val="000C7511"/>
    <w:rsid w:val="000D1F28"/>
    <w:rsid w:val="000D2406"/>
    <w:rsid w:val="000E518A"/>
    <w:rsid w:val="000F28BA"/>
    <w:rsid w:val="00111B8B"/>
    <w:rsid w:val="00117004"/>
    <w:rsid w:val="0011784D"/>
    <w:rsid w:val="0013065A"/>
    <w:rsid w:val="00131D94"/>
    <w:rsid w:val="001329D2"/>
    <w:rsid w:val="00136D45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D2D21"/>
    <w:rsid w:val="001E38C3"/>
    <w:rsid w:val="00207A56"/>
    <w:rsid w:val="00231388"/>
    <w:rsid w:val="002329F7"/>
    <w:rsid w:val="002419C5"/>
    <w:rsid w:val="0025464E"/>
    <w:rsid w:val="00256BCC"/>
    <w:rsid w:val="00262D3C"/>
    <w:rsid w:val="002736E5"/>
    <w:rsid w:val="00277309"/>
    <w:rsid w:val="00283DA1"/>
    <w:rsid w:val="002A433D"/>
    <w:rsid w:val="002B45EC"/>
    <w:rsid w:val="002D23B5"/>
    <w:rsid w:val="002F111D"/>
    <w:rsid w:val="003213F9"/>
    <w:rsid w:val="0033797C"/>
    <w:rsid w:val="00343BA4"/>
    <w:rsid w:val="00372B03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80AF5"/>
    <w:rsid w:val="00480FE4"/>
    <w:rsid w:val="004A64F6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38D7"/>
    <w:rsid w:val="005154D8"/>
    <w:rsid w:val="00515CFC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2694"/>
    <w:rsid w:val="005F3355"/>
    <w:rsid w:val="005F74AF"/>
    <w:rsid w:val="0060331B"/>
    <w:rsid w:val="00606E02"/>
    <w:rsid w:val="00611B60"/>
    <w:rsid w:val="00611C75"/>
    <w:rsid w:val="006128D3"/>
    <w:rsid w:val="00626883"/>
    <w:rsid w:val="00636D9D"/>
    <w:rsid w:val="00641146"/>
    <w:rsid w:val="006532CE"/>
    <w:rsid w:val="00654680"/>
    <w:rsid w:val="00663D62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10F5C"/>
    <w:rsid w:val="00723CB9"/>
    <w:rsid w:val="0072683F"/>
    <w:rsid w:val="00743FC5"/>
    <w:rsid w:val="00750C63"/>
    <w:rsid w:val="00754EE5"/>
    <w:rsid w:val="00762619"/>
    <w:rsid w:val="007803B3"/>
    <w:rsid w:val="00783A30"/>
    <w:rsid w:val="007A2E9E"/>
    <w:rsid w:val="007A3962"/>
    <w:rsid w:val="007B3F75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57FC5"/>
    <w:rsid w:val="00863529"/>
    <w:rsid w:val="00865E9F"/>
    <w:rsid w:val="00867178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31F1E"/>
    <w:rsid w:val="00944096"/>
    <w:rsid w:val="00952913"/>
    <w:rsid w:val="00955581"/>
    <w:rsid w:val="00963D29"/>
    <w:rsid w:val="009655E1"/>
    <w:rsid w:val="00981CC1"/>
    <w:rsid w:val="00991086"/>
    <w:rsid w:val="009914F4"/>
    <w:rsid w:val="00991506"/>
    <w:rsid w:val="009A5502"/>
    <w:rsid w:val="009B3577"/>
    <w:rsid w:val="009B4298"/>
    <w:rsid w:val="009C18DA"/>
    <w:rsid w:val="009C7D3D"/>
    <w:rsid w:val="009D77CA"/>
    <w:rsid w:val="009E31C9"/>
    <w:rsid w:val="00A00D81"/>
    <w:rsid w:val="00A02A58"/>
    <w:rsid w:val="00A048BB"/>
    <w:rsid w:val="00A07556"/>
    <w:rsid w:val="00A300DF"/>
    <w:rsid w:val="00A319DE"/>
    <w:rsid w:val="00A3304C"/>
    <w:rsid w:val="00A42F75"/>
    <w:rsid w:val="00A43EDD"/>
    <w:rsid w:val="00A4794B"/>
    <w:rsid w:val="00A543AF"/>
    <w:rsid w:val="00A66DE5"/>
    <w:rsid w:val="00A7269E"/>
    <w:rsid w:val="00A74570"/>
    <w:rsid w:val="00A7760A"/>
    <w:rsid w:val="00A82BD0"/>
    <w:rsid w:val="00A82C83"/>
    <w:rsid w:val="00A83192"/>
    <w:rsid w:val="00A85F08"/>
    <w:rsid w:val="00A86886"/>
    <w:rsid w:val="00A90D99"/>
    <w:rsid w:val="00AB1573"/>
    <w:rsid w:val="00AB7171"/>
    <w:rsid w:val="00AE098A"/>
    <w:rsid w:val="00AE6B91"/>
    <w:rsid w:val="00AF0E50"/>
    <w:rsid w:val="00AF20AE"/>
    <w:rsid w:val="00AF59AF"/>
    <w:rsid w:val="00B03797"/>
    <w:rsid w:val="00B34FEC"/>
    <w:rsid w:val="00B37A96"/>
    <w:rsid w:val="00B41414"/>
    <w:rsid w:val="00B466B2"/>
    <w:rsid w:val="00B504E0"/>
    <w:rsid w:val="00B52D86"/>
    <w:rsid w:val="00B67F09"/>
    <w:rsid w:val="00B876C4"/>
    <w:rsid w:val="00B96E39"/>
    <w:rsid w:val="00BA31AF"/>
    <w:rsid w:val="00BA581A"/>
    <w:rsid w:val="00BB7BFD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2FF8"/>
    <w:rsid w:val="00C34D04"/>
    <w:rsid w:val="00C34E31"/>
    <w:rsid w:val="00C53241"/>
    <w:rsid w:val="00C572C9"/>
    <w:rsid w:val="00C75645"/>
    <w:rsid w:val="00C84BE6"/>
    <w:rsid w:val="00C96279"/>
    <w:rsid w:val="00CB0ECD"/>
    <w:rsid w:val="00CB25F5"/>
    <w:rsid w:val="00CC4C9B"/>
    <w:rsid w:val="00CD22CF"/>
    <w:rsid w:val="00CD2DA9"/>
    <w:rsid w:val="00CD59D7"/>
    <w:rsid w:val="00CD696D"/>
    <w:rsid w:val="00D07393"/>
    <w:rsid w:val="00D21361"/>
    <w:rsid w:val="00D315D2"/>
    <w:rsid w:val="00D34535"/>
    <w:rsid w:val="00D34E62"/>
    <w:rsid w:val="00D35D92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87484"/>
    <w:rsid w:val="00DA1262"/>
    <w:rsid w:val="00DB23D0"/>
    <w:rsid w:val="00DB3DC4"/>
    <w:rsid w:val="00DC0BC5"/>
    <w:rsid w:val="00DC512C"/>
    <w:rsid w:val="00DF3B0A"/>
    <w:rsid w:val="00E021CD"/>
    <w:rsid w:val="00E06E4F"/>
    <w:rsid w:val="00E123F0"/>
    <w:rsid w:val="00E12915"/>
    <w:rsid w:val="00E44EDD"/>
    <w:rsid w:val="00E45E6B"/>
    <w:rsid w:val="00E521D8"/>
    <w:rsid w:val="00E5290C"/>
    <w:rsid w:val="00E53372"/>
    <w:rsid w:val="00E53557"/>
    <w:rsid w:val="00E60742"/>
    <w:rsid w:val="00E6134E"/>
    <w:rsid w:val="00E63986"/>
    <w:rsid w:val="00E82059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73236"/>
    <w:rsid w:val="00F86FF3"/>
    <w:rsid w:val="00F9452C"/>
    <w:rsid w:val="00F97E56"/>
    <w:rsid w:val="00FB102A"/>
    <w:rsid w:val="00FB2C23"/>
    <w:rsid w:val="00FC0040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786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79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54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uv.html" TargetMode="External"/><Relationship Id="rId8" Type="http://schemas.openxmlformats.org/officeDocument/2006/relationships/hyperlink" Target="http://imos.org.au/auv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1189</Words>
  <Characters>6783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31</cp:revision>
  <dcterms:created xsi:type="dcterms:W3CDTF">2013-06-24T03:30:00Z</dcterms:created>
  <dcterms:modified xsi:type="dcterms:W3CDTF">2015-09-22T04:03:00Z</dcterms:modified>
</cp:coreProperties>
</file>