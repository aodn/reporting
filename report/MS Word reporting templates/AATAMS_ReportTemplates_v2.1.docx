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 xml:space="preserve">, and AATAMS </w:t>
      </w:r>
      <w:proofErr w:type="spellStart"/>
      <w:r w:rsidR="00D07E4C">
        <w:t>Biologging</w:t>
      </w:r>
      <w:proofErr w:type="spellEnd"/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proofErr w:type="spellEnd"/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  <w:proofErr w:type="spellEnd"/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>
        <w:t>funding_type</w:t>
      </w:r>
      <w:proofErr w:type="spellEnd"/>
      <w:r>
        <w:t>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</w:t>
      </w:r>
      <w:proofErr w:type="spellStart"/>
      <w:r w:rsidR="000915AA">
        <w:rPr>
          <w:i/>
        </w:rPr>
        <w:t>totals_view</w:t>
      </w:r>
      <w:proofErr w:type="spellEnd"/>
      <w:r w:rsidR="000915AA">
        <w:rPr>
          <w:i/>
        </w:rPr>
        <w:t>’;</w:t>
      </w:r>
      <w:r w:rsidR="000915AA" w:rsidRPr="00B22073">
        <w:rPr>
          <w:i/>
        </w:rPr>
        <w:t xml:space="preserve"> filter by: ‘facility’ = ‘AATAMS’, ‘</w:t>
      </w:r>
      <w:proofErr w:type="spellStart"/>
      <w:r w:rsidR="000915AA" w:rsidRPr="00B22073">
        <w:rPr>
          <w:i/>
        </w:rPr>
        <w:t>subfacility</w:t>
      </w:r>
      <w:proofErr w:type="spellEnd"/>
      <w:r w:rsidR="000915AA" w:rsidRPr="00B22073">
        <w:rPr>
          <w:i/>
        </w:rPr>
        <w:t>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platforms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</w:t>
            </w:r>
            <w:proofErr w:type="spellStart"/>
            <w:r>
              <w:rPr>
                <w:b/>
                <w:i/>
              </w:rPr>
              <w:t>no_</w:t>
            </w:r>
            <w:r w:rsidR="009B2C12">
              <w:rPr>
                <w:b/>
                <w:i/>
              </w:rPr>
              <w:t>instruments</w:t>
            </w:r>
            <w:proofErr w:type="spellEnd"/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</w:t>
            </w:r>
            <w:proofErr w:type="spellStart"/>
            <w:r>
              <w:rPr>
                <w:b/>
                <w:i/>
              </w:rPr>
              <w:t>no_d</w:t>
            </w:r>
            <w:r w:rsidR="00427D84">
              <w:rPr>
                <w:b/>
                <w:i/>
              </w:rPr>
              <w:t>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  <w:rPr>
          <w:ins w:id="0" w:author="Xavier Hoenner" w:date="2015-09-10T13:14:00Z"/>
        </w:rPr>
      </w:pPr>
    </w:p>
    <w:p w14:paraId="45D4408D" w14:textId="5ED27AC9" w:rsidR="00F96E69" w:rsidRDefault="00F96E69" w:rsidP="00F96E69">
      <w:pPr>
        <w:ind w:left="567" w:hanging="567"/>
        <w:rPr>
          <w:ins w:id="1" w:author="Xavier Hoenner" w:date="2015-09-10T13:14:00Z"/>
          <w:b/>
          <w:i/>
        </w:rPr>
      </w:pPr>
      <w:ins w:id="2" w:author="Xavier Hoenner" w:date="2015-09-10T13:14:00Z">
        <w:r>
          <w:t>Below the above table list the following totals:</w:t>
        </w:r>
        <w:r>
          <w:br/>
        </w:r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</w:t>
        </w:r>
        <w:r>
          <w:rPr>
            <w:i/>
          </w:rPr>
          <w:t>Use ‘</w:t>
        </w:r>
        <w:proofErr w:type="spellStart"/>
        <w:r w:rsidRPr="006A7C26">
          <w:rPr>
            <w:i/>
          </w:rPr>
          <w:t>aatams_acoustic_stats_view</w:t>
        </w:r>
        <w:proofErr w:type="spellEnd"/>
        <w:r>
          <w:rPr>
            <w:i/>
          </w:rPr>
          <w:t>’;</w:t>
        </w:r>
        <w:r w:rsidRPr="00B22073">
          <w:rPr>
            <w:i/>
          </w:rPr>
          <w:t xml:space="preserve"> filter by: </w:t>
        </w:r>
        <w:r>
          <w:rPr>
            <w:i/>
          </w:rPr>
          <w:t xml:space="preserve">‘type’ = ‘Project’, where </w:t>
        </w:r>
        <w:proofErr w:type="spellStart"/>
        <w:r>
          <w:rPr>
            <w:i/>
          </w:rPr>
          <w:t>statistics_type</w:t>
        </w:r>
        <w:proofErr w:type="spellEnd"/>
        <w:r>
          <w:rPr>
            <w:i/>
          </w:rPr>
          <w:t xml:space="preserve"> = …</w:t>
        </w:r>
        <w:r>
          <w:rPr>
            <w:i/>
          </w:rPr>
          <w:br/>
        </w:r>
        <w:r>
          <w:tab/>
        </w:r>
        <w:r>
          <w:rPr>
            <w:b/>
            <w:i/>
          </w:rPr>
          <w:t xml:space="preserve"> Number of projects </w:t>
        </w:r>
      </w:ins>
      <w:ins w:id="3" w:author="Xavier Hoenner" w:date="2015-09-10T13:15:00Z">
        <w:r>
          <w:rPr>
            <w:b/>
            <w:i/>
          </w:rPr>
          <w:t xml:space="preserve">for which </w:t>
        </w:r>
      </w:ins>
      <w:ins w:id="4" w:author="Xavier Hoenner" w:date="2015-09-10T13:14:00Z">
        <w:r>
          <w:rPr>
            <w:b/>
            <w:i/>
          </w:rPr>
          <w:t xml:space="preserve">no receiver </w:t>
        </w:r>
      </w:ins>
      <w:ins w:id="5" w:author="Xavier Hoenner" w:date="2015-09-10T13:15:00Z">
        <w:r>
          <w:rPr>
            <w:b/>
            <w:i/>
          </w:rPr>
          <w:t xml:space="preserve">was </w:t>
        </w:r>
      </w:ins>
      <w:ins w:id="6" w:author="Xavier Hoenner" w:date="2015-09-10T13:14:00Z">
        <w:r>
          <w:rPr>
            <w:b/>
            <w:i/>
          </w:rPr>
          <w:t xml:space="preserve">deployed </w:t>
        </w:r>
      </w:ins>
      <w:ins w:id="7" w:author="Xavier Hoenner" w:date="2015-09-10T13:15:00Z">
        <w:r>
          <w:rPr>
            <w:b/>
            <w:i/>
          </w:rPr>
          <w:t>and no</w:t>
        </w:r>
      </w:ins>
      <w:ins w:id="8" w:author="Xavier Hoenner" w:date="2015-09-10T13:14:00Z">
        <w:r>
          <w:rPr>
            <w:b/>
            <w:i/>
          </w:rPr>
          <w:t xml:space="preserve"> tag was released (‘</w:t>
        </w:r>
        <w:r w:rsidRPr="00F96E69">
          <w:rPr>
            <w:b/>
            <w:i/>
          </w:rPr>
          <w:t xml:space="preserve">Number of projects </w:t>
        </w:r>
        <w:r>
          <w:rPr>
            <w:b/>
            <w:i/>
          </w:rPr>
          <w:t>with no installation or release’):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9" w:author="Xavier Hoenner" w:date="2015-09-10T13:15:00Z">
        <w:r>
          <w:rPr>
            <w:b/>
            <w:i/>
          </w:rPr>
          <w:t xml:space="preserve">projects for which receivers were deployed but no detection has been uploaded to the database </w:t>
        </w:r>
      </w:ins>
      <w:ins w:id="10" w:author="Xavier Hoenner" w:date="2015-09-10T13:14:00Z">
        <w:r>
          <w:rPr>
            <w:b/>
            <w:i/>
          </w:rPr>
          <w:t>(‘</w:t>
        </w:r>
      </w:ins>
      <w:ins w:id="11" w:author="Xavier Hoenner" w:date="2015-09-10T13:15:00Z">
        <w:r w:rsidRPr="00F96E69">
          <w:rPr>
            <w:b/>
            <w:i/>
          </w:rPr>
          <w:t>Number of projects with</w:t>
        </w:r>
        <w:r>
          <w:rPr>
            <w:b/>
            <w:i/>
          </w:rPr>
          <w:t xml:space="preserve"> installations but no detection</w:t>
        </w:r>
      </w:ins>
      <w:ins w:id="12" w:author="Xavier Hoenner" w:date="2015-09-10T13:14:00Z">
        <w:r>
          <w:rPr>
            <w:b/>
            <w:i/>
          </w:rPr>
          <w:t>’): XX</w:t>
        </w:r>
        <w:r>
          <w:rPr>
            <w:b/>
            <w:i/>
          </w:rPr>
          <w:br/>
        </w:r>
        <w:r>
          <w:tab/>
        </w:r>
        <w:r>
          <w:rPr>
            <w:b/>
            <w:i/>
          </w:rPr>
          <w:t xml:space="preserve"> Number of </w:t>
        </w:r>
      </w:ins>
      <w:ins w:id="13" w:author="Xavier Hoenner" w:date="2015-09-10T13:16:00Z">
        <w:r>
          <w:rPr>
            <w:b/>
            <w:i/>
          </w:rPr>
          <w:t>protected projects</w:t>
        </w:r>
      </w:ins>
      <w:ins w:id="14" w:author="Xavier Hoenner" w:date="2015-09-10T13:14:00Z">
        <w:r>
          <w:rPr>
            <w:b/>
            <w:i/>
          </w:rPr>
          <w:t xml:space="preserve"> (‘</w:t>
        </w:r>
      </w:ins>
      <w:ins w:id="15" w:author="Xavier Hoenner" w:date="2015-09-10T13:16:00Z">
        <w:r>
          <w:rPr>
            <w:b/>
            <w:i/>
          </w:rPr>
          <w:t>Number of protected projects</w:t>
        </w:r>
      </w:ins>
      <w:ins w:id="16" w:author="Xavier Hoenner" w:date="2015-09-10T13:14:00Z">
        <w:r>
          <w:rPr>
            <w:b/>
            <w:i/>
          </w:rPr>
          <w:t>’): XX</w:t>
        </w:r>
        <w:r>
          <w:br/>
        </w:r>
        <w:r>
          <w:tab/>
        </w:r>
        <w:r>
          <w:rPr>
            <w:b/>
            <w:i/>
          </w:rPr>
          <w:t xml:space="preserve"> Number of </w:t>
        </w:r>
      </w:ins>
      <w:ins w:id="17" w:author="Xavier Hoenner" w:date="2015-09-10T13:16:00Z">
        <w:r>
          <w:rPr>
            <w:b/>
            <w:i/>
          </w:rPr>
          <w:t>projects for which receivers have been deployed during the past year</w:t>
        </w:r>
      </w:ins>
      <w:ins w:id="18" w:author="Xavier Hoenner" w:date="2015-09-10T13:14:00Z">
        <w:r>
          <w:rPr>
            <w:b/>
            <w:i/>
          </w:rPr>
          <w:t xml:space="preserve"> (</w:t>
        </w:r>
      </w:ins>
      <w:ins w:id="19" w:author="Xavier Hoenner" w:date="2015-09-10T13:16:00Z">
        <w:r>
          <w:rPr>
            <w:b/>
            <w:i/>
          </w:rPr>
          <w:t>‘</w:t>
        </w:r>
        <w:r w:rsidRPr="00F96E69">
          <w:rPr>
            <w:b/>
            <w:i/>
          </w:rPr>
          <w:t>Number of projects with receiver d</w:t>
        </w:r>
        <w:r>
          <w:rPr>
            <w:b/>
            <w:i/>
          </w:rPr>
          <w:t>eployments during the past year’</w:t>
        </w:r>
      </w:ins>
      <w:ins w:id="20" w:author="Xavier Hoenner" w:date="2015-09-10T13:14:00Z">
        <w:r>
          <w:rPr>
            <w:b/>
            <w:i/>
          </w:rPr>
          <w:t>): XX</w:t>
        </w:r>
      </w:ins>
    </w:p>
    <w:p w14:paraId="1BA5E1CD" w14:textId="77777777" w:rsidR="00F96E69" w:rsidRDefault="00F96E69" w:rsidP="005D22D2">
      <w:pPr>
        <w:ind w:left="567" w:hanging="567"/>
      </w:pPr>
    </w:p>
    <w:p w14:paraId="6C95CC27" w14:textId="4F1E180A" w:rsidR="00CC3562" w:rsidRDefault="00CC3562" w:rsidP="00CC3562">
      <w:pPr>
        <w:ind w:left="993" w:hanging="993"/>
        <w:rPr>
          <w:ins w:id="21" w:author="Xavier Hoenner" w:date="2015-09-10T13:11:00Z"/>
        </w:rPr>
      </w:pPr>
      <w:ins w:id="22" w:author="Xavier Hoenner" w:date="2015-09-10T13:11:00Z">
        <w:r w:rsidRPr="006B3C3D">
          <w:rPr>
            <w:u w:val="single"/>
          </w:rPr>
          <w:t>Footnote:</w:t>
        </w:r>
        <w:r w:rsidRPr="006B3C3D">
          <w:t xml:space="preserve"> </w:t>
        </w:r>
        <w:r>
          <w:rPr>
            <w:b/>
          </w:rPr>
          <w:t>Headers</w:t>
        </w:r>
        <w:r>
          <w:t>: Type of funding.</w:t>
        </w:r>
        <w:r>
          <w:br/>
        </w:r>
        <w:r>
          <w:rPr>
            <w:b/>
          </w:rPr>
          <w:t xml:space="preserve">#  </w:t>
        </w:r>
        <w:proofErr w:type="gramStart"/>
        <w:r>
          <w:rPr>
            <w:b/>
          </w:rPr>
          <w:t>installations</w:t>
        </w:r>
        <w:proofErr w:type="gramEnd"/>
        <w:r w:rsidRPr="006B3C3D">
          <w:t xml:space="preserve">: </w:t>
        </w:r>
        <w:r>
          <w:t>Total number of installations</w:t>
        </w:r>
        <w:r w:rsidRPr="006B3C3D">
          <w:t>.</w:t>
        </w:r>
        <w:r>
          <w:t xml:space="preserve"> An installation is a configuration of multiple receivers generally identified by a geographic location.</w:t>
        </w:r>
        <w:r w:rsidRPr="006B3C3D">
          <w:t xml:space="preserve"> </w:t>
        </w:r>
        <w:r w:rsidRPr="006B3C3D"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stations</w:t>
        </w:r>
        <w:proofErr w:type="gramEnd"/>
        <w:r w:rsidRPr="006B3C3D">
          <w:t xml:space="preserve">: </w:t>
        </w:r>
        <w:r>
          <w:t>Total number of receiving stations</w:t>
        </w:r>
        <w:r w:rsidRPr="006B3C3D">
          <w:t>.</w:t>
        </w:r>
        <w:r>
          <w:t xml:space="preserve"> A receiving station is a location within an installation where a receiver is deployed.</w:t>
        </w:r>
        <w:r>
          <w:br/>
        </w:r>
        <w:r>
          <w:rPr>
            <w:b/>
          </w:rPr>
          <w:t># deployments</w:t>
        </w:r>
        <w:r>
          <w:t>: Total number of receiver deployments.</w:t>
        </w:r>
        <w:r w:rsidDel="003B0C4F">
          <w:t xml:space="preserve"> </w:t>
        </w:r>
        <w:bookmarkStart w:id="23" w:name="_GoBack"/>
        <w:bookmarkEnd w:id="23"/>
        <w:r>
          <w:br/>
        </w:r>
        <w:r>
          <w:rPr>
            <w:b/>
          </w:rPr>
          <w:t># releases</w:t>
        </w:r>
        <w:r w:rsidRPr="006B3C3D">
          <w:rPr>
            <w:b/>
          </w:rPr>
          <w:t>:</w:t>
        </w:r>
        <w:r w:rsidRPr="006B3C3D">
          <w:t xml:space="preserve"> </w:t>
        </w:r>
        <w:r>
          <w:t>Total number of animals released under each project’s name.</w:t>
        </w:r>
        <w:r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transmitters</w:t>
        </w:r>
        <w:proofErr w:type="gramEnd"/>
        <w:r>
          <w:t>: Number of transmitters detected at a given receiving station.</w:t>
        </w:r>
        <w:r>
          <w:br/>
        </w:r>
        <w:r>
          <w:rPr>
            <w:b/>
          </w:rPr>
          <w:t xml:space="preserve"># </w:t>
        </w:r>
        <w:proofErr w:type="gramStart"/>
        <w:r>
          <w:rPr>
            <w:b/>
          </w:rPr>
          <w:t>detections</w:t>
        </w:r>
        <w:proofErr w:type="gramEnd"/>
        <w:r w:rsidRPr="006B3C3D">
          <w:rPr>
            <w:b/>
          </w:rPr>
          <w:t>:</w:t>
        </w:r>
        <w:r w:rsidRPr="006B3C3D">
          <w:t xml:space="preserve"> </w:t>
        </w:r>
        <w:r>
          <w:t>Total number of tag detections received and stored on a receiver.</w:t>
        </w:r>
        <w:r>
          <w:br/>
        </w:r>
        <w:r>
          <w:rPr>
            <w:b/>
          </w:rPr>
          <w:t xml:space="preserve">% </w:t>
        </w:r>
        <w:proofErr w:type="gramStart"/>
        <w:r>
          <w:rPr>
            <w:b/>
          </w:rPr>
          <w:t>unregistered</w:t>
        </w:r>
        <w:proofErr w:type="gramEnd"/>
        <w:r>
          <w:rPr>
            <w:b/>
          </w:rPr>
          <w:t xml:space="preserve"> transmitters</w:t>
        </w:r>
        <w:r>
          <w:t>: Number of unregistered transmitters detected at a given receiving station as a percentage of the total number of transmitters (</w:t>
        </w:r>
        <w:r>
          <w:rPr>
            <w:i/>
          </w:rPr>
          <w:t>i.e.</w:t>
        </w:r>
        <w:r>
          <w:t xml:space="preserve"> % unregistered transmitters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transmitters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 xml:space="preserve">% </w:t>
        </w:r>
        <w:proofErr w:type="gramStart"/>
        <w:r>
          <w:rPr>
            <w:b/>
          </w:rPr>
          <w:t>unregistered</w:t>
        </w:r>
        <w:proofErr w:type="gramEnd"/>
        <w:r>
          <w:rPr>
            <w:b/>
          </w:rPr>
          <w:t xml:space="preserve"> detections</w:t>
        </w:r>
        <w:r w:rsidRPr="006B3C3D">
          <w:rPr>
            <w:b/>
          </w:rPr>
          <w:t>:</w:t>
        </w:r>
        <w:r w:rsidRPr="006B3C3D">
          <w:t xml:space="preserve"> </w:t>
        </w:r>
        <w:r>
          <w:t>Number of detections of unregistered tags at a given receiving station</w:t>
        </w:r>
        <w:r w:rsidRPr="00171A21">
          <w:t xml:space="preserve"> </w:t>
        </w:r>
        <w:r>
          <w:t>as a percentage of the total number of detections (</w:t>
        </w:r>
        <w:r>
          <w:rPr>
            <w:i/>
          </w:rPr>
          <w:t>i.e.</w:t>
        </w:r>
        <w:r>
          <w:t xml:space="preserve"> % unregistered detections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detections of unregistered transmitteers</m:t>
              </m:r>
            </m:num>
            <m:den>
              <m:r>
                <w:rPr>
                  <w:rFonts w:ascii="Cambria Math" w:hAnsi="Cambria Math"/>
                </w:rPr>
                <m:t>Total number of detections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.</w:t>
        </w:r>
        <w:r>
          <w:br/>
        </w:r>
        <w:r>
          <w:rPr>
            <w:b/>
          </w:rPr>
          <w:t>Last deployment</w:t>
        </w:r>
        <w:r>
          <w:t>: La</w:t>
        </w:r>
        <w:r w:rsidRPr="006B3C3D">
          <w:t xml:space="preserve">st </w:t>
        </w:r>
        <w:r>
          <w:t xml:space="preserve">receiver deployment </w:t>
        </w:r>
        <w:r w:rsidRPr="006B3C3D">
          <w:t>date</w:t>
        </w:r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>
          <w:br/>
        </w:r>
        <w:r>
          <w:rPr>
            <w:b/>
          </w:rPr>
          <w:t>Last detection</w:t>
        </w:r>
        <w:r w:rsidRPr="006B3C3D">
          <w:t xml:space="preserve">: Latest </w:t>
        </w:r>
        <w:r>
          <w:t xml:space="preserve">detection </w:t>
        </w:r>
        <w:r w:rsidRPr="006B3C3D">
          <w:t>date</w:t>
        </w:r>
        <w:r>
          <w:t xml:space="preserve"> (format: </w:t>
        </w:r>
        <w:proofErr w:type="spellStart"/>
        <w:r>
          <w:t>dd</w:t>
        </w:r>
        <w:proofErr w:type="spellEnd"/>
        <w:r>
          <w:t>/mm/</w:t>
        </w:r>
        <w:proofErr w:type="spellStart"/>
        <w:r>
          <w:t>yyyy</w:t>
        </w:r>
        <w:proofErr w:type="spellEnd"/>
        <w:r>
          <w:t>).</w:t>
        </w:r>
        <w:r w:rsidRPr="006B3C3D">
          <w:br/>
        </w:r>
        <w:r>
          <w:rPr>
            <w:b/>
          </w:rPr>
          <w:lastRenderedPageBreak/>
          <w:t xml:space="preserve"># </w:t>
        </w:r>
        <w:proofErr w:type="gramStart"/>
        <w:r>
          <w:rPr>
            <w:b/>
          </w:rPr>
          <w:t>days</w:t>
        </w:r>
        <w:proofErr w:type="gramEnd"/>
        <w:r>
          <w:rPr>
            <w:b/>
          </w:rPr>
          <w:t xml:space="preserve"> of data (range)</w:t>
        </w:r>
        <w:r>
          <w:t>: Number of days between the earliest and latest detection dates (minimum – maximum).</w:t>
        </w:r>
        <w:r w:rsidRPr="006B3C3D" w:rsidDel="00B5259C">
          <w:rPr>
            <w:b/>
          </w:rPr>
          <w:t xml:space="preserve"> </w:t>
        </w:r>
        <w:r>
          <w:br/>
        </w:r>
        <w:r>
          <w:rPr>
            <w:b/>
          </w:rPr>
          <w:t xml:space="preserve">AATAMS: </w:t>
        </w:r>
        <w:r>
          <w:t>Australian Animal Tracking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 xml:space="preserve">; web app: </w:t>
        </w:r>
        <w:r>
          <w:fldChar w:fldCharType="begin"/>
        </w:r>
        <w:r>
          <w:instrText xml:space="preserve"> HYPERLINK "https://aatams.emii.org.au/aatams/" </w:instrText>
        </w:r>
        <w:r>
          <w:fldChar w:fldCharType="separate"/>
        </w:r>
        <w:r w:rsidRPr="00BF19BE">
          <w:rPr>
            <w:rStyle w:val="Hyperlink"/>
          </w:rPr>
          <w:t>https://aatams.emii.org.au/aatams/</w:t>
        </w:r>
        <w:r>
          <w:rPr>
            <w:rStyle w:val="Hyperlink"/>
          </w:rPr>
          <w:fldChar w:fldCharType="end"/>
        </w:r>
        <w:r>
          <w:t>).</w:t>
        </w:r>
        <w:r>
          <w:br/>
          <w:t xml:space="preserve"> </w:t>
        </w:r>
      </w:ins>
    </w:p>
    <w:p w14:paraId="49C5F69E" w14:textId="77777777" w:rsidR="00CC3562" w:rsidRDefault="00CC3562" w:rsidP="00CC3562">
      <w:pPr>
        <w:pStyle w:val="Heading3"/>
        <w:rPr>
          <w:ins w:id="24" w:author="Xavier Hoenner" w:date="2015-09-10T13:11:00Z"/>
        </w:rPr>
      </w:pPr>
      <w:ins w:id="25" w:author="Xavier Hoenner" w:date="2015-09-10T13:11:00Z">
        <w:r>
          <w:t>Template</w:t>
        </w:r>
      </w:ins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754"/>
        <w:gridCol w:w="832"/>
        <w:gridCol w:w="669"/>
        <w:gridCol w:w="866"/>
        <w:gridCol w:w="678"/>
        <w:gridCol w:w="839"/>
        <w:gridCol w:w="768"/>
        <w:gridCol w:w="1191"/>
        <w:gridCol w:w="1120"/>
        <w:gridCol w:w="1166"/>
        <w:gridCol w:w="583"/>
        <w:gridCol w:w="944"/>
      </w:tblGrid>
      <w:tr w:rsidR="00CC3562" w14:paraId="0601AF9D" w14:textId="77777777" w:rsidTr="00D83BBF">
        <w:trPr>
          <w:jc w:val="center"/>
          <w:ins w:id="26" w:author="Xavier Hoenner" w:date="2015-09-10T13:11:00Z"/>
        </w:trPr>
        <w:tc>
          <w:tcPr>
            <w:tcW w:w="595" w:type="dxa"/>
            <w:vAlign w:val="center"/>
          </w:tcPr>
          <w:p w14:paraId="4A92EE61" w14:textId="77777777" w:rsidR="00CC3562" w:rsidRPr="0025464E" w:rsidRDefault="00CC3562" w:rsidP="00D83BBF">
            <w:pPr>
              <w:jc w:val="center"/>
              <w:rPr>
                <w:ins w:id="27" w:author="Xavier Hoenner" w:date="2015-09-10T13:11:00Z"/>
                <w:b/>
              </w:rPr>
            </w:pPr>
            <w:proofErr w:type="spellStart"/>
            <w:proofErr w:type="gramStart"/>
            <w:ins w:id="28" w:author="Xavier Hoenner" w:date="2015-09-10T13:11:00Z">
              <w:r w:rsidRPr="0025464E">
                <w:rPr>
                  <w:b/>
                </w:rPr>
                <w:t>project</w:t>
              </w:r>
              <w:proofErr w:type="gramEnd"/>
              <w:r w:rsidRPr="0025464E">
                <w:rPr>
                  <w:b/>
                </w:rPr>
                <w:t>_name</w:t>
              </w:r>
              <w:proofErr w:type="spellEnd"/>
            </w:ins>
          </w:p>
        </w:tc>
        <w:tc>
          <w:tcPr>
            <w:tcW w:w="807" w:type="dxa"/>
            <w:vAlign w:val="center"/>
          </w:tcPr>
          <w:p w14:paraId="01CFD70F" w14:textId="77777777" w:rsidR="00CC3562" w:rsidRPr="0025464E" w:rsidRDefault="00CC3562" w:rsidP="00D83BBF">
            <w:pPr>
              <w:jc w:val="center"/>
              <w:rPr>
                <w:ins w:id="29" w:author="Xavier Hoenner" w:date="2015-09-10T13:11:00Z"/>
                <w:b/>
              </w:rPr>
            </w:pPr>
            <w:proofErr w:type="spellStart"/>
            <w:proofErr w:type="gramStart"/>
            <w:ins w:id="30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proofErr w:type="gramEnd"/>
              <w:r w:rsidRPr="0025464E">
                <w:rPr>
                  <w:b/>
                </w:rPr>
                <w:t>_installations</w:t>
              </w:r>
              <w:proofErr w:type="spellEnd"/>
            </w:ins>
          </w:p>
        </w:tc>
        <w:tc>
          <w:tcPr>
            <w:tcW w:w="535" w:type="dxa"/>
            <w:vAlign w:val="center"/>
          </w:tcPr>
          <w:p w14:paraId="1D7A096F" w14:textId="77777777" w:rsidR="00CC3562" w:rsidRPr="0025464E" w:rsidRDefault="00CC3562" w:rsidP="00D83BBF">
            <w:pPr>
              <w:jc w:val="center"/>
              <w:rPr>
                <w:ins w:id="31" w:author="Xavier Hoenner" w:date="2015-09-10T13:11:00Z"/>
                <w:b/>
              </w:rPr>
            </w:pPr>
            <w:proofErr w:type="spellStart"/>
            <w:proofErr w:type="gramStart"/>
            <w:ins w:id="32" w:author="Xavier Hoenner" w:date="2015-09-10T13:11:00Z">
              <w:r w:rsidRPr="0025464E">
                <w:rPr>
                  <w:b/>
                </w:rPr>
                <w:t>n</w:t>
              </w:r>
              <w:r>
                <w:rPr>
                  <w:b/>
                </w:rPr>
                <w:t>o</w:t>
              </w:r>
              <w:proofErr w:type="gramEnd"/>
              <w:r w:rsidRPr="0025464E">
                <w:rPr>
                  <w:b/>
                </w:rPr>
                <w:t>_stations</w:t>
              </w:r>
              <w:proofErr w:type="spellEnd"/>
            </w:ins>
          </w:p>
        </w:tc>
        <w:tc>
          <w:tcPr>
            <w:tcW w:w="832" w:type="dxa"/>
            <w:vAlign w:val="center"/>
          </w:tcPr>
          <w:p w14:paraId="6DC89687" w14:textId="77777777" w:rsidR="00CC3562" w:rsidRPr="0025464E" w:rsidRDefault="00CC3562" w:rsidP="00D83BBF">
            <w:pPr>
              <w:jc w:val="center"/>
              <w:rPr>
                <w:ins w:id="33" w:author="Xavier Hoenner" w:date="2015-09-10T13:11:00Z"/>
                <w:b/>
              </w:rPr>
            </w:pPr>
            <w:proofErr w:type="spellStart"/>
            <w:proofErr w:type="gramStart"/>
            <w:ins w:id="34" w:author="Xavier Hoenner" w:date="2015-09-10T13:11:00Z">
              <w:r>
                <w:rPr>
                  <w:b/>
                </w:rPr>
                <w:t>no</w:t>
              </w:r>
              <w:proofErr w:type="gramEnd"/>
              <w:r w:rsidRPr="0025464E">
                <w:rPr>
                  <w:b/>
                </w:rPr>
                <w:t>_deployments</w:t>
              </w:r>
              <w:proofErr w:type="spellEnd"/>
            </w:ins>
          </w:p>
        </w:tc>
        <w:tc>
          <w:tcPr>
            <w:tcW w:w="1262" w:type="dxa"/>
            <w:vAlign w:val="center"/>
          </w:tcPr>
          <w:p w14:paraId="4343BA85" w14:textId="77777777" w:rsidR="00CC3562" w:rsidRDefault="00CC3562" w:rsidP="00D83BBF">
            <w:pPr>
              <w:jc w:val="center"/>
              <w:rPr>
                <w:ins w:id="35" w:author="Xavier Hoenner" w:date="2015-09-10T13:11:00Z"/>
                <w:b/>
              </w:rPr>
            </w:pPr>
            <w:proofErr w:type="spellStart"/>
            <w:proofErr w:type="gramStart"/>
            <w:ins w:id="36" w:author="Xavier Hoenner" w:date="2015-09-10T13:1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_releases</w:t>
              </w:r>
              <w:proofErr w:type="spellEnd"/>
            </w:ins>
          </w:p>
        </w:tc>
        <w:tc>
          <w:tcPr>
            <w:tcW w:w="656" w:type="dxa"/>
            <w:vAlign w:val="center"/>
          </w:tcPr>
          <w:p w14:paraId="1857555D" w14:textId="77777777" w:rsidR="00CC3562" w:rsidRDefault="00CC3562" w:rsidP="00D83BBF">
            <w:pPr>
              <w:jc w:val="center"/>
              <w:rPr>
                <w:ins w:id="37" w:author="Xavier Hoenner" w:date="2015-09-10T13:11:00Z"/>
                <w:b/>
              </w:rPr>
            </w:pPr>
            <w:proofErr w:type="spellStart"/>
            <w:proofErr w:type="gramStart"/>
            <w:ins w:id="38" w:author="Xavier Hoenner" w:date="2015-09-10T13:1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_transmitters</w:t>
              </w:r>
              <w:proofErr w:type="spellEnd"/>
            </w:ins>
          </w:p>
        </w:tc>
        <w:tc>
          <w:tcPr>
            <w:tcW w:w="1276" w:type="dxa"/>
            <w:vAlign w:val="center"/>
          </w:tcPr>
          <w:p w14:paraId="69728A7A" w14:textId="77777777" w:rsidR="00CC3562" w:rsidRDefault="00CC3562" w:rsidP="00D83BBF">
            <w:pPr>
              <w:jc w:val="center"/>
              <w:rPr>
                <w:ins w:id="39" w:author="Xavier Hoenner" w:date="2015-09-10T13:11:00Z"/>
                <w:b/>
              </w:rPr>
            </w:pPr>
            <w:proofErr w:type="spellStart"/>
            <w:proofErr w:type="gramStart"/>
            <w:ins w:id="40" w:author="Xavier Hoenner" w:date="2015-09-10T13:1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</w:t>
              </w:r>
              <w:proofErr w:type="spellEnd"/>
            </w:ins>
          </w:p>
        </w:tc>
        <w:tc>
          <w:tcPr>
            <w:tcW w:w="1171" w:type="dxa"/>
            <w:vAlign w:val="center"/>
          </w:tcPr>
          <w:p w14:paraId="6A376546" w14:textId="77777777" w:rsidR="00CC3562" w:rsidRDefault="00CC3562" w:rsidP="00D83BBF">
            <w:pPr>
              <w:jc w:val="center"/>
              <w:rPr>
                <w:ins w:id="41" w:author="Xavier Hoenner" w:date="2015-09-10T13:11:00Z"/>
                <w:b/>
              </w:rPr>
            </w:pPr>
            <w:proofErr w:type="spellStart"/>
            <w:proofErr w:type="gramStart"/>
            <w:ins w:id="42" w:author="Xavier Hoenner" w:date="2015-09-10T13:11:00Z">
              <w:r>
                <w:rPr>
                  <w:b/>
                </w:rPr>
                <w:t>prop</w:t>
              </w:r>
              <w:proofErr w:type="gramEnd"/>
              <w:r>
                <w:rPr>
                  <w:b/>
                </w:rPr>
                <w:t>_unreg_transmitters</w:t>
              </w:r>
              <w:proofErr w:type="spellEnd"/>
            </w:ins>
          </w:p>
        </w:tc>
        <w:tc>
          <w:tcPr>
            <w:tcW w:w="795" w:type="dxa"/>
            <w:vAlign w:val="center"/>
          </w:tcPr>
          <w:p w14:paraId="6A353167" w14:textId="77777777" w:rsidR="00CC3562" w:rsidRDefault="00CC3562" w:rsidP="00D83BBF">
            <w:pPr>
              <w:jc w:val="center"/>
              <w:rPr>
                <w:ins w:id="43" w:author="Xavier Hoenner" w:date="2015-09-10T13:11:00Z"/>
                <w:b/>
              </w:rPr>
            </w:pPr>
            <w:proofErr w:type="spellStart"/>
            <w:proofErr w:type="gramStart"/>
            <w:ins w:id="44" w:author="Xavier Hoenner" w:date="2015-09-10T13:11:00Z">
              <w:r>
                <w:rPr>
                  <w:b/>
                </w:rPr>
                <w:t>prop</w:t>
              </w:r>
              <w:proofErr w:type="gramEnd"/>
              <w:r>
                <w:rPr>
                  <w:b/>
                </w:rPr>
                <w:t>_unreg_detections</w:t>
              </w:r>
              <w:proofErr w:type="spellEnd"/>
            </w:ins>
          </w:p>
        </w:tc>
        <w:tc>
          <w:tcPr>
            <w:tcW w:w="1276" w:type="dxa"/>
            <w:vAlign w:val="center"/>
          </w:tcPr>
          <w:p w14:paraId="15B529BE" w14:textId="77777777" w:rsidR="00CC3562" w:rsidRPr="0025464E" w:rsidRDefault="00CC3562" w:rsidP="00D83BBF">
            <w:pPr>
              <w:jc w:val="center"/>
              <w:rPr>
                <w:ins w:id="45" w:author="Xavier Hoenner" w:date="2015-09-10T13:11:00Z"/>
                <w:b/>
              </w:rPr>
            </w:pPr>
            <w:proofErr w:type="spellStart"/>
            <w:proofErr w:type="gramStart"/>
            <w:ins w:id="46" w:author="Xavier Hoenner" w:date="2015-09-10T13:11:00Z">
              <w:r>
                <w:rPr>
                  <w:b/>
                </w:rPr>
                <w:t>latest</w:t>
              </w:r>
              <w:proofErr w:type="gramEnd"/>
              <w:r>
                <w:rPr>
                  <w:b/>
                </w:rPr>
                <w:t>_deployment_date</w:t>
              </w:r>
              <w:proofErr w:type="spellEnd"/>
            </w:ins>
          </w:p>
        </w:tc>
        <w:tc>
          <w:tcPr>
            <w:tcW w:w="475" w:type="dxa"/>
          </w:tcPr>
          <w:p w14:paraId="620F1206" w14:textId="77777777" w:rsidR="00CC3562" w:rsidRDefault="00CC3562" w:rsidP="00D83BBF">
            <w:pPr>
              <w:jc w:val="center"/>
              <w:rPr>
                <w:ins w:id="47" w:author="Xavier Hoenner" w:date="2015-09-10T13:11:00Z"/>
                <w:b/>
              </w:rPr>
            </w:pPr>
            <w:proofErr w:type="spellStart"/>
            <w:proofErr w:type="gramStart"/>
            <w:ins w:id="48" w:author="Xavier Hoenner" w:date="2015-09-10T13:11:00Z">
              <w:r>
                <w:rPr>
                  <w:b/>
                </w:rPr>
                <w:t>end</w:t>
              </w:r>
              <w:proofErr w:type="gramEnd"/>
              <w:r>
                <w:rPr>
                  <w:b/>
                </w:rPr>
                <w:t>_date</w:t>
              </w:r>
              <w:proofErr w:type="spellEnd"/>
            </w:ins>
          </w:p>
        </w:tc>
        <w:tc>
          <w:tcPr>
            <w:tcW w:w="730" w:type="dxa"/>
            <w:vAlign w:val="center"/>
          </w:tcPr>
          <w:p w14:paraId="77334C43" w14:textId="77777777" w:rsidR="00CC3562" w:rsidRPr="0025464E" w:rsidDel="00EB6E9D" w:rsidRDefault="00CC3562" w:rsidP="00D83BBF">
            <w:pPr>
              <w:jc w:val="center"/>
              <w:rPr>
                <w:ins w:id="49" w:author="Xavier Hoenner" w:date="2015-09-10T13:11:00Z"/>
                <w:b/>
              </w:rPr>
            </w:pPr>
            <w:proofErr w:type="spellStart"/>
            <w:proofErr w:type="gramStart"/>
            <w:ins w:id="50" w:author="Xavier Hoenner" w:date="2015-09-10T13:11:00Z">
              <w:r>
                <w:rPr>
                  <w:b/>
                </w:rPr>
                <w:t>coverage</w:t>
              </w:r>
              <w:proofErr w:type="gramEnd"/>
              <w:r>
                <w:rPr>
                  <w:b/>
                </w:rPr>
                <w:t>_duration</w:t>
              </w:r>
              <w:proofErr w:type="spellEnd"/>
            </w:ins>
          </w:p>
        </w:tc>
      </w:tr>
      <w:tr w:rsidR="00CC3562" w14:paraId="67949377" w14:textId="77777777" w:rsidTr="00D83BBF">
        <w:trPr>
          <w:jc w:val="center"/>
          <w:ins w:id="51" w:author="Xavier Hoenner" w:date="2015-09-10T13:11:00Z"/>
        </w:trPr>
        <w:tc>
          <w:tcPr>
            <w:tcW w:w="595" w:type="dxa"/>
            <w:vAlign w:val="center"/>
          </w:tcPr>
          <w:p w14:paraId="09BAC486" w14:textId="77777777" w:rsidR="00CC3562" w:rsidRDefault="00CC3562" w:rsidP="00D83BBF">
            <w:pPr>
              <w:jc w:val="center"/>
              <w:rPr>
                <w:ins w:id="52" w:author="Xavier Hoenner" w:date="2015-09-10T13:11:00Z"/>
              </w:rPr>
            </w:pPr>
            <w:ins w:id="53" w:author="Xavier Hoenner" w:date="2015-09-10T13:11:00Z">
              <w:r>
                <w:t>Project name</w:t>
              </w:r>
            </w:ins>
          </w:p>
        </w:tc>
        <w:tc>
          <w:tcPr>
            <w:tcW w:w="807" w:type="dxa"/>
            <w:vAlign w:val="center"/>
          </w:tcPr>
          <w:p w14:paraId="5D11FBC8" w14:textId="77777777" w:rsidR="00CC3562" w:rsidRDefault="00CC3562" w:rsidP="00D83BBF">
            <w:pPr>
              <w:jc w:val="center"/>
              <w:rPr>
                <w:ins w:id="54" w:author="Xavier Hoenner" w:date="2015-09-10T13:11:00Z"/>
              </w:rPr>
            </w:pPr>
            <w:ins w:id="55" w:author="Xavier Hoenner" w:date="2015-09-10T13:11:00Z">
              <w:r>
                <w:t xml:space="preserve"># </w:t>
              </w:r>
              <w:proofErr w:type="gramStart"/>
              <w:r>
                <w:t>installations</w:t>
              </w:r>
              <w:proofErr w:type="gramEnd"/>
            </w:ins>
          </w:p>
        </w:tc>
        <w:tc>
          <w:tcPr>
            <w:tcW w:w="535" w:type="dxa"/>
            <w:vAlign w:val="center"/>
          </w:tcPr>
          <w:p w14:paraId="15F4FCDA" w14:textId="77777777" w:rsidR="00CC3562" w:rsidRDefault="00CC3562" w:rsidP="00D83BBF">
            <w:pPr>
              <w:jc w:val="center"/>
              <w:rPr>
                <w:ins w:id="56" w:author="Xavier Hoenner" w:date="2015-09-10T13:11:00Z"/>
              </w:rPr>
            </w:pPr>
            <w:ins w:id="57" w:author="Xavier Hoenner" w:date="2015-09-10T13:11:00Z">
              <w:r>
                <w:t xml:space="preserve"># </w:t>
              </w:r>
              <w:proofErr w:type="gramStart"/>
              <w:r>
                <w:t>stations</w:t>
              </w:r>
              <w:proofErr w:type="gramEnd"/>
            </w:ins>
          </w:p>
        </w:tc>
        <w:tc>
          <w:tcPr>
            <w:tcW w:w="832" w:type="dxa"/>
            <w:vAlign w:val="center"/>
          </w:tcPr>
          <w:p w14:paraId="7294FED3" w14:textId="77777777" w:rsidR="00CC3562" w:rsidRDefault="00CC3562" w:rsidP="00D83BBF">
            <w:pPr>
              <w:jc w:val="center"/>
              <w:rPr>
                <w:ins w:id="58" w:author="Xavier Hoenner" w:date="2015-09-10T13:11:00Z"/>
              </w:rPr>
            </w:pPr>
            <w:ins w:id="59" w:author="Xavier Hoenner" w:date="2015-09-10T13:11:00Z">
              <w:r>
                <w:t xml:space="preserve"># </w:t>
              </w:r>
              <w:proofErr w:type="gramStart"/>
              <w:r>
                <w:t>deployments</w:t>
              </w:r>
              <w:proofErr w:type="gramEnd"/>
            </w:ins>
          </w:p>
        </w:tc>
        <w:tc>
          <w:tcPr>
            <w:tcW w:w="1262" w:type="dxa"/>
            <w:vAlign w:val="center"/>
          </w:tcPr>
          <w:p w14:paraId="5900D75E" w14:textId="77777777" w:rsidR="00CC3562" w:rsidRDefault="00CC3562" w:rsidP="00D83BBF">
            <w:pPr>
              <w:jc w:val="center"/>
              <w:rPr>
                <w:ins w:id="60" w:author="Xavier Hoenner" w:date="2015-09-10T13:11:00Z"/>
              </w:rPr>
            </w:pPr>
            <w:ins w:id="61" w:author="Xavier Hoenner" w:date="2015-09-10T13:11:00Z">
              <w:r>
                <w:t xml:space="preserve"># </w:t>
              </w:r>
              <w:proofErr w:type="gramStart"/>
              <w:r>
                <w:t>releases</w:t>
              </w:r>
              <w:proofErr w:type="gramEnd"/>
            </w:ins>
          </w:p>
        </w:tc>
        <w:tc>
          <w:tcPr>
            <w:tcW w:w="656" w:type="dxa"/>
            <w:vAlign w:val="center"/>
          </w:tcPr>
          <w:p w14:paraId="10530E96" w14:textId="77777777" w:rsidR="00CC3562" w:rsidRDefault="00CC3562" w:rsidP="00D83BBF">
            <w:pPr>
              <w:jc w:val="center"/>
              <w:rPr>
                <w:ins w:id="62" w:author="Xavier Hoenner" w:date="2015-09-10T13:11:00Z"/>
              </w:rPr>
            </w:pPr>
            <w:ins w:id="63" w:author="Xavier Hoenner" w:date="2015-09-10T13:11:00Z">
              <w:r>
                <w:t xml:space="preserve"># </w:t>
              </w:r>
              <w:proofErr w:type="gramStart"/>
              <w:r>
                <w:t>transmitters</w:t>
              </w:r>
              <w:proofErr w:type="gramEnd"/>
            </w:ins>
          </w:p>
        </w:tc>
        <w:tc>
          <w:tcPr>
            <w:tcW w:w="1276" w:type="dxa"/>
            <w:vAlign w:val="center"/>
          </w:tcPr>
          <w:p w14:paraId="5D63575F" w14:textId="77777777" w:rsidR="00CC3562" w:rsidRDefault="00CC3562" w:rsidP="00D83BBF">
            <w:pPr>
              <w:jc w:val="center"/>
              <w:rPr>
                <w:ins w:id="64" w:author="Xavier Hoenner" w:date="2015-09-10T13:11:00Z"/>
              </w:rPr>
            </w:pPr>
            <w:ins w:id="65" w:author="Xavier Hoenner" w:date="2015-09-10T13:11:00Z">
              <w:r>
                <w:t xml:space="preserve"># </w:t>
              </w:r>
              <w:proofErr w:type="gramStart"/>
              <w:r>
                <w:t>detections</w:t>
              </w:r>
              <w:proofErr w:type="gramEnd"/>
            </w:ins>
          </w:p>
        </w:tc>
        <w:tc>
          <w:tcPr>
            <w:tcW w:w="1171" w:type="dxa"/>
            <w:vAlign w:val="center"/>
          </w:tcPr>
          <w:p w14:paraId="471BD145" w14:textId="77777777" w:rsidR="00CC3562" w:rsidRDefault="00CC3562" w:rsidP="00D83BBF">
            <w:pPr>
              <w:jc w:val="center"/>
              <w:rPr>
                <w:ins w:id="66" w:author="Xavier Hoenner" w:date="2015-09-10T13:11:00Z"/>
              </w:rPr>
            </w:pPr>
            <w:ins w:id="67" w:author="Xavier Hoenner" w:date="2015-09-10T13:11:00Z">
              <w:r>
                <w:t>%</w:t>
              </w:r>
              <w:r w:rsidRPr="00D83BBF">
                <w:t xml:space="preserve"> </w:t>
              </w:r>
              <w:proofErr w:type="gramStart"/>
              <w:r w:rsidRPr="00D83BBF">
                <w:t>unregistered</w:t>
              </w:r>
              <w:proofErr w:type="gramEnd"/>
              <w:r w:rsidRPr="00D83BBF">
                <w:t xml:space="preserve"> transmitters</w:t>
              </w:r>
            </w:ins>
          </w:p>
        </w:tc>
        <w:tc>
          <w:tcPr>
            <w:tcW w:w="795" w:type="dxa"/>
            <w:vAlign w:val="center"/>
          </w:tcPr>
          <w:p w14:paraId="11382447" w14:textId="77777777" w:rsidR="00CC3562" w:rsidRDefault="00CC3562" w:rsidP="00D83BBF">
            <w:pPr>
              <w:jc w:val="center"/>
              <w:rPr>
                <w:ins w:id="68" w:author="Xavier Hoenner" w:date="2015-09-10T13:11:00Z"/>
              </w:rPr>
            </w:pPr>
            <w:ins w:id="69" w:author="Xavier Hoenner" w:date="2015-09-10T13:11:00Z">
              <w:r>
                <w:t>%</w:t>
              </w:r>
              <w:r w:rsidRPr="00992058">
                <w:t xml:space="preserve"> </w:t>
              </w:r>
              <w:proofErr w:type="gramStart"/>
              <w:r w:rsidRPr="00992058">
                <w:t>unregistered</w:t>
              </w:r>
              <w:proofErr w:type="gramEnd"/>
              <w:r w:rsidRPr="00992058">
                <w:t xml:space="preserve"> </w:t>
              </w:r>
              <w:r>
                <w:t>detections</w:t>
              </w:r>
            </w:ins>
          </w:p>
        </w:tc>
        <w:tc>
          <w:tcPr>
            <w:tcW w:w="1276" w:type="dxa"/>
            <w:vAlign w:val="center"/>
          </w:tcPr>
          <w:p w14:paraId="31D473F6" w14:textId="77777777" w:rsidR="00CC3562" w:rsidRDefault="00CC3562" w:rsidP="00D83BBF">
            <w:pPr>
              <w:jc w:val="center"/>
              <w:rPr>
                <w:ins w:id="70" w:author="Xavier Hoenner" w:date="2015-09-10T13:11:00Z"/>
              </w:rPr>
            </w:pPr>
            <w:ins w:id="71" w:author="Xavier Hoenner" w:date="2015-09-10T13:11:00Z">
              <w:r>
                <w:t>Last deployment</w:t>
              </w:r>
            </w:ins>
          </w:p>
        </w:tc>
        <w:tc>
          <w:tcPr>
            <w:tcW w:w="475" w:type="dxa"/>
          </w:tcPr>
          <w:p w14:paraId="3E7178BD" w14:textId="77777777" w:rsidR="00CC3562" w:rsidRDefault="00CC3562" w:rsidP="00D83BBF">
            <w:pPr>
              <w:jc w:val="center"/>
              <w:rPr>
                <w:ins w:id="72" w:author="Xavier Hoenner" w:date="2015-09-10T13:11:00Z"/>
              </w:rPr>
            </w:pPr>
            <w:ins w:id="73" w:author="Xavier Hoenner" w:date="2015-09-10T13:11:00Z">
              <w:r>
                <w:t>Last detection</w:t>
              </w:r>
            </w:ins>
          </w:p>
        </w:tc>
        <w:tc>
          <w:tcPr>
            <w:tcW w:w="730" w:type="dxa"/>
            <w:vAlign w:val="center"/>
          </w:tcPr>
          <w:p w14:paraId="2231B25E" w14:textId="77777777" w:rsidR="00CC3562" w:rsidRDefault="00CC3562" w:rsidP="00D83BBF">
            <w:pPr>
              <w:jc w:val="center"/>
              <w:rPr>
                <w:ins w:id="74" w:author="Xavier Hoenner" w:date="2015-09-10T13:11:00Z"/>
              </w:rPr>
            </w:pPr>
            <w:ins w:id="75" w:author="Xavier Hoenner" w:date="2015-09-10T13:11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CC3562" w14:paraId="3A064108" w14:textId="77777777" w:rsidTr="00D83BBF">
        <w:trPr>
          <w:jc w:val="center"/>
          <w:ins w:id="76" w:author="Xavier Hoenner" w:date="2015-09-10T13:11:00Z"/>
        </w:trPr>
        <w:tc>
          <w:tcPr>
            <w:tcW w:w="10410" w:type="dxa"/>
            <w:gridSpan w:val="12"/>
            <w:shd w:val="clear" w:color="auto" w:fill="595959" w:themeFill="text1" w:themeFillTint="A6"/>
          </w:tcPr>
          <w:p w14:paraId="49EA3BD5" w14:textId="77777777" w:rsidR="00CC3562" w:rsidRDefault="00CC3562" w:rsidP="00D83BBF">
            <w:pPr>
              <w:jc w:val="center"/>
              <w:rPr>
                <w:ins w:id="77" w:author="Xavier Hoenner" w:date="2015-09-10T13:11:00Z"/>
              </w:rPr>
            </w:pPr>
            <w:ins w:id="78" w:author="Xavier Hoenner" w:date="2015-09-10T13:11:00Z">
              <w:r>
                <w:t xml:space="preserve">Headers = </w:t>
              </w:r>
              <w:proofErr w:type="spellStart"/>
              <w:r>
                <w:t>funding_type</w:t>
              </w:r>
              <w:proofErr w:type="spellEnd"/>
            </w:ins>
          </w:p>
        </w:tc>
      </w:tr>
      <w:tr w:rsidR="00CC3562" w14:paraId="3933AA86" w14:textId="77777777" w:rsidTr="00D83BBF">
        <w:trPr>
          <w:jc w:val="center"/>
          <w:ins w:id="79" w:author="Xavier Hoenner" w:date="2015-09-10T13:11:00Z"/>
        </w:trPr>
        <w:tc>
          <w:tcPr>
            <w:tcW w:w="595" w:type="dxa"/>
            <w:vAlign w:val="center"/>
          </w:tcPr>
          <w:p w14:paraId="1CF9A3E7" w14:textId="77777777" w:rsidR="00CC3562" w:rsidRDefault="00CC3562" w:rsidP="00D83BBF">
            <w:pPr>
              <w:jc w:val="center"/>
              <w:rPr>
                <w:ins w:id="80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3011A026" w14:textId="77777777" w:rsidR="00CC3562" w:rsidRDefault="00CC3562" w:rsidP="00D83BBF">
            <w:pPr>
              <w:jc w:val="center"/>
              <w:rPr>
                <w:ins w:id="81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F39935E" w14:textId="77777777" w:rsidR="00CC3562" w:rsidRDefault="00CC3562" w:rsidP="00D83BBF">
            <w:pPr>
              <w:jc w:val="center"/>
              <w:rPr>
                <w:ins w:id="82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4ED75484" w14:textId="77777777" w:rsidR="00CC3562" w:rsidRDefault="00CC3562" w:rsidP="00D83BBF">
            <w:pPr>
              <w:jc w:val="center"/>
              <w:rPr>
                <w:ins w:id="83" w:author="Xavier Hoenner" w:date="2015-09-10T13:11:00Z"/>
              </w:rPr>
            </w:pPr>
          </w:p>
        </w:tc>
        <w:tc>
          <w:tcPr>
            <w:tcW w:w="1262" w:type="dxa"/>
          </w:tcPr>
          <w:p w14:paraId="35D21DDA" w14:textId="77777777" w:rsidR="00CC3562" w:rsidRDefault="00CC3562" w:rsidP="00D83BBF">
            <w:pPr>
              <w:jc w:val="center"/>
              <w:rPr>
                <w:ins w:id="84" w:author="Xavier Hoenner" w:date="2015-09-10T13:11:00Z"/>
              </w:rPr>
            </w:pPr>
          </w:p>
        </w:tc>
        <w:tc>
          <w:tcPr>
            <w:tcW w:w="656" w:type="dxa"/>
          </w:tcPr>
          <w:p w14:paraId="58CFFC20" w14:textId="77777777" w:rsidR="00CC3562" w:rsidRDefault="00CC3562" w:rsidP="00D83BBF">
            <w:pPr>
              <w:jc w:val="center"/>
              <w:rPr>
                <w:ins w:id="85" w:author="Xavier Hoenner" w:date="2015-09-10T13:11:00Z"/>
              </w:rPr>
            </w:pPr>
          </w:p>
        </w:tc>
        <w:tc>
          <w:tcPr>
            <w:tcW w:w="1276" w:type="dxa"/>
          </w:tcPr>
          <w:p w14:paraId="3E083FDA" w14:textId="77777777" w:rsidR="00CC3562" w:rsidRDefault="00CC3562" w:rsidP="00D83BBF">
            <w:pPr>
              <w:jc w:val="center"/>
              <w:rPr>
                <w:ins w:id="86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5D865B12" w14:textId="77777777" w:rsidR="00CC3562" w:rsidRDefault="00CC3562" w:rsidP="00D83BBF">
            <w:pPr>
              <w:jc w:val="center"/>
              <w:rPr>
                <w:ins w:id="87" w:author="Xavier Hoenner" w:date="2015-09-10T13:11:00Z"/>
              </w:rPr>
            </w:pPr>
          </w:p>
        </w:tc>
        <w:tc>
          <w:tcPr>
            <w:tcW w:w="795" w:type="dxa"/>
          </w:tcPr>
          <w:p w14:paraId="0660A952" w14:textId="77777777" w:rsidR="00CC3562" w:rsidRDefault="00CC3562" w:rsidP="00D83BBF">
            <w:pPr>
              <w:jc w:val="center"/>
              <w:rPr>
                <w:ins w:id="88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54C51DB" w14:textId="77777777" w:rsidR="00CC3562" w:rsidRDefault="00CC3562" w:rsidP="00D83BBF">
            <w:pPr>
              <w:jc w:val="center"/>
              <w:rPr>
                <w:ins w:id="89" w:author="Xavier Hoenner" w:date="2015-09-10T13:11:00Z"/>
              </w:rPr>
            </w:pPr>
          </w:p>
        </w:tc>
        <w:tc>
          <w:tcPr>
            <w:tcW w:w="475" w:type="dxa"/>
          </w:tcPr>
          <w:p w14:paraId="1BED18B3" w14:textId="77777777" w:rsidR="00CC3562" w:rsidRDefault="00CC3562" w:rsidP="00D83BBF">
            <w:pPr>
              <w:jc w:val="center"/>
              <w:rPr>
                <w:ins w:id="90" w:author="Xavier Hoenner" w:date="2015-09-10T13:11:00Z"/>
              </w:rPr>
            </w:pPr>
          </w:p>
        </w:tc>
        <w:tc>
          <w:tcPr>
            <w:tcW w:w="730" w:type="dxa"/>
          </w:tcPr>
          <w:p w14:paraId="71D95235" w14:textId="77777777" w:rsidR="00CC3562" w:rsidRDefault="00CC3562" w:rsidP="00D83BBF">
            <w:pPr>
              <w:jc w:val="center"/>
              <w:rPr>
                <w:ins w:id="91" w:author="Xavier Hoenner" w:date="2015-09-10T13:11:00Z"/>
              </w:rPr>
            </w:pPr>
          </w:p>
        </w:tc>
      </w:tr>
    </w:tbl>
    <w:p w14:paraId="69DEBDED" w14:textId="47BD54D3" w:rsidR="006B3C3D" w:rsidDel="00CC3562" w:rsidRDefault="006B3C3D" w:rsidP="006B3C3D">
      <w:pPr>
        <w:ind w:left="993" w:hanging="993"/>
        <w:rPr>
          <w:del w:id="92" w:author="Xavier Hoenner" w:date="2015-09-10T13:11:00Z"/>
        </w:rPr>
      </w:pPr>
      <w:del w:id="93" w:author="Xavier Hoenner" w:date="2015-09-10T13:11:00Z">
        <w:r w:rsidRPr="006B3C3D" w:rsidDel="00CC3562">
          <w:rPr>
            <w:u w:val="single"/>
          </w:rPr>
          <w:delText>Footnote:</w:delText>
        </w:r>
        <w:r w:rsidRPr="006B3C3D" w:rsidDel="00CC3562">
          <w:delText xml:space="preserve"> </w:delText>
        </w:r>
        <w:r w:rsidR="00B5259C" w:rsidDel="00CC3562">
          <w:rPr>
            <w:b/>
          </w:rPr>
          <w:delText>Headers</w:delText>
        </w:r>
        <w:r w:rsidR="00B5259C" w:rsidDel="00CC3562">
          <w:delText>: Type of funding.</w:delText>
        </w:r>
        <w:r w:rsidR="00B5259C" w:rsidDel="00CC3562">
          <w:br/>
        </w:r>
      </w:del>
      <w:del w:id="94" w:author="Xavier Hoenner" w:date="2015-09-09T16:46:00Z">
        <w:r w:rsidR="00B5259C" w:rsidRPr="006B3C3D" w:rsidDel="002F6882">
          <w:rPr>
            <w:b/>
          </w:rPr>
          <w:delText>‘</w:delText>
        </w:r>
      </w:del>
      <w:del w:id="95" w:author="Xavier Hoenner" w:date="2015-09-10T13:11:00Z">
        <w:r w:rsidR="00B5259C" w:rsidDel="00CC3562">
          <w:rPr>
            <w:b/>
          </w:rPr>
          <w:delText xml:space="preserve"># </w:delText>
        </w:r>
        <w:r w:rsidR="00285800" w:rsidDel="00CC3562">
          <w:rPr>
            <w:b/>
          </w:rPr>
          <w:delText xml:space="preserve"> </w:delText>
        </w:r>
        <w:r w:rsidR="00B5259C" w:rsidDel="00CC3562">
          <w:rPr>
            <w:b/>
          </w:rPr>
          <w:delText>installations</w:delText>
        </w:r>
      </w:del>
      <w:del w:id="96" w:author="Xavier Hoenner" w:date="2015-09-09T16:46:00Z">
        <w:r w:rsidR="00B5259C" w:rsidDel="002F6882">
          <w:rPr>
            <w:b/>
          </w:rPr>
          <w:delText>’</w:delText>
        </w:r>
      </w:del>
      <w:del w:id="97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installations</w:delText>
        </w:r>
        <w:r w:rsidR="00B5259C" w:rsidRPr="006B3C3D" w:rsidDel="00CC3562">
          <w:delText>.</w:delText>
        </w:r>
        <w:r w:rsidR="00B5259C" w:rsidDel="00CC3562">
          <w:delText xml:space="preserve"> An installation is a configuration of multiple receivers generally identified by a geographic location.</w:delText>
        </w:r>
        <w:r w:rsidR="00B5259C" w:rsidRPr="006B3C3D" w:rsidDel="00CC3562">
          <w:delText xml:space="preserve"> </w:delText>
        </w:r>
        <w:r w:rsidR="00B5259C" w:rsidRPr="006B3C3D" w:rsidDel="00CC3562">
          <w:br/>
        </w:r>
      </w:del>
      <w:del w:id="98" w:author="Xavier Hoenner" w:date="2015-09-09T16:46:00Z">
        <w:r w:rsidR="00B5259C" w:rsidRPr="006B3C3D" w:rsidDel="002F6882">
          <w:rPr>
            <w:b/>
          </w:rPr>
          <w:delText>‘</w:delText>
        </w:r>
      </w:del>
      <w:del w:id="99" w:author="Xavier Hoenner" w:date="2015-09-10T13:11:00Z">
        <w:r w:rsidR="00B5259C" w:rsidDel="00CC3562">
          <w:rPr>
            <w:b/>
          </w:rPr>
          <w:delText># stations</w:delText>
        </w:r>
      </w:del>
      <w:del w:id="100" w:author="Xavier Hoenner" w:date="2015-09-09T16:46:00Z">
        <w:r w:rsidR="00B5259C" w:rsidRPr="006B3C3D" w:rsidDel="002F6882">
          <w:rPr>
            <w:b/>
          </w:rPr>
          <w:delText>’</w:delText>
        </w:r>
      </w:del>
      <w:del w:id="101" w:author="Xavier Hoenner" w:date="2015-09-10T13:11:00Z">
        <w:r w:rsidR="00B5259C" w:rsidRPr="006B3C3D" w:rsidDel="00CC3562">
          <w:delText xml:space="preserve">: </w:delText>
        </w:r>
        <w:r w:rsidR="00B5259C" w:rsidDel="00CC3562">
          <w:delText>Total number of receiving stations</w:delText>
        </w:r>
        <w:r w:rsidR="00B5259C" w:rsidRPr="006B3C3D" w:rsidDel="00CC3562">
          <w:delText>.</w:delText>
        </w:r>
        <w:r w:rsidR="00B5259C" w:rsidDel="00CC3562">
          <w:delText xml:space="preserve"> A receiving station is a location within an installation where a receiver is deployed.</w:delText>
        </w:r>
        <w:r w:rsidR="00B5259C" w:rsidDel="00CC3562">
          <w:br/>
        </w:r>
      </w:del>
      <w:del w:id="102" w:author="Xavier Hoenner" w:date="2015-09-09T16:46:00Z">
        <w:r w:rsidR="00B5259C" w:rsidDel="002F6882">
          <w:rPr>
            <w:b/>
          </w:rPr>
          <w:delText>‘</w:delText>
        </w:r>
      </w:del>
      <w:del w:id="103" w:author="Xavier Hoenner" w:date="2015-09-10T13:11:00Z">
        <w:r w:rsidR="00B5259C" w:rsidDel="00CC3562">
          <w:rPr>
            <w:b/>
          </w:rPr>
          <w:delText># deployments</w:delText>
        </w:r>
      </w:del>
      <w:del w:id="104" w:author="Xavier Hoenner" w:date="2015-09-09T16:46:00Z">
        <w:r w:rsidR="00B5259C" w:rsidDel="002F6882">
          <w:rPr>
            <w:b/>
          </w:rPr>
          <w:delText>’</w:delText>
        </w:r>
      </w:del>
      <w:del w:id="105" w:author="Xavier Hoenner" w:date="2015-09-10T13:11:00Z">
        <w:r w:rsidR="00B5259C" w:rsidDel="00CC3562">
          <w:delText>: Total number of receiver deployments.</w:delText>
        </w:r>
      </w:del>
      <w:del w:id="106" w:author="Xavier Hoenner" w:date="2015-09-10T12:55:00Z">
        <w:r w:rsidR="00B5259C" w:rsidDel="003B0C4F">
          <w:delText xml:space="preserve"> The receiver is attached to a mooring at a pre-defined depth.</w:delText>
        </w:r>
      </w:del>
      <w:del w:id="107" w:author="Xavier Hoenner" w:date="2015-09-10T13:11:00Z">
        <w:r w:rsidR="006219A1" w:rsidDel="00CC3562">
          <w:br/>
        </w:r>
      </w:del>
      <w:del w:id="108" w:author="Xavier Hoenner" w:date="2015-09-09T16:45:00Z">
        <w:r w:rsidR="006219A1" w:rsidRPr="006B3C3D" w:rsidDel="002F6882">
          <w:rPr>
            <w:b/>
          </w:rPr>
          <w:delText>‘</w:delText>
        </w:r>
        <w:r w:rsidR="006219A1" w:rsidDel="002F6882">
          <w:rPr>
            <w:b/>
          </w:rPr>
          <w:delText>First deployment</w:delText>
        </w:r>
        <w:r w:rsidR="006219A1" w:rsidRPr="006B3C3D" w:rsidDel="002F6882">
          <w:rPr>
            <w:b/>
          </w:rPr>
          <w:delText>’</w:delText>
        </w:r>
        <w:r w:rsidR="006219A1" w:rsidRPr="006B3C3D" w:rsidDel="002F6882">
          <w:delText xml:space="preserve">: Earliest </w:delText>
        </w:r>
        <w:r w:rsidR="006219A1" w:rsidDel="002F6882">
          <w:delText xml:space="preserve">receiver deployment </w:delText>
        </w:r>
        <w:r w:rsidR="006219A1" w:rsidRPr="006B3C3D" w:rsidDel="002F6882">
          <w:delText>date</w:delText>
        </w:r>
        <w:r w:rsidR="006219A1" w:rsidDel="002F6882">
          <w:delText xml:space="preserve"> (format: dd/mm/yyyy).</w:delText>
        </w:r>
        <w:r w:rsidR="006219A1" w:rsidRPr="006B3C3D" w:rsidDel="002F6882">
          <w:br/>
        </w:r>
        <w:r w:rsidR="006219A1" w:rsidRPr="006B3C3D" w:rsidDel="002F6882">
          <w:rPr>
            <w:b/>
          </w:rPr>
          <w:delText>‘</w:delText>
        </w:r>
      </w:del>
      <w:del w:id="109" w:author="Xavier Hoenner" w:date="2015-09-10T13:11:00Z">
        <w:r w:rsidR="006219A1" w:rsidDel="00CC3562">
          <w:rPr>
            <w:b/>
          </w:rPr>
          <w:delText>Last deployment</w:delText>
        </w:r>
      </w:del>
      <w:del w:id="110" w:author="Xavier Hoenner" w:date="2015-09-09T16:45:00Z">
        <w:r w:rsidR="006219A1" w:rsidRPr="006B3C3D" w:rsidDel="002F6882">
          <w:rPr>
            <w:b/>
          </w:rPr>
          <w:delText>’</w:delText>
        </w:r>
      </w:del>
      <w:del w:id="111" w:author="Xavier Hoenner" w:date="2015-09-10T13:11:00Z">
        <w:r w:rsidR="006219A1" w:rsidRPr="006B3C3D" w:rsidDel="00CC3562">
          <w:delText xml:space="preserve">: Latest </w:delText>
        </w:r>
        <w:r w:rsidR="006219A1" w:rsidDel="00CC3562">
          <w:delText xml:space="preserve">receiver deployment </w:delText>
        </w:r>
        <w:r w:rsidR="006219A1" w:rsidRPr="006B3C3D" w:rsidDel="00CC3562">
          <w:delText>date</w:delText>
        </w:r>
        <w:r w:rsidR="006219A1" w:rsidDel="00CC3562">
          <w:delText xml:space="preserve"> (format: dd/mm/yyyy).</w:delText>
        </w:r>
        <w:r w:rsidR="00E17168" w:rsidDel="00CC3562">
          <w:br/>
        </w:r>
      </w:del>
      <w:del w:id="112" w:author="Xavier Hoenner" w:date="2015-09-09T16:46:00Z">
        <w:r w:rsidR="00E17168" w:rsidRPr="006B3C3D" w:rsidDel="002F6882">
          <w:rPr>
            <w:b/>
          </w:rPr>
          <w:delText>‘</w:delText>
        </w:r>
      </w:del>
      <w:del w:id="113" w:author="Xavier Hoenner" w:date="2015-09-10T13:11:00Z">
        <w:r w:rsidR="00E17168" w:rsidDel="00CC3562">
          <w:rPr>
            <w:b/>
          </w:rPr>
          <w:delText># releases</w:delText>
        </w:r>
        <w:r w:rsidR="00E17168" w:rsidRPr="006B3C3D" w:rsidDel="00CC3562">
          <w:rPr>
            <w:b/>
          </w:rPr>
          <w:delText>:</w:delText>
        </w:r>
        <w:r w:rsidR="00E17168" w:rsidRPr="006B3C3D" w:rsidDel="00CC3562">
          <w:delText xml:space="preserve"> </w:delText>
        </w:r>
        <w:r w:rsidR="00E17168" w:rsidDel="00CC3562">
          <w:delText>Total number of animals released</w:delText>
        </w:r>
        <w:r w:rsidR="00183CAF" w:rsidDel="00CC3562">
          <w:delText xml:space="preserve"> under each project’s name</w:delText>
        </w:r>
        <w:r w:rsidR="00E17168" w:rsidDel="00CC3562">
          <w:delText>.</w:delText>
        </w:r>
        <w:r w:rsidR="00B5259C" w:rsidDel="00CC3562">
          <w:br/>
        </w:r>
      </w:del>
      <w:del w:id="114" w:author="Xavier Hoenner" w:date="2015-09-09T16:46:00Z">
        <w:r w:rsidR="00B5259C" w:rsidRPr="006B3C3D" w:rsidDel="002F6882">
          <w:rPr>
            <w:b/>
          </w:rPr>
          <w:delText>‘</w:delText>
        </w:r>
      </w:del>
      <w:del w:id="115" w:author="Xavier Hoenner" w:date="2015-09-10T13:11:00Z">
        <w:r w:rsidR="00B5259C" w:rsidDel="00CC3562">
          <w:rPr>
            <w:b/>
          </w:rPr>
          <w:delText># detections</w:delText>
        </w:r>
      </w:del>
      <w:del w:id="116" w:author="Xavier Hoenner" w:date="2015-09-09T16:46:00Z">
        <w:r w:rsidR="00B5259C" w:rsidRPr="006B3C3D" w:rsidDel="002F6882">
          <w:rPr>
            <w:b/>
          </w:rPr>
          <w:delText>’</w:delText>
        </w:r>
      </w:del>
      <w:del w:id="117" w:author="Xavier Hoenner" w:date="2015-09-10T13:11:00Z">
        <w:r w:rsidR="00B5259C" w:rsidRPr="006B3C3D" w:rsidDel="00CC3562">
          <w:rPr>
            <w:b/>
          </w:rPr>
          <w:delText>:</w:delText>
        </w:r>
        <w:r w:rsidR="00B5259C" w:rsidRPr="006B3C3D" w:rsidDel="00CC3562">
          <w:delText xml:space="preserve"> </w:delText>
        </w:r>
        <w:r w:rsidR="00B5259C" w:rsidDel="00CC3562">
          <w:delText>Total number of tag detections received and stored on a receiver.</w:delText>
        </w:r>
        <w:r w:rsidR="00B5259C" w:rsidDel="00CC3562">
          <w:br/>
        </w:r>
      </w:del>
      <w:del w:id="118" w:author="Xavier Hoenner" w:date="2015-09-09T16:46:00Z">
        <w:r w:rsidR="00413B61" w:rsidRPr="006B3C3D" w:rsidDel="002F6882">
          <w:rPr>
            <w:b/>
          </w:rPr>
          <w:delText>‘</w:delText>
        </w:r>
      </w:del>
      <w:del w:id="119" w:author="Xavier Hoenner" w:date="2015-09-10T13:11:00Z">
        <w:r w:rsidR="00413B61" w:rsidDel="00CC3562">
          <w:rPr>
            <w:b/>
          </w:rPr>
          <w:delText>Last detection</w:delText>
        </w:r>
      </w:del>
      <w:del w:id="120" w:author="Xavier Hoenner" w:date="2015-09-09T16:45:00Z">
        <w:r w:rsidR="00413B61" w:rsidDel="002F6882">
          <w:rPr>
            <w:b/>
          </w:rPr>
          <w:delText>’</w:delText>
        </w:r>
      </w:del>
      <w:del w:id="121" w:author="Xavier Hoenner" w:date="2015-09-10T13:11:00Z">
        <w:r w:rsidR="00413B61" w:rsidRPr="006B3C3D" w:rsidDel="00CC3562">
          <w:delText xml:space="preserve">: Latest </w:delText>
        </w:r>
        <w:r w:rsidR="00413B61" w:rsidDel="00CC3562">
          <w:delText xml:space="preserve">detection </w:delText>
        </w:r>
        <w:r w:rsidR="00413B61" w:rsidRPr="006B3C3D" w:rsidDel="00CC3562">
          <w:delText>date</w:delText>
        </w:r>
        <w:r w:rsidR="00413B61" w:rsidDel="00CC3562">
          <w:delText xml:space="preserve"> (format: dd/mm/yyyy).</w:delText>
        </w:r>
        <w:r w:rsidRPr="006B3C3D" w:rsidDel="00CC3562">
          <w:br/>
        </w:r>
      </w:del>
      <w:del w:id="122" w:author="Xavier Hoenner" w:date="2015-09-09T16:46:00Z">
        <w:r w:rsidR="00B5259C" w:rsidDel="002F6882">
          <w:rPr>
            <w:b/>
          </w:rPr>
          <w:delText>‘Time coverage’</w:delText>
        </w:r>
      </w:del>
      <w:del w:id="123" w:author="Xavier Hoenner" w:date="2015-09-10T13:11:00Z">
        <w:r w:rsidR="00B5259C" w:rsidDel="00CC3562">
          <w:delText xml:space="preserve">: Number of days between the earliest and latest </w:delText>
        </w:r>
        <w:r w:rsidR="00413B61" w:rsidDel="00CC3562">
          <w:delText>detection</w:delText>
        </w:r>
        <w:r w:rsidR="00B5259C" w:rsidDel="00CC3562">
          <w:delText xml:space="preserve"> dates</w:delText>
        </w:r>
      </w:del>
      <w:del w:id="124" w:author="Xavier Hoenner" w:date="2015-09-09T16:46:00Z">
        <w:r w:rsidR="00B5259C" w:rsidDel="001E2F6A">
          <w:delText>.</w:delText>
        </w:r>
      </w:del>
      <w:del w:id="125" w:author="Xavier Hoenner" w:date="2015-09-10T13:11:00Z">
        <w:r w:rsidR="00B5259C" w:rsidRPr="006B3C3D" w:rsidDel="00CC3562">
          <w:rPr>
            <w:b/>
          </w:rPr>
          <w:delText xml:space="preserve"> </w:delText>
        </w:r>
        <w:r w:rsidR="00F3428B" w:rsidDel="00CC3562">
          <w:br/>
        </w:r>
        <w:r w:rsidR="00F3428B" w:rsidDel="00CC3562">
          <w:rPr>
            <w:b/>
          </w:rPr>
          <w:delText xml:space="preserve">AATAMS: </w:delText>
        </w:r>
        <w:r w:rsidR="00F3428B" w:rsidDel="00CC3562">
          <w:delText>Australian Animal T</w:delText>
        </w:r>
      </w:del>
      <w:del w:id="126" w:author="Xavier Hoenner" w:date="2015-08-28T12:16:00Z">
        <w:r w:rsidR="00F3428B" w:rsidDel="00C95F36">
          <w:delText>agg</w:delText>
        </w:r>
      </w:del>
      <w:del w:id="127" w:author="Xavier Hoenner" w:date="2015-09-10T13:11:00Z">
        <w:r w:rsidR="00F3428B" w:rsidDel="00CC3562">
          <w:delText>ing and Monitoring System (</w:delText>
        </w:r>
        <w:r w:rsidR="00F96E69" w:rsidDel="00CC3562">
          <w:fldChar w:fldCharType="begin"/>
        </w:r>
        <w:r w:rsidR="00F96E69" w:rsidDel="00CC3562">
          <w:delInstrText xml:space="preserve"> HYPERLINK "http://imos.org.au/aatams.html" </w:delInstrText>
        </w:r>
        <w:r w:rsidR="00F96E69" w:rsidDel="00CC3562">
          <w:fldChar w:fldCharType="separate"/>
        </w:r>
        <w:r w:rsidR="00F3428B" w:rsidRPr="009830B3" w:rsidDel="00CC3562">
          <w:rPr>
            <w:rStyle w:val="Hyperlink"/>
          </w:rPr>
          <w:delText>http://imos.org.au/aatams.html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 xml:space="preserve">; web app: </w:delText>
        </w:r>
        <w:r w:rsidR="00F96E69" w:rsidDel="00CC3562">
          <w:fldChar w:fldCharType="begin"/>
        </w:r>
        <w:r w:rsidR="00F96E69" w:rsidDel="00CC3562">
          <w:delInstrText xml:space="preserve"> HYPERLINK "https://aatams.emii.org.au/aatams/" </w:delInstrText>
        </w:r>
        <w:r w:rsidR="00F96E69" w:rsidDel="00CC3562">
          <w:fldChar w:fldCharType="separate"/>
        </w:r>
        <w:r w:rsidR="00B47509" w:rsidRPr="00BF19BE" w:rsidDel="00CC3562">
          <w:rPr>
            <w:rStyle w:val="Hyperlink"/>
          </w:rPr>
          <w:delText>https://aatams.emii.org.au/aatams/</w:delText>
        </w:r>
        <w:r w:rsidR="00F96E69" w:rsidDel="00CC3562">
          <w:rPr>
            <w:rStyle w:val="Hyperlink"/>
          </w:rPr>
          <w:fldChar w:fldCharType="end"/>
        </w:r>
        <w:r w:rsidR="00B47509" w:rsidDel="00CC3562">
          <w:delText>).</w:delText>
        </w:r>
        <w:r w:rsidR="00681994" w:rsidDel="00CC3562">
          <w:br/>
        </w:r>
        <w:r w:rsidDel="00CC3562">
          <w:delText xml:space="preserve"> </w:delText>
        </w:r>
      </w:del>
    </w:p>
    <w:p w14:paraId="21291793" w14:textId="5AC23F72" w:rsidR="00580B53" w:rsidDel="00CC3562" w:rsidRDefault="00580B53" w:rsidP="00580B53">
      <w:pPr>
        <w:pStyle w:val="Heading3"/>
        <w:rPr>
          <w:del w:id="128" w:author="Xavier Hoenner" w:date="2015-09-10T13:11:00Z"/>
        </w:rPr>
      </w:pPr>
      <w:del w:id="129" w:author="Xavier Hoenner" w:date="2015-09-10T13:11:00Z">
        <w:r w:rsidDel="00CC3562">
          <w:delText>Template</w:delText>
        </w:r>
      </w:del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3B0C4F" w:rsidDel="00CC3562" w14:paraId="44308968" w14:textId="4A538F18" w:rsidTr="003B0C4F">
        <w:trPr>
          <w:jc w:val="center"/>
          <w:del w:id="130" w:author="Xavier Hoenner" w:date="2015-09-10T13:11:00Z"/>
        </w:trPr>
        <w:tc>
          <w:tcPr>
            <w:tcW w:w="595" w:type="dxa"/>
            <w:vAlign w:val="center"/>
          </w:tcPr>
          <w:p w14:paraId="407A1A26" w14:textId="12659A10" w:rsidR="003B0C4F" w:rsidRPr="0025464E" w:rsidDel="00CC3562" w:rsidRDefault="003B0C4F" w:rsidP="00BD24EC">
            <w:pPr>
              <w:jc w:val="center"/>
              <w:rPr>
                <w:del w:id="131" w:author="Xavier Hoenner" w:date="2015-09-10T13:11:00Z"/>
                <w:b/>
              </w:rPr>
            </w:pPr>
            <w:del w:id="132" w:author="Xavier Hoenner" w:date="2015-09-10T13:11:00Z">
              <w:r w:rsidRPr="0025464E" w:rsidDel="00CC3562">
                <w:rPr>
                  <w:b/>
                </w:rPr>
                <w:delText>project_name</w:delText>
              </w:r>
            </w:del>
          </w:p>
        </w:tc>
        <w:tc>
          <w:tcPr>
            <w:tcW w:w="807" w:type="dxa"/>
            <w:vAlign w:val="center"/>
          </w:tcPr>
          <w:p w14:paraId="274A030A" w14:textId="4BB6C5BE" w:rsidR="003B0C4F" w:rsidRPr="0025464E" w:rsidDel="00CC3562" w:rsidRDefault="003B0C4F" w:rsidP="00EB6E9D">
            <w:pPr>
              <w:jc w:val="center"/>
              <w:rPr>
                <w:del w:id="133" w:author="Xavier Hoenner" w:date="2015-09-10T13:11:00Z"/>
                <w:b/>
              </w:rPr>
            </w:pPr>
            <w:del w:id="134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_installations</w:delText>
              </w:r>
            </w:del>
          </w:p>
        </w:tc>
        <w:tc>
          <w:tcPr>
            <w:tcW w:w="535" w:type="dxa"/>
            <w:vAlign w:val="center"/>
          </w:tcPr>
          <w:p w14:paraId="5D636B4D" w14:textId="0FA7CBA4" w:rsidR="003B0C4F" w:rsidRPr="0025464E" w:rsidDel="00CC3562" w:rsidRDefault="003B0C4F" w:rsidP="008A25A1">
            <w:pPr>
              <w:jc w:val="center"/>
              <w:rPr>
                <w:del w:id="135" w:author="Xavier Hoenner" w:date="2015-09-10T13:11:00Z"/>
                <w:b/>
              </w:rPr>
            </w:pPr>
            <w:del w:id="136" w:author="Xavier Hoenner" w:date="2015-09-10T13:11:00Z">
              <w:r w:rsidRPr="0025464E" w:rsidDel="00CC3562">
                <w:rPr>
                  <w:b/>
                </w:rPr>
                <w:delText>n</w:delText>
              </w:r>
              <w:r w:rsidDel="00CC3562">
                <w:rPr>
                  <w:b/>
                </w:rPr>
                <w:delText>o</w:delText>
              </w:r>
              <w:r w:rsidRPr="0025464E" w:rsidDel="00CC3562">
                <w:rPr>
                  <w:b/>
                </w:rPr>
                <w:delText>_stations</w:delText>
              </w:r>
            </w:del>
          </w:p>
        </w:tc>
        <w:tc>
          <w:tcPr>
            <w:tcW w:w="832" w:type="dxa"/>
            <w:vAlign w:val="center"/>
          </w:tcPr>
          <w:p w14:paraId="4A184C8D" w14:textId="428C2062" w:rsidR="003B0C4F" w:rsidRPr="0025464E" w:rsidDel="00CC3562" w:rsidRDefault="003B0C4F" w:rsidP="00BD24EC">
            <w:pPr>
              <w:jc w:val="center"/>
              <w:rPr>
                <w:del w:id="137" w:author="Xavier Hoenner" w:date="2015-09-10T13:11:00Z"/>
                <w:b/>
              </w:rPr>
            </w:pPr>
            <w:del w:id="138" w:author="Xavier Hoenner" w:date="2015-09-10T13:11:00Z">
              <w:r w:rsidDel="00CC3562">
                <w:rPr>
                  <w:b/>
                </w:rPr>
                <w:delText>no</w:delText>
              </w:r>
              <w:r w:rsidRPr="0025464E" w:rsidDel="00CC3562">
                <w:rPr>
                  <w:b/>
                </w:rPr>
                <w:delText>_deployments</w:delText>
              </w:r>
            </w:del>
          </w:p>
        </w:tc>
        <w:tc>
          <w:tcPr>
            <w:tcW w:w="1262" w:type="dxa"/>
            <w:vAlign w:val="center"/>
          </w:tcPr>
          <w:p w14:paraId="4FA6FB8D" w14:textId="1B1188A5" w:rsidR="003B0C4F" w:rsidDel="00CC3562" w:rsidRDefault="003B0C4F" w:rsidP="004C188E">
            <w:pPr>
              <w:jc w:val="center"/>
              <w:rPr>
                <w:del w:id="139" w:author="Xavier Hoenner" w:date="2015-09-10T13:11:00Z"/>
                <w:b/>
              </w:rPr>
            </w:pPr>
            <w:del w:id="140" w:author="Xavier Hoenner" w:date="2015-09-09T16:47:00Z">
              <w:r w:rsidDel="00C61AF9">
                <w:rPr>
                  <w:b/>
                </w:rPr>
                <w:delText>earliest_deployment_date</w:delText>
              </w:r>
            </w:del>
          </w:p>
        </w:tc>
        <w:tc>
          <w:tcPr>
            <w:tcW w:w="1276" w:type="dxa"/>
            <w:vAlign w:val="center"/>
          </w:tcPr>
          <w:p w14:paraId="37BBA207" w14:textId="1A527553" w:rsidR="003B0C4F" w:rsidDel="00CC3562" w:rsidRDefault="003B0C4F" w:rsidP="003815B2">
            <w:pPr>
              <w:jc w:val="center"/>
              <w:rPr>
                <w:del w:id="141" w:author="Xavier Hoenner" w:date="2015-09-10T13:11:00Z"/>
                <w:b/>
              </w:rPr>
            </w:pPr>
            <w:del w:id="142" w:author="Xavier Hoenner" w:date="2015-09-09T16:48:00Z">
              <w:r w:rsidDel="00C13C16">
                <w:rPr>
                  <w:b/>
                </w:rPr>
                <w:delText>latest_deployment_date</w:delText>
              </w:r>
            </w:del>
          </w:p>
        </w:tc>
        <w:tc>
          <w:tcPr>
            <w:tcW w:w="1171" w:type="dxa"/>
            <w:vAlign w:val="center"/>
          </w:tcPr>
          <w:p w14:paraId="5E434E5C" w14:textId="08603A95" w:rsidR="003B0C4F" w:rsidDel="00CC3562" w:rsidRDefault="003B0C4F" w:rsidP="003815B2">
            <w:pPr>
              <w:jc w:val="center"/>
              <w:rPr>
                <w:del w:id="143" w:author="Xavier Hoenner" w:date="2015-09-10T13:11:00Z"/>
                <w:b/>
              </w:rPr>
            </w:pPr>
            <w:del w:id="144" w:author="Xavier Hoenner" w:date="2015-09-10T12:58:00Z">
              <w:r w:rsidDel="003B0C4F">
                <w:rPr>
                  <w:b/>
                </w:rPr>
                <w:delText>no_releases</w:delText>
              </w:r>
            </w:del>
          </w:p>
        </w:tc>
        <w:tc>
          <w:tcPr>
            <w:tcW w:w="1276" w:type="dxa"/>
            <w:vAlign w:val="center"/>
          </w:tcPr>
          <w:p w14:paraId="213DA66D" w14:textId="2AF88D66" w:rsidR="003B0C4F" w:rsidRPr="0025464E" w:rsidDel="00CC3562" w:rsidRDefault="003B0C4F" w:rsidP="00BD24EC">
            <w:pPr>
              <w:jc w:val="center"/>
              <w:rPr>
                <w:del w:id="145" w:author="Xavier Hoenner" w:date="2015-09-10T13:11:00Z"/>
                <w:b/>
              </w:rPr>
            </w:pPr>
            <w:del w:id="146" w:author="Xavier Hoenner" w:date="2015-09-09T16:48:00Z">
              <w:r w:rsidDel="000800F1">
                <w:rPr>
                  <w:b/>
                </w:rPr>
                <w:delText>no_detections</w:delText>
              </w:r>
            </w:del>
          </w:p>
        </w:tc>
        <w:tc>
          <w:tcPr>
            <w:tcW w:w="475" w:type="dxa"/>
          </w:tcPr>
          <w:p w14:paraId="373A88E9" w14:textId="0F0150E8" w:rsidR="003B0C4F" w:rsidDel="00CC3562" w:rsidRDefault="003B0C4F" w:rsidP="00BD24EC">
            <w:pPr>
              <w:jc w:val="center"/>
              <w:rPr>
                <w:del w:id="147" w:author="Xavier Hoenner" w:date="2015-09-10T13:11:00Z"/>
                <w:b/>
              </w:rPr>
            </w:pPr>
            <w:del w:id="148" w:author="Xavier Hoenner" w:date="2015-09-10T13:11:00Z">
              <w:r w:rsidDel="00CC3562">
                <w:rPr>
                  <w:b/>
                </w:rPr>
                <w:delText>end_date</w:delText>
              </w:r>
            </w:del>
          </w:p>
        </w:tc>
        <w:tc>
          <w:tcPr>
            <w:tcW w:w="730" w:type="dxa"/>
            <w:vAlign w:val="center"/>
          </w:tcPr>
          <w:p w14:paraId="00B1E87C" w14:textId="75D6BE68" w:rsidR="003B0C4F" w:rsidRPr="0025464E" w:rsidDel="00CC3562" w:rsidRDefault="003B0C4F" w:rsidP="00BD24EC">
            <w:pPr>
              <w:jc w:val="center"/>
              <w:rPr>
                <w:del w:id="149" w:author="Xavier Hoenner" w:date="2015-09-10T13:11:00Z"/>
                <w:b/>
              </w:rPr>
            </w:pPr>
            <w:del w:id="150" w:author="Xavier Hoenner" w:date="2015-09-10T13:11:00Z">
              <w:r w:rsidDel="00CC3562">
                <w:rPr>
                  <w:b/>
                </w:rPr>
                <w:delText>coverage_duration</w:delText>
              </w:r>
            </w:del>
          </w:p>
        </w:tc>
      </w:tr>
      <w:tr w:rsidR="003B0C4F" w:rsidDel="00CC3562" w14:paraId="4DB9ADEB" w14:textId="609789B1" w:rsidTr="003B0C4F">
        <w:trPr>
          <w:jc w:val="center"/>
          <w:del w:id="151" w:author="Xavier Hoenner" w:date="2015-09-10T13:11:00Z"/>
        </w:trPr>
        <w:tc>
          <w:tcPr>
            <w:tcW w:w="595" w:type="dxa"/>
            <w:vAlign w:val="center"/>
          </w:tcPr>
          <w:p w14:paraId="151422A4" w14:textId="215ACC69" w:rsidR="003B0C4F" w:rsidDel="00CC3562" w:rsidRDefault="003B0C4F" w:rsidP="00BD24EC">
            <w:pPr>
              <w:jc w:val="center"/>
              <w:rPr>
                <w:del w:id="152" w:author="Xavier Hoenner" w:date="2015-09-10T13:11:00Z"/>
              </w:rPr>
            </w:pPr>
            <w:del w:id="153" w:author="Xavier Hoenner" w:date="2015-09-10T13:11:00Z">
              <w:r w:rsidDel="00CC3562">
                <w:delText>Project name</w:delText>
              </w:r>
            </w:del>
          </w:p>
        </w:tc>
        <w:tc>
          <w:tcPr>
            <w:tcW w:w="807" w:type="dxa"/>
            <w:vAlign w:val="center"/>
          </w:tcPr>
          <w:p w14:paraId="4081B3F0" w14:textId="1F14BF2C" w:rsidR="003B0C4F" w:rsidDel="00CC3562" w:rsidRDefault="003B0C4F" w:rsidP="00BD24EC">
            <w:pPr>
              <w:jc w:val="center"/>
              <w:rPr>
                <w:del w:id="154" w:author="Xavier Hoenner" w:date="2015-09-10T13:11:00Z"/>
              </w:rPr>
            </w:pPr>
            <w:del w:id="155" w:author="Xavier Hoenner" w:date="2015-09-10T13:11:00Z">
              <w:r w:rsidDel="00CC3562">
                <w:delText># installations</w:delText>
              </w:r>
            </w:del>
          </w:p>
        </w:tc>
        <w:tc>
          <w:tcPr>
            <w:tcW w:w="535" w:type="dxa"/>
            <w:vAlign w:val="center"/>
          </w:tcPr>
          <w:p w14:paraId="4AE0C72B" w14:textId="0B8C28A2" w:rsidR="003B0C4F" w:rsidDel="00CC3562" w:rsidRDefault="003B0C4F" w:rsidP="00BD24EC">
            <w:pPr>
              <w:jc w:val="center"/>
              <w:rPr>
                <w:del w:id="156" w:author="Xavier Hoenner" w:date="2015-09-10T13:11:00Z"/>
              </w:rPr>
            </w:pPr>
            <w:del w:id="157" w:author="Xavier Hoenner" w:date="2015-09-10T13:11:00Z">
              <w:r w:rsidDel="00CC3562">
                <w:delText># stations</w:delText>
              </w:r>
            </w:del>
          </w:p>
        </w:tc>
        <w:tc>
          <w:tcPr>
            <w:tcW w:w="832" w:type="dxa"/>
            <w:vAlign w:val="center"/>
          </w:tcPr>
          <w:p w14:paraId="2C459351" w14:textId="5662EBC2" w:rsidR="003B0C4F" w:rsidDel="00CC3562" w:rsidRDefault="003B0C4F" w:rsidP="00BD24EC">
            <w:pPr>
              <w:jc w:val="center"/>
              <w:rPr>
                <w:del w:id="158" w:author="Xavier Hoenner" w:date="2015-09-10T13:11:00Z"/>
              </w:rPr>
            </w:pPr>
            <w:del w:id="159" w:author="Xavier Hoenner" w:date="2015-09-10T13:11:00Z">
              <w:r w:rsidDel="00CC3562">
                <w:delText># deployments</w:delText>
              </w:r>
            </w:del>
          </w:p>
        </w:tc>
        <w:tc>
          <w:tcPr>
            <w:tcW w:w="1262" w:type="dxa"/>
            <w:vAlign w:val="center"/>
          </w:tcPr>
          <w:p w14:paraId="16A38A0A" w14:textId="6229383C" w:rsidR="003B0C4F" w:rsidDel="00CC3562" w:rsidRDefault="003B0C4F" w:rsidP="004C188E">
            <w:pPr>
              <w:jc w:val="center"/>
              <w:rPr>
                <w:del w:id="160" w:author="Xavier Hoenner" w:date="2015-09-10T13:11:00Z"/>
              </w:rPr>
            </w:pPr>
            <w:del w:id="161" w:author="Xavier Hoenner" w:date="2015-09-09T16:47:00Z">
              <w:r w:rsidDel="00C61AF9">
                <w:delText>First deployment</w:delText>
              </w:r>
            </w:del>
          </w:p>
        </w:tc>
        <w:tc>
          <w:tcPr>
            <w:tcW w:w="1276" w:type="dxa"/>
            <w:vAlign w:val="center"/>
          </w:tcPr>
          <w:p w14:paraId="2560AAFA" w14:textId="7A4F7704" w:rsidR="003B0C4F" w:rsidDel="00CC3562" w:rsidRDefault="003B0C4F" w:rsidP="004C188E">
            <w:pPr>
              <w:jc w:val="center"/>
              <w:rPr>
                <w:del w:id="162" w:author="Xavier Hoenner" w:date="2015-09-10T13:11:00Z"/>
              </w:rPr>
            </w:pPr>
            <w:del w:id="163" w:author="Xavier Hoenner" w:date="2015-09-09T16:48:00Z">
              <w:r w:rsidDel="00C13C16">
                <w:delText>Last deployment</w:delText>
              </w:r>
            </w:del>
          </w:p>
        </w:tc>
        <w:tc>
          <w:tcPr>
            <w:tcW w:w="1171" w:type="dxa"/>
            <w:vAlign w:val="center"/>
          </w:tcPr>
          <w:p w14:paraId="500D925C" w14:textId="02C07B15" w:rsidR="003B0C4F" w:rsidDel="00CC3562" w:rsidRDefault="003B0C4F" w:rsidP="003815B2">
            <w:pPr>
              <w:jc w:val="center"/>
              <w:rPr>
                <w:del w:id="164" w:author="Xavier Hoenner" w:date="2015-09-10T13:11:00Z"/>
              </w:rPr>
            </w:pPr>
            <w:del w:id="165" w:author="Xavier Hoenner" w:date="2015-09-10T12:58:00Z">
              <w:r w:rsidDel="003B0C4F">
                <w:delText># releases</w:delText>
              </w:r>
            </w:del>
          </w:p>
        </w:tc>
        <w:tc>
          <w:tcPr>
            <w:tcW w:w="1276" w:type="dxa"/>
            <w:vAlign w:val="center"/>
          </w:tcPr>
          <w:p w14:paraId="043143FA" w14:textId="2D79730B" w:rsidR="003B0C4F" w:rsidDel="00CC3562" w:rsidRDefault="003B0C4F" w:rsidP="00BD24EC">
            <w:pPr>
              <w:jc w:val="center"/>
              <w:rPr>
                <w:del w:id="166" w:author="Xavier Hoenner" w:date="2015-09-10T13:11:00Z"/>
              </w:rPr>
            </w:pPr>
            <w:del w:id="167" w:author="Xavier Hoenner" w:date="2015-09-09T16:48:00Z">
              <w:r w:rsidDel="000800F1">
                <w:delText># detections</w:delText>
              </w:r>
            </w:del>
          </w:p>
        </w:tc>
        <w:tc>
          <w:tcPr>
            <w:tcW w:w="475" w:type="dxa"/>
          </w:tcPr>
          <w:p w14:paraId="1CC92FEA" w14:textId="3EE9CFCE" w:rsidR="003B0C4F" w:rsidDel="00CC3562" w:rsidRDefault="003B0C4F" w:rsidP="00BD24EC">
            <w:pPr>
              <w:jc w:val="center"/>
              <w:rPr>
                <w:del w:id="168" w:author="Xavier Hoenner" w:date="2015-09-10T13:11:00Z"/>
              </w:rPr>
            </w:pPr>
            <w:del w:id="169" w:author="Xavier Hoenner" w:date="2015-09-10T13:11:00Z">
              <w:r w:rsidDel="00CC3562">
                <w:delText>Last detection</w:delText>
              </w:r>
            </w:del>
          </w:p>
        </w:tc>
        <w:tc>
          <w:tcPr>
            <w:tcW w:w="730" w:type="dxa"/>
            <w:vAlign w:val="center"/>
          </w:tcPr>
          <w:p w14:paraId="480A49B0" w14:textId="6D152E21" w:rsidR="003B0C4F" w:rsidDel="00CC3562" w:rsidRDefault="003B0C4F" w:rsidP="00BD24EC">
            <w:pPr>
              <w:jc w:val="center"/>
              <w:rPr>
                <w:del w:id="170" w:author="Xavier Hoenner" w:date="2015-09-10T13:11:00Z"/>
              </w:rPr>
            </w:pPr>
            <w:del w:id="171" w:author="Xavier Hoenner" w:date="2015-09-09T16:47:00Z">
              <w:r w:rsidDel="00C1298A">
                <w:delText>Time coverage (days)</w:delText>
              </w:r>
            </w:del>
          </w:p>
        </w:tc>
      </w:tr>
      <w:tr w:rsidR="003B0C4F" w:rsidDel="00CC3562" w14:paraId="3A3102BA" w14:textId="62994A08" w:rsidTr="00CB7D65">
        <w:trPr>
          <w:jc w:val="center"/>
          <w:del w:id="172" w:author="Xavier Hoenner" w:date="2015-09-10T13:11:00Z"/>
        </w:trPr>
        <w:tc>
          <w:tcPr>
            <w:tcW w:w="10410" w:type="dxa"/>
            <w:gridSpan w:val="10"/>
            <w:shd w:val="clear" w:color="auto" w:fill="595959" w:themeFill="text1" w:themeFillTint="A6"/>
          </w:tcPr>
          <w:p w14:paraId="20F03514" w14:textId="43B06ED9" w:rsidR="003B0C4F" w:rsidDel="00CC3562" w:rsidRDefault="003B0C4F" w:rsidP="00BD24EC">
            <w:pPr>
              <w:jc w:val="center"/>
              <w:rPr>
                <w:del w:id="173" w:author="Xavier Hoenner" w:date="2015-09-10T13:11:00Z"/>
              </w:rPr>
            </w:pPr>
            <w:del w:id="174" w:author="Xavier Hoenner" w:date="2015-09-10T13:11:00Z">
              <w:r w:rsidDel="00CC3562">
                <w:delText>Headers = funding_type</w:delText>
              </w:r>
            </w:del>
          </w:p>
        </w:tc>
      </w:tr>
      <w:tr w:rsidR="003B0C4F" w:rsidDel="00CC3562" w14:paraId="7698A629" w14:textId="720CB557" w:rsidTr="003B0C4F">
        <w:trPr>
          <w:jc w:val="center"/>
          <w:del w:id="175" w:author="Xavier Hoenner" w:date="2015-09-10T13:11:00Z"/>
        </w:trPr>
        <w:tc>
          <w:tcPr>
            <w:tcW w:w="595" w:type="dxa"/>
            <w:vAlign w:val="center"/>
          </w:tcPr>
          <w:p w14:paraId="0A4E56BC" w14:textId="2DB9EE86" w:rsidR="003B0C4F" w:rsidDel="00CC3562" w:rsidRDefault="003B0C4F" w:rsidP="004C188E">
            <w:pPr>
              <w:jc w:val="center"/>
              <w:rPr>
                <w:del w:id="176" w:author="Xavier Hoenner" w:date="2015-09-10T13:11:00Z"/>
              </w:rPr>
            </w:pPr>
          </w:p>
        </w:tc>
        <w:tc>
          <w:tcPr>
            <w:tcW w:w="807" w:type="dxa"/>
            <w:vAlign w:val="center"/>
          </w:tcPr>
          <w:p w14:paraId="7A622B1B" w14:textId="51004772" w:rsidR="003B0C4F" w:rsidDel="00CC3562" w:rsidRDefault="003B0C4F" w:rsidP="00BD24EC">
            <w:pPr>
              <w:jc w:val="center"/>
              <w:rPr>
                <w:del w:id="177" w:author="Xavier Hoenner" w:date="2015-09-10T13:11:00Z"/>
              </w:rPr>
            </w:pPr>
          </w:p>
        </w:tc>
        <w:tc>
          <w:tcPr>
            <w:tcW w:w="535" w:type="dxa"/>
            <w:vAlign w:val="center"/>
          </w:tcPr>
          <w:p w14:paraId="231CAF95" w14:textId="12C1C62B" w:rsidR="003B0C4F" w:rsidDel="00CC3562" w:rsidRDefault="003B0C4F" w:rsidP="00BD24EC">
            <w:pPr>
              <w:jc w:val="center"/>
              <w:rPr>
                <w:del w:id="178" w:author="Xavier Hoenner" w:date="2015-09-10T13:11:00Z"/>
              </w:rPr>
            </w:pPr>
          </w:p>
        </w:tc>
        <w:tc>
          <w:tcPr>
            <w:tcW w:w="832" w:type="dxa"/>
            <w:vAlign w:val="center"/>
          </w:tcPr>
          <w:p w14:paraId="1E88BBE0" w14:textId="2EDC2CB9" w:rsidR="003B0C4F" w:rsidDel="00CC3562" w:rsidRDefault="003B0C4F" w:rsidP="00BD24EC">
            <w:pPr>
              <w:jc w:val="center"/>
              <w:rPr>
                <w:del w:id="179" w:author="Xavier Hoenner" w:date="2015-09-10T13:11:00Z"/>
              </w:rPr>
            </w:pPr>
          </w:p>
        </w:tc>
        <w:tc>
          <w:tcPr>
            <w:tcW w:w="1262" w:type="dxa"/>
          </w:tcPr>
          <w:p w14:paraId="5F291A8F" w14:textId="4FAC8B86" w:rsidR="003B0C4F" w:rsidDel="00CC3562" w:rsidRDefault="003B0C4F" w:rsidP="004C188E">
            <w:pPr>
              <w:jc w:val="center"/>
              <w:rPr>
                <w:del w:id="180" w:author="Xavier Hoenner" w:date="2015-09-10T13:11:00Z"/>
              </w:rPr>
            </w:pPr>
          </w:p>
        </w:tc>
        <w:tc>
          <w:tcPr>
            <w:tcW w:w="1276" w:type="dxa"/>
          </w:tcPr>
          <w:p w14:paraId="71458A5C" w14:textId="2971771C" w:rsidR="003B0C4F" w:rsidDel="00CC3562" w:rsidRDefault="003B0C4F" w:rsidP="004C188E">
            <w:pPr>
              <w:jc w:val="center"/>
              <w:rPr>
                <w:del w:id="181" w:author="Xavier Hoenner" w:date="2015-09-10T13:11:00Z"/>
              </w:rPr>
            </w:pPr>
          </w:p>
        </w:tc>
        <w:tc>
          <w:tcPr>
            <w:tcW w:w="1171" w:type="dxa"/>
            <w:vAlign w:val="center"/>
          </w:tcPr>
          <w:p w14:paraId="7E9C448E" w14:textId="00F34870" w:rsidR="003B0C4F" w:rsidDel="00CC3562" w:rsidRDefault="003B0C4F" w:rsidP="004C188E">
            <w:pPr>
              <w:jc w:val="center"/>
              <w:rPr>
                <w:del w:id="182" w:author="Xavier Hoenner" w:date="2015-09-10T13:11:00Z"/>
              </w:rPr>
            </w:pPr>
          </w:p>
        </w:tc>
        <w:tc>
          <w:tcPr>
            <w:tcW w:w="1276" w:type="dxa"/>
            <w:vAlign w:val="center"/>
          </w:tcPr>
          <w:p w14:paraId="4BFF0707" w14:textId="102EAD4F" w:rsidR="003B0C4F" w:rsidDel="00CC3562" w:rsidRDefault="003B0C4F" w:rsidP="00BD24EC">
            <w:pPr>
              <w:jc w:val="center"/>
              <w:rPr>
                <w:del w:id="183" w:author="Xavier Hoenner" w:date="2015-09-10T13:11:00Z"/>
              </w:rPr>
            </w:pPr>
          </w:p>
        </w:tc>
        <w:tc>
          <w:tcPr>
            <w:tcW w:w="475" w:type="dxa"/>
          </w:tcPr>
          <w:p w14:paraId="7166D1D3" w14:textId="69BB6127" w:rsidR="003B0C4F" w:rsidDel="00CC3562" w:rsidRDefault="003B0C4F" w:rsidP="00BD24EC">
            <w:pPr>
              <w:jc w:val="center"/>
              <w:rPr>
                <w:del w:id="184" w:author="Xavier Hoenner" w:date="2015-09-10T13:11:00Z"/>
              </w:rPr>
            </w:pPr>
          </w:p>
        </w:tc>
        <w:tc>
          <w:tcPr>
            <w:tcW w:w="730" w:type="dxa"/>
          </w:tcPr>
          <w:p w14:paraId="63595ED9" w14:textId="548AF603" w:rsidR="003B0C4F" w:rsidDel="00CC3562" w:rsidRDefault="003B0C4F" w:rsidP="00BD24EC">
            <w:pPr>
              <w:jc w:val="center"/>
              <w:rPr>
                <w:del w:id="185" w:author="Xavier Hoenner" w:date="2015-09-10T13:11:00Z"/>
              </w:rPr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proofErr w:type="spellEnd"/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  <w:proofErr w:type="spellEnd"/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0C97A3BA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186" w:author="Xavier Hoenner" w:date="2015-09-03T10:49:00Z">
        <w:r w:rsidDel="00D55003">
          <w:delText>phylum’</w:delText>
        </w:r>
      </w:del>
      <w:ins w:id="187" w:author="Xavier Hoenner" w:date="2015-09-03T10:49:00Z">
        <w:r w:rsidR="00D55003">
          <w:t>registered’</w:t>
        </w:r>
      </w:ins>
      <w:del w:id="188" w:author="Xavier Hoenner" w:date="2015-09-03T10:50:00Z">
        <w:r w:rsidDel="00D55003">
          <w:delText>, sub-group by ‘order_name’</w:delText>
        </w:r>
      </w:del>
      <w:r>
        <w:t>.</w:t>
      </w:r>
    </w:p>
    <w:p w14:paraId="181042B4" w14:textId="2A26E836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</w:t>
      </w:r>
      <w:del w:id="189" w:author="Xavier Hoenner" w:date="2015-09-09T12:04:00Z">
        <w:r w:rsidRPr="00EC6CCC" w:rsidDel="0020231F">
          <w:delText xml:space="preserve">total </w:delText>
        </w:r>
      </w:del>
      <w:r w:rsidRPr="00EC6CCC">
        <w:t xml:space="preserve">number of </w:t>
      </w:r>
      <w:del w:id="190" w:author="Xavier Hoenner" w:date="2015-09-09T12:03:00Z">
        <w:r w:rsidR="00E43C7E" w:rsidDel="0020231F">
          <w:delText>releases</w:delText>
        </w:r>
      </w:del>
      <w:ins w:id="191" w:author="Xavier Hoenner" w:date="2015-09-09T12:03:00Z">
        <w:r w:rsidR="0020231F">
          <w:t>species, animals and tags released</w:t>
        </w:r>
      </w:ins>
      <w:r>
        <w:t>,</w:t>
      </w:r>
      <w:ins w:id="192" w:author="Xavier Hoenner" w:date="2015-09-09T12:04:00Z">
        <w:r w:rsidR="0020231F">
          <w:t xml:space="preserve"> along with the corresponding number of detections.</w:t>
        </w:r>
      </w:ins>
      <w:r>
        <w:t xml:space="preserve"> </w:t>
      </w:r>
      <w:ins w:id="193" w:author="Xavier Hoenner" w:date="2015-09-09T12:04:00Z">
        <w:r w:rsidR="0020231F">
          <w:t xml:space="preserve">Also calculate how many of these are public, </w:t>
        </w:r>
      </w:ins>
      <w:ins w:id="194" w:author="Xavier Hoenner" w:date="2015-09-09T12:05:00Z">
        <w:r w:rsidR="0020231F">
          <w:t xml:space="preserve">currently </w:t>
        </w:r>
      </w:ins>
      <w:ins w:id="195" w:author="Xavier Hoenner" w:date="2015-09-09T12:04:00Z">
        <w:r w:rsidR="0020231F">
          <w:t xml:space="preserve">embargoed, </w:t>
        </w:r>
      </w:ins>
      <w:ins w:id="196" w:author="Xavier Hoenner" w:date="2015-09-09T12:05:00Z">
        <w:r w:rsidR="0020231F">
          <w:t xml:space="preserve">currently </w:t>
        </w:r>
      </w:ins>
      <w:ins w:id="197" w:author="Xavier Hoenner" w:date="2015-09-09T12:04:00Z">
        <w:r w:rsidR="0020231F">
          <w:t>embargoed for</w:t>
        </w:r>
      </w:ins>
      <w:ins w:id="198" w:author="Xavier Hoenner" w:date="2015-09-09T12:05:00Z">
        <w:r w:rsidR="0020231F">
          <w:t xml:space="preserve"> 1, 2, 3, or more than 3 years</w:t>
        </w:r>
      </w:ins>
      <w:del w:id="199" w:author="Xavier Hoenner" w:date="2015-09-09T12:05:00Z">
        <w:r w:rsidR="00E43C7E" w:rsidDel="0020231F">
          <w:delText>public releases</w:delText>
        </w:r>
        <w:r w:rsidR="00BF7481" w:rsidDel="0020231F">
          <w:delText xml:space="preserve">, </w:delText>
        </w:r>
        <w:r w:rsidR="00E43C7E" w:rsidDel="0020231F">
          <w:delText xml:space="preserve">embargoed </w:delText>
        </w:r>
        <w:r w:rsidDel="0020231F">
          <w:delText>releases,</w:delText>
        </w:r>
        <w:r w:rsidR="00E43C7E" w:rsidDel="0020231F">
          <w:delText xml:space="preserve"> </w:delText>
        </w:r>
        <w:r w:rsidR="00E43C7E" w:rsidRPr="00EC6CCC" w:rsidDel="0020231F">
          <w:delText xml:space="preserve">number of </w:delText>
        </w:r>
        <w:r w:rsidR="00E43C7E" w:rsidDel="0020231F">
          <w:delText>releases detected, public releases</w:delText>
        </w:r>
        <w:r w:rsidR="00E43C7E" w:rsidRPr="00E43C7E" w:rsidDel="0020231F">
          <w:delText xml:space="preserve"> </w:delText>
        </w:r>
        <w:r w:rsidR="00E43C7E" w:rsidDel="0020231F">
          <w:delText>detected, and embargoed releases</w:delText>
        </w:r>
        <w:r w:rsidDel="0020231F">
          <w:delText xml:space="preserve"> </w:delText>
        </w:r>
        <w:r w:rsidR="00E43C7E" w:rsidDel="0020231F">
          <w:delText>detected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</w:t>
      </w:r>
      <w:proofErr w:type="spellStart"/>
      <w:ins w:id="200" w:author="Xavier Hoenner" w:date="2015-09-09T12:00:00Z">
        <w:r w:rsidR="0020231F" w:rsidRPr="0020231F">
          <w:rPr>
            <w:i/>
          </w:rPr>
          <w:t>aatams_acoustic_embargo_totals_view</w:t>
        </w:r>
      </w:ins>
      <w:proofErr w:type="spellEnd"/>
      <w:del w:id="201" w:author="Xavier Hoenner" w:date="2015-09-09T12:00:00Z">
        <w:r w:rsidR="0083475E" w:rsidDel="0020231F">
          <w:rPr>
            <w:i/>
          </w:rPr>
          <w:delText>totals_view</w:delText>
        </w:r>
      </w:del>
      <w:r w:rsidR="0083475E">
        <w:rPr>
          <w:i/>
        </w:rPr>
        <w:t>’</w:t>
      </w:r>
      <w:del w:id="202" w:author="Xavier Hoenner" w:date="2015-09-09T12:00:00Z">
        <w:r w:rsidR="0083475E" w:rsidDel="0020231F">
          <w:rPr>
            <w:i/>
          </w:rPr>
          <w:delText>;</w:delText>
        </w:r>
        <w:r w:rsidR="0083475E" w:rsidRPr="00B22073" w:rsidDel="0020231F">
          <w:rPr>
            <w:i/>
          </w:rPr>
          <w:delText xml:space="preserve"> filter by: ‘facility’ = ‘AATAMS’, ‘subfacility’ = ‘</w:delText>
        </w:r>
        <w:r w:rsidR="0083475E" w:rsidDel="0020231F">
          <w:rPr>
            <w:i/>
          </w:rPr>
          <w:delText>Acoustic tagging</w:delText>
        </w:r>
        <w:r w:rsidR="002A23C2" w:rsidDel="0020231F">
          <w:rPr>
            <w:i/>
          </w:rPr>
          <w:delText xml:space="preserve"> - Species</w:delText>
        </w:r>
        <w:r w:rsidR="0083475E" w:rsidRPr="00B22073" w:rsidDel="0020231F">
          <w:rPr>
            <w:i/>
          </w:rPr>
          <w:delText>’</w:delText>
        </w:r>
        <w:r w:rsidR="002A23C2" w:rsidDel="0020231F">
          <w:rPr>
            <w:i/>
          </w:rPr>
          <w:delText>, ‘type’ != ‘Other stats’</w:delText>
        </w:r>
        <w:r w:rsidR="00E43C7E" w:rsidDel="0020231F">
          <w:rPr>
            <w:i/>
          </w:rPr>
          <w:delText xml:space="preserve"> and ‘type’ != ‘Detections’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36"/>
        <w:gridCol w:w="1001"/>
        <w:gridCol w:w="1331"/>
        <w:gridCol w:w="1539"/>
        <w:gridCol w:w="1435"/>
        <w:gridCol w:w="1110"/>
        <w:gridCol w:w="1158"/>
        <w:gridCol w:w="1032"/>
      </w:tblGrid>
      <w:tr w:rsidR="0020231F" w14:paraId="3F4AC0F9" w14:textId="32215BD1" w:rsidTr="0020231F">
        <w:tc>
          <w:tcPr>
            <w:tcW w:w="372" w:type="pct"/>
            <w:vAlign w:val="center"/>
          </w:tcPr>
          <w:p w14:paraId="7C151E9F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93" w:type="pct"/>
            <w:vAlign w:val="center"/>
          </w:tcPr>
          <w:p w14:paraId="5144C67A" w14:textId="53E39763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3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Total number of releases</w:t>
            </w:r>
            <w:ins w:id="204" w:author="Xavier Hoenner" w:date="2015-09-09T12:09:00Z">
              <w:r>
                <w:rPr>
                  <w:b/>
                  <w:i/>
                </w:rPr>
                <w:t xml:space="preserve">/detections </w:t>
              </w:r>
            </w:ins>
            <w:del w:id="205" w:author="Xavier Hoenner" w:date="2015-09-09T12:09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del w:id="206" w:author="Xavier Hoenner" w:date="2015-09-09T12:01:00Z">
              <w:r w:rsidDel="0020231F">
                <w:rPr>
                  <w:b/>
                  <w:i/>
                </w:rPr>
                <w:delText>no_projects’</w:delText>
              </w:r>
            </w:del>
            <w:ins w:id="207" w:author="Xavier Hoenner" w:date="2015-09-09T12:01:00Z">
              <w:r>
                <w:rPr>
                  <w:b/>
                  <w:i/>
                </w:rPr>
                <w:t>total’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793" w:type="pct"/>
            <w:vAlign w:val="center"/>
          </w:tcPr>
          <w:p w14:paraId="567F14F4" w14:textId="5D3383C2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08" w:author="Xavier Hoenner" w:date="2015-09-09T12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09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that are public (‘</w:t>
            </w:r>
            <w:proofErr w:type="spellStart"/>
            <w:del w:id="210" w:author="Xavier Hoenner" w:date="2015-09-09T12:01:00Z">
              <w:r w:rsidDel="0020231F">
                <w:rPr>
                  <w:b/>
                  <w:i/>
                </w:rPr>
                <w:delText>no_platforms</w:delText>
              </w:r>
            </w:del>
            <w:ins w:id="211" w:author="Xavier Hoenner" w:date="2015-09-09T12:01:00Z">
              <w:r>
                <w:rPr>
                  <w:b/>
                  <w:i/>
                </w:rPr>
                <w:t>total_public</w:t>
              </w:r>
            </w:ins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920" w:type="pct"/>
            <w:vAlign w:val="center"/>
          </w:tcPr>
          <w:p w14:paraId="6453BE4A" w14:textId="106EF14E" w:rsidR="0020231F" w:rsidRDefault="0020231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212" w:author="Xavier Hoenner" w:date="2015-09-09T12:09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rPr>
                <w:b/>
                <w:i/>
              </w:rPr>
              <w:t>Number of releases</w:t>
            </w:r>
            <w:ins w:id="213" w:author="Xavier Hoenner" w:date="2015-09-09T12:09:00Z">
              <w:r>
                <w:rPr>
                  <w:b/>
                  <w:i/>
                </w:rPr>
                <w:t>/detections</w:t>
              </w:r>
            </w:ins>
            <w:r>
              <w:rPr>
                <w:b/>
                <w:i/>
              </w:rPr>
              <w:t xml:space="preserve"> </w:t>
            </w:r>
            <w:del w:id="214" w:author="Xavier Hoenner" w:date="2015-09-09T12:09:00Z">
              <w:r w:rsidDel="0020231F">
                <w:rPr>
                  <w:b/>
                  <w:i/>
                </w:rPr>
                <w:delText xml:space="preserve">under </w:delText>
              </w:r>
            </w:del>
            <w:ins w:id="215" w:author="Xavier Hoenner" w:date="2015-09-09T12:09:00Z">
              <w:r>
                <w:rPr>
                  <w:b/>
                  <w:i/>
                </w:rPr>
                <w:t xml:space="preserve">currently </w:t>
              </w:r>
            </w:ins>
            <w:r>
              <w:rPr>
                <w:b/>
                <w:i/>
              </w:rPr>
              <w:t>embargo</w:t>
            </w:r>
            <w:ins w:id="216" w:author="Xavier Hoenner" w:date="2015-09-09T12:10:00Z">
              <w:r>
                <w:rPr>
                  <w:b/>
                  <w:i/>
                </w:rPr>
                <w:t xml:space="preserve">ed </w:t>
              </w:r>
            </w:ins>
            <w:del w:id="217" w:author="Xavier Hoenner" w:date="2015-09-09T12:10:00Z">
              <w:r w:rsidDel="0020231F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</w:t>
            </w:r>
            <w:proofErr w:type="spellStart"/>
            <w:del w:id="218" w:author="Xavier Hoenner" w:date="2015-09-09T12:02:00Z">
              <w:r w:rsidDel="0020231F">
                <w:rPr>
                  <w:b/>
                  <w:i/>
                </w:rPr>
                <w:delText>no_instruments</w:delText>
              </w:r>
            </w:del>
            <w:ins w:id="219" w:author="Xavier Hoenner" w:date="2015-09-09T12:02:00Z">
              <w:r>
                <w:rPr>
                  <w:b/>
                  <w:i/>
                </w:rPr>
                <w:t>total_embargo</w:t>
              </w:r>
            </w:ins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856" w:type="pct"/>
            <w:vAlign w:val="center"/>
          </w:tcPr>
          <w:p w14:paraId="7BB7FB10" w14:textId="3F2E131B" w:rsidR="0020231F" w:rsidRDefault="0020231F">
            <w:pPr>
              <w:jc w:val="center"/>
              <w:rPr>
                <w:b/>
                <w:i/>
              </w:rPr>
              <w:pPrChange w:id="220" w:author="Xavier Hoenner" w:date="2015-09-09T12:02:00Z">
                <w:pPr>
                  <w:spacing w:after="200" w:line="276" w:lineRule="auto"/>
                  <w:jc w:val="center"/>
                </w:pPr>
              </w:pPrChange>
            </w:pPr>
            <w:del w:id="221" w:author="Xavier Hoenner" w:date="2015-09-09T12:07:00Z">
              <w:r w:rsidDel="0020231F">
                <w:rPr>
                  <w:b/>
                  <w:i/>
                </w:rPr>
                <w:delText>Total number of releases detected</w:delText>
              </w:r>
            </w:del>
            <w:ins w:id="222" w:author="Xavier Hoenner" w:date="2015-09-09T12:07:00Z">
              <w:r>
                <w:rPr>
                  <w:b/>
                  <w:i/>
                </w:rPr>
                <w:t>Currently embargoed for 1 year</w:t>
              </w:r>
            </w:ins>
            <w:r>
              <w:rPr>
                <w:b/>
                <w:i/>
              </w:rPr>
              <w:t xml:space="preserve"> (‘</w:t>
            </w:r>
            <w:del w:id="223" w:author="Xavier Hoenner" w:date="2015-09-09T12:02:00Z">
              <w:r w:rsidDel="0020231F">
                <w:rPr>
                  <w:b/>
                  <w:i/>
                </w:rPr>
                <w:delText>no_deployments</w:delText>
              </w:r>
            </w:del>
            <w:ins w:id="224" w:author="Xavier Hoenner" w:date="2015-09-09T12:02:00Z">
              <w:r>
                <w:rPr>
                  <w:b/>
                  <w:i/>
                </w:rPr>
                <w:t>embargo_1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59" w:type="pct"/>
            <w:vAlign w:val="center"/>
          </w:tcPr>
          <w:p w14:paraId="5C27A160" w14:textId="341219D4" w:rsidR="0020231F" w:rsidRDefault="0020231F">
            <w:pPr>
              <w:jc w:val="center"/>
              <w:rPr>
                <w:b/>
                <w:i/>
              </w:rPr>
              <w:pPrChange w:id="225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26" w:author="Xavier Hoenner" w:date="2015-09-09T12:07:00Z">
              <w:r>
                <w:rPr>
                  <w:b/>
                  <w:i/>
                </w:rPr>
                <w:t xml:space="preserve">Currently embargoed for 2 years </w:t>
              </w:r>
            </w:ins>
            <w:del w:id="227" w:author="Xavier Hoenner" w:date="2015-09-09T12:07:00Z">
              <w:r w:rsidDel="0020231F">
                <w:rPr>
                  <w:b/>
                  <w:i/>
                </w:rPr>
                <w:delText xml:space="preserve">Total number of public releases detected </w:delText>
              </w:r>
            </w:del>
            <w:r>
              <w:rPr>
                <w:b/>
                <w:i/>
              </w:rPr>
              <w:t>(‘</w:t>
            </w:r>
            <w:del w:id="228" w:author="Xavier Hoenner" w:date="2015-09-09T12:02:00Z">
              <w:r w:rsidDel="0020231F">
                <w:rPr>
                  <w:b/>
                  <w:i/>
                </w:rPr>
                <w:delText>no_data</w:delText>
              </w:r>
            </w:del>
            <w:ins w:id="229" w:author="Xavier Hoenner" w:date="2015-09-09T12:02:00Z">
              <w:r>
                <w:rPr>
                  <w:b/>
                  <w:i/>
                </w:rPr>
                <w:t>embargo_2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688" w:type="pct"/>
            <w:vAlign w:val="center"/>
          </w:tcPr>
          <w:p w14:paraId="7766D6C8" w14:textId="04EE5B04" w:rsidR="0020231F" w:rsidRDefault="0020231F">
            <w:pPr>
              <w:jc w:val="center"/>
              <w:rPr>
                <w:b/>
                <w:i/>
              </w:rPr>
              <w:pPrChange w:id="230" w:author="Xavier Hoenner" w:date="2015-09-09T12:07:00Z">
                <w:pPr>
                  <w:spacing w:after="200" w:line="276" w:lineRule="auto"/>
                  <w:jc w:val="center"/>
                </w:pPr>
              </w:pPrChange>
            </w:pPr>
            <w:ins w:id="231" w:author="Xavier Hoenner" w:date="2015-09-09T12:07:00Z">
              <w:r>
                <w:rPr>
                  <w:b/>
                  <w:i/>
                </w:rPr>
                <w:t xml:space="preserve">Currently embargoed for 3 years </w:t>
              </w:r>
            </w:ins>
            <w:del w:id="232" w:author="Xavier Hoenner" w:date="2015-09-09T12:07:00Z">
              <w:r w:rsidDel="0020231F">
                <w:rPr>
                  <w:b/>
                  <w:i/>
                </w:rPr>
                <w:delText xml:space="preserve">Total number of embargoed releases detected </w:delText>
              </w:r>
            </w:del>
            <w:r>
              <w:rPr>
                <w:b/>
                <w:i/>
              </w:rPr>
              <w:t>(‘</w:t>
            </w:r>
            <w:del w:id="233" w:author="Xavier Hoenner" w:date="2015-09-09T12:02:00Z">
              <w:r w:rsidDel="0020231F">
                <w:rPr>
                  <w:b/>
                  <w:i/>
                </w:rPr>
                <w:delText>no_data2</w:delText>
              </w:r>
            </w:del>
            <w:ins w:id="234" w:author="Xavier Hoenner" w:date="2015-09-09T12:02:00Z">
              <w:r>
                <w:rPr>
                  <w:b/>
                  <w:i/>
                </w:rPr>
                <w:t>embargo_3</w:t>
              </w:r>
            </w:ins>
            <w:r>
              <w:rPr>
                <w:b/>
                <w:i/>
              </w:rPr>
              <w:t>’)</w:t>
            </w:r>
          </w:p>
        </w:tc>
        <w:tc>
          <w:tcPr>
            <w:tcW w:w="118" w:type="pct"/>
          </w:tcPr>
          <w:p w14:paraId="44CC2ABB" w14:textId="52A660FC" w:rsidR="0020231F" w:rsidRDefault="0020231F" w:rsidP="0020231F">
            <w:pPr>
              <w:jc w:val="center"/>
              <w:rPr>
                <w:ins w:id="235" w:author="Xavier Hoenner" w:date="2015-09-09T12:02:00Z"/>
                <w:b/>
                <w:i/>
              </w:rPr>
            </w:pPr>
            <w:ins w:id="236" w:author="Xavier Hoenner" w:date="2015-09-09T12:09:00Z">
              <w:r>
                <w:rPr>
                  <w:b/>
                  <w:i/>
                </w:rPr>
                <w:t xml:space="preserve">Currently embargoed for more than 3 years </w:t>
              </w:r>
            </w:ins>
            <w:ins w:id="237" w:author="Xavier Hoenner" w:date="2015-09-09T12:02:00Z">
              <w:r>
                <w:rPr>
                  <w:b/>
                  <w:i/>
                </w:rPr>
                <w:t>(‘embargo_3_more’)</w:t>
              </w:r>
            </w:ins>
          </w:p>
        </w:tc>
      </w:tr>
      <w:tr w:rsidR="0020231F" w14:paraId="6BE9ED56" w14:textId="67901E8C" w:rsidTr="0020231F">
        <w:tc>
          <w:tcPr>
            <w:tcW w:w="372" w:type="pct"/>
            <w:vAlign w:val="center"/>
          </w:tcPr>
          <w:p w14:paraId="31D9F649" w14:textId="3A1F7626" w:rsidR="0020231F" w:rsidRPr="003815B2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593" w:type="pct"/>
            <w:vAlign w:val="center"/>
          </w:tcPr>
          <w:p w14:paraId="11CA2298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29DCD0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4AD04F87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56" w:type="pct"/>
            <w:vAlign w:val="center"/>
          </w:tcPr>
          <w:p w14:paraId="3487C5C9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7BB7E6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4EECC261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1EF0E02A" w14:textId="77777777" w:rsidR="0020231F" w:rsidRDefault="0020231F" w:rsidP="003815B2">
            <w:pPr>
              <w:jc w:val="center"/>
              <w:rPr>
                <w:ins w:id="238" w:author="Xavier Hoenner" w:date="2015-09-09T12:02:00Z"/>
                <w:b/>
                <w:i/>
              </w:rPr>
            </w:pPr>
          </w:p>
        </w:tc>
      </w:tr>
      <w:tr w:rsidR="0020231F" w14:paraId="086F384A" w14:textId="19D4760A" w:rsidTr="0020231F">
        <w:tc>
          <w:tcPr>
            <w:tcW w:w="372" w:type="pct"/>
            <w:vAlign w:val="center"/>
          </w:tcPr>
          <w:p w14:paraId="0842DDE1" w14:textId="640458B5" w:rsidR="0020231F" w:rsidRDefault="0020231F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593" w:type="pct"/>
            <w:vAlign w:val="center"/>
          </w:tcPr>
          <w:p w14:paraId="0846A7EE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19A508DD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6B51D0FD" w14:textId="77777777" w:rsidR="0020231F" w:rsidRDefault="0020231F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CCB576C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5FE5981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06085345" w14:textId="77777777" w:rsidR="0020231F" w:rsidRDefault="0020231F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118" w:type="pct"/>
          </w:tcPr>
          <w:p w14:paraId="06C11BC1" w14:textId="77777777" w:rsidR="0020231F" w:rsidRDefault="0020231F" w:rsidP="003815B2">
            <w:pPr>
              <w:jc w:val="center"/>
              <w:rPr>
                <w:ins w:id="239" w:author="Xavier Hoenner" w:date="2015-09-09T12:02:00Z"/>
                <w:b/>
                <w:i/>
              </w:rPr>
            </w:pPr>
          </w:p>
        </w:tc>
      </w:tr>
      <w:tr w:rsidR="0020231F" w14:paraId="4644E463" w14:textId="39525E7B" w:rsidTr="0020231F">
        <w:trPr>
          <w:ins w:id="240" w:author="Xavier Hoenner" w:date="2015-09-09T12:01:00Z"/>
        </w:trPr>
        <w:tc>
          <w:tcPr>
            <w:tcW w:w="372" w:type="pct"/>
            <w:vAlign w:val="center"/>
          </w:tcPr>
          <w:p w14:paraId="4D0B166F" w14:textId="0D4DBCE1" w:rsidR="0020231F" w:rsidRDefault="0020231F" w:rsidP="003815B2">
            <w:pPr>
              <w:jc w:val="center"/>
              <w:rPr>
                <w:ins w:id="241" w:author="Xavier Hoenner" w:date="2015-09-09T12:01:00Z"/>
                <w:b/>
                <w:i/>
              </w:rPr>
            </w:pPr>
            <w:ins w:id="242" w:author="Xavier Hoenner" w:date="2015-09-09T12:01:00Z">
              <w:r>
                <w:rPr>
                  <w:b/>
                  <w:i/>
                </w:rPr>
                <w:t>Tags</w:t>
              </w:r>
            </w:ins>
          </w:p>
        </w:tc>
        <w:tc>
          <w:tcPr>
            <w:tcW w:w="593" w:type="pct"/>
            <w:vAlign w:val="center"/>
          </w:tcPr>
          <w:p w14:paraId="3D68791D" w14:textId="77777777" w:rsidR="0020231F" w:rsidRDefault="0020231F" w:rsidP="003815B2">
            <w:pPr>
              <w:jc w:val="center"/>
              <w:rPr>
                <w:ins w:id="243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6BFB30BD" w14:textId="77777777" w:rsidR="0020231F" w:rsidRDefault="0020231F" w:rsidP="003815B2">
            <w:pPr>
              <w:jc w:val="center"/>
              <w:rPr>
                <w:ins w:id="244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1E89AF62" w14:textId="77777777" w:rsidR="0020231F" w:rsidRDefault="0020231F" w:rsidP="003815B2">
            <w:pPr>
              <w:jc w:val="center"/>
              <w:rPr>
                <w:ins w:id="245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231A0BA9" w14:textId="77777777" w:rsidR="0020231F" w:rsidRDefault="0020231F" w:rsidP="003815B2">
            <w:pPr>
              <w:jc w:val="center"/>
              <w:rPr>
                <w:ins w:id="246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393E09B1" w14:textId="77777777" w:rsidR="0020231F" w:rsidRDefault="0020231F" w:rsidP="003815B2">
            <w:pPr>
              <w:jc w:val="center"/>
              <w:rPr>
                <w:ins w:id="247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C06A717" w14:textId="77777777" w:rsidR="0020231F" w:rsidRDefault="0020231F" w:rsidP="003815B2">
            <w:pPr>
              <w:jc w:val="center"/>
              <w:rPr>
                <w:ins w:id="248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27FF6456" w14:textId="77777777" w:rsidR="0020231F" w:rsidRDefault="0020231F" w:rsidP="003815B2">
            <w:pPr>
              <w:jc w:val="center"/>
              <w:rPr>
                <w:ins w:id="249" w:author="Xavier Hoenner" w:date="2015-09-09T12:02:00Z"/>
                <w:b/>
                <w:i/>
              </w:rPr>
            </w:pPr>
          </w:p>
        </w:tc>
      </w:tr>
      <w:tr w:rsidR="0020231F" w14:paraId="4AC54751" w14:textId="0BB8EDF2" w:rsidTr="0020231F">
        <w:trPr>
          <w:ins w:id="250" w:author="Xavier Hoenner" w:date="2015-09-09T12:01:00Z"/>
        </w:trPr>
        <w:tc>
          <w:tcPr>
            <w:tcW w:w="372" w:type="pct"/>
            <w:vAlign w:val="center"/>
          </w:tcPr>
          <w:p w14:paraId="598F8581" w14:textId="7A53BE07" w:rsidR="0020231F" w:rsidRDefault="0020231F" w:rsidP="003815B2">
            <w:pPr>
              <w:jc w:val="center"/>
              <w:rPr>
                <w:ins w:id="251" w:author="Xavier Hoenner" w:date="2015-09-09T12:01:00Z"/>
                <w:b/>
                <w:i/>
              </w:rPr>
            </w:pPr>
            <w:ins w:id="252" w:author="Xavier Hoenner" w:date="2015-09-09T12:01:00Z">
              <w:r>
                <w:rPr>
                  <w:b/>
                  <w:i/>
                </w:rPr>
                <w:t>Detecti</w:t>
              </w:r>
              <w:r>
                <w:rPr>
                  <w:b/>
                  <w:i/>
                </w:rPr>
                <w:lastRenderedPageBreak/>
                <w:t>ons</w:t>
              </w:r>
            </w:ins>
          </w:p>
        </w:tc>
        <w:tc>
          <w:tcPr>
            <w:tcW w:w="593" w:type="pct"/>
            <w:vAlign w:val="center"/>
          </w:tcPr>
          <w:p w14:paraId="72018CF6" w14:textId="77777777" w:rsidR="0020231F" w:rsidRDefault="0020231F" w:rsidP="003815B2">
            <w:pPr>
              <w:jc w:val="center"/>
              <w:rPr>
                <w:ins w:id="253" w:author="Xavier Hoenner" w:date="2015-09-09T12:01:00Z"/>
                <w:b/>
                <w:i/>
              </w:rPr>
            </w:pPr>
          </w:p>
        </w:tc>
        <w:tc>
          <w:tcPr>
            <w:tcW w:w="793" w:type="pct"/>
            <w:vAlign w:val="center"/>
          </w:tcPr>
          <w:p w14:paraId="4089B72C" w14:textId="77777777" w:rsidR="0020231F" w:rsidRDefault="0020231F" w:rsidP="003815B2">
            <w:pPr>
              <w:jc w:val="center"/>
              <w:rPr>
                <w:ins w:id="254" w:author="Xavier Hoenner" w:date="2015-09-09T12:01:00Z"/>
                <w:b/>
                <w:i/>
              </w:rPr>
            </w:pPr>
          </w:p>
        </w:tc>
        <w:tc>
          <w:tcPr>
            <w:tcW w:w="920" w:type="pct"/>
            <w:vAlign w:val="center"/>
          </w:tcPr>
          <w:p w14:paraId="7E44EBEC" w14:textId="77777777" w:rsidR="0020231F" w:rsidRDefault="0020231F" w:rsidP="003815B2">
            <w:pPr>
              <w:jc w:val="center"/>
              <w:rPr>
                <w:ins w:id="255" w:author="Xavier Hoenner" w:date="2015-09-09T12:01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856" w:type="pct"/>
            <w:vAlign w:val="center"/>
          </w:tcPr>
          <w:p w14:paraId="351BADE1" w14:textId="77777777" w:rsidR="0020231F" w:rsidRDefault="0020231F" w:rsidP="003815B2">
            <w:pPr>
              <w:jc w:val="center"/>
              <w:rPr>
                <w:ins w:id="256" w:author="Xavier Hoenner" w:date="2015-09-09T12:01:00Z"/>
                <w:b/>
                <w:i/>
              </w:rPr>
            </w:pPr>
          </w:p>
        </w:tc>
        <w:tc>
          <w:tcPr>
            <w:tcW w:w="659" w:type="pct"/>
            <w:vAlign w:val="center"/>
          </w:tcPr>
          <w:p w14:paraId="01EA4F02" w14:textId="77777777" w:rsidR="0020231F" w:rsidRDefault="0020231F" w:rsidP="003815B2">
            <w:pPr>
              <w:jc w:val="center"/>
              <w:rPr>
                <w:ins w:id="257" w:author="Xavier Hoenner" w:date="2015-09-09T12:01:00Z"/>
                <w:b/>
                <w:i/>
              </w:rPr>
            </w:pPr>
          </w:p>
        </w:tc>
        <w:tc>
          <w:tcPr>
            <w:tcW w:w="688" w:type="pct"/>
            <w:vAlign w:val="center"/>
          </w:tcPr>
          <w:p w14:paraId="14E5B108" w14:textId="77777777" w:rsidR="0020231F" w:rsidRDefault="0020231F" w:rsidP="003815B2">
            <w:pPr>
              <w:jc w:val="center"/>
              <w:rPr>
                <w:ins w:id="258" w:author="Xavier Hoenner" w:date="2015-09-09T12:01:00Z"/>
                <w:b/>
                <w:i/>
              </w:rPr>
            </w:pPr>
          </w:p>
        </w:tc>
        <w:tc>
          <w:tcPr>
            <w:tcW w:w="118" w:type="pct"/>
          </w:tcPr>
          <w:p w14:paraId="508D00F4" w14:textId="77777777" w:rsidR="0020231F" w:rsidRDefault="0020231F" w:rsidP="003815B2">
            <w:pPr>
              <w:jc w:val="center"/>
              <w:rPr>
                <w:ins w:id="259" w:author="Xavier Hoenner" w:date="2015-09-09T12:02:00Z"/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0" w:author="Xavier Hoenner" w:date="2015-09-09T12:12:00Z"/>
          <w:b/>
          <w:i/>
        </w:rPr>
      </w:pPr>
    </w:p>
    <w:p w14:paraId="196003B6" w14:textId="5D02DA54" w:rsidR="0020231F" w:rsidRDefault="0020231F" w:rsidP="0071617A">
      <w:pPr>
        <w:ind w:left="567" w:hanging="567"/>
        <w:rPr>
          <w:ins w:id="261" w:author="Xavier Hoenner" w:date="2015-09-09T12:13:00Z"/>
          <w:i/>
        </w:rPr>
      </w:pPr>
      <w:ins w:id="262" w:author="Xavier Hoenner" w:date="2015-09-09T12:12:00Z">
        <w:r>
          <w:t>Below the above table, c</w:t>
        </w:r>
        <w:r w:rsidRPr="00EC6CCC">
          <w:t xml:space="preserve">alculate the </w:t>
        </w:r>
      </w:ins>
      <w:ins w:id="263" w:author="Xavier Hoenner" w:date="2015-09-09T12:13:00Z">
        <w:r>
          <w:t xml:space="preserve">number of tags and detections for registered and unregistered tags. </w:t>
        </w:r>
      </w:ins>
      <w:ins w:id="264" w:author="Xavier Hoenner" w:date="2015-09-09T12:12:00Z">
        <w:r w:rsidRPr="00B22073">
          <w:rPr>
            <w:i/>
          </w:rPr>
          <w:t xml:space="preserve">Use the following view: </w:t>
        </w:r>
        <w:r>
          <w:rPr>
            <w:i/>
          </w:rPr>
          <w:t>‘</w:t>
        </w:r>
      </w:ins>
      <w:proofErr w:type="spellStart"/>
      <w:ins w:id="265" w:author="Xavier Hoenner" w:date="2015-09-09T12:13:00Z">
        <w:r w:rsidRPr="0020231F">
          <w:rPr>
            <w:i/>
          </w:rPr>
          <w:t>aatams_acoustic_registered_totals_view</w:t>
        </w:r>
        <w:proofErr w:type="spellEnd"/>
        <w:r>
          <w:rPr>
            <w:i/>
          </w:rPr>
          <w:t>’</w:t>
        </w:r>
      </w:ins>
      <w:ins w:id="266" w:author="Xavier Hoenner" w:date="2015-09-09T12:12:00Z"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  <w:tblPrChange w:id="267" w:author="Xavier Hoenner" w:date="2015-09-09T12:20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1803"/>
        <w:gridCol w:w="2504"/>
        <w:gridCol w:w="2261"/>
        <w:gridCol w:w="2107"/>
        <w:tblGridChange w:id="268">
          <w:tblGrid>
            <w:gridCol w:w="2016"/>
            <w:gridCol w:w="2402"/>
            <w:gridCol w:w="2151"/>
            <w:gridCol w:w="2106"/>
          </w:tblGrid>
        </w:tblGridChange>
      </w:tblGrid>
      <w:tr w:rsidR="00CC68E7" w14:paraId="502F9352" w14:textId="77777777" w:rsidTr="004E15A2">
        <w:trPr>
          <w:ins w:id="269" w:author="Xavier Hoenner" w:date="2015-09-09T12:14:00Z"/>
        </w:trPr>
        <w:tc>
          <w:tcPr>
            <w:tcW w:w="2016" w:type="dxa"/>
            <w:tcPrChange w:id="270" w:author="Xavier Hoenner" w:date="2015-09-09T12:20:00Z">
              <w:tcPr>
                <w:tcW w:w="2169" w:type="dxa"/>
              </w:tcPr>
            </w:tcPrChange>
          </w:tcPr>
          <w:p w14:paraId="138AB55C" w14:textId="77777777" w:rsidR="00CC68E7" w:rsidRDefault="00CC68E7" w:rsidP="0071617A">
            <w:pPr>
              <w:rPr>
                <w:ins w:id="271" w:author="Xavier Hoenner" w:date="2015-09-09T12:14:00Z"/>
                <w:i/>
              </w:rPr>
            </w:pPr>
          </w:p>
        </w:tc>
        <w:tc>
          <w:tcPr>
            <w:tcW w:w="2402" w:type="dxa"/>
            <w:tcPrChange w:id="272" w:author="Xavier Hoenner" w:date="2015-09-09T12:20:00Z">
              <w:tcPr>
                <w:tcW w:w="2168" w:type="dxa"/>
              </w:tcPr>
            </w:tcPrChange>
          </w:tcPr>
          <w:p w14:paraId="4B5C3EB9" w14:textId="5B7E2012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273" w:author="Xavier Hoenner" w:date="2015-09-09T12:14:00Z"/>
                <w:b/>
                <w:i/>
                <w:rPrChange w:id="274" w:author="Xavier Hoenner" w:date="2015-09-09T12:16:00Z">
                  <w:rPr>
                    <w:ins w:id="275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76" w:author="Xavier Hoenner" w:date="2015-09-09T12:15:00Z">
              <w:r w:rsidRPr="00CC68E7">
                <w:rPr>
                  <w:b/>
                  <w:i/>
                  <w:rPrChange w:id="277" w:author="Xavier Hoenner" w:date="2015-09-09T12:16:00Z">
                    <w:rPr>
                      <w:i/>
                    </w:rPr>
                  </w:rPrChange>
                </w:rPr>
                <w:t>Number of times detected</w:t>
              </w:r>
            </w:ins>
            <w:ins w:id="278" w:author="Xavier Hoenner" w:date="2015-09-09T12:16:00Z">
              <w:r w:rsidRPr="00CC68E7">
                <w:rPr>
                  <w:b/>
                  <w:i/>
                  <w:rPrChange w:id="279" w:author="Xavier Hoenner" w:date="2015-09-09T12:16:00Z">
                    <w:rPr>
                      <w:i/>
                    </w:rPr>
                  </w:rPrChange>
                </w:rPr>
                <w:t xml:space="preserve"> (‘</w:t>
              </w:r>
              <w:proofErr w:type="spellStart"/>
              <w:r w:rsidRPr="00CC68E7">
                <w:rPr>
                  <w:b/>
                  <w:i/>
                  <w:rPrChange w:id="280" w:author="Xavier Hoenner" w:date="2015-09-09T12:16:00Z">
                    <w:rPr>
                      <w:i/>
                    </w:rPr>
                  </w:rPrChange>
                </w:rPr>
                <w:t>no_time</w:t>
              </w:r>
            </w:ins>
            <w:ins w:id="281" w:author="Xavier Hoenner" w:date="2015-09-09T12:19:00Z">
              <w:r>
                <w:rPr>
                  <w:b/>
                  <w:i/>
                </w:rPr>
                <w:t>s</w:t>
              </w:r>
            </w:ins>
            <w:ins w:id="282" w:author="Xavier Hoenner" w:date="2015-09-09T12:16:00Z">
              <w:r w:rsidRPr="00CC68E7">
                <w:rPr>
                  <w:b/>
                  <w:i/>
                  <w:rPrChange w:id="283" w:author="Xavier Hoenner" w:date="2015-09-09T12:16:00Z">
                    <w:rPr>
                      <w:i/>
                    </w:rPr>
                  </w:rPrChange>
                </w:rPr>
                <w:t>_detected</w:t>
              </w:r>
              <w:proofErr w:type="spellEnd"/>
              <w:r w:rsidRPr="00CC68E7">
                <w:rPr>
                  <w:b/>
                  <w:i/>
                  <w:rPrChange w:id="284" w:author="Xavier Hoenner" w:date="2015-09-09T12:16:00Z">
                    <w:rPr>
                      <w:i/>
                    </w:rPr>
                  </w:rPrChange>
                </w:rPr>
                <w:t>’)</w:t>
              </w:r>
            </w:ins>
          </w:p>
        </w:tc>
        <w:tc>
          <w:tcPr>
            <w:tcW w:w="2151" w:type="dxa"/>
            <w:tcPrChange w:id="285" w:author="Xavier Hoenner" w:date="2015-09-09T12:20:00Z">
              <w:tcPr>
                <w:tcW w:w="2169" w:type="dxa"/>
              </w:tcPr>
            </w:tcPrChange>
          </w:tcPr>
          <w:p w14:paraId="2CDF10CE" w14:textId="1AE5B6F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286" w:author="Xavier Hoenner" w:date="2015-09-09T12:14:00Z"/>
                <w:b/>
                <w:i/>
                <w:rPrChange w:id="287" w:author="Xavier Hoenner" w:date="2015-09-09T12:16:00Z">
                  <w:rPr>
                    <w:ins w:id="28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289" w:author="Xavier Hoenner" w:date="2015-09-09T12:15:00Z">
              <w:r w:rsidRPr="00CC68E7">
                <w:rPr>
                  <w:b/>
                  <w:i/>
                  <w:rPrChange w:id="290" w:author="Xavier Hoenner" w:date="2015-09-09T12:16:00Z">
                    <w:rPr>
                      <w:i/>
                    </w:rPr>
                  </w:rPrChange>
                </w:rPr>
                <w:t>Number of tags (‘</w:t>
              </w:r>
              <w:proofErr w:type="spellStart"/>
              <w:r w:rsidRPr="00CC68E7">
                <w:rPr>
                  <w:b/>
                  <w:i/>
                  <w:rPrChange w:id="291" w:author="Xavier Hoenner" w:date="2015-09-09T12:16:00Z">
                    <w:rPr>
                      <w:i/>
                    </w:rPr>
                  </w:rPrChange>
                </w:rPr>
                <w:t>no_transmitters</w:t>
              </w:r>
            </w:ins>
            <w:proofErr w:type="spellEnd"/>
            <w:ins w:id="292" w:author="Xavier Hoenner" w:date="2015-09-09T12:16:00Z">
              <w:r w:rsidRPr="00CC68E7">
                <w:rPr>
                  <w:b/>
                  <w:i/>
                  <w:rPrChange w:id="293" w:author="Xavier Hoenner" w:date="2015-09-09T12:16:00Z">
                    <w:rPr>
                      <w:i/>
                    </w:rPr>
                  </w:rPrChange>
                </w:rPr>
                <w:t>’</w:t>
              </w:r>
            </w:ins>
            <w:ins w:id="294" w:author="Xavier Hoenner" w:date="2015-09-09T12:15:00Z">
              <w:r w:rsidRPr="00CC68E7">
                <w:rPr>
                  <w:b/>
                  <w:i/>
                  <w:rPrChange w:id="295" w:author="Xavier Hoenner" w:date="2015-09-09T12:16:00Z">
                    <w:rPr>
                      <w:i/>
                    </w:rPr>
                  </w:rPrChange>
                </w:rPr>
                <w:t>)</w:t>
              </w:r>
            </w:ins>
          </w:p>
        </w:tc>
        <w:tc>
          <w:tcPr>
            <w:tcW w:w="2106" w:type="dxa"/>
            <w:tcPrChange w:id="296" w:author="Xavier Hoenner" w:date="2015-09-09T12:20:00Z">
              <w:tcPr>
                <w:tcW w:w="2169" w:type="dxa"/>
              </w:tcPr>
            </w:tcPrChange>
          </w:tcPr>
          <w:p w14:paraId="04948143" w14:textId="289D3FF8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297" w:author="Xavier Hoenner" w:date="2015-09-09T12:14:00Z"/>
                <w:b/>
                <w:i/>
                <w:rPrChange w:id="298" w:author="Xavier Hoenner" w:date="2015-09-09T12:16:00Z">
                  <w:rPr>
                    <w:ins w:id="29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0" w:author="Xavier Hoenner" w:date="2015-09-09T12:15:00Z">
              <w:r w:rsidRPr="00CC68E7">
                <w:rPr>
                  <w:b/>
                  <w:i/>
                  <w:rPrChange w:id="301" w:author="Xavier Hoenner" w:date="2015-09-09T12:16:00Z">
                    <w:rPr>
                      <w:i/>
                    </w:rPr>
                  </w:rPrChange>
                </w:rPr>
                <w:t>Number of detections (‘</w:t>
              </w:r>
              <w:proofErr w:type="spellStart"/>
              <w:r w:rsidRPr="00CC68E7">
                <w:rPr>
                  <w:b/>
                  <w:i/>
                  <w:rPrChange w:id="302" w:author="Xavier Hoenner" w:date="2015-09-09T12:16:00Z">
                    <w:rPr>
                      <w:i/>
                    </w:rPr>
                  </w:rPrChange>
                </w:rPr>
                <w:t>no_detections</w:t>
              </w:r>
              <w:proofErr w:type="spellEnd"/>
              <w:r w:rsidRPr="00CC68E7">
                <w:rPr>
                  <w:b/>
                  <w:i/>
                  <w:rPrChange w:id="303" w:author="Xavier Hoenner" w:date="2015-09-09T12:16:00Z">
                    <w:rPr>
                      <w:i/>
                    </w:rPr>
                  </w:rPrChange>
                </w:rPr>
                <w:t>’)</w:t>
              </w:r>
            </w:ins>
          </w:p>
        </w:tc>
      </w:tr>
      <w:tr w:rsidR="00CC68E7" w14:paraId="123BA1DA" w14:textId="77777777" w:rsidTr="004E15A2">
        <w:trPr>
          <w:ins w:id="304" w:author="Xavier Hoenner" w:date="2015-09-09T12:14:00Z"/>
        </w:trPr>
        <w:tc>
          <w:tcPr>
            <w:tcW w:w="2016" w:type="dxa"/>
            <w:vMerge w:val="restart"/>
            <w:tcPrChange w:id="305" w:author="Xavier Hoenner" w:date="2015-09-09T12:20:00Z">
              <w:tcPr>
                <w:tcW w:w="2169" w:type="dxa"/>
                <w:vMerge w:val="restart"/>
              </w:tcPr>
            </w:tcPrChange>
          </w:tcPr>
          <w:p w14:paraId="4C33A288" w14:textId="0794A3B4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06" w:author="Xavier Hoenner" w:date="2015-09-09T12:14:00Z"/>
                <w:b/>
                <w:i/>
                <w:rPrChange w:id="307" w:author="Xavier Hoenner" w:date="2015-09-09T12:16:00Z">
                  <w:rPr>
                    <w:ins w:id="308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09" w:author="Xavier Hoenner" w:date="2015-09-09T12:14:00Z">
              <w:r w:rsidRPr="00CC68E7">
                <w:rPr>
                  <w:b/>
                  <w:i/>
                  <w:rPrChange w:id="310" w:author="Xavier Hoenner" w:date="2015-09-09T12:16:00Z">
                    <w:rPr>
                      <w:i/>
                    </w:rPr>
                  </w:rPrChange>
                </w:rPr>
                <w:t>Registered tags</w:t>
              </w:r>
            </w:ins>
          </w:p>
        </w:tc>
        <w:tc>
          <w:tcPr>
            <w:tcW w:w="2402" w:type="dxa"/>
            <w:tcPrChange w:id="311" w:author="Xavier Hoenner" w:date="2015-09-09T12:20:00Z">
              <w:tcPr>
                <w:tcW w:w="2168" w:type="dxa"/>
              </w:tcPr>
            </w:tcPrChange>
          </w:tcPr>
          <w:p w14:paraId="73EF0AE7" w14:textId="7DD5F86A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12" w:author="Xavier Hoenner" w:date="2015-09-09T12:14:00Z"/>
                <w:rPrChange w:id="313" w:author="Xavier Hoenner" w:date="2015-09-09T12:16:00Z">
                  <w:rPr>
                    <w:ins w:id="31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15" w:author="Xavier Hoenner" w:date="2015-09-09T12:16:00Z">
              <w:r w:rsidRPr="00CC68E7">
                <w:rPr>
                  <w:rPrChange w:id="316" w:author="Xavier Hoenner" w:date="2015-09-09T12:16:00Z">
                    <w:rPr>
                      <w:i/>
                    </w:rPr>
                  </w:rPrChange>
                </w:rPr>
                <w:t>0</w:t>
              </w:r>
            </w:ins>
          </w:p>
        </w:tc>
        <w:tc>
          <w:tcPr>
            <w:tcW w:w="2151" w:type="dxa"/>
            <w:tcPrChange w:id="317" w:author="Xavier Hoenner" w:date="2015-09-09T12:20:00Z">
              <w:tcPr>
                <w:tcW w:w="2169" w:type="dxa"/>
              </w:tcPr>
            </w:tcPrChange>
          </w:tcPr>
          <w:p w14:paraId="34823568" w14:textId="77777777" w:rsidR="00CC68E7" w:rsidRDefault="00CC68E7" w:rsidP="0071617A">
            <w:pPr>
              <w:rPr>
                <w:ins w:id="318" w:author="Xavier Hoenner" w:date="2015-09-09T12:14:00Z"/>
                <w:i/>
              </w:rPr>
            </w:pPr>
          </w:p>
        </w:tc>
        <w:tc>
          <w:tcPr>
            <w:tcW w:w="2106" w:type="dxa"/>
            <w:tcPrChange w:id="319" w:author="Xavier Hoenner" w:date="2015-09-09T12:20:00Z">
              <w:tcPr>
                <w:tcW w:w="2169" w:type="dxa"/>
              </w:tcPr>
            </w:tcPrChange>
          </w:tcPr>
          <w:p w14:paraId="0247A96E" w14:textId="77777777" w:rsidR="00CC68E7" w:rsidRDefault="00CC68E7" w:rsidP="0071617A">
            <w:pPr>
              <w:rPr>
                <w:ins w:id="320" w:author="Xavier Hoenner" w:date="2015-09-09T12:14:00Z"/>
                <w:i/>
              </w:rPr>
            </w:pPr>
          </w:p>
        </w:tc>
      </w:tr>
      <w:tr w:rsidR="00CC68E7" w14:paraId="67AB9731" w14:textId="77777777" w:rsidTr="004E15A2">
        <w:trPr>
          <w:ins w:id="321" w:author="Xavier Hoenner" w:date="2015-09-09T12:14:00Z"/>
        </w:trPr>
        <w:tc>
          <w:tcPr>
            <w:tcW w:w="2016" w:type="dxa"/>
            <w:vMerge/>
            <w:tcPrChange w:id="322" w:author="Xavier Hoenner" w:date="2015-09-09T12:20:00Z">
              <w:tcPr>
                <w:tcW w:w="2169" w:type="dxa"/>
                <w:vMerge/>
              </w:tcPr>
            </w:tcPrChange>
          </w:tcPr>
          <w:p w14:paraId="14BCE737" w14:textId="77777777" w:rsidR="00CC68E7" w:rsidRPr="00CC68E7" w:rsidRDefault="00CC68E7" w:rsidP="0071617A">
            <w:pPr>
              <w:spacing w:after="200" w:line="276" w:lineRule="auto"/>
              <w:rPr>
                <w:ins w:id="323" w:author="Xavier Hoenner" w:date="2015-09-09T12:14:00Z"/>
                <w:b/>
                <w:i/>
                <w:rPrChange w:id="324" w:author="Xavier Hoenner" w:date="2015-09-09T12:16:00Z">
                  <w:rPr>
                    <w:ins w:id="325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26" w:author="Xavier Hoenner" w:date="2015-09-09T12:20:00Z">
              <w:tcPr>
                <w:tcW w:w="2168" w:type="dxa"/>
              </w:tcPr>
            </w:tcPrChange>
          </w:tcPr>
          <w:p w14:paraId="2DFEEA3F" w14:textId="14A7FAF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27" w:author="Xavier Hoenner" w:date="2015-09-09T12:14:00Z"/>
                <w:rPrChange w:id="328" w:author="Xavier Hoenner" w:date="2015-09-09T12:16:00Z">
                  <w:rPr>
                    <w:ins w:id="32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30" w:author="Xavier Hoenner" w:date="2015-09-09T12:16:00Z">
              <w:r w:rsidRPr="00CC68E7">
                <w:rPr>
                  <w:rPrChange w:id="331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32" w:author="Xavier Hoenner" w:date="2015-09-09T12:20:00Z">
              <w:tcPr>
                <w:tcW w:w="2169" w:type="dxa"/>
              </w:tcPr>
            </w:tcPrChange>
          </w:tcPr>
          <w:p w14:paraId="276D2E62" w14:textId="77777777" w:rsidR="00CC68E7" w:rsidRDefault="00CC68E7" w:rsidP="0071617A">
            <w:pPr>
              <w:rPr>
                <w:ins w:id="333" w:author="Xavier Hoenner" w:date="2015-09-09T12:14:00Z"/>
                <w:i/>
              </w:rPr>
            </w:pPr>
          </w:p>
        </w:tc>
        <w:tc>
          <w:tcPr>
            <w:tcW w:w="2106" w:type="dxa"/>
            <w:tcPrChange w:id="334" w:author="Xavier Hoenner" w:date="2015-09-09T12:20:00Z">
              <w:tcPr>
                <w:tcW w:w="2169" w:type="dxa"/>
              </w:tcPr>
            </w:tcPrChange>
          </w:tcPr>
          <w:p w14:paraId="2299219F" w14:textId="77777777" w:rsidR="00CC68E7" w:rsidRDefault="00CC68E7" w:rsidP="0071617A">
            <w:pPr>
              <w:rPr>
                <w:ins w:id="335" w:author="Xavier Hoenner" w:date="2015-09-09T12:14:00Z"/>
                <w:i/>
              </w:rPr>
            </w:pPr>
          </w:p>
        </w:tc>
      </w:tr>
      <w:tr w:rsidR="00CC68E7" w14:paraId="37C84CCF" w14:textId="77777777" w:rsidTr="004E15A2">
        <w:trPr>
          <w:ins w:id="336" w:author="Xavier Hoenner" w:date="2015-09-09T12:14:00Z"/>
        </w:trPr>
        <w:tc>
          <w:tcPr>
            <w:tcW w:w="2016" w:type="dxa"/>
            <w:vMerge/>
            <w:tcPrChange w:id="337" w:author="Xavier Hoenner" w:date="2015-09-09T12:20:00Z">
              <w:tcPr>
                <w:tcW w:w="2169" w:type="dxa"/>
                <w:vMerge/>
              </w:tcPr>
            </w:tcPrChange>
          </w:tcPr>
          <w:p w14:paraId="3CD4291D" w14:textId="77777777" w:rsidR="00CC68E7" w:rsidRPr="00CC68E7" w:rsidRDefault="00CC68E7" w:rsidP="0071617A">
            <w:pPr>
              <w:spacing w:after="200" w:line="276" w:lineRule="auto"/>
              <w:rPr>
                <w:ins w:id="338" w:author="Xavier Hoenner" w:date="2015-09-09T12:14:00Z"/>
                <w:b/>
                <w:i/>
                <w:rPrChange w:id="339" w:author="Xavier Hoenner" w:date="2015-09-09T12:16:00Z">
                  <w:rPr>
                    <w:ins w:id="340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41" w:author="Xavier Hoenner" w:date="2015-09-09T12:20:00Z">
              <w:tcPr>
                <w:tcW w:w="2168" w:type="dxa"/>
              </w:tcPr>
            </w:tcPrChange>
          </w:tcPr>
          <w:p w14:paraId="323A101B" w14:textId="0B52898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42" w:author="Xavier Hoenner" w:date="2015-09-09T12:14:00Z"/>
                <w:rPrChange w:id="343" w:author="Xavier Hoenner" w:date="2015-09-09T12:16:00Z">
                  <w:rPr>
                    <w:ins w:id="34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45" w:author="Xavier Hoenner" w:date="2015-09-09T12:16:00Z">
              <w:r w:rsidRPr="00CC68E7">
                <w:rPr>
                  <w:rPrChange w:id="346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47" w:author="Xavier Hoenner" w:date="2015-09-09T12:20:00Z">
              <w:tcPr>
                <w:tcW w:w="2169" w:type="dxa"/>
              </w:tcPr>
            </w:tcPrChange>
          </w:tcPr>
          <w:p w14:paraId="7888BC17" w14:textId="77777777" w:rsidR="00CC68E7" w:rsidRDefault="00CC68E7" w:rsidP="0071617A">
            <w:pPr>
              <w:rPr>
                <w:ins w:id="348" w:author="Xavier Hoenner" w:date="2015-09-09T12:14:00Z"/>
                <w:i/>
              </w:rPr>
            </w:pPr>
          </w:p>
        </w:tc>
        <w:tc>
          <w:tcPr>
            <w:tcW w:w="2106" w:type="dxa"/>
            <w:tcPrChange w:id="349" w:author="Xavier Hoenner" w:date="2015-09-09T12:20:00Z">
              <w:tcPr>
                <w:tcW w:w="2169" w:type="dxa"/>
              </w:tcPr>
            </w:tcPrChange>
          </w:tcPr>
          <w:p w14:paraId="30A4A7DB" w14:textId="77777777" w:rsidR="00CC68E7" w:rsidRDefault="00CC68E7" w:rsidP="0071617A">
            <w:pPr>
              <w:rPr>
                <w:ins w:id="350" w:author="Xavier Hoenner" w:date="2015-09-09T12:14:00Z"/>
                <w:i/>
              </w:rPr>
            </w:pPr>
          </w:p>
        </w:tc>
      </w:tr>
      <w:tr w:rsidR="00CC68E7" w14:paraId="0D79656A" w14:textId="77777777" w:rsidTr="004E15A2">
        <w:trPr>
          <w:ins w:id="351" w:author="Xavier Hoenner" w:date="2015-09-09T12:14:00Z"/>
        </w:trPr>
        <w:tc>
          <w:tcPr>
            <w:tcW w:w="2016" w:type="dxa"/>
            <w:vMerge/>
            <w:tcPrChange w:id="352" w:author="Xavier Hoenner" w:date="2015-09-09T12:20:00Z">
              <w:tcPr>
                <w:tcW w:w="2169" w:type="dxa"/>
                <w:vMerge/>
              </w:tcPr>
            </w:tcPrChange>
          </w:tcPr>
          <w:p w14:paraId="1A376948" w14:textId="77777777" w:rsidR="00CC68E7" w:rsidRPr="00CC68E7" w:rsidRDefault="00CC68E7" w:rsidP="0071617A">
            <w:pPr>
              <w:spacing w:after="200" w:line="276" w:lineRule="auto"/>
              <w:rPr>
                <w:ins w:id="353" w:author="Xavier Hoenner" w:date="2015-09-09T12:14:00Z"/>
                <w:b/>
                <w:i/>
                <w:rPrChange w:id="354" w:author="Xavier Hoenner" w:date="2015-09-09T12:16:00Z">
                  <w:rPr>
                    <w:ins w:id="355" w:author="Xavier Hoenner" w:date="2015-09-09T12:14:00Z"/>
                    <w:i/>
                  </w:rPr>
                </w:rPrChange>
              </w:rPr>
            </w:pPr>
          </w:p>
        </w:tc>
        <w:tc>
          <w:tcPr>
            <w:tcW w:w="2402" w:type="dxa"/>
            <w:tcPrChange w:id="356" w:author="Xavier Hoenner" w:date="2015-09-09T12:20:00Z">
              <w:tcPr>
                <w:tcW w:w="2168" w:type="dxa"/>
              </w:tcPr>
            </w:tcPrChange>
          </w:tcPr>
          <w:p w14:paraId="5ACEBEF4" w14:textId="7873C12F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57" w:author="Xavier Hoenner" w:date="2015-09-09T12:14:00Z"/>
                <w:b/>
                <w:rPrChange w:id="358" w:author="Xavier Hoenner" w:date="2015-09-09T12:16:00Z">
                  <w:rPr>
                    <w:ins w:id="35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60" w:author="Xavier Hoenner" w:date="2015-09-09T12:16:00Z">
              <w:r w:rsidRPr="00CC68E7">
                <w:rPr>
                  <w:b/>
                  <w:rPrChange w:id="361" w:author="Xavier Hoenner" w:date="2015-09-09T12:16:00Z">
                    <w:rPr>
                      <w:i/>
                    </w:rPr>
                  </w:rPrChange>
                </w:rPr>
                <w:t>Subtotal</w:t>
              </w:r>
            </w:ins>
          </w:p>
        </w:tc>
        <w:tc>
          <w:tcPr>
            <w:tcW w:w="2151" w:type="dxa"/>
            <w:tcPrChange w:id="362" w:author="Xavier Hoenner" w:date="2015-09-09T12:20:00Z">
              <w:tcPr>
                <w:tcW w:w="2169" w:type="dxa"/>
              </w:tcPr>
            </w:tcPrChange>
          </w:tcPr>
          <w:p w14:paraId="488081A3" w14:textId="77777777" w:rsidR="00CC68E7" w:rsidRDefault="00CC68E7" w:rsidP="0071617A">
            <w:pPr>
              <w:rPr>
                <w:ins w:id="363" w:author="Xavier Hoenner" w:date="2015-09-09T12:14:00Z"/>
                <w:i/>
              </w:rPr>
            </w:pPr>
          </w:p>
        </w:tc>
        <w:tc>
          <w:tcPr>
            <w:tcW w:w="2106" w:type="dxa"/>
            <w:tcPrChange w:id="364" w:author="Xavier Hoenner" w:date="2015-09-09T12:20:00Z">
              <w:tcPr>
                <w:tcW w:w="2169" w:type="dxa"/>
              </w:tcPr>
            </w:tcPrChange>
          </w:tcPr>
          <w:p w14:paraId="04FA32BE" w14:textId="77777777" w:rsidR="00CC68E7" w:rsidRDefault="00CC68E7" w:rsidP="0071617A">
            <w:pPr>
              <w:rPr>
                <w:ins w:id="365" w:author="Xavier Hoenner" w:date="2015-09-09T12:14:00Z"/>
                <w:i/>
              </w:rPr>
            </w:pPr>
          </w:p>
        </w:tc>
      </w:tr>
      <w:tr w:rsidR="00CC68E7" w14:paraId="04B50BE4" w14:textId="77777777" w:rsidTr="004E15A2">
        <w:trPr>
          <w:ins w:id="366" w:author="Xavier Hoenner" w:date="2015-09-09T12:14:00Z"/>
        </w:trPr>
        <w:tc>
          <w:tcPr>
            <w:tcW w:w="2016" w:type="dxa"/>
            <w:vMerge w:val="restart"/>
            <w:tcPrChange w:id="367" w:author="Xavier Hoenner" w:date="2015-09-09T12:20:00Z">
              <w:tcPr>
                <w:tcW w:w="2169" w:type="dxa"/>
                <w:vMerge w:val="restart"/>
              </w:tcPr>
            </w:tcPrChange>
          </w:tcPr>
          <w:p w14:paraId="05344471" w14:textId="7CF99F0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368" w:author="Xavier Hoenner" w:date="2015-09-09T12:14:00Z"/>
                <w:b/>
                <w:i/>
                <w:rPrChange w:id="369" w:author="Xavier Hoenner" w:date="2015-09-09T12:16:00Z">
                  <w:rPr>
                    <w:ins w:id="370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1" w:author="Xavier Hoenner" w:date="2015-09-09T12:15:00Z">
              <w:r w:rsidRPr="00CC68E7">
                <w:rPr>
                  <w:b/>
                  <w:i/>
                  <w:rPrChange w:id="372" w:author="Xavier Hoenner" w:date="2015-09-09T12:16:00Z">
                    <w:rPr>
                      <w:i/>
                    </w:rPr>
                  </w:rPrChange>
                </w:rPr>
                <w:t>Unregistered tags</w:t>
              </w:r>
            </w:ins>
          </w:p>
        </w:tc>
        <w:tc>
          <w:tcPr>
            <w:tcW w:w="2402" w:type="dxa"/>
            <w:tcPrChange w:id="373" w:author="Xavier Hoenner" w:date="2015-09-09T12:20:00Z">
              <w:tcPr>
                <w:tcW w:w="2168" w:type="dxa"/>
              </w:tcPr>
            </w:tcPrChange>
          </w:tcPr>
          <w:p w14:paraId="4132479E" w14:textId="0BC7158C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ind w:left="720"/>
              <w:outlineLvl w:val="3"/>
              <w:rPr>
                <w:ins w:id="374" w:author="Xavier Hoenner" w:date="2015-09-09T12:14:00Z"/>
                <w:rPrChange w:id="375" w:author="Xavier Hoenner" w:date="2015-09-09T12:16:00Z">
                  <w:rPr>
                    <w:ins w:id="376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377" w:author="Xavier Hoenner" w:date="2015-09-09T12:16:00Z">
              <w:r w:rsidRPr="00CC68E7">
                <w:rPr>
                  <w:rPrChange w:id="378" w:author="Xavier Hoenner" w:date="2015-09-09T12:16:00Z">
                    <w:rPr>
                      <w:i/>
                    </w:rPr>
                  </w:rPrChange>
                </w:rPr>
                <w:t>1</w:t>
              </w:r>
            </w:ins>
          </w:p>
        </w:tc>
        <w:tc>
          <w:tcPr>
            <w:tcW w:w="2151" w:type="dxa"/>
            <w:tcPrChange w:id="379" w:author="Xavier Hoenner" w:date="2015-09-09T12:20:00Z">
              <w:tcPr>
                <w:tcW w:w="2169" w:type="dxa"/>
              </w:tcPr>
            </w:tcPrChange>
          </w:tcPr>
          <w:p w14:paraId="40F24473" w14:textId="77777777" w:rsidR="00CC68E7" w:rsidRDefault="00CC68E7" w:rsidP="0071617A">
            <w:pPr>
              <w:rPr>
                <w:ins w:id="380" w:author="Xavier Hoenner" w:date="2015-09-09T12:14:00Z"/>
                <w:i/>
              </w:rPr>
            </w:pPr>
          </w:p>
        </w:tc>
        <w:tc>
          <w:tcPr>
            <w:tcW w:w="2106" w:type="dxa"/>
            <w:tcPrChange w:id="381" w:author="Xavier Hoenner" w:date="2015-09-09T12:20:00Z">
              <w:tcPr>
                <w:tcW w:w="2169" w:type="dxa"/>
              </w:tcPr>
            </w:tcPrChange>
          </w:tcPr>
          <w:p w14:paraId="2938D7A1" w14:textId="77777777" w:rsidR="00CC68E7" w:rsidRDefault="00CC68E7" w:rsidP="0071617A">
            <w:pPr>
              <w:rPr>
                <w:ins w:id="382" w:author="Xavier Hoenner" w:date="2015-09-09T12:14:00Z"/>
                <w:i/>
              </w:rPr>
            </w:pPr>
          </w:p>
        </w:tc>
      </w:tr>
      <w:tr w:rsidR="00CC68E7" w14:paraId="6573354C" w14:textId="77777777" w:rsidTr="004E15A2">
        <w:trPr>
          <w:ins w:id="383" w:author="Xavier Hoenner" w:date="2015-09-09T12:14:00Z"/>
        </w:trPr>
        <w:tc>
          <w:tcPr>
            <w:tcW w:w="2016" w:type="dxa"/>
            <w:vMerge/>
            <w:tcPrChange w:id="384" w:author="Xavier Hoenner" w:date="2015-09-09T12:20:00Z">
              <w:tcPr>
                <w:tcW w:w="2169" w:type="dxa"/>
                <w:vMerge/>
              </w:tcPr>
            </w:tcPrChange>
          </w:tcPr>
          <w:p w14:paraId="3095D97C" w14:textId="77777777" w:rsidR="00CC68E7" w:rsidRDefault="00CC68E7" w:rsidP="0071617A">
            <w:pPr>
              <w:rPr>
                <w:ins w:id="385" w:author="Xavier Hoenner" w:date="2015-09-09T12:14:00Z"/>
                <w:i/>
              </w:rPr>
            </w:pPr>
          </w:p>
        </w:tc>
        <w:tc>
          <w:tcPr>
            <w:tcW w:w="2402" w:type="dxa"/>
            <w:tcPrChange w:id="386" w:author="Xavier Hoenner" w:date="2015-09-09T12:20:00Z">
              <w:tcPr>
                <w:tcW w:w="2168" w:type="dxa"/>
              </w:tcPr>
            </w:tcPrChange>
          </w:tcPr>
          <w:p w14:paraId="7FC5319A" w14:textId="6F925DDE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after="200" w:line="276" w:lineRule="auto"/>
              <w:outlineLvl w:val="3"/>
              <w:rPr>
                <w:ins w:id="387" w:author="Xavier Hoenner" w:date="2015-09-09T12:14:00Z"/>
                <w:rPrChange w:id="388" w:author="Xavier Hoenner" w:date="2015-09-09T12:16:00Z">
                  <w:rPr>
                    <w:ins w:id="389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</w:rPr>
                </w:rPrChange>
              </w:rPr>
            </w:pPr>
            <w:ins w:id="390" w:author="Xavier Hoenner" w:date="2015-09-09T12:16:00Z">
              <w:r w:rsidRPr="00CC68E7">
                <w:rPr>
                  <w:rPrChange w:id="391" w:author="Xavier Hoenner" w:date="2015-09-09T12:16:00Z">
                    <w:rPr>
                      <w:i/>
                    </w:rPr>
                  </w:rPrChange>
                </w:rPr>
                <w:t>&gt; 1</w:t>
              </w:r>
            </w:ins>
          </w:p>
        </w:tc>
        <w:tc>
          <w:tcPr>
            <w:tcW w:w="2151" w:type="dxa"/>
            <w:tcPrChange w:id="392" w:author="Xavier Hoenner" w:date="2015-09-09T12:20:00Z">
              <w:tcPr>
                <w:tcW w:w="2169" w:type="dxa"/>
              </w:tcPr>
            </w:tcPrChange>
          </w:tcPr>
          <w:p w14:paraId="4B0CCCB1" w14:textId="77777777" w:rsidR="00CC68E7" w:rsidRDefault="00CC68E7" w:rsidP="0071617A">
            <w:pPr>
              <w:rPr>
                <w:ins w:id="393" w:author="Xavier Hoenner" w:date="2015-09-09T12:14:00Z"/>
                <w:i/>
              </w:rPr>
            </w:pPr>
          </w:p>
        </w:tc>
        <w:tc>
          <w:tcPr>
            <w:tcW w:w="2106" w:type="dxa"/>
            <w:tcPrChange w:id="394" w:author="Xavier Hoenner" w:date="2015-09-09T12:20:00Z">
              <w:tcPr>
                <w:tcW w:w="2169" w:type="dxa"/>
              </w:tcPr>
            </w:tcPrChange>
          </w:tcPr>
          <w:p w14:paraId="451583EF" w14:textId="77777777" w:rsidR="00CC68E7" w:rsidRDefault="00CC68E7" w:rsidP="0071617A">
            <w:pPr>
              <w:rPr>
                <w:ins w:id="395" w:author="Xavier Hoenner" w:date="2015-09-09T12:14:00Z"/>
                <w:i/>
              </w:rPr>
            </w:pPr>
          </w:p>
        </w:tc>
      </w:tr>
      <w:tr w:rsidR="00CC68E7" w14:paraId="0EEB77D4" w14:textId="77777777" w:rsidTr="004E15A2">
        <w:trPr>
          <w:ins w:id="396" w:author="Xavier Hoenner" w:date="2015-09-09T12:14:00Z"/>
        </w:trPr>
        <w:tc>
          <w:tcPr>
            <w:tcW w:w="2016" w:type="dxa"/>
            <w:vMerge/>
            <w:tcPrChange w:id="397" w:author="Xavier Hoenner" w:date="2015-09-09T12:20:00Z">
              <w:tcPr>
                <w:tcW w:w="2169" w:type="dxa"/>
                <w:vMerge/>
              </w:tcPr>
            </w:tcPrChange>
          </w:tcPr>
          <w:p w14:paraId="0FD09DC6" w14:textId="77777777" w:rsidR="00CC68E7" w:rsidRDefault="00CC68E7" w:rsidP="0071617A">
            <w:pPr>
              <w:rPr>
                <w:ins w:id="398" w:author="Xavier Hoenner" w:date="2015-09-09T12:14:00Z"/>
                <w:i/>
              </w:rPr>
            </w:pPr>
          </w:p>
        </w:tc>
        <w:tc>
          <w:tcPr>
            <w:tcW w:w="2402" w:type="dxa"/>
            <w:tcPrChange w:id="399" w:author="Xavier Hoenner" w:date="2015-09-09T12:20:00Z">
              <w:tcPr>
                <w:tcW w:w="2168" w:type="dxa"/>
              </w:tcPr>
            </w:tcPrChange>
          </w:tcPr>
          <w:p w14:paraId="51415D64" w14:textId="4372D5B7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400" w:author="Xavier Hoenner" w:date="2015-09-09T12:14:00Z"/>
                <w:rPrChange w:id="401" w:author="Xavier Hoenner" w:date="2015-09-09T12:16:00Z">
                  <w:rPr>
                    <w:ins w:id="402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03" w:author="Xavier Hoenner" w:date="2015-09-09T12:16:00Z">
              <w:r w:rsidRPr="00992058">
                <w:rPr>
                  <w:b/>
                </w:rPr>
                <w:t>Subtotal</w:t>
              </w:r>
            </w:ins>
          </w:p>
        </w:tc>
        <w:tc>
          <w:tcPr>
            <w:tcW w:w="2151" w:type="dxa"/>
            <w:tcPrChange w:id="404" w:author="Xavier Hoenner" w:date="2015-09-09T12:20:00Z">
              <w:tcPr>
                <w:tcW w:w="2169" w:type="dxa"/>
              </w:tcPr>
            </w:tcPrChange>
          </w:tcPr>
          <w:p w14:paraId="53A8A277" w14:textId="77777777" w:rsidR="00CC68E7" w:rsidRDefault="00CC68E7" w:rsidP="0071617A">
            <w:pPr>
              <w:rPr>
                <w:ins w:id="405" w:author="Xavier Hoenner" w:date="2015-09-09T12:14:00Z"/>
                <w:i/>
              </w:rPr>
            </w:pPr>
          </w:p>
        </w:tc>
        <w:tc>
          <w:tcPr>
            <w:tcW w:w="2106" w:type="dxa"/>
            <w:tcPrChange w:id="406" w:author="Xavier Hoenner" w:date="2015-09-09T12:20:00Z">
              <w:tcPr>
                <w:tcW w:w="2169" w:type="dxa"/>
              </w:tcPr>
            </w:tcPrChange>
          </w:tcPr>
          <w:p w14:paraId="076D809B" w14:textId="77777777" w:rsidR="00CC68E7" w:rsidRDefault="00CC68E7" w:rsidP="0071617A">
            <w:pPr>
              <w:rPr>
                <w:ins w:id="407" w:author="Xavier Hoenner" w:date="2015-09-09T12:14:00Z"/>
                <w:i/>
              </w:rPr>
            </w:pPr>
          </w:p>
        </w:tc>
      </w:tr>
      <w:tr w:rsidR="00CC68E7" w14:paraId="0D5E8351" w14:textId="77777777" w:rsidTr="004E15A2">
        <w:trPr>
          <w:ins w:id="408" w:author="Xavier Hoenner" w:date="2015-09-09T12:14:00Z"/>
        </w:trPr>
        <w:tc>
          <w:tcPr>
            <w:tcW w:w="2016" w:type="dxa"/>
            <w:tcPrChange w:id="409" w:author="Xavier Hoenner" w:date="2015-09-09T12:20:00Z">
              <w:tcPr>
                <w:tcW w:w="2169" w:type="dxa"/>
              </w:tcPr>
            </w:tcPrChange>
          </w:tcPr>
          <w:p w14:paraId="7A60B85C" w14:textId="77777777" w:rsidR="00CC68E7" w:rsidRDefault="00CC68E7" w:rsidP="0071617A">
            <w:pPr>
              <w:rPr>
                <w:ins w:id="410" w:author="Xavier Hoenner" w:date="2015-09-09T12:14:00Z"/>
                <w:i/>
              </w:rPr>
            </w:pPr>
          </w:p>
        </w:tc>
        <w:tc>
          <w:tcPr>
            <w:tcW w:w="2402" w:type="dxa"/>
            <w:tcPrChange w:id="411" w:author="Xavier Hoenner" w:date="2015-09-09T12:20:00Z">
              <w:tcPr>
                <w:tcW w:w="2168" w:type="dxa"/>
              </w:tcPr>
            </w:tcPrChange>
          </w:tcPr>
          <w:p w14:paraId="6B8D9209" w14:textId="52C1B020" w:rsidR="00CC68E7" w:rsidRPr="00CC68E7" w:rsidRDefault="00CC68E7" w:rsidP="0071617A">
            <w:pPr>
              <w:keepNext/>
              <w:keepLines/>
              <w:tabs>
                <w:tab w:val="center" w:pos="4513"/>
                <w:tab w:val="right" w:pos="9026"/>
              </w:tabs>
              <w:spacing w:before="200" w:line="276" w:lineRule="auto"/>
              <w:ind w:left="720"/>
              <w:outlineLvl w:val="3"/>
              <w:rPr>
                <w:ins w:id="412" w:author="Xavier Hoenner" w:date="2015-09-09T12:14:00Z"/>
                <w:rPrChange w:id="413" w:author="Xavier Hoenner" w:date="2015-09-09T12:16:00Z">
                  <w:rPr>
                    <w:ins w:id="414" w:author="Xavier Hoenner" w:date="2015-09-09T12:1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4F81BD" w:themeColor="accent1"/>
                    <w:szCs w:val="26"/>
                    <w:u w:val="single"/>
                  </w:rPr>
                </w:rPrChange>
              </w:rPr>
            </w:pPr>
            <w:ins w:id="415" w:author="Xavier Hoenner" w:date="2015-09-09T12:16:00Z">
              <w:r>
                <w:rPr>
                  <w:b/>
                </w:rPr>
                <w:t>T</w:t>
              </w:r>
              <w:r w:rsidRPr="00992058">
                <w:rPr>
                  <w:b/>
                </w:rPr>
                <w:t>otal</w:t>
              </w:r>
            </w:ins>
          </w:p>
        </w:tc>
        <w:tc>
          <w:tcPr>
            <w:tcW w:w="2151" w:type="dxa"/>
            <w:tcPrChange w:id="416" w:author="Xavier Hoenner" w:date="2015-09-09T12:20:00Z">
              <w:tcPr>
                <w:tcW w:w="2169" w:type="dxa"/>
              </w:tcPr>
            </w:tcPrChange>
          </w:tcPr>
          <w:p w14:paraId="312863C6" w14:textId="77777777" w:rsidR="00CC68E7" w:rsidRDefault="00CC68E7" w:rsidP="0071617A">
            <w:pPr>
              <w:rPr>
                <w:ins w:id="417" w:author="Xavier Hoenner" w:date="2015-09-09T12:14:00Z"/>
                <w:i/>
              </w:rPr>
            </w:pPr>
          </w:p>
        </w:tc>
        <w:tc>
          <w:tcPr>
            <w:tcW w:w="2106" w:type="dxa"/>
            <w:tcPrChange w:id="418" w:author="Xavier Hoenner" w:date="2015-09-09T12:20:00Z">
              <w:tcPr>
                <w:tcW w:w="2169" w:type="dxa"/>
              </w:tcPr>
            </w:tcPrChange>
          </w:tcPr>
          <w:p w14:paraId="75886A2F" w14:textId="77777777" w:rsidR="00CC68E7" w:rsidRDefault="00CC68E7" w:rsidP="0071617A">
            <w:pPr>
              <w:rPr>
                <w:ins w:id="419" w:author="Xavier Hoenner" w:date="2015-09-09T12:14:00Z"/>
                <w:i/>
              </w:rPr>
            </w:pPr>
          </w:p>
        </w:tc>
      </w:tr>
    </w:tbl>
    <w:p w14:paraId="06D5F8CE" w14:textId="77777777" w:rsidR="0020231F" w:rsidRDefault="0020231F" w:rsidP="0071617A">
      <w:pPr>
        <w:ind w:left="567" w:hanging="567"/>
        <w:rPr>
          <w:ins w:id="420" w:author="Xavier Hoenner" w:date="2015-09-09T12:13:00Z"/>
          <w:i/>
        </w:rPr>
      </w:pPr>
    </w:p>
    <w:p w14:paraId="59B6B1BA" w14:textId="233C2F2E" w:rsidR="0020231F" w:rsidDel="004E15A2" w:rsidRDefault="0020231F" w:rsidP="0071617A">
      <w:pPr>
        <w:ind w:left="567" w:hanging="567"/>
        <w:rPr>
          <w:del w:id="421" w:author="Xavier Hoenner" w:date="2015-09-09T12:20:00Z"/>
          <w:b/>
          <w:i/>
        </w:rPr>
      </w:pPr>
    </w:p>
    <w:p w14:paraId="25AECC8A" w14:textId="33C242A3" w:rsidR="00F76D5B" w:rsidDel="006A7C26" w:rsidRDefault="00F76D5B">
      <w:pPr>
        <w:ind w:left="567" w:hanging="567"/>
        <w:rPr>
          <w:del w:id="422" w:author="Xavier Hoenner" w:date="2015-09-09T12:32:00Z"/>
          <w:b/>
          <w:i/>
        </w:rPr>
      </w:pPr>
      <w:r>
        <w:t>Below the above table list the following totals:</w:t>
      </w:r>
      <w:r>
        <w:br/>
      </w:r>
      <w:del w:id="423" w:author="Xavier Hoenner" w:date="2015-09-09T12:32:00Z">
        <w:r w:rsidRPr="003815B2" w:rsidDel="006A7C26">
          <w:rPr>
            <w:b/>
            <w:i/>
            <w:u w:val="single"/>
          </w:rPr>
          <w:delText>Detections</w:delText>
        </w:r>
        <w:r w:rsidDel="006A7C26">
          <w:rPr>
            <w:b/>
            <w:i/>
            <w:u w:val="single"/>
          </w:rPr>
          <w:delText xml:space="preserve"> </w:delText>
        </w:r>
        <w:r w:rsidRPr="003815B2" w:rsidDel="006A7C26">
          <w:rPr>
            <w:b/>
            <w:i/>
            <w:u w:val="single"/>
          </w:rPr>
          <w:delText>at species level:</w:delText>
        </w:r>
        <w:r w:rsidDel="006A7C26">
          <w:delText xml:space="preserve"> (</w:delText>
        </w:r>
        <w:r w:rsidDel="006A7C26">
          <w:rPr>
            <w:i/>
          </w:rPr>
          <w:delText>Use ‘totals_view’;</w:delText>
        </w:r>
        <w:r w:rsidRPr="00B22073" w:rsidDel="006A7C26">
          <w:rPr>
            <w:i/>
          </w:rPr>
          <w:delText xml:space="preserve"> filter by: 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>, ‘type’ = ‘Detections’)</w:delText>
        </w:r>
        <w:r w:rsidDel="006A7C26">
          <w:rPr>
            <w:i/>
          </w:rPr>
          <w:br/>
        </w:r>
        <w:r w:rsidDel="006A7C26">
          <w:rPr>
            <w:i/>
          </w:rPr>
          <w:tab/>
        </w:r>
        <w:r w:rsidDel="006A7C26">
          <w:rPr>
            <w:b/>
            <w:i/>
          </w:rPr>
          <w:delText>Total number of detections (‘no_deployments’):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public (‘no_data’): XX</w:delText>
        </w:r>
        <w:r w:rsidDel="006A7C26">
          <w:rPr>
            <w:b/>
            <w:i/>
          </w:rPr>
          <w:br/>
        </w:r>
        <w:r w:rsidDel="006A7C26">
          <w:rPr>
            <w:b/>
            <w:i/>
          </w:rPr>
          <w:tab/>
          <w:delText>Total number of detections that are under embargo (‘no_data’): XX</w:delText>
        </w:r>
      </w:del>
    </w:p>
    <w:p w14:paraId="272290AD" w14:textId="77777777" w:rsidR="00AB041E" w:rsidRDefault="00F76D5B">
      <w:pPr>
        <w:ind w:left="567" w:hanging="567"/>
        <w:rPr>
          <w:ins w:id="424" w:author="Xavier Hoenner" w:date="2015-09-10T16:03:00Z"/>
          <w:b/>
          <w:i/>
        </w:rPr>
        <w:pPrChange w:id="425" w:author="Xavier Hoenner" w:date="2015-09-09T12:32:00Z">
          <w:pPr>
            <w:ind w:left="567"/>
          </w:pPr>
        </w:pPrChange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</w:t>
      </w:r>
      <w:del w:id="426" w:author="Xavier Hoenner" w:date="2015-09-09T12:34:00Z">
        <w:r w:rsidDel="00E5061B">
          <w:delText>(</w:delText>
        </w:r>
      </w:del>
      <w:r>
        <w:rPr>
          <w:i/>
        </w:rPr>
        <w:t>Use ‘</w:t>
      </w:r>
      <w:proofErr w:type="spellStart"/>
      <w:del w:id="427" w:author="Xavier Hoenner" w:date="2015-09-09T12:32:00Z">
        <w:r w:rsidDel="006A7C26">
          <w:rPr>
            <w:i/>
          </w:rPr>
          <w:delText>totals</w:delText>
        </w:r>
      </w:del>
      <w:ins w:id="428" w:author="Xavier Hoenner" w:date="2015-09-09T12:32:00Z">
        <w:r w:rsidR="006A7C26" w:rsidRPr="006A7C26">
          <w:rPr>
            <w:i/>
          </w:rPr>
          <w:t>aatams_acoustic_stats_view</w:t>
        </w:r>
      </w:ins>
      <w:proofErr w:type="spellEnd"/>
      <w:del w:id="429" w:author="Xavier Hoenner" w:date="2015-09-09T12:32:00Z">
        <w:r w:rsidDel="006A7C26">
          <w:rPr>
            <w:i/>
          </w:rPr>
          <w:delText>_view</w:delText>
        </w:r>
      </w:del>
      <w:r>
        <w:rPr>
          <w:i/>
        </w:rPr>
        <w:t>’;</w:t>
      </w:r>
      <w:r w:rsidRPr="00B22073">
        <w:rPr>
          <w:i/>
        </w:rPr>
        <w:t xml:space="preserve"> filter by: </w:t>
      </w:r>
      <w:del w:id="430" w:author="Xavier Hoenner" w:date="2015-09-09T12:32:00Z">
        <w:r w:rsidRPr="00B22073" w:rsidDel="006A7C26">
          <w:rPr>
            <w:i/>
          </w:rPr>
          <w:delText>‘facility’ = ‘AATAMS’, ‘subfacility’ = ‘</w:delText>
        </w:r>
        <w:r w:rsidDel="006A7C26">
          <w:rPr>
            <w:i/>
          </w:rPr>
          <w:delText>Acoustic tagging - Species</w:delText>
        </w:r>
        <w:r w:rsidRPr="00B22073" w:rsidDel="006A7C26">
          <w:rPr>
            <w:i/>
          </w:rPr>
          <w:delText>’</w:delText>
        </w:r>
        <w:r w:rsidDel="006A7C26">
          <w:rPr>
            <w:i/>
          </w:rPr>
          <w:delText xml:space="preserve">, </w:delText>
        </w:r>
      </w:del>
      <w:r>
        <w:rPr>
          <w:i/>
        </w:rPr>
        <w:t>‘type’ = ‘</w:t>
      </w:r>
      <w:del w:id="431" w:author="Xavier Hoenner" w:date="2015-09-09T12:32:00Z">
        <w:r w:rsidDel="006A7C26">
          <w:rPr>
            <w:i/>
          </w:rPr>
          <w:delText>Other stats</w:delText>
        </w:r>
      </w:del>
      <w:ins w:id="432" w:author="Xavier Hoenner" w:date="2015-09-09T12:32:00Z">
        <w:r w:rsidR="006A7C26">
          <w:rPr>
            <w:i/>
          </w:rPr>
          <w:t>Species</w:t>
        </w:r>
      </w:ins>
      <w:r>
        <w:rPr>
          <w:i/>
        </w:rPr>
        <w:t>’</w:t>
      </w:r>
      <w:del w:id="433" w:author="Xavier Hoenner" w:date="2015-09-09T12:34:00Z">
        <w:r w:rsidDel="00E5061B">
          <w:rPr>
            <w:i/>
          </w:rPr>
          <w:delText>)</w:delText>
        </w:r>
      </w:del>
      <w:ins w:id="434" w:author="Xavier Hoenner" w:date="2015-09-09T12:34:00Z">
        <w:r w:rsidR="00E5061B">
          <w:rPr>
            <w:i/>
          </w:rPr>
          <w:t xml:space="preserve">, where </w:t>
        </w:r>
        <w:proofErr w:type="spellStart"/>
        <w:r w:rsidR="00E5061B">
          <w:rPr>
            <w:i/>
          </w:rPr>
          <w:t>statistics_type</w:t>
        </w:r>
        <w:proofErr w:type="spellEnd"/>
        <w:r w:rsidR="00E5061B">
          <w:rPr>
            <w:i/>
          </w:rPr>
          <w:t xml:space="preserve"> = …</w:t>
        </w:r>
      </w:ins>
      <w:r>
        <w:rPr>
          <w:i/>
        </w:rPr>
        <w:br/>
      </w:r>
      <w:ins w:id="435" w:author="Xavier Hoenner" w:date="2015-09-09T12:40:00Z">
        <w:r w:rsidR="00E5061B">
          <w:tab/>
        </w:r>
        <w:r w:rsidR="00E5061B">
          <w:rPr>
            <w:b/>
            <w:i/>
          </w:rPr>
          <w:t xml:space="preserve"> Number of detections for registered tags that are public (‘</w:t>
        </w:r>
        <w:r w:rsidR="00E5061B" w:rsidRPr="00E5061B">
          <w:rPr>
            <w:b/>
            <w:i/>
          </w:rPr>
          <w:t xml:space="preserve">no detections for </w:t>
        </w:r>
        <w:r w:rsidR="00E5061B">
          <w:rPr>
            <w:b/>
            <w:i/>
          </w:rPr>
          <w:t>registered tags that are public’):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Number of </w:t>
        </w:r>
      </w:ins>
      <w:ins w:id="436" w:author="Xavier Hoenner" w:date="2015-09-09T12:42:00Z">
        <w:r w:rsidR="00E5061B">
          <w:rPr>
            <w:b/>
            <w:i/>
          </w:rPr>
          <w:t xml:space="preserve">detections </w:t>
        </w:r>
      </w:ins>
      <w:ins w:id="437" w:author="Xavier Hoenner" w:date="2015-09-09T12:43:00Z">
        <w:r w:rsidR="00E5061B">
          <w:rPr>
            <w:b/>
            <w:i/>
          </w:rPr>
          <w:t xml:space="preserve">with species information </w:t>
        </w:r>
      </w:ins>
      <w:ins w:id="438" w:author="Xavier Hoenner" w:date="2015-09-09T12:40:00Z">
        <w:r w:rsidR="00E5061B">
          <w:rPr>
            <w:b/>
            <w:i/>
          </w:rPr>
          <w:t>(‘</w:t>
        </w:r>
      </w:ins>
      <w:ins w:id="439" w:author="Xavier Hoenner" w:date="2015-09-09T12:41:00Z">
        <w:r w:rsidR="00E5061B">
          <w:rPr>
            <w:b/>
            <w:i/>
          </w:rPr>
          <w:t>no detections at species level</w:t>
        </w:r>
      </w:ins>
      <w:ins w:id="440" w:author="Xavier Hoenner" w:date="2015-09-09T12:40:00Z">
        <w:r w:rsidR="00E5061B">
          <w:rPr>
            <w:b/>
            <w:i/>
          </w:rPr>
          <w:t>’): XX</w:t>
        </w:r>
        <w:r w:rsidR="00E5061B">
          <w:rPr>
            <w:b/>
            <w:i/>
          </w:rPr>
          <w:br/>
        </w:r>
        <w:r w:rsidR="00E5061B">
          <w:tab/>
        </w:r>
        <w:r w:rsidR="00E5061B">
          <w:rPr>
            <w:b/>
            <w:i/>
          </w:rPr>
          <w:t xml:space="preserve"> </w:t>
        </w:r>
      </w:ins>
      <w:ins w:id="441" w:author="Xavier Hoenner" w:date="2015-09-09T12:43:00Z">
        <w:r w:rsidR="00E5061B">
          <w:rPr>
            <w:b/>
            <w:i/>
          </w:rPr>
          <w:t xml:space="preserve">Number of detections with species information that are public </w:t>
        </w:r>
      </w:ins>
      <w:ins w:id="442" w:author="Xavier Hoenner" w:date="2015-09-09T12:40:00Z">
        <w:r w:rsidR="00E5061B">
          <w:rPr>
            <w:b/>
            <w:i/>
          </w:rPr>
          <w:t>(‘</w:t>
        </w:r>
      </w:ins>
      <w:ins w:id="443" w:author="Xavier Hoenner" w:date="2015-09-09T12:43:00Z">
        <w:r w:rsidR="00E5061B" w:rsidRPr="00E5061B">
          <w:rPr>
            <w:b/>
            <w:i/>
          </w:rPr>
          <w:t>no pub</w:t>
        </w:r>
        <w:r w:rsidR="00E5061B">
          <w:rPr>
            <w:b/>
            <w:i/>
          </w:rPr>
          <w:t>lic detections at species level</w:t>
        </w:r>
      </w:ins>
      <w:ins w:id="444" w:author="Xavier Hoenner" w:date="2015-09-09T12:40:00Z">
        <w:r w:rsidR="00E5061B">
          <w:rPr>
            <w:b/>
            <w:i/>
          </w:rPr>
          <w:t>’): XX</w:t>
        </w:r>
        <w:r w:rsidR="00E5061B">
          <w:br/>
        </w:r>
      </w:ins>
      <w:r>
        <w:tab/>
      </w:r>
      <w:del w:id="445" w:author="Xavier Hoenner" w:date="2015-09-09T12:36:00Z">
        <w:r w:rsidR="00ED1F5B" w:rsidDel="00E5061B">
          <w:rPr>
            <w:b/>
            <w:i/>
          </w:rPr>
          <w:delText>Total n</w:delText>
        </w:r>
      </w:del>
      <w:ins w:id="446" w:author="Xavier Hoenner" w:date="2015-09-09T12:36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ins w:id="447" w:author="Xavier Hoenner" w:date="2015-09-09T12:38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del w:id="448" w:author="Xavier Hoenner" w:date="2015-09-09T12:38:00Z">
        <w:r w:rsidR="00C16AD5" w:rsidDel="00E5061B">
          <w:rPr>
            <w:b/>
            <w:i/>
          </w:rPr>
          <w:delText>s</w:delText>
        </w:r>
      </w:del>
      <w:ins w:id="449" w:author="Xavier Hoenner" w:date="2015-09-09T12:38:00Z">
        <w:r w:rsidR="00E5061B">
          <w:rPr>
            <w:b/>
            <w:i/>
          </w:rPr>
          <w:t xml:space="preserve"> IDs</w:t>
        </w:r>
      </w:ins>
      <w:r w:rsidR="00C16AD5">
        <w:rPr>
          <w:b/>
          <w:i/>
        </w:rPr>
        <w:t xml:space="preserve">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</w:t>
      </w:r>
      <w:ins w:id="450" w:author="Xavier Hoenner" w:date="2015-09-09T12:38:00Z">
        <w:r w:rsidR="00E5061B">
          <w:rPr>
            <w:b/>
            <w:i/>
          </w:rPr>
          <w:t>no unique tag ids detected</w:t>
        </w:r>
      </w:ins>
      <w:del w:id="451" w:author="Xavier Hoenner" w:date="2015-09-09T12:38:00Z">
        <w:r w:rsidR="00ED1F5B" w:rsidDel="00E5061B">
          <w:rPr>
            <w:b/>
            <w:i/>
          </w:rPr>
          <w:delText>no_</w:delText>
        </w:r>
      </w:del>
      <w:del w:id="452" w:author="Xavier Hoenner" w:date="2015-09-09T12:28:00Z">
        <w:r w:rsidRPr="00F76D5B" w:rsidDel="006A7C26">
          <w:rPr>
            <w:b/>
            <w:i/>
          </w:rPr>
          <w:delText xml:space="preserve"> </w:delText>
        </w:r>
      </w:del>
      <w:del w:id="453" w:author="Xavier Hoenner" w:date="2015-09-09T12:38:00Z">
        <w:r w:rsidDel="00E5061B">
          <w:rPr>
            <w:b/>
            <w:i/>
          </w:rPr>
          <w:delText>projects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54" w:author="Xavier Hoenner" w:date="2015-09-09T12:28:00Z">
        <w:r w:rsidR="006A7C26">
          <w:tab/>
        </w:r>
      </w:ins>
      <w:ins w:id="455" w:author="Xavier Hoenner" w:date="2015-09-09T12:36:00Z">
        <w:r w:rsidR="00E5061B">
          <w:t xml:space="preserve"> </w:t>
        </w:r>
      </w:ins>
      <w:del w:id="456" w:author="Xavier Hoenner" w:date="2015-09-09T12:36:00Z">
        <w:r w:rsidR="00ED1F5B" w:rsidDel="00E5061B">
          <w:rPr>
            <w:b/>
            <w:i/>
          </w:rPr>
          <w:delText>Total n</w:delText>
        </w:r>
      </w:del>
      <w:ins w:id="457" w:author="Xavier Hoenner" w:date="2015-09-09T12:36:00Z">
        <w:r w:rsidR="00E5061B">
          <w:rPr>
            <w:b/>
            <w:i/>
          </w:rPr>
          <w:t>N</w:t>
        </w:r>
      </w:ins>
      <w:r w:rsidR="00ED1F5B">
        <w:rPr>
          <w:b/>
          <w:i/>
        </w:rPr>
        <w:t xml:space="preserve">umber of </w:t>
      </w:r>
      <w:ins w:id="458" w:author="Xavier Hoenner" w:date="2015-09-09T12:37:00Z">
        <w:r w:rsidR="00E5061B">
          <w:rPr>
            <w:b/>
            <w:i/>
          </w:rPr>
          <w:t xml:space="preserve">unique </w:t>
        </w:r>
      </w:ins>
      <w:r w:rsidR="00B25225">
        <w:rPr>
          <w:b/>
          <w:i/>
        </w:rPr>
        <w:t>tag</w:t>
      </w:r>
      <w:ins w:id="459" w:author="Xavier Hoenner" w:date="2015-09-09T12:37:00Z">
        <w:r w:rsidR="00E5061B">
          <w:rPr>
            <w:b/>
            <w:i/>
          </w:rPr>
          <w:t xml:space="preserve"> IDs</w:t>
        </w:r>
      </w:ins>
      <w:del w:id="460" w:author="Xavier Hoenner" w:date="2015-09-09T12:37:00Z">
        <w:r w:rsidR="00B25225" w:rsidDel="00E5061B">
          <w:rPr>
            <w:b/>
            <w:i/>
          </w:rPr>
          <w:delText>s</w:delText>
        </w:r>
      </w:del>
      <w:r w:rsidR="00B25225">
        <w:rPr>
          <w:b/>
          <w:i/>
        </w:rPr>
        <w:t xml:space="preserve">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ins w:id="461" w:author="Xavier Hoenner" w:date="2015-09-09T12:37:00Z">
        <w:r w:rsidR="00E5061B">
          <w:rPr>
            <w:b/>
            <w:i/>
          </w:rPr>
          <w:t>no unique registered tag ids</w:t>
        </w:r>
      </w:ins>
      <w:del w:id="462" w:author="Xavier Hoenner" w:date="2015-09-09T12:37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platforms</w:delText>
        </w:r>
      </w:del>
      <w:r>
        <w:rPr>
          <w:b/>
          <w:i/>
        </w:rPr>
        <w:t>’</w:t>
      </w:r>
      <w:r w:rsidR="00ED1F5B">
        <w:rPr>
          <w:b/>
          <w:i/>
        </w:rPr>
        <w:t>): XX</w:t>
      </w:r>
      <w:r>
        <w:rPr>
          <w:b/>
          <w:i/>
        </w:rPr>
        <w:br/>
      </w:r>
      <w:ins w:id="463" w:author="Xavier Hoenner" w:date="2015-09-09T12:28:00Z">
        <w:r w:rsidR="006A7C26">
          <w:tab/>
        </w:r>
      </w:ins>
      <w:del w:id="464" w:author="Xavier Hoenner" w:date="2015-09-09T12:35:00Z">
        <w:r w:rsidR="00ED1F5B" w:rsidDel="00E5061B">
          <w:rPr>
            <w:b/>
            <w:i/>
          </w:rPr>
          <w:delText>Total n</w:delText>
        </w:r>
      </w:del>
      <w:del w:id="465" w:author="Xavier Hoenner" w:date="2015-09-09T12:36:00Z">
        <w:r w:rsidR="00ED1F5B" w:rsidDel="00E5061B">
          <w:rPr>
            <w:b/>
            <w:i/>
          </w:rPr>
          <w:delText>u</w:delText>
        </w:r>
      </w:del>
      <w:ins w:id="466" w:author="Xavier Hoenner" w:date="2015-09-09T12:36:00Z">
        <w:r w:rsidR="00E5061B">
          <w:rPr>
            <w:b/>
            <w:i/>
          </w:rPr>
          <w:t xml:space="preserve"> Nu</w:t>
        </w:r>
      </w:ins>
      <w:r w:rsidR="00ED1F5B">
        <w:rPr>
          <w:b/>
          <w:i/>
        </w:rPr>
        <w:t xml:space="preserve">mber of </w:t>
      </w:r>
      <w:ins w:id="467" w:author="Xavier Hoenner" w:date="2015-09-09T12:38:00Z">
        <w:r w:rsidR="00E5061B">
          <w:rPr>
            <w:b/>
            <w:i/>
          </w:rPr>
          <w:t xml:space="preserve">unique </w:t>
        </w:r>
      </w:ins>
      <w:del w:id="468" w:author="Xavier Hoenner" w:date="2015-09-09T12:38:00Z">
        <w:r w:rsidR="00B25225" w:rsidDel="00E5061B">
          <w:rPr>
            <w:b/>
            <w:i/>
          </w:rPr>
          <w:delText xml:space="preserve">detected </w:delText>
        </w:r>
      </w:del>
      <w:r w:rsidR="00B25225">
        <w:rPr>
          <w:b/>
          <w:i/>
        </w:rPr>
        <w:t>tag</w:t>
      </w:r>
      <w:del w:id="469" w:author="Xavier Hoenner" w:date="2015-09-09T12:38:00Z">
        <w:r w:rsidR="00B25225" w:rsidDel="00E5061B">
          <w:rPr>
            <w:b/>
            <w:i/>
          </w:rPr>
          <w:delText>s</w:delText>
        </w:r>
      </w:del>
      <w:ins w:id="470" w:author="Xavier Hoenner" w:date="2015-09-09T12:38:00Z">
        <w:r w:rsidR="00E5061B">
          <w:rPr>
            <w:b/>
            <w:i/>
          </w:rPr>
          <w:t xml:space="preserve"> IDs detected that are</w:t>
        </w:r>
      </w:ins>
      <w:r w:rsidR="00B25225">
        <w:rPr>
          <w:b/>
          <w:i/>
        </w:rPr>
        <w:t xml:space="preserve">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</w:t>
      </w:r>
      <w:del w:id="471" w:author="Xavier Hoenner" w:date="2015-09-09T12:38:00Z">
        <w:r w:rsidR="00ED1F5B" w:rsidDel="00E5061B">
          <w:rPr>
            <w:b/>
            <w:i/>
          </w:rPr>
          <w:delText>‘</w:delText>
        </w:r>
      </w:del>
      <w:ins w:id="472" w:author="Xavier Hoenner" w:date="2015-09-09T12:38:00Z">
        <w:r w:rsidR="00E5061B">
          <w:rPr>
            <w:b/>
            <w:i/>
          </w:rPr>
          <w:t>‘</w:t>
        </w:r>
        <w:r w:rsidR="00E5061B" w:rsidRPr="00E5061B">
          <w:rPr>
            <w:b/>
            <w:i/>
          </w:rPr>
          <w:t xml:space="preserve">no unique tag ids detected that </w:t>
        </w:r>
        <w:proofErr w:type="spellStart"/>
        <w:r w:rsidR="00E5061B" w:rsidRPr="00E5061B">
          <w:rPr>
            <w:b/>
            <w:i/>
          </w:rPr>
          <w:t>aatams</w:t>
        </w:r>
        <w:proofErr w:type="spellEnd"/>
        <w:r w:rsidR="00E5061B" w:rsidRPr="00E5061B">
          <w:rPr>
            <w:b/>
            <w:i/>
          </w:rPr>
          <w:t xml:space="preserve"> knows about</w:t>
        </w:r>
        <w:r w:rsidR="00E5061B">
          <w:rPr>
            <w:b/>
            <w:i/>
          </w:rPr>
          <w:t>’</w:t>
        </w:r>
      </w:ins>
      <w:del w:id="473" w:author="Xavier Hoenner" w:date="2015-09-09T12:38:00Z">
        <w:r w:rsidR="00ED1F5B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instruments’</w:delText>
        </w:r>
      </w:del>
      <w:r w:rsidR="00ED1F5B">
        <w:rPr>
          <w:b/>
          <w:i/>
        </w:rPr>
        <w:t>): XX</w:t>
      </w:r>
      <w:r>
        <w:rPr>
          <w:b/>
          <w:i/>
        </w:rPr>
        <w:br/>
      </w:r>
      <w:ins w:id="474" w:author="Xavier Hoenner" w:date="2015-09-09T12:28:00Z">
        <w:r w:rsidR="006A7C26">
          <w:tab/>
        </w:r>
      </w:ins>
      <w:del w:id="475" w:author="Xavier Hoenner" w:date="2015-09-09T12:35:00Z">
        <w:r w:rsidR="00ED1F5B" w:rsidDel="00E5061B">
          <w:rPr>
            <w:b/>
            <w:i/>
          </w:rPr>
          <w:delText>Total n</w:delText>
        </w:r>
      </w:del>
      <w:ins w:id="476" w:author="Xavier Hoenner" w:date="2015-09-09T12:35:00Z">
        <w:r w:rsidR="00E5061B">
          <w:rPr>
            <w:b/>
            <w:i/>
          </w:rPr>
          <w:t xml:space="preserve"> N</w:t>
        </w:r>
      </w:ins>
      <w:r w:rsidR="00ED1F5B">
        <w:rPr>
          <w:b/>
          <w:i/>
        </w:rPr>
        <w:t xml:space="preserve">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ins w:id="477" w:author="Xavier Hoenner" w:date="2015-09-09T12:35:00Z">
        <w:r w:rsidR="00E5061B" w:rsidRPr="00E5061B">
          <w:rPr>
            <w:b/>
            <w:i/>
          </w:rPr>
          <w:t>tags detected by species</w:t>
        </w:r>
        <w:r w:rsidR="00E5061B">
          <w:rPr>
            <w:b/>
            <w:i/>
          </w:rPr>
          <w:t>’</w:t>
        </w:r>
      </w:ins>
      <w:del w:id="478" w:author="Xavier Hoenner" w:date="2015-09-09T12:35:00Z">
        <w:r w:rsidR="00173BAA" w:rsidDel="00E5061B">
          <w:rPr>
            <w:b/>
            <w:i/>
          </w:rPr>
          <w:delText>no_</w:delText>
        </w:r>
        <w:r w:rsidRPr="00F76D5B" w:rsidDel="00E5061B">
          <w:rPr>
            <w:b/>
            <w:i/>
          </w:rPr>
          <w:delText xml:space="preserve"> </w:delText>
        </w:r>
        <w:r w:rsidDel="00E5061B">
          <w:rPr>
            <w:b/>
            <w:i/>
          </w:rPr>
          <w:delText>deployments’</w:delText>
        </w:r>
      </w:del>
      <w:r w:rsidR="00ED1F5B">
        <w:rPr>
          <w:b/>
          <w:i/>
        </w:rPr>
        <w:t>): XX</w:t>
      </w:r>
    </w:p>
    <w:p w14:paraId="60CD26F1" w14:textId="77777777" w:rsidR="00AB041E" w:rsidRDefault="00AB041E">
      <w:pPr>
        <w:ind w:left="567" w:hanging="567"/>
        <w:rPr>
          <w:ins w:id="479" w:author="Xavier Hoenner" w:date="2015-09-10T16:03:00Z"/>
          <w:b/>
          <w:i/>
        </w:rPr>
        <w:pPrChange w:id="480" w:author="Xavier Hoenner" w:date="2015-09-09T12:32:00Z">
          <w:pPr>
            <w:ind w:left="567"/>
          </w:pPr>
        </w:pPrChange>
      </w:pPr>
    </w:p>
    <w:p w14:paraId="7C729FAC" w14:textId="489E9758" w:rsidR="0071617A" w:rsidRDefault="00AB041E">
      <w:pPr>
        <w:rPr>
          <w:b/>
          <w:i/>
        </w:rPr>
        <w:pPrChange w:id="481" w:author="Xavier Hoenner" w:date="2015-09-10T16:06:00Z">
          <w:pPr>
            <w:ind w:left="567"/>
          </w:pPr>
        </w:pPrChange>
      </w:pPr>
      <w:ins w:id="482" w:author="Xavier Hoenner" w:date="2015-09-10T16:03:00Z">
        <w:r>
          <w:t xml:space="preserve">Below the above totals </w:t>
        </w:r>
      </w:ins>
      <w:ins w:id="483" w:author="Xavier Hoenner" w:date="2015-09-10T16:07:00Z">
        <w:r>
          <w:t>put in</w:t>
        </w:r>
      </w:ins>
      <w:ins w:id="484" w:author="Xavier Hoenner" w:date="2015-09-10T16:03:00Z">
        <w:r>
          <w:t xml:space="preserve"> </w:t>
        </w:r>
      </w:ins>
      <w:ins w:id="485" w:author="Xavier Hoenner" w:date="2015-09-10T16:05:00Z">
        <w:r>
          <w:t xml:space="preserve">the embargo plot for the current month, located at </w:t>
        </w:r>
        <w:r w:rsidRPr="00AB041E">
          <w:rPr>
            <w:lang w:val="en-US"/>
          </w:rPr>
          <w:t>emiiSheryl/eMII_data_report/AATAMS_EmbargoPlots/EmbargoPlot_</w:t>
        </w:r>
      </w:ins>
      <w:ins w:id="486" w:author="Xavier Hoenner" w:date="2015-09-10T16:06:00Z">
        <w:r>
          <w:rPr>
            <w:b/>
            <w:i/>
            <w:lang w:val="en-US"/>
          </w:rPr>
          <w:t>TodaysDate</w:t>
        </w:r>
      </w:ins>
      <w:ins w:id="487" w:author="Xavier Hoenner" w:date="2015-09-10T16:05:00Z">
        <w:r w:rsidRPr="00AB041E">
          <w:rPr>
            <w:lang w:val="en-US"/>
          </w:rPr>
          <w:t>.jpeg</w:t>
        </w:r>
      </w:ins>
      <w:del w:id="488" w:author="Xavier Hoenner" w:date="2015-09-09T12:35:00Z"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</w:delText>
        </w:r>
        <w:r w:rsidR="000848A4" w:rsidDel="00E5061B">
          <w:rPr>
            <w:b/>
            <w:i/>
          </w:rPr>
          <w:delText xml:space="preserve"> less than 1</w:delText>
        </w:r>
        <w:r w:rsidR="00F76D5B" w:rsidDel="00E5061B">
          <w:rPr>
            <w:b/>
            <w:i/>
          </w:rPr>
          <w:delText xml:space="preserve"> year</w:delText>
        </w:r>
        <w:r w:rsidR="000848A4" w:rsidDel="00E5061B">
          <w:rPr>
            <w:b/>
            <w:i/>
          </w:rPr>
          <w:delText xml:space="preserve">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data’)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1 year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F76D5B" w:rsidDel="00E5061B">
          <w:rPr>
            <w:b/>
            <w:i/>
          </w:rPr>
          <w:delText>2</w:delText>
        </w:r>
        <w:r w:rsidR="000848A4" w:rsidDel="00E5061B">
          <w:rPr>
            <w:b/>
            <w:i/>
          </w:rPr>
          <w:delText xml:space="preserve">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data2’):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2 years but less than</w:delText>
        </w:r>
        <w:r w:rsidR="000848A4" w:rsidDel="00E5061B">
          <w:rPr>
            <w:rFonts w:ascii="ＭＳ ゴシック" w:eastAsia="ＭＳ ゴシック" w:hAnsi="ＭＳ ゴシック"/>
            <w:color w:val="000000"/>
          </w:rPr>
          <w:delText xml:space="preserve"> </w:delText>
        </w:r>
        <w:r w:rsidR="000848A4" w:rsidDel="00E5061B">
          <w:rPr>
            <w:b/>
            <w:i/>
          </w:rPr>
          <w:delText>3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data3’):</w:delText>
        </w:r>
        <w:r w:rsidR="00F76D5B" w:rsidDel="00E5061B">
          <w:rPr>
            <w:b/>
            <w:i/>
          </w:rPr>
          <w:delText>: XX</w:delText>
        </w:r>
        <w:r w:rsidR="00F76D5B" w:rsidDel="00E5061B">
          <w:rPr>
            <w:b/>
            <w:i/>
          </w:rPr>
          <w:br/>
          <w:delText>Total number of releases embargoe</w:delText>
        </w:r>
        <w:r w:rsidR="00051C4A" w:rsidDel="00E5061B">
          <w:rPr>
            <w:b/>
            <w:i/>
          </w:rPr>
          <w:delText>d</w:delText>
        </w:r>
        <w:r w:rsidR="00F76D5B" w:rsidDel="00E5061B">
          <w:rPr>
            <w:b/>
            <w:i/>
          </w:rPr>
          <w:delText xml:space="preserve"> for </w:delText>
        </w:r>
        <w:r w:rsidR="000848A4" w:rsidDel="00E5061B">
          <w:rPr>
            <w:b/>
            <w:i/>
          </w:rPr>
          <w:delText>more than 3 years  (‘no_</w:delText>
        </w:r>
        <w:r w:rsidR="000848A4" w:rsidRPr="000848A4" w:rsidDel="00E5061B">
          <w:rPr>
            <w:b/>
            <w:i/>
          </w:rPr>
          <w:delText xml:space="preserve"> </w:delText>
        </w:r>
        <w:r w:rsidR="000848A4" w:rsidDel="00E5061B">
          <w:rPr>
            <w:b/>
            <w:i/>
          </w:rPr>
          <w:delText>data4’):</w:delText>
        </w:r>
        <w:r w:rsidR="00F76D5B" w:rsidDel="00E5061B">
          <w:rPr>
            <w:b/>
            <w:i/>
          </w:rPr>
          <w:delText>: XX</w:delText>
        </w:r>
      </w:del>
    </w:p>
    <w:p w14:paraId="20CC245B" w14:textId="77777777" w:rsidR="000848A4" w:rsidRDefault="000848A4">
      <w:pPr>
        <w:pPrChange w:id="489" w:author="Xavier Hoenner" w:date="2015-09-09T12:44:00Z">
          <w:pPr>
            <w:ind w:left="567"/>
          </w:pPr>
        </w:pPrChange>
      </w:pPr>
    </w:p>
    <w:p w14:paraId="546496E0" w14:textId="6510891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490" w:author="Xavier Hoenner" w:date="2015-09-03T10:55:00Z">
        <w:r w:rsidR="002A467D">
          <w:rPr>
            <w:b/>
          </w:rPr>
          <w:t># transmitters</w:t>
        </w:r>
      </w:ins>
      <w:ins w:id="491" w:author="Xavier Hoenner" w:date="2015-09-03T10:56:00Z">
        <w:r w:rsidR="002A467D">
          <w:t xml:space="preserve">: </w:t>
        </w:r>
      </w:ins>
      <w:ins w:id="492" w:author="Xavier Hoenner" w:date="2015-09-03T10:57:00Z">
        <w:r w:rsidR="002A467D">
          <w:t>N</w:t>
        </w:r>
      </w:ins>
      <w:ins w:id="493" w:author="Xavier Hoenner" w:date="2015-09-03T10:56:00Z">
        <w:r w:rsidR="002A467D">
          <w:t>umber of transmitters deployed.</w:t>
        </w:r>
      </w:ins>
      <w:ins w:id="494" w:author="Xavier Hoenner" w:date="2015-09-03T10:55:00Z">
        <w:r w:rsidR="002A467D">
          <w:br/>
        </w:r>
      </w:ins>
      <w:del w:id="495" w:author="Xavier Hoenner" w:date="2015-09-03T10:51:00Z">
        <w:r w:rsidDel="00D55003">
          <w:rPr>
            <w:b/>
          </w:rPr>
          <w:delText>Headers</w:delText>
        </w:r>
        <w:r w:rsidRPr="001D2D21" w:rsidDel="00D55003">
          <w:delText xml:space="preserve">: </w:delText>
        </w:r>
        <w:r w:rsidDel="00D55003">
          <w:delText>Phylum.</w:delText>
        </w:r>
      </w:del>
      <w:del w:id="496" w:author="Xavier Hoenner" w:date="2015-09-03T10:50:00Z">
        <w:r w:rsidDel="00D55003">
          <w:br/>
        </w:r>
        <w:r w:rsidDel="00D55003">
          <w:rPr>
            <w:b/>
          </w:rPr>
          <w:delText>Sub-headers</w:delText>
        </w:r>
        <w:r w:rsidDel="00D55003">
          <w:delText>: Order.</w:delText>
        </w:r>
      </w:del>
      <w:del w:id="497" w:author="Xavier Hoenner" w:date="2015-09-03T10:51:00Z">
        <w:r w:rsidDel="00D55003">
          <w:br/>
        </w:r>
      </w:del>
      <w:del w:id="498" w:author="Xavier Hoenner" w:date="2015-09-03T10:56:00Z">
        <w:r w:rsidDel="002A467D">
          <w:rPr>
            <w:b/>
          </w:rPr>
          <w:delText>‘</w:delText>
        </w:r>
      </w:del>
      <w:r>
        <w:rPr>
          <w:b/>
        </w:rPr>
        <w:t xml:space="preserve"># </w:t>
      </w:r>
      <w:proofErr w:type="gramStart"/>
      <w:r>
        <w:rPr>
          <w:b/>
        </w:rPr>
        <w:t>releases</w:t>
      </w:r>
      <w:proofErr w:type="gramEnd"/>
      <w:del w:id="499" w:author="Xavier Hoenner" w:date="2015-09-03T10:56:00Z">
        <w:r w:rsidDel="002A467D">
          <w:rPr>
            <w:b/>
          </w:rPr>
          <w:delText>’</w:delText>
        </w:r>
      </w:del>
      <w:r>
        <w:t xml:space="preserve">: </w:t>
      </w:r>
      <w:del w:id="500" w:author="Xavier Hoenner" w:date="2015-09-03T10:56:00Z">
        <w:r w:rsidR="005B207C" w:rsidDel="002A467D">
          <w:delText>Total n</w:delText>
        </w:r>
      </w:del>
      <w:ins w:id="501" w:author="Xavier Hoenner" w:date="2015-09-03T10:56:00Z">
        <w:r w:rsidR="002A467D">
          <w:t>N</w:t>
        </w:r>
      </w:ins>
      <w:r>
        <w:t xml:space="preserve">umber of </w:t>
      </w:r>
      <w:del w:id="502" w:author="Xavier Hoenner" w:date="2015-09-03T10:56:00Z">
        <w:r w:rsidDel="002A467D">
          <w:delText>animals that have been released equipped with an acoustic tag</w:delText>
        </w:r>
      </w:del>
      <w:ins w:id="503" w:author="Xavier Hoenner" w:date="2015-09-03T10:56:00Z">
        <w:r w:rsidR="002A467D">
          <w:t>animal releases</w:t>
        </w:r>
      </w:ins>
      <w:r>
        <w:t>.</w:t>
      </w:r>
      <w:r w:rsidR="005B207C">
        <w:br/>
      </w:r>
      <w:del w:id="504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 xml:space="preserve"># </w:t>
      </w:r>
      <w:proofErr w:type="gramStart"/>
      <w:r w:rsidR="005B207C">
        <w:rPr>
          <w:b/>
        </w:rPr>
        <w:t>embargoed</w:t>
      </w:r>
      <w:proofErr w:type="gramEnd"/>
      <w:r w:rsidR="005B207C">
        <w:rPr>
          <w:b/>
        </w:rPr>
        <w:t xml:space="preserve"> releases</w:t>
      </w:r>
      <w:del w:id="505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Number of </w:t>
      </w:r>
      <w:del w:id="506" w:author="Xavier Hoenner" w:date="2015-09-03T10:57:00Z">
        <w:r w:rsidR="005B207C" w:rsidDel="002A467D">
          <w:delText xml:space="preserve">released animals that are currently under </w:delText>
        </w:r>
      </w:del>
      <w:r w:rsidR="005B207C">
        <w:t>embargo</w:t>
      </w:r>
      <w:ins w:id="507" w:author="Xavier Hoenner" w:date="2015-09-03T10:57:00Z">
        <w:r w:rsidR="002A467D">
          <w:t>ed releases</w:t>
        </w:r>
      </w:ins>
      <w:r w:rsidR="005B207C">
        <w:t>.</w:t>
      </w:r>
      <w:r w:rsidR="005B207C">
        <w:br/>
      </w:r>
      <w:del w:id="508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 xml:space="preserve">#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detections</w:t>
      </w:r>
      <w:del w:id="509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del w:id="510" w:author="Xavier Hoenner" w:date="2015-09-03T10:58:00Z">
        <w:r w:rsidR="005B207C" w:rsidDel="002A467D">
          <w:delText>Total n</w:delText>
        </w:r>
      </w:del>
      <w:ins w:id="511" w:author="Xavier Hoenner" w:date="2015-09-03T10:58:00Z">
        <w:r w:rsidR="002A467D">
          <w:t>N</w:t>
        </w:r>
      </w:ins>
      <w:r w:rsidR="005B207C">
        <w:t>umber of released animals that have been detected.</w:t>
      </w:r>
      <w:r w:rsidR="005B207C">
        <w:br/>
      </w:r>
      <w:del w:id="512" w:author="Xavier Hoenner" w:date="2015-09-03T10:56:00Z">
        <w:r w:rsidR="005B207C" w:rsidDel="002A467D">
          <w:rPr>
            <w:b/>
          </w:rPr>
          <w:delText>‘</w:delText>
        </w:r>
      </w:del>
      <w:r w:rsidR="005B207C">
        <w:rPr>
          <w:b/>
        </w:rPr>
        <w:t>#</w:t>
      </w:r>
      <w:ins w:id="513" w:author="Xavier Hoenner" w:date="2015-09-03T10:57:00Z">
        <w:r w:rsidR="002A467D">
          <w:rPr>
            <w:b/>
          </w:rPr>
          <w:t xml:space="preserve"> </w:t>
        </w:r>
      </w:ins>
      <w:del w:id="514" w:author="Xavier Hoenner" w:date="2015-09-03T10:57:00Z">
        <w:r w:rsidR="005B207C" w:rsidDel="002A467D">
          <w:rPr>
            <w:b/>
          </w:rPr>
          <w:delText xml:space="preserve"> public </w:delText>
        </w:r>
      </w:del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</w:t>
      </w:r>
      <w:del w:id="515" w:author="Xavier Hoenner" w:date="2015-09-03T10:57:00Z">
        <w:r w:rsidR="005B207C" w:rsidDel="002A467D">
          <w:rPr>
            <w:b/>
          </w:rPr>
          <w:delText>detections</w:delText>
        </w:r>
      </w:del>
      <w:ins w:id="516" w:author="Xavier Hoenner" w:date="2015-09-03T10:57:00Z">
        <w:r w:rsidR="002A467D">
          <w:rPr>
            <w:b/>
          </w:rPr>
          <w:t>location</w:t>
        </w:r>
      </w:ins>
      <w:del w:id="517" w:author="Xavier Hoenner" w:date="2015-09-03T10:56:00Z">
        <w:r w:rsidR="005B207C" w:rsidDel="002A467D">
          <w:rPr>
            <w:b/>
          </w:rPr>
          <w:delText>’</w:delText>
        </w:r>
      </w:del>
      <w:r w:rsidR="005B207C">
        <w:t xml:space="preserve">: </w:t>
      </w:r>
      <w:ins w:id="518" w:author="Xavier Hoenner" w:date="2015-09-03T10:59:00Z">
        <w:r w:rsidR="002A467D">
          <w:t>Number of animal releases for which capture/release latitude and longitude coordinates are available.</w:t>
        </w:r>
        <w:r w:rsidR="002A467D">
          <w:br/>
        </w:r>
        <w:r w:rsidR="002A467D">
          <w:rPr>
            <w:b/>
          </w:rPr>
          <w:t xml:space="preserve"># </w:t>
        </w:r>
        <w:proofErr w:type="gramStart"/>
        <w:r w:rsidR="002A467D">
          <w:rPr>
            <w:b/>
          </w:rPr>
          <w:t>protected</w:t>
        </w:r>
      </w:ins>
      <w:proofErr w:type="gramEnd"/>
      <w:ins w:id="519" w:author="Xavier Hoenner" w:date="2015-09-03T11:00:00Z">
        <w:r w:rsidR="002A467D">
          <w:t>:</w:t>
        </w:r>
        <w:r w:rsidR="00A70E59">
          <w:t xml:space="preserve"> Number of </w:t>
        </w:r>
      </w:ins>
      <w:ins w:id="520" w:author="Xavier Hoenner" w:date="2015-09-03T11:01:00Z">
        <w:r w:rsidR="00A70E59">
          <w:t xml:space="preserve">transmitters that are part </w:t>
        </w:r>
      </w:ins>
      <w:ins w:id="521" w:author="Xavier Hoenner" w:date="2015-09-03T11:00:00Z">
        <w:r w:rsidR="00A70E59">
          <w:t>of a protected project.</w:t>
        </w:r>
      </w:ins>
      <w:del w:id="522" w:author="Xavier Hoenner" w:date="2015-09-03T10:59:00Z">
        <w:r w:rsidR="005B207C" w:rsidDel="002A467D">
          <w:delText>Number of released animals that have been detected and are currently not under embargo.</w:delText>
        </w:r>
      </w:del>
      <w:r>
        <w:br/>
      </w:r>
      <w:del w:id="523" w:author="Xavier Hoenner" w:date="2015-09-03T10:55:00Z">
        <w:r w:rsidRPr="006B3C3D" w:rsidDel="002A467D">
          <w:rPr>
            <w:b/>
          </w:rPr>
          <w:delText>‘</w:delText>
        </w:r>
      </w:del>
      <w:r>
        <w:rPr>
          <w:b/>
        </w:rPr>
        <w:t xml:space="preserve"># </w:t>
      </w:r>
      <w:proofErr w:type="gramStart"/>
      <w:r>
        <w:rPr>
          <w:b/>
        </w:rPr>
        <w:t>detection</w:t>
      </w:r>
      <w:ins w:id="524" w:author="Xavier Hoenner" w:date="2015-09-03T10:55:00Z">
        <w:r w:rsidR="002A467D">
          <w:rPr>
            <w:b/>
          </w:rPr>
          <w:t>s</w:t>
        </w:r>
      </w:ins>
      <w:proofErr w:type="gramEnd"/>
      <w:del w:id="525" w:author="Xavier Hoenner" w:date="2015-09-03T10:55:00Z">
        <w:r w:rsidDel="002A467D">
          <w:rPr>
            <w:b/>
          </w:rPr>
          <w:delText>s</w:delText>
        </w:r>
        <w:r w:rsidRPr="006B3C3D" w:rsidDel="002A467D">
          <w:rPr>
            <w:b/>
          </w:rPr>
          <w:delText>’</w:delText>
        </w:r>
      </w:del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del w:id="526" w:author="Xavier Hoenner" w:date="2015-09-03T10:55:00Z">
        <w:r w:rsidR="005B207C" w:rsidRPr="006B3C3D" w:rsidDel="002A467D">
          <w:rPr>
            <w:b/>
          </w:rPr>
          <w:delText>‘</w:delText>
        </w:r>
      </w:del>
      <w:r w:rsidR="005B207C">
        <w:rPr>
          <w:b/>
        </w:rPr>
        <w:t xml:space="preserve"># </w:t>
      </w:r>
      <w:proofErr w:type="gramStart"/>
      <w:r w:rsidR="005B207C">
        <w:rPr>
          <w:b/>
        </w:rPr>
        <w:t>public</w:t>
      </w:r>
      <w:proofErr w:type="gramEnd"/>
      <w:r w:rsidR="005B207C">
        <w:rPr>
          <w:b/>
        </w:rPr>
        <w:t xml:space="preserve"> detections</w:t>
      </w:r>
      <w:del w:id="527" w:author="Xavier Hoenner" w:date="2015-09-03T10:55:00Z">
        <w:r w:rsidR="005B207C" w:rsidRPr="006B3C3D" w:rsidDel="002A467D">
          <w:rPr>
            <w:b/>
          </w:rPr>
          <w:delText>’</w:delText>
        </w:r>
      </w:del>
      <w:r w:rsidR="005B207C" w:rsidRPr="006B3C3D">
        <w:rPr>
          <w:b/>
        </w:rPr>
        <w:t>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del w:id="528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First detection</w:t>
      </w:r>
      <w:del w:id="529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del w:id="530" w:author="Xavier Hoenner" w:date="2015-09-03T10:55:00Z">
        <w:r w:rsidRPr="006B3C3D" w:rsidDel="002A467D">
          <w:rPr>
            <w:b/>
          </w:rPr>
          <w:delText>‘</w:delText>
        </w:r>
      </w:del>
      <w:r w:rsidR="005B207C">
        <w:rPr>
          <w:b/>
        </w:rPr>
        <w:t>Last detection</w:t>
      </w:r>
      <w:del w:id="531" w:author="Xavier Hoenner" w:date="2015-09-03T10:55:00Z">
        <w:r w:rsidR="005B207C" w:rsidRPr="006B3C3D" w:rsidDel="002A467D">
          <w:rPr>
            <w:b/>
          </w:rPr>
          <w:delText>’</w:delText>
        </w:r>
      </w:del>
      <w:r w:rsidRPr="006B3C3D">
        <w:t xml:space="preserve">: </w:t>
      </w:r>
      <w:r>
        <w:t xml:space="preserve">Date at which the last tag detection occurred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del w:id="532" w:author="Xavier Hoenner" w:date="2015-09-03T10:55:00Z">
        <w:r w:rsidDel="002A467D">
          <w:rPr>
            <w:b/>
          </w:rPr>
          <w:delText>‘</w:delText>
        </w:r>
        <w:r w:rsidR="005B207C" w:rsidDel="002A467D">
          <w:rPr>
            <w:b/>
          </w:rPr>
          <w:delText>Mean t</w:delText>
        </w:r>
        <w:r w:rsidDel="002A467D">
          <w:rPr>
            <w:b/>
          </w:rPr>
          <w:delText>ime coverage’</w:delText>
        </w:r>
      </w:del>
      <w:ins w:id="533" w:author="Xavier Hoenner" w:date="2015-09-03T10:55:00Z">
        <w:r w:rsidR="002A467D">
          <w:rPr>
            <w:b/>
          </w:rPr>
          <w:t xml:space="preserve"># </w:t>
        </w:r>
        <w:proofErr w:type="gramStart"/>
        <w:r w:rsidR="002A467D">
          <w:rPr>
            <w:b/>
          </w:rPr>
          <w:t>days</w:t>
        </w:r>
        <w:proofErr w:type="gramEnd"/>
        <w:r w:rsidR="002A467D">
          <w:rPr>
            <w:b/>
          </w:rPr>
          <w:t xml:space="preserve"> of data (range)</w:t>
        </w:r>
      </w:ins>
      <w:r>
        <w:t xml:space="preserve">: </w:t>
      </w:r>
      <w:del w:id="534" w:author="Xavier Hoenner" w:date="2015-09-03T11:01:00Z">
        <w:r w:rsidR="005B207C" w:rsidDel="00A70E59">
          <w:delText>Mean n</w:delText>
        </w:r>
      </w:del>
      <w:ins w:id="535" w:author="Xavier Hoenner" w:date="2015-09-03T11:01:00Z">
        <w:r w:rsidR="00A70E59">
          <w:t>N</w:t>
        </w:r>
      </w:ins>
      <w:r w:rsidR="005B207C">
        <w:t xml:space="preserve">umber </w:t>
      </w:r>
      <w:r>
        <w:t>of days between the first and last detection</w:t>
      </w:r>
      <w:r w:rsidR="002A23C2">
        <w:t xml:space="preserve"> for each animal released</w:t>
      </w:r>
      <w:ins w:id="536" w:author="Xavier Hoenner" w:date="2015-09-03T11:01:00Z">
        <w:r w:rsidR="00A70E59">
          <w:t xml:space="preserve"> (minimum – maximum)</w:t>
        </w:r>
      </w:ins>
      <w:r>
        <w:t>.</w:t>
      </w:r>
      <w:r w:rsidRPr="006B3C3D">
        <w:br/>
      </w:r>
      <w:r>
        <w:rPr>
          <w:b/>
        </w:rPr>
        <w:t xml:space="preserve">AATAMS: </w:t>
      </w:r>
      <w:r>
        <w:t>Australian Animal T</w:t>
      </w:r>
      <w:ins w:id="537" w:author="Xavier Hoenner" w:date="2015-08-28T12:16:00Z">
        <w:r w:rsidR="00C95F36">
          <w:t>rack</w:t>
        </w:r>
      </w:ins>
      <w:del w:id="538" w:author="Xavier Hoenner" w:date="2015-08-28T12:16:00Z">
        <w:r w:rsidDel="00C95F36">
          <w:delText>agg</w:delText>
        </w:r>
      </w:del>
      <w:r>
        <w:t>ing and Monitoring System (</w:t>
      </w:r>
      <w:hyperlink r:id="rId7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8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3F1CCF00" w:rsidR="000848A4" w:rsidRPr="00D315D2" w:rsidDel="005C366B" w:rsidRDefault="000848A4">
      <w:pPr>
        <w:rPr>
          <w:del w:id="539" w:author="Xavier Hoenner" w:date="2015-09-03T13:08:00Z"/>
          <w:u w:val="single"/>
        </w:rPr>
        <w:pPrChange w:id="540" w:author="Xavier Hoenner" w:date="2015-09-03T13:08:00Z">
          <w:pPr>
            <w:ind w:left="993" w:hanging="993"/>
          </w:pPr>
        </w:pPrChange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41" w:author="Xavier Hoenner" w:date="2015-09-03T10:54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583"/>
        <w:gridCol w:w="165"/>
        <w:gridCol w:w="595"/>
        <w:gridCol w:w="497"/>
        <w:gridCol w:w="515"/>
        <w:gridCol w:w="1096"/>
        <w:gridCol w:w="1308"/>
        <w:gridCol w:w="721"/>
        <w:gridCol w:w="692"/>
        <w:gridCol w:w="723"/>
        <w:gridCol w:w="644"/>
        <w:gridCol w:w="553"/>
        <w:gridCol w:w="1150"/>
        <w:tblGridChange w:id="542">
          <w:tblGrid>
            <w:gridCol w:w="577"/>
            <w:gridCol w:w="170"/>
            <w:gridCol w:w="596"/>
            <w:gridCol w:w="497"/>
            <w:gridCol w:w="515"/>
            <w:gridCol w:w="1096"/>
            <w:gridCol w:w="1308"/>
            <w:gridCol w:w="721"/>
            <w:gridCol w:w="692"/>
            <w:gridCol w:w="723"/>
            <w:gridCol w:w="644"/>
            <w:gridCol w:w="553"/>
            <w:gridCol w:w="1150"/>
            <w:gridCol w:w="577"/>
          </w:tblGrid>
        </w:tblGridChange>
      </w:tblGrid>
      <w:tr w:rsidR="002A467D" w14:paraId="3B870AA2" w14:textId="77777777" w:rsidTr="002A467D">
        <w:trPr>
          <w:trPrChange w:id="543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44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19AEE889" w14:textId="7777777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0" w:type="auto"/>
            <w:tcPrChange w:id="545" w:author="Xavier Hoenner" w:date="2015-09-03T10:54:00Z">
              <w:tcPr>
                <w:tcW w:w="322" w:type="pct"/>
              </w:tcPr>
            </w:tcPrChange>
          </w:tcPr>
          <w:p w14:paraId="39F569D4" w14:textId="195C930D" w:rsidR="00D55003" w:rsidRDefault="00D55003" w:rsidP="003815B2">
            <w:pPr>
              <w:jc w:val="center"/>
              <w:rPr>
                <w:ins w:id="546" w:author="Xavier Hoenner" w:date="2015-09-03T10:51:00Z"/>
                <w:b/>
              </w:rPr>
            </w:pPr>
            <w:proofErr w:type="spellStart"/>
            <w:proofErr w:type="gramStart"/>
            <w:ins w:id="547" w:author="Xavier Hoenner" w:date="2015-09-03T10:51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_transmitters</w:t>
              </w:r>
              <w:proofErr w:type="spellEnd"/>
            </w:ins>
          </w:p>
        </w:tc>
        <w:tc>
          <w:tcPr>
            <w:tcW w:w="0" w:type="auto"/>
            <w:vAlign w:val="center"/>
            <w:tcPrChange w:id="548" w:author="Xavier Hoenner" w:date="2015-09-03T10:54:00Z">
              <w:tcPr>
                <w:tcW w:w="269" w:type="pct"/>
                <w:vAlign w:val="center"/>
              </w:tcPr>
            </w:tcPrChange>
          </w:tcPr>
          <w:p w14:paraId="489DD886" w14:textId="7C829E07" w:rsidR="00D55003" w:rsidDel="00333D4D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  <w:proofErr w:type="spellEnd"/>
          </w:p>
        </w:tc>
        <w:tc>
          <w:tcPr>
            <w:tcW w:w="0" w:type="auto"/>
            <w:vAlign w:val="center"/>
            <w:tcPrChange w:id="549" w:author="Xavier Hoenner" w:date="2015-09-03T10:54:00Z">
              <w:tcPr>
                <w:tcW w:w="279" w:type="pct"/>
                <w:vAlign w:val="center"/>
              </w:tcPr>
            </w:tcPrChange>
          </w:tcPr>
          <w:p w14:paraId="37E22008" w14:textId="30DBD362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_embargo</w:t>
            </w:r>
            <w:proofErr w:type="spellEnd"/>
          </w:p>
        </w:tc>
        <w:tc>
          <w:tcPr>
            <w:tcW w:w="0" w:type="auto"/>
            <w:vAlign w:val="center"/>
            <w:tcPrChange w:id="550" w:author="Xavier Hoenner" w:date="2015-09-03T10:54:00Z">
              <w:tcPr>
                <w:tcW w:w="593" w:type="pct"/>
                <w:vAlign w:val="center"/>
              </w:tcPr>
            </w:tcPrChange>
          </w:tcPr>
          <w:p w14:paraId="6436C86A" w14:textId="2195E18C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1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_releases_with_</w:t>
            </w:r>
            <w:del w:id="552" w:author="Xavier Hoenner" w:date="2015-09-03T10:53:00Z">
              <w:r w:rsidDel="00D55003">
                <w:rPr>
                  <w:b/>
                </w:rPr>
                <w:delText>detections</w:delText>
              </w:r>
            </w:del>
            <w:ins w:id="553" w:author="Xavier Hoenner" w:date="2015-09-03T10:53:00Z">
              <w:r>
                <w:rPr>
                  <w:b/>
                </w:rPr>
                <w:t>location</w:t>
              </w:r>
            </w:ins>
            <w:proofErr w:type="spellEnd"/>
          </w:p>
        </w:tc>
        <w:tc>
          <w:tcPr>
            <w:tcW w:w="0" w:type="auto"/>
            <w:vAlign w:val="center"/>
            <w:tcPrChange w:id="554" w:author="Xavier Hoenner" w:date="2015-09-03T10:54:00Z">
              <w:tcPr>
                <w:tcW w:w="708" w:type="pct"/>
                <w:vAlign w:val="center"/>
              </w:tcPr>
            </w:tcPrChange>
          </w:tcPr>
          <w:p w14:paraId="64071109" w14:textId="69EFC056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55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556" w:author="Xavier Hoenner" w:date="2015-09-03T10:53:00Z">
              <w:r w:rsidDel="00D55003">
                <w:rPr>
                  <w:b/>
                </w:rPr>
                <w:delText>public_releases_with_detections</w:delText>
              </w:r>
            </w:del>
            <w:ins w:id="557" w:author="Xavier Hoenner" w:date="2015-09-03T10:53:00Z">
              <w:r>
                <w:rPr>
                  <w:b/>
                </w:rPr>
                <w:t>protected</w:t>
              </w:r>
            </w:ins>
            <w:proofErr w:type="spellEnd"/>
          </w:p>
        </w:tc>
        <w:tc>
          <w:tcPr>
            <w:tcW w:w="0" w:type="auto"/>
            <w:vAlign w:val="center"/>
            <w:tcPrChange w:id="558" w:author="Xavier Hoenner" w:date="2015-09-03T10:54:00Z">
              <w:tcPr>
                <w:tcW w:w="390" w:type="pct"/>
                <w:vAlign w:val="center"/>
              </w:tcPr>
            </w:tcPrChange>
          </w:tcPr>
          <w:p w14:paraId="332CD9CA" w14:textId="1D0DE39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_embargo_date</w:t>
            </w:r>
            <w:proofErr w:type="spellEnd"/>
          </w:p>
        </w:tc>
        <w:tc>
          <w:tcPr>
            <w:tcW w:w="0" w:type="auto"/>
            <w:vAlign w:val="center"/>
            <w:tcPrChange w:id="559" w:author="Xavier Hoenner" w:date="2015-09-03T10:54:00Z">
              <w:tcPr>
                <w:tcW w:w="374" w:type="pct"/>
                <w:vAlign w:val="center"/>
              </w:tcPr>
            </w:tcPrChange>
          </w:tcPr>
          <w:p w14:paraId="6A886B76" w14:textId="29052369" w:rsidR="00D55003" w:rsidDel="00333D4D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_no_detections</w:t>
            </w:r>
            <w:proofErr w:type="spellEnd"/>
          </w:p>
        </w:tc>
        <w:tc>
          <w:tcPr>
            <w:tcW w:w="0" w:type="auto"/>
            <w:vAlign w:val="center"/>
            <w:tcPrChange w:id="560" w:author="Xavier Hoenner" w:date="2015-09-03T10:54:00Z">
              <w:tcPr>
                <w:tcW w:w="391" w:type="pct"/>
                <w:vAlign w:val="center"/>
              </w:tcPr>
            </w:tcPrChange>
          </w:tcPr>
          <w:p w14:paraId="14F23F4C" w14:textId="13CA5EDA" w:rsidR="00D55003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_detections_public</w:t>
            </w:r>
            <w:proofErr w:type="spellEnd"/>
          </w:p>
        </w:tc>
        <w:tc>
          <w:tcPr>
            <w:tcW w:w="0" w:type="auto"/>
            <w:vAlign w:val="center"/>
            <w:tcPrChange w:id="561" w:author="Xavier Hoenner" w:date="2015-09-03T10:54:00Z">
              <w:tcPr>
                <w:tcW w:w="348" w:type="pct"/>
                <w:vAlign w:val="center"/>
              </w:tcPr>
            </w:tcPrChange>
          </w:tcPr>
          <w:p w14:paraId="0E8F8575" w14:textId="7D5B2700" w:rsidR="00D55003" w:rsidRPr="00812C97" w:rsidRDefault="00D55003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0" w:type="auto"/>
            <w:vAlign w:val="center"/>
            <w:tcPrChange w:id="562" w:author="Xavier Hoenner" w:date="2015-09-03T10:54:00Z">
              <w:tcPr>
                <w:tcW w:w="299" w:type="pct"/>
                <w:vAlign w:val="center"/>
              </w:tcPr>
            </w:tcPrChange>
          </w:tcPr>
          <w:p w14:paraId="32FF8916" w14:textId="0BB4A589" w:rsidR="00D55003" w:rsidRPr="00812C97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_dection</w:t>
            </w:r>
            <w:proofErr w:type="spellEnd"/>
          </w:p>
        </w:tc>
        <w:tc>
          <w:tcPr>
            <w:tcW w:w="0" w:type="auto"/>
            <w:vAlign w:val="center"/>
            <w:tcPrChange w:id="563" w:author="Xavier Hoenner" w:date="2015-09-03T10:54:00Z">
              <w:tcPr>
                <w:tcW w:w="622" w:type="pct"/>
                <w:vAlign w:val="center"/>
              </w:tcPr>
            </w:tcPrChange>
          </w:tcPr>
          <w:p w14:paraId="103AD195" w14:textId="5B85279F" w:rsidR="00D55003" w:rsidRDefault="00D55003" w:rsidP="003815B2">
            <w:pPr>
              <w:jc w:val="center"/>
              <w:rPr>
                <w:b/>
              </w:rPr>
            </w:pPr>
            <w:del w:id="564" w:author="Xavier Hoenner" w:date="2015-09-03T10:54:00Z">
              <w:r w:rsidDel="002A467D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565" w:author="Xavier Hoenner" w:date="2015-09-03T10:54:00Z">
              <w:r w:rsidR="002A467D">
                <w:rPr>
                  <w:b/>
                </w:rPr>
                <w:t>no</w:t>
              </w:r>
              <w:proofErr w:type="gramEnd"/>
              <w:r w:rsidR="002A467D">
                <w:rPr>
                  <w:b/>
                </w:rPr>
                <w:t>_data_days</w:t>
              </w:r>
            </w:ins>
            <w:proofErr w:type="spellEnd"/>
          </w:p>
        </w:tc>
      </w:tr>
      <w:tr w:rsidR="002A467D" w14:paraId="0895A022" w14:textId="77777777" w:rsidTr="002A467D">
        <w:trPr>
          <w:trPrChange w:id="566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567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60E3A56D" w14:textId="77777777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0" w:type="auto"/>
            <w:tcPrChange w:id="568" w:author="Xavier Hoenner" w:date="2015-09-03T10:54:00Z">
              <w:tcPr>
                <w:tcW w:w="322" w:type="pct"/>
              </w:tcPr>
            </w:tcPrChange>
          </w:tcPr>
          <w:p w14:paraId="22086EDA" w14:textId="0F820BC7" w:rsidR="00D55003" w:rsidRDefault="00D55003" w:rsidP="003815B2">
            <w:pPr>
              <w:jc w:val="center"/>
              <w:rPr>
                <w:ins w:id="569" w:author="Xavier Hoenner" w:date="2015-09-03T10:51:00Z"/>
              </w:rPr>
            </w:pPr>
            <w:ins w:id="570" w:author="Xavier Hoenner" w:date="2015-09-03T10:52:00Z">
              <w:r>
                <w:t xml:space="preserve"># </w:t>
              </w:r>
              <w:proofErr w:type="spellStart"/>
              <w:proofErr w:type="gramStart"/>
              <w:r>
                <w:t>transmittters</w:t>
              </w:r>
            </w:ins>
            <w:proofErr w:type="spellEnd"/>
            <w:proofErr w:type="gramEnd"/>
          </w:p>
        </w:tc>
        <w:tc>
          <w:tcPr>
            <w:tcW w:w="0" w:type="auto"/>
            <w:vAlign w:val="center"/>
            <w:tcPrChange w:id="571" w:author="Xavier Hoenner" w:date="2015-09-03T10:54:00Z">
              <w:tcPr>
                <w:tcW w:w="269" w:type="pct"/>
                <w:vAlign w:val="center"/>
              </w:tcPr>
            </w:tcPrChange>
          </w:tcPr>
          <w:p w14:paraId="0B83B4BB" w14:textId="16E9CA73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  <w:tcPrChange w:id="572" w:author="Xavier Hoenner" w:date="2015-09-03T10:54:00Z">
              <w:tcPr>
                <w:tcW w:w="279" w:type="pct"/>
                <w:vAlign w:val="center"/>
              </w:tcPr>
            </w:tcPrChange>
          </w:tcPr>
          <w:p w14:paraId="387615B5" w14:textId="7C491C95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embargoed</w:t>
            </w:r>
            <w:proofErr w:type="gramEnd"/>
            <w:r>
              <w:t xml:space="preserve"> releases</w:t>
            </w:r>
          </w:p>
        </w:tc>
        <w:tc>
          <w:tcPr>
            <w:tcW w:w="0" w:type="auto"/>
            <w:vAlign w:val="center"/>
            <w:tcPrChange w:id="573" w:author="Xavier Hoenner" w:date="2015-09-03T10:54:00Z">
              <w:tcPr>
                <w:tcW w:w="593" w:type="pct"/>
                <w:vAlign w:val="center"/>
              </w:tcPr>
            </w:tcPrChange>
          </w:tcPr>
          <w:p w14:paraId="11095CEA" w14:textId="419C82E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4" w:author="Xavier Hoenner" w:date="2015-09-03T10:5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proofErr w:type="gramStart"/>
            <w:r>
              <w:t>releases</w:t>
            </w:r>
            <w:proofErr w:type="gramEnd"/>
            <w:r>
              <w:t xml:space="preserve"> with </w:t>
            </w:r>
            <w:del w:id="575" w:author="Xavier Hoenner" w:date="2015-09-03T10:53:00Z">
              <w:r w:rsidDel="00D55003">
                <w:delText>detections</w:delText>
              </w:r>
            </w:del>
            <w:ins w:id="576" w:author="Xavier Hoenner" w:date="2015-09-03T10:53:00Z">
              <w:r>
                <w:t>location</w:t>
              </w:r>
            </w:ins>
          </w:p>
        </w:tc>
        <w:tc>
          <w:tcPr>
            <w:tcW w:w="0" w:type="auto"/>
            <w:vAlign w:val="center"/>
            <w:tcPrChange w:id="577" w:author="Xavier Hoenner" w:date="2015-09-03T10:54:00Z">
              <w:tcPr>
                <w:tcW w:w="708" w:type="pct"/>
                <w:vAlign w:val="center"/>
              </w:tcPr>
            </w:tcPrChange>
          </w:tcPr>
          <w:p w14:paraId="7CB0CF26" w14:textId="4F53D460" w:rsidR="00D55003" w:rsidRDefault="00D55003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78" w:author="Xavier Hoenner" w:date="2015-09-03T11:0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579" w:author="Xavier Hoenner" w:date="2015-09-03T10:54:00Z">
              <w:r w:rsidDel="00D55003">
                <w:delText>public releases with detections</w:delText>
              </w:r>
            </w:del>
            <w:proofErr w:type="gramStart"/>
            <w:ins w:id="580" w:author="Xavier Hoenner" w:date="2015-09-03T10:54:00Z">
              <w:r>
                <w:t>protected</w:t>
              </w:r>
            </w:ins>
            <w:proofErr w:type="gramEnd"/>
          </w:p>
        </w:tc>
        <w:tc>
          <w:tcPr>
            <w:tcW w:w="0" w:type="auto"/>
            <w:vAlign w:val="center"/>
            <w:tcPrChange w:id="581" w:author="Xavier Hoenner" w:date="2015-09-03T10:54:00Z">
              <w:tcPr>
                <w:tcW w:w="390" w:type="pct"/>
                <w:vAlign w:val="center"/>
              </w:tcPr>
            </w:tcPrChange>
          </w:tcPr>
          <w:p w14:paraId="1063704A" w14:textId="38E152CD" w:rsidR="00D55003" w:rsidRDefault="00D55003" w:rsidP="003815B2">
            <w:pPr>
              <w:jc w:val="center"/>
            </w:pPr>
            <w:r>
              <w:t>Latest embargo date</w:t>
            </w:r>
          </w:p>
        </w:tc>
        <w:tc>
          <w:tcPr>
            <w:tcW w:w="0" w:type="auto"/>
            <w:vAlign w:val="center"/>
            <w:tcPrChange w:id="582" w:author="Xavier Hoenner" w:date="2015-09-03T10:54:00Z">
              <w:tcPr>
                <w:tcW w:w="374" w:type="pct"/>
                <w:vAlign w:val="center"/>
              </w:tcPr>
            </w:tcPrChange>
          </w:tcPr>
          <w:p w14:paraId="56B912FE" w14:textId="5AABEB01" w:rsidR="00D55003" w:rsidRDefault="00D55003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  <w:tcPrChange w:id="583" w:author="Xavier Hoenner" w:date="2015-09-03T10:54:00Z">
              <w:tcPr>
                <w:tcW w:w="391" w:type="pct"/>
                <w:vAlign w:val="center"/>
              </w:tcPr>
            </w:tcPrChange>
          </w:tcPr>
          <w:p w14:paraId="53AB9BBF" w14:textId="55A57A41" w:rsidR="00D55003" w:rsidRDefault="00D55003" w:rsidP="003815B2">
            <w:pPr>
              <w:jc w:val="center"/>
            </w:pPr>
            <w:r>
              <w:t xml:space="preserve"># </w:t>
            </w:r>
            <w:proofErr w:type="gramStart"/>
            <w:r>
              <w:t>public</w:t>
            </w:r>
            <w:proofErr w:type="gramEnd"/>
            <w:r>
              <w:t xml:space="preserve"> detections</w:t>
            </w:r>
          </w:p>
        </w:tc>
        <w:tc>
          <w:tcPr>
            <w:tcW w:w="0" w:type="auto"/>
            <w:vAlign w:val="center"/>
            <w:tcPrChange w:id="584" w:author="Xavier Hoenner" w:date="2015-09-03T10:54:00Z">
              <w:tcPr>
                <w:tcW w:w="348" w:type="pct"/>
                <w:vAlign w:val="center"/>
              </w:tcPr>
            </w:tcPrChange>
          </w:tcPr>
          <w:p w14:paraId="151A88CC" w14:textId="2CF43698" w:rsidR="00D55003" w:rsidRDefault="00D55003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  <w:tcPrChange w:id="585" w:author="Xavier Hoenner" w:date="2015-09-03T10:54:00Z">
              <w:tcPr>
                <w:tcW w:w="299" w:type="pct"/>
                <w:vAlign w:val="center"/>
              </w:tcPr>
            </w:tcPrChange>
          </w:tcPr>
          <w:p w14:paraId="35FEAA84" w14:textId="2FDF27FB" w:rsidR="00D55003" w:rsidRDefault="00D55003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586" w:author="Xavier Hoenner" w:date="2015-09-03T10:54:00Z">
              <w:tcPr>
                <w:tcW w:w="622" w:type="pct"/>
                <w:vAlign w:val="center"/>
              </w:tcPr>
            </w:tcPrChange>
          </w:tcPr>
          <w:p w14:paraId="05E04A78" w14:textId="0EBA8DE2" w:rsidR="00D55003" w:rsidRDefault="00D55003">
            <w:pPr>
              <w:jc w:val="center"/>
              <w:pPrChange w:id="587" w:author="Xavier Hoenner" w:date="2015-09-03T10:54:00Z">
                <w:pPr>
                  <w:spacing w:after="200" w:line="276" w:lineRule="auto"/>
                  <w:jc w:val="center"/>
                </w:pPr>
              </w:pPrChange>
            </w:pPr>
            <w:del w:id="588" w:author="Xavier Hoenner" w:date="2015-09-03T10:54:00Z">
              <w:r w:rsidDel="002A467D">
                <w:delText>Mean time coverage</w:delText>
              </w:r>
            </w:del>
            <w:ins w:id="589" w:author="Xavier Hoenner" w:date="2015-09-03T10:54:00Z">
              <w:r w:rsidR="002A467D">
                <w:t xml:space="preserve"># </w:t>
              </w:r>
              <w:proofErr w:type="gramStart"/>
              <w:r w:rsidR="002A467D">
                <w:t>days</w:t>
              </w:r>
              <w:proofErr w:type="gramEnd"/>
              <w:r w:rsidR="002A467D">
                <w:t xml:space="preserve"> of data</w:t>
              </w:r>
            </w:ins>
            <w:r>
              <w:t xml:space="preserve"> (</w:t>
            </w:r>
            <w:del w:id="590" w:author="Xavier Hoenner" w:date="2015-09-03T10:54:00Z">
              <w:r w:rsidDel="002A467D">
                <w:delText>days</w:delText>
              </w:r>
            </w:del>
            <w:ins w:id="591" w:author="Xavier Hoenner" w:date="2015-09-03T10:54:00Z">
              <w:r w:rsidR="002A467D">
                <w:t>range</w:t>
              </w:r>
            </w:ins>
            <w:r>
              <w:t>)</w:t>
            </w:r>
          </w:p>
        </w:tc>
      </w:tr>
      <w:tr w:rsidR="002A467D" w14:paraId="2C12AF1F" w14:textId="77777777" w:rsidTr="0020231F">
        <w:tc>
          <w:tcPr>
            <w:tcW w:w="0" w:type="auto"/>
            <w:gridSpan w:val="13"/>
            <w:shd w:val="clear" w:color="auto" w:fill="595959" w:themeFill="text1" w:themeFillTint="A6"/>
          </w:tcPr>
          <w:p w14:paraId="746A462A" w14:textId="38916934" w:rsidR="002A467D" w:rsidRDefault="002A467D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592" w:author="Xavier Hoenner" w:date="2015-09-03T10:5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lastRenderedPageBreak/>
              <w:t xml:space="preserve">Headers = </w:t>
            </w:r>
            <w:del w:id="593" w:author="Xavier Hoenner" w:date="2015-09-03T10:51:00Z">
              <w:r w:rsidDel="00D55003">
                <w:delText>phylum</w:delText>
              </w:r>
            </w:del>
            <w:ins w:id="594" w:author="Xavier Hoenner" w:date="2015-09-03T10:51:00Z">
              <w:r>
                <w:t>registered</w:t>
              </w:r>
            </w:ins>
          </w:p>
        </w:tc>
      </w:tr>
      <w:tr w:rsidR="00D55003" w:rsidDel="00D55003" w14:paraId="0401895D" w14:textId="1A634E18" w:rsidTr="002A467D">
        <w:trPr>
          <w:del w:id="595" w:author="Xavier Hoenner" w:date="2015-09-03T10:51:00Z"/>
        </w:trPr>
        <w:tc>
          <w:tcPr>
            <w:tcW w:w="0" w:type="auto"/>
            <w:shd w:val="clear" w:color="auto" w:fill="BFBFBF" w:themeFill="background1" w:themeFillShade="BF"/>
            <w:tcPrChange w:id="596" w:author="Xavier Hoenner" w:date="2015-09-03T10:54:00Z">
              <w:tcPr>
                <w:tcW w:w="1" w:type="pct"/>
                <w:shd w:val="clear" w:color="auto" w:fill="BFBFBF" w:themeFill="background1" w:themeFillShade="BF"/>
              </w:tcPr>
            </w:tcPrChange>
          </w:tcPr>
          <w:p w14:paraId="5C9C1A84" w14:textId="77777777" w:rsidR="00D55003" w:rsidDel="00D55003" w:rsidRDefault="00D55003" w:rsidP="003815B2">
            <w:pPr>
              <w:rPr>
                <w:ins w:id="597" w:author="Xavier Hoenner" w:date="2015-09-03T10:51:00Z"/>
              </w:rPr>
            </w:pPr>
          </w:p>
        </w:tc>
        <w:tc>
          <w:tcPr>
            <w:tcW w:w="0" w:type="auto"/>
            <w:gridSpan w:val="12"/>
            <w:shd w:val="clear" w:color="auto" w:fill="BFBFBF" w:themeFill="background1" w:themeFillShade="BF"/>
            <w:vAlign w:val="center"/>
            <w:tcPrChange w:id="598" w:author="Xavier Hoenner" w:date="2015-09-03T10:54:00Z">
              <w:tcPr>
                <w:tcW w:w="5000" w:type="pct"/>
                <w:gridSpan w:val="13"/>
                <w:shd w:val="clear" w:color="auto" w:fill="BFBFBF" w:themeFill="background1" w:themeFillShade="BF"/>
                <w:vAlign w:val="center"/>
              </w:tcPr>
            </w:tcPrChange>
          </w:tcPr>
          <w:p w14:paraId="38007126" w14:textId="1B2459F7" w:rsidR="00D55003" w:rsidDel="00D55003" w:rsidRDefault="00D55003" w:rsidP="003815B2">
            <w:pPr>
              <w:rPr>
                <w:del w:id="599" w:author="Xavier Hoenner" w:date="2015-09-03T10:51:00Z"/>
              </w:rPr>
            </w:pPr>
            <w:del w:id="600" w:author="Xavier Hoenner" w:date="2015-09-03T10:51:00Z">
              <w:r w:rsidDel="00D55003">
                <w:delText>Sub-header = order_name</w:delText>
              </w:r>
            </w:del>
          </w:p>
        </w:tc>
      </w:tr>
      <w:tr w:rsidR="002A467D" w14:paraId="1B6B91A4" w14:textId="77777777" w:rsidTr="002A467D">
        <w:trPr>
          <w:trPrChange w:id="601" w:author="Xavier Hoenner" w:date="2015-09-03T10:54:00Z">
            <w:trPr>
              <w:gridAfter w:val="0"/>
            </w:trPr>
          </w:trPrChange>
        </w:trPr>
        <w:tc>
          <w:tcPr>
            <w:tcW w:w="0" w:type="auto"/>
            <w:gridSpan w:val="2"/>
            <w:vAlign w:val="center"/>
            <w:tcPrChange w:id="602" w:author="Xavier Hoenner" w:date="2015-09-03T10:54:00Z">
              <w:tcPr>
                <w:tcW w:w="404" w:type="pct"/>
                <w:gridSpan w:val="2"/>
                <w:vAlign w:val="center"/>
              </w:tcPr>
            </w:tcPrChange>
          </w:tcPr>
          <w:p w14:paraId="0A2DBD5A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tcPrChange w:id="603" w:author="Xavier Hoenner" w:date="2015-09-03T10:54:00Z">
              <w:tcPr>
                <w:tcW w:w="322" w:type="pct"/>
              </w:tcPr>
            </w:tcPrChange>
          </w:tcPr>
          <w:p w14:paraId="2C71449B" w14:textId="77777777" w:rsidR="00D55003" w:rsidRDefault="00D55003" w:rsidP="005B207C">
            <w:pPr>
              <w:jc w:val="center"/>
              <w:rPr>
                <w:ins w:id="604" w:author="Xavier Hoenner" w:date="2015-09-03T10:51:00Z"/>
              </w:rPr>
            </w:pPr>
          </w:p>
        </w:tc>
        <w:tc>
          <w:tcPr>
            <w:tcW w:w="0" w:type="auto"/>
            <w:vAlign w:val="center"/>
            <w:tcPrChange w:id="605" w:author="Xavier Hoenner" w:date="2015-09-03T10:54:00Z">
              <w:tcPr>
                <w:tcW w:w="269" w:type="pct"/>
                <w:vAlign w:val="center"/>
              </w:tcPr>
            </w:tcPrChange>
          </w:tcPr>
          <w:p w14:paraId="17C5EE9A" w14:textId="6BB22639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6" w:author="Xavier Hoenner" w:date="2015-09-03T10:54:00Z">
              <w:tcPr>
                <w:tcW w:w="279" w:type="pct"/>
                <w:vAlign w:val="center"/>
              </w:tcPr>
            </w:tcPrChange>
          </w:tcPr>
          <w:p w14:paraId="1F5F59AC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7" w:author="Xavier Hoenner" w:date="2015-09-03T10:54:00Z">
              <w:tcPr>
                <w:tcW w:w="593" w:type="pct"/>
                <w:vAlign w:val="center"/>
              </w:tcPr>
            </w:tcPrChange>
          </w:tcPr>
          <w:p w14:paraId="27FFD9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8" w:author="Xavier Hoenner" w:date="2015-09-03T10:54:00Z">
              <w:tcPr>
                <w:tcW w:w="708" w:type="pct"/>
                <w:vAlign w:val="center"/>
              </w:tcPr>
            </w:tcPrChange>
          </w:tcPr>
          <w:p w14:paraId="1D3A7374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09" w:author="Xavier Hoenner" w:date="2015-09-03T10:54:00Z">
              <w:tcPr>
                <w:tcW w:w="390" w:type="pct"/>
                <w:vAlign w:val="center"/>
              </w:tcPr>
            </w:tcPrChange>
          </w:tcPr>
          <w:p w14:paraId="666BEB27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0" w:author="Xavier Hoenner" w:date="2015-09-03T10:54:00Z">
              <w:tcPr>
                <w:tcW w:w="374" w:type="pct"/>
                <w:vAlign w:val="center"/>
              </w:tcPr>
            </w:tcPrChange>
          </w:tcPr>
          <w:p w14:paraId="552911FB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1" w:author="Xavier Hoenner" w:date="2015-09-03T10:54:00Z">
              <w:tcPr>
                <w:tcW w:w="391" w:type="pct"/>
                <w:vAlign w:val="center"/>
              </w:tcPr>
            </w:tcPrChange>
          </w:tcPr>
          <w:p w14:paraId="23A3A9B8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2" w:author="Xavier Hoenner" w:date="2015-09-03T10:54:00Z">
              <w:tcPr>
                <w:tcW w:w="348" w:type="pct"/>
                <w:vAlign w:val="center"/>
              </w:tcPr>
            </w:tcPrChange>
          </w:tcPr>
          <w:p w14:paraId="58B2C20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3" w:author="Xavier Hoenner" w:date="2015-09-03T10:54:00Z">
              <w:tcPr>
                <w:tcW w:w="299" w:type="pct"/>
                <w:vAlign w:val="center"/>
              </w:tcPr>
            </w:tcPrChange>
          </w:tcPr>
          <w:p w14:paraId="5CCA3346" w14:textId="77777777" w:rsidR="00D55003" w:rsidRDefault="00D55003" w:rsidP="005B207C">
            <w:pPr>
              <w:jc w:val="center"/>
            </w:pPr>
          </w:p>
        </w:tc>
        <w:tc>
          <w:tcPr>
            <w:tcW w:w="0" w:type="auto"/>
            <w:vAlign w:val="center"/>
            <w:tcPrChange w:id="614" w:author="Xavier Hoenner" w:date="2015-09-03T10:54:00Z">
              <w:tcPr>
                <w:tcW w:w="622" w:type="pct"/>
                <w:vAlign w:val="center"/>
              </w:tcPr>
            </w:tcPrChange>
          </w:tcPr>
          <w:p w14:paraId="541DEF20" w14:textId="77777777" w:rsidR="00D55003" w:rsidRDefault="00D55003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AATAMS_AcousticTagging_</w:t>
      </w:r>
      <w:r w:rsidR="00E3381B">
        <w:rPr>
          <w:u w:val="none"/>
        </w:rPr>
        <w:t>allProjects</w:t>
      </w:r>
      <w:proofErr w:type="spellEnd"/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</w:t>
      </w:r>
      <w:proofErr w:type="spellStart"/>
      <w:r w:rsidR="009E4710">
        <w:t>project_name</w:t>
      </w:r>
      <w:proofErr w:type="spellEnd"/>
      <w:r w:rsidR="009E4710">
        <w:t>’, sub-group by ‘</w:t>
      </w:r>
      <w:proofErr w:type="spellStart"/>
      <w:r w:rsidR="009E4710">
        <w:t>installation_name</w:t>
      </w:r>
      <w:proofErr w:type="spellEnd"/>
      <w:r w:rsidR="009E4710">
        <w:t>’.</w:t>
      </w:r>
    </w:p>
    <w:p w14:paraId="7616F0E6" w14:textId="2DC417DB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del w:id="615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>Station code</w:t>
      </w:r>
      <w:del w:id="616" w:author="Xavier Hoenner" w:date="2015-09-09T16:41:00Z">
        <w:r w:rsidR="00577FDC" w:rsidDel="004E6682">
          <w:rPr>
            <w:b/>
          </w:rPr>
          <w:delText>’</w:delText>
        </w:r>
      </w:del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del w:id="617" w:author="Xavier Hoenner" w:date="2015-09-09T16:41:00Z">
        <w:r w:rsidR="00577FDC" w:rsidDel="004E6682">
          <w:rPr>
            <w:b/>
          </w:rPr>
          <w:delText>‘</w:delText>
        </w:r>
      </w:del>
      <w:r w:rsidR="00577FDC">
        <w:rPr>
          <w:b/>
        </w:rPr>
        <w:t xml:space="preserve"># </w:t>
      </w:r>
      <w:proofErr w:type="gramStart"/>
      <w:r w:rsidR="00577FDC">
        <w:rPr>
          <w:b/>
        </w:rPr>
        <w:t>deployments</w:t>
      </w:r>
      <w:proofErr w:type="gramEnd"/>
      <w:del w:id="618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Number of receiver deployments at a given </w:t>
      </w:r>
      <w:del w:id="619" w:author="Xavier Hoenner" w:date="2015-09-09T16:40:00Z">
        <w:r w:rsidR="00577FDC" w:rsidDel="004E6682">
          <w:delText xml:space="preserve">receiving </w:delText>
        </w:r>
      </w:del>
      <w:ins w:id="620" w:author="Xavier Hoenner" w:date="2015-09-09T16:40:00Z">
        <w:r w:rsidR="004E6682">
          <w:t xml:space="preserve">receiving </w:t>
        </w:r>
      </w:ins>
      <w:r w:rsidR="00577FDC">
        <w:t>station.</w:t>
      </w:r>
      <w:ins w:id="621" w:author="Xavier Hoenner" w:date="2015-09-09T16:39:00Z">
        <w:r w:rsidR="004E6682">
          <w:br/>
        </w:r>
      </w:ins>
      <w:ins w:id="622" w:author="Xavier Hoenner" w:date="2015-09-09T16:40:00Z">
        <w:r w:rsidR="004E6682">
          <w:rPr>
            <w:b/>
          </w:rPr>
          <w:t xml:space="preserve"># </w:t>
        </w:r>
        <w:proofErr w:type="gramStart"/>
        <w:r w:rsidR="004E6682">
          <w:rPr>
            <w:b/>
          </w:rPr>
          <w:t>transmitters</w:t>
        </w:r>
        <w:proofErr w:type="gramEnd"/>
        <w:r w:rsidR="004E6682">
          <w:t>: Number of transmitters detected at a given receiving station.</w:t>
        </w:r>
      </w:ins>
      <w:del w:id="623" w:author="Xavier Hoenner" w:date="2015-09-09T16:39:00Z">
        <w:r w:rsidR="00577FDC" w:rsidDel="004E6682">
          <w:delText xml:space="preserve"> </w:delText>
        </w:r>
      </w:del>
      <w:del w:id="624" w:author="Xavier Hoenner" w:date="2015-09-09T12:59:00Z">
        <w:r w:rsidR="00577FDC" w:rsidDel="008C275E">
          <w:delText>The receiver is attached to a mooring at a pre-defined depth.</w:delText>
        </w:r>
      </w:del>
      <w:r w:rsidR="00577FDC">
        <w:br/>
      </w:r>
      <w:del w:id="625" w:author="Xavier Hoenner" w:date="2015-09-09T16:41:00Z">
        <w:r w:rsidR="00577FDC" w:rsidRPr="006B3C3D" w:rsidDel="004E6682">
          <w:rPr>
            <w:b/>
          </w:rPr>
          <w:delText>‘</w:delText>
        </w:r>
      </w:del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proofErr w:type="gramEnd"/>
      <w:del w:id="626" w:author="Xavier Hoenner" w:date="2015-09-09T16:41:00Z">
        <w:r w:rsidR="00577FDC" w:rsidRPr="006B3C3D" w:rsidDel="004E6682">
          <w:rPr>
            <w:b/>
          </w:rPr>
          <w:delText>’</w:delText>
        </w:r>
      </w:del>
      <w:r w:rsidR="00577FDC" w:rsidRPr="006B3C3D">
        <w:rPr>
          <w:b/>
        </w:rPr>
        <w:t>:</w:t>
      </w:r>
      <w:r w:rsidR="00577FDC" w:rsidRPr="006B3C3D">
        <w:t xml:space="preserve"> </w:t>
      </w:r>
      <w:del w:id="627" w:author="Xavier Hoenner" w:date="2015-09-09T16:40:00Z">
        <w:r w:rsidR="00577FDC" w:rsidDel="004E6682">
          <w:delText>Total n</w:delText>
        </w:r>
      </w:del>
      <w:ins w:id="628" w:author="Xavier Hoenner" w:date="2015-09-09T16:40:00Z">
        <w:r w:rsidR="004E6682">
          <w:t>N</w:t>
        </w:r>
      </w:ins>
      <w:r w:rsidR="00577FDC">
        <w:t xml:space="preserve">umber of </w:t>
      </w:r>
      <w:del w:id="629" w:author="Xavier Hoenner" w:date="2015-09-09T16:41:00Z">
        <w:r w:rsidR="00577FDC" w:rsidDel="000C755A">
          <w:delText xml:space="preserve">tag </w:delText>
        </w:r>
      </w:del>
      <w:r w:rsidR="00577FDC">
        <w:t xml:space="preserve">detections </w:t>
      </w:r>
      <w:del w:id="630" w:author="Xavier Hoenner" w:date="2015-09-09T16:40:00Z">
        <w:r w:rsidR="00577FDC" w:rsidDel="004E6682">
          <w:delText xml:space="preserve">received and stored at </w:delText>
        </w:r>
      </w:del>
      <w:ins w:id="631" w:author="Xavier Hoenner" w:date="2015-09-09T16:40:00Z">
        <w:r w:rsidR="004E6682">
          <w:t xml:space="preserve">at </w:t>
        </w:r>
      </w:ins>
      <w:r w:rsidR="00577FDC">
        <w:t>a given receiving station.</w:t>
      </w:r>
      <w:ins w:id="632" w:author="Xavier Hoenner" w:date="2015-09-09T16:40:00Z">
        <w:r w:rsidR="004E6682">
          <w:br/>
        </w:r>
        <w:r w:rsidR="004E6682">
          <w:rPr>
            <w:b/>
          </w:rPr>
          <w:t xml:space="preserve"># </w:t>
        </w:r>
        <w:proofErr w:type="gramStart"/>
        <w:r w:rsidR="004E6682">
          <w:rPr>
            <w:b/>
          </w:rPr>
          <w:t>unregistered</w:t>
        </w:r>
        <w:proofErr w:type="gramEnd"/>
        <w:r w:rsidR="004E6682">
          <w:rPr>
            <w:b/>
          </w:rPr>
          <w:t xml:space="preserve"> </w:t>
        </w:r>
      </w:ins>
      <w:ins w:id="633" w:author="Xavier Hoenner" w:date="2015-09-09T16:43:00Z">
        <w:r w:rsidR="002F6882">
          <w:rPr>
            <w:b/>
          </w:rPr>
          <w:t>transmitters</w:t>
        </w:r>
      </w:ins>
      <w:ins w:id="634" w:author="Xavier Hoenner" w:date="2015-09-09T16:40:00Z">
        <w:r w:rsidR="004E6682">
          <w:t>: Number of</w:t>
        </w:r>
      </w:ins>
      <w:ins w:id="635" w:author="Xavier Hoenner" w:date="2015-09-09T16:41:00Z">
        <w:r w:rsidR="000C755A">
          <w:t xml:space="preserve"> unregistered</w:t>
        </w:r>
      </w:ins>
      <w:ins w:id="636" w:author="Xavier Hoenner" w:date="2015-09-09T16:40:00Z">
        <w:r w:rsidR="004E6682">
          <w:t xml:space="preserve"> transmitters detected at a given receiving station.</w:t>
        </w:r>
        <w:r w:rsidR="004E6682">
          <w:br/>
        </w:r>
        <w:r w:rsidR="004E6682">
          <w:rPr>
            <w:b/>
          </w:rPr>
          <w:t xml:space="preserve"># </w:t>
        </w:r>
      </w:ins>
      <w:proofErr w:type="gramStart"/>
      <w:ins w:id="637" w:author="Xavier Hoenner" w:date="2015-09-09T16:41:00Z">
        <w:r w:rsidR="004E6682">
          <w:rPr>
            <w:b/>
          </w:rPr>
          <w:t>unregistered</w:t>
        </w:r>
        <w:proofErr w:type="gramEnd"/>
        <w:r w:rsidR="004E6682">
          <w:rPr>
            <w:b/>
          </w:rPr>
          <w:t xml:space="preserve"> </w:t>
        </w:r>
      </w:ins>
      <w:ins w:id="638" w:author="Xavier Hoenner" w:date="2015-09-09T16:40:00Z">
        <w:r w:rsidR="004E6682">
          <w:rPr>
            <w:b/>
          </w:rPr>
          <w:t>detections</w:t>
        </w:r>
        <w:r w:rsidR="004E6682" w:rsidRPr="006B3C3D">
          <w:rPr>
            <w:b/>
          </w:rPr>
          <w:t>:</w:t>
        </w:r>
        <w:r w:rsidR="004E6682" w:rsidRPr="006B3C3D">
          <w:t xml:space="preserve"> </w:t>
        </w:r>
        <w:r w:rsidR="004E6682">
          <w:t>Number of detections</w:t>
        </w:r>
      </w:ins>
      <w:ins w:id="639" w:author="Xavier Hoenner" w:date="2015-09-09T16:42:00Z">
        <w:r w:rsidR="000C755A">
          <w:t xml:space="preserve"> of unregistered tags</w:t>
        </w:r>
      </w:ins>
      <w:ins w:id="640" w:author="Xavier Hoenner" w:date="2015-09-09T16:40:00Z">
        <w:r w:rsidR="004E6682">
          <w:t xml:space="preserve"> at a given receiving station.</w:t>
        </w:r>
      </w:ins>
      <w:r w:rsidR="00577FDC">
        <w:rPr>
          <w:b/>
        </w:rPr>
        <w:br/>
      </w:r>
      <w:del w:id="641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deployment</w:delText>
        </w:r>
        <w:r w:rsidR="009B546B" w:rsidRPr="006B3C3D" w:rsidDel="008C275E">
          <w:rPr>
            <w:b/>
          </w:rPr>
          <w:delText>’</w:delText>
        </w:r>
        <w:r w:rsidR="009B546B" w:rsidRPr="006B3C3D" w:rsidDel="008C275E">
          <w:delText xml:space="preserve">: </w:delText>
        </w:r>
        <w:r w:rsidR="009B546B" w:rsidDel="008C275E">
          <w:delText>First</w:delText>
        </w:r>
        <w:r w:rsidR="009B546B" w:rsidRPr="006B3C3D" w:rsidDel="008C275E">
          <w:delText xml:space="preserve"> </w:delText>
        </w:r>
        <w:r w:rsidR="009B546B" w:rsidDel="008C275E">
          <w:delText xml:space="preserve">receiver deployment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RPr="006B3C3D" w:rsidDel="008C275E">
          <w:br/>
        </w:r>
      </w:del>
      <w:del w:id="642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deployment</w:t>
      </w:r>
      <w:del w:id="643" w:author="Xavier Hoenner" w:date="2015-09-09T16:41:00Z">
        <w:r w:rsidR="009B546B" w:rsidRPr="006B3C3D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9B546B">
        <w:br/>
      </w:r>
      <w:del w:id="644" w:author="Xavier Hoenner" w:date="2015-09-09T13:00:00Z">
        <w:r w:rsidR="009B546B" w:rsidRPr="006B3C3D" w:rsidDel="008C275E">
          <w:rPr>
            <w:b/>
          </w:rPr>
          <w:delText>‘</w:delText>
        </w:r>
        <w:r w:rsidR="009B546B" w:rsidDel="008C275E">
          <w:rPr>
            <w:b/>
          </w:rPr>
          <w:delText>First detection’</w:delText>
        </w:r>
        <w:r w:rsidR="009B546B" w:rsidDel="008C275E">
          <w:delText>: First</w:delText>
        </w:r>
        <w:r w:rsidR="009B546B" w:rsidRPr="006B3C3D" w:rsidDel="008C275E">
          <w:delText xml:space="preserve"> </w:delText>
        </w:r>
        <w:r w:rsidR="009B546B" w:rsidDel="008C275E">
          <w:delText xml:space="preserve">detection </w:delText>
        </w:r>
        <w:r w:rsidR="009B546B" w:rsidRPr="006B3C3D" w:rsidDel="008C275E">
          <w:delText>date</w:delText>
        </w:r>
        <w:r w:rsidR="009B546B" w:rsidDel="008C275E">
          <w:delText xml:space="preserve"> (format: dd/mm/yyyy).</w:delText>
        </w:r>
        <w:r w:rsidR="009B546B" w:rsidDel="008C275E">
          <w:br/>
        </w:r>
      </w:del>
      <w:del w:id="645" w:author="Xavier Hoenner" w:date="2015-09-09T16:41:00Z">
        <w:r w:rsidR="009B546B" w:rsidRPr="006B3C3D" w:rsidDel="004E6682">
          <w:rPr>
            <w:b/>
          </w:rPr>
          <w:delText>‘</w:delText>
        </w:r>
      </w:del>
      <w:r w:rsidR="009B546B">
        <w:rPr>
          <w:b/>
        </w:rPr>
        <w:t>Last detection</w:t>
      </w:r>
      <w:del w:id="646" w:author="Xavier Hoenner" w:date="2015-09-09T16:41:00Z">
        <w:r w:rsidR="009B546B" w:rsidDel="004E6682">
          <w:rPr>
            <w:b/>
          </w:rPr>
          <w:delText>’</w:delText>
        </w:r>
      </w:del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</w:t>
      </w:r>
      <w:proofErr w:type="spellStart"/>
      <w:r w:rsidR="009B546B">
        <w:t>dd</w:t>
      </w:r>
      <w:proofErr w:type="spellEnd"/>
      <w:r w:rsidR="009B546B">
        <w:t>/mm/</w:t>
      </w:r>
      <w:proofErr w:type="spellStart"/>
      <w:r w:rsidR="009B546B">
        <w:t>yyyy</w:t>
      </w:r>
      <w:proofErr w:type="spellEnd"/>
      <w:r w:rsidR="009B546B">
        <w:t>).</w:t>
      </w:r>
      <w:r w:rsidR="00577FDC" w:rsidRPr="006B3C3D">
        <w:br/>
      </w:r>
      <w:del w:id="647" w:author="Xavier Hoenner" w:date="2015-09-09T16:41:00Z">
        <w:r w:rsidR="00577FDC" w:rsidDel="004E6682">
          <w:rPr>
            <w:b/>
          </w:rPr>
          <w:delText>‘</w:delText>
        </w:r>
      </w:del>
      <w:del w:id="648" w:author="Xavier Hoenner" w:date="2015-09-09T13:00:00Z">
        <w:r w:rsidR="00577FDC" w:rsidDel="008C275E">
          <w:rPr>
            <w:b/>
          </w:rPr>
          <w:delText>Time coverage</w:delText>
        </w:r>
      </w:del>
      <w:ins w:id="649" w:author="Xavier Hoenner" w:date="2015-09-09T13:00:00Z">
        <w:r w:rsidR="008C275E">
          <w:rPr>
            <w:b/>
          </w:rPr>
          <w:t xml:space="preserve"># </w:t>
        </w:r>
        <w:proofErr w:type="gramStart"/>
        <w:r w:rsidR="008C275E">
          <w:rPr>
            <w:b/>
          </w:rPr>
          <w:t>days</w:t>
        </w:r>
        <w:proofErr w:type="gramEnd"/>
        <w:r w:rsidR="008C275E">
          <w:rPr>
            <w:b/>
          </w:rPr>
          <w:t xml:space="preserve"> of data</w:t>
        </w:r>
      </w:ins>
      <w:del w:id="650" w:author="Xavier Hoenner" w:date="2015-09-09T16:41:00Z">
        <w:r w:rsidR="00577FDC" w:rsidDel="004E6682">
          <w:rPr>
            <w:b/>
          </w:rPr>
          <w:delText>’</w:delText>
        </w:r>
      </w:del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</w:t>
      </w:r>
      <w:del w:id="651" w:author="Xavier Hoenner" w:date="2015-08-28T12:16:00Z">
        <w:r w:rsidR="009B546B" w:rsidDel="00C95F36">
          <w:delText>agg</w:delText>
        </w:r>
      </w:del>
      <w:ins w:id="652" w:author="Xavier Hoenner" w:date="2015-08-28T12:16:00Z">
        <w:r w:rsidR="00C95F36">
          <w:t>rack</w:t>
        </w:r>
      </w:ins>
      <w:r w:rsidR="009B546B">
        <w:t>ing and Monitoring System (</w:t>
      </w:r>
      <w:hyperlink r:id="rId9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0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3935B435" w:rsidR="001E3F6A" w:rsidDel="008C275E" w:rsidRDefault="001E3F6A" w:rsidP="00D315D2">
      <w:pPr>
        <w:ind w:left="993" w:hanging="993"/>
        <w:rPr>
          <w:del w:id="653" w:author="Xavier Hoenner" w:date="2015-09-09T13:01:00Z"/>
          <w:u w:val="single"/>
        </w:rPr>
      </w:pPr>
    </w:p>
    <w:p w14:paraId="26FB5A10" w14:textId="61FCC59B" w:rsidR="001E3F6A" w:rsidRPr="00D315D2" w:rsidDel="008C275E" w:rsidRDefault="001E3F6A" w:rsidP="00D315D2">
      <w:pPr>
        <w:ind w:left="993" w:hanging="993"/>
        <w:rPr>
          <w:del w:id="654" w:author="Xavier Hoenner" w:date="2015-09-09T13:01:00Z"/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55" w:author="Xavier Hoenner" w:date="2015-09-09T16:4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653"/>
        <w:gridCol w:w="447"/>
        <w:gridCol w:w="447"/>
        <w:gridCol w:w="1176"/>
        <w:gridCol w:w="1392"/>
        <w:gridCol w:w="1657"/>
        <w:gridCol w:w="887"/>
        <w:gridCol w:w="1256"/>
        <w:gridCol w:w="516"/>
        <w:gridCol w:w="811"/>
        <w:tblGridChange w:id="656">
          <w:tblGrid>
            <w:gridCol w:w="653"/>
            <w:gridCol w:w="769"/>
            <w:gridCol w:w="125"/>
            <w:gridCol w:w="1176"/>
            <w:gridCol w:w="1392"/>
            <w:gridCol w:w="1657"/>
            <w:gridCol w:w="887"/>
            <w:gridCol w:w="1256"/>
            <w:gridCol w:w="516"/>
            <w:gridCol w:w="811"/>
            <w:gridCol w:w="1422"/>
          </w:tblGrid>
        </w:tblGridChange>
      </w:tblGrid>
      <w:tr w:rsidR="002F6882" w14:paraId="1109FA93" w14:textId="77777777" w:rsidTr="002F6882">
        <w:trPr>
          <w:trPrChange w:id="657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58" w:author="Xavier Hoenner" w:date="2015-09-09T16:45:00Z">
              <w:tcPr>
                <w:tcW w:w="0" w:type="auto"/>
                <w:vAlign w:val="center"/>
              </w:tcPr>
            </w:tcPrChange>
          </w:tcPr>
          <w:p w14:paraId="54191B8D" w14:textId="77777777" w:rsidR="002F6882" w:rsidRPr="00812C97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</w:t>
            </w:r>
            <w:r>
              <w:rPr>
                <w:b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gridSpan w:val="2"/>
            <w:vAlign w:val="center"/>
            <w:tcPrChange w:id="659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242D7D9" w14:textId="77777777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no</w:t>
            </w:r>
            <w:proofErr w:type="gramEnd"/>
            <w:r w:rsidRPr="0025464E">
              <w:rPr>
                <w:b/>
              </w:rPr>
              <w:t>_deploym</w:t>
            </w:r>
            <w:r w:rsidRPr="0025464E">
              <w:rPr>
                <w:b/>
              </w:rPr>
              <w:lastRenderedPageBreak/>
              <w:t>ents</w:t>
            </w:r>
            <w:proofErr w:type="spellEnd"/>
          </w:p>
        </w:tc>
        <w:tc>
          <w:tcPr>
            <w:tcW w:w="0" w:type="auto"/>
            <w:vAlign w:val="center"/>
            <w:tcPrChange w:id="660" w:author="Xavier Hoenner" w:date="2015-09-09T16:45:00Z">
              <w:tcPr>
                <w:tcW w:w="0" w:type="auto"/>
                <w:vAlign w:val="center"/>
              </w:tcPr>
            </w:tcPrChange>
          </w:tcPr>
          <w:p w14:paraId="395F81B0" w14:textId="05992C14" w:rsidR="002F6882" w:rsidDel="00333D4D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del w:id="661" w:author="Xavier Hoenner" w:date="2015-09-09T16:42:00Z">
              <w:r w:rsidDel="002F6882">
                <w:rPr>
                  <w:b/>
                </w:rPr>
                <w:lastRenderedPageBreak/>
                <w:delText>no_detections</w:delText>
              </w:r>
            </w:del>
            <w:proofErr w:type="spellStart"/>
            <w:proofErr w:type="gramStart"/>
            <w:ins w:id="662" w:author="Xavier Hoenner" w:date="2015-09-09T16:4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_transmitters</w:t>
              </w:r>
            </w:ins>
            <w:proofErr w:type="spellEnd"/>
          </w:p>
        </w:tc>
        <w:tc>
          <w:tcPr>
            <w:tcW w:w="0" w:type="auto"/>
            <w:vAlign w:val="center"/>
            <w:tcPrChange w:id="663" w:author="Xavier Hoenner" w:date="2015-09-09T16:45:00Z">
              <w:tcPr>
                <w:tcW w:w="0" w:type="auto"/>
                <w:vAlign w:val="center"/>
              </w:tcPr>
            </w:tcPrChange>
          </w:tcPr>
          <w:p w14:paraId="1FFF1F52" w14:textId="57663440" w:rsidR="002F6882" w:rsidDel="00333D4D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ins w:id="664" w:author="Xavier Hoenner" w:date="2015-09-09T16:42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_detections</w:t>
              </w:r>
            </w:ins>
            <w:proofErr w:type="spellEnd"/>
            <w:del w:id="665" w:author="Xavier Hoenner" w:date="2015-09-09T16:42:00Z">
              <w:r w:rsidDel="002F6882">
                <w:rPr>
                  <w:b/>
                </w:rPr>
                <w:delText>first_deployment_date</w:delText>
              </w:r>
            </w:del>
          </w:p>
        </w:tc>
        <w:tc>
          <w:tcPr>
            <w:tcW w:w="0" w:type="auto"/>
            <w:vAlign w:val="center"/>
            <w:tcPrChange w:id="666" w:author="Xavier Hoenner" w:date="2015-09-09T16:45:00Z">
              <w:tcPr>
                <w:tcW w:w="0" w:type="auto"/>
                <w:vAlign w:val="center"/>
              </w:tcPr>
            </w:tcPrChange>
          </w:tcPr>
          <w:p w14:paraId="19615339" w14:textId="2C57DECD" w:rsidR="002F6882" w:rsidDel="00333D4D" w:rsidRDefault="002F6882">
            <w:pPr>
              <w:jc w:val="center"/>
              <w:rPr>
                <w:b/>
              </w:rPr>
              <w:pPrChange w:id="667" w:author="Xavier Hoenner" w:date="2015-09-09T16:43:00Z">
                <w:pPr>
                  <w:spacing w:after="200" w:line="276" w:lineRule="auto"/>
                  <w:jc w:val="center"/>
                </w:pPr>
              </w:pPrChange>
            </w:pPr>
            <w:del w:id="668" w:author="Xavier Hoenner" w:date="2015-09-09T16:43:00Z">
              <w:r w:rsidDel="002F6882">
                <w:rPr>
                  <w:b/>
                </w:rPr>
                <w:delText>last_deployment</w:delText>
              </w:r>
            </w:del>
            <w:proofErr w:type="spellStart"/>
            <w:proofErr w:type="gramStart"/>
            <w:ins w:id="669" w:author="Xavier Hoenner" w:date="2015-09-09T16:4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_unreg_transmitters</w:t>
              </w:r>
            </w:ins>
            <w:proofErr w:type="spellEnd"/>
            <w:del w:id="670" w:author="Xavier Hoenner" w:date="2015-09-09T16:43:00Z">
              <w:r w:rsidDel="002F6882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  <w:tcPrChange w:id="671" w:author="Xavier Hoenner" w:date="2015-09-09T16:45:00Z">
              <w:tcPr>
                <w:tcW w:w="0" w:type="auto"/>
              </w:tcPr>
            </w:tcPrChange>
          </w:tcPr>
          <w:p w14:paraId="2571009F" w14:textId="3BDC4E71" w:rsidR="002F6882" w:rsidRDefault="002F6882">
            <w:pPr>
              <w:jc w:val="center"/>
              <w:rPr>
                <w:ins w:id="672" w:author="Xavier Hoenner" w:date="2015-09-09T16:43:00Z"/>
                <w:b/>
              </w:rPr>
              <w:pPrChange w:id="673" w:author="Xavier Hoenner" w:date="2015-09-09T16:44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674" w:author="Xavier Hoenner" w:date="2015-09-09T16:43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_unreg_d</w:t>
              </w:r>
              <w:r>
                <w:rPr>
                  <w:b/>
                </w:rPr>
                <w:lastRenderedPageBreak/>
                <w:t>etections</w:t>
              </w:r>
              <w:proofErr w:type="spellEnd"/>
            </w:ins>
          </w:p>
        </w:tc>
        <w:tc>
          <w:tcPr>
            <w:tcW w:w="0" w:type="auto"/>
            <w:vAlign w:val="center"/>
            <w:tcPrChange w:id="675" w:author="Xavier Hoenner" w:date="2015-09-09T16:45:00Z">
              <w:tcPr>
                <w:tcW w:w="0" w:type="auto"/>
                <w:vAlign w:val="center"/>
              </w:tcPr>
            </w:tcPrChange>
          </w:tcPr>
          <w:p w14:paraId="45C281A8" w14:textId="5406D6F3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ins w:id="676" w:author="Xavier Hoenner" w:date="2015-09-09T16:42:00Z">
              <w:r>
                <w:rPr>
                  <w:b/>
                </w:rPr>
                <w:lastRenderedPageBreak/>
                <w:t>last</w:t>
              </w:r>
              <w:proofErr w:type="gramEnd"/>
              <w:r>
                <w:rPr>
                  <w:b/>
                </w:rPr>
                <w:t>_deployment_d</w:t>
              </w:r>
              <w:r>
                <w:rPr>
                  <w:b/>
                </w:rPr>
                <w:lastRenderedPageBreak/>
                <w:t>ate</w:t>
              </w:r>
            </w:ins>
            <w:proofErr w:type="spellEnd"/>
            <w:del w:id="677" w:author="Xavier Hoenner" w:date="2015-09-09T16:42:00Z">
              <w:r w:rsidDel="002F6882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  <w:tcPrChange w:id="678" w:author="Xavier Hoenner" w:date="2015-09-09T16:45:00Z">
              <w:tcPr>
                <w:tcW w:w="0" w:type="auto"/>
                <w:vAlign w:val="center"/>
              </w:tcPr>
            </w:tcPrChange>
          </w:tcPr>
          <w:p w14:paraId="51F4DC9A" w14:textId="75C65E01" w:rsidR="002F6882" w:rsidRPr="00812C97" w:rsidRDefault="002F6882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end</w:t>
            </w:r>
            <w:proofErr w:type="gramEnd"/>
            <w:r>
              <w:rPr>
                <w:b/>
              </w:rPr>
              <w:t>_</w:t>
            </w:r>
            <w:r>
              <w:rPr>
                <w:b/>
              </w:rPr>
              <w:lastRenderedPageBreak/>
              <w:t>date</w:t>
            </w:r>
            <w:proofErr w:type="spellEnd"/>
          </w:p>
        </w:tc>
        <w:tc>
          <w:tcPr>
            <w:tcW w:w="0" w:type="auto"/>
            <w:vAlign w:val="center"/>
            <w:tcPrChange w:id="679" w:author="Xavier Hoenner" w:date="2015-09-09T16:45:00Z">
              <w:tcPr>
                <w:tcW w:w="0" w:type="auto"/>
                <w:vAlign w:val="center"/>
              </w:tcPr>
            </w:tcPrChange>
          </w:tcPr>
          <w:p w14:paraId="39BFE03B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coverage</w:t>
            </w:r>
            <w:proofErr w:type="gramEnd"/>
            <w:r>
              <w:rPr>
                <w:b/>
              </w:rPr>
              <w:t>_</w:t>
            </w:r>
            <w:r>
              <w:rPr>
                <w:b/>
              </w:rPr>
              <w:lastRenderedPageBreak/>
              <w:t>duration</w:t>
            </w:r>
            <w:proofErr w:type="spellEnd"/>
          </w:p>
        </w:tc>
      </w:tr>
      <w:tr w:rsidR="002F6882" w14:paraId="51A54FCE" w14:textId="77777777" w:rsidTr="002F6882">
        <w:trPr>
          <w:trPrChange w:id="680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681" w:author="Xavier Hoenner" w:date="2015-09-09T16:45:00Z">
              <w:tcPr>
                <w:tcW w:w="0" w:type="auto"/>
                <w:vAlign w:val="center"/>
              </w:tcPr>
            </w:tcPrChange>
          </w:tcPr>
          <w:p w14:paraId="46DE834A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lastRenderedPageBreak/>
              <w:t>Station code</w:t>
            </w:r>
          </w:p>
        </w:tc>
        <w:tc>
          <w:tcPr>
            <w:tcW w:w="0" w:type="auto"/>
            <w:gridSpan w:val="2"/>
            <w:vAlign w:val="center"/>
            <w:tcPrChange w:id="682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615F75F6" w14:textId="7777777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  <w:tcPrChange w:id="683" w:author="Xavier Hoenner" w:date="2015-09-09T16:45:00Z">
              <w:tcPr>
                <w:tcW w:w="0" w:type="auto"/>
                <w:vAlign w:val="center"/>
              </w:tcPr>
            </w:tcPrChange>
          </w:tcPr>
          <w:p w14:paraId="263D5488" w14:textId="1A6CC584" w:rsidR="002F6882" w:rsidRDefault="002F688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684" w:author="Xavier Hoenner" w:date="2015-09-09T16:4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# </w:t>
            </w:r>
            <w:del w:id="685" w:author="Xavier Hoenner" w:date="2015-09-09T16:42:00Z">
              <w:r w:rsidDel="002F6882">
                <w:delText>detections</w:delText>
              </w:r>
            </w:del>
            <w:proofErr w:type="gramStart"/>
            <w:ins w:id="686" w:author="Xavier Hoenner" w:date="2015-09-09T16:42:00Z">
              <w:r>
                <w:t>transmitters</w:t>
              </w:r>
            </w:ins>
            <w:proofErr w:type="gramEnd"/>
          </w:p>
        </w:tc>
        <w:tc>
          <w:tcPr>
            <w:tcW w:w="0" w:type="auto"/>
            <w:vAlign w:val="center"/>
            <w:tcPrChange w:id="687" w:author="Xavier Hoenner" w:date="2015-09-09T16:45:00Z">
              <w:tcPr>
                <w:tcW w:w="0" w:type="auto"/>
                <w:vAlign w:val="center"/>
              </w:tcPr>
            </w:tcPrChange>
          </w:tcPr>
          <w:p w14:paraId="19E0AA0B" w14:textId="11BCF7DF" w:rsidR="002F6882" w:rsidRDefault="002F6882" w:rsidP="003815B2">
            <w:pPr>
              <w:jc w:val="center"/>
            </w:pPr>
            <w:ins w:id="688" w:author="Xavier Hoenner" w:date="2015-09-09T16:42:00Z">
              <w:r>
                <w:t xml:space="preserve"># </w:t>
              </w:r>
              <w:proofErr w:type="gramStart"/>
              <w:r>
                <w:t>detections</w:t>
              </w:r>
            </w:ins>
            <w:proofErr w:type="gramEnd"/>
            <w:del w:id="689" w:author="Xavier Hoenner" w:date="2015-09-09T16:42:00Z">
              <w:r w:rsidDel="002F6882">
                <w:delText>First deployment</w:delText>
              </w:r>
            </w:del>
          </w:p>
        </w:tc>
        <w:tc>
          <w:tcPr>
            <w:tcW w:w="0" w:type="auto"/>
            <w:vAlign w:val="center"/>
            <w:tcPrChange w:id="690" w:author="Xavier Hoenner" w:date="2015-09-09T16:45:00Z">
              <w:tcPr>
                <w:tcW w:w="0" w:type="auto"/>
                <w:vAlign w:val="center"/>
              </w:tcPr>
            </w:tcPrChange>
          </w:tcPr>
          <w:p w14:paraId="5AE82A28" w14:textId="7C5FB39D" w:rsidR="002F6882" w:rsidRPr="002F6882" w:rsidRDefault="002F6882" w:rsidP="003815B2">
            <w:pPr>
              <w:spacing w:after="200" w:line="276" w:lineRule="auto"/>
              <w:jc w:val="center"/>
            </w:pPr>
            <w:ins w:id="691" w:author="Xavier Hoenner" w:date="2015-09-09T16:43:00Z">
              <w:r w:rsidRPr="002F6882">
                <w:rPr>
                  <w:rPrChange w:id="692" w:author="Xavier Hoenner" w:date="2015-09-09T16:43:00Z">
                    <w:rPr>
                      <w:b/>
                    </w:rPr>
                  </w:rPrChange>
                </w:rPr>
                <w:t xml:space="preserve"># </w:t>
              </w:r>
              <w:proofErr w:type="gramStart"/>
              <w:r w:rsidRPr="002F6882">
                <w:rPr>
                  <w:rPrChange w:id="693" w:author="Xavier Hoenner" w:date="2015-09-09T16:43:00Z">
                    <w:rPr>
                      <w:b/>
                    </w:rPr>
                  </w:rPrChange>
                </w:rPr>
                <w:t>unregistered</w:t>
              </w:r>
              <w:proofErr w:type="gramEnd"/>
              <w:r w:rsidRPr="002F6882">
                <w:rPr>
                  <w:rPrChange w:id="694" w:author="Xavier Hoenner" w:date="2015-09-09T16:43:00Z">
                    <w:rPr>
                      <w:b/>
                    </w:rPr>
                  </w:rPrChange>
                </w:rPr>
                <w:t xml:space="preserve"> transmitters</w:t>
              </w:r>
            </w:ins>
            <w:del w:id="695" w:author="Xavier Hoenner" w:date="2015-09-09T16:43:00Z">
              <w:r w:rsidRPr="002F6882" w:rsidDel="002F6882">
                <w:delText>Last deployment</w:delText>
              </w:r>
            </w:del>
          </w:p>
        </w:tc>
        <w:tc>
          <w:tcPr>
            <w:tcW w:w="0" w:type="auto"/>
            <w:vAlign w:val="center"/>
            <w:tcPrChange w:id="696" w:author="Xavier Hoenner" w:date="2015-09-09T16:45:00Z">
              <w:tcPr>
                <w:tcW w:w="0" w:type="auto"/>
              </w:tcPr>
            </w:tcPrChange>
          </w:tcPr>
          <w:p w14:paraId="3701169E" w14:textId="3E48A477" w:rsidR="002F6882" w:rsidRDefault="002F6882">
            <w:pPr>
              <w:jc w:val="center"/>
              <w:rPr>
                <w:ins w:id="697" w:author="Xavier Hoenner" w:date="2015-09-09T16:43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98" w:author="Xavier Hoenner" w:date="2015-09-09T16:44:00Z">
                <w:pPr>
                  <w:keepNext/>
                  <w:keepLines/>
                  <w:spacing w:before="200" w:after="200" w:line="276" w:lineRule="auto"/>
                  <w:jc w:val="center"/>
                  <w:outlineLvl w:val="3"/>
                </w:pPr>
              </w:pPrChange>
            </w:pPr>
            <w:ins w:id="699" w:author="Xavier Hoenner" w:date="2015-09-09T16:44:00Z">
              <w:r w:rsidRPr="00992058">
                <w:t xml:space="preserve"># </w:t>
              </w:r>
              <w:proofErr w:type="gramStart"/>
              <w:r w:rsidRPr="00992058">
                <w:t>unregistered</w:t>
              </w:r>
              <w:proofErr w:type="gramEnd"/>
              <w:r w:rsidRPr="00992058">
                <w:t xml:space="preserve"> </w:t>
              </w:r>
              <w:r>
                <w:t>detections</w:t>
              </w:r>
            </w:ins>
          </w:p>
        </w:tc>
        <w:tc>
          <w:tcPr>
            <w:tcW w:w="0" w:type="auto"/>
            <w:vAlign w:val="center"/>
            <w:tcPrChange w:id="700" w:author="Xavier Hoenner" w:date="2015-09-09T16:45:00Z">
              <w:tcPr>
                <w:tcW w:w="0" w:type="auto"/>
                <w:vAlign w:val="center"/>
              </w:tcPr>
            </w:tcPrChange>
          </w:tcPr>
          <w:p w14:paraId="17A62949" w14:textId="7B318D27" w:rsidR="002F6882" w:rsidRDefault="002F6882" w:rsidP="003815B2">
            <w:pPr>
              <w:jc w:val="center"/>
            </w:pPr>
            <w:ins w:id="701" w:author="Xavier Hoenner" w:date="2015-09-09T16:43:00Z">
              <w:r>
                <w:t>Last deployment</w:t>
              </w:r>
            </w:ins>
            <w:del w:id="702" w:author="Xavier Hoenner" w:date="2015-09-09T16:43:00Z">
              <w:r w:rsidDel="002F6882">
                <w:delText>First detection</w:delText>
              </w:r>
            </w:del>
          </w:p>
        </w:tc>
        <w:tc>
          <w:tcPr>
            <w:tcW w:w="0" w:type="auto"/>
            <w:vAlign w:val="center"/>
            <w:tcPrChange w:id="703" w:author="Xavier Hoenner" w:date="2015-09-09T16:45:00Z">
              <w:tcPr>
                <w:tcW w:w="0" w:type="auto"/>
                <w:vAlign w:val="center"/>
              </w:tcPr>
            </w:tcPrChange>
          </w:tcPr>
          <w:p w14:paraId="5C8A8672" w14:textId="5258D424" w:rsidR="002F6882" w:rsidRDefault="002F6882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  <w:tcPrChange w:id="704" w:author="Xavier Hoenner" w:date="2015-09-09T16:45:00Z">
              <w:tcPr>
                <w:tcW w:w="0" w:type="auto"/>
                <w:vAlign w:val="center"/>
              </w:tcPr>
            </w:tcPrChange>
          </w:tcPr>
          <w:p w14:paraId="4954B4B5" w14:textId="5A3297F7" w:rsidR="002F6882" w:rsidRDefault="002F688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705" w:author="Xavier Hoenner" w:date="2015-09-09T13:00:00Z">
              <w:r w:rsidDel="008C275E">
                <w:delText>Time coverage (days)</w:delText>
              </w:r>
            </w:del>
            <w:ins w:id="706" w:author="Xavier Hoenner" w:date="2015-09-09T13:00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</w:p>
        </w:tc>
      </w:tr>
      <w:tr w:rsidR="002F6882" w14:paraId="302E6523" w14:textId="77777777" w:rsidTr="002F6882">
        <w:tc>
          <w:tcPr>
            <w:tcW w:w="0" w:type="auto"/>
            <w:gridSpan w:val="2"/>
            <w:shd w:val="clear" w:color="auto" w:fill="595959" w:themeFill="text1" w:themeFillTint="A6"/>
            <w:tcPrChange w:id="707" w:author="Xavier Hoenner" w:date="2015-09-09T16:45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7A327AE" w14:textId="77777777" w:rsidR="002F6882" w:rsidRDefault="002F6882" w:rsidP="003815B2">
            <w:pPr>
              <w:jc w:val="center"/>
              <w:rPr>
                <w:ins w:id="708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595959" w:themeFill="text1" w:themeFillTint="A6"/>
            <w:vAlign w:val="center"/>
            <w:tcPrChange w:id="709" w:author="Xavier Hoenner" w:date="2015-09-09T16:45:00Z">
              <w:tcPr>
                <w:tcW w:w="0" w:type="auto"/>
                <w:gridSpan w:val="9"/>
                <w:shd w:val="clear" w:color="auto" w:fill="595959" w:themeFill="text1" w:themeFillTint="A6"/>
                <w:vAlign w:val="center"/>
              </w:tcPr>
            </w:tcPrChange>
          </w:tcPr>
          <w:p w14:paraId="400F90AF" w14:textId="3FCD7235" w:rsidR="002F6882" w:rsidRDefault="002F6882" w:rsidP="003815B2">
            <w:pPr>
              <w:jc w:val="center"/>
            </w:pPr>
            <w:r>
              <w:t xml:space="preserve">Headers = </w:t>
            </w:r>
            <w:proofErr w:type="spellStart"/>
            <w:r>
              <w:t>project_name</w:t>
            </w:r>
            <w:proofErr w:type="spellEnd"/>
          </w:p>
        </w:tc>
      </w:tr>
      <w:tr w:rsidR="002F6882" w14:paraId="722AE485" w14:textId="77777777" w:rsidTr="002F6882">
        <w:tc>
          <w:tcPr>
            <w:tcW w:w="0" w:type="auto"/>
            <w:gridSpan w:val="2"/>
            <w:shd w:val="clear" w:color="auto" w:fill="BFBFBF" w:themeFill="background1" w:themeFillShade="BF"/>
            <w:tcPrChange w:id="710" w:author="Xavier Hoenner" w:date="2015-09-09T16:45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CD7EA4B" w14:textId="77777777" w:rsidR="002F6882" w:rsidRDefault="002F6882" w:rsidP="003815B2">
            <w:pPr>
              <w:rPr>
                <w:ins w:id="711" w:author="Xavier Hoenner" w:date="2015-09-09T16:43:00Z"/>
              </w:rPr>
            </w:pPr>
          </w:p>
        </w:tc>
        <w:tc>
          <w:tcPr>
            <w:tcW w:w="0" w:type="auto"/>
            <w:gridSpan w:val="8"/>
            <w:shd w:val="clear" w:color="auto" w:fill="BFBFBF" w:themeFill="background1" w:themeFillShade="BF"/>
            <w:vAlign w:val="center"/>
            <w:tcPrChange w:id="712" w:author="Xavier Hoenner" w:date="2015-09-09T16:45:00Z">
              <w:tcPr>
                <w:tcW w:w="0" w:type="auto"/>
                <w:gridSpan w:val="9"/>
                <w:shd w:val="clear" w:color="auto" w:fill="BFBFBF" w:themeFill="background1" w:themeFillShade="BF"/>
                <w:vAlign w:val="center"/>
              </w:tcPr>
            </w:tcPrChange>
          </w:tcPr>
          <w:p w14:paraId="4F3CFFB7" w14:textId="5936228A" w:rsidR="002F6882" w:rsidRDefault="002F6882" w:rsidP="003815B2">
            <w:r>
              <w:t xml:space="preserve">Sub-headers = </w:t>
            </w:r>
            <w:proofErr w:type="spellStart"/>
            <w:r>
              <w:t>installation_name</w:t>
            </w:r>
            <w:proofErr w:type="spellEnd"/>
          </w:p>
        </w:tc>
      </w:tr>
      <w:tr w:rsidR="002F6882" w14:paraId="4265A572" w14:textId="77777777" w:rsidTr="002F6882">
        <w:trPr>
          <w:trPrChange w:id="713" w:author="Xavier Hoenner" w:date="2015-09-09T16:45:00Z">
            <w:trPr>
              <w:gridAfter w:val="0"/>
            </w:trPr>
          </w:trPrChange>
        </w:trPr>
        <w:tc>
          <w:tcPr>
            <w:tcW w:w="0" w:type="auto"/>
            <w:vAlign w:val="center"/>
            <w:tcPrChange w:id="714" w:author="Xavier Hoenner" w:date="2015-09-09T16:45:00Z">
              <w:tcPr>
                <w:tcW w:w="0" w:type="auto"/>
                <w:vAlign w:val="center"/>
              </w:tcPr>
            </w:tcPrChange>
          </w:tcPr>
          <w:p w14:paraId="55239C07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gridSpan w:val="2"/>
            <w:vAlign w:val="center"/>
            <w:tcPrChange w:id="715" w:author="Xavier Hoenner" w:date="2015-09-09T16:45:00Z">
              <w:tcPr>
                <w:tcW w:w="0" w:type="auto"/>
                <w:gridSpan w:val="2"/>
                <w:vAlign w:val="center"/>
              </w:tcPr>
            </w:tcPrChange>
          </w:tcPr>
          <w:p w14:paraId="52259168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6" w:author="Xavier Hoenner" w:date="2015-09-09T16:45:00Z">
              <w:tcPr>
                <w:tcW w:w="0" w:type="auto"/>
                <w:vAlign w:val="center"/>
              </w:tcPr>
            </w:tcPrChange>
          </w:tcPr>
          <w:p w14:paraId="06482CF5" w14:textId="77777777" w:rsidR="002F6882" w:rsidRDefault="002F6882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  <w:tcPrChange w:id="717" w:author="Xavier Hoenner" w:date="2015-09-09T16:45:00Z">
              <w:tcPr>
                <w:tcW w:w="0" w:type="auto"/>
                <w:vAlign w:val="center"/>
              </w:tcPr>
            </w:tcPrChange>
          </w:tcPr>
          <w:p w14:paraId="19F1753E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18" w:author="Xavier Hoenner" w:date="2015-09-09T16:45:00Z">
              <w:tcPr>
                <w:tcW w:w="0" w:type="auto"/>
                <w:vAlign w:val="center"/>
              </w:tcPr>
            </w:tcPrChange>
          </w:tcPr>
          <w:p w14:paraId="5F2B94E0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tcPrChange w:id="719" w:author="Xavier Hoenner" w:date="2015-09-09T16:45:00Z">
              <w:tcPr>
                <w:tcW w:w="0" w:type="auto"/>
              </w:tcPr>
            </w:tcPrChange>
          </w:tcPr>
          <w:p w14:paraId="1378B83F" w14:textId="77777777" w:rsidR="002F6882" w:rsidRDefault="002F6882" w:rsidP="003815B2">
            <w:pPr>
              <w:jc w:val="center"/>
              <w:rPr>
                <w:ins w:id="720" w:author="Xavier Hoenner" w:date="2015-09-09T16:43:00Z"/>
              </w:rPr>
            </w:pPr>
          </w:p>
        </w:tc>
        <w:tc>
          <w:tcPr>
            <w:tcW w:w="0" w:type="auto"/>
            <w:vAlign w:val="center"/>
            <w:tcPrChange w:id="721" w:author="Xavier Hoenner" w:date="2015-09-09T16:45:00Z">
              <w:tcPr>
                <w:tcW w:w="0" w:type="auto"/>
                <w:vAlign w:val="center"/>
              </w:tcPr>
            </w:tcPrChange>
          </w:tcPr>
          <w:p w14:paraId="25FB4EE9" w14:textId="5243F0C6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22" w:author="Xavier Hoenner" w:date="2015-09-09T16:45:00Z">
              <w:tcPr>
                <w:tcW w:w="0" w:type="auto"/>
                <w:vAlign w:val="center"/>
              </w:tcPr>
            </w:tcPrChange>
          </w:tcPr>
          <w:p w14:paraId="350F0BF3" w14:textId="77777777" w:rsidR="002F6882" w:rsidRDefault="002F6882" w:rsidP="003815B2">
            <w:pPr>
              <w:jc w:val="center"/>
            </w:pPr>
          </w:p>
        </w:tc>
        <w:tc>
          <w:tcPr>
            <w:tcW w:w="0" w:type="auto"/>
            <w:vAlign w:val="center"/>
            <w:tcPrChange w:id="723" w:author="Xavier Hoenner" w:date="2015-09-09T16:45:00Z">
              <w:tcPr>
                <w:tcW w:w="0" w:type="auto"/>
                <w:vAlign w:val="center"/>
              </w:tcPr>
            </w:tcPrChange>
          </w:tcPr>
          <w:p w14:paraId="1D4A31CF" w14:textId="77777777" w:rsidR="002F6882" w:rsidRDefault="002F6882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proofErr w:type="spellEnd"/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commentRangeStart w:id="724"/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  <w:commentRangeEnd w:id="724"/>
      <w:r w:rsidR="009476A7">
        <w:rPr>
          <w:rStyle w:val="CommentReference"/>
          <w:rFonts w:eastAsiaTheme="minorHAnsi" w:cstheme="minorBidi"/>
          <w:b w:val="0"/>
          <w:bCs w:val="0"/>
          <w:u w:val="none"/>
        </w:rPr>
        <w:commentReference w:id="724"/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spellStart"/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  <w:proofErr w:type="spellEnd"/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05C59E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725" w:author="Xavier Hoenner" w:date="2015-09-03T10:36:00Z">
        <w:r w:rsidR="003A7CF6" w:rsidDel="009509A9">
          <w:delText>order</w:delText>
        </w:r>
        <w:r w:rsidDel="009509A9">
          <w:delText>_name</w:delText>
        </w:r>
      </w:del>
      <w:ins w:id="726" w:author="Xavier Hoenner" w:date="2015-09-03T10:36:00Z">
        <w:r w:rsidR="009509A9">
          <w:t>registered</w:t>
        </w:r>
      </w:ins>
      <w:r>
        <w:t>’, sub-group by ‘</w:t>
      </w:r>
      <w:proofErr w:type="spellStart"/>
      <w:r w:rsidR="003A7CF6">
        <w:t>common</w:t>
      </w:r>
      <w:r>
        <w:t>_name</w:t>
      </w:r>
      <w:proofErr w:type="spellEnd"/>
      <w:r>
        <w:t>’.</w:t>
      </w:r>
    </w:p>
    <w:p w14:paraId="6CD96ADA" w14:textId="615FEA5D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ins w:id="727" w:author="Xavier Hoenner" w:date="2015-09-03T10:41:00Z">
        <w:r w:rsidR="009509A9">
          <w:rPr>
            <w:b/>
          </w:rPr>
          <w:t>Headers</w:t>
        </w:r>
        <w:r w:rsidR="009509A9">
          <w:t xml:space="preserve">: </w:t>
        </w:r>
      </w:ins>
      <w:ins w:id="728" w:author="Xavier Hoenner" w:date="2015-09-03T10:42:00Z">
        <w:r w:rsidR="009509A9">
          <w:t>Transmitter registration status.</w:t>
        </w:r>
      </w:ins>
      <w:ins w:id="729" w:author="Xavier Hoenner" w:date="2015-09-03T10:41:00Z">
        <w:r w:rsidR="009509A9">
          <w:br/>
        </w:r>
        <w:r w:rsidR="009509A9">
          <w:rPr>
            <w:b/>
          </w:rPr>
          <w:t>Sub-h</w:t>
        </w:r>
      </w:ins>
      <w:del w:id="730" w:author="Xavier Hoenner" w:date="2015-09-03T10:41:00Z">
        <w:r w:rsidR="001D2D21" w:rsidDel="009509A9">
          <w:rPr>
            <w:b/>
          </w:rPr>
          <w:delText>H</w:delText>
        </w:r>
      </w:del>
      <w:r w:rsidR="001D2D21">
        <w:rPr>
          <w:b/>
        </w:rPr>
        <w:t>eaders</w:t>
      </w:r>
      <w:r w:rsidR="001D2D21" w:rsidRPr="001D2D21">
        <w:t xml:space="preserve">: </w:t>
      </w:r>
      <w:del w:id="731" w:author="Xavier Hoenner" w:date="2015-09-01T14:00:00Z">
        <w:r w:rsidR="003A7CF6" w:rsidDel="00DA406F">
          <w:delText>Order</w:delText>
        </w:r>
        <w:r w:rsidR="001D2D21" w:rsidDel="00DA406F">
          <w:delText>.</w:delText>
        </w:r>
        <w:r w:rsidR="001D2D21" w:rsidDel="00DA406F">
          <w:br/>
        </w:r>
        <w:r w:rsidR="001D2D21" w:rsidDel="00DA406F">
          <w:rPr>
            <w:b/>
          </w:rPr>
          <w:delText>Sub-headers</w:delText>
        </w:r>
        <w:r w:rsidR="001D2D21" w:rsidDel="00DA406F">
          <w:delText xml:space="preserve">: </w:delText>
        </w:r>
      </w:del>
      <w:r w:rsidR="003A7CF6">
        <w:t>Species common name.</w:t>
      </w:r>
      <w:ins w:id="732" w:author="Xavier Hoenner" w:date="2015-09-03T10:43:00Z">
        <w:r w:rsidR="009509A9">
          <w:br/>
        </w:r>
        <w:r w:rsidR="009509A9">
          <w:rPr>
            <w:b/>
          </w:rPr>
          <w:t>Transmitter ID</w:t>
        </w:r>
        <w:r w:rsidR="009509A9">
          <w:t>: Tag code space and ID number.</w:t>
        </w:r>
      </w:ins>
      <w:ins w:id="733" w:author="Xavier Hoenner" w:date="2015-09-03T10:44:00Z">
        <w:r w:rsidR="00C765E9">
          <w:br/>
        </w:r>
        <w:r w:rsidR="00C765E9">
          <w:rPr>
            <w:b/>
          </w:rPr>
          <w:t>Tag ID</w:t>
        </w:r>
        <w:r w:rsidR="00C765E9">
          <w:t xml:space="preserve">: </w:t>
        </w:r>
      </w:ins>
      <w:ins w:id="734" w:author="Xavier Hoenner" w:date="2015-09-03T10:45:00Z">
        <w:r w:rsidR="00C765E9">
          <w:t>Internal tag ID indicative of registration status.</w:t>
        </w:r>
        <w:r w:rsidR="00C765E9">
          <w:br/>
        </w:r>
        <w:r w:rsidR="00C765E9">
          <w:rPr>
            <w:b/>
          </w:rPr>
          <w:t>Release ID</w:t>
        </w:r>
        <w:r w:rsidR="00C765E9">
          <w:t xml:space="preserve">: </w:t>
        </w:r>
      </w:ins>
      <w:ins w:id="735" w:author="Xavier Hoenner" w:date="2015-09-03T10:46:00Z">
        <w:r w:rsidR="00C765E9">
          <w:t>Animal release ID indicative of tag deployment.</w:t>
        </w:r>
        <w:r w:rsidR="00C765E9">
          <w:br/>
        </w:r>
        <w:r w:rsidR="00C765E9">
          <w:rPr>
            <w:b/>
          </w:rPr>
          <w:t>Release location</w:t>
        </w:r>
        <w:r w:rsidR="00C765E9">
          <w:t xml:space="preserve">: Are </w:t>
        </w:r>
      </w:ins>
      <w:ins w:id="736" w:author="Xavier Hoenner" w:date="2015-09-03T10:47:00Z">
        <w:r w:rsidR="00C765E9">
          <w:t xml:space="preserve">capture/release </w:t>
        </w:r>
      </w:ins>
      <w:ins w:id="737" w:author="Xavier Hoenner" w:date="2015-09-03T10:46:00Z">
        <w:r w:rsidR="00C765E9">
          <w:t>la</w:t>
        </w:r>
      </w:ins>
      <w:ins w:id="738" w:author="Xavier Hoenner" w:date="2015-09-03T10:47:00Z">
        <w:r w:rsidR="00C765E9">
          <w:t>titude and l</w:t>
        </w:r>
      </w:ins>
      <w:ins w:id="739" w:author="Xavier Hoenner" w:date="2015-09-03T10:46:00Z">
        <w:r w:rsidR="00C765E9">
          <w:t>ong</w:t>
        </w:r>
      </w:ins>
      <w:ins w:id="740" w:author="Xavier Hoenner" w:date="2015-09-03T10:47:00Z">
        <w:r w:rsidR="00C765E9">
          <w:t>itude</w:t>
        </w:r>
      </w:ins>
      <w:ins w:id="741" w:author="Xavier Hoenner" w:date="2015-09-03T10:46:00Z">
        <w:r w:rsidR="00C765E9">
          <w:t xml:space="preserve"> coordinates available</w:t>
        </w:r>
      </w:ins>
      <w:ins w:id="742" w:author="Xavier Hoenner" w:date="2015-09-03T10:47:00Z">
        <w:r w:rsidR="00C765E9">
          <w:t>?</w:t>
        </w:r>
      </w:ins>
      <w:r w:rsidR="001D2D21">
        <w:br/>
      </w:r>
      <w:del w:id="743" w:author="Xavier Hoenner" w:date="2015-09-03T10:35:00Z">
        <w:r w:rsidR="001D2D21" w:rsidDel="009509A9">
          <w:rPr>
            <w:b/>
          </w:rPr>
          <w:delText>‘</w:delText>
        </w:r>
      </w:del>
      <w:r w:rsidR="00E84E2F">
        <w:rPr>
          <w:b/>
        </w:rPr>
        <w:t>Embargo date</w:t>
      </w:r>
      <w:del w:id="744" w:author="Xavier Hoenner" w:date="2015-09-03T10:35:00Z">
        <w:r w:rsidR="001D2D21" w:rsidDel="009509A9">
          <w:rPr>
            <w:b/>
          </w:rPr>
          <w:delText>’</w:delText>
        </w:r>
      </w:del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ins w:id="745" w:author="Xavier Hoenner" w:date="2015-09-03T10:47:00Z">
        <w:r w:rsidR="00AA4F68">
          <w:br/>
        </w:r>
        <w:r w:rsidR="00AA4F68">
          <w:rPr>
            <w:b/>
          </w:rPr>
          <w:t>Protected</w:t>
        </w:r>
        <w:r w:rsidR="00AA4F68">
          <w:t xml:space="preserve">: </w:t>
        </w:r>
      </w:ins>
      <w:ins w:id="746" w:author="Xavier Hoenner" w:date="2015-09-03T10:48:00Z">
        <w:r w:rsidR="00AA4F68">
          <w:t xml:space="preserve">Is the </w:t>
        </w:r>
      </w:ins>
      <w:ins w:id="747" w:author="Xavier Hoenner" w:date="2015-09-03T11:01:00Z">
        <w:r w:rsidR="00A70E59">
          <w:t>transmitter</w:t>
        </w:r>
      </w:ins>
      <w:ins w:id="748" w:author="Xavier Hoenner" w:date="2015-09-03T10:48:00Z">
        <w:r w:rsidR="00AA4F68">
          <w:t xml:space="preserve"> and its detections part of a protected project?</w:t>
        </w:r>
      </w:ins>
      <w:r w:rsidR="00333D4D">
        <w:br/>
      </w:r>
      <w:del w:id="749" w:author="Xavier Hoenner" w:date="2015-09-03T10:35:00Z">
        <w:r w:rsidR="00333D4D" w:rsidRPr="006B3C3D" w:rsidDel="009509A9">
          <w:rPr>
            <w:b/>
          </w:rPr>
          <w:delText>‘</w:delText>
        </w:r>
      </w:del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proofErr w:type="gramEnd"/>
      <w:del w:id="750" w:author="Xavier Hoenner" w:date="2015-09-03T10:35:00Z">
        <w:r w:rsidR="00333D4D" w:rsidRPr="006B3C3D" w:rsidDel="009509A9">
          <w:rPr>
            <w:b/>
          </w:rPr>
          <w:delText>’</w:delText>
        </w:r>
      </w:del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del w:id="751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First detection</w:t>
      </w:r>
      <w:del w:id="752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>
        <w:br/>
      </w:r>
      <w:del w:id="753" w:author="Xavier Hoenner" w:date="2015-09-03T10:35:00Z">
        <w:r w:rsidR="00E84E2F" w:rsidRPr="006B3C3D" w:rsidDel="009509A9">
          <w:rPr>
            <w:b/>
          </w:rPr>
          <w:delText>‘</w:delText>
        </w:r>
      </w:del>
      <w:r w:rsidR="00E84E2F">
        <w:rPr>
          <w:b/>
        </w:rPr>
        <w:t>Last detection</w:t>
      </w:r>
      <w:del w:id="754" w:author="Xavier Hoenner" w:date="2015-09-03T10:35:00Z">
        <w:r w:rsidR="00E84E2F" w:rsidDel="009509A9">
          <w:rPr>
            <w:b/>
          </w:rPr>
          <w:delText>’</w:delText>
        </w:r>
      </w:del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</w:t>
      </w:r>
      <w:proofErr w:type="spellStart"/>
      <w:r w:rsidR="00E84E2F">
        <w:t>dd</w:t>
      </w:r>
      <w:proofErr w:type="spellEnd"/>
      <w:r w:rsidR="00E84E2F">
        <w:t>/mm/</w:t>
      </w:r>
      <w:proofErr w:type="spellStart"/>
      <w:r w:rsidR="00E84E2F">
        <w:t>yyyy</w:t>
      </w:r>
      <w:proofErr w:type="spellEnd"/>
      <w:r w:rsidR="00E84E2F">
        <w:t>).</w:t>
      </w:r>
      <w:r w:rsidR="00E84E2F" w:rsidRPr="006B3C3D">
        <w:br/>
      </w:r>
      <w:del w:id="755" w:author="Xavier Hoenner" w:date="2015-09-03T10:34:00Z">
        <w:r w:rsidR="00E84E2F" w:rsidDel="009509A9">
          <w:rPr>
            <w:b/>
          </w:rPr>
          <w:delText>‘Time coverage’</w:delText>
        </w:r>
      </w:del>
      <w:ins w:id="756" w:author="Xavier Hoenner" w:date="2015-09-03T10:34:00Z">
        <w:r w:rsidR="009509A9">
          <w:rPr>
            <w:b/>
          </w:rPr>
          <w:t xml:space="preserve"># </w:t>
        </w:r>
        <w:proofErr w:type="gramStart"/>
        <w:r w:rsidR="009509A9">
          <w:rPr>
            <w:b/>
          </w:rPr>
          <w:t>days</w:t>
        </w:r>
        <w:proofErr w:type="gramEnd"/>
        <w:r w:rsidR="009509A9">
          <w:rPr>
            <w:b/>
          </w:rPr>
          <w:t xml:space="preserve"> of data</w:t>
        </w:r>
      </w:ins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</w:t>
      </w:r>
      <w:del w:id="757" w:author="Xavier Hoenner" w:date="2015-08-28T12:16:00Z">
        <w:r w:rsidR="00E84E2F" w:rsidDel="00C95F36">
          <w:delText>agg</w:delText>
        </w:r>
      </w:del>
      <w:ins w:id="758" w:author="Xavier Hoenner" w:date="2015-08-28T12:16:00Z">
        <w:r w:rsidR="00C95F36">
          <w:t>rack</w:t>
        </w:r>
      </w:ins>
      <w:r w:rsidR="00E84E2F">
        <w:t>ing and Monitoring System (</w:t>
      </w:r>
      <w:hyperlink r:id="rId12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3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59" w:author="Xavier Hoenner" w:date="2015-09-09T11:5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68"/>
        <w:gridCol w:w="133"/>
        <w:gridCol w:w="593"/>
        <w:gridCol w:w="92"/>
        <w:gridCol w:w="873"/>
        <w:gridCol w:w="372"/>
        <w:gridCol w:w="997"/>
        <w:gridCol w:w="776"/>
        <w:gridCol w:w="696"/>
        <w:gridCol w:w="762"/>
        <w:gridCol w:w="780"/>
        <w:gridCol w:w="763"/>
        <w:gridCol w:w="937"/>
        <w:tblGridChange w:id="760">
          <w:tblGrid>
            <w:gridCol w:w="1468"/>
            <w:gridCol w:w="133"/>
            <w:gridCol w:w="593"/>
            <w:gridCol w:w="593"/>
            <w:gridCol w:w="372"/>
            <w:gridCol w:w="372"/>
            <w:gridCol w:w="997"/>
            <w:gridCol w:w="776"/>
            <w:gridCol w:w="696"/>
            <w:gridCol w:w="762"/>
            <w:gridCol w:w="780"/>
            <w:gridCol w:w="763"/>
            <w:gridCol w:w="937"/>
          </w:tblGrid>
        </w:tblGridChange>
      </w:tblGrid>
      <w:tr w:rsidR="009509A9" w14:paraId="5C37560F" w14:textId="77777777" w:rsidTr="0020231F">
        <w:tc>
          <w:tcPr>
            <w:tcW w:w="1601" w:type="dxa"/>
            <w:gridSpan w:val="2"/>
            <w:vAlign w:val="center"/>
            <w:tcPrChange w:id="76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3FF5C95C" w14:textId="73865802" w:rsidR="009509A9" w:rsidRPr="00812C97" w:rsidRDefault="009509A9" w:rsidP="003815B2">
            <w:pPr>
              <w:jc w:val="center"/>
              <w:rPr>
                <w:b/>
              </w:rPr>
            </w:pPr>
            <w:del w:id="762" w:author="Xavier Hoenner" w:date="2015-09-03T10:36:00Z">
              <w:r w:rsidDel="009509A9">
                <w:rPr>
                  <w:b/>
                </w:rPr>
                <w:delText>animal_release_id</w:delText>
              </w:r>
            </w:del>
            <w:proofErr w:type="spellStart"/>
            <w:proofErr w:type="gramStart"/>
            <w:ins w:id="763" w:author="Xavier Hoenner" w:date="2015-09-03T10:36:00Z">
              <w:r>
                <w:rPr>
                  <w:b/>
                </w:rPr>
                <w:t>transmitter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685" w:type="dxa"/>
            <w:gridSpan w:val="2"/>
            <w:vAlign w:val="center"/>
            <w:tcPrChange w:id="764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33AB0E0" w14:textId="6A284F10" w:rsidR="009509A9" w:rsidDel="00333D4D" w:rsidRDefault="009509A9" w:rsidP="003815B2">
            <w:pPr>
              <w:jc w:val="center"/>
              <w:rPr>
                <w:b/>
              </w:rPr>
            </w:pPr>
            <w:del w:id="765" w:author="Xavier Hoenner" w:date="2015-09-03T10:36:00Z">
              <w:r w:rsidDel="009509A9">
                <w:rPr>
                  <w:b/>
                </w:rPr>
                <w:delText>release_locality</w:delText>
              </w:r>
            </w:del>
            <w:proofErr w:type="spellStart"/>
            <w:proofErr w:type="gramStart"/>
            <w:ins w:id="766" w:author="Xavier Hoenner" w:date="2015-09-03T10:36:00Z">
              <w:r>
                <w:rPr>
                  <w:b/>
                </w:rPr>
                <w:t>tag</w:t>
              </w:r>
              <w:proofErr w:type="gramEnd"/>
              <w:r>
                <w:rPr>
                  <w:b/>
                </w:rPr>
                <w:t>_id</w:t>
              </w:r>
            </w:ins>
            <w:proofErr w:type="spellEnd"/>
          </w:p>
        </w:tc>
        <w:tc>
          <w:tcPr>
            <w:tcW w:w="1245" w:type="dxa"/>
            <w:gridSpan w:val="2"/>
            <w:vAlign w:val="center"/>
            <w:tcPrChange w:id="767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9B4DD4B" w14:textId="425784E5" w:rsidR="009509A9" w:rsidRDefault="009509A9">
            <w:pPr>
              <w:jc w:val="center"/>
              <w:rPr>
                <w:ins w:id="768" w:author="Xavier Hoenner" w:date="2015-09-03T10:38:00Z"/>
                <w:b/>
              </w:rPr>
              <w:pPrChange w:id="769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70" w:author="Xavier Hoenner" w:date="2015-09-03T10:38:00Z">
              <w:r>
                <w:rPr>
                  <w:b/>
                </w:rPr>
                <w:t>release</w:t>
              </w:r>
              <w:proofErr w:type="gramEnd"/>
              <w:r>
                <w:rPr>
                  <w:b/>
                </w:rPr>
                <w:t>_id</w:t>
              </w:r>
              <w:proofErr w:type="spellEnd"/>
            </w:ins>
          </w:p>
        </w:tc>
        <w:tc>
          <w:tcPr>
            <w:tcW w:w="997" w:type="dxa"/>
            <w:vAlign w:val="center"/>
            <w:tcPrChange w:id="771" w:author="Xavier Hoenner" w:date="2015-09-09T11:56:00Z">
              <w:tcPr>
                <w:tcW w:w="0" w:type="auto"/>
              </w:tcPr>
            </w:tcPrChange>
          </w:tcPr>
          <w:p w14:paraId="44EB6158" w14:textId="1B0DD33B" w:rsidR="009509A9" w:rsidRDefault="009509A9">
            <w:pPr>
              <w:jc w:val="center"/>
              <w:rPr>
                <w:ins w:id="772" w:author="Xavier Hoenner" w:date="2015-09-03T10:39:00Z"/>
                <w:b/>
              </w:rPr>
              <w:pPrChange w:id="773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74" w:author="Xavier Hoenner" w:date="2015-09-03T10:39:00Z">
              <w:r>
                <w:rPr>
                  <w:b/>
                </w:rPr>
                <w:t>releaselocation</w:t>
              </w:r>
              <w:proofErr w:type="gramEnd"/>
              <w:r>
                <w:rPr>
                  <w:b/>
                </w:rPr>
                <w:t>_info</w:t>
              </w:r>
              <w:proofErr w:type="spellEnd"/>
            </w:ins>
          </w:p>
        </w:tc>
        <w:tc>
          <w:tcPr>
            <w:tcW w:w="776" w:type="dxa"/>
            <w:vAlign w:val="center"/>
            <w:tcPrChange w:id="775" w:author="Xavier Hoenner" w:date="2015-09-09T11:56:00Z">
              <w:tcPr>
                <w:tcW w:w="0" w:type="auto"/>
                <w:vAlign w:val="center"/>
              </w:tcPr>
            </w:tcPrChange>
          </w:tcPr>
          <w:p w14:paraId="0DA07525" w14:textId="428A0B96" w:rsidR="009509A9" w:rsidDel="00333D4D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776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proofErr w:type="spellStart"/>
            <w:proofErr w:type="gramStart"/>
            <w:r>
              <w:rPr>
                <w:b/>
              </w:rPr>
              <w:t>embargo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96" w:type="dxa"/>
            <w:vAlign w:val="center"/>
            <w:tcPrChange w:id="777" w:author="Xavier Hoenner" w:date="2015-09-09T11:56:00Z">
              <w:tcPr>
                <w:tcW w:w="0" w:type="auto"/>
              </w:tcPr>
            </w:tcPrChange>
          </w:tcPr>
          <w:p w14:paraId="7E5F4A41" w14:textId="7D2105B8" w:rsidR="009509A9" w:rsidRDefault="009509A9">
            <w:pPr>
              <w:jc w:val="center"/>
              <w:rPr>
                <w:ins w:id="778" w:author="Xavier Hoenner" w:date="2015-09-03T10:39:00Z"/>
                <w:b/>
              </w:rPr>
              <w:pPrChange w:id="779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proofErr w:type="spellStart"/>
            <w:proofErr w:type="gramStart"/>
            <w:ins w:id="780" w:author="Xavier Hoenner" w:date="2015-09-03T10:39:00Z">
              <w:r>
                <w:rPr>
                  <w:b/>
                </w:rPr>
                <w:t>is</w:t>
              </w:r>
              <w:proofErr w:type="gramEnd"/>
              <w:r>
                <w:rPr>
                  <w:b/>
                </w:rPr>
                <w:t>_protected</w:t>
              </w:r>
              <w:proofErr w:type="spellEnd"/>
            </w:ins>
          </w:p>
        </w:tc>
        <w:tc>
          <w:tcPr>
            <w:tcW w:w="762" w:type="dxa"/>
            <w:vAlign w:val="center"/>
            <w:tcPrChange w:id="781" w:author="Xavier Hoenner" w:date="2015-09-09T11:56:00Z">
              <w:tcPr>
                <w:tcW w:w="0" w:type="auto"/>
                <w:vAlign w:val="center"/>
              </w:tcPr>
            </w:tcPrChange>
          </w:tcPr>
          <w:p w14:paraId="1847E43B" w14:textId="1BE013AB" w:rsidR="009509A9" w:rsidDel="00333D4D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  <w:proofErr w:type="spellEnd"/>
          </w:p>
        </w:tc>
        <w:tc>
          <w:tcPr>
            <w:tcW w:w="780" w:type="dxa"/>
            <w:vAlign w:val="center"/>
            <w:tcPrChange w:id="782" w:author="Xavier Hoenner" w:date="2015-09-09T11:56:00Z">
              <w:tcPr>
                <w:tcW w:w="0" w:type="auto"/>
                <w:vAlign w:val="center"/>
              </w:tcPr>
            </w:tcPrChange>
          </w:tcPr>
          <w:p w14:paraId="190B61D6" w14:textId="4A65B65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763" w:type="dxa"/>
            <w:vAlign w:val="center"/>
            <w:tcPrChange w:id="783" w:author="Xavier Hoenner" w:date="2015-09-09T11:56:00Z">
              <w:tcPr>
                <w:tcW w:w="0" w:type="auto"/>
                <w:vAlign w:val="center"/>
              </w:tcPr>
            </w:tcPrChange>
          </w:tcPr>
          <w:p w14:paraId="64B4FD45" w14:textId="3917F4FD" w:rsidR="009509A9" w:rsidRPr="00812C97" w:rsidRDefault="009509A9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_detection</w:t>
            </w:r>
            <w:proofErr w:type="spellEnd"/>
          </w:p>
        </w:tc>
        <w:tc>
          <w:tcPr>
            <w:tcW w:w="937" w:type="dxa"/>
            <w:vAlign w:val="center"/>
            <w:tcPrChange w:id="784" w:author="Xavier Hoenner" w:date="2015-09-09T11:56:00Z">
              <w:tcPr>
                <w:tcW w:w="0" w:type="auto"/>
                <w:vAlign w:val="center"/>
              </w:tcPr>
            </w:tcPrChange>
          </w:tcPr>
          <w:p w14:paraId="0E65388E" w14:textId="77777777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509A9" w14:paraId="167B5682" w14:textId="77777777" w:rsidTr="0020231F">
        <w:tc>
          <w:tcPr>
            <w:tcW w:w="1601" w:type="dxa"/>
            <w:gridSpan w:val="2"/>
            <w:vAlign w:val="center"/>
            <w:tcPrChange w:id="785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ED594F" w14:textId="4C3B26E3" w:rsidR="009509A9" w:rsidRDefault="009509A9" w:rsidP="003815B2">
            <w:pPr>
              <w:jc w:val="center"/>
            </w:pPr>
            <w:del w:id="786" w:author="Xavier Hoenner" w:date="2015-09-03T10:36:00Z">
              <w:r w:rsidDel="009509A9">
                <w:lastRenderedPageBreak/>
                <w:delText xml:space="preserve">Release </w:delText>
              </w:r>
            </w:del>
            <w:ins w:id="787" w:author="Xavier Hoenner" w:date="2015-09-03T10:36:00Z">
              <w:r>
                <w:t xml:space="preserve">Transmitter </w:t>
              </w:r>
            </w:ins>
            <w:r>
              <w:t>ID</w:t>
            </w:r>
          </w:p>
        </w:tc>
        <w:tc>
          <w:tcPr>
            <w:tcW w:w="685" w:type="dxa"/>
            <w:gridSpan w:val="2"/>
            <w:vAlign w:val="center"/>
            <w:tcPrChange w:id="788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19882011" w14:textId="4110F62F" w:rsidR="009509A9" w:rsidRDefault="009509A9" w:rsidP="003815B2">
            <w:pPr>
              <w:jc w:val="center"/>
            </w:pPr>
            <w:del w:id="789" w:author="Xavier Hoenner" w:date="2015-09-03T10:36:00Z">
              <w:r w:rsidDel="009509A9">
                <w:delText>Release location</w:delText>
              </w:r>
            </w:del>
            <w:ins w:id="790" w:author="Xavier Hoenner" w:date="2015-09-03T10:36:00Z">
              <w:r>
                <w:t>Tag ID</w:t>
              </w:r>
            </w:ins>
          </w:p>
        </w:tc>
        <w:tc>
          <w:tcPr>
            <w:tcW w:w="1245" w:type="dxa"/>
            <w:gridSpan w:val="2"/>
            <w:vAlign w:val="center"/>
            <w:tcPrChange w:id="79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D4C199" w14:textId="4A96A487" w:rsidR="009509A9" w:rsidRDefault="009509A9">
            <w:pPr>
              <w:jc w:val="center"/>
              <w:rPr>
                <w:ins w:id="792" w:author="Xavier Hoenner" w:date="2015-09-03T10:38:00Z"/>
              </w:rPr>
              <w:pPrChange w:id="793" w:author="Xavier Hoenner" w:date="2015-09-03T10:38:00Z">
                <w:pPr>
                  <w:spacing w:after="200" w:line="276" w:lineRule="auto"/>
                  <w:jc w:val="center"/>
                </w:pPr>
              </w:pPrChange>
            </w:pPr>
            <w:ins w:id="794" w:author="Xavier Hoenner" w:date="2015-09-03T10:38:00Z">
              <w:r>
                <w:t>Release ID</w:t>
              </w:r>
            </w:ins>
          </w:p>
        </w:tc>
        <w:tc>
          <w:tcPr>
            <w:tcW w:w="997" w:type="dxa"/>
            <w:vAlign w:val="center"/>
            <w:tcPrChange w:id="795" w:author="Xavier Hoenner" w:date="2015-09-09T11:56:00Z">
              <w:tcPr>
                <w:tcW w:w="0" w:type="auto"/>
              </w:tcPr>
            </w:tcPrChange>
          </w:tcPr>
          <w:p w14:paraId="11F9152B" w14:textId="12156ACD" w:rsidR="009509A9" w:rsidRDefault="009509A9">
            <w:pPr>
              <w:jc w:val="center"/>
              <w:rPr>
                <w:ins w:id="796" w:author="Xavier Hoenner" w:date="2015-09-03T10:39:00Z"/>
              </w:rPr>
              <w:pPrChange w:id="797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798" w:author="Xavier Hoenner" w:date="2015-09-03T10:41:00Z">
              <w:r>
                <w:t>Release location</w:t>
              </w:r>
            </w:ins>
          </w:p>
        </w:tc>
        <w:tc>
          <w:tcPr>
            <w:tcW w:w="776" w:type="dxa"/>
            <w:vAlign w:val="center"/>
            <w:tcPrChange w:id="799" w:author="Xavier Hoenner" w:date="2015-09-09T11:56:00Z">
              <w:tcPr>
                <w:tcW w:w="0" w:type="auto"/>
                <w:vAlign w:val="center"/>
              </w:tcPr>
            </w:tcPrChange>
          </w:tcPr>
          <w:p w14:paraId="1642E307" w14:textId="15023D5F" w:rsidR="009509A9" w:rsidRDefault="009509A9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6"/>
                <w:u w:val="single"/>
              </w:rPr>
              <w:pPrChange w:id="800" w:author="Xavier Hoenner" w:date="2015-09-03T10:4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ind w:left="720"/>
                  <w:jc w:val="center"/>
                  <w:outlineLvl w:val="3"/>
                </w:pPr>
              </w:pPrChange>
            </w:pPr>
            <w:r>
              <w:t>Embargo date</w:t>
            </w:r>
          </w:p>
        </w:tc>
        <w:tc>
          <w:tcPr>
            <w:tcW w:w="696" w:type="dxa"/>
            <w:vAlign w:val="center"/>
            <w:tcPrChange w:id="801" w:author="Xavier Hoenner" w:date="2015-09-09T11:56:00Z">
              <w:tcPr>
                <w:tcW w:w="0" w:type="auto"/>
              </w:tcPr>
            </w:tcPrChange>
          </w:tcPr>
          <w:p w14:paraId="197FF73B" w14:textId="728276D3" w:rsidR="009509A9" w:rsidRDefault="009509A9">
            <w:pPr>
              <w:jc w:val="center"/>
              <w:rPr>
                <w:ins w:id="802" w:author="Xavier Hoenner" w:date="2015-09-03T10:39:00Z"/>
              </w:rPr>
              <w:pPrChange w:id="803" w:author="Xavier Hoenner" w:date="2015-09-03T10:40:00Z">
                <w:pPr>
                  <w:spacing w:after="200" w:line="276" w:lineRule="auto"/>
                  <w:jc w:val="center"/>
                </w:pPr>
              </w:pPrChange>
            </w:pPr>
            <w:ins w:id="804" w:author="Xavier Hoenner" w:date="2015-09-03T10:40:00Z">
              <w:r>
                <w:t>Protected</w:t>
              </w:r>
            </w:ins>
          </w:p>
        </w:tc>
        <w:tc>
          <w:tcPr>
            <w:tcW w:w="762" w:type="dxa"/>
            <w:vAlign w:val="center"/>
            <w:tcPrChange w:id="805" w:author="Xavier Hoenner" w:date="2015-09-09T11:56:00Z">
              <w:tcPr>
                <w:tcW w:w="0" w:type="auto"/>
                <w:vAlign w:val="center"/>
              </w:tcPr>
            </w:tcPrChange>
          </w:tcPr>
          <w:p w14:paraId="326E0F13" w14:textId="28B0963A" w:rsidR="009509A9" w:rsidRDefault="009509A9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780" w:type="dxa"/>
            <w:vAlign w:val="center"/>
            <w:tcPrChange w:id="806" w:author="Xavier Hoenner" w:date="2015-09-09T11:56:00Z">
              <w:tcPr>
                <w:tcW w:w="0" w:type="auto"/>
                <w:vAlign w:val="center"/>
              </w:tcPr>
            </w:tcPrChange>
          </w:tcPr>
          <w:p w14:paraId="43452AFD" w14:textId="0E072909" w:rsidR="009509A9" w:rsidRDefault="009509A9" w:rsidP="003815B2">
            <w:pPr>
              <w:jc w:val="center"/>
            </w:pPr>
            <w:r>
              <w:t>First detection</w:t>
            </w:r>
          </w:p>
        </w:tc>
        <w:tc>
          <w:tcPr>
            <w:tcW w:w="763" w:type="dxa"/>
            <w:vAlign w:val="center"/>
            <w:tcPrChange w:id="807" w:author="Xavier Hoenner" w:date="2015-09-09T11:56:00Z">
              <w:tcPr>
                <w:tcW w:w="0" w:type="auto"/>
                <w:vAlign w:val="center"/>
              </w:tcPr>
            </w:tcPrChange>
          </w:tcPr>
          <w:p w14:paraId="4F8EF2A4" w14:textId="43BE0274" w:rsidR="009509A9" w:rsidRDefault="009509A9" w:rsidP="003815B2">
            <w:pPr>
              <w:jc w:val="center"/>
            </w:pPr>
            <w:r>
              <w:t>Last detection</w:t>
            </w:r>
          </w:p>
        </w:tc>
        <w:tc>
          <w:tcPr>
            <w:tcW w:w="937" w:type="dxa"/>
            <w:vAlign w:val="center"/>
            <w:tcPrChange w:id="808" w:author="Xavier Hoenner" w:date="2015-09-09T11:56:00Z">
              <w:tcPr>
                <w:tcW w:w="0" w:type="auto"/>
                <w:vAlign w:val="center"/>
              </w:tcPr>
            </w:tcPrChange>
          </w:tcPr>
          <w:p w14:paraId="39FF6967" w14:textId="7916BBCE" w:rsidR="009509A9" w:rsidRDefault="009509A9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del w:id="809" w:author="Xavier Hoenner" w:date="2015-09-03T10:34:00Z">
              <w:r w:rsidDel="009509A9">
                <w:delText>Time coverage</w:delText>
              </w:r>
            </w:del>
            <w:ins w:id="810" w:author="Xavier Hoenner" w:date="2015-09-03T10:34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</w:t>
              </w:r>
            </w:ins>
            <w:r>
              <w:t xml:space="preserve"> (days)</w:t>
            </w:r>
          </w:p>
        </w:tc>
      </w:tr>
      <w:tr w:rsidR="009509A9" w14:paraId="4593DB9D" w14:textId="77777777" w:rsidTr="0020231F">
        <w:tc>
          <w:tcPr>
            <w:tcW w:w="9242" w:type="dxa"/>
            <w:gridSpan w:val="13"/>
            <w:shd w:val="clear" w:color="auto" w:fill="595959" w:themeFill="text1" w:themeFillTint="A6"/>
            <w:tcPrChange w:id="811" w:author="Xavier Hoenner" w:date="2015-09-09T11:56:00Z">
              <w:tcPr>
                <w:tcW w:w="0" w:type="auto"/>
                <w:gridSpan w:val="13"/>
                <w:shd w:val="clear" w:color="auto" w:fill="595959" w:themeFill="text1" w:themeFillTint="A6"/>
              </w:tcPr>
            </w:tcPrChange>
          </w:tcPr>
          <w:p w14:paraId="04BC4446" w14:textId="5D3C42D6" w:rsidR="009509A9" w:rsidRDefault="009509A9">
            <w:pPr>
              <w:jc w:val="center"/>
              <w:rPr>
                <w:rFonts w:ascii="Tahoma" w:eastAsiaTheme="majorEastAsia" w:hAnsi="Tahoma" w:cs="Tahoma"/>
                <w:b/>
                <w:bCs/>
                <w:i/>
                <w:iCs/>
                <w:color w:val="4F81BD" w:themeColor="accent1"/>
                <w:szCs w:val="16"/>
                <w:u w:val="single"/>
              </w:rPr>
              <w:pPrChange w:id="812" w:author="Xavier Hoenner" w:date="2015-09-03T10:37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ind w:left="720"/>
                  <w:jc w:val="center"/>
                  <w:outlineLvl w:val="3"/>
                </w:pPr>
              </w:pPrChange>
            </w:pPr>
            <w:r>
              <w:t xml:space="preserve">Headers = </w:t>
            </w:r>
            <w:ins w:id="813" w:author="Xavier Hoenner" w:date="2015-09-03T10:37:00Z">
              <w:r>
                <w:t>registered</w:t>
              </w:r>
            </w:ins>
            <w:del w:id="814" w:author="Xavier Hoenner" w:date="2015-09-01T13:59:00Z">
              <w:r w:rsidDel="00DA406F">
                <w:delText>order_name</w:delText>
              </w:r>
            </w:del>
          </w:p>
        </w:tc>
      </w:tr>
      <w:tr w:rsidR="009509A9" w14:paraId="3118F913" w14:textId="77777777" w:rsidTr="0020231F">
        <w:trPr>
          <w:ins w:id="815" w:author="Xavier Hoenner" w:date="2015-09-03T10:37:00Z"/>
        </w:trPr>
        <w:tc>
          <w:tcPr>
            <w:tcW w:w="9242" w:type="dxa"/>
            <w:gridSpan w:val="13"/>
            <w:shd w:val="clear" w:color="auto" w:fill="BFBFBF" w:themeFill="background1" w:themeFillShade="BF"/>
            <w:tcPrChange w:id="816" w:author="Xavier Hoenner" w:date="2015-09-09T11:56:00Z">
              <w:tcPr>
                <w:tcW w:w="0" w:type="auto"/>
                <w:gridSpan w:val="13"/>
                <w:shd w:val="clear" w:color="auto" w:fill="BFBFBF" w:themeFill="background1" w:themeFillShade="BF"/>
              </w:tcPr>
            </w:tcPrChange>
          </w:tcPr>
          <w:p w14:paraId="0666CED2" w14:textId="1654804D" w:rsidR="009509A9" w:rsidRDefault="009509A9">
            <w:pPr>
              <w:rPr>
                <w:ins w:id="817" w:author="Xavier Hoenner" w:date="2015-09-03T10:37:00Z"/>
              </w:rPr>
              <w:pPrChange w:id="818" w:author="Xavier Hoenner" w:date="2015-09-03T10:37:00Z">
                <w:pPr>
                  <w:spacing w:after="200" w:line="276" w:lineRule="auto"/>
                  <w:jc w:val="center"/>
                </w:pPr>
              </w:pPrChange>
            </w:pPr>
            <w:ins w:id="819" w:author="Xavier Hoenner" w:date="2015-09-03T10:37:00Z">
              <w:r>
                <w:t xml:space="preserve">Sub-headers = </w:t>
              </w:r>
              <w:proofErr w:type="spellStart"/>
              <w:r>
                <w:t>common_name</w:t>
              </w:r>
              <w:proofErr w:type="spellEnd"/>
            </w:ins>
          </w:p>
        </w:tc>
      </w:tr>
      <w:tr w:rsidR="009509A9" w:rsidDel="00DA406F" w14:paraId="0A32EFC5" w14:textId="55E9EB3A" w:rsidTr="0020231F">
        <w:trPr>
          <w:del w:id="820" w:author="Xavier Hoenner" w:date="2015-09-01T13:59:00Z"/>
        </w:trPr>
        <w:tc>
          <w:tcPr>
            <w:tcW w:w="1468" w:type="dxa"/>
            <w:shd w:val="clear" w:color="auto" w:fill="BFBFBF" w:themeFill="background1" w:themeFillShade="BF"/>
            <w:tcPrChange w:id="821" w:author="Xavier Hoenner" w:date="2015-09-09T11:56:00Z">
              <w:tcPr>
                <w:tcW w:w="0" w:type="auto"/>
                <w:shd w:val="clear" w:color="auto" w:fill="BFBFBF" w:themeFill="background1" w:themeFillShade="BF"/>
              </w:tcPr>
            </w:tcPrChange>
          </w:tcPr>
          <w:p w14:paraId="7D8A6D85" w14:textId="77777777" w:rsidR="009509A9" w:rsidDel="00DA406F" w:rsidRDefault="009509A9" w:rsidP="003815B2">
            <w:pPr>
              <w:rPr>
                <w:ins w:id="822" w:author="Xavier Hoenner" w:date="2015-09-03T10:38:00Z"/>
              </w:rPr>
            </w:pPr>
          </w:p>
        </w:tc>
        <w:tc>
          <w:tcPr>
            <w:tcW w:w="726" w:type="dxa"/>
            <w:gridSpan w:val="2"/>
            <w:shd w:val="clear" w:color="auto" w:fill="BFBFBF" w:themeFill="background1" w:themeFillShade="BF"/>
            <w:tcPrChange w:id="823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52092AF7" w14:textId="77777777" w:rsidR="009509A9" w:rsidDel="00DA406F" w:rsidRDefault="009509A9" w:rsidP="003815B2">
            <w:pPr>
              <w:rPr>
                <w:ins w:id="824" w:author="Xavier Hoenner" w:date="2015-09-03T10:39:00Z"/>
              </w:rPr>
            </w:pPr>
          </w:p>
        </w:tc>
        <w:tc>
          <w:tcPr>
            <w:tcW w:w="965" w:type="dxa"/>
            <w:gridSpan w:val="2"/>
            <w:shd w:val="clear" w:color="auto" w:fill="BFBFBF" w:themeFill="background1" w:themeFillShade="BF"/>
            <w:tcPrChange w:id="825" w:author="Xavier Hoenner" w:date="2015-09-09T11:56:00Z">
              <w:tcPr>
                <w:tcW w:w="0" w:type="auto"/>
                <w:gridSpan w:val="2"/>
                <w:shd w:val="clear" w:color="auto" w:fill="BFBFBF" w:themeFill="background1" w:themeFillShade="BF"/>
              </w:tcPr>
            </w:tcPrChange>
          </w:tcPr>
          <w:p w14:paraId="067D128D" w14:textId="77777777" w:rsidR="009509A9" w:rsidDel="00DA406F" w:rsidRDefault="009509A9" w:rsidP="003815B2">
            <w:pPr>
              <w:rPr>
                <w:ins w:id="826" w:author="Xavier Hoenner" w:date="2015-09-03T10:39:00Z"/>
              </w:rPr>
            </w:pPr>
          </w:p>
        </w:tc>
        <w:tc>
          <w:tcPr>
            <w:tcW w:w="6083" w:type="dxa"/>
            <w:gridSpan w:val="8"/>
            <w:shd w:val="clear" w:color="auto" w:fill="BFBFBF" w:themeFill="background1" w:themeFillShade="BF"/>
            <w:vAlign w:val="center"/>
            <w:tcPrChange w:id="827" w:author="Xavier Hoenner" w:date="2015-09-09T11:56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78E1D19A" w14:textId="7887A2CA" w:rsidR="009509A9" w:rsidDel="00DA406F" w:rsidRDefault="009509A9" w:rsidP="003815B2">
            <w:pPr>
              <w:rPr>
                <w:del w:id="828" w:author="Xavier Hoenner" w:date="2015-09-01T13:59:00Z"/>
                <w:rFonts w:ascii="Tahoma" w:hAnsi="Tahoma" w:cs="Tahoma"/>
                <w:szCs w:val="16"/>
              </w:rPr>
            </w:pPr>
            <w:del w:id="829" w:author="Xavier Hoenner" w:date="2015-09-01T13:59:00Z">
              <w:r w:rsidDel="00DA406F">
                <w:delText>Sub-headers = common_name</w:delText>
              </w:r>
            </w:del>
          </w:p>
        </w:tc>
      </w:tr>
      <w:tr w:rsidR="009509A9" w14:paraId="4DF0D6B4" w14:textId="77777777" w:rsidTr="0020231F">
        <w:tc>
          <w:tcPr>
            <w:tcW w:w="1601" w:type="dxa"/>
            <w:gridSpan w:val="2"/>
            <w:vAlign w:val="center"/>
            <w:tcPrChange w:id="830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40A6942F" w14:textId="77777777" w:rsidR="009509A9" w:rsidRDefault="009509A9" w:rsidP="003815B2">
            <w:pPr>
              <w:jc w:val="center"/>
            </w:pPr>
          </w:p>
        </w:tc>
        <w:tc>
          <w:tcPr>
            <w:tcW w:w="685" w:type="dxa"/>
            <w:gridSpan w:val="2"/>
            <w:vAlign w:val="center"/>
            <w:tcPrChange w:id="831" w:author="Xavier Hoenner" w:date="2015-09-09T11:56:00Z">
              <w:tcPr>
                <w:tcW w:w="0" w:type="auto"/>
                <w:gridSpan w:val="2"/>
                <w:vAlign w:val="center"/>
              </w:tcPr>
            </w:tcPrChange>
          </w:tcPr>
          <w:p w14:paraId="518FABAF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1245" w:type="dxa"/>
            <w:gridSpan w:val="2"/>
            <w:tcPrChange w:id="832" w:author="Xavier Hoenner" w:date="2015-09-09T11:56:00Z">
              <w:tcPr>
                <w:tcW w:w="0" w:type="auto"/>
                <w:gridSpan w:val="2"/>
              </w:tcPr>
            </w:tcPrChange>
          </w:tcPr>
          <w:p w14:paraId="714EA294" w14:textId="77777777" w:rsidR="009509A9" w:rsidRDefault="009509A9" w:rsidP="003815B2">
            <w:pPr>
              <w:jc w:val="center"/>
              <w:rPr>
                <w:ins w:id="833" w:author="Xavier Hoenner" w:date="2015-09-03T10:38:00Z"/>
                <w:rFonts w:ascii="Tahoma" w:hAnsi="Tahoma" w:cs="Tahoma"/>
                <w:szCs w:val="16"/>
              </w:rPr>
            </w:pPr>
          </w:p>
        </w:tc>
        <w:tc>
          <w:tcPr>
            <w:tcW w:w="997" w:type="dxa"/>
            <w:tcPrChange w:id="834" w:author="Xavier Hoenner" w:date="2015-09-09T11:56:00Z">
              <w:tcPr>
                <w:tcW w:w="0" w:type="auto"/>
              </w:tcPr>
            </w:tcPrChange>
          </w:tcPr>
          <w:p w14:paraId="67DD0337" w14:textId="77777777" w:rsidR="009509A9" w:rsidRDefault="009509A9" w:rsidP="003815B2">
            <w:pPr>
              <w:jc w:val="center"/>
              <w:rPr>
                <w:ins w:id="835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76" w:type="dxa"/>
            <w:vAlign w:val="center"/>
            <w:tcPrChange w:id="836" w:author="Xavier Hoenner" w:date="2015-09-09T11:56:00Z">
              <w:tcPr>
                <w:tcW w:w="0" w:type="auto"/>
                <w:vAlign w:val="center"/>
              </w:tcPr>
            </w:tcPrChange>
          </w:tcPr>
          <w:p w14:paraId="0FBA45E6" w14:textId="44C22A49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696" w:type="dxa"/>
            <w:tcPrChange w:id="837" w:author="Xavier Hoenner" w:date="2015-09-09T11:56:00Z">
              <w:tcPr>
                <w:tcW w:w="0" w:type="auto"/>
              </w:tcPr>
            </w:tcPrChange>
          </w:tcPr>
          <w:p w14:paraId="5974FE8B" w14:textId="77777777" w:rsidR="009509A9" w:rsidRDefault="009509A9" w:rsidP="003815B2">
            <w:pPr>
              <w:jc w:val="center"/>
              <w:rPr>
                <w:ins w:id="838" w:author="Xavier Hoenner" w:date="2015-09-03T10:39:00Z"/>
                <w:rFonts w:ascii="Tahoma" w:hAnsi="Tahoma" w:cs="Tahoma"/>
                <w:szCs w:val="16"/>
              </w:rPr>
            </w:pPr>
          </w:p>
        </w:tc>
        <w:tc>
          <w:tcPr>
            <w:tcW w:w="762" w:type="dxa"/>
            <w:vAlign w:val="center"/>
            <w:tcPrChange w:id="839" w:author="Xavier Hoenner" w:date="2015-09-09T11:56:00Z">
              <w:tcPr>
                <w:tcW w:w="0" w:type="auto"/>
                <w:vAlign w:val="center"/>
              </w:tcPr>
            </w:tcPrChange>
          </w:tcPr>
          <w:p w14:paraId="78183C8D" w14:textId="073D65BF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80" w:type="dxa"/>
            <w:vAlign w:val="center"/>
            <w:tcPrChange w:id="840" w:author="Xavier Hoenner" w:date="2015-09-09T11:56:00Z">
              <w:tcPr>
                <w:tcW w:w="0" w:type="auto"/>
                <w:vAlign w:val="center"/>
              </w:tcPr>
            </w:tcPrChange>
          </w:tcPr>
          <w:p w14:paraId="54D7EFAC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763" w:type="dxa"/>
            <w:vAlign w:val="center"/>
            <w:tcPrChange w:id="841" w:author="Xavier Hoenner" w:date="2015-09-09T11:56:00Z">
              <w:tcPr>
                <w:tcW w:w="0" w:type="auto"/>
                <w:vAlign w:val="center"/>
              </w:tcPr>
            </w:tcPrChange>
          </w:tcPr>
          <w:p w14:paraId="7B127C76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937" w:type="dxa"/>
            <w:vAlign w:val="center"/>
            <w:tcPrChange w:id="842" w:author="Xavier Hoenner" w:date="2015-09-09T11:56:00Z">
              <w:tcPr>
                <w:tcW w:w="0" w:type="auto"/>
                <w:vAlign w:val="center"/>
              </w:tcPr>
            </w:tcPrChange>
          </w:tcPr>
          <w:p w14:paraId="0F3DB90D" w14:textId="77777777" w:rsidR="009509A9" w:rsidRDefault="009509A9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AATAMS_SatelliteTagging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  <w:proofErr w:type="spellEnd"/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>‘</w:t>
      </w:r>
      <w:proofErr w:type="spellStart"/>
      <w:r w:rsidR="00D62490">
        <w:t>data_type</w:t>
      </w:r>
      <w:proofErr w:type="spellEnd"/>
      <w:r w:rsidR="00D62490">
        <w:t xml:space="preserve">’, sub-group by </w:t>
      </w:r>
      <w:r>
        <w:t>‘</w:t>
      </w:r>
      <w:proofErr w:type="spellStart"/>
      <w:r>
        <w:t>species_name</w:t>
      </w:r>
      <w:proofErr w:type="spellEnd"/>
      <w:r>
        <w:t>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</w:t>
      </w:r>
      <w:proofErr w:type="spellStart"/>
      <w:r w:rsidR="004E3510">
        <w:rPr>
          <w:i/>
        </w:rPr>
        <w:t>totals_view</w:t>
      </w:r>
      <w:proofErr w:type="spellEnd"/>
      <w:r w:rsidR="004E3510">
        <w:rPr>
          <w:i/>
        </w:rPr>
        <w:t>’;</w:t>
      </w:r>
      <w:r w:rsidR="0038350E" w:rsidRPr="00B22073">
        <w:rPr>
          <w:i/>
        </w:rPr>
        <w:t xml:space="preserve"> filter by: ‘facility’ = ‘AATAMS’, ‘</w:t>
      </w:r>
      <w:proofErr w:type="spellStart"/>
      <w:r w:rsidR="0038350E" w:rsidRPr="00B22073">
        <w:rPr>
          <w:i/>
        </w:rPr>
        <w:t>subfacility</w:t>
      </w:r>
      <w:proofErr w:type="spellEnd"/>
      <w:r w:rsidR="0038350E" w:rsidRPr="00B22073">
        <w:rPr>
          <w:i/>
        </w:rPr>
        <w:t>’ = ‘</w:t>
      </w:r>
      <w:proofErr w:type="spellStart"/>
      <w:r w:rsidR="0038350E" w:rsidRPr="00B22073">
        <w:rPr>
          <w:i/>
        </w:rPr>
        <w:t>Biologging</w:t>
      </w:r>
      <w:proofErr w:type="spellEnd"/>
      <w:r w:rsidR="0038350E" w:rsidRPr="00B22073">
        <w:rPr>
          <w:i/>
        </w:rPr>
        <w:t>’</w:t>
      </w:r>
      <w:r w:rsidR="006B4FCF">
        <w:t>, and ‘</w:t>
      </w:r>
      <w:proofErr w:type="spellStart"/>
      <w:r w:rsidR="006B4FCF">
        <w:t>no_projects</w:t>
      </w:r>
      <w:proofErr w:type="spellEnd"/>
      <w:r w:rsidR="006B4FCF">
        <w:t>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</w:t>
            </w:r>
            <w:proofErr w:type="spellStart"/>
            <w:r w:rsidRPr="00D90027">
              <w:rPr>
                <w:b/>
                <w:i/>
              </w:rPr>
              <w:t>no_projects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</w:t>
            </w:r>
            <w:proofErr w:type="spellStart"/>
            <w:r w:rsidRPr="00D90027">
              <w:rPr>
                <w:b/>
                <w:i/>
              </w:rPr>
              <w:t>no_platforms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843" w:author="Xavier Hoenner" w:date="2015-08-14T14:20:00Z">
              <w:r w:rsidR="00517E07">
                <w:rPr>
                  <w:b/>
                  <w:i/>
                </w:rPr>
                <w:t xml:space="preserve"> (‘</w:t>
              </w:r>
              <w:proofErr w:type="spellStart"/>
              <w:r w:rsidR="00517E07">
                <w:rPr>
                  <w:b/>
                  <w:i/>
                </w:rPr>
                <w:t>no_instruments</w:t>
              </w:r>
              <w:proofErr w:type="spellEnd"/>
              <w:r w:rsidR="00517E07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844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845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</w:t>
            </w:r>
            <w:proofErr w:type="spellStart"/>
            <w:r w:rsidRPr="00D90027">
              <w:rPr>
                <w:b/>
                <w:i/>
              </w:rPr>
              <w:t>no_deployments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</w:t>
            </w:r>
            <w:proofErr w:type="spellStart"/>
            <w:r w:rsidRPr="00D90027">
              <w:rPr>
                <w:b/>
                <w:i/>
              </w:rPr>
              <w:t>no_data</w:t>
            </w:r>
            <w:proofErr w:type="spellEnd"/>
            <w:r w:rsidRPr="00D90027"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846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847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</w:t>
            </w:r>
            <w:proofErr w:type="spellStart"/>
            <w:r>
              <w:rPr>
                <w:b/>
                <w:i/>
              </w:rPr>
              <w:t>lat_range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</w:t>
            </w:r>
            <w:proofErr w:type="spellStart"/>
            <w:r>
              <w:rPr>
                <w:b/>
                <w:i/>
              </w:rPr>
              <w:t>lon_range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</w:t>
            </w:r>
            <w:proofErr w:type="spellStart"/>
            <w:r>
              <w:rPr>
                <w:b/>
                <w:i/>
              </w:rPr>
              <w:t>depth_range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06A31577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848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proofErr w:type="gramStart"/>
      <w:ins w:id="849" w:author="Xavier Hoenner" w:date="2015-08-14T14:17:00Z">
        <w:r w:rsidR="003815B2">
          <w:rPr>
            <w:b/>
          </w:rPr>
          <w:t>animals’</w:t>
        </w:r>
      </w:ins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 xml:space="preserve"># </w:t>
      </w:r>
      <w:proofErr w:type="gramStart"/>
      <w:r w:rsidR="00EA3121">
        <w:rPr>
          <w:b/>
        </w:rPr>
        <w:t>measurements</w:t>
      </w:r>
      <w:r w:rsidR="00EA3121" w:rsidRPr="006B3C3D">
        <w:rPr>
          <w:b/>
        </w:rPr>
        <w:t>’</w:t>
      </w:r>
      <w:proofErr w:type="gramEnd"/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</w:t>
      </w:r>
      <w:proofErr w:type="spellStart"/>
      <w:r w:rsidR="000255A8">
        <w:t>dd</w:t>
      </w:r>
      <w:proofErr w:type="spellEnd"/>
      <w:r w:rsidR="000255A8">
        <w:t>/mm/</w:t>
      </w:r>
      <w:proofErr w:type="spellStart"/>
      <w:r w:rsidR="000255A8">
        <w:t>yyyy</w:t>
      </w:r>
      <w:proofErr w:type="spellEnd"/>
      <w:r w:rsidR="000255A8">
        <w:t>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 xml:space="preserve">(format: </w:t>
      </w:r>
      <w:proofErr w:type="spellStart"/>
      <w:r w:rsidR="000255A8" w:rsidRPr="00ED7666">
        <w:t>dd</w:t>
      </w:r>
      <w:proofErr w:type="spellEnd"/>
      <w:r w:rsidR="000255A8" w:rsidRPr="00ED7666">
        <w:t>/mm/</w:t>
      </w:r>
      <w:proofErr w:type="spellStart"/>
      <w:r w:rsidR="000255A8" w:rsidRPr="00ED7666">
        <w:t>yyyy</w:t>
      </w:r>
      <w:proofErr w:type="spellEnd"/>
      <w:r w:rsidR="000255A8" w:rsidRPr="00ED7666">
        <w:t>).</w:t>
      </w:r>
      <w:r w:rsidR="00C300F9" w:rsidRPr="00ED7666">
        <w:br/>
      </w:r>
      <w:ins w:id="850" w:author="Xavier Hoenner" w:date="2015-08-18T16:04:00Z">
        <w:r w:rsidR="00300790">
          <w:rPr>
            <w:b/>
          </w:rPr>
          <w:t xml:space="preserve"># </w:t>
        </w:r>
        <w:proofErr w:type="gramStart"/>
        <w:r w:rsidR="00300790">
          <w:rPr>
            <w:b/>
          </w:rPr>
          <w:t>days</w:t>
        </w:r>
        <w:proofErr w:type="gramEnd"/>
        <w:r w:rsidR="00300790">
          <w:rPr>
            <w:b/>
          </w:rPr>
          <w:t xml:space="preserve">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</w:t>
        </w:r>
      </w:ins>
      <w:ins w:id="851" w:author="Xavier Hoenner" w:date="2015-09-09T16:46:00Z">
        <w:r w:rsidR="002F6882">
          <w:t>m</w:t>
        </w:r>
      </w:ins>
      <w:ins w:id="852" w:author="Xavier Hoenner" w:date="2015-08-18T16:04:00Z">
        <w:r w:rsidR="00300790">
          <w:t>inimum – maximum)</w:t>
        </w:r>
        <w:r w:rsidR="00300790" w:rsidRPr="00ED7666">
          <w:t>.</w:t>
        </w:r>
      </w:ins>
      <w:del w:id="853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</w:t>
      </w:r>
      <w:del w:id="854" w:author="Xavier Hoenner" w:date="2015-08-28T12:16:00Z">
        <w:r w:rsidR="00392927" w:rsidDel="00C95F36">
          <w:delText>agg</w:delText>
        </w:r>
      </w:del>
      <w:ins w:id="855" w:author="Xavier Hoenner" w:date="2015-08-28T12:16:00Z">
        <w:r w:rsidR="00C95F36">
          <w:t>rack</w:t>
        </w:r>
      </w:ins>
      <w:r w:rsidR="00392927">
        <w:t>ing and Monitoring System (</w:t>
      </w:r>
      <w:hyperlink r:id="rId14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5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  <w:proofErr w:type="spellEnd"/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856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57" w:author="Xavier Hoenner" w:date="2015-08-14T14:19:00Z">
              <w:r w:rsidR="003815B2">
                <w:rPr>
                  <w:b/>
                </w:rPr>
                <w:t>animals</w:t>
              </w:r>
            </w:ins>
            <w:proofErr w:type="spellEnd"/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  <w:proofErr w:type="spellEnd"/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proofErr w:type="spellStart"/>
            <w:proofErr w:type="gramStart"/>
            <w:ins w:id="858" w:author="Xavier Hoenner" w:date="2015-08-18T16:0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  <w:del w:id="859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860" w:author="Xavier Hoenner" w:date="2015-08-14T14:19:00Z">
              <w:r w:rsidDel="003815B2">
                <w:delText>tags</w:delText>
              </w:r>
            </w:del>
            <w:proofErr w:type="gramStart"/>
            <w:ins w:id="861" w:author="Xavier Hoenner" w:date="2015-08-14T14:19:00Z">
              <w:r w:rsidR="003815B2">
                <w:t>animals</w:t>
              </w:r>
            </w:ins>
            <w:proofErr w:type="gramEnd"/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862" w:author="Xavier Hoenner" w:date="2015-08-18T16:05:00Z">
              <w:r w:rsidRPr="00B84BF3">
                <w:t xml:space="preserve"># </w:t>
              </w:r>
              <w:proofErr w:type="gramStart"/>
              <w:r>
                <w:t>days</w:t>
              </w:r>
              <w:proofErr w:type="gramEnd"/>
              <w:r w:rsidRPr="00B84BF3">
                <w:t xml:space="preserve"> of data (range)</w:t>
              </w:r>
            </w:ins>
            <w:del w:id="863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proofErr w:type="spellStart"/>
            <w:r w:rsidRPr="00B22073">
              <w:t>species_name</w:t>
            </w:r>
            <w:proofErr w:type="spellEnd"/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</w:t>
      </w:r>
      <w:proofErr w:type="spellEnd"/>
      <w:r w:rsidRPr="0011784D">
        <w:rPr>
          <w:u w:val="none"/>
        </w:rPr>
        <w:t>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  <w:proofErr w:type="spellEnd"/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5515">
        <w:t>data_type</w:t>
      </w:r>
      <w:proofErr w:type="spellEnd"/>
      <w:r w:rsidR="00985515">
        <w:t>’, sub-group by ‘headers’</w:t>
      </w:r>
      <w:r>
        <w:t>.</w:t>
      </w:r>
    </w:p>
    <w:p w14:paraId="1D5DF443" w14:textId="631F2585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 xml:space="preserve"># </w:t>
      </w:r>
      <w:proofErr w:type="gramStart"/>
      <w:r w:rsidR="00DE1C07">
        <w:rPr>
          <w:b/>
        </w:rPr>
        <w:t>measurements</w:t>
      </w:r>
      <w:r w:rsidR="00DE1C07" w:rsidRPr="006B3C3D">
        <w:rPr>
          <w:b/>
        </w:rPr>
        <w:t>’</w:t>
      </w:r>
      <w:proofErr w:type="gramEnd"/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(format: </w:t>
      </w:r>
      <w:proofErr w:type="spellStart"/>
      <w:r w:rsidR="001865D7">
        <w:t>dd</w:t>
      </w:r>
      <w:proofErr w:type="spellEnd"/>
      <w:r w:rsidR="001865D7">
        <w:t>/mm/</w:t>
      </w:r>
      <w:proofErr w:type="spellStart"/>
      <w:r w:rsidR="001865D7">
        <w:t>yyyy</w:t>
      </w:r>
      <w:proofErr w:type="spellEnd"/>
      <w:r w:rsidR="001865D7">
        <w:t>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 xml:space="preserve">(format: </w:t>
      </w:r>
      <w:proofErr w:type="spellStart"/>
      <w:r w:rsidR="001865D7" w:rsidRPr="00ED7666">
        <w:t>dd</w:t>
      </w:r>
      <w:proofErr w:type="spellEnd"/>
      <w:r w:rsidR="001865D7" w:rsidRPr="00ED7666">
        <w:t>/mm/</w:t>
      </w:r>
      <w:proofErr w:type="spellStart"/>
      <w:r w:rsidR="001865D7" w:rsidRPr="00ED7666">
        <w:t>yyyy</w:t>
      </w:r>
      <w:proofErr w:type="spellEnd"/>
      <w:r w:rsidR="001865D7" w:rsidRPr="00ED7666">
        <w:t>).</w:t>
      </w:r>
      <w:r w:rsidR="001865D7" w:rsidRPr="00ED7666">
        <w:br/>
      </w:r>
      <w:ins w:id="864" w:author="Xavier Hoenner" w:date="2015-08-18T16:05:00Z">
        <w:r w:rsidR="00242B76">
          <w:rPr>
            <w:b/>
          </w:rPr>
          <w:t xml:space="preserve"># </w:t>
        </w:r>
        <w:proofErr w:type="gramStart"/>
        <w:r w:rsidR="00242B76">
          <w:rPr>
            <w:b/>
          </w:rPr>
          <w:t>days</w:t>
        </w:r>
        <w:proofErr w:type="gramEnd"/>
        <w:r w:rsidR="00242B76">
          <w:rPr>
            <w:b/>
          </w:rPr>
          <w:t xml:space="preserve">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865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</w:t>
      </w:r>
      <w:ins w:id="866" w:author="Xavier Hoenner" w:date="2015-08-28T12:17:00Z">
        <w:r w:rsidR="00C95F36">
          <w:t>rack</w:t>
        </w:r>
      </w:ins>
      <w:del w:id="867" w:author="Xavier Hoenner" w:date="2015-08-28T12:17:00Z">
        <w:r w:rsidR="001865D7" w:rsidDel="00C95F36">
          <w:delText>agg</w:delText>
        </w:r>
      </w:del>
      <w:r w:rsidR="001865D7">
        <w:t>ing and Monitoring System (</w:t>
      </w:r>
      <w:hyperlink r:id="rId16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7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  <w:proofErr w:type="spellEnd"/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proofErr w:type="spellStart"/>
            <w:proofErr w:type="gramStart"/>
            <w:ins w:id="868" w:author="Xavier Hoenner" w:date="2015-08-18T16:05:00Z">
              <w:r>
                <w:rPr>
                  <w:b/>
                </w:rPr>
                <w:t>c</w:t>
              </w:r>
            </w:ins>
            <w:proofErr w:type="gramEnd"/>
            <w:del w:id="869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  <w:proofErr w:type="spellEnd"/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870" w:author="Xavier Hoenner" w:date="2015-08-18T16:05:00Z">
              <w:r w:rsidDel="00242B76">
                <w:delText>Time coverage (days)</w:delText>
              </w:r>
            </w:del>
            <w:ins w:id="871" w:author="Xavier Hoenner" w:date="2015-08-18T16:05:00Z">
              <w:r w:rsidR="00242B76">
                <w:t xml:space="preserve"># </w:t>
              </w:r>
              <w:proofErr w:type="gramStart"/>
              <w:r w:rsidR="00242B76">
                <w:t>days</w:t>
              </w:r>
              <w:proofErr w:type="gramEnd"/>
              <w:r w:rsidR="00242B76">
                <w:t xml:space="preserve">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proofErr w:type="spellStart"/>
            <w:r>
              <w:t>data_type</w:t>
            </w:r>
            <w:proofErr w:type="spellEnd"/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872" w:author="Xavier Hoenner" w:date="2015-08-14T14:23:00Z"/>
        </w:rPr>
      </w:pPr>
      <w:del w:id="873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874" w:author="Xavier Hoenner" w:date="2015-08-14T14:23:00Z"/>
        </w:rPr>
      </w:pPr>
      <w:del w:id="875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876" w:author="Xavier Hoenner" w:date="2015-08-14T14:23:00Z"/>
          <w:u w:val="none"/>
        </w:rPr>
      </w:pPr>
      <w:del w:id="877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878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879" w:author="Xavier Hoenner" w:date="2015-08-14T14:23:00Z"/>
        </w:rPr>
      </w:pPr>
      <w:del w:id="880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881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882" w:author="Xavier Hoenner" w:date="2015-08-14T14:23:00Z"/>
                <w:b/>
                <w:szCs w:val="24"/>
              </w:rPr>
            </w:pPr>
            <w:del w:id="883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884" w:author="Xavier Hoenner" w:date="2015-08-14T14:23:00Z"/>
                <w:szCs w:val="24"/>
              </w:rPr>
            </w:pPr>
            <w:del w:id="885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886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887" w:author="Xavier Hoenner" w:date="2015-08-14T14:23:00Z"/>
                <w:b/>
                <w:szCs w:val="24"/>
              </w:rPr>
            </w:pPr>
            <w:del w:id="888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889" w:author="Xavier Hoenner" w:date="2015-08-14T14:23:00Z"/>
                <w:szCs w:val="24"/>
              </w:rPr>
            </w:pPr>
            <w:del w:id="890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891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892" w:author="Xavier Hoenner" w:date="2015-08-14T14:23:00Z"/>
                <w:b/>
                <w:szCs w:val="24"/>
              </w:rPr>
            </w:pPr>
            <w:del w:id="893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894" w:author="Xavier Hoenner" w:date="2015-08-14T14:23:00Z"/>
                <w:szCs w:val="24"/>
              </w:rPr>
            </w:pPr>
            <w:del w:id="895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896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897" w:author="Xavier Hoenner" w:date="2015-08-14T14:23:00Z"/>
                <w:b/>
                <w:szCs w:val="24"/>
              </w:rPr>
            </w:pPr>
            <w:del w:id="898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899" w:author="Xavier Hoenner" w:date="2015-08-14T14:23:00Z"/>
                <w:szCs w:val="24"/>
              </w:rPr>
            </w:pPr>
            <w:del w:id="900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901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902" w:author="Xavier Hoenner" w:date="2015-08-14T14:23:00Z"/>
        </w:rPr>
      </w:pPr>
      <w:del w:id="903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904" w:author="Xavier Hoenner" w:date="2015-08-14T14:23:00Z"/>
        </w:rPr>
      </w:pPr>
      <w:del w:id="905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906" w:author="Xavier Hoenner" w:date="2015-08-14T14:23:00Z"/>
          <w:u w:val="single"/>
        </w:rPr>
      </w:pPr>
      <w:del w:id="907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908" w:author="Xavier Hoenner" w:date="2015-08-14T14:23:00Z"/>
        </w:rPr>
      </w:pPr>
      <w:del w:id="909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910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911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912" w:author="Xavier Hoenner" w:date="2015-08-14T14:23:00Z"/>
        </w:rPr>
      </w:pPr>
      <w:del w:id="913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914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915" w:author="Xavier Hoenner" w:date="2015-08-14T14:23:00Z"/>
                <w:b/>
              </w:rPr>
            </w:pPr>
            <w:del w:id="916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917" w:author="Xavier Hoenner" w:date="2015-08-14T14:23:00Z"/>
                <w:b/>
              </w:rPr>
            </w:pPr>
            <w:del w:id="918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919" w:author="Xavier Hoenner" w:date="2015-08-14T14:23:00Z"/>
                <w:b/>
              </w:rPr>
            </w:pPr>
            <w:del w:id="920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921" w:author="Xavier Hoenner" w:date="2015-08-14T14:23:00Z"/>
                <w:b/>
              </w:rPr>
            </w:pPr>
            <w:del w:id="922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923" w:author="Xavier Hoenner" w:date="2015-08-14T14:23:00Z"/>
                <w:b/>
              </w:rPr>
            </w:pPr>
            <w:del w:id="924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925" w:author="Xavier Hoenner" w:date="2015-08-14T14:23:00Z"/>
                <w:b/>
              </w:rPr>
            </w:pPr>
            <w:del w:id="926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927" w:author="Xavier Hoenner" w:date="2015-08-14T14:23:00Z"/>
                <w:b/>
              </w:rPr>
            </w:pPr>
            <w:del w:id="928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929" w:author="Xavier Hoenner" w:date="2015-08-14T14:23:00Z"/>
                <w:b/>
              </w:rPr>
            </w:pPr>
            <w:del w:id="930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931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932" w:author="Xavier Hoenner" w:date="2015-08-14T14:23:00Z"/>
              </w:rPr>
            </w:pPr>
            <w:del w:id="933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934" w:author="Xavier Hoenner" w:date="2015-08-14T14:23:00Z"/>
              </w:rPr>
            </w:pPr>
            <w:del w:id="935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936" w:author="Xavier Hoenner" w:date="2015-08-14T14:23:00Z"/>
              </w:rPr>
            </w:pPr>
            <w:del w:id="937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938" w:author="Xavier Hoenner" w:date="2015-08-14T14:23:00Z"/>
              </w:rPr>
            </w:pPr>
            <w:del w:id="939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940" w:author="Xavier Hoenner" w:date="2015-08-14T14:23:00Z"/>
              </w:rPr>
            </w:pPr>
            <w:del w:id="941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942" w:author="Xavier Hoenner" w:date="2015-08-14T14:23:00Z"/>
              </w:rPr>
            </w:pPr>
            <w:del w:id="943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944" w:author="Xavier Hoenner" w:date="2015-08-14T14:23:00Z"/>
              </w:rPr>
            </w:pPr>
            <w:del w:id="945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946" w:author="Xavier Hoenner" w:date="2015-08-14T14:23:00Z"/>
              </w:rPr>
            </w:pPr>
            <w:del w:id="947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948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949" w:author="Xavier Hoenner" w:date="2015-08-14T14:23:00Z"/>
              </w:rPr>
            </w:pPr>
            <w:del w:id="950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951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952" w:author="Xavier Hoenner" w:date="2015-08-14T14:23:00Z"/>
              </w:rPr>
            </w:pPr>
            <w:del w:id="953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954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955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956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957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958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959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960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961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962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963" w:author="Xavier Hoenner" w:date="2015-08-14T14:23:00Z"/>
          <w:b/>
        </w:rPr>
      </w:pPr>
      <w:del w:id="964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 xml:space="preserve">3. </w:t>
      </w:r>
      <w:proofErr w:type="spellStart"/>
      <w:r>
        <w:t>Biologging</w:t>
      </w:r>
      <w:proofErr w:type="spellEnd"/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>
        <w:rPr>
          <w:u w:val="none"/>
        </w:rPr>
        <w:t>AATAMS_Biologging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_biologging_data_summary_view</w:t>
            </w:r>
            <w:proofErr w:type="spellEnd"/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45469310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 xml:space="preserve">Common name of animals equipped with </w:t>
      </w:r>
      <w:proofErr w:type="spellStart"/>
      <w:r>
        <w:t>biologgers</w:t>
      </w:r>
      <w:proofErr w:type="spellEnd"/>
      <w:r>
        <w:t>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animals’</w:t>
      </w:r>
      <w:proofErr w:type="gramEnd"/>
      <w:r w:rsidRPr="006B3C3D">
        <w:t xml:space="preserve">: Total number of </w:t>
      </w:r>
      <w:r>
        <w:t xml:space="preserve">animals equipped with </w:t>
      </w:r>
      <w:proofErr w:type="spellStart"/>
      <w:r>
        <w:t>biologgers</w:t>
      </w:r>
      <w:proofErr w:type="spellEnd"/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965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proofErr w:type="gramStart"/>
      <w:ins w:id="966" w:author="Xavier Hoenner" w:date="2015-08-14T14:45:00Z">
        <w:r w:rsidR="00C278A7">
          <w:rPr>
            <w:b/>
          </w:rPr>
          <w:t>locations</w:t>
        </w:r>
      </w:ins>
      <w:proofErr w:type="gramEnd"/>
      <w:r w:rsidRPr="006B3C3D">
        <w:t xml:space="preserve">: </w:t>
      </w:r>
      <w:r>
        <w:t xml:space="preserve">Total number of </w:t>
      </w:r>
      <w:del w:id="967" w:author="Xavier Hoenner" w:date="2015-08-14T14:45:00Z">
        <w:r w:rsidDel="00C278A7">
          <w:delText xml:space="preserve">measurements </w:delText>
        </w:r>
      </w:del>
      <w:ins w:id="968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969" w:author="Xavier Hoenner" w:date="2015-08-14T14:45:00Z">
        <w:r w:rsidDel="00C278A7">
          <w:delText>Recording d</w:delText>
        </w:r>
      </w:del>
      <w:ins w:id="970" w:author="Xavier Hoenner" w:date="2015-08-14T14:45:00Z">
        <w:r w:rsidR="00C278A7">
          <w:t>D</w:t>
        </w:r>
      </w:ins>
      <w:r>
        <w:t xml:space="preserve">ate of the first </w:t>
      </w:r>
      <w:del w:id="971" w:author="Xavier Hoenner" w:date="2015-08-14T14:45:00Z">
        <w:r w:rsidDel="00C278A7">
          <w:delText xml:space="preserve">measurement </w:delText>
        </w:r>
      </w:del>
      <w:ins w:id="972" w:author="Xavier Hoenner" w:date="2015-08-14T14:45:00Z">
        <w:r w:rsidR="00C278A7">
          <w:t xml:space="preserve">location </w:t>
        </w:r>
      </w:ins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973" w:author="Xavier Hoenner" w:date="2015-08-14T14:45:00Z">
        <w:r w:rsidDel="00C278A7">
          <w:delText>Recording d</w:delText>
        </w:r>
      </w:del>
      <w:ins w:id="974" w:author="Xavier Hoenner" w:date="2015-08-14T14:45:00Z">
        <w:r w:rsidR="00C278A7">
          <w:t>D</w:t>
        </w:r>
      </w:ins>
      <w:r>
        <w:t xml:space="preserve">ate of the last </w:t>
      </w:r>
      <w:ins w:id="975" w:author="Xavier Hoenner" w:date="2015-08-14T14:45:00Z">
        <w:r w:rsidR="00C278A7">
          <w:t xml:space="preserve">location </w:t>
        </w:r>
      </w:ins>
      <w:del w:id="976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 xml:space="preserve">(format: </w:t>
      </w:r>
      <w:proofErr w:type="spellStart"/>
      <w:r w:rsidRPr="00ED7666">
        <w:t>dd</w:t>
      </w:r>
      <w:proofErr w:type="spellEnd"/>
      <w:r w:rsidRPr="00ED7666">
        <w:t>/mm/</w:t>
      </w:r>
      <w:proofErr w:type="spellStart"/>
      <w:r w:rsidRPr="00ED7666">
        <w:t>yyyy</w:t>
      </w:r>
      <w:proofErr w:type="spellEnd"/>
      <w:r w:rsidRPr="00ED7666">
        <w:t>).</w:t>
      </w:r>
      <w:r w:rsidRPr="00ED7666">
        <w:br/>
      </w:r>
      <w:ins w:id="977" w:author="Xavier Hoenner" w:date="2015-08-18T16:06:00Z">
        <w:r w:rsidR="00D53343">
          <w:rPr>
            <w:b/>
          </w:rPr>
          <w:t xml:space="preserve"># </w:t>
        </w:r>
        <w:proofErr w:type="gramStart"/>
        <w:r w:rsidR="00D53343">
          <w:rPr>
            <w:b/>
          </w:rPr>
          <w:t>days</w:t>
        </w:r>
        <w:proofErr w:type="gramEnd"/>
        <w:r w:rsidR="00D53343">
          <w:rPr>
            <w:b/>
          </w:rPr>
          <w:t xml:space="preserve">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 xml:space="preserve">during </w:t>
        </w:r>
        <w:r w:rsidR="002F6882">
          <w:t>which locations were obtained (m</w:t>
        </w:r>
        <w:r w:rsidR="00D53343">
          <w:t>inimum – maximum)</w:t>
        </w:r>
        <w:r w:rsidR="00D53343" w:rsidRPr="00ED7666">
          <w:t>.</w:t>
        </w:r>
      </w:ins>
      <w:del w:id="978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979" w:author="Xavier Hoenner" w:date="2015-08-14T14:45:00Z">
        <w:r w:rsidDel="00C278A7">
          <w:delText xml:space="preserve">measurements </w:delText>
        </w:r>
      </w:del>
      <w:del w:id="980" w:author="Xavier Hoenner" w:date="2015-08-18T16:06:00Z">
        <w:r w:rsidDel="00D53343">
          <w:delText xml:space="preserve">were </w:delText>
        </w:r>
      </w:del>
      <w:del w:id="981" w:author="Xavier Hoenner" w:date="2015-08-14T14:45:00Z">
        <w:r w:rsidDel="00C278A7">
          <w:delText>recorded</w:delText>
        </w:r>
      </w:del>
      <w:del w:id="982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</w:t>
      </w:r>
      <w:del w:id="983" w:author="Xavier Hoenner" w:date="2015-08-28T12:17:00Z">
        <w:r w:rsidDel="00C95F36">
          <w:delText>agg</w:delText>
        </w:r>
      </w:del>
      <w:ins w:id="984" w:author="Xavier Hoenner" w:date="2015-08-28T12:17:00Z">
        <w:r w:rsidR="00C95F36">
          <w:t>rack</w:t>
        </w:r>
      </w:ins>
      <w:r>
        <w:t>ing and Monitoring System (</w:t>
      </w:r>
      <w:hyperlink r:id="rId18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985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986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987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88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tagged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275" w:type="dxa"/>
            <w:vAlign w:val="center"/>
            <w:tcPrChange w:id="989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_animals</w:t>
            </w:r>
            <w:proofErr w:type="spellEnd"/>
          </w:p>
        </w:tc>
        <w:tc>
          <w:tcPr>
            <w:tcW w:w="1049" w:type="dxa"/>
            <w:vAlign w:val="center"/>
            <w:tcPrChange w:id="990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</w:t>
            </w:r>
            <w:del w:id="991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992" w:author="Xavier Hoenner" w:date="2015-08-14T14:47:00Z">
              <w:r>
                <w:rPr>
                  <w:b/>
                </w:rPr>
                <w:t>locations</w:t>
              </w:r>
            </w:ins>
            <w:proofErr w:type="spellEnd"/>
          </w:p>
        </w:tc>
        <w:tc>
          <w:tcPr>
            <w:tcW w:w="993" w:type="dxa"/>
            <w:vAlign w:val="center"/>
            <w:tcPrChange w:id="993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  <w:tcPrChange w:id="994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  <w:tcPrChange w:id="995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996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proofErr w:type="spellStart"/>
            <w:proofErr w:type="gramStart"/>
            <w:ins w:id="997" w:author="Xavier Hoenner" w:date="2015-08-18T16:0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proofErr w:type="spellEnd"/>
          </w:p>
        </w:tc>
      </w:tr>
      <w:tr w:rsidR="00850FA0" w14:paraId="4603C6C7" w14:textId="77777777" w:rsidTr="00850FA0">
        <w:trPr>
          <w:jc w:val="center"/>
          <w:trPrChange w:id="998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99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000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animals</w:t>
            </w:r>
            <w:proofErr w:type="gramEnd"/>
          </w:p>
        </w:tc>
        <w:tc>
          <w:tcPr>
            <w:tcW w:w="1049" w:type="dxa"/>
            <w:vAlign w:val="center"/>
            <w:tcPrChange w:id="1001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002" w:author="Xavier Hoenner" w:date="2015-08-14T14:47:00Z">
              <w:r w:rsidDel="00C430F5">
                <w:delText>measurements</w:delText>
              </w:r>
            </w:del>
            <w:proofErr w:type="gramStart"/>
            <w:ins w:id="1003" w:author="Xavier Hoenner" w:date="2015-08-14T14:47:00Z">
              <w:r>
                <w:t>locations</w:t>
              </w:r>
            </w:ins>
            <w:proofErr w:type="gramEnd"/>
          </w:p>
        </w:tc>
        <w:tc>
          <w:tcPr>
            <w:tcW w:w="993" w:type="dxa"/>
            <w:vAlign w:val="center"/>
            <w:tcPrChange w:id="1004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005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006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007" w:author="Xavier Hoenner" w:date="2015-08-18T16:06:00Z">
              <w:r w:rsidDel="00D53343">
                <w:delText>Mean time coverage (days)</w:delText>
              </w:r>
            </w:del>
            <w:ins w:id="1008" w:author="Xavier Hoenner" w:date="2015-08-18T16:0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009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010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011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012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013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014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015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  <w:proofErr w:type="spellEnd"/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proofErr w:type="spellStart"/>
      <w:r w:rsidR="00982FDB">
        <w:t>tagged_animals</w:t>
      </w:r>
      <w:proofErr w:type="spellEnd"/>
      <w:r w:rsidR="00982FDB">
        <w:t>’</w:t>
      </w:r>
      <w:r>
        <w:t>.</w:t>
      </w:r>
    </w:p>
    <w:p w14:paraId="6DF7CC5D" w14:textId="763418C6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 xml:space="preserve">Common name of animals equipped with </w:t>
      </w:r>
      <w:proofErr w:type="spellStart"/>
      <w:r w:rsidR="00982FDB">
        <w:t>biologgers</w:t>
      </w:r>
      <w:proofErr w:type="spellEnd"/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016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proofErr w:type="gramStart"/>
      <w:ins w:id="1017" w:author="Xavier Hoenner" w:date="2015-08-14T14:48:00Z">
        <w:r w:rsidR="00C430F5">
          <w:rPr>
            <w:b/>
          </w:rPr>
          <w:t>locations</w:t>
        </w:r>
      </w:ins>
      <w:proofErr w:type="gramEnd"/>
      <w:r w:rsidR="00982FDB" w:rsidRPr="006B3C3D">
        <w:t xml:space="preserve">: </w:t>
      </w:r>
      <w:r w:rsidR="00982FDB">
        <w:t xml:space="preserve">Number of </w:t>
      </w:r>
      <w:del w:id="1018" w:author="Xavier Hoenner" w:date="2015-08-14T14:48:00Z">
        <w:r w:rsidR="00982FDB" w:rsidDel="00C430F5">
          <w:delText xml:space="preserve">measurements </w:delText>
        </w:r>
      </w:del>
      <w:ins w:id="1019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020" w:author="Xavier Hoenner" w:date="2015-08-14T14:48:00Z">
        <w:r w:rsidR="00982FDB" w:rsidDel="00C430F5">
          <w:delText>Recording d</w:delText>
        </w:r>
      </w:del>
      <w:ins w:id="1021" w:author="Xavier Hoenner" w:date="2015-08-14T14:48:00Z">
        <w:r w:rsidR="00C430F5">
          <w:t>D</w:t>
        </w:r>
      </w:ins>
      <w:r w:rsidR="00982FDB">
        <w:t xml:space="preserve">ate of the first </w:t>
      </w:r>
      <w:del w:id="1022" w:author="Xavier Hoenner" w:date="2015-08-14T14:48:00Z">
        <w:r w:rsidR="00982FDB" w:rsidDel="00C430F5">
          <w:delText xml:space="preserve">measurement </w:delText>
        </w:r>
      </w:del>
      <w:ins w:id="1023" w:author="Xavier Hoenner" w:date="2015-08-14T14:48:00Z">
        <w:r w:rsidR="00C430F5">
          <w:t xml:space="preserve">location </w:t>
        </w:r>
      </w:ins>
      <w:r w:rsidR="00982FDB">
        <w:t xml:space="preserve">(format: </w:t>
      </w:r>
      <w:proofErr w:type="spellStart"/>
      <w:r w:rsidR="00982FDB">
        <w:t>dd</w:t>
      </w:r>
      <w:proofErr w:type="spellEnd"/>
      <w:r w:rsidR="00982FDB">
        <w:t>/mm/</w:t>
      </w:r>
      <w:proofErr w:type="spellStart"/>
      <w:r w:rsidR="00982FDB">
        <w:t>yyyy</w:t>
      </w:r>
      <w:proofErr w:type="spellEnd"/>
      <w:r w:rsidR="00982FDB">
        <w:t>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024" w:author="Xavier Hoenner" w:date="2015-08-14T14:48:00Z">
        <w:r w:rsidR="00982FDB" w:rsidDel="00C430F5">
          <w:delText>Recording d</w:delText>
        </w:r>
      </w:del>
      <w:ins w:id="1025" w:author="Xavier Hoenner" w:date="2015-08-14T14:48:00Z">
        <w:r w:rsidR="00C430F5">
          <w:t>D</w:t>
        </w:r>
      </w:ins>
      <w:r w:rsidR="00982FDB">
        <w:t xml:space="preserve">ate of the last </w:t>
      </w:r>
      <w:del w:id="1026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027" w:author="Xavier Hoenner" w:date="2015-08-14T14:48:00Z">
        <w:r w:rsidR="00C430F5">
          <w:t xml:space="preserve">location </w:t>
        </w:r>
      </w:ins>
      <w:r w:rsidR="00982FDB" w:rsidRPr="00ED7666">
        <w:t xml:space="preserve">(format: </w:t>
      </w:r>
      <w:proofErr w:type="spellStart"/>
      <w:r w:rsidR="00982FDB" w:rsidRPr="00ED7666">
        <w:t>dd</w:t>
      </w:r>
      <w:proofErr w:type="spellEnd"/>
      <w:r w:rsidR="00982FDB" w:rsidRPr="00ED7666">
        <w:t>/mm/</w:t>
      </w:r>
      <w:proofErr w:type="spellStart"/>
      <w:r w:rsidR="00982FDB" w:rsidRPr="00ED7666">
        <w:t>yyyy</w:t>
      </w:r>
      <w:proofErr w:type="spellEnd"/>
      <w:r w:rsidR="00982FDB" w:rsidRPr="00ED7666">
        <w:t>).</w:t>
      </w:r>
      <w:r w:rsidR="00982FDB" w:rsidRPr="00ED7666">
        <w:br/>
      </w:r>
      <w:ins w:id="1028" w:author="Xavier Hoenner" w:date="2015-08-18T16:07:00Z">
        <w:r w:rsidR="00D53343">
          <w:rPr>
            <w:b/>
          </w:rPr>
          <w:t xml:space="preserve"># </w:t>
        </w:r>
        <w:proofErr w:type="gramStart"/>
        <w:r w:rsidR="00D53343">
          <w:rPr>
            <w:b/>
          </w:rPr>
          <w:t>days</w:t>
        </w:r>
        <w:proofErr w:type="gramEnd"/>
        <w:r w:rsidR="00D53343">
          <w:rPr>
            <w:b/>
          </w:rPr>
          <w:t xml:space="preserve">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029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030" w:author="Xavier Hoenner" w:date="2015-08-14T14:48:00Z">
        <w:r w:rsidR="00982FDB" w:rsidDel="00C430F5">
          <w:delText xml:space="preserve">measurements </w:delText>
        </w:r>
      </w:del>
      <w:del w:id="1031" w:author="Xavier Hoenner" w:date="2015-08-18T16:07:00Z">
        <w:r w:rsidR="00982FDB" w:rsidDel="00D53343">
          <w:delText xml:space="preserve">were </w:delText>
        </w:r>
      </w:del>
      <w:del w:id="1032" w:author="Xavier Hoenner" w:date="2015-08-14T14:48:00Z">
        <w:r w:rsidR="00982FDB" w:rsidDel="00C430F5">
          <w:delText>recorded</w:delText>
        </w:r>
      </w:del>
      <w:del w:id="1033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</w:t>
      </w:r>
      <w:del w:id="1034" w:author="Xavier Hoenner" w:date="2015-08-28T12:17:00Z">
        <w:r w:rsidR="00982FDB" w:rsidDel="00C95F36">
          <w:delText>agg</w:delText>
        </w:r>
      </w:del>
      <w:ins w:id="1035" w:author="Xavier Hoenner" w:date="2015-08-28T12:17:00Z">
        <w:r w:rsidR="00C95F36">
          <w:t>rack</w:t>
        </w:r>
      </w:ins>
      <w:r w:rsidR="00982FDB">
        <w:t>ing and Monitoring System (</w:t>
      </w:r>
      <w:hyperlink r:id="rId19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  <w:proofErr w:type="spellEnd"/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</w:t>
            </w:r>
            <w:del w:id="1036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037" w:author="Xavier Hoenner" w:date="2015-08-14T14:48:00Z">
              <w:r w:rsidR="00C430F5">
                <w:rPr>
                  <w:b/>
                </w:rPr>
                <w:t>locations</w:t>
              </w:r>
            </w:ins>
            <w:proofErr w:type="spellEnd"/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  <w:proofErr w:type="spellEnd"/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038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039" w:author="Xavier Hoenner" w:date="2015-08-18T16:08:00Z">
              <w:r w:rsidDel="00D53343">
                <w:rPr>
                  <w:b/>
                </w:rPr>
                <w:delText>mean_</w:delText>
              </w:r>
            </w:del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040" w:author="Xavier Hoenner" w:date="2015-08-14T14:48:00Z">
              <w:r w:rsidDel="00C430F5">
                <w:delText>measurements</w:delText>
              </w:r>
            </w:del>
            <w:proofErr w:type="gramStart"/>
            <w:ins w:id="1041" w:author="Xavier Hoenner" w:date="2015-08-14T14:48:00Z">
              <w:r w:rsidR="00C430F5">
                <w:t>locations</w:t>
              </w:r>
            </w:ins>
            <w:proofErr w:type="gramEnd"/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042" w:author="Xavier Hoenner" w:date="2015-08-18T16:08:00Z">
              <w:r w:rsidDel="00D53343">
                <w:delText>Mean time coverage (days)</w:delText>
              </w:r>
            </w:del>
            <w:ins w:id="1043" w:author="Xavier Hoenner" w:date="2015-08-18T16:08:00Z">
              <w:r w:rsidR="00D53343">
                <w:t xml:space="preserve"># </w:t>
              </w:r>
              <w:proofErr w:type="gramStart"/>
              <w:r w:rsidR="00D53343">
                <w:t>days</w:t>
              </w:r>
              <w:proofErr w:type="gramEnd"/>
              <w:r w:rsidR="00D53343">
                <w:t xml:space="preserve">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 xml:space="preserve">Headers = </w:t>
            </w:r>
            <w:proofErr w:type="spellStart"/>
            <w:r>
              <w:t>tagged_animals</w:t>
            </w:r>
            <w:proofErr w:type="spellEnd"/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044" w:author="Xavier Hoenner" w:date="2015-08-14T14:23:00Z"/>
          <w:b/>
        </w:rPr>
      </w:pPr>
      <w:del w:id="1045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046" w:author="Xavier Hoenner" w:date="2015-08-14T14:23:00Z"/>
        </w:rPr>
        <w:pPrChange w:id="1047" w:author="Xavier Hoenner" w:date="2015-08-14T14:23:00Z">
          <w:pPr>
            <w:pStyle w:val="Heading2"/>
          </w:pPr>
        </w:pPrChange>
      </w:pPr>
      <w:del w:id="1048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049" w:author="Xavier Hoenner" w:date="2015-08-14T14:23:00Z"/>
        </w:rPr>
        <w:pPrChange w:id="1050" w:author="Xavier Hoenner" w:date="2015-08-14T14:23:00Z">
          <w:pPr>
            <w:pStyle w:val="Heading3"/>
          </w:pPr>
        </w:pPrChange>
      </w:pPr>
      <w:del w:id="1051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1052" w:author="Xavier Hoenner" w:date="2015-08-14T14:23:00Z"/>
          <w:u w:val="none"/>
        </w:rPr>
        <w:pPrChange w:id="1053" w:author="Xavier Hoenner" w:date="2015-08-14T14:23:00Z">
          <w:pPr>
            <w:pStyle w:val="Heading3"/>
          </w:pPr>
        </w:pPrChange>
      </w:pPr>
      <w:del w:id="1054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55" w:author="Xavier Hoenner" w:date="2015-08-14T14:23:00Z"/>
          <w:u w:val="single"/>
        </w:rPr>
        <w:pPrChange w:id="1056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57" w:author="Xavier Hoenner" w:date="2015-08-14T14:23:00Z"/>
        </w:rPr>
        <w:pPrChange w:id="1058" w:author="Xavier Hoenner" w:date="2015-08-14T14:23:00Z">
          <w:pPr/>
        </w:pPrChange>
      </w:pPr>
      <w:del w:id="1059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060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1" w:author="Xavier Hoenner" w:date="2015-08-14T14:23:00Z"/>
                <w:b/>
                <w:szCs w:val="24"/>
              </w:rPr>
              <w:pPrChange w:id="1062" w:author="Xavier Hoenner" w:date="2015-08-14T14:23:00Z">
                <w:pPr>
                  <w:spacing w:after="200" w:line="276" w:lineRule="auto"/>
                </w:pPr>
              </w:pPrChange>
            </w:pPr>
            <w:del w:id="1063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4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065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66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067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68" w:author="Xavier Hoenner" w:date="2015-08-14T14:23:00Z"/>
                <w:b/>
                <w:szCs w:val="24"/>
              </w:rPr>
              <w:pPrChange w:id="1069" w:author="Xavier Hoenner" w:date="2015-08-14T14:23:00Z">
                <w:pPr>
                  <w:spacing w:after="200" w:line="276" w:lineRule="auto"/>
                </w:pPr>
              </w:pPrChange>
            </w:pPr>
            <w:del w:id="1070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71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072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73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074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75" w:author="Xavier Hoenner" w:date="2015-08-14T14:23:00Z"/>
                <w:b/>
                <w:szCs w:val="24"/>
              </w:rPr>
              <w:pPrChange w:id="1076" w:author="Xavier Hoenner" w:date="2015-08-14T14:23:00Z">
                <w:pPr>
                  <w:spacing w:after="200" w:line="276" w:lineRule="auto"/>
                </w:pPr>
              </w:pPrChange>
            </w:pPr>
            <w:del w:id="1077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78" w:author="Xavier Hoenner" w:date="2015-08-14T14:23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  <w:u w:val="single"/>
              </w:rPr>
              <w:pPrChange w:id="1079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80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081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82" w:author="Xavier Hoenner" w:date="2015-08-14T14:23:00Z"/>
                <w:b/>
                <w:szCs w:val="24"/>
              </w:rPr>
              <w:pPrChange w:id="1083" w:author="Xavier Hoenner" w:date="2015-08-14T14:23:00Z">
                <w:pPr>
                  <w:spacing w:after="200" w:line="276" w:lineRule="auto"/>
                </w:pPr>
              </w:pPrChange>
            </w:pPr>
            <w:del w:id="1084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1085" w:author="Xavier Hoenner" w:date="2015-08-14T14:23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  <w:pPrChange w:id="1086" w:author="Xavier Hoenner" w:date="2015-08-14T14:23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del w:id="1087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88" w:author="Xavier Hoenner" w:date="2015-08-14T14:23:00Z"/>
        </w:rPr>
        <w:pPrChange w:id="1089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1090" w:author="Xavier Hoenner" w:date="2015-08-14T14:23:00Z"/>
        </w:rPr>
        <w:pPrChange w:id="1091" w:author="Xavier Hoenner" w:date="2015-08-14T14:23:00Z">
          <w:pPr/>
        </w:pPrChange>
      </w:pPr>
      <w:del w:id="1092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093" w:author="Xavier Hoenner" w:date="2015-08-14T14:23:00Z"/>
        </w:rPr>
        <w:pPrChange w:id="1094" w:author="Xavier Hoenner" w:date="2015-08-14T14:23:00Z">
          <w:pPr>
            <w:ind w:left="1843" w:hanging="1843"/>
          </w:pPr>
        </w:pPrChange>
      </w:pPr>
      <w:del w:id="1095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1096" w:author="Xavier Hoenner" w:date="2015-08-14T14:23:00Z"/>
          <w:u w:val="single"/>
        </w:rPr>
        <w:pPrChange w:id="1097" w:author="Xavier Hoenner" w:date="2015-08-14T14:23:00Z">
          <w:pPr>
            <w:ind w:left="1843" w:hanging="1843"/>
          </w:pPr>
        </w:pPrChange>
      </w:pPr>
      <w:del w:id="1098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1099" w:author="Xavier Hoenner" w:date="2015-08-14T14:23:00Z"/>
        </w:rPr>
        <w:pPrChange w:id="1100" w:author="Xavier Hoenner" w:date="2015-08-14T14:23:00Z">
          <w:pPr>
            <w:ind w:left="993" w:hanging="993"/>
          </w:pPr>
        </w:pPrChange>
      </w:pPr>
      <w:del w:id="1101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1102" w:author="Xavier Hoenner" w:date="2015-08-14T14:23:00Z"/>
          <w:u w:val="single"/>
        </w:rPr>
        <w:pPrChange w:id="1103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1104" w:author="Xavier Hoenner" w:date="2015-08-14T14:23:00Z"/>
        </w:rPr>
        <w:pPrChange w:id="1105" w:author="Xavier Hoenner" w:date="2015-08-14T14:23:00Z">
          <w:pPr>
            <w:pStyle w:val="Heading3"/>
          </w:pPr>
        </w:pPrChange>
      </w:pPr>
      <w:del w:id="1106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1107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08" w:author="Xavier Hoenner" w:date="2015-08-14T14:23:00Z"/>
                <w:b/>
              </w:rPr>
              <w:pPrChange w:id="110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0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1" w:author="Xavier Hoenner" w:date="2015-08-14T14:23:00Z"/>
                <w:b/>
              </w:rPr>
              <w:pPrChange w:id="111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3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4" w:author="Xavier Hoenner" w:date="2015-08-14T14:23:00Z"/>
                <w:b/>
              </w:rPr>
              <w:pPrChange w:id="111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6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17" w:author="Xavier Hoenner" w:date="2015-08-14T14:23:00Z"/>
                <w:b/>
              </w:rPr>
              <w:pPrChange w:id="111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19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0" w:author="Xavier Hoenner" w:date="2015-08-14T14:23:00Z"/>
                <w:b/>
              </w:rPr>
              <w:pPrChange w:id="112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2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3" w:author="Xavier Hoenner" w:date="2015-08-14T14:23:00Z"/>
                <w:b/>
              </w:rPr>
              <w:pPrChange w:id="112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5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26" w:author="Xavier Hoenner" w:date="2015-08-14T14:23:00Z"/>
                <w:b/>
              </w:rPr>
              <w:pPrChange w:id="112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28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1129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0" w:author="Xavier Hoenner" w:date="2015-08-14T14:23:00Z"/>
              </w:rPr>
              <w:pPrChange w:id="113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2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3" w:author="Xavier Hoenner" w:date="2015-08-14T14:23:00Z"/>
              </w:rPr>
              <w:pPrChange w:id="113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5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6" w:author="Xavier Hoenner" w:date="2015-08-14T14:23:00Z"/>
              </w:rPr>
              <w:pPrChange w:id="113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38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39" w:author="Xavier Hoenner" w:date="2015-08-14T14:23:00Z"/>
              </w:rPr>
              <w:pPrChange w:id="114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41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2" w:author="Xavier Hoenner" w:date="2015-08-14T14:23:00Z"/>
              </w:rPr>
              <w:pPrChange w:id="114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44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5" w:author="Xavier Hoenner" w:date="2015-08-14T14:23:00Z"/>
              </w:rPr>
              <w:pPrChange w:id="114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47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48" w:author="Xavier Hoenner" w:date="2015-08-14T14:23:00Z"/>
              </w:rPr>
              <w:pPrChange w:id="114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50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1151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2" w:author="Xavier Hoenner" w:date="2015-08-14T14:23:00Z"/>
              </w:rPr>
              <w:pPrChange w:id="115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1154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1155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6" w:author="Xavier Hoenner" w:date="2015-08-14T14:23:00Z"/>
                <w:rFonts w:ascii="Tahoma" w:hAnsi="Tahoma" w:cs="Tahoma"/>
                <w:szCs w:val="16"/>
              </w:rPr>
              <w:pPrChange w:id="1157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58" w:author="Xavier Hoenner" w:date="2015-08-14T14:23:00Z"/>
                <w:rFonts w:ascii="Tahoma" w:hAnsi="Tahoma" w:cs="Tahoma"/>
                <w:szCs w:val="16"/>
              </w:rPr>
              <w:pPrChange w:id="115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60" w:author="Xavier Hoenner" w:date="2015-08-14T14:23:00Z"/>
                <w:rFonts w:ascii="Tahoma" w:hAnsi="Tahoma" w:cs="Tahoma"/>
                <w:szCs w:val="16"/>
              </w:rPr>
              <w:pPrChange w:id="1161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62" w:author="Xavier Hoenner" w:date="2015-08-14T14:23:00Z"/>
                <w:rFonts w:ascii="Tahoma" w:hAnsi="Tahoma" w:cs="Tahoma"/>
                <w:szCs w:val="16"/>
              </w:rPr>
              <w:pPrChange w:id="1163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64" w:author="Xavier Hoenner" w:date="2015-08-14T14:23:00Z"/>
                <w:rFonts w:ascii="Tahoma" w:hAnsi="Tahoma" w:cs="Tahoma"/>
                <w:szCs w:val="16"/>
              </w:rPr>
              <w:pPrChange w:id="1165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66" w:author="Xavier Hoenner" w:date="2015-08-14T14:23:00Z"/>
                <w:rFonts w:ascii="Tahoma" w:hAnsi="Tahoma" w:cs="Tahoma"/>
                <w:szCs w:val="16"/>
              </w:rPr>
              <w:pPrChange w:id="1167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1168" w:author="Xavier Hoenner" w:date="2015-08-14T14:23:00Z"/>
                <w:rFonts w:ascii="Tahoma" w:hAnsi="Tahoma" w:cs="Tahoma"/>
                <w:szCs w:val="16"/>
              </w:rPr>
              <w:pPrChange w:id="1169" w:author="Xavier Hoenner" w:date="2015-08-14T14:23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keepNext/>
        <w:keepLines/>
        <w:spacing w:after="0" w:line="360" w:lineRule="auto"/>
        <w:outlineLvl w:val="1"/>
        <w:rPr>
          <w:szCs w:val="24"/>
        </w:rPr>
        <w:pPrChange w:id="1170" w:author="Xavier Hoenner" w:date="2015-08-14T14:23:00Z">
          <w:pPr/>
        </w:pPrChange>
      </w:pPr>
    </w:p>
    <w:sectPr w:rsidR="00CD22CF" w:rsidSect="000E518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24" w:author="Xavier Hoenner" w:date="2015-09-01T14:05:00Z" w:initials="XH">
    <w:p w14:paraId="71C2A9A1" w14:textId="1567FE05" w:rsidR="00D928C8" w:rsidRDefault="00D928C8">
      <w:pPr>
        <w:pStyle w:val="CommentText"/>
      </w:pPr>
      <w:r>
        <w:rPr>
          <w:rStyle w:val="CommentReference"/>
        </w:rPr>
        <w:annotationRef/>
      </w:r>
      <w:r>
        <w:t>Change that?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D928C8" w:rsidRDefault="00D928C8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D928C8" w:rsidRDefault="00D928C8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D928C8" w:rsidRDefault="00D928C8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D928C8" w:rsidRDefault="00D928C8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D928C8" w:rsidRDefault="00D928C8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1171" w:author="Xavier Hoenner" w:date="2015-09-14T13:19:00Z">
      <w:r w:rsidR="005916D5">
        <w:rPr>
          <w:noProof/>
        </w:rPr>
        <w:t>14/09/2015</w:t>
      </w:r>
    </w:ins>
    <w:del w:id="1172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C755A"/>
    <w:rsid w:val="000E518A"/>
    <w:rsid w:val="00112BFB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2F6A"/>
    <w:rsid w:val="001E3F6A"/>
    <w:rsid w:val="0020231F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A467D"/>
    <w:rsid w:val="002C5C44"/>
    <w:rsid w:val="002D23B5"/>
    <w:rsid w:val="002D25FA"/>
    <w:rsid w:val="002F3504"/>
    <w:rsid w:val="002F48A7"/>
    <w:rsid w:val="002F6882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0C4F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5A2"/>
    <w:rsid w:val="004E17B4"/>
    <w:rsid w:val="004E3510"/>
    <w:rsid w:val="004E6682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916D5"/>
    <w:rsid w:val="005B207C"/>
    <w:rsid w:val="005C366B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A7C26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C275E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476A7"/>
    <w:rsid w:val="009509A9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5696F"/>
    <w:rsid w:val="00A70E59"/>
    <w:rsid w:val="00A726A0"/>
    <w:rsid w:val="00A73FE4"/>
    <w:rsid w:val="00A742E2"/>
    <w:rsid w:val="00A7760A"/>
    <w:rsid w:val="00A82C83"/>
    <w:rsid w:val="00A85F08"/>
    <w:rsid w:val="00AA4F68"/>
    <w:rsid w:val="00AB041E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298A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765E9"/>
    <w:rsid w:val="00C95F36"/>
    <w:rsid w:val="00CC3562"/>
    <w:rsid w:val="00CC4C9B"/>
    <w:rsid w:val="00CC68E7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55003"/>
    <w:rsid w:val="00D62490"/>
    <w:rsid w:val="00D7267A"/>
    <w:rsid w:val="00D74E5B"/>
    <w:rsid w:val="00D760A3"/>
    <w:rsid w:val="00D85F02"/>
    <w:rsid w:val="00D90027"/>
    <w:rsid w:val="00D91F0B"/>
    <w:rsid w:val="00D928C8"/>
    <w:rsid w:val="00DA1262"/>
    <w:rsid w:val="00DA29EC"/>
    <w:rsid w:val="00DA406F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5061B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96E69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6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comments" Target="comments.xml"/><Relationship Id="rId12" Type="http://schemas.openxmlformats.org/officeDocument/2006/relationships/hyperlink" Target="http://imos.org.au/aatams.html" TargetMode="External"/><Relationship Id="rId13" Type="http://schemas.openxmlformats.org/officeDocument/2006/relationships/hyperlink" Target="https://aatams.emii.org.au/aatams/" TargetMode="External"/><Relationship Id="rId14" Type="http://schemas.openxmlformats.org/officeDocument/2006/relationships/hyperlink" Target="http://imos.org.au/aatams.html" TargetMode="External"/><Relationship Id="rId15" Type="http://schemas.openxmlformats.org/officeDocument/2006/relationships/hyperlink" Target="http://www.smru.st-andrews.ac.uk/" TargetMode="External"/><Relationship Id="rId16" Type="http://schemas.openxmlformats.org/officeDocument/2006/relationships/hyperlink" Target="http://imos.org.au/aatams.html" TargetMode="External"/><Relationship Id="rId17" Type="http://schemas.openxmlformats.org/officeDocument/2006/relationships/hyperlink" Target="http://www.smru.st-andrews.ac.uk/" TargetMode="External"/><Relationship Id="rId18" Type="http://schemas.openxmlformats.org/officeDocument/2006/relationships/hyperlink" Target="http://imos.org.au/aatams.html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18</Pages>
  <Words>3918</Words>
  <Characters>22333</Characters>
  <Application>Microsoft Macintosh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124</cp:revision>
  <dcterms:created xsi:type="dcterms:W3CDTF">2013-05-23T00:22:00Z</dcterms:created>
  <dcterms:modified xsi:type="dcterms:W3CDTF">2015-09-14T03:21:00Z</dcterms:modified>
</cp:coreProperties>
</file>