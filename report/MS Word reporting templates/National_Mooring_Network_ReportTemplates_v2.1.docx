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2065" w14:textId="598F9FEF" w:rsidR="000E518A" w:rsidRDefault="00FE1F46" w:rsidP="00E123F0">
      <w:pPr>
        <w:jc w:val="center"/>
        <w:outlineLvl w:val="0"/>
        <w:rPr>
          <w:b/>
          <w:sz w:val="40"/>
          <w:szCs w:val="40"/>
        </w:rPr>
      </w:pPr>
      <w:ins w:id="0" w:author="Xavier Hoenner" w:date="2016-06-02T14:33:00Z">
        <w:r>
          <w:rPr>
            <w:b/>
            <w:sz w:val="40"/>
            <w:szCs w:val="40"/>
            <w:lang w:val="en-US"/>
          </w:rPr>
          <w:t>National Mooring</w:t>
        </w:r>
        <w:r w:rsidR="001A768D" w:rsidRPr="001A768D">
          <w:rPr>
            <w:b/>
            <w:sz w:val="40"/>
            <w:szCs w:val="40"/>
            <w:lang w:val="en-US"/>
          </w:rPr>
          <w:t xml:space="preserve"> Network </w:t>
        </w:r>
      </w:ins>
      <w:del w:id="1" w:author="Xavier Hoenner" w:date="2016-06-02T14:33:00Z">
        <w:r w:rsidR="00CE17B5" w:rsidDel="001A768D">
          <w:rPr>
            <w:b/>
            <w:sz w:val="40"/>
            <w:szCs w:val="40"/>
          </w:rPr>
          <w:delText>ANMN</w:delText>
        </w:r>
        <w:r w:rsidR="00E84B34" w:rsidDel="001A768D">
          <w:rPr>
            <w:b/>
            <w:sz w:val="40"/>
            <w:szCs w:val="40"/>
          </w:rPr>
          <w:delText xml:space="preserve"> </w:delText>
        </w:r>
      </w:del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A7CA872" w14:textId="77777777" w:rsidR="00565E46" w:rsidRDefault="00565E46" w:rsidP="00EF19A0"/>
    <w:p w14:paraId="3B56EAAA" w14:textId="334D60DE" w:rsidR="0048095F" w:rsidRPr="001A768D" w:rsidRDefault="0048095F" w:rsidP="0048095F">
      <w:pPr>
        <w:rPr>
          <w:lang w:val="en-US"/>
          <w:rPrChange w:id="2" w:author="Xavier Hoenner" w:date="2016-06-02T14:34:00Z">
            <w:rPr/>
          </w:rPrChange>
        </w:rPr>
      </w:pPr>
      <w:r>
        <w:t xml:space="preserve">This document contains information to produce reports for the following sub-facilities: </w:t>
      </w:r>
      <w:ins w:id="3" w:author="Xavier Hoenner" w:date="2016-06-02T15:33:00Z">
        <w:r w:rsidR="00FE1F46">
          <w:rPr>
            <w:lang w:val="en-US"/>
          </w:rPr>
          <w:t>National Mooring Network</w:t>
        </w:r>
      </w:ins>
      <w:ins w:id="4" w:author="Xavier Hoenner" w:date="2016-06-02T14:34:00Z">
        <w:r w:rsidR="001A768D" w:rsidRPr="001A768D">
          <w:rPr>
            <w:lang w:val="en-US"/>
          </w:rPr>
          <w:t xml:space="preserve"> </w:t>
        </w:r>
      </w:ins>
      <w:del w:id="5" w:author="Xavier Hoenner" w:date="2016-06-02T14:34:00Z">
        <w:r w:rsidDel="001A768D">
          <w:delText xml:space="preserve">ANMN </w:delText>
        </w:r>
      </w:del>
      <w:r>
        <w:t xml:space="preserve">– QLD &amp; NA, NSW, SA, WA, NRS, </w:t>
      </w:r>
      <w:r w:rsidR="00F51087">
        <w:t xml:space="preserve">and Acidification Moorings, </w:t>
      </w:r>
      <w:r>
        <w:t xml:space="preserve">Passive Acoustic Observatories, </w:t>
      </w:r>
      <w:r w:rsidR="00CC7541">
        <w:t xml:space="preserve">and </w:t>
      </w:r>
      <w:del w:id="6" w:author="Xavier Hoenner" w:date="2016-02-24T17:23:00Z">
        <w:r w:rsidR="00CC7541" w:rsidDel="009C5E84">
          <w:delText xml:space="preserve">NRS </w:delText>
        </w:r>
      </w:del>
      <w:r w:rsidR="00CC7541">
        <w:t>Real-Time data</w:t>
      </w:r>
      <w:r w:rsidRPr="006209B5">
        <w:t>.</w:t>
      </w:r>
    </w:p>
    <w:p w14:paraId="10756004" w14:textId="39CED712" w:rsidR="0048095F" w:rsidRDefault="0048095F" w:rsidP="0048095F">
      <w:pPr>
        <w:rPr>
          <w:szCs w:val="24"/>
        </w:rPr>
      </w:pPr>
      <w:r>
        <w:rPr>
          <w:szCs w:val="24"/>
        </w:rPr>
        <w:t xml:space="preserve">Number of data reports: </w:t>
      </w:r>
      <w:r w:rsidR="001045DD">
        <w:rPr>
          <w:szCs w:val="24"/>
        </w:rPr>
        <w:t>17</w:t>
      </w:r>
      <w:r>
        <w:rPr>
          <w:szCs w:val="24"/>
        </w:rPr>
        <w:t>.</w:t>
      </w:r>
    </w:p>
    <w:p w14:paraId="01F12E48" w14:textId="77777777" w:rsidR="00C12751" w:rsidRDefault="00C12751" w:rsidP="00C12751"/>
    <w:p w14:paraId="1C8935CF" w14:textId="16865572" w:rsidR="00E123F0" w:rsidRDefault="00E123F0" w:rsidP="00E123F0">
      <w:pPr>
        <w:pStyle w:val="Heading1"/>
      </w:pPr>
      <w:r>
        <w:t xml:space="preserve">1. </w:t>
      </w:r>
      <w:del w:id="7" w:author="Xavier Hoenner" w:date="2016-06-02T15:33:00Z">
        <w:r w:rsidR="00456E18" w:rsidDel="00FE1F46">
          <w:delText>ANMN</w:delText>
        </w:r>
        <w:r w:rsidR="002C1268" w:rsidDel="00FE1F46">
          <w:delText xml:space="preserve"> </w:delText>
        </w:r>
      </w:del>
      <w:ins w:id="8" w:author="Xavier Hoenner" w:date="2016-06-02T15:33:00Z">
        <w:r w:rsidR="00FE1F46">
          <w:t xml:space="preserve">National Mooring Network </w:t>
        </w:r>
      </w:ins>
      <w:r w:rsidR="002C1268">
        <w:t>facility</w:t>
      </w:r>
    </w:p>
    <w:p w14:paraId="30424B07" w14:textId="77777777" w:rsidR="001045DD" w:rsidRDefault="001045DD" w:rsidP="001045DD">
      <w:pPr>
        <w:pStyle w:val="Heading2"/>
      </w:pPr>
      <w:r w:rsidRPr="00E123F0">
        <w:t xml:space="preserve">1.1 </w:t>
      </w:r>
      <w:r>
        <w:t>Data summary</w:t>
      </w:r>
    </w:p>
    <w:p w14:paraId="3684C6E7" w14:textId="42B81855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9" w:author="Xavier Hoenner" w:date="2016-06-02T14:33:00Z">
        <w:r w:rsidR="00CE17B5" w:rsidDel="001A768D">
          <w:rPr>
            <w:u w:val="none"/>
          </w:rPr>
          <w:delText>ANMN</w:delText>
        </w:r>
        <w:r w:rsidDel="001A768D">
          <w:rPr>
            <w:u w:val="none"/>
          </w:rPr>
          <w:delText>_</w:delText>
        </w:r>
      </w:del>
      <w:ins w:id="10" w:author="Xavier Hoenner" w:date="2016-06-02T14:33:00Z">
        <w:r w:rsidR="001A768D">
          <w:rPr>
            <w:u w:val="none"/>
          </w:rPr>
          <w:t>NationalMooringNetwork_</w:t>
        </w:r>
      </w:ins>
      <w:r w:rsidR="00456E18">
        <w:rPr>
          <w:u w:val="none"/>
        </w:rPr>
        <w:t>NRSandRMA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1ECF5BF2" w14:textId="77777777" w:rsidR="0011784D" w:rsidRDefault="0011784D" w:rsidP="0011784D"/>
    <w:p w14:paraId="14070618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C817C84" w14:textId="77777777" w:rsidR="00EC6CCC" w:rsidRDefault="00EC6CCC" w:rsidP="00542A59">
      <w:pPr>
        <w:rPr>
          <w:u w:val="single"/>
        </w:rPr>
      </w:pPr>
    </w:p>
    <w:p w14:paraId="3E92BDD4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232"/>
      </w:tblGrid>
      <w:tr w:rsidR="00EC6CCC" w14:paraId="1933ADDA" w14:textId="77777777" w:rsidTr="00456E18">
        <w:tc>
          <w:tcPr>
            <w:tcW w:w="1271" w:type="dxa"/>
          </w:tcPr>
          <w:p w14:paraId="1E893AD2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32" w:type="dxa"/>
          </w:tcPr>
          <w:p w14:paraId="11A244BC" w14:textId="5B5F5D8B" w:rsidR="00EC6CCC" w:rsidRPr="003D503B" w:rsidRDefault="00641BE6" w:rsidP="00EC6CC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F90D51B" w14:textId="77777777" w:rsidTr="00456E18">
        <w:tc>
          <w:tcPr>
            <w:tcW w:w="1271" w:type="dxa"/>
          </w:tcPr>
          <w:p w14:paraId="6EA13798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32" w:type="dxa"/>
          </w:tcPr>
          <w:p w14:paraId="39DEB349" w14:textId="74948DF6" w:rsidR="00EC6CCC" w:rsidRPr="003D503B" w:rsidRDefault="00641BE6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6B4CDC88" w14:textId="77777777" w:rsidTr="00456E18">
        <w:tc>
          <w:tcPr>
            <w:tcW w:w="1271" w:type="dxa"/>
          </w:tcPr>
          <w:p w14:paraId="624C41A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32" w:type="dxa"/>
          </w:tcPr>
          <w:p w14:paraId="227E88A5" w14:textId="6606F65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641BE6">
              <w:rPr>
                <w:szCs w:val="24"/>
              </w:rPr>
              <w:t>ing</w:t>
            </w:r>
            <w:proofErr w:type="gramEnd"/>
          </w:p>
        </w:tc>
      </w:tr>
      <w:tr w:rsidR="00EC6CCC" w14:paraId="19EEA1E7" w14:textId="77777777" w:rsidTr="00456E18">
        <w:tc>
          <w:tcPr>
            <w:tcW w:w="1271" w:type="dxa"/>
          </w:tcPr>
          <w:p w14:paraId="7EB54F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32" w:type="dxa"/>
          </w:tcPr>
          <w:p w14:paraId="0CAE6894" w14:textId="77777777" w:rsidR="00EC6CCC" w:rsidRPr="003D503B" w:rsidRDefault="00B97A16" w:rsidP="00456E1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 w:rsidR="00896D61">
              <w:rPr>
                <w:szCs w:val="24"/>
              </w:rPr>
              <w:t>_</w:t>
            </w:r>
            <w:r w:rsidR="00EC6CCC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72C5CDDE" w14:textId="77777777" w:rsidR="00EC6CCC" w:rsidRDefault="00EC6CCC" w:rsidP="00542A59"/>
    <w:p w14:paraId="2977AB45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6EF24603" w14:textId="21450798" w:rsidR="00256FE1" w:rsidRDefault="00542A59"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r w:rsidR="00D61D42">
        <w:t>.</w:t>
      </w:r>
    </w:p>
    <w:p w14:paraId="5F74DA06" w14:textId="77777777" w:rsidR="00134FAD" w:rsidRDefault="00134FAD" w:rsidP="00134FA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site_name_code</w:t>
      </w:r>
      <w:proofErr w:type="spellEnd"/>
      <w:r>
        <w:t>’.</w:t>
      </w:r>
    </w:p>
    <w:p w14:paraId="20DCF89D" w14:textId="77777777" w:rsidR="00256FE1" w:rsidRDefault="00EC6CCC" w:rsidP="00523C6C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</w:t>
      </w:r>
      <w:r w:rsidR="000A68EF">
        <w:t>sub-facility</w:t>
      </w:r>
      <w:r w:rsidRPr="00EC6CCC">
        <w:t xml:space="preserve"> the total number of </w:t>
      </w:r>
      <w:r w:rsidR="000A68EF">
        <w:t xml:space="preserve">sites, </w:t>
      </w:r>
      <w:r w:rsidR="00912EFD">
        <w:t xml:space="preserve">data categories, </w:t>
      </w:r>
      <w:r w:rsidR="00B52D86">
        <w:t>deployments</w:t>
      </w:r>
      <w:r w:rsidR="0025464E">
        <w:t xml:space="preserve">, </w:t>
      </w:r>
      <w:r w:rsidR="00B52D86">
        <w:t xml:space="preserve">FV </w:t>
      </w:r>
      <w:r w:rsidR="00912EFD">
        <w:t>0</w:t>
      </w:r>
      <w:r w:rsidR="000A68EF">
        <w:t xml:space="preserve">0 </w:t>
      </w:r>
      <w:r w:rsidR="00B52D86">
        <w:t xml:space="preserve">and </w:t>
      </w:r>
      <w:r w:rsidR="000A68EF">
        <w:t>FV</w:t>
      </w:r>
      <w:r w:rsidR="00912EFD">
        <w:t>0</w:t>
      </w:r>
      <w:r w:rsidR="000A68EF">
        <w:t xml:space="preserve">1 </w:t>
      </w:r>
      <w:r w:rsidR="00B52D86">
        <w:t>files</w:t>
      </w:r>
      <w:r w:rsidR="000A68EF">
        <w:t xml:space="preserve">, along with the </w:t>
      </w:r>
      <w:r w:rsidR="00912EFD">
        <w:t>temporal, latitudinal, longitudinal and depth range</w:t>
      </w:r>
      <w:r w:rsidR="00E525BA">
        <w:t xml:space="preserve"> of those data</w:t>
      </w:r>
      <w:r w:rsidR="000A68EF">
        <w:t>.</w:t>
      </w:r>
      <w:r w:rsidR="00CB2887">
        <w:t xml:space="preserve"> </w:t>
      </w:r>
      <w:r w:rsidR="00CB2887" w:rsidRPr="00EA7AB8">
        <w:rPr>
          <w:i/>
        </w:rPr>
        <w:t>Use the following view: ‘</w:t>
      </w:r>
      <w:proofErr w:type="spellStart"/>
      <w:r w:rsidR="00CB2887" w:rsidRPr="00EA7AB8">
        <w:rPr>
          <w:i/>
        </w:rPr>
        <w:t>totals_view</w:t>
      </w:r>
      <w:proofErr w:type="spellEnd"/>
      <w:r w:rsidR="00CB2887" w:rsidRPr="00EA7AB8">
        <w:rPr>
          <w:i/>
        </w:rPr>
        <w:t>’; filter by: ‘facility’ = ‘</w:t>
      </w:r>
      <w:r w:rsidR="00CB2887">
        <w:rPr>
          <w:i/>
        </w:rPr>
        <w:t>ANMN’.</w:t>
      </w:r>
    </w:p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3414"/>
        <w:gridCol w:w="666"/>
        <w:gridCol w:w="708"/>
        <w:gridCol w:w="850"/>
        <w:gridCol w:w="1286"/>
        <w:gridCol w:w="667"/>
        <w:gridCol w:w="684"/>
        <w:gridCol w:w="965"/>
      </w:tblGrid>
      <w:tr w:rsidR="00CB4E0D" w:rsidRPr="007B7FBD" w14:paraId="4ADC7A31" w14:textId="77777777" w:rsidTr="00F73567">
        <w:tc>
          <w:tcPr>
            <w:tcW w:w="1847" w:type="pct"/>
            <w:vAlign w:val="center"/>
          </w:tcPr>
          <w:p w14:paraId="583A701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60" w:type="pct"/>
            <w:vAlign w:val="center"/>
          </w:tcPr>
          <w:p w14:paraId="54EBAA2D" w14:textId="7041265C" w:rsidR="00CB2887" w:rsidRDefault="00CB4E0D" w:rsidP="00CB4E0D">
            <w:pPr>
              <w:jc w:val="center"/>
              <w:rPr>
                <w:b/>
              </w:rPr>
            </w:pPr>
            <w:r>
              <w:rPr>
                <w:b/>
              </w:rPr>
              <w:t>AM</w:t>
            </w:r>
            <w:r w:rsidR="00CB2887" w:rsidRPr="00A93703" w:rsidDel="0054106B">
              <w:rPr>
                <w:b/>
              </w:rPr>
              <w:t xml:space="preserve"> </w:t>
            </w:r>
          </w:p>
        </w:tc>
        <w:tc>
          <w:tcPr>
            <w:tcW w:w="383" w:type="pct"/>
            <w:vAlign w:val="center"/>
          </w:tcPr>
          <w:p w14:paraId="6FEC6F8A" w14:textId="0E6996F4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NRS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460" w:type="pct"/>
            <w:vAlign w:val="center"/>
          </w:tcPr>
          <w:p w14:paraId="5C7FF040" w14:textId="7B99C039" w:rsidR="00CB2887" w:rsidRDefault="00CB4E0D" w:rsidP="004E2C57">
            <w:pPr>
              <w:jc w:val="center"/>
              <w:rPr>
                <w:b/>
              </w:rPr>
            </w:pPr>
            <w:r>
              <w:rPr>
                <w:b/>
              </w:rPr>
              <w:t>NSW</w:t>
            </w:r>
          </w:p>
        </w:tc>
        <w:tc>
          <w:tcPr>
            <w:tcW w:w="696" w:type="pct"/>
            <w:vAlign w:val="center"/>
          </w:tcPr>
          <w:p w14:paraId="3330AF7A" w14:textId="547033AE" w:rsidR="00CB2887" w:rsidRPr="00A93703" w:rsidDel="0054106B" w:rsidRDefault="00CB4E0D" w:rsidP="0054106B">
            <w:pPr>
              <w:jc w:val="center"/>
              <w:rPr>
                <w:b/>
              </w:rPr>
            </w:pPr>
            <w:r w:rsidRPr="00A93703">
              <w:rPr>
                <w:b/>
              </w:rPr>
              <w:t xml:space="preserve"> QLD &amp; NA</w:t>
            </w:r>
          </w:p>
        </w:tc>
        <w:tc>
          <w:tcPr>
            <w:tcW w:w="361" w:type="pct"/>
            <w:vAlign w:val="center"/>
          </w:tcPr>
          <w:p w14:paraId="6DC8A832" w14:textId="6F7B867B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370" w:type="pct"/>
            <w:vAlign w:val="center"/>
          </w:tcPr>
          <w:p w14:paraId="45E96DF1" w14:textId="70E30894" w:rsidR="00CB2887" w:rsidRDefault="00CB4E0D" w:rsidP="00523C6C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  <w:tc>
          <w:tcPr>
            <w:tcW w:w="522" w:type="pct"/>
            <w:vAlign w:val="center"/>
          </w:tcPr>
          <w:p w14:paraId="272B800F" w14:textId="77777777" w:rsidR="00CB2887" w:rsidRDefault="00CB2887" w:rsidP="00523C6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98714A">
              <w:rPr>
                <w:b/>
              </w:rPr>
              <w:t>OTAL</w:t>
            </w:r>
          </w:p>
        </w:tc>
      </w:tr>
      <w:tr w:rsidR="00CB4E0D" w:rsidRPr="007B7FBD" w14:paraId="2082F4B8" w14:textId="77777777" w:rsidTr="00F73567">
        <w:tc>
          <w:tcPr>
            <w:tcW w:w="1847" w:type="pct"/>
            <w:vAlign w:val="center"/>
          </w:tcPr>
          <w:p w14:paraId="0748933B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lastRenderedPageBreak/>
              <w:t xml:space="preserve"># </w:t>
            </w:r>
            <w:proofErr w:type="gramStart"/>
            <w:r w:rsidRPr="00523C6C">
              <w:rPr>
                <w:b/>
                <w:i/>
              </w:rPr>
              <w:t>sites</w:t>
            </w:r>
            <w:proofErr w:type="gramEnd"/>
            <w:r w:rsidRPr="00523C6C" w:rsidDel="003669E7">
              <w:rPr>
                <w:b/>
                <w:i/>
              </w:rPr>
              <w:t xml:space="preserve"> </w:t>
            </w:r>
            <w:r w:rsidR="0098714A" w:rsidRPr="00523C6C">
              <w:rPr>
                <w:b/>
                <w:i/>
              </w:rPr>
              <w:t>(</w:t>
            </w:r>
            <w:r w:rsidR="0098714A">
              <w:rPr>
                <w:b/>
                <w:i/>
              </w:rPr>
              <w:t>‘</w:t>
            </w:r>
            <w:proofErr w:type="spellStart"/>
            <w:r w:rsidR="0098714A">
              <w:rPr>
                <w:b/>
                <w:i/>
              </w:rPr>
              <w:t>no_projects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0644E15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B8605E6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F9D17F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8ADC057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CB8A07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1F0234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4857FC1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3A35A75" w14:textId="77777777" w:rsidTr="00F73567">
        <w:tc>
          <w:tcPr>
            <w:tcW w:w="1847" w:type="pct"/>
            <w:vAlign w:val="center"/>
          </w:tcPr>
          <w:p w14:paraId="5AF2F602" w14:textId="77777777" w:rsidR="00912EFD" w:rsidRPr="00523C6C" w:rsidRDefault="00912EFD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 xml:space="preserve"># </w:t>
            </w:r>
            <w:proofErr w:type="gramStart"/>
            <w:r>
              <w:rPr>
                <w:b/>
                <w:i/>
              </w:rPr>
              <w:t>data</w:t>
            </w:r>
            <w:proofErr w:type="gramEnd"/>
            <w:r>
              <w:rPr>
                <w:b/>
                <w:i/>
              </w:rPr>
              <w:t xml:space="preserve"> categories recorded (‘</w:t>
            </w:r>
            <w:proofErr w:type="spellStart"/>
            <w:r>
              <w:rPr>
                <w:b/>
                <w:i/>
              </w:rPr>
              <w:t>no_instruments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5D48949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5A3983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012BED5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A2FD735" w14:textId="77777777" w:rsidR="00912EFD" w:rsidRDefault="00912EFD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85FE05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012DA25A" w14:textId="77777777" w:rsidR="00912EFD" w:rsidRDefault="00912EFD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EBA1423" w14:textId="77777777" w:rsidR="00912EFD" w:rsidRDefault="00912EFD">
            <w:pPr>
              <w:jc w:val="center"/>
              <w:rPr>
                <w:b/>
              </w:rPr>
            </w:pPr>
          </w:p>
        </w:tc>
      </w:tr>
      <w:tr w:rsidR="00CB4E0D" w:rsidRPr="007B7FBD" w14:paraId="29EBCFC5" w14:textId="77777777" w:rsidTr="00F73567">
        <w:tc>
          <w:tcPr>
            <w:tcW w:w="1847" w:type="pct"/>
            <w:vAlign w:val="center"/>
          </w:tcPr>
          <w:p w14:paraId="3CD2145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 xml:space="preserve"># </w:t>
            </w:r>
            <w:proofErr w:type="gramStart"/>
            <w:r w:rsidRPr="00523C6C">
              <w:rPr>
                <w:b/>
                <w:i/>
              </w:rPr>
              <w:t>deployments</w:t>
            </w:r>
            <w:proofErr w:type="gramEnd"/>
            <w:r w:rsidRPr="00523C6C" w:rsidDel="003669E7">
              <w:rPr>
                <w:b/>
                <w:i/>
              </w:rPr>
              <w:t xml:space="preserve"> </w:t>
            </w:r>
            <w:r w:rsidR="00912EFD">
              <w:rPr>
                <w:b/>
                <w:i/>
              </w:rPr>
              <w:t>(‘</w:t>
            </w:r>
            <w:proofErr w:type="spellStart"/>
            <w:r w:rsidR="00912EFD">
              <w:rPr>
                <w:b/>
                <w:i/>
              </w:rPr>
              <w:t>no_deployments</w:t>
            </w:r>
            <w:proofErr w:type="spellEnd"/>
            <w:r w:rsidR="00912EFD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62634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5737DF8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AB4615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506528B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1E996A7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E9684D6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6F73009F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390F7AA" w14:textId="77777777" w:rsidTr="00F73567">
        <w:tc>
          <w:tcPr>
            <w:tcW w:w="1847" w:type="pct"/>
            <w:vAlign w:val="center"/>
          </w:tcPr>
          <w:p w14:paraId="568E83B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FV00 files</w:t>
            </w:r>
            <w:r w:rsidRPr="00523C6C" w:rsidDel="003669E7">
              <w:rPr>
                <w:b/>
                <w:i/>
              </w:rPr>
              <w:t xml:space="preserve"> </w:t>
            </w:r>
            <w:r w:rsidR="0098714A">
              <w:rPr>
                <w:b/>
                <w:i/>
              </w:rPr>
              <w:t>(‘</w:t>
            </w:r>
            <w:proofErr w:type="spellStart"/>
            <w:r w:rsidR="0098714A">
              <w:rPr>
                <w:b/>
                <w:i/>
              </w:rPr>
              <w:t>no_data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4600AC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638B35F5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EA1EFE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557CC94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F42A5B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2ADB9600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5164CE6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BBA0460" w14:textId="77777777" w:rsidTr="00F73567">
        <w:tc>
          <w:tcPr>
            <w:tcW w:w="1847" w:type="pct"/>
            <w:vAlign w:val="center"/>
          </w:tcPr>
          <w:p w14:paraId="6B79DBA5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FV01 files</w:t>
            </w:r>
            <w:r w:rsidR="0098714A">
              <w:rPr>
                <w:b/>
                <w:i/>
              </w:rPr>
              <w:t xml:space="preserve"> (‘no_data2’)</w:t>
            </w:r>
          </w:p>
        </w:tc>
        <w:tc>
          <w:tcPr>
            <w:tcW w:w="360" w:type="pct"/>
            <w:vAlign w:val="center"/>
          </w:tcPr>
          <w:p w14:paraId="3CEC2D3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4B8EB28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3C62C27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33CA8979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C08BCAC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63B0AE4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21DC92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7D4153AD" w14:textId="77777777" w:rsidTr="00F73567">
        <w:tc>
          <w:tcPr>
            <w:tcW w:w="1847" w:type="pct"/>
            <w:vAlign w:val="center"/>
          </w:tcPr>
          <w:p w14:paraId="0A46CDB7" w14:textId="77777777" w:rsidR="00CB2887" w:rsidRPr="00523C6C" w:rsidRDefault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594E9C1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7C77B3F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ACFE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14A9C8E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508D17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4FC635A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0204627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040C3FC" w14:textId="77777777" w:rsidTr="00F73567">
        <w:tc>
          <w:tcPr>
            <w:tcW w:w="1847" w:type="pct"/>
            <w:vAlign w:val="center"/>
          </w:tcPr>
          <w:p w14:paraId="4E3410C1" w14:textId="77777777" w:rsidR="00CB2887" w:rsidRPr="00523C6C" w:rsidRDefault="00CB2887" w:rsidP="00523C6C">
            <w:pPr>
              <w:jc w:val="center"/>
              <w:rPr>
                <w:b/>
                <w:i/>
              </w:rPr>
            </w:pPr>
            <w:r w:rsidRPr="00523C6C">
              <w:rPr>
                <w:b/>
                <w:i/>
              </w:rPr>
              <w:t>La</w:t>
            </w:r>
            <w:r w:rsidR="0098714A">
              <w:rPr>
                <w:b/>
                <w:i/>
              </w:rPr>
              <w:t>titudinal range (‘</w:t>
            </w:r>
            <w:proofErr w:type="spellStart"/>
            <w:r w:rsidR="0098714A">
              <w:rPr>
                <w:b/>
                <w:i/>
              </w:rPr>
              <w:t>lat_range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E73A517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591293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5CE5FB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7DE91265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173B74E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F4C2D09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28689C4B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7085CD8" w14:textId="77777777" w:rsidTr="00F73567">
        <w:tc>
          <w:tcPr>
            <w:tcW w:w="1847" w:type="pct"/>
            <w:vAlign w:val="center"/>
          </w:tcPr>
          <w:p w14:paraId="5FAB731C" w14:textId="77777777" w:rsidR="0098714A" w:rsidRPr="00523C6C" w:rsidRDefault="0098714A" w:rsidP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4F6BEDD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A8FFD7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0FB8617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C53DB53" w14:textId="77777777" w:rsidR="0098714A" w:rsidRDefault="0098714A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811D71F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F7688A4" w14:textId="77777777" w:rsidR="0098714A" w:rsidRDefault="0098714A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3164E740" w14:textId="77777777" w:rsidR="0098714A" w:rsidRDefault="0098714A">
            <w:pPr>
              <w:jc w:val="center"/>
              <w:rPr>
                <w:b/>
              </w:rPr>
            </w:pPr>
          </w:p>
        </w:tc>
      </w:tr>
    </w:tbl>
    <w:p w14:paraId="4B4DDFA4" w14:textId="77777777" w:rsidR="00EC6CCC" w:rsidRDefault="00EC6CCC" w:rsidP="005D22D2">
      <w:pPr>
        <w:ind w:left="567" w:hanging="567"/>
      </w:pPr>
    </w:p>
    <w:p w14:paraId="04686D85" w14:textId="69541FB1" w:rsidR="006B3C3D" w:rsidRPr="001A768D" w:rsidRDefault="006B3C3D" w:rsidP="001A768D">
      <w:pPr>
        <w:ind w:left="993" w:hanging="993"/>
        <w:rPr>
          <w:lang w:val="en-US"/>
          <w:rPrChange w:id="11" w:author="Xavier Hoenner" w:date="2016-06-02T14:35:00Z">
            <w:rPr/>
          </w:rPrChange>
        </w:rPr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DD1EA5">
        <w:t xml:space="preserve">Name of </w:t>
      </w:r>
      <w:ins w:id="12" w:author="Xavier Hoenner" w:date="2016-06-02T15:33:00Z">
        <w:r w:rsidR="00FE1F46">
          <w:rPr>
            <w:lang w:val="en-US"/>
          </w:rPr>
          <w:t>National Mooring Network</w:t>
        </w:r>
      </w:ins>
      <w:ins w:id="13" w:author="Xavier Hoenner" w:date="2016-06-02T14:35:00Z">
        <w:r w:rsidR="001A768D" w:rsidRPr="001A768D">
          <w:rPr>
            <w:lang w:val="en-US"/>
          </w:rPr>
          <w:t xml:space="preserve"> </w:t>
        </w:r>
      </w:ins>
      <w:del w:id="14" w:author="Xavier Hoenner" w:date="2016-06-02T14:35:00Z">
        <w:r w:rsidR="00DD1EA5" w:rsidDel="001A768D">
          <w:delText xml:space="preserve">ANMN </w:delText>
        </w:r>
      </w:del>
      <w:r w:rsidR="00DD1EA5">
        <w:t>sub-facility</w:t>
      </w:r>
      <w:r w:rsidR="00606E02">
        <w:t>.</w:t>
      </w:r>
      <w:r w:rsidR="00606E02">
        <w:br/>
      </w:r>
      <w:r w:rsidR="00606E02">
        <w:rPr>
          <w:b/>
        </w:rPr>
        <w:t>Sub-headers</w:t>
      </w:r>
      <w:r w:rsidR="00606E02">
        <w:t xml:space="preserve">: </w:t>
      </w:r>
      <w:r w:rsidR="00DD1EA5">
        <w:t>Mooring</w:t>
      </w:r>
      <w:r w:rsidR="00B97A16">
        <w:t>s</w:t>
      </w:r>
      <w:r w:rsidR="00DD1EA5">
        <w:t xml:space="preserve"> site name </w:t>
      </w:r>
      <w:r w:rsidR="00B85E97">
        <w:t xml:space="preserve">or </w:t>
      </w:r>
      <w:r w:rsidR="00DD1EA5">
        <w:t>code</w:t>
      </w:r>
      <w:r w:rsidR="00E51A6A">
        <w:t>.</w:t>
      </w:r>
      <w:r w:rsidR="00317720">
        <w:rPr>
          <w:b/>
        </w:rPr>
        <w:br/>
      </w:r>
      <w:r w:rsidR="00317720" w:rsidRPr="000548C4">
        <w:rPr>
          <w:b/>
        </w:rPr>
        <w:t>Data category:</w:t>
      </w:r>
      <w:r w:rsidR="00317720">
        <w:t xml:space="preserve"> Broad category for the set of parameters measured. ‘</w:t>
      </w:r>
      <w:r w:rsidR="00317720" w:rsidRPr="000548C4">
        <w:rPr>
          <w:i/>
        </w:rPr>
        <w:t>Temperature</w:t>
      </w:r>
      <w:r w:rsidR="00317720">
        <w:t xml:space="preserve">’ = </w:t>
      </w:r>
      <w:r w:rsidR="004E2C57">
        <w:t xml:space="preserve">temperature and pressure only; </w:t>
      </w:r>
      <w:r w:rsidR="00317720" w:rsidRPr="000548C4">
        <w:rPr>
          <w:i/>
        </w:rPr>
        <w:t>‘CTD</w:t>
      </w:r>
      <w:r w:rsidR="00C1065B">
        <w:rPr>
          <w:i/>
        </w:rPr>
        <w:t xml:space="preserve"> </w:t>
      </w:r>
      <w:proofErr w:type="spellStart"/>
      <w:r w:rsidR="00317720" w:rsidRPr="000548C4">
        <w:rPr>
          <w:i/>
        </w:rPr>
        <w:t>timeseries</w:t>
      </w:r>
      <w:proofErr w:type="spellEnd"/>
      <w:r w:rsidR="00317720" w:rsidRPr="000548C4">
        <w:rPr>
          <w:i/>
        </w:rPr>
        <w:t>’</w:t>
      </w:r>
      <w:r w:rsidR="00317720">
        <w:t xml:space="preserve"> = conductivity (salinity), tem</w:t>
      </w:r>
      <w:r w:rsidR="004E2C57">
        <w:t xml:space="preserve">perature and pressure (depth); </w:t>
      </w:r>
      <w:r w:rsidR="00317720" w:rsidRPr="000548C4">
        <w:rPr>
          <w:i/>
        </w:rPr>
        <w:t>‘Biogeochem</w:t>
      </w:r>
      <w:r w:rsidR="00C1065B">
        <w:rPr>
          <w:i/>
        </w:rPr>
        <w:t xml:space="preserve">ical </w:t>
      </w:r>
      <w:proofErr w:type="spellStart"/>
      <w:r w:rsidR="00317720" w:rsidRPr="000548C4">
        <w:rPr>
          <w:i/>
        </w:rPr>
        <w:t>timeseries</w:t>
      </w:r>
      <w:proofErr w:type="spellEnd"/>
      <w:r w:rsidR="00317720" w:rsidRPr="000548C4">
        <w:rPr>
          <w:i/>
        </w:rPr>
        <w:t>’</w:t>
      </w:r>
      <w:r w:rsidR="004E2C57">
        <w:t xml:space="preserve"> = </w:t>
      </w:r>
      <w:r w:rsidR="00317720">
        <w:t>CTD plus che</w:t>
      </w:r>
      <w:r w:rsidR="004E2C57">
        <w:t xml:space="preserve">mical &amp; biological parameters; </w:t>
      </w:r>
      <w:r w:rsidR="001D3D1F">
        <w:t>‘</w:t>
      </w:r>
      <w:r w:rsidR="001D3D1F" w:rsidRPr="00F73567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 xml:space="preserve">Biogeochemical </w:t>
      </w:r>
      <w:proofErr w:type="spellStart"/>
      <w:r w:rsidR="001D3D1F" w:rsidRPr="00F73567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317720" w:rsidRPr="000548C4">
        <w:rPr>
          <w:i/>
        </w:rPr>
        <w:t>‘Velocity’</w:t>
      </w:r>
      <w:r w:rsidR="00317720">
        <w:t xml:space="preserve"> = current profiles</w:t>
      </w:r>
      <w:r w:rsidR="001D3D1F">
        <w:t xml:space="preserve">;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Wave</w:t>
      </w:r>
      <w:r w:rsidR="001D3D1F" w:rsidRPr="00F73567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317720">
        <w:t>.</w:t>
      </w:r>
      <w:r w:rsidR="00744050">
        <w:t xml:space="preserve"> </w:t>
      </w:r>
      <w:r w:rsidR="00744050" w:rsidRPr="00523C6C">
        <w:t>'CTD</w:t>
      </w:r>
      <w:r w:rsidR="00C1065B">
        <w:t xml:space="preserve"> </w:t>
      </w:r>
      <w:proofErr w:type="spellStart"/>
      <w:r w:rsidR="00744050" w:rsidRPr="00523C6C">
        <w:t>timeseries</w:t>
      </w:r>
      <w:proofErr w:type="spellEnd"/>
      <w:r w:rsidR="00744050" w:rsidRPr="00523C6C">
        <w:t>' and 'Biogeochemical</w:t>
      </w:r>
      <w:r w:rsidR="00C1065B">
        <w:t xml:space="preserve"> </w:t>
      </w:r>
      <w:proofErr w:type="spellStart"/>
      <w:r w:rsidR="00744050" w:rsidRPr="00523C6C">
        <w:t>timeseries</w:t>
      </w:r>
      <w:proofErr w:type="spellEnd"/>
      <w:r w:rsidR="00744050" w:rsidRPr="00523C6C">
        <w:t>' come from similar instruments that differ only in the inclusion of additional sensors. For some moorings, this has varied from one deployment to the nex</w:t>
      </w:r>
      <w:r w:rsidR="00744050">
        <w:t xml:space="preserve">t. In such cases the total time </w:t>
      </w:r>
      <w:r w:rsidR="00744050" w:rsidRPr="00523C6C">
        <w:t>coverage of temperature and salinity is the combined coverage of these two categories.</w:t>
      </w:r>
      <w:r w:rsidR="00A1350F">
        <w:rPr>
          <w:b/>
        </w:rPr>
        <w:br/>
        <w:t xml:space="preserve"> </w:t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FV00</w:t>
      </w:r>
      <w:r w:rsidR="00DD1EA5"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2325B">
        <w:t>non-quality</w:t>
      </w:r>
      <w:r w:rsidR="00401F1C">
        <w:t xml:space="preserve">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FV01’</w:t>
      </w:r>
      <w:r w:rsidR="0025464E">
        <w:t xml:space="preserve">: </w:t>
      </w:r>
      <w:r w:rsidR="00DD1EA5">
        <w:t>Total number of quality controlled datasets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7B20ED">
        <w:t xml:space="preserve">start </w:t>
      </w:r>
      <w:r w:rsidR="00A319DE" w:rsidRPr="006B3C3D">
        <w:t>date</w:t>
      </w:r>
      <w:r w:rsidR="00A319DE">
        <w:t xml:space="preserve"> (format: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 xml:space="preserve">: Latest </w:t>
      </w:r>
      <w:r w:rsidR="00DD1EA5">
        <w:t xml:space="preserve">deployment </w:t>
      </w:r>
      <w:r w:rsidR="007B20ED">
        <w:t xml:space="preserve">end </w:t>
      </w:r>
      <w:r w:rsidR="00DD1EA5">
        <w:t>date</w:t>
      </w:r>
      <w:r w:rsidR="00A319DE">
        <w:t xml:space="preserve"> (format: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480AF5">
        <w:br/>
      </w:r>
      <w:r w:rsidR="00480AF5" w:rsidRPr="00ED7666">
        <w:rPr>
          <w:b/>
        </w:rPr>
        <w:t>‘</w:t>
      </w:r>
      <w:r w:rsidR="001D0399">
        <w:rPr>
          <w:b/>
        </w:rPr>
        <w:t xml:space="preserve"># </w:t>
      </w:r>
      <w:proofErr w:type="gramStart"/>
      <w:r w:rsidR="001D0399">
        <w:rPr>
          <w:b/>
        </w:rPr>
        <w:t>days</w:t>
      </w:r>
      <w:proofErr w:type="gramEnd"/>
      <w:r w:rsidR="001D0399">
        <w:rPr>
          <w:b/>
        </w:rPr>
        <w:t xml:space="preserve"> of data</w:t>
      </w:r>
      <w:r w:rsidR="00480AF5" w:rsidRPr="00ED7666">
        <w:rPr>
          <w:b/>
        </w:rPr>
        <w:t>’</w:t>
      </w:r>
      <w:r w:rsidR="00480AF5" w:rsidRPr="00ED7666">
        <w:t xml:space="preserve">: </w:t>
      </w:r>
      <w:r w:rsidR="001D0399">
        <w:t>Number of days between the data recording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 xml:space="preserve">% </w:t>
      </w:r>
      <w:proofErr w:type="gramStart"/>
      <w:r w:rsidR="00480AF5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del w:id="15" w:author="Xavier Hoenner" w:date="2016-06-02T14:36:00Z">
        <w:r w:rsidR="00CE17B5" w:rsidRPr="001A768D" w:rsidDel="001A768D">
          <w:rPr>
            <w:b/>
          </w:rPr>
          <w:lastRenderedPageBreak/>
          <w:delText>ANMN</w:delText>
        </w:r>
        <w:r w:rsidR="00F3428B" w:rsidRPr="001A768D" w:rsidDel="001A768D">
          <w:rPr>
            <w:b/>
          </w:rPr>
          <w:delText xml:space="preserve">: </w:delText>
        </w:r>
      </w:del>
      <w:del w:id="16" w:author="Xavier Hoenner" w:date="2016-06-02T15:34:00Z">
        <w:r w:rsidR="00F3428B" w:rsidRPr="001A768D" w:rsidDel="00FE1F46">
          <w:rPr>
            <w:b/>
            <w:rPrChange w:id="17" w:author="Xavier Hoenner" w:date="2016-06-02T14:37:00Z">
              <w:rPr/>
            </w:rPrChange>
          </w:rPr>
          <w:delText xml:space="preserve">Australian </w:delText>
        </w:r>
        <w:r w:rsidR="00B97A16" w:rsidRPr="001A768D" w:rsidDel="00FE1F46">
          <w:rPr>
            <w:b/>
            <w:rPrChange w:id="18" w:author="Xavier Hoenner" w:date="2016-06-02T14:37:00Z">
              <w:rPr/>
            </w:rPrChange>
          </w:rPr>
          <w:delText>National Mooring Network</w:delText>
        </w:r>
      </w:del>
      <w:ins w:id="19" w:author="Xavier Hoenner" w:date="2016-06-02T15:34:00Z">
        <w:r w:rsidR="00FE1F46">
          <w:rPr>
            <w:b/>
          </w:rPr>
          <w:t>National Mooring Network</w:t>
        </w:r>
      </w:ins>
      <w:ins w:id="20" w:author="Xavier Hoenner" w:date="2016-06-02T14:36:00Z">
        <w:r w:rsidR="001A768D">
          <w:t xml:space="preserve">: </w:t>
        </w:r>
      </w:ins>
      <w:del w:id="21" w:author="Xavier Hoenner" w:date="2016-06-02T14:36:00Z">
        <w:r w:rsidR="00C53241" w:rsidDel="001A768D">
          <w:delText xml:space="preserve"> </w:delText>
        </w:r>
        <w:r w:rsidR="00F3428B" w:rsidDel="001A768D">
          <w:delText>(</w:delText>
        </w:r>
      </w:del>
      <w:ins w:id="22" w:author="Xavier Hoenner" w:date="2016-06-02T14:36:00Z">
        <w:r w:rsidR="001A768D" w:rsidRPr="001A768D">
          <w:t>http://imos.org.au/nationalmooringnetwork.html</w:t>
        </w:r>
      </w:ins>
      <w:del w:id="23" w:author="Xavier Hoenner" w:date="2016-06-02T14:36:00Z"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B97A16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F3428B" w:rsidDel="001A768D">
          <w:delText>)</w:delText>
        </w:r>
      </w:del>
      <w:r w:rsidR="0018382F">
        <w:t>.</w:t>
      </w:r>
      <w:r w:rsidR="008A21FA">
        <w:br/>
      </w:r>
      <w:r w:rsidR="008A21FA">
        <w:rPr>
          <w:b/>
        </w:rPr>
        <w:t>AM</w:t>
      </w:r>
      <w:r w:rsidR="008A21FA">
        <w:t>: Acidification Moorings (</w:t>
      </w:r>
      <w:hyperlink r:id="rId8" w:history="1">
        <w:r w:rsidR="008A21FA" w:rsidRPr="00184D6B">
          <w:rPr>
            <w:rStyle w:val="Hyperlink"/>
          </w:rPr>
          <w:t>http://imos.org.au/acidificationmoorings.html</w:t>
        </w:r>
      </w:hyperlink>
      <w:r w:rsidR="008A21FA">
        <w:t>).</w:t>
      </w:r>
      <w:r w:rsidR="008A21FA">
        <w:br/>
      </w:r>
      <w:r w:rsidR="008A21FA">
        <w:rPr>
          <w:b/>
        </w:rPr>
        <w:t>NRS</w:t>
      </w:r>
      <w:r w:rsidR="008A21FA" w:rsidRPr="0070643C">
        <w:t xml:space="preserve">: </w:t>
      </w:r>
      <w:r w:rsidR="008A21FA">
        <w:t>National Reference Stations (</w:t>
      </w:r>
      <w:r w:rsidR="001A768D">
        <w:fldChar w:fldCharType="begin"/>
      </w:r>
      <w:ins w:id="24" w:author="Xavier Hoenner" w:date="2016-06-02T14:38:00Z">
        <w:r w:rsidR="001A768D">
          <w:instrText>HYPERLINK "http://imos.org.au/nrs.html"</w:instrText>
        </w:r>
      </w:ins>
      <w:r w:rsidR="001A768D">
        <w:fldChar w:fldCharType="separate"/>
      </w:r>
      <w:r w:rsidR="001A768D">
        <w:rPr>
          <w:rStyle w:val="Hyperlink"/>
        </w:rPr>
        <w:t>http://imos.org.au/nrs.html</w:t>
      </w:r>
      <w:r w:rsidR="001A768D">
        <w:rPr>
          <w:rStyle w:val="Hyperlink"/>
        </w:rPr>
        <w:fldChar w:fldCharType="end"/>
      </w:r>
      <w:r w:rsidR="008A21FA">
        <w:t>).</w:t>
      </w:r>
      <w:r w:rsidR="008A21FA">
        <w:br/>
      </w:r>
      <w:r w:rsidR="008A21FA">
        <w:rPr>
          <w:b/>
        </w:rPr>
        <w:t>NSW</w:t>
      </w:r>
      <w:r w:rsidR="008A21FA" w:rsidRPr="0070643C">
        <w:t xml:space="preserve">: </w:t>
      </w:r>
      <w:r w:rsidR="008A21FA">
        <w:t>New South Wales Moorings (</w:t>
      </w:r>
      <w:r w:rsidR="001A768D">
        <w:fldChar w:fldCharType="begin"/>
      </w:r>
      <w:ins w:id="25" w:author="Xavier Hoenner" w:date="2016-06-02T14:38:00Z">
        <w:r w:rsidR="001A768D">
          <w:instrText>HYPERLINK "http://imos.org.au/nswmoorings.html"</w:instrText>
        </w:r>
      </w:ins>
      <w:r w:rsidR="001A768D">
        <w:fldChar w:fldCharType="separate"/>
      </w:r>
      <w:r w:rsidR="001A768D">
        <w:rPr>
          <w:rStyle w:val="Hyperlink"/>
        </w:rPr>
        <w:t>http://imos.org.au/nswmoorings.html</w:t>
      </w:r>
      <w:r w:rsidR="001A768D">
        <w:rPr>
          <w:rStyle w:val="Hyperlink"/>
        </w:rPr>
        <w:fldChar w:fldCharType="end"/>
      </w:r>
      <w:r w:rsidR="008A21FA">
        <w:t>).</w:t>
      </w:r>
      <w:r w:rsidR="00694064">
        <w:br/>
      </w:r>
      <w:r w:rsidR="00694064">
        <w:rPr>
          <w:b/>
        </w:rPr>
        <w:t>QLD</w:t>
      </w:r>
      <w:r w:rsidR="00CB4E0D">
        <w:rPr>
          <w:b/>
        </w:rPr>
        <w:t xml:space="preserve"> &amp; NA</w:t>
      </w:r>
      <w:r w:rsidR="00694064" w:rsidRPr="0070643C">
        <w:t xml:space="preserve">: </w:t>
      </w:r>
      <w:r w:rsidR="00694064">
        <w:t>Queensland and Northern Australia Moorings (</w:t>
      </w:r>
      <w:r w:rsidR="001A768D">
        <w:fldChar w:fldCharType="begin"/>
      </w:r>
      <w:ins w:id="26" w:author="Xavier Hoenner" w:date="2016-06-02T14:38:00Z">
        <w:r w:rsidR="001A768D">
          <w:instrText>HYPERLINK "http://imos.org.au/qldnorthernausmoorings.html"</w:instrText>
        </w:r>
      </w:ins>
      <w:r w:rsidR="001A768D">
        <w:fldChar w:fldCharType="separate"/>
      </w:r>
      <w:r w:rsidR="001A768D">
        <w:rPr>
          <w:rStyle w:val="Hyperlink"/>
        </w:rPr>
        <w:t>http://imos.org.au/qldnorthernausmoorings.html</w:t>
      </w:r>
      <w:r w:rsidR="001A768D">
        <w:rPr>
          <w:rStyle w:val="Hyperlink"/>
        </w:rPr>
        <w:fldChar w:fldCharType="end"/>
      </w:r>
      <w:r w:rsidR="00694064">
        <w:t>).</w:t>
      </w:r>
      <w:r w:rsidR="00694064">
        <w:br/>
      </w:r>
      <w:r w:rsidR="00694064">
        <w:rPr>
          <w:b/>
        </w:rPr>
        <w:t>SA</w:t>
      </w:r>
      <w:r w:rsidR="00694064" w:rsidRPr="0070643C">
        <w:t xml:space="preserve">: </w:t>
      </w:r>
      <w:r w:rsidR="00694064">
        <w:t>Southern Australia Moorings (</w:t>
      </w:r>
      <w:r w:rsidR="001A768D">
        <w:fldChar w:fldCharType="begin"/>
      </w:r>
      <w:ins w:id="27" w:author="Xavier Hoenner" w:date="2016-06-02T14:39:00Z">
        <w:r w:rsidR="001A768D">
          <w:instrText>HYPERLINK "http://imos.org.au/samoorings.html"</w:instrText>
        </w:r>
      </w:ins>
      <w:r w:rsidR="001A768D">
        <w:fldChar w:fldCharType="separate"/>
      </w:r>
      <w:r w:rsidR="001A768D">
        <w:rPr>
          <w:rStyle w:val="Hyperlink"/>
        </w:rPr>
        <w:t>http://imos.org.au/samoorings.html</w:t>
      </w:r>
      <w:r w:rsidR="001A768D">
        <w:rPr>
          <w:rStyle w:val="Hyperlink"/>
        </w:rPr>
        <w:fldChar w:fldCharType="end"/>
      </w:r>
      <w:r w:rsidR="00694064">
        <w:t>).</w:t>
      </w:r>
      <w:r w:rsidR="00694064">
        <w:br/>
      </w:r>
      <w:r w:rsidR="00694064">
        <w:rPr>
          <w:b/>
        </w:rPr>
        <w:t>WA</w:t>
      </w:r>
      <w:r w:rsidR="00694064" w:rsidRPr="0070643C">
        <w:t xml:space="preserve">: </w:t>
      </w:r>
      <w:r w:rsidR="00694064">
        <w:t>Western Australia Moorings (</w:t>
      </w:r>
      <w:r w:rsidR="001A768D">
        <w:fldChar w:fldCharType="begin"/>
      </w:r>
      <w:ins w:id="28" w:author="Xavier Hoenner" w:date="2016-06-02T14:39:00Z">
        <w:r w:rsidR="001A768D">
          <w:instrText>HYPERLINK "http://imos.org.au/wamoorings.html"</w:instrText>
        </w:r>
      </w:ins>
      <w:r w:rsidR="001A768D">
        <w:fldChar w:fldCharType="separate"/>
      </w:r>
      <w:r w:rsidR="001A768D">
        <w:rPr>
          <w:rStyle w:val="Hyperlink"/>
        </w:rPr>
        <w:t>http://imos.org.au/wamoorings.html</w:t>
      </w:r>
      <w:r w:rsidR="001A768D">
        <w:rPr>
          <w:rStyle w:val="Hyperlink"/>
        </w:rPr>
        <w:fldChar w:fldCharType="end"/>
      </w:r>
      <w:r w:rsidR="00694064">
        <w:t>).</w:t>
      </w:r>
      <w:r w:rsidR="0070643C">
        <w:br/>
      </w:r>
    </w:p>
    <w:p w14:paraId="353E4C67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74"/>
        <w:gridCol w:w="1294"/>
        <w:gridCol w:w="1257"/>
        <w:gridCol w:w="1257"/>
        <w:gridCol w:w="1257"/>
        <w:gridCol w:w="926"/>
        <w:gridCol w:w="1161"/>
        <w:gridCol w:w="1116"/>
      </w:tblGrid>
      <w:tr w:rsidR="004E2C57" w14:paraId="6DB54475" w14:textId="77777777" w:rsidTr="00523C6C">
        <w:trPr>
          <w:jc w:val="center"/>
        </w:trPr>
        <w:tc>
          <w:tcPr>
            <w:tcW w:w="527" w:type="pct"/>
            <w:vAlign w:val="center"/>
          </w:tcPr>
          <w:p w14:paraId="3205D107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700" w:type="pct"/>
            <w:vAlign w:val="center"/>
          </w:tcPr>
          <w:p w14:paraId="2430C992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680" w:type="pct"/>
            <w:vAlign w:val="center"/>
          </w:tcPr>
          <w:p w14:paraId="7EB19936" w14:textId="77777777" w:rsidR="004E2C57" w:rsidRDefault="004E2C57" w:rsidP="008F736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680" w:type="pct"/>
            <w:vAlign w:val="center"/>
          </w:tcPr>
          <w:p w14:paraId="7E4FAF24" w14:textId="77777777" w:rsidR="004E2C57" w:rsidRDefault="004E2C57" w:rsidP="008F736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680" w:type="pct"/>
            <w:vAlign w:val="center"/>
          </w:tcPr>
          <w:p w14:paraId="51FEE21A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01" w:type="pct"/>
            <w:vAlign w:val="center"/>
          </w:tcPr>
          <w:p w14:paraId="3A34DA2F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28" w:type="pct"/>
            <w:vAlign w:val="center"/>
          </w:tcPr>
          <w:p w14:paraId="18A315A4" w14:textId="6DE74ABE" w:rsidR="004E2C57" w:rsidRPr="0025464E" w:rsidRDefault="001D0399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  <w:tc>
          <w:tcPr>
            <w:tcW w:w="604" w:type="pct"/>
            <w:vAlign w:val="center"/>
          </w:tcPr>
          <w:p w14:paraId="438202E1" w14:textId="77777777" w:rsidR="004E2C57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4E2C57" w14:paraId="435EE7B3" w14:textId="77777777" w:rsidTr="00523C6C">
        <w:trPr>
          <w:jc w:val="center"/>
        </w:trPr>
        <w:tc>
          <w:tcPr>
            <w:tcW w:w="527" w:type="pct"/>
            <w:vAlign w:val="center"/>
          </w:tcPr>
          <w:p w14:paraId="5E102AB9" w14:textId="77777777" w:rsidR="004E2C57" w:rsidRDefault="004E2C57" w:rsidP="008F7361">
            <w:pPr>
              <w:jc w:val="center"/>
            </w:pPr>
            <w:r>
              <w:t>Data category</w:t>
            </w:r>
          </w:p>
        </w:tc>
        <w:tc>
          <w:tcPr>
            <w:tcW w:w="700" w:type="pct"/>
            <w:vAlign w:val="center"/>
          </w:tcPr>
          <w:p w14:paraId="2D43DC8A" w14:textId="77777777" w:rsidR="004E2C57" w:rsidRDefault="004E2C57" w:rsidP="008F7361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680" w:type="pct"/>
            <w:vAlign w:val="center"/>
          </w:tcPr>
          <w:p w14:paraId="1F70721A" w14:textId="77777777" w:rsidR="004E2C57" w:rsidRDefault="004E2C57" w:rsidP="008F7361">
            <w:pPr>
              <w:jc w:val="center"/>
            </w:pPr>
            <w:r>
              <w:t># FV00</w:t>
            </w:r>
          </w:p>
        </w:tc>
        <w:tc>
          <w:tcPr>
            <w:tcW w:w="680" w:type="pct"/>
            <w:vAlign w:val="center"/>
          </w:tcPr>
          <w:p w14:paraId="37D60C5D" w14:textId="77777777" w:rsidR="004E2C57" w:rsidRDefault="004E2C57" w:rsidP="008F7361">
            <w:pPr>
              <w:jc w:val="center"/>
            </w:pPr>
            <w:r>
              <w:t># FV01</w:t>
            </w:r>
          </w:p>
        </w:tc>
        <w:tc>
          <w:tcPr>
            <w:tcW w:w="680" w:type="pct"/>
            <w:vAlign w:val="center"/>
          </w:tcPr>
          <w:p w14:paraId="29A5191D" w14:textId="77777777" w:rsidR="004E2C57" w:rsidRDefault="004E2C57" w:rsidP="008F7361">
            <w:pPr>
              <w:jc w:val="center"/>
            </w:pPr>
            <w:r>
              <w:t>Start</w:t>
            </w:r>
          </w:p>
        </w:tc>
        <w:tc>
          <w:tcPr>
            <w:tcW w:w="501" w:type="pct"/>
            <w:vAlign w:val="center"/>
          </w:tcPr>
          <w:p w14:paraId="3DC13265" w14:textId="77777777" w:rsidR="004E2C57" w:rsidRDefault="004E2C57" w:rsidP="008F7361">
            <w:pPr>
              <w:jc w:val="center"/>
            </w:pPr>
            <w:r>
              <w:t>End</w:t>
            </w:r>
          </w:p>
        </w:tc>
        <w:tc>
          <w:tcPr>
            <w:tcW w:w="628" w:type="pct"/>
            <w:vAlign w:val="center"/>
          </w:tcPr>
          <w:p w14:paraId="37B723C2" w14:textId="5D2B43C6" w:rsidR="004E2C57" w:rsidRDefault="001D0399" w:rsidP="008F7361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604" w:type="pct"/>
            <w:vAlign w:val="center"/>
          </w:tcPr>
          <w:p w14:paraId="07E3A5DE" w14:textId="77777777" w:rsidR="004E2C57" w:rsidRDefault="004E2C57" w:rsidP="008F7361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4E2C57" w14:paraId="2D1C5B14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2AEBA4C1" w14:textId="77777777" w:rsidR="004E2C57" w:rsidRDefault="004E2C57" w:rsidP="008F7361">
            <w:pPr>
              <w:jc w:val="center"/>
            </w:pPr>
            <w:r>
              <w:t xml:space="preserve">Headers = </w:t>
            </w:r>
            <w:proofErr w:type="spellStart"/>
            <w:r>
              <w:t>subfacility</w:t>
            </w:r>
            <w:proofErr w:type="spellEnd"/>
          </w:p>
        </w:tc>
      </w:tr>
      <w:tr w:rsidR="004E2C57" w14:paraId="06AC85D1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3DED560" w14:textId="77777777" w:rsidR="00E14DD5" w:rsidRDefault="004E2C57" w:rsidP="00523C6C">
            <w:r>
              <w:t xml:space="preserve">Sub-headers = </w:t>
            </w:r>
            <w:proofErr w:type="spellStart"/>
            <w:r>
              <w:t>site_name_code</w:t>
            </w:r>
            <w:proofErr w:type="spellEnd"/>
          </w:p>
        </w:tc>
      </w:tr>
      <w:tr w:rsidR="004E2C57" w14:paraId="11974353" w14:textId="77777777" w:rsidTr="00523C6C">
        <w:trPr>
          <w:jc w:val="center"/>
        </w:trPr>
        <w:tc>
          <w:tcPr>
            <w:tcW w:w="527" w:type="pct"/>
            <w:vAlign w:val="center"/>
          </w:tcPr>
          <w:p w14:paraId="23965069" w14:textId="77777777" w:rsidR="004E2C57" w:rsidRDefault="004E2C57" w:rsidP="008F7361">
            <w:pPr>
              <w:jc w:val="center"/>
            </w:pPr>
          </w:p>
        </w:tc>
        <w:tc>
          <w:tcPr>
            <w:tcW w:w="700" w:type="pct"/>
            <w:vAlign w:val="center"/>
          </w:tcPr>
          <w:p w14:paraId="5897896F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4880577E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7EA95363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  <w:vAlign w:val="center"/>
          </w:tcPr>
          <w:p w14:paraId="40F0FC45" w14:textId="77777777" w:rsidR="004E2C57" w:rsidRDefault="004E2C57" w:rsidP="008F736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80AADEB" w14:textId="77777777" w:rsidR="004E2C57" w:rsidRDefault="004E2C57" w:rsidP="008F7361">
            <w:pPr>
              <w:jc w:val="center"/>
            </w:pPr>
          </w:p>
        </w:tc>
        <w:tc>
          <w:tcPr>
            <w:tcW w:w="628" w:type="pct"/>
            <w:vAlign w:val="center"/>
          </w:tcPr>
          <w:p w14:paraId="4CBEFBD1" w14:textId="77777777" w:rsidR="004E2C57" w:rsidRDefault="004E2C57" w:rsidP="008F7361">
            <w:pPr>
              <w:jc w:val="center"/>
            </w:pPr>
          </w:p>
        </w:tc>
        <w:tc>
          <w:tcPr>
            <w:tcW w:w="604" w:type="pct"/>
            <w:vAlign w:val="center"/>
          </w:tcPr>
          <w:p w14:paraId="55CF6D0C" w14:textId="77777777" w:rsidR="004E2C57" w:rsidRDefault="004E2C57" w:rsidP="008F7361">
            <w:pPr>
              <w:jc w:val="center"/>
            </w:pPr>
          </w:p>
        </w:tc>
      </w:tr>
    </w:tbl>
    <w:p w14:paraId="7C6EB681" w14:textId="77777777" w:rsidR="001045DD" w:rsidRDefault="001045DD"/>
    <w:p w14:paraId="3E5C73D1" w14:textId="77777777" w:rsidR="001045DD" w:rsidRPr="006209B5" w:rsidRDefault="001045DD" w:rsidP="001045DD">
      <w:pPr>
        <w:pStyle w:val="Heading2"/>
      </w:pPr>
      <w:r>
        <w:t>1.2</w:t>
      </w:r>
      <w:r w:rsidRPr="006209B5">
        <w:t xml:space="preserve"> Data report – New data on the portal (last month)</w:t>
      </w:r>
    </w:p>
    <w:p w14:paraId="7BD3E3A0" w14:textId="2B8A3E63" w:rsidR="001045DD" w:rsidRDefault="001045DD" w:rsidP="001045DD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del w:id="29" w:author="Xavier Hoenner" w:date="2016-06-02T14:33:00Z">
        <w:r w:rsidDel="001A768D">
          <w:rPr>
            <w:u w:val="none"/>
          </w:rPr>
          <w:delText>ANMN</w:delText>
        </w:r>
        <w:r w:rsidRPr="005C7F61" w:rsidDel="001A768D">
          <w:rPr>
            <w:u w:val="none"/>
          </w:rPr>
          <w:delText>_</w:delText>
        </w:r>
      </w:del>
      <w:ins w:id="30" w:author="Xavier Hoenner" w:date="2016-06-02T14:33:00Z">
        <w:r w:rsidR="001A768D">
          <w:rPr>
            <w:u w:val="none"/>
          </w:rPr>
          <w:t>NationalMooringNetwork_</w:t>
        </w:r>
      </w:ins>
      <w:r w:rsidRPr="005C7F61">
        <w:rPr>
          <w:u w:val="none"/>
        </w:rPr>
        <w:t>newD</w:t>
      </w:r>
      <w:r>
        <w:rPr>
          <w:u w:val="none"/>
        </w:rPr>
        <w:t>ata</w:t>
      </w:r>
      <w:proofErr w:type="spellEnd"/>
      <w:r w:rsidRPr="005C7F61">
        <w:rPr>
          <w:u w:val="none"/>
        </w:rPr>
        <w:t>’</w:t>
      </w:r>
    </w:p>
    <w:p w14:paraId="0AD07501" w14:textId="77777777" w:rsidR="001045DD" w:rsidRDefault="001045DD" w:rsidP="001045DD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7A254ED9" w14:textId="77777777" w:rsidR="001045DD" w:rsidRDefault="001045DD" w:rsidP="001045DD">
      <w:pPr>
        <w:rPr>
          <w:u w:val="single"/>
        </w:rPr>
      </w:pPr>
    </w:p>
    <w:p w14:paraId="044ED079" w14:textId="77777777" w:rsidR="001045DD" w:rsidRPr="006209B5" w:rsidRDefault="001045DD" w:rsidP="001045DD">
      <w:pPr>
        <w:rPr>
          <w:b/>
        </w:rPr>
      </w:pPr>
      <w:r w:rsidRPr="006209B5">
        <w:rPr>
          <w:u w:val="single"/>
        </w:rPr>
        <w:t>View</w:t>
      </w:r>
      <w:r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1045DD" w:rsidRPr="006209B5" w14:paraId="06C631F9" w14:textId="77777777" w:rsidTr="001A768D">
        <w:tc>
          <w:tcPr>
            <w:tcW w:w="1271" w:type="dxa"/>
          </w:tcPr>
          <w:p w14:paraId="5EA06C53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B689919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045DD" w:rsidRPr="006209B5" w14:paraId="67896C3B" w14:textId="77777777" w:rsidTr="001A768D">
        <w:tc>
          <w:tcPr>
            <w:tcW w:w="1271" w:type="dxa"/>
          </w:tcPr>
          <w:p w14:paraId="7C77C16B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19442D45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045DD" w:rsidRPr="006209B5" w14:paraId="3FC61CD6" w14:textId="77777777" w:rsidTr="001A768D">
        <w:tc>
          <w:tcPr>
            <w:tcW w:w="1271" w:type="dxa"/>
          </w:tcPr>
          <w:p w14:paraId="1E0A0E2B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02CE4F55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045DD" w:rsidRPr="006209B5" w14:paraId="2D2F3B09" w14:textId="77777777" w:rsidTr="001A768D">
        <w:tc>
          <w:tcPr>
            <w:tcW w:w="1271" w:type="dxa"/>
          </w:tcPr>
          <w:p w14:paraId="2E4D16FC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848" w:type="dxa"/>
          </w:tcPr>
          <w:p w14:paraId="5E7798D6" w14:textId="77777777" w:rsidR="001045DD" w:rsidRPr="006209B5" w:rsidRDefault="001045DD" w:rsidP="001A768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F89453" w14:textId="77777777" w:rsidR="001045DD" w:rsidRPr="006209B5" w:rsidRDefault="001045DD" w:rsidP="001045DD"/>
    <w:p w14:paraId="665EF5A3" w14:textId="77777777" w:rsidR="001045DD" w:rsidRDefault="001045DD" w:rsidP="001045DD">
      <w:r w:rsidRPr="006209B5">
        <w:rPr>
          <w:u w:val="single"/>
        </w:rPr>
        <w:t xml:space="preserve">Filters: </w:t>
      </w:r>
      <w:r w:rsidRPr="006209B5">
        <w:t>List all data for which ‘</w:t>
      </w:r>
      <w:proofErr w:type="spellStart"/>
      <w:r>
        <w:t>end_date</w:t>
      </w:r>
      <w:proofErr w:type="spellEnd"/>
      <w:r w:rsidRPr="006209B5">
        <w:t>’ is less than one month</w:t>
      </w:r>
      <w:r>
        <w:t xml:space="preserve"> ago</w:t>
      </w:r>
      <w:r w:rsidRPr="006209B5">
        <w:t>.</w:t>
      </w:r>
    </w:p>
    <w:p w14:paraId="640264F9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r w:rsidRPr="006209B5">
        <w:t>.</w:t>
      </w:r>
    </w:p>
    <w:p w14:paraId="4AE8A0D6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site_name_code</w:t>
      </w:r>
      <w:proofErr w:type="spellEnd"/>
      <w:r>
        <w:t>’.</w:t>
      </w:r>
    </w:p>
    <w:p w14:paraId="171E8225" w14:textId="4027C6E5" w:rsidR="001045DD" w:rsidRDefault="001045DD" w:rsidP="001045D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ins w:id="31" w:author="Xavier Hoenner" w:date="2016-06-02T14:37:00Z">
        <w:r w:rsidR="001A768D">
          <w:t xml:space="preserve">Name of </w:t>
        </w:r>
      </w:ins>
      <w:ins w:id="32" w:author="Xavier Hoenner" w:date="2016-06-02T15:33:00Z">
        <w:r w:rsidR="00FE1F46">
          <w:rPr>
            <w:lang w:val="en-US"/>
          </w:rPr>
          <w:t>National Mooring Network</w:t>
        </w:r>
      </w:ins>
      <w:ins w:id="33" w:author="Xavier Hoenner" w:date="2016-06-02T14:37:00Z">
        <w:r w:rsidR="001A768D" w:rsidRPr="001A768D">
          <w:rPr>
            <w:lang w:val="en-US"/>
          </w:rPr>
          <w:t xml:space="preserve"> </w:t>
        </w:r>
        <w:r w:rsidR="001A768D">
          <w:t>sub-facility.</w:t>
        </w:r>
      </w:ins>
      <w:del w:id="34" w:author="Xavier Hoenner" w:date="2016-06-02T14:37:00Z">
        <w:r w:rsidDel="001A768D">
          <w:delText>Name of ANMN sub-facility.</w:delText>
        </w:r>
      </w:del>
      <w:r>
        <w:br/>
      </w:r>
      <w:r>
        <w:rPr>
          <w:b/>
        </w:rPr>
        <w:t>Sub-headers</w:t>
      </w:r>
      <w:r>
        <w:t>: Moorings site name or code.</w:t>
      </w:r>
      <w:r>
        <w:rPr>
          <w:b/>
        </w:rPr>
        <w:br/>
      </w:r>
      <w:r w:rsidRPr="000548C4">
        <w:rPr>
          <w:b/>
        </w:rPr>
        <w:t>Data category:</w:t>
      </w:r>
      <w:r>
        <w:t xml:space="preserve"> Broad category for the set of parameters measured. ‘</w:t>
      </w:r>
      <w:r w:rsidRPr="000548C4">
        <w:rPr>
          <w:i/>
        </w:rPr>
        <w:t>Temperature</w:t>
      </w:r>
      <w:r>
        <w:t xml:space="preserve">’ = temperature and pressure only; </w:t>
      </w:r>
      <w:r w:rsidRPr="000548C4">
        <w:rPr>
          <w:i/>
        </w:rPr>
        <w:t>‘CTD</w:t>
      </w:r>
      <w:r>
        <w:rPr>
          <w:i/>
        </w:rPr>
        <w:t xml:space="preserve"> </w:t>
      </w:r>
      <w:proofErr w:type="spellStart"/>
      <w:r w:rsidRPr="000548C4">
        <w:rPr>
          <w:i/>
        </w:rPr>
        <w:t>timeseries</w:t>
      </w:r>
      <w:proofErr w:type="spellEnd"/>
      <w:r w:rsidRPr="000548C4">
        <w:rPr>
          <w:i/>
        </w:rPr>
        <w:t>’</w:t>
      </w:r>
      <w:r>
        <w:t xml:space="preserve"> = conductivity (salinity), </w:t>
      </w:r>
      <w:r>
        <w:lastRenderedPageBreak/>
        <w:t xml:space="preserve">temperature and pressure (depth); </w:t>
      </w:r>
      <w:r w:rsidRPr="000548C4">
        <w:rPr>
          <w:i/>
        </w:rPr>
        <w:t>‘Biogeochem</w:t>
      </w:r>
      <w:r>
        <w:rPr>
          <w:i/>
        </w:rPr>
        <w:t xml:space="preserve">ical </w:t>
      </w:r>
      <w:proofErr w:type="spellStart"/>
      <w:r w:rsidRPr="000548C4">
        <w:rPr>
          <w:i/>
        </w:rPr>
        <w:t>timeseries</w:t>
      </w:r>
      <w:proofErr w:type="spellEnd"/>
      <w:r w:rsidRPr="000548C4">
        <w:rPr>
          <w:i/>
        </w:rPr>
        <w:t>’</w:t>
      </w:r>
      <w:r>
        <w:t xml:space="preserve"> = CTD plus chemical &amp; biological parameters; ‘</w:t>
      </w:r>
      <w:r w:rsidRPr="00031968">
        <w:rPr>
          <w:i/>
          <w:lang w:val="en-US"/>
        </w:rPr>
        <w:t>Biogeochemical profiles</w:t>
      </w:r>
      <w:r>
        <w:rPr>
          <w:lang w:val="en-US"/>
        </w:rPr>
        <w:t>’</w:t>
      </w:r>
      <w:r w:rsidRPr="001D3D1F">
        <w:rPr>
          <w:lang w:val="en-US"/>
        </w:rPr>
        <w:t xml:space="preserve"> = same parameters as in </w:t>
      </w:r>
      <w:r>
        <w:rPr>
          <w:lang w:val="en-US"/>
        </w:rPr>
        <w:t>‘</w:t>
      </w:r>
      <w:r w:rsidRPr="00031968">
        <w:rPr>
          <w:i/>
          <w:lang w:val="en-US"/>
        </w:rPr>
        <w:t xml:space="preserve">Biogeochemical </w:t>
      </w:r>
      <w:proofErr w:type="spellStart"/>
      <w:r w:rsidRPr="00031968">
        <w:rPr>
          <w:i/>
          <w:lang w:val="en-US"/>
        </w:rPr>
        <w:t>timeseries</w:t>
      </w:r>
      <w:proofErr w:type="spellEnd"/>
      <w:r>
        <w:rPr>
          <w:lang w:val="en-US"/>
        </w:rPr>
        <w:t>’</w:t>
      </w:r>
      <w:r w:rsidRPr="001D3D1F">
        <w:rPr>
          <w:lang w:val="en-US"/>
        </w:rPr>
        <w:t xml:space="preserve">, but measured from a profiling instrument, deployed from a small boat (commonly referred to as a </w:t>
      </w:r>
      <w:r>
        <w:rPr>
          <w:lang w:val="en-US"/>
        </w:rPr>
        <w:t>‘</w:t>
      </w:r>
      <w:r w:rsidRPr="00031968">
        <w:rPr>
          <w:i/>
          <w:lang w:val="en-US"/>
        </w:rPr>
        <w:t>CTD cast</w:t>
      </w:r>
      <w:r>
        <w:rPr>
          <w:i/>
          <w:lang w:val="en-US"/>
        </w:rPr>
        <w:t>’</w:t>
      </w:r>
      <w:r w:rsidRPr="001D3D1F">
        <w:rPr>
          <w:lang w:val="en-US"/>
        </w:rPr>
        <w:t>)</w:t>
      </w:r>
      <w:r>
        <w:rPr>
          <w:lang w:val="en-US"/>
        </w:rPr>
        <w:t>;</w:t>
      </w:r>
      <w:r w:rsidRPr="001D3D1F">
        <w:rPr>
          <w:i/>
        </w:rPr>
        <w:t xml:space="preserve"> </w:t>
      </w:r>
      <w:r w:rsidRPr="000548C4">
        <w:rPr>
          <w:i/>
        </w:rPr>
        <w:t>‘Velocity’</w:t>
      </w:r>
      <w:r>
        <w:t xml:space="preserve"> = current profiles; </w:t>
      </w:r>
      <w:r>
        <w:rPr>
          <w:lang w:val="en-US"/>
        </w:rPr>
        <w:t>‘</w:t>
      </w:r>
      <w:r w:rsidRPr="00031968">
        <w:rPr>
          <w:i/>
          <w:lang w:val="en-US"/>
        </w:rPr>
        <w:t>Wave</w:t>
      </w:r>
      <w:r w:rsidRPr="00031968">
        <w:rPr>
          <w:lang w:val="en-US"/>
        </w:rPr>
        <w:t>’</w:t>
      </w:r>
      <w:r w:rsidRPr="001D3D1F">
        <w:rPr>
          <w:lang w:val="en-US"/>
        </w:rPr>
        <w:t xml:space="preserve"> = Wave parameters measured by some Acoustic Doppler Current Profiler (ADCP) instruments</w:t>
      </w:r>
      <w:r>
        <w:t xml:space="preserve">. </w:t>
      </w:r>
      <w:r w:rsidRPr="00523C6C">
        <w:t>'CTD</w:t>
      </w:r>
      <w:r>
        <w:t xml:space="preserve"> </w:t>
      </w:r>
      <w:proofErr w:type="spellStart"/>
      <w:r w:rsidRPr="00523C6C">
        <w:t>timeseries</w:t>
      </w:r>
      <w:proofErr w:type="spellEnd"/>
      <w:r w:rsidRPr="00523C6C">
        <w:t>' and 'Biogeochemical</w:t>
      </w:r>
      <w:r>
        <w:t xml:space="preserve"> </w:t>
      </w:r>
      <w:proofErr w:type="spellStart"/>
      <w:r w:rsidRPr="00523C6C">
        <w:t>timeseries</w:t>
      </w:r>
      <w:proofErr w:type="spellEnd"/>
      <w:r w:rsidRPr="00523C6C">
        <w:t>' come from similar instruments that differ only in the inclusion of additional sensors. For some moorings, this has varied from one deployment to the nex</w:t>
      </w:r>
      <w:r>
        <w:t xml:space="preserve">t. In such cases the total time </w:t>
      </w:r>
      <w:r w:rsidRPr="00523C6C">
        <w:t>coverage of temperature and salinity is the combined coverage of these two categories.</w:t>
      </w:r>
      <w:r>
        <w:rPr>
          <w:b/>
        </w:rPr>
        <w:br/>
        <w:t xml:space="preserve"> </w:t>
      </w:r>
      <w:r w:rsidRPr="006B3C3D">
        <w:rPr>
          <w:b/>
        </w:rPr>
        <w:t>‘</w:t>
      </w:r>
      <w:r>
        <w:rPr>
          <w:b/>
        </w:rPr>
        <w:t># FV00</w:t>
      </w:r>
      <w:r w:rsidRPr="006B3C3D">
        <w:rPr>
          <w:b/>
        </w:rPr>
        <w:t>’</w:t>
      </w:r>
      <w:r w:rsidRPr="006B3C3D">
        <w:t xml:space="preserve">: </w:t>
      </w:r>
      <w:r>
        <w:t>Total number of non-quality controlled datasets.</w:t>
      </w:r>
      <w:r>
        <w:br/>
      </w:r>
      <w:r>
        <w:rPr>
          <w:b/>
        </w:rPr>
        <w:t>‘# FV01’</w:t>
      </w:r>
      <w:r>
        <w:t>: Total number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rPr>
          <w:b/>
        </w:rPr>
        <w:t>’</w:t>
      </w:r>
      <w:r w:rsidRPr="00ED7666">
        <w:t xml:space="preserve">: </w:t>
      </w:r>
      <w:r>
        <w:t>Number of days between the data recording start and end dates</w:t>
      </w:r>
      <w:r w:rsidRPr="00ED7666"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% </w:t>
      </w:r>
      <w:proofErr w:type="gramStart"/>
      <w:r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Number of days with data as a percentage of the time coverage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ins w:id="35" w:author="Xavier Hoenner" w:date="2016-06-02T15:34:00Z">
        <w:r w:rsidR="00FE1F46">
          <w:rPr>
            <w:b/>
          </w:rPr>
          <w:t>National Mooring Network</w:t>
        </w:r>
      </w:ins>
      <w:ins w:id="36" w:author="Xavier Hoenner" w:date="2016-06-02T14:39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AM</w:t>
        </w:r>
        <w:r w:rsidR="001A768D">
          <w:t>: Acidification Moorings (</w:t>
        </w:r>
        <w:r w:rsidR="001A768D">
          <w:fldChar w:fldCharType="begin"/>
        </w:r>
        <w:r w:rsidR="001A768D">
          <w:instrText xml:space="preserve"> HYPERLINK "http://imos.org.au/acidificationmoorings.html" </w:instrText>
        </w:r>
      </w:ins>
      <w:ins w:id="37" w:author="Xavier Hoenner" w:date="2016-06-02T14:39:00Z">
        <w:r w:rsidR="001A768D">
          <w:fldChar w:fldCharType="separate"/>
        </w:r>
        <w:r w:rsidR="001A768D" w:rsidRPr="00184D6B">
          <w:rPr>
            <w:rStyle w:val="Hyperlink"/>
          </w:rPr>
          <w:t>http://imos.org.au/acidificationmoorings.html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NRS</w:t>
        </w:r>
        <w:r w:rsidR="001A768D" w:rsidRPr="0070643C">
          <w:t xml:space="preserve">: </w:t>
        </w:r>
        <w:r w:rsidR="001A768D">
          <w:t>National Reference Stations (</w:t>
        </w:r>
        <w:r w:rsidR="001A768D">
          <w:fldChar w:fldCharType="begin"/>
        </w:r>
        <w:r w:rsidR="001A768D">
          <w:instrText>HYPERLINK "http://imos.org.au/nrs.html"</w:instrText>
        </w:r>
        <w:r w:rsidR="001A768D">
          <w:fldChar w:fldCharType="separate"/>
        </w:r>
        <w:r w:rsidR="001A768D">
          <w:rPr>
            <w:rStyle w:val="Hyperlink"/>
          </w:rPr>
          <w:t>http://imos.org.au/nrs.html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NSW</w:t>
        </w:r>
        <w:r w:rsidR="001A768D" w:rsidRPr="0070643C">
          <w:t xml:space="preserve">: </w:t>
        </w:r>
        <w:r w:rsidR="001A768D">
          <w:t>New South Wales Moorings (</w:t>
        </w:r>
        <w:r w:rsidR="001A768D">
          <w:fldChar w:fldCharType="begin"/>
        </w:r>
        <w:r w:rsidR="001A768D">
          <w:instrText>HYPERLINK "http://imos.org.au/nswmoorings.html"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http://imos.org.au/nswmoorings.html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QLD &amp; NA</w:t>
        </w:r>
        <w:r w:rsidR="001A768D" w:rsidRPr="0070643C">
          <w:t xml:space="preserve">: </w:t>
        </w:r>
        <w:r w:rsidR="001A768D">
          <w:t>Queensland and Northern Australia Moorings (</w:t>
        </w:r>
        <w:r w:rsidR="001A768D">
          <w:fldChar w:fldCharType="begin"/>
        </w:r>
        <w:r w:rsidR="001A768D">
          <w:instrText>HYPERLINK "http://imos.org.au/qldnorthernausmoorings.html"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http://imos.org.au/qldnorthernausmoorings.html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SA</w:t>
        </w:r>
        <w:r w:rsidR="001A768D" w:rsidRPr="0070643C">
          <w:t xml:space="preserve">: </w:t>
        </w:r>
        <w:r w:rsidR="001A768D">
          <w:t>Southern Australia Moorings (</w:t>
        </w:r>
        <w:r w:rsidR="001A768D">
          <w:fldChar w:fldCharType="begin"/>
        </w:r>
        <w:r w:rsidR="001A768D">
          <w:instrText>HYPERLINK "http://imos.org.au/samoorings.html"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http://imos.org.au/samoorings.html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WA</w:t>
        </w:r>
        <w:r w:rsidR="001A768D" w:rsidRPr="0070643C">
          <w:t xml:space="preserve">: </w:t>
        </w:r>
        <w:r w:rsidR="001A768D">
          <w:t>Western Australia Moorings (</w:t>
        </w:r>
        <w:r w:rsidR="001A768D">
          <w:fldChar w:fldCharType="begin"/>
        </w:r>
        <w:r w:rsidR="001A768D">
          <w:instrText>HYPERLINK "http://imos.org.au/wamoorings.html"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http://imos.org.au/wamoorings.html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38" w:author="Xavier Hoenner" w:date="2016-06-02T14:39:00Z">
        <w:r w:rsidDel="001A768D">
          <w:rPr>
            <w:b/>
          </w:rPr>
          <w:delText xml:space="preserve">ANMN: </w:delText>
        </w:r>
        <w:r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AM</w:delText>
        </w:r>
        <w:r w:rsidDel="001A768D">
          <w:delText>: Acidification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"http://imos.org.au/acidificationmoorings.html" </w:delInstrText>
        </w:r>
        <w:r w:rsidR="001A768D" w:rsidDel="001A768D">
          <w:fldChar w:fldCharType="separate"/>
        </w:r>
        <w:r w:rsidRPr="00184D6B" w:rsidDel="001A768D">
          <w:rPr>
            <w:rStyle w:val="Hyperlink"/>
          </w:rPr>
          <w:delText>http://imos.org.au/acidificationmoorings.html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NRS</w:delText>
        </w:r>
        <w:r w:rsidRPr="0070643C" w:rsidDel="001A768D">
          <w:delText xml:space="preserve">: </w:delText>
        </w:r>
        <w:r w:rsidDel="001A768D">
          <w:delText>National Reference Stations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"http://imos.org.au/anmnnrs.html"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http://imos.org.au/anmnnrs.html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NSW</w:delText>
        </w:r>
        <w:r w:rsidRPr="0070643C" w:rsidDel="001A768D">
          <w:delText xml:space="preserve">: </w:delText>
        </w:r>
        <w:r w:rsidDel="001A768D">
          <w:delText>New South Wales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"http://imos.org.au/anmnnsw.html"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http://imos.org.au/anmnnsw.html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QLD &amp; NA</w:delText>
        </w:r>
        <w:r w:rsidRPr="0070643C" w:rsidDel="001A768D">
          <w:delText xml:space="preserve">: </w:delText>
        </w:r>
        <w:r w:rsidDel="001A768D">
          <w:delText>Queensland and Northern Australia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"http://imos.org.au/anmnqld.html"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http://imos.org.au/anmnqld.html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SA</w:delText>
        </w:r>
        <w:r w:rsidRPr="0070643C" w:rsidDel="001A768D">
          <w:delText xml:space="preserve">: </w:delText>
        </w:r>
        <w:r w:rsidDel="001A768D">
          <w:delText>Southern Australia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"http://imos.org.au/anmnsa.html"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http://imos.org.au/anmnsa.html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WA</w:delText>
        </w:r>
        <w:r w:rsidRPr="0070643C" w:rsidDel="001A768D">
          <w:delText xml:space="preserve">: </w:delText>
        </w:r>
        <w:r w:rsidDel="001A768D">
          <w:delText>Western Australia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"http://imos.org.au/anmnwa.html"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http://imos.org.au/anmnwa.html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7F20805D" w14:textId="77777777" w:rsidR="001045DD" w:rsidRPr="006209B5" w:rsidRDefault="001045DD" w:rsidP="001045DD">
      <w:pPr>
        <w:ind w:left="993" w:hanging="993"/>
      </w:pPr>
    </w:p>
    <w:p w14:paraId="08738090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1539"/>
        <w:gridCol w:w="810"/>
        <w:gridCol w:w="810"/>
        <w:gridCol w:w="975"/>
        <w:gridCol w:w="912"/>
        <w:gridCol w:w="1595"/>
        <w:gridCol w:w="1293"/>
      </w:tblGrid>
      <w:tr w:rsidR="001045DD" w14:paraId="6E04E5B9" w14:textId="77777777" w:rsidTr="001A768D">
        <w:trPr>
          <w:jc w:val="center"/>
        </w:trPr>
        <w:tc>
          <w:tcPr>
            <w:tcW w:w="1308" w:type="dxa"/>
            <w:vAlign w:val="center"/>
          </w:tcPr>
          <w:p w14:paraId="5217D3DA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1539" w:type="dxa"/>
            <w:vAlign w:val="center"/>
          </w:tcPr>
          <w:p w14:paraId="77272D3B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0" w:type="dxa"/>
            <w:vAlign w:val="center"/>
          </w:tcPr>
          <w:p w14:paraId="34FF24E0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810" w:type="dxa"/>
            <w:vAlign w:val="center"/>
          </w:tcPr>
          <w:p w14:paraId="3B366357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975" w:type="dxa"/>
            <w:vAlign w:val="center"/>
          </w:tcPr>
          <w:p w14:paraId="308DE2C3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12" w:type="dxa"/>
            <w:vAlign w:val="center"/>
          </w:tcPr>
          <w:p w14:paraId="4E412ABB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595" w:type="dxa"/>
            <w:vAlign w:val="center"/>
          </w:tcPr>
          <w:p w14:paraId="3511243F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293" w:type="dxa"/>
            <w:vAlign w:val="center"/>
          </w:tcPr>
          <w:p w14:paraId="6DA85655" w14:textId="77777777" w:rsidR="001045DD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1045DD" w14:paraId="3C4C629B" w14:textId="77777777" w:rsidTr="001A768D">
        <w:trPr>
          <w:jc w:val="center"/>
        </w:trPr>
        <w:tc>
          <w:tcPr>
            <w:tcW w:w="1308" w:type="dxa"/>
            <w:vAlign w:val="center"/>
          </w:tcPr>
          <w:p w14:paraId="4CEDEB4F" w14:textId="77777777" w:rsidR="001045DD" w:rsidRDefault="001045DD" w:rsidP="001A768D">
            <w:pPr>
              <w:jc w:val="center"/>
            </w:pPr>
            <w:r>
              <w:t>Data category</w:t>
            </w:r>
          </w:p>
        </w:tc>
        <w:tc>
          <w:tcPr>
            <w:tcW w:w="1539" w:type="dxa"/>
            <w:vAlign w:val="center"/>
          </w:tcPr>
          <w:p w14:paraId="5E690E56" w14:textId="77777777" w:rsidR="001045DD" w:rsidRDefault="001045DD" w:rsidP="001A768D">
            <w:pPr>
              <w:jc w:val="center"/>
            </w:pPr>
            <w:r>
              <w:t>Deployment code</w:t>
            </w:r>
          </w:p>
        </w:tc>
        <w:tc>
          <w:tcPr>
            <w:tcW w:w="810" w:type="dxa"/>
            <w:vAlign w:val="center"/>
          </w:tcPr>
          <w:p w14:paraId="7F57F4DF" w14:textId="77777777" w:rsidR="001045DD" w:rsidRDefault="001045DD" w:rsidP="001A768D">
            <w:pPr>
              <w:jc w:val="center"/>
            </w:pPr>
            <w:r>
              <w:t># FV00</w:t>
            </w:r>
          </w:p>
        </w:tc>
        <w:tc>
          <w:tcPr>
            <w:tcW w:w="810" w:type="dxa"/>
            <w:vAlign w:val="center"/>
          </w:tcPr>
          <w:p w14:paraId="6C5A03F9" w14:textId="77777777" w:rsidR="001045DD" w:rsidRDefault="001045DD" w:rsidP="001A768D">
            <w:pPr>
              <w:jc w:val="center"/>
            </w:pPr>
            <w:r>
              <w:t># FV01</w:t>
            </w:r>
          </w:p>
        </w:tc>
        <w:tc>
          <w:tcPr>
            <w:tcW w:w="975" w:type="dxa"/>
            <w:vAlign w:val="center"/>
          </w:tcPr>
          <w:p w14:paraId="54575620" w14:textId="77777777" w:rsidR="001045DD" w:rsidRDefault="001045DD" w:rsidP="001A768D">
            <w:pPr>
              <w:jc w:val="center"/>
            </w:pPr>
            <w:r>
              <w:t>Start</w:t>
            </w:r>
          </w:p>
        </w:tc>
        <w:tc>
          <w:tcPr>
            <w:tcW w:w="912" w:type="dxa"/>
            <w:vAlign w:val="center"/>
          </w:tcPr>
          <w:p w14:paraId="358FEE68" w14:textId="77777777" w:rsidR="001045DD" w:rsidRDefault="001045DD" w:rsidP="001A768D">
            <w:pPr>
              <w:jc w:val="center"/>
            </w:pPr>
            <w:r>
              <w:t>End</w:t>
            </w:r>
          </w:p>
        </w:tc>
        <w:tc>
          <w:tcPr>
            <w:tcW w:w="1595" w:type="dxa"/>
            <w:vAlign w:val="center"/>
          </w:tcPr>
          <w:p w14:paraId="6DB9CB05" w14:textId="77777777" w:rsidR="001045DD" w:rsidRDefault="001045DD" w:rsidP="001A768D">
            <w:pPr>
              <w:jc w:val="center"/>
            </w:pPr>
            <w:r>
              <w:t>Time coverage (days)</w:t>
            </w:r>
          </w:p>
        </w:tc>
        <w:tc>
          <w:tcPr>
            <w:tcW w:w="1293" w:type="dxa"/>
            <w:vAlign w:val="center"/>
          </w:tcPr>
          <w:p w14:paraId="0BAE6459" w14:textId="77777777" w:rsidR="001045DD" w:rsidRDefault="001045DD" w:rsidP="001A768D">
            <w:pPr>
              <w:jc w:val="center"/>
            </w:pPr>
            <w:r>
              <w:t>Data coverage</w:t>
            </w:r>
          </w:p>
        </w:tc>
      </w:tr>
      <w:tr w:rsidR="001045DD" w14:paraId="29178068" w14:textId="77777777" w:rsidTr="001A768D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596F9798" w14:textId="77777777" w:rsidR="001045DD" w:rsidRDefault="001045DD" w:rsidP="001A768D">
            <w:pPr>
              <w:jc w:val="center"/>
            </w:pPr>
            <w:r>
              <w:t xml:space="preserve">Headers = </w:t>
            </w:r>
            <w:proofErr w:type="spellStart"/>
            <w:r>
              <w:t>subfacility</w:t>
            </w:r>
            <w:proofErr w:type="spellEnd"/>
          </w:p>
        </w:tc>
      </w:tr>
      <w:tr w:rsidR="001045DD" w14:paraId="4601054F" w14:textId="77777777" w:rsidTr="001A768D">
        <w:trPr>
          <w:jc w:val="center"/>
        </w:trPr>
        <w:tc>
          <w:tcPr>
            <w:tcW w:w="9242" w:type="dxa"/>
            <w:gridSpan w:val="8"/>
            <w:shd w:val="clear" w:color="auto" w:fill="BFBFBF" w:themeFill="background1" w:themeFillShade="BF"/>
            <w:vAlign w:val="center"/>
          </w:tcPr>
          <w:p w14:paraId="05A5D5A0" w14:textId="77777777" w:rsidR="001045DD" w:rsidRDefault="001045DD" w:rsidP="001A768D">
            <w:r>
              <w:t xml:space="preserve">Sub-headers = </w:t>
            </w:r>
            <w:proofErr w:type="spellStart"/>
            <w:r>
              <w:t>site_name_code</w:t>
            </w:r>
            <w:proofErr w:type="spellEnd"/>
          </w:p>
        </w:tc>
      </w:tr>
      <w:tr w:rsidR="001045DD" w14:paraId="7CF4DAEB" w14:textId="77777777" w:rsidTr="001A768D">
        <w:trPr>
          <w:jc w:val="center"/>
        </w:trPr>
        <w:tc>
          <w:tcPr>
            <w:tcW w:w="1308" w:type="dxa"/>
            <w:vAlign w:val="center"/>
          </w:tcPr>
          <w:p w14:paraId="30358BA8" w14:textId="77777777" w:rsidR="001045DD" w:rsidRDefault="001045DD" w:rsidP="001A768D">
            <w:pPr>
              <w:jc w:val="center"/>
            </w:pPr>
          </w:p>
        </w:tc>
        <w:tc>
          <w:tcPr>
            <w:tcW w:w="1539" w:type="dxa"/>
            <w:vAlign w:val="center"/>
          </w:tcPr>
          <w:p w14:paraId="113B6B59" w14:textId="77777777" w:rsidR="001045DD" w:rsidRDefault="001045DD" w:rsidP="001A768D">
            <w:pPr>
              <w:jc w:val="center"/>
            </w:pPr>
          </w:p>
        </w:tc>
        <w:tc>
          <w:tcPr>
            <w:tcW w:w="810" w:type="dxa"/>
            <w:vAlign w:val="center"/>
          </w:tcPr>
          <w:p w14:paraId="2F91FB77" w14:textId="77777777" w:rsidR="001045DD" w:rsidRDefault="001045DD" w:rsidP="001A768D">
            <w:pPr>
              <w:jc w:val="center"/>
            </w:pPr>
          </w:p>
        </w:tc>
        <w:tc>
          <w:tcPr>
            <w:tcW w:w="810" w:type="dxa"/>
            <w:vAlign w:val="center"/>
          </w:tcPr>
          <w:p w14:paraId="0E68DEAC" w14:textId="77777777" w:rsidR="001045DD" w:rsidRDefault="001045DD" w:rsidP="001A768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833292D" w14:textId="77777777" w:rsidR="001045DD" w:rsidRDefault="001045DD" w:rsidP="001A768D">
            <w:pPr>
              <w:jc w:val="center"/>
            </w:pPr>
          </w:p>
        </w:tc>
        <w:tc>
          <w:tcPr>
            <w:tcW w:w="912" w:type="dxa"/>
            <w:vAlign w:val="center"/>
          </w:tcPr>
          <w:p w14:paraId="0DBF8223" w14:textId="77777777" w:rsidR="001045DD" w:rsidRDefault="001045DD" w:rsidP="001A768D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6F02394" w14:textId="77777777" w:rsidR="001045DD" w:rsidRDefault="001045DD" w:rsidP="001A768D">
            <w:pPr>
              <w:jc w:val="center"/>
            </w:pPr>
          </w:p>
        </w:tc>
        <w:tc>
          <w:tcPr>
            <w:tcW w:w="1293" w:type="dxa"/>
            <w:vAlign w:val="center"/>
          </w:tcPr>
          <w:p w14:paraId="45919458" w14:textId="77777777" w:rsidR="001045DD" w:rsidRDefault="001045DD" w:rsidP="001A768D">
            <w:pPr>
              <w:jc w:val="center"/>
            </w:pPr>
          </w:p>
        </w:tc>
      </w:tr>
    </w:tbl>
    <w:p w14:paraId="1882C541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BD605C2" w14:textId="3A88A4F2" w:rsidR="00CD22CF" w:rsidRDefault="00CD22CF" w:rsidP="00CD22CF">
      <w:pPr>
        <w:pStyle w:val="Heading1"/>
      </w:pPr>
      <w:r>
        <w:lastRenderedPageBreak/>
        <w:t xml:space="preserve">2. </w:t>
      </w:r>
      <w:del w:id="39" w:author="Xavier Hoenner" w:date="2016-06-02T15:33:00Z">
        <w:r w:rsidR="007F19F3" w:rsidDel="00FE1F46">
          <w:delText xml:space="preserve">ANMN </w:delText>
        </w:r>
      </w:del>
      <w:ins w:id="40" w:author="Xavier Hoenner" w:date="2016-06-02T15:33:00Z">
        <w:r w:rsidR="00FE1F46">
          <w:t xml:space="preserve">National Mooring Network </w:t>
        </w:r>
      </w:ins>
      <w:r w:rsidR="007F19F3">
        <w:t>sub-facilities</w:t>
      </w:r>
    </w:p>
    <w:p w14:paraId="0CA7D7B2" w14:textId="49281D71" w:rsidR="007F19F3" w:rsidRPr="006209B5" w:rsidRDefault="007F19F3" w:rsidP="007F19F3">
      <w:pPr>
        <w:pStyle w:val="Heading2"/>
      </w:pPr>
      <w:r>
        <w:t>2.1</w:t>
      </w:r>
      <w:r w:rsidRPr="006209B5">
        <w:t xml:space="preserve"> Data report – all </w:t>
      </w:r>
      <w:del w:id="41" w:author="Xavier Hoenner" w:date="2016-06-02T15:33:00Z">
        <w:r w:rsidR="00A13999" w:rsidDel="00FE1F46">
          <w:delText>ANMN</w:delText>
        </w:r>
        <w:r w:rsidDel="00FE1F46">
          <w:delText xml:space="preserve"> </w:delText>
        </w:r>
      </w:del>
      <w:ins w:id="42" w:author="Xavier Hoenner" w:date="2016-06-02T15:33:00Z">
        <w:r w:rsidR="00FE1F46">
          <w:t xml:space="preserve">National Mooring Network </w:t>
        </w:r>
      </w:ins>
      <w:r>
        <w:t xml:space="preserve">– </w:t>
      </w:r>
      <w:r w:rsidR="00A13999">
        <w:t>QLD &amp; NA</w:t>
      </w:r>
      <w:r>
        <w:t xml:space="preserve"> </w:t>
      </w:r>
      <w:r w:rsidRPr="006209B5">
        <w:t>data available on the portal</w:t>
      </w:r>
    </w:p>
    <w:p w14:paraId="1E0A70A7" w14:textId="718816B5" w:rsidR="007F19F3" w:rsidRDefault="007F19F3" w:rsidP="007F19F3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43" w:author="Xavier Hoenner" w:date="2016-06-02T14:33:00Z">
        <w:r w:rsidR="00A13999"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44" w:author="Xavier Hoenner" w:date="2016-06-02T14:33:00Z">
        <w:r w:rsidR="001A768D">
          <w:rPr>
            <w:u w:val="none"/>
          </w:rPr>
          <w:t>NationalMooringNetwork_</w:t>
        </w:r>
      </w:ins>
      <w:r w:rsidR="00A13999">
        <w:rPr>
          <w:u w:val="none"/>
        </w:rPr>
        <w:t>QLDandNA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19077DC" w14:textId="77777777" w:rsidR="007F19F3" w:rsidRDefault="007F19F3" w:rsidP="007F19F3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QLD &amp; NA</w:t>
      </w:r>
      <w:r w:rsidRPr="00645D78">
        <w:rPr>
          <w:u w:val="none"/>
        </w:rPr>
        <w:t>’</w:t>
      </w:r>
    </w:p>
    <w:p w14:paraId="6E52E772" w14:textId="77777777" w:rsidR="007F19F3" w:rsidRPr="006D0770" w:rsidRDefault="007F19F3" w:rsidP="007F19F3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1E09CE82" w14:textId="77777777" w:rsidTr="00641BE6">
        <w:tc>
          <w:tcPr>
            <w:tcW w:w="1271" w:type="dxa"/>
          </w:tcPr>
          <w:p w14:paraId="7D85E6EA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14F88B6F" w14:textId="5FBCFDF9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068B3AA7" w14:textId="77777777" w:rsidTr="00641BE6">
        <w:tc>
          <w:tcPr>
            <w:tcW w:w="1271" w:type="dxa"/>
          </w:tcPr>
          <w:p w14:paraId="79441901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44803C04" w14:textId="70681C6F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2ADA37F" w14:textId="77777777" w:rsidTr="00641BE6">
        <w:tc>
          <w:tcPr>
            <w:tcW w:w="1271" w:type="dxa"/>
          </w:tcPr>
          <w:p w14:paraId="2655B9F0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CAF88A" w14:textId="6517CC80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7F19F3" w:rsidRPr="006209B5" w14:paraId="49C99CFE" w14:textId="77777777" w:rsidTr="00641BE6">
        <w:tc>
          <w:tcPr>
            <w:tcW w:w="1271" w:type="dxa"/>
          </w:tcPr>
          <w:p w14:paraId="7A65FF0C" w14:textId="77777777" w:rsidR="007F19F3" w:rsidRPr="006209B5" w:rsidRDefault="007F19F3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35F66D3D" w14:textId="77777777" w:rsidR="007F19F3" w:rsidRPr="006209B5" w:rsidRDefault="00A13999" w:rsidP="00CD6340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 w:rsidR="007F19F3">
              <w:rPr>
                <w:szCs w:val="24"/>
              </w:rPr>
              <w:t>_all_deployments</w:t>
            </w:r>
            <w:r w:rsidR="007F19F3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98A253" w14:textId="77777777" w:rsidR="007F19F3" w:rsidRPr="006209B5" w:rsidRDefault="007F19F3" w:rsidP="007F19F3"/>
    <w:p w14:paraId="38983321" w14:textId="77777777" w:rsidR="007F19F3" w:rsidRDefault="007F19F3" w:rsidP="007F19F3">
      <w:r w:rsidRPr="006209B5">
        <w:rPr>
          <w:u w:val="single"/>
        </w:rPr>
        <w:t xml:space="preserve">Filters: </w:t>
      </w:r>
      <w:r w:rsidR="00694064">
        <w:t>List all data for which ‘</w:t>
      </w:r>
      <w:proofErr w:type="spellStart"/>
      <w:r w:rsidR="00694064">
        <w:t>subfacility</w:t>
      </w:r>
      <w:proofErr w:type="spellEnd"/>
      <w:r w:rsidR="00694064">
        <w:t>’ = ‘QLD’</w:t>
      </w:r>
      <w:r>
        <w:t>.</w:t>
      </w:r>
    </w:p>
    <w:p w14:paraId="41EE3ED2" w14:textId="77777777" w:rsidR="00160F24" w:rsidRDefault="00160F24" w:rsidP="00160F2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6BECE337" w14:textId="77777777" w:rsidR="00160F24" w:rsidRDefault="00160F24" w:rsidP="00160F2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79D5A884" w14:textId="73AD260C" w:rsidR="00160F24" w:rsidRDefault="00160F24" w:rsidP="00160F2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E51A6A">
        <w:t xml:space="preserve">Moorings site name </w:t>
      </w:r>
      <w:r w:rsidR="008A42A8">
        <w:t>or</w:t>
      </w:r>
      <w:r w:rsidR="00E51A6A">
        <w:t xml:space="preserve"> code.</w:t>
      </w:r>
      <w:r>
        <w:br/>
      </w:r>
      <w:r>
        <w:rPr>
          <w:b/>
        </w:rPr>
        <w:t>Sub-headers</w:t>
      </w:r>
      <w:r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>
        <w:br/>
      </w:r>
      <w:r>
        <w:rPr>
          <w:b/>
        </w:rPr>
        <w:t>‘# FV01’</w:t>
      </w:r>
      <w:r>
        <w:t xml:space="preserve">: </w:t>
      </w:r>
      <w:r w:rsidR="00BD5726">
        <w:t>N</w:t>
      </w:r>
      <w:r>
        <w:t>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 xml:space="preserve">between the deployment </w:t>
      </w:r>
      <w:proofErr w:type="gramStart"/>
      <w:r>
        <w:t>start</w:t>
      </w:r>
      <w:proofErr w:type="gramEnd"/>
      <w:r>
        <w:t xml:space="preserve"> and end dates</w:t>
      </w:r>
      <w:r w:rsidRPr="00ED7666">
        <w:t>.</w:t>
      </w:r>
      <w:r>
        <w:br/>
      </w:r>
      <w:r w:rsidRPr="006B3C3D">
        <w:rPr>
          <w:b/>
        </w:rPr>
        <w:t>‘</w:t>
      </w:r>
      <w:r w:rsidR="008A42A8">
        <w:rPr>
          <w:b/>
        </w:rPr>
        <w:t xml:space="preserve"># </w:t>
      </w:r>
      <w:proofErr w:type="gramStart"/>
      <w:r w:rsidR="008A42A8">
        <w:rPr>
          <w:b/>
        </w:rPr>
        <w:t>days</w:t>
      </w:r>
      <w:proofErr w:type="gramEnd"/>
      <w:r w:rsidR="008A42A8">
        <w:rPr>
          <w:b/>
        </w:rPr>
        <w:t xml:space="preserve"> of data</w:t>
      </w:r>
      <w:r w:rsidRPr="006B3C3D">
        <w:rPr>
          <w:b/>
        </w:rPr>
        <w:t>’:</w:t>
      </w:r>
      <w:r w:rsidRPr="006B3C3D">
        <w:t xml:space="preserve"> </w:t>
      </w:r>
      <w:r w:rsidR="008A42A8">
        <w:t>Number of days between the data recording start and end dates</w:t>
      </w:r>
      <w:r>
        <w:t>.</w:t>
      </w:r>
      <w:r>
        <w:br/>
      </w:r>
      <w:ins w:id="45" w:author="Xavier Hoenner" w:date="2016-06-02T15:34:00Z">
        <w:r w:rsidR="00FE1F46">
          <w:rPr>
            <w:b/>
          </w:rPr>
          <w:lastRenderedPageBreak/>
          <w:t>National Mooring Network</w:t>
        </w:r>
      </w:ins>
      <w:ins w:id="46" w:author="Xavier Hoenner" w:date="2016-06-02T14:39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QLD &amp; NA</w:t>
        </w:r>
        <w:r w:rsidR="001A768D" w:rsidRPr="0070643C">
          <w:t xml:space="preserve">: </w:t>
        </w:r>
        <w:r w:rsidR="001A768D">
          <w:t>Queensland and Northern Australia Moorings (</w:t>
        </w:r>
        <w:r w:rsidR="001A768D">
          <w:fldChar w:fldCharType="begin"/>
        </w:r>
        <w:r w:rsidR="001A768D">
          <w:instrText>HYPERLINK "http://imos.org.au/qldnorthernausmoorings.html"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http://imos.org.au/qldnorthernausmoorings.html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47" w:author="Xavier Hoenner" w:date="2016-06-02T14:39:00Z">
        <w:r w:rsidDel="001A768D">
          <w:rPr>
            <w:b/>
          </w:rPr>
          <w:delText xml:space="preserve">ANMN: </w:delText>
        </w:r>
        <w:r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R="00694064" w:rsidDel="001A768D">
          <w:rPr>
            <w:b/>
          </w:rPr>
          <w:delText>QLD</w:delText>
        </w:r>
        <w:r w:rsidRPr="0070643C" w:rsidDel="001A768D">
          <w:delText xml:space="preserve">: </w:delText>
        </w:r>
        <w:r w:rsidR="00694064" w:rsidDel="001A768D">
          <w:delText>Queensland and Northern Australia Moorings</w:delText>
        </w:r>
        <w:r w:rsidDel="001A768D">
          <w:delText xml:space="preserve">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"http://imos.org.au/anmnqld.html" </w:delInstrText>
        </w:r>
        <w:r w:rsidR="001A768D" w:rsidDel="001A768D">
          <w:fldChar w:fldCharType="separate"/>
        </w:r>
        <w:r w:rsidR="00694064" w:rsidDel="001A768D">
          <w:rPr>
            <w:rStyle w:val="Hyperlink"/>
          </w:rPr>
          <w:delText>http://imos.org.au/anmnqld.html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65D23EE7" w14:textId="77777777" w:rsidR="00BD5726" w:rsidRPr="006209B5" w:rsidRDefault="00BD5726" w:rsidP="00F73567"/>
    <w:p w14:paraId="4DC40001" w14:textId="77777777" w:rsidR="00160F24" w:rsidRPr="006209B5" w:rsidRDefault="00160F24" w:rsidP="00160F24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0E243C47" w14:textId="77777777" w:rsidTr="00523C6C">
        <w:trPr>
          <w:jc w:val="center"/>
        </w:trPr>
        <w:tc>
          <w:tcPr>
            <w:tcW w:w="1809" w:type="dxa"/>
            <w:vAlign w:val="center"/>
          </w:tcPr>
          <w:p w14:paraId="73410944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210D6CEB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1B18268D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088BA506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70469AB0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5FA94507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7BC9F761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1D73A960" w14:textId="77777777" w:rsidTr="00523C6C">
        <w:trPr>
          <w:jc w:val="center"/>
        </w:trPr>
        <w:tc>
          <w:tcPr>
            <w:tcW w:w="1809" w:type="dxa"/>
            <w:vAlign w:val="center"/>
          </w:tcPr>
          <w:p w14:paraId="1F2922F9" w14:textId="77777777" w:rsidR="00233198" w:rsidRDefault="00233198" w:rsidP="00BD5726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82F6042" w14:textId="77777777" w:rsidR="00233198" w:rsidRDefault="00233198" w:rsidP="00BD5726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1C8C877D" w14:textId="77777777" w:rsidR="00233198" w:rsidRDefault="00233198" w:rsidP="00BD5726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369323" w14:textId="77777777" w:rsidR="00233198" w:rsidRDefault="00233198" w:rsidP="00BD5726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06B77F8F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8A53C42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0605895F" w14:textId="5B954A72" w:rsidR="00233198" w:rsidRDefault="008A42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176D5378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793593A0" w14:textId="77777777" w:rsidR="00233198" w:rsidRDefault="00233198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0C6035CD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5827DD43" w14:textId="77777777" w:rsidR="00E14DD5" w:rsidRDefault="00233198" w:rsidP="00523C6C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03A5A300" w14:textId="77777777" w:rsidTr="00523C6C">
        <w:trPr>
          <w:jc w:val="center"/>
        </w:trPr>
        <w:tc>
          <w:tcPr>
            <w:tcW w:w="1809" w:type="dxa"/>
            <w:vAlign w:val="center"/>
          </w:tcPr>
          <w:p w14:paraId="61FCA082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33A68D6B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178C14D2" w14:textId="77777777" w:rsidR="00233198" w:rsidRDefault="00233198" w:rsidP="00BD5726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0772AF" w14:textId="77777777" w:rsidR="00233198" w:rsidRDefault="00233198" w:rsidP="00BD5726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CC79ED4" w14:textId="77777777" w:rsidR="00233198" w:rsidRDefault="00233198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1252393" w14:textId="77777777" w:rsidR="00233198" w:rsidRDefault="0023319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8D2A235" w14:textId="77777777" w:rsidR="00233198" w:rsidRDefault="00233198">
            <w:pPr>
              <w:jc w:val="center"/>
            </w:pPr>
          </w:p>
        </w:tc>
      </w:tr>
    </w:tbl>
    <w:p w14:paraId="046ADF04" w14:textId="77777777" w:rsidR="00CD22CF" w:rsidRDefault="00CD22CF" w:rsidP="00565E46">
      <w:pPr>
        <w:rPr>
          <w:szCs w:val="24"/>
        </w:rPr>
      </w:pPr>
    </w:p>
    <w:p w14:paraId="12FA4FC8" w14:textId="22FE6466" w:rsidR="00694064" w:rsidRPr="006209B5" w:rsidRDefault="00694064" w:rsidP="00694064">
      <w:pPr>
        <w:pStyle w:val="Heading2"/>
      </w:pPr>
      <w:r>
        <w:t>2.2</w:t>
      </w:r>
      <w:r w:rsidRPr="006209B5">
        <w:t xml:space="preserve"> Data report – all </w:t>
      </w:r>
      <w:del w:id="48" w:author="Xavier Hoenner" w:date="2016-06-02T15:33:00Z">
        <w:r w:rsidDel="00FE1F46">
          <w:delText xml:space="preserve">ANMN </w:delText>
        </w:r>
      </w:del>
      <w:ins w:id="49" w:author="Xavier Hoenner" w:date="2016-06-02T15:33:00Z">
        <w:r w:rsidR="00FE1F46">
          <w:t xml:space="preserve">National Mooring Network </w:t>
        </w:r>
      </w:ins>
      <w:r>
        <w:t xml:space="preserve">– NSW </w:t>
      </w:r>
      <w:r w:rsidRPr="006209B5">
        <w:t>data available on the portal</w:t>
      </w:r>
    </w:p>
    <w:p w14:paraId="27D36F65" w14:textId="0CDC072E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50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51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NSW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56530F5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NSW</w:t>
      </w:r>
      <w:r w:rsidRPr="00645D78">
        <w:rPr>
          <w:u w:val="none"/>
        </w:rPr>
        <w:t>’</w:t>
      </w:r>
    </w:p>
    <w:p w14:paraId="46141AD8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C3F89F5" w14:textId="77777777" w:rsidTr="00641BE6">
        <w:tc>
          <w:tcPr>
            <w:tcW w:w="1271" w:type="dxa"/>
          </w:tcPr>
          <w:p w14:paraId="0C56A36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72C7F644" w14:textId="0955E9FC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28E4E283" w14:textId="77777777" w:rsidTr="00641BE6">
        <w:tc>
          <w:tcPr>
            <w:tcW w:w="1271" w:type="dxa"/>
          </w:tcPr>
          <w:p w14:paraId="2C9C7491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09309C32" w14:textId="3FFE119C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45A0D23" w14:textId="77777777" w:rsidTr="00641BE6">
        <w:tc>
          <w:tcPr>
            <w:tcW w:w="1271" w:type="dxa"/>
          </w:tcPr>
          <w:p w14:paraId="6FD285D7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7A658988" w14:textId="10F655D5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2999C199" w14:textId="77777777" w:rsidTr="00641BE6">
        <w:tc>
          <w:tcPr>
            <w:tcW w:w="1271" w:type="dxa"/>
          </w:tcPr>
          <w:p w14:paraId="2DB6AC64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4004667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AA4DECE" w14:textId="77777777" w:rsidR="00694064" w:rsidRPr="006209B5" w:rsidRDefault="00694064" w:rsidP="00694064"/>
    <w:p w14:paraId="72043E9A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‘NSW’.</w:t>
      </w:r>
    </w:p>
    <w:p w14:paraId="27E29BDF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</w:t>
      </w:r>
      <w:r w:rsidR="000F328F" w:rsidDel="000F328F">
        <w:t xml:space="preserve"> </w:t>
      </w:r>
      <w:r>
        <w:t>_code’,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3B8292A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1B40E5F0" w14:textId="22754760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</w:t>
      </w:r>
      <w:r w:rsidR="001D3D1F">
        <w:lastRenderedPageBreak/>
        <w:t xml:space="preserve">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ins w:id="52" w:author="Xavier Hoenner" w:date="2016-06-02T15:34:00Z">
        <w:r w:rsidR="00FE1F46">
          <w:rPr>
            <w:b/>
          </w:rPr>
          <w:t>National Mooring Network</w:t>
        </w:r>
      </w:ins>
      <w:ins w:id="53" w:author="Xavier Hoenner" w:date="2016-06-02T14:39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NSW</w:t>
        </w:r>
        <w:r w:rsidR="001A768D" w:rsidRPr="0070643C">
          <w:t xml:space="preserve">: </w:t>
        </w:r>
        <w:r w:rsidR="001A768D">
          <w:t>New South Wales Moorings (</w:t>
        </w:r>
        <w:r w:rsidR="001A768D">
          <w:fldChar w:fldCharType="begin"/>
        </w:r>
        <w:r w:rsidR="001A768D">
          <w:instrText>HYPERLINK "http://imos.org.au/nswmoorings.html"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http://imos.org.au/nswmoorings.html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54" w:author="Xavier Hoenner" w:date="2016-06-02T14:39:00Z">
        <w:r w:rsidR="00233198" w:rsidDel="001A768D">
          <w:rPr>
            <w:b/>
          </w:rPr>
          <w:delText xml:space="preserve">ANMN: </w:delText>
        </w:r>
        <w:r w:rsidR="00233198"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233198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233198" w:rsidDel="001A768D">
          <w:delText>).</w:delText>
        </w:r>
        <w:r w:rsidDel="001A768D">
          <w:br/>
        </w:r>
        <w:r w:rsidDel="001A768D">
          <w:rPr>
            <w:b/>
          </w:rPr>
          <w:delText>NSW</w:delText>
        </w:r>
        <w:r w:rsidRPr="0070643C" w:rsidDel="001A768D">
          <w:delText xml:space="preserve">: </w:delText>
        </w:r>
        <w:r w:rsidDel="001A768D">
          <w:delText>New South Wales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"http://imos.org.au/anmnnsw.html"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http://imos.org.au/anmnnsw.html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23C1F6CA" w14:textId="77777777" w:rsidR="00694064" w:rsidRPr="006209B5" w:rsidRDefault="00694064" w:rsidP="00694064">
      <w:pPr>
        <w:ind w:left="993" w:hanging="993"/>
      </w:pPr>
    </w:p>
    <w:p w14:paraId="63256B9D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625"/>
      </w:tblGrid>
      <w:tr w:rsidR="00233198" w14:paraId="7CD0AAC7" w14:textId="77777777" w:rsidTr="00F73567">
        <w:trPr>
          <w:jc w:val="center"/>
        </w:trPr>
        <w:tc>
          <w:tcPr>
            <w:tcW w:w="1809" w:type="dxa"/>
            <w:vAlign w:val="center"/>
          </w:tcPr>
          <w:p w14:paraId="2D9E43C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2B9ABF53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6AAA9610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2D4BC585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4EE553C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4ECB2E8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625" w:type="dxa"/>
            <w:vAlign w:val="center"/>
          </w:tcPr>
          <w:p w14:paraId="63C44D2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29A6526D" w14:textId="77777777" w:rsidTr="00F73567">
        <w:trPr>
          <w:jc w:val="center"/>
        </w:trPr>
        <w:tc>
          <w:tcPr>
            <w:tcW w:w="1809" w:type="dxa"/>
            <w:vAlign w:val="center"/>
          </w:tcPr>
          <w:p w14:paraId="6C349DC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39960DD9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E11FA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67247CFC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DBAF3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6FDE428C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625" w:type="dxa"/>
            <w:vAlign w:val="center"/>
          </w:tcPr>
          <w:p w14:paraId="3CABE614" w14:textId="728D3616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73D5463F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595959" w:themeFill="text1" w:themeFillTint="A6"/>
            <w:vAlign w:val="center"/>
          </w:tcPr>
          <w:p w14:paraId="6CB4EC2C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682506D7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BFBFBF" w:themeFill="background1" w:themeFillShade="BF"/>
            <w:vAlign w:val="center"/>
          </w:tcPr>
          <w:p w14:paraId="57F4DF3D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33DCACA3" w14:textId="77777777" w:rsidTr="00F73567">
        <w:trPr>
          <w:jc w:val="center"/>
        </w:trPr>
        <w:tc>
          <w:tcPr>
            <w:tcW w:w="1809" w:type="dxa"/>
            <w:vAlign w:val="center"/>
          </w:tcPr>
          <w:p w14:paraId="6F846495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139958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EEB07E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F59E5A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FC8AE9A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0DEFD7E" w14:textId="77777777" w:rsidR="00233198" w:rsidRDefault="00233198" w:rsidP="009959D1">
            <w:pPr>
              <w:jc w:val="center"/>
            </w:pPr>
          </w:p>
        </w:tc>
        <w:tc>
          <w:tcPr>
            <w:tcW w:w="1625" w:type="dxa"/>
            <w:vAlign w:val="center"/>
          </w:tcPr>
          <w:p w14:paraId="35AFC9C7" w14:textId="77777777" w:rsidR="00233198" w:rsidRDefault="00233198" w:rsidP="009959D1">
            <w:pPr>
              <w:jc w:val="center"/>
            </w:pPr>
          </w:p>
        </w:tc>
      </w:tr>
    </w:tbl>
    <w:p w14:paraId="259DE5B1" w14:textId="77777777" w:rsidR="00694064" w:rsidRDefault="00694064" w:rsidP="00694064">
      <w:pPr>
        <w:rPr>
          <w:szCs w:val="24"/>
        </w:rPr>
      </w:pPr>
    </w:p>
    <w:p w14:paraId="35818A3F" w14:textId="145E698F" w:rsidR="00694064" w:rsidRPr="006209B5" w:rsidRDefault="00694064" w:rsidP="00694064">
      <w:pPr>
        <w:pStyle w:val="Heading2"/>
      </w:pPr>
      <w:r>
        <w:t>2.3</w:t>
      </w:r>
      <w:r w:rsidRPr="006209B5">
        <w:t xml:space="preserve"> Data report – all </w:t>
      </w:r>
      <w:del w:id="55" w:author="Xavier Hoenner" w:date="2016-06-02T15:33:00Z">
        <w:r w:rsidDel="00FE1F46">
          <w:delText xml:space="preserve">ANMN </w:delText>
        </w:r>
      </w:del>
      <w:ins w:id="56" w:author="Xavier Hoenner" w:date="2016-06-02T15:33:00Z">
        <w:r w:rsidR="00FE1F46">
          <w:t xml:space="preserve">National Mooring Network </w:t>
        </w:r>
      </w:ins>
      <w:r>
        <w:t xml:space="preserve">– SA </w:t>
      </w:r>
      <w:r w:rsidRPr="006209B5">
        <w:t>data available on the portal</w:t>
      </w:r>
    </w:p>
    <w:p w14:paraId="45A16FA6" w14:textId="700C3910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57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58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SA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D450832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SA</w:t>
      </w:r>
      <w:r w:rsidRPr="00645D78">
        <w:rPr>
          <w:u w:val="none"/>
        </w:rPr>
        <w:t>’</w:t>
      </w:r>
    </w:p>
    <w:p w14:paraId="3C585EA6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7A6668E" w14:textId="77777777" w:rsidTr="00641BE6">
        <w:tc>
          <w:tcPr>
            <w:tcW w:w="1271" w:type="dxa"/>
          </w:tcPr>
          <w:p w14:paraId="2533E325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529DB7F0" w14:textId="2E60DB23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751E1783" w14:textId="77777777" w:rsidTr="00641BE6">
        <w:tc>
          <w:tcPr>
            <w:tcW w:w="1271" w:type="dxa"/>
          </w:tcPr>
          <w:p w14:paraId="15B90C7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771ED6A9" w14:textId="54C38BFB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BBA8F43" w14:textId="77777777" w:rsidTr="00641BE6">
        <w:tc>
          <w:tcPr>
            <w:tcW w:w="1271" w:type="dxa"/>
          </w:tcPr>
          <w:p w14:paraId="1E79023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2355C02F" w14:textId="6CDDF3D9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2D60B993" w14:textId="77777777" w:rsidTr="00641BE6">
        <w:tc>
          <w:tcPr>
            <w:tcW w:w="1271" w:type="dxa"/>
          </w:tcPr>
          <w:p w14:paraId="2F16BC0E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16394034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2BBF618" w14:textId="77777777" w:rsidR="00694064" w:rsidRPr="006209B5" w:rsidRDefault="00694064" w:rsidP="00694064"/>
    <w:p w14:paraId="2FDCF1AD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‘SA’.</w:t>
      </w:r>
    </w:p>
    <w:p w14:paraId="4A305689" w14:textId="77777777" w:rsidR="00694064" w:rsidRDefault="00694064" w:rsidP="00694064">
      <w:r w:rsidRPr="006209B5">
        <w:rPr>
          <w:u w:val="single"/>
        </w:rPr>
        <w:lastRenderedPageBreak/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3B7493B2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0252E9E9" w14:textId="1A247849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ins w:id="59" w:author="Xavier Hoenner" w:date="2016-06-02T15:34:00Z">
        <w:r w:rsidR="00FE1F46">
          <w:rPr>
            <w:b/>
          </w:rPr>
          <w:t>National Mooring Network</w:t>
        </w:r>
      </w:ins>
      <w:ins w:id="60" w:author="Xavier Hoenner" w:date="2016-06-02T14:40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SA</w:t>
        </w:r>
        <w:r w:rsidR="001A768D" w:rsidRPr="0070643C">
          <w:t xml:space="preserve">: </w:t>
        </w:r>
        <w:r w:rsidR="001A768D">
          <w:t>Southern Australia Moorings (</w:t>
        </w:r>
        <w:r w:rsidR="001A768D">
          <w:fldChar w:fldCharType="begin"/>
        </w:r>
        <w:r w:rsidR="001A768D">
          <w:instrText>HYPERLINK "http://imos.org.au/samoorings.html"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http://imos.org.au/samoorings.html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61" w:author="Xavier Hoenner" w:date="2016-06-02T14:40:00Z">
        <w:r w:rsidR="00233198" w:rsidDel="001A768D">
          <w:rPr>
            <w:b/>
          </w:rPr>
          <w:delText xml:space="preserve">ANMN: </w:delText>
        </w:r>
        <w:r w:rsidR="00233198"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233198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233198" w:rsidDel="001A768D">
          <w:delText>).</w:delText>
        </w:r>
        <w:r w:rsidDel="001A768D">
          <w:br/>
        </w:r>
        <w:r w:rsidDel="001A768D">
          <w:rPr>
            <w:b/>
          </w:rPr>
          <w:delText>SA</w:delText>
        </w:r>
        <w:r w:rsidRPr="0070643C" w:rsidDel="001A768D">
          <w:delText xml:space="preserve">: </w:delText>
        </w:r>
        <w:r w:rsidDel="001A768D">
          <w:delText>Southern Australia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"http://imos.org.au/anmnsa.html"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http://imos.org.au/anmnsa.html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41E445BE" w14:textId="77777777" w:rsidR="00694064" w:rsidRPr="006209B5" w:rsidRDefault="00694064" w:rsidP="00694064">
      <w:pPr>
        <w:ind w:left="993" w:hanging="993"/>
      </w:pPr>
    </w:p>
    <w:p w14:paraId="6D546968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68F376DE" w14:textId="77777777" w:rsidTr="009959D1">
        <w:trPr>
          <w:jc w:val="center"/>
        </w:trPr>
        <w:tc>
          <w:tcPr>
            <w:tcW w:w="1809" w:type="dxa"/>
            <w:vAlign w:val="center"/>
          </w:tcPr>
          <w:p w14:paraId="5A5CB463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318132AD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4481E23A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45D09A92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6EC6A229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5547F7E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44FE403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74C212F9" w14:textId="77777777" w:rsidTr="009959D1">
        <w:trPr>
          <w:jc w:val="center"/>
        </w:trPr>
        <w:tc>
          <w:tcPr>
            <w:tcW w:w="1809" w:type="dxa"/>
            <w:vAlign w:val="center"/>
          </w:tcPr>
          <w:p w14:paraId="5F241583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65A2DE4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F3B80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13BA75C5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344B8F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E79CB7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17FF40B" w14:textId="04F56D0F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557E9C9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545ED783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1FE7CA47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75498106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632B9761" w14:textId="77777777" w:rsidTr="009959D1">
        <w:trPr>
          <w:jc w:val="center"/>
        </w:trPr>
        <w:tc>
          <w:tcPr>
            <w:tcW w:w="1809" w:type="dxa"/>
            <w:vAlign w:val="center"/>
          </w:tcPr>
          <w:p w14:paraId="1A47CC74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F7B3CA1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D1D90F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E80F5DC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464B17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35FA0DEF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4F55786" w14:textId="77777777" w:rsidR="00233198" w:rsidRDefault="00233198" w:rsidP="009959D1">
            <w:pPr>
              <w:jc w:val="center"/>
            </w:pPr>
          </w:p>
        </w:tc>
      </w:tr>
    </w:tbl>
    <w:p w14:paraId="1A5B4D11" w14:textId="77777777" w:rsidR="00694064" w:rsidRDefault="00694064" w:rsidP="00694064">
      <w:pPr>
        <w:rPr>
          <w:szCs w:val="24"/>
        </w:rPr>
      </w:pPr>
    </w:p>
    <w:p w14:paraId="3BA83D13" w14:textId="050457E3" w:rsidR="00694064" w:rsidRPr="006209B5" w:rsidRDefault="00694064" w:rsidP="00694064">
      <w:pPr>
        <w:pStyle w:val="Heading2"/>
      </w:pPr>
      <w:r>
        <w:lastRenderedPageBreak/>
        <w:t>2.4</w:t>
      </w:r>
      <w:r w:rsidRPr="006209B5">
        <w:t xml:space="preserve"> Data report – all </w:t>
      </w:r>
      <w:del w:id="62" w:author="Xavier Hoenner" w:date="2016-06-02T15:33:00Z">
        <w:r w:rsidDel="00FE1F46">
          <w:delText xml:space="preserve">ANMN </w:delText>
        </w:r>
      </w:del>
      <w:ins w:id="63" w:author="Xavier Hoenner" w:date="2016-06-02T15:33:00Z">
        <w:r w:rsidR="00FE1F46">
          <w:t xml:space="preserve">National Mooring Network </w:t>
        </w:r>
      </w:ins>
      <w:r>
        <w:t xml:space="preserve">– WA </w:t>
      </w:r>
      <w:r w:rsidRPr="006209B5">
        <w:t>data available on the portal</w:t>
      </w:r>
    </w:p>
    <w:p w14:paraId="403BC8B6" w14:textId="1FF61459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64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65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WA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08FBA8B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WA</w:t>
      </w:r>
      <w:r w:rsidRPr="00645D78">
        <w:rPr>
          <w:u w:val="none"/>
        </w:rPr>
        <w:t>’</w:t>
      </w:r>
    </w:p>
    <w:p w14:paraId="34F44AD3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DD389AC" w14:textId="77777777" w:rsidTr="00641BE6">
        <w:tc>
          <w:tcPr>
            <w:tcW w:w="1271" w:type="dxa"/>
          </w:tcPr>
          <w:p w14:paraId="1AE762D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39C67717" w14:textId="56658FBF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0FFA4645" w14:textId="77777777" w:rsidTr="00641BE6">
        <w:tc>
          <w:tcPr>
            <w:tcW w:w="1271" w:type="dxa"/>
          </w:tcPr>
          <w:p w14:paraId="0755369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6B1B4385" w14:textId="11486E2D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44410B1E" w14:textId="77777777" w:rsidTr="00641BE6">
        <w:tc>
          <w:tcPr>
            <w:tcW w:w="1271" w:type="dxa"/>
          </w:tcPr>
          <w:p w14:paraId="0F668FC6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6CA65613" w14:textId="22B77B62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33551094" w14:textId="77777777" w:rsidTr="00641BE6">
        <w:tc>
          <w:tcPr>
            <w:tcW w:w="1271" w:type="dxa"/>
          </w:tcPr>
          <w:p w14:paraId="0E544D40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3245170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169BDE7" w14:textId="77777777" w:rsidR="00694064" w:rsidRPr="006209B5" w:rsidRDefault="00694064" w:rsidP="00694064"/>
    <w:p w14:paraId="30A73357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‘WA’.</w:t>
      </w:r>
    </w:p>
    <w:p w14:paraId="1969641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7B311413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24DC21AD" w14:textId="7368B273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ins w:id="66" w:author="Xavier Hoenner" w:date="2016-06-02T15:34:00Z">
        <w:r w:rsidR="00FE1F46">
          <w:rPr>
            <w:b/>
          </w:rPr>
          <w:t>National Mooring Network</w:t>
        </w:r>
      </w:ins>
      <w:ins w:id="67" w:author="Xavier Hoenner" w:date="2016-06-02T14:40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WA</w:t>
        </w:r>
        <w:r w:rsidR="001A768D" w:rsidRPr="0070643C">
          <w:t xml:space="preserve">: </w:t>
        </w:r>
        <w:r w:rsidR="001A768D">
          <w:t>Western Australia Moorings (</w:t>
        </w:r>
        <w:r w:rsidR="001A768D">
          <w:fldChar w:fldCharType="begin"/>
        </w:r>
        <w:r w:rsidR="001A768D">
          <w:instrText>HYPERLINK "http://imos.org.au/wamoorings.html"</w:instrText>
        </w:r>
        <w:r w:rsidR="001A768D">
          <w:fldChar w:fldCharType="separate"/>
        </w:r>
        <w:r w:rsidR="001A768D">
          <w:rPr>
            <w:rStyle w:val="Hyperlink"/>
          </w:rPr>
          <w:t>http://imos.org.au/wamoorings.html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68" w:author="Xavier Hoenner" w:date="2016-06-02T14:40:00Z">
        <w:r w:rsidR="00233198" w:rsidDel="001A768D">
          <w:rPr>
            <w:b/>
          </w:rPr>
          <w:delText xml:space="preserve">ANMN: </w:delText>
        </w:r>
        <w:r w:rsidR="00233198"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233198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233198" w:rsidDel="001A768D">
          <w:delText>).</w:delText>
        </w:r>
        <w:r w:rsidDel="001A768D">
          <w:br/>
        </w:r>
        <w:r w:rsidDel="001A768D">
          <w:rPr>
            <w:b/>
          </w:rPr>
          <w:delText>WA</w:delText>
        </w:r>
        <w:r w:rsidRPr="0070643C" w:rsidDel="001A768D">
          <w:delText xml:space="preserve">: </w:delText>
        </w:r>
        <w:r w:rsidDel="001A768D">
          <w:delText>Western Australia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"http://imos.org.au/anmnwa.html"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http://imos.org.au/anmnwa.html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2C04BE98" w14:textId="77777777" w:rsidR="00694064" w:rsidRPr="006209B5" w:rsidRDefault="00694064" w:rsidP="00694064">
      <w:pPr>
        <w:ind w:left="993" w:hanging="993"/>
      </w:pPr>
    </w:p>
    <w:p w14:paraId="4D109167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56D01149" w14:textId="77777777" w:rsidTr="009959D1">
        <w:trPr>
          <w:jc w:val="center"/>
        </w:trPr>
        <w:tc>
          <w:tcPr>
            <w:tcW w:w="1809" w:type="dxa"/>
            <w:vAlign w:val="center"/>
          </w:tcPr>
          <w:p w14:paraId="0FA70180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14F14041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063AAC4C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13F0994F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103619EF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068D9C1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01A94BDD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3FC5F747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33F99D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6FFB9DAD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22DCE50B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0F4B9FC1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633C70E6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0C413D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D39718D" w14:textId="63D16B74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729809ED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28AC3C75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1B82E11C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4DC1B67E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51D3BBE4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02A0C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ADEAF3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F477F2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CAA43C7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AF6D9F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6B15E805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27306AC" w14:textId="77777777" w:rsidR="00233198" w:rsidRDefault="00233198" w:rsidP="009959D1">
            <w:pPr>
              <w:jc w:val="center"/>
            </w:pPr>
          </w:p>
        </w:tc>
      </w:tr>
    </w:tbl>
    <w:p w14:paraId="42DBF7A3" w14:textId="77777777" w:rsidR="00694064" w:rsidRDefault="00694064" w:rsidP="00694064">
      <w:pPr>
        <w:rPr>
          <w:szCs w:val="24"/>
        </w:rPr>
      </w:pPr>
    </w:p>
    <w:p w14:paraId="0BB811F1" w14:textId="12AC5724" w:rsidR="00694064" w:rsidRPr="006209B5" w:rsidRDefault="00694064" w:rsidP="00694064">
      <w:pPr>
        <w:pStyle w:val="Heading2"/>
      </w:pPr>
      <w:r>
        <w:t>2.5</w:t>
      </w:r>
      <w:r w:rsidRPr="006209B5">
        <w:t xml:space="preserve"> Data report – all </w:t>
      </w:r>
      <w:del w:id="69" w:author="Xavier Hoenner" w:date="2016-06-02T15:33:00Z">
        <w:r w:rsidDel="00FE1F46">
          <w:delText xml:space="preserve">ANMN </w:delText>
        </w:r>
      </w:del>
      <w:ins w:id="70" w:author="Xavier Hoenner" w:date="2016-06-02T15:33:00Z">
        <w:r w:rsidR="00FE1F46">
          <w:t xml:space="preserve">National Mooring Network </w:t>
        </w:r>
      </w:ins>
      <w:r>
        <w:t xml:space="preserve">– NRS </w:t>
      </w:r>
      <w:r w:rsidRPr="006209B5">
        <w:t>data available on the portal</w:t>
      </w:r>
    </w:p>
    <w:p w14:paraId="2F950958" w14:textId="3E7765C9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71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72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NRS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039430B1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NRS</w:t>
      </w:r>
      <w:r w:rsidRPr="00645D78">
        <w:rPr>
          <w:u w:val="none"/>
        </w:rPr>
        <w:t>’</w:t>
      </w:r>
    </w:p>
    <w:p w14:paraId="671CA0DC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8EBBC5B" w14:textId="77777777" w:rsidTr="00641BE6">
        <w:tc>
          <w:tcPr>
            <w:tcW w:w="1271" w:type="dxa"/>
          </w:tcPr>
          <w:p w14:paraId="5053F85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06B8C22" w14:textId="74142CCF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194EFA4D" w14:textId="77777777" w:rsidTr="00641BE6">
        <w:tc>
          <w:tcPr>
            <w:tcW w:w="1271" w:type="dxa"/>
          </w:tcPr>
          <w:p w14:paraId="06A5DE4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244C2C5F" w14:textId="45080213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508C5645" w14:textId="77777777" w:rsidTr="00641BE6">
        <w:tc>
          <w:tcPr>
            <w:tcW w:w="1271" w:type="dxa"/>
          </w:tcPr>
          <w:p w14:paraId="05E521E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251A0A3" w14:textId="5F447CED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4F320174" w14:textId="77777777" w:rsidTr="00641BE6">
        <w:tc>
          <w:tcPr>
            <w:tcW w:w="1271" w:type="dxa"/>
          </w:tcPr>
          <w:p w14:paraId="32D672BA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67FC255B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4C6EA079" w14:textId="77777777" w:rsidR="00694064" w:rsidRPr="006209B5" w:rsidRDefault="00694064" w:rsidP="00694064"/>
    <w:p w14:paraId="4B0F19EC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‘NRS’.</w:t>
      </w:r>
    </w:p>
    <w:p w14:paraId="1D62560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608AA4C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41E05184" w14:textId="24F2E985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 xml:space="preserve">' come from similar instruments that differ only in the inclusion of additional sensors. For some moorings, this has varied from one deployment to </w:t>
      </w:r>
      <w:r w:rsidR="001D3D1F" w:rsidRPr="00523C6C">
        <w:lastRenderedPageBreak/>
        <w:t>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ins w:id="73" w:author="Xavier Hoenner" w:date="2016-06-02T15:34:00Z">
        <w:r w:rsidR="00FE1F46">
          <w:rPr>
            <w:b/>
          </w:rPr>
          <w:t>National Mooring Network</w:t>
        </w:r>
      </w:ins>
      <w:ins w:id="74" w:author="Xavier Hoenner" w:date="2016-06-02T14:40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NRS</w:t>
        </w:r>
        <w:r w:rsidR="001A768D" w:rsidRPr="0070643C">
          <w:t xml:space="preserve">: </w:t>
        </w:r>
        <w:r w:rsidR="001A768D">
          <w:t>National Reference Stations (</w:t>
        </w:r>
        <w:r w:rsidR="001A768D">
          <w:fldChar w:fldCharType="begin"/>
        </w:r>
        <w:r w:rsidR="001A768D">
          <w:instrText>HYPERLINK "http://imos.org.au/nrs.html"</w:instrText>
        </w:r>
        <w:r w:rsidR="001A768D">
          <w:fldChar w:fldCharType="separate"/>
        </w:r>
        <w:r w:rsidR="001A768D">
          <w:rPr>
            <w:rStyle w:val="Hyperlink"/>
          </w:rPr>
          <w:t>http://imos.org.au/nrs.html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75" w:author="Xavier Hoenner" w:date="2016-06-02T14:40:00Z">
        <w:r w:rsidR="00233198" w:rsidDel="001A768D">
          <w:rPr>
            <w:b/>
          </w:rPr>
          <w:delText xml:space="preserve">ANMN: </w:delText>
        </w:r>
        <w:r w:rsidR="00233198"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233198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233198" w:rsidDel="001A768D">
          <w:delText>).</w:delText>
        </w:r>
        <w:r w:rsidDel="001A768D">
          <w:br/>
        </w:r>
        <w:r w:rsidDel="001A768D">
          <w:rPr>
            <w:b/>
          </w:rPr>
          <w:delText>NRS</w:delText>
        </w:r>
        <w:r w:rsidRPr="0070643C" w:rsidDel="001A768D">
          <w:delText xml:space="preserve">: </w:delText>
        </w:r>
        <w:r w:rsidDel="001A768D">
          <w:delText>National Reference Stations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"http://imos.org.au/anmnnrs.html"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http://imos.org.au/anmnnrs.html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</w:p>
    <w:p w14:paraId="55A40C05" w14:textId="77777777" w:rsidR="00694064" w:rsidRPr="006209B5" w:rsidRDefault="00694064" w:rsidP="00694064">
      <w:pPr>
        <w:ind w:left="993" w:hanging="993"/>
      </w:pPr>
    </w:p>
    <w:p w14:paraId="116DF835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27396814" w14:textId="77777777" w:rsidTr="009959D1">
        <w:trPr>
          <w:jc w:val="center"/>
        </w:trPr>
        <w:tc>
          <w:tcPr>
            <w:tcW w:w="1809" w:type="dxa"/>
            <w:vAlign w:val="center"/>
          </w:tcPr>
          <w:p w14:paraId="42D7BB4E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6939860F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5ED8EEC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434D0F6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7E54A45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10320AE8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6AD923A5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73BBA0BE" w14:textId="77777777" w:rsidTr="009959D1">
        <w:trPr>
          <w:jc w:val="center"/>
        </w:trPr>
        <w:tc>
          <w:tcPr>
            <w:tcW w:w="1809" w:type="dxa"/>
            <w:vAlign w:val="center"/>
          </w:tcPr>
          <w:p w14:paraId="605A99E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ECF66E6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5AB4492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7265A9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B2EF50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5493D7F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46D1A534" w14:textId="3E7B89A1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619BF9B3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00128599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6F39EC2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37C72DEF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4EC6A5D2" w14:textId="77777777" w:rsidTr="009959D1">
        <w:trPr>
          <w:jc w:val="center"/>
        </w:trPr>
        <w:tc>
          <w:tcPr>
            <w:tcW w:w="1809" w:type="dxa"/>
            <w:vAlign w:val="center"/>
          </w:tcPr>
          <w:p w14:paraId="1C24CB0A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A8E0DAF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6AFBE40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F22889F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AE020C4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1355D35A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E99D67F" w14:textId="77777777" w:rsidR="00233198" w:rsidRDefault="00233198" w:rsidP="009959D1">
            <w:pPr>
              <w:jc w:val="center"/>
            </w:pPr>
          </w:p>
        </w:tc>
      </w:tr>
    </w:tbl>
    <w:p w14:paraId="35D44168" w14:textId="77777777" w:rsidR="00A021DA" w:rsidRDefault="00A021DA">
      <w:pPr>
        <w:rPr>
          <w:szCs w:val="24"/>
        </w:rPr>
      </w:pPr>
    </w:p>
    <w:p w14:paraId="2ADDFDA3" w14:textId="7897B1FA" w:rsidR="00A021DA" w:rsidRPr="006209B5" w:rsidRDefault="00A021DA" w:rsidP="00A021DA">
      <w:pPr>
        <w:pStyle w:val="Heading2"/>
      </w:pPr>
      <w:r>
        <w:t>2.6</w:t>
      </w:r>
      <w:r w:rsidRPr="006209B5">
        <w:t xml:space="preserve"> Data report – all </w:t>
      </w:r>
      <w:del w:id="76" w:author="Xavier Hoenner" w:date="2016-06-02T15:33:00Z">
        <w:r w:rsidDel="00FE1F46">
          <w:delText xml:space="preserve">ANMN </w:delText>
        </w:r>
      </w:del>
      <w:ins w:id="77" w:author="Xavier Hoenner" w:date="2016-06-02T15:33:00Z">
        <w:r w:rsidR="00FE1F46">
          <w:t xml:space="preserve">National Mooring Network </w:t>
        </w:r>
      </w:ins>
      <w:r>
        <w:t xml:space="preserve">– Acidification Moorings </w:t>
      </w:r>
      <w:r w:rsidRPr="006209B5">
        <w:t>data available on the portal</w:t>
      </w:r>
    </w:p>
    <w:p w14:paraId="21581B4D" w14:textId="0588A67E" w:rsidR="00A021DA" w:rsidRDefault="00A021DA" w:rsidP="00A021DA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del w:id="78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79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AcidificationMoorings</w:t>
      </w:r>
      <w:r w:rsidRPr="00645D78">
        <w:rPr>
          <w:u w:val="none"/>
        </w:rPr>
        <w:t>_allData_dataOnPortal’</w:t>
      </w:r>
    </w:p>
    <w:p w14:paraId="4C1C1E95" w14:textId="77777777" w:rsidR="00A021DA" w:rsidRDefault="00A021DA" w:rsidP="00A021DA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>
        <w:rPr>
          <w:u w:val="none"/>
        </w:rPr>
        <w:t xml:space="preserve"> – Acidification Moorings</w:t>
      </w:r>
      <w:r w:rsidRPr="00645D78">
        <w:rPr>
          <w:u w:val="none"/>
        </w:rPr>
        <w:t>’</w:t>
      </w:r>
    </w:p>
    <w:p w14:paraId="6DCE0A26" w14:textId="77777777" w:rsidR="00A021DA" w:rsidRPr="006D0770" w:rsidRDefault="00A021DA" w:rsidP="00A021DA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602B34C0" w14:textId="77777777" w:rsidTr="00641BE6">
        <w:tc>
          <w:tcPr>
            <w:tcW w:w="1271" w:type="dxa"/>
          </w:tcPr>
          <w:p w14:paraId="146853B6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016022FF" w14:textId="245BC4E0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61BECAE3" w14:textId="77777777" w:rsidTr="00641BE6">
        <w:tc>
          <w:tcPr>
            <w:tcW w:w="1271" w:type="dxa"/>
          </w:tcPr>
          <w:p w14:paraId="749398B8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5D56B085" w14:textId="6F9C819D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0446726" w14:textId="77777777" w:rsidTr="00641BE6">
        <w:tc>
          <w:tcPr>
            <w:tcW w:w="1271" w:type="dxa"/>
          </w:tcPr>
          <w:p w14:paraId="6F7A47DE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2414F2" w14:textId="622565BC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021DA" w:rsidRPr="006209B5" w14:paraId="6F6B7B0B" w14:textId="77777777" w:rsidTr="00641BE6">
        <w:tc>
          <w:tcPr>
            <w:tcW w:w="1271" w:type="dxa"/>
          </w:tcPr>
          <w:p w14:paraId="7B35F178" w14:textId="77777777" w:rsidR="00A021DA" w:rsidRPr="006209B5" w:rsidRDefault="00A021DA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F7D9289" w14:textId="77777777" w:rsidR="00A021DA" w:rsidRPr="006209B5" w:rsidRDefault="00A021DA" w:rsidP="00CC754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95C36B5" w14:textId="77777777" w:rsidR="00A021DA" w:rsidRPr="006209B5" w:rsidRDefault="00A021DA" w:rsidP="00A021DA"/>
    <w:p w14:paraId="31AB6BD6" w14:textId="77777777" w:rsidR="00A021DA" w:rsidRDefault="00A021DA" w:rsidP="00A021DA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</w:t>
      </w:r>
      <w:r w:rsidR="0042325B">
        <w:t>AM</w:t>
      </w:r>
      <w:r>
        <w:t>’.</w:t>
      </w:r>
    </w:p>
    <w:p w14:paraId="1854BF6B" w14:textId="77777777" w:rsidR="00A021DA" w:rsidRDefault="00A021DA" w:rsidP="00A021DA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 w:rsidR="000F328F">
        <w:t>ASCENDING ‘</w:t>
      </w:r>
      <w:proofErr w:type="spellStart"/>
      <w:r w:rsidR="000F328F">
        <w:t>site</w:t>
      </w:r>
      <w:r>
        <w:t>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06403B13" w14:textId="77777777" w:rsidR="00A021DA" w:rsidRDefault="00A021DA" w:rsidP="00A021DA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6926FB27" w14:textId="02751433" w:rsidR="00A021DA" w:rsidRDefault="00A021DA" w:rsidP="00A021DA">
      <w:pPr>
        <w:ind w:left="993" w:hanging="993"/>
      </w:pPr>
      <w:r w:rsidRPr="006209B5">
        <w:rPr>
          <w:u w:val="single"/>
        </w:rPr>
        <w:lastRenderedPageBreak/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>
        <w:br/>
      </w:r>
      <w:ins w:id="80" w:author="Xavier Hoenner" w:date="2016-06-02T15:34:00Z">
        <w:r w:rsidR="00FE1F46">
          <w:rPr>
            <w:b/>
          </w:rPr>
          <w:t>National Mooring Network</w:t>
        </w:r>
      </w:ins>
      <w:ins w:id="81" w:author="Xavier Hoenner" w:date="2016-06-02T14:40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>
          <w:br/>
        </w:r>
        <w:r w:rsidR="001A768D">
          <w:rPr>
            <w:b/>
          </w:rPr>
          <w:t>AM</w:t>
        </w:r>
        <w:r w:rsidR="001A768D">
          <w:t>: Acidification Moorings (</w:t>
        </w:r>
        <w:r w:rsidR="001A768D">
          <w:fldChar w:fldCharType="begin"/>
        </w:r>
        <w:r w:rsidR="001A768D">
          <w:instrText xml:space="preserve"> HYPERLINK "http://imos.org.au/acidificationmoorings.html" </w:instrText>
        </w:r>
      </w:ins>
      <w:ins w:id="82" w:author="Xavier Hoenner" w:date="2016-06-02T14:40:00Z">
        <w:r w:rsidR="001A768D">
          <w:fldChar w:fldCharType="separate"/>
        </w:r>
        <w:r w:rsidR="001A768D" w:rsidRPr="00184D6B">
          <w:rPr>
            <w:rStyle w:val="Hyperlink"/>
          </w:rPr>
          <w:t>http://imos.org.au/acidificationmoorings.html</w:t>
        </w:r>
        <w:r w:rsidR="001A768D">
          <w:rPr>
            <w:rStyle w:val="Hyperlink"/>
          </w:rPr>
          <w:fldChar w:fldCharType="end"/>
        </w:r>
        <w:r w:rsidR="001A768D">
          <w:t>).</w:t>
        </w:r>
      </w:ins>
      <w:del w:id="83" w:author="Xavier Hoenner" w:date="2016-06-02T14:40:00Z">
        <w:r w:rsidDel="001A768D">
          <w:rPr>
            <w:b/>
          </w:rPr>
          <w:delText xml:space="preserve">ANMN: </w:delText>
        </w:r>
        <w:r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R="0042325B" w:rsidDel="001A768D">
          <w:rPr>
            <w:b/>
          </w:rPr>
          <w:delText>AM</w:delText>
        </w:r>
        <w:r w:rsidR="0042325B" w:rsidDel="001A768D">
          <w:delText>: Acidification Moorings (</w:delText>
        </w:r>
        <w:r w:rsidR="001A768D" w:rsidDel="001A768D">
          <w:fldChar w:fldCharType="begin"/>
        </w:r>
        <w:r w:rsidR="001A768D" w:rsidDel="001A768D">
          <w:delInstrText xml:space="preserve"> HYPERLINK "http://imos.org.au/acidificationmoorings.html" </w:delInstrText>
        </w:r>
        <w:r w:rsidR="001A768D" w:rsidDel="001A768D">
          <w:fldChar w:fldCharType="separate"/>
        </w:r>
        <w:r w:rsidR="0042325B" w:rsidRPr="00184D6B" w:rsidDel="001A768D">
          <w:rPr>
            <w:rStyle w:val="Hyperlink"/>
          </w:rPr>
          <w:delText>http://imos.org.au/acidificationmoorings.html</w:delText>
        </w:r>
        <w:r w:rsidR="001A768D" w:rsidDel="001A768D">
          <w:rPr>
            <w:rStyle w:val="Hyperlink"/>
          </w:rPr>
          <w:fldChar w:fldCharType="end"/>
        </w:r>
        <w:r w:rsidR="0042325B" w:rsidDel="001A768D">
          <w:delText>).</w:delText>
        </w:r>
      </w:del>
    </w:p>
    <w:p w14:paraId="177DEA4D" w14:textId="77777777" w:rsidR="00A021DA" w:rsidRPr="006209B5" w:rsidRDefault="00A021DA" w:rsidP="00A021DA">
      <w:pPr>
        <w:ind w:left="993" w:hanging="993"/>
      </w:pPr>
    </w:p>
    <w:p w14:paraId="54924B5C" w14:textId="77777777" w:rsidR="00A021DA" w:rsidRPr="006209B5" w:rsidRDefault="00A021DA" w:rsidP="00A021DA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A021DA" w14:paraId="27D40E03" w14:textId="77777777" w:rsidTr="00CC7541">
        <w:trPr>
          <w:jc w:val="center"/>
        </w:trPr>
        <w:tc>
          <w:tcPr>
            <w:tcW w:w="1809" w:type="dxa"/>
            <w:vAlign w:val="center"/>
          </w:tcPr>
          <w:p w14:paraId="0B61FBE4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490909C8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7AC92115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11072442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5A06B4BE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4E50C2C7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0B4D1966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A021DA" w14:paraId="3EDF56E4" w14:textId="77777777" w:rsidTr="00CC7541">
        <w:trPr>
          <w:jc w:val="center"/>
        </w:trPr>
        <w:tc>
          <w:tcPr>
            <w:tcW w:w="1809" w:type="dxa"/>
            <w:vAlign w:val="center"/>
          </w:tcPr>
          <w:p w14:paraId="0D2A4629" w14:textId="77777777" w:rsidR="00A021DA" w:rsidRDefault="00A021DA" w:rsidP="00CC754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29D247CC" w14:textId="77777777" w:rsidR="00A021DA" w:rsidRDefault="00A021DA" w:rsidP="00CC754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031919BB" w14:textId="77777777" w:rsidR="00A021DA" w:rsidRDefault="00A021DA" w:rsidP="00CC754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74FCCC62" w14:textId="77777777" w:rsidR="00A021DA" w:rsidRDefault="00A021DA" w:rsidP="00CC754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2139C750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0A00E45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57504E79" w14:textId="1A4883C8" w:rsidR="00A021DA" w:rsidRDefault="00FF29C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A021DA" w14:paraId="6077829C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191547FD" w14:textId="77777777" w:rsidR="00A021DA" w:rsidRDefault="00A021DA" w:rsidP="00CC754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A021DA" w14:paraId="50C85F56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63DA825F" w14:textId="77777777" w:rsidR="00A021DA" w:rsidRDefault="00A021DA" w:rsidP="00CC754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A021DA" w14:paraId="15A56B4A" w14:textId="77777777" w:rsidTr="00CC7541">
        <w:trPr>
          <w:jc w:val="center"/>
        </w:trPr>
        <w:tc>
          <w:tcPr>
            <w:tcW w:w="1809" w:type="dxa"/>
            <w:vAlign w:val="center"/>
          </w:tcPr>
          <w:p w14:paraId="31FE4481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296CFAD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6EA9C5E9" w14:textId="77777777" w:rsidR="00A021DA" w:rsidRDefault="00A021DA" w:rsidP="00CC754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21A5FFB" w14:textId="77777777" w:rsidR="00A021DA" w:rsidRDefault="00A021DA" w:rsidP="00CC754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8E0CC9E" w14:textId="77777777" w:rsidR="00A021DA" w:rsidRDefault="00A021DA" w:rsidP="00CC754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3169839" w14:textId="77777777" w:rsidR="00A021DA" w:rsidRDefault="00A021DA" w:rsidP="00CC754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4DAB6D9" w14:textId="77777777" w:rsidR="00A021DA" w:rsidRDefault="00A021DA" w:rsidP="00CC7541">
            <w:pPr>
              <w:jc w:val="center"/>
            </w:pPr>
          </w:p>
        </w:tc>
      </w:tr>
    </w:tbl>
    <w:p w14:paraId="0611C22A" w14:textId="77777777" w:rsidR="00C91621" w:rsidRDefault="00C91621">
      <w:pPr>
        <w:rPr>
          <w:szCs w:val="24"/>
        </w:rPr>
      </w:pPr>
      <w:r>
        <w:rPr>
          <w:szCs w:val="24"/>
        </w:rPr>
        <w:br w:type="page"/>
      </w:r>
    </w:p>
    <w:p w14:paraId="72527549" w14:textId="6E93C2F9" w:rsidR="00C91621" w:rsidRDefault="00C91621" w:rsidP="00C91621">
      <w:pPr>
        <w:pStyle w:val="Heading1"/>
      </w:pPr>
      <w:r>
        <w:lastRenderedPageBreak/>
        <w:t xml:space="preserve">3. </w:t>
      </w:r>
      <w:del w:id="84" w:author="Xavier Hoenner" w:date="2016-06-02T15:33:00Z">
        <w:r w:rsidDel="00FE1F46">
          <w:delText xml:space="preserve">ANMN </w:delText>
        </w:r>
      </w:del>
      <w:ins w:id="85" w:author="Xavier Hoenner" w:date="2016-06-02T15:33:00Z">
        <w:r w:rsidR="00FE1F46">
          <w:t xml:space="preserve">National Mooring Network </w:t>
        </w:r>
      </w:ins>
      <w:r>
        <w:t>Passive Acoustic</w:t>
      </w:r>
      <w:r w:rsidR="009505A3">
        <w:t xml:space="preserve"> Observatories</w:t>
      </w:r>
    </w:p>
    <w:p w14:paraId="606A5BEB" w14:textId="77777777" w:rsidR="00C91621" w:rsidRDefault="00C91621" w:rsidP="00C91621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6B551D83" w14:textId="6667D469" w:rsidR="00C91621" w:rsidRDefault="00C91621" w:rsidP="00C9162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86" w:author="Xavier Hoenner" w:date="2016-06-02T14:33:00Z">
        <w:r w:rsidDel="001A768D">
          <w:rPr>
            <w:u w:val="none"/>
          </w:rPr>
          <w:delText>ANMN_</w:delText>
        </w:r>
      </w:del>
      <w:ins w:id="87" w:author="Xavier Hoenner" w:date="2016-06-02T14:33:00Z">
        <w:r w:rsidR="001A768D">
          <w:rPr>
            <w:u w:val="none"/>
          </w:rPr>
          <w:t>NationalMooringNetwork_</w:t>
        </w:r>
      </w:ins>
      <w:r w:rsidR="0014411C">
        <w:rPr>
          <w:u w:val="none"/>
        </w:rPr>
        <w:t>PassiveAcoustic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5A0DF2" w14:textId="77777777" w:rsidR="00C91621" w:rsidRDefault="00C91621" w:rsidP="00C91621"/>
    <w:p w14:paraId="08D5D15D" w14:textId="77777777" w:rsidR="00C91621" w:rsidRDefault="00C91621" w:rsidP="00C9162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0DCD851A" w14:textId="77777777" w:rsidR="00C91621" w:rsidRDefault="00C91621" w:rsidP="00C91621">
      <w:pPr>
        <w:rPr>
          <w:u w:val="single"/>
        </w:rPr>
      </w:pPr>
    </w:p>
    <w:p w14:paraId="2077DF49" w14:textId="77777777" w:rsidR="00C91621" w:rsidRDefault="00C91621" w:rsidP="00C9162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C91621" w14:paraId="3074B06B" w14:textId="77777777" w:rsidTr="009505A3">
        <w:tc>
          <w:tcPr>
            <w:tcW w:w="1271" w:type="dxa"/>
          </w:tcPr>
          <w:p w14:paraId="31BDA6C6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53B3B6B2" w14:textId="3ABFBE7E" w:rsidR="00C91621" w:rsidRPr="003D503B" w:rsidRDefault="00B40F0A" w:rsidP="00B40F0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C91621" w:rsidRPr="003D503B">
              <w:rPr>
                <w:szCs w:val="24"/>
              </w:rPr>
              <w:t>.emii.org.au</w:t>
            </w:r>
            <w:proofErr w:type="gramEnd"/>
          </w:p>
        </w:tc>
      </w:tr>
      <w:tr w:rsidR="00C91621" w14:paraId="17B20A5D" w14:textId="77777777" w:rsidTr="009505A3">
        <w:tc>
          <w:tcPr>
            <w:tcW w:w="1271" w:type="dxa"/>
          </w:tcPr>
          <w:p w14:paraId="07A0C5FA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3DD7B7C6" w14:textId="68FBCD73" w:rsidR="00C91621" w:rsidRPr="003D503B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91621" w14:paraId="61C84166" w14:textId="77777777" w:rsidTr="009505A3">
        <w:tc>
          <w:tcPr>
            <w:tcW w:w="1271" w:type="dxa"/>
          </w:tcPr>
          <w:p w14:paraId="244446B0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6A588A8D" w14:textId="3608D4DE" w:rsidR="00C91621" w:rsidRPr="003D503B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91621" w14:paraId="098E3F42" w14:textId="77777777" w:rsidTr="009505A3">
        <w:tc>
          <w:tcPr>
            <w:tcW w:w="1271" w:type="dxa"/>
          </w:tcPr>
          <w:p w14:paraId="5A81E1C3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43BECB68" w14:textId="77777777" w:rsidR="00C91621" w:rsidRPr="003D503B" w:rsidRDefault="00C91621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14411C">
              <w:rPr>
                <w:szCs w:val="24"/>
              </w:rPr>
              <w:t>acoustic</w:t>
            </w:r>
            <w:r w:rsidR="009505A3">
              <w:rPr>
                <w:szCs w:val="24"/>
              </w:rPr>
              <w:t>s</w:t>
            </w:r>
            <w:r w:rsidR="0014411C">
              <w:rPr>
                <w:szCs w:val="24"/>
              </w:rPr>
              <w:t>_</w:t>
            </w:r>
            <w:r>
              <w:rPr>
                <w:szCs w:val="24"/>
              </w:rPr>
              <w:t>data_summary_view</w:t>
            </w:r>
            <w:proofErr w:type="spellEnd"/>
          </w:p>
        </w:tc>
      </w:tr>
    </w:tbl>
    <w:p w14:paraId="311D7EB9" w14:textId="77777777" w:rsidR="00C91621" w:rsidRDefault="00C91621" w:rsidP="00C91621"/>
    <w:p w14:paraId="53935E71" w14:textId="77777777" w:rsidR="00C91621" w:rsidRDefault="00C91621" w:rsidP="00C91621">
      <w:r>
        <w:rPr>
          <w:u w:val="single"/>
        </w:rPr>
        <w:t xml:space="preserve">Filters: </w:t>
      </w:r>
      <w:r>
        <w:t>None, all filters have already been applied.</w:t>
      </w:r>
    </w:p>
    <w:p w14:paraId="579AE9B8" w14:textId="46998A12" w:rsidR="00C91621" w:rsidRDefault="00C91621" w:rsidP="00C91621">
      <w:r>
        <w:rPr>
          <w:u w:val="single"/>
        </w:rPr>
        <w:t>Data sorting options:</w:t>
      </w:r>
      <w:r>
        <w:t xml:space="preserve"> None, data are already sorted.</w:t>
      </w:r>
    </w:p>
    <w:p w14:paraId="6D051B6C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355902">
        <w:t>site_name</w:t>
      </w:r>
      <w:proofErr w:type="spellEnd"/>
      <w:r>
        <w:t>’</w:t>
      </w:r>
      <w:r w:rsidR="00355902">
        <w:t>.</w:t>
      </w:r>
    </w:p>
    <w:p w14:paraId="77F9E76E" w14:textId="77777777" w:rsidR="00C91621" w:rsidRDefault="00C91621" w:rsidP="00C9162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E525BA">
        <w:t xml:space="preserve">sites, loggers deployed, </w:t>
      </w:r>
      <w:r w:rsidR="00355902">
        <w:t>deployments</w:t>
      </w:r>
      <w:r>
        <w:t xml:space="preserve">, </w:t>
      </w:r>
      <w:r w:rsidR="00EE0822">
        <w:t>loggers with good data</w:t>
      </w:r>
      <w:r w:rsidR="0027056E">
        <w:t xml:space="preserve">, </w:t>
      </w:r>
      <w:r w:rsidR="00E525BA">
        <w:t>number of datasets on the Acoustic Viewer, along with the temporal range of those data</w:t>
      </w:r>
      <w:r>
        <w:t>.</w:t>
      </w:r>
      <w:r w:rsidR="00CD5989">
        <w:t xml:space="preserve"> </w:t>
      </w:r>
      <w:r w:rsidR="00CD5989" w:rsidRPr="00EA7AB8">
        <w:rPr>
          <w:i/>
        </w:rPr>
        <w:t>Use the following view: ‘</w:t>
      </w:r>
      <w:proofErr w:type="spellStart"/>
      <w:r w:rsidR="00CD5989" w:rsidRPr="00EA7AB8">
        <w:rPr>
          <w:i/>
        </w:rPr>
        <w:t>totals_view</w:t>
      </w:r>
      <w:proofErr w:type="spellEnd"/>
      <w:r w:rsidR="00CD5989" w:rsidRPr="00EA7AB8">
        <w:rPr>
          <w:i/>
        </w:rPr>
        <w:t>’; filter by: ‘facility’ = ‘</w:t>
      </w:r>
      <w:r w:rsidR="00CD5989">
        <w:rPr>
          <w:i/>
        </w:rPr>
        <w:t>ANMN’, ‘</w:t>
      </w:r>
      <w:proofErr w:type="spellStart"/>
      <w:r w:rsidR="00CD5989">
        <w:rPr>
          <w:i/>
        </w:rPr>
        <w:t>subfacility</w:t>
      </w:r>
      <w:proofErr w:type="spellEnd"/>
      <w:r w:rsidR="00CD5989">
        <w:rPr>
          <w:i/>
        </w:rPr>
        <w:t>’ = ‘PA’.</w:t>
      </w:r>
    </w:p>
    <w:p w14:paraId="49306810" w14:textId="77E4FAE2" w:rsidR="00C91621" w:rsidRDefault="00740A91" w:rsidP="00C91621">
      <w:pPr>
        <w:ind w:left="567"/>
      </w:pPr>
      <w:r>
        <w:rPr>
          <w:b/>
          <w:i/>
        </w:rPr>
        <w:t>Total number of sites 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  <w:r w:rsidR="00D63A00" w:rsidRPr="00360A7E">
        <w:rPr>
          <w:b/>
          <w:i/>
        </w:rPr>
        <w:t xml:space="preserve">Total number of </w:t>
      </w:r>
      <w:r w:rsidR="00D63A00">
        <w:rPr>
          <w:b/>
          <w:i/>
        </w:rPr>
        <w:t>deployment campaigns</w:t>
      </w:r>
      <w:r w:rsidR="00D63A00" w:rsidRPr="00360A7E">
        <w:rPr>
          <w:b/>
          <w:i/>
        </w:rPr>
        <w:t xml:space="preserve"> (</w:t>
      </w:r>
      <w:r w:rsidR="00D63A00">
        <w:rPr>
          <w:b/>
          <w:i/>
        </w:rPr>
        <w:t>‘</w:t>
      </w:r>
      <w:proofErr w:type="spellStart"/>
      <w:r w:rsidR="00D63A00">
        <w:rPr>
          <w:b/>
          <w:i/>
        </w:rPr>
        <w:t>no_deployments</w:t>
      </w:r>
      <w:proofErr w:type="spellEnd"/>
      <w:r w:rsidR="00D63A00">
        <w:rPr>
          <w:b/>
          <w:i/>
        </w:rPr>
        <w:t>’</w:t>
      </w:r>
      <w:r w:rsidR="00D63A00" w:rsidRPr="00360A7E">
        <w:rPr>
          <w:b/>
          <w:i/>
        </w:rPr>
        <w:t>): XX</w:t>
      </w:r>
      <w:r w:rsidR="00D63A00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96246E">
        <w:rPr>
          <w:b/>
          <w:i/>
        </w:rPr>
        <w:t>loggers deployed</w:t>
      </w:r>
      <w:r w:rsidR="00C91621" w:rsidRPr="00360A7E">
        <w:rPr>
          <w:b/>
          <w:i/>
        </w:rPr>
        <w:t xml:space="preserve"> (</w:t>
      </w:r>
      <w:r w:rsidR="00EE0822">
        <w:rPr>
          <w:b/>
          <w:i/>
        </w:rPr>
        <w:t>‘</w:t>
      </w:r>
      <w:proofErr w:type="spellStart"/>
      <w:r w:rsidR="00EE0822">
        <w:rPr>
          <w:b/>
          <w:i/>
        </w:rPr>
        <w:t>no_</w:t>
      </w:r>
      <w:r w:rsidR="00CD5989">
        <w:rPr>
          <w:b/>
          <w:i/>
        </w:rPr>
        <w:t>instruments</w:t>
      </w:r>
      <w:proofErr w:type="spellEnd"/>
      <w:r w:rsidR="00CD5989">
        <w:rPr>
          <w:b/>
          <w:i/>
        </w:rPr>
        <w:t>’</w:t>
      </w:r>
      <w:r w:rsidR="00C91621" w:rsidRPr="00360A7E">
        <w:rPr>
          <w:b/>
          <w:i/>
        </w:rPr>
        <w:t>): XX</w:t>
      </w:r>
      <w:r w:rsidR="005177C6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EE0822">
        <w:rPr>
          <w:b/>
          <w:i/>
        </w:rPr>
        <w:t>loggers with good data</w:t>
      </w:r>
      <w:r w:rsidR="00C91621" w:rsidRPr="00360A7E">
        <w:rPr>
          <w:b/>
          <w:i/>
        </w:rPr>
        <w:t xml:space="preserve"> (‘</w:t>
      </w:r>
      <w:proofErr w:type="spellStart"/>
      <w:r w:rsidR="00C91621">
        <w:rPr>
          <w:b/>
          <w:i/>
        </w:rPr>
        <w:t>no</w:t>
      </w:r>
      <w:r w:rsidR="00D637F7">
        <w:rPr>
          <w:b/>
          <w:i/>
        </w:rPr>
        <w:t>_</w:t>
      </w:r>
      <w:r w:rsidR="00EE0822">
        <w:rPr>
          <w:b/>
          <w:i/>
        </w:rPr>
        <w:t>data</w:t>
      </w:r>
      <w:proofErr w:type="spellEnd"/>
      <w:r w:rsidR="00C91621" w:rsidRPr="00360A7E">
        <w:rPr>
          <w:b/>
          <w:i/>
        </w:rPr>
        <w:t>’): XX</w:t>
      </w:r>
      <w:r w:rsidR="00D637F7">
        <w:rPr>
          <w:b/>
          <w:i/>
        </w:rPr>
        <w:br/>
      </w:r>
      <w:r w:rsidR="00D637F7" w:rsidRPr="00360A7E">
        <w:rPr>
          <w:b/>
          <w:i/>
        </w:rPr>
        <w:t xml:space="preserve">Total number of </w:t>
      </w:r>
      <w:r w:rsidR="00D637F7">
        <w:rPr>
          <w:b/>
          <w:i/>
        </w:rPr>
        <w:t>datasets on the Acoustic Viewer</w:t>
      </w:r>
      <w:r w:rsidR="00D637F7" w:rsidRPr="00360A7E">
        <w:rPr>
          <w:b/>
          <w:i/>
        </w:rPr>
        <w:t xml:space="preserve"> (‘</w:t>
      </w:r>
      <w:r w:rsidR="00D637F7">
        <w:rPr>
          <w:b/>
          <w:i/>
        </w:rPr>
        <w:t>no_data2</w:t>
      </w:r>
      <w:r w:rsidR="00D637F7" w:rsidRPr="00360A7E">
        <w:rPr>
          <w:b/>
          <w:i/>
        </w:rPr>
        <w:t>’): XX</w:t>
      </w:r>
      <w:r w:rsidR="00D637F7">
        <w:rPr>
          <w:b/>
          <w:i/>
        </w:rPr>
        <w:br/>
        <w:t>Temporal range</w:t>
      </w:r>
      <w:r w:rsidR="00D637F7" w:rsidRPr="00360A7E">
        <w:rPr>
          <w:b/>
          <w:i/>
        </w:rPr>
        <w:t xml:space="preserve"> (‘</w:t>
      </w:r>
      <w:proofErr w:type="spellStart"/>
      <w:r w:rsidR="00D637F7">
        <w:rPr>
          <w:b/>
          <w:i/>
        </w:rPr>
        <w:t>temporal_range</w:t>
      </w:r>
      <w:proofErr w:type="spellEnd"/>
      <w:r w:rsidR="00D637F7">
        <w:rPr>
          <w:b/>
          <w:i/>
        </w:rPr>
        <w:t>’</w:t>
      </w:r>
      <w:r w:rsidR="00D637F7" w:rsidRPr="00360A7E">
        <w:rPr>
          <w:b/>
          <w:i/>
        </w:rPr>
        <w:t>): XX</w:t>
      </w:r>
    </w:p>
    <w:p w14:paraId="61150673" w14:textId="40E0FC26" w:rsidR="00C91621" w:rsidRPr="00910CC2" w:rsidRDefault="00C91621" w:rsidP="001A768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1769B3">
        <w:t>Names of acoustic observatories</w:t>
      </w:r>
      <w:r w:rsidR="00D351F9">
        <w:t>.</w:t>
      </w:r>
      <w:r>
        <w:br/>
      </w:r>
      <w:r>
        <w:rPr>
          <w:b/>
        </w:rPr>
        <w:t xml:space="preserve"># </w:t>
      </w:r>
      <w:proofErr w:type="gramStart"/>
      <w:r w:rsidR="001769B3">
        <w:rPr>
          <w:b/>
        </w:rPr>
        <w:t>loggers</w:t>
      </w:r>
      <w:proofErr w:type="gramEnd"/>
      <w:r w:rsidRPr="006B3C3D">
        <w:t xml:space="preserve">: </w:t>
      </w:r>
      <w:r>
        <w:t xml:space="preserve">Total number of </w:t>
      </w:r>
      <w:r w:rsidR="001769B3">
        <w:t xml:space="preserve">loggers </w:t>
      </w:r>
      <w:r w:rsidR="0096246E">
        <w:t>deployed</w:t>
      </w:r>
      <w:r>
        <w:t>.</w:t>
      </w:r>
      <w:r>
        <w:br/>
      </w:r>
      <w:r>
        <w:rPr>
          <w:b/>
        </w:rPr>
        <w:t xml:space="preserve"># </w:t>
      </w:r>
      <w:proofErr w:type="gramStart"/>
      <w:r w:rsidR="001769B3">
        <w:rPr>
          <w:b/>
        </w:rPr>
        <w:t>loggers</w:t>
      </w:r>
      <w:proofErr w:type="gramEnd"/>
      <w:r w:rsidR="001769B3">
        <w:rPr>
          <w:b/>
        </w:rPr>
        <w:t xml:space="preserve"> with good data</w:t>
      </w:r>
      <w:r>
        <w:t xml:space="preserve">: Total number of </w:t>
      </w:r>
      <w:r w:rsidR="001769B3">
        <w:t>loggers</w:t>
      </w:r>
      <w:r w:rsidR="00885B34">
        <w:t xml:space="preserve"> that successfully obtained 6kHz recordings.</w:t>
      </w:r>
      <w:r w:rsidR="008F4D86">
        <w:br/>
      </w:r>
      <w:r w:rsidR="00735DCA">
        <w:rPr>
          <w:b/>
        </w:rPr>
        <w:t xml:space="preserve"># </w:t>
      </w:r>
      <w:proofErr w:type="gramStart"/>
      <w:r w:rsidR="00735DCA">
        <w:rPr>
          <w:b/>
        </w:rPr>
        <w:t>loggers</w:t>
      </w:r>
      <w:proofErr w:type="gramEnd"/>
      <w:r w:rsidR="00735DCA">
        <w:rPr>
          <w:b/>
        </w:rPr>
        <w:t xml:space="preserve"> with clock sync data</w:t>
      </w:r>
      <w:r w:rsidR="00735DCA">
        <w:t>: Number of loggers that obtained 22kHz recordings (</w:t>
      </w:r>
      <w:r w:rsidR="008F4D86">
        <w:t>u</w:t>
      </w:r>
      <w:r w:rsidR="00735DCA">
        <w:t>sed for synchronising clocks between loggers)</w:t>
      </w:r>
      <w:r w:rsidR="008F4D86">
        <w:t>.</w:t>
      </w:r>
      <w:r w:rsidR="008F4D86">
        <w:rPr>
          <w:b/>
        </w:rPr>
        <w:br/>
      </w:r>
      <w:r w:rsidR="00910CC2" w:rsidRPr="00910CC2">
        <w:rPr>
          <w:b/>
        </w:rPr>
        <w:t xml:space="preserve"># </w:t>
      </w:r>
      <w:proofErr w:type="gramStart"/>
      <w:r w:rsidR="00910CC2" w:rsidRPr="00910CC2">
        <w:rPr>
          <w:b/>
        </w:rPr>
        <w:t>sets</w:t>
      </w:r>
      <w:proofErr w:type="gramEnd"/>
      <w:r w:rsidR="00910CC2" w:rsidRPr="00910CC2">
        <w:rPr>
          <w:b/>
        </w:rPr>
        <w:t xml:space="preserve"> on Acoustic Viewer</w:t>
      </w:r>
      <w:r w:rsidR="00910CC2" w:rsidRPr="00910CC2">
        <w:t>:</w:t>
      </w:r>
      <w:r w:rsidR="00910CC2">
        <w:t xml:space="preserve"> Total number of datasets </w:t>
      </w:r>
      <w:r w:rsidR="00885B34">
        <w:t xml:space="preserve">accessible via </w:t>
      </w:r>
      <w:r w:rsidR="00910CC2">
        <w:t>the IMOS Acoustic Data Viewer.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 w:rsidR="00B559BE">
        <w:t>First</w:t>
      </w:r>
      <w:r w:rsidRPr="006B3C3D">
        <w:t xml:space="preserve"> </w:t>
      </w:r>
      <w:proofErr w:type="gramStart"/>
      <w:r>
        <w:t xml:space="preserve">deployment </w:t>
      </w:r>
      <w:r w:rsidR="0084246E">
        <w:t>start</w:t>
      </w:r>
      <w:proofErr w:type="gramEnd"/>
      <w:r w:rsidR="0084246E">
        <w:t xml:space="preserve">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 w:rsidR="0084246E">
        <w:t>La</w:t>
      </w:r>
      <w:r w:rsidR="00B559BE">
        <w:t xml:space="preserve">st </w:t>
      </w:r>
      <w:r w:rsidR="0084246E">
        <w:t>deployment end 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F25313">
        <w:rPr>
          <w:b/>
        </w:rPr>
        <w:lastRenderedPageBreak/>
        <w:t xml:space="preserve"># </w:t>
      </w:r>
      <w:proofErr w:type="gramStart"/>
      <w:r w:rsidR="00F25313">
        <w:rPr>
          <w:b/>
        </w:rPr>
        <w:t>days</w:t>
      </w:r>
      <w:proofErr w:type="gramEnd"/>
      <w:r w:rsidR="00F2531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days </w:t>
      </w:r>
      <w:r w:rsidR="000306A0">
        <w:t>between the first deployment start date and the last deployment end date</w:t>
      </w:r>
      <w:r w:rsidRPr="00ED7666">
        <w:t>.</w:t>
      </w:r>
      <w:r>
        <w:br/>
      </w:r>
      <w:ins w:id="88" w:author="Xavier Hoenner" w:date="2016-06-02T15:34:00Z">
        <w:r w:rsidR="00FE1F46">
          <w:rPr>
            <w:b/>
          </w:rPr>
          <w:t>National Mooring Network</w:t>
        </w:r>
      </w:ins>
      <w:ins w:id="89" w:author="Xavier Hoenner" w:date="2016-06-02T14:41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</w:ins>
      <w:ins w:id="90" w:author="Xavier Hoenner" w:date="2016-06-02T14:42:00Z">
        <w:r w:rsidR="001A768D" w:rsidDel="001A768D">
          <w:rPr>
            <w:b/>
          </w:rPr>
          <w:t xml:space="preserve"> </w:t>
        </w:r>
      </w:ins>
      <w:del w:id="91" w:author="Xavier Hoenner" w:date="2016-06-02T14:41:00Z">
        <w:r w:rsidDel="001A768D">
          <w:rPr>
            <w:b/>
          </w:rPr>
          <w:delText xml:space="preserve">ANMN: </w:delText>
        </w:r>
        <w:r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</w:del>
      <w:r>
        <w:br/>
      </w:r>
      <w:r w:rsidR="00910CC2">
        <w:rPr>
          <w:b/>
        </w:rPr>
        <w:t>PAO</w:t>
      </w:r>
      <w:r w:rsidR="00910CC2">
        <w:t>: Passive Acoustic Observatories (</w:t>
      </w:r>
      <w:r w:rsidR="001A768D">
        <w:fldChar w:fldCharType="begin"/>
      </w:r>
      <w:ins w:id="92" w:author="Xavier Hoenner" w:date="2016-06-02T14:42:00Z">
        <w:r w:rsidR="001A768D">
          <w:instrText>HYPERLINK "http://imos.org.au/acousticobservatories.html"</w:instrText>
        </w:r>
      </w:ins>
      <w:r w:rsidR="001A768D">
        <w:fldChar w:fldCharType="separate"/>
      </w:r>
      <w:r w:rsidR="001A768D">
        <w:rPr>
          <w:rStyle w:val="Hyperlink"/>
        </w:rPr>
        <w:t>http://imos.org.au/acousticobservatories.html</w:t>
      </w:r>
      <w:r w:rsidR="001A768D">
        <w:rPr>
          <w:rStyle w:val="Hyperlink"/>
        </w:rPr>
        <w:fldChar w:fldCharType="end"/>
      </w:r>
      <w:r w:rsidR="00910CC2">
        <w:t>).</w:t>
      </w:r>
      <w:r>
        <w:br/>
      </w:r>
      <w:r w:rsidR="00910CC2">
        <w:rPr>
          <w:b/>
        </w:rPr>
        <w:t>IMOS Acoustic Data Viewer</w:t>
      </w:r>
      <w:r w:rsidR="00910CC2">
        <w:t xml:space="preserve">: </w:t>
      </w:r>
      <w:hyperlink r:id="rId9" w:history="1">
        <w:r w:rsidR="00F25313">
          <w:rPr>
            <w:rStyle w:val="Hyperlink"/>
          </w:rPr>
          <w:t>https://acoustic.aodn.org.au/acoustic/</w:t>
        </w:r>
      </w:hyperlink>
      <w:r w:rsidR="00D351F9">
        <w:t>.</w:t>
      </w:r>
    </w:p>
    <w:p w14:paraId="7EA56568" w14:textId="77777777" w:rsidR="00C91621" w:rsidRDefault="00C91621" w:rsidP="00C91621">
      <w:pPr>
        <w:ind w:left="993" w:hanging="993"/>
      </w:pPr>
    </w:p>
    <w:p w14:paraId="2A303BBF" w14:textId="77777777" w:rsidR="00C91621" w:rsidRDefault="00C91621" w:rsidP="00C91621">
      <w:pPr>
        <w:pStyle w:val="Heading3"/>
      </w:pPr>
      <w:r>
        <w:t>Template</w:t>
      </w:r>
    </w:p>
    <w:tbl>
      <w:tblPr>
        <w:tblStyle w:val="TableGrid"/>
        <w:tblW w:w="4560" w:type="pct"/>
        <w:jc w:val="center"/>
        <w:tblLayout w:type="fixed"/>
        <w:tblLook w:val="04A0" w:firstRow="1" w:lastRow="0" w:firstColumn="1" w:lastColumn="0" w:noHBand="0" w:noVBand="1"/>
      </w:tblPr>
      <w:tblGrid>
        <w:gridCol w:w="1216"/>
        <w:gridCol w:w="931"/>
        <w:gridCol w:w="1032"/>
        <w:gridCol w:w="1022"/>
        <w:gridCol w:w="1022"/>
        <w:gridCol w:w="952"/>
        <w:gridCol w:w="850"/>
        <w:gridCol w:w="1404"/>
      </w:tblGrid>
      <w:tr w:rsidR="008F4D86" w14:paraId="6D3DB435" w14:textId="77777777" w:rsidTr="00523C6C">
        <w:trPr>
          <w:jc w:val="center"/>
        </w:trPr>
        <w:tc>
          <w:tcPr>
            <w:tcW w:w="722" w:type="pct"/>
            <w:vAlign w:val="center"/>
          </w:tcPr>
          <w:p w14:paraId="1770D6B2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552" w:type="pct"/>
            <w:vAlign w:val="center"/>
          </w:tcPr>
          <w:p w14:paraId="5EE92901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_loggers</w:t>
            </w:r>
            <w:proofErr w:type="spellEnd"/>
          </w:p>
        </w:tc>
        <w:tc>
          <w:tcPr>
            <w:tcW w:w="612" w:type="pct"/>
            <w:vAlign w:val="center"/>
          </w:tcPr>
          <w:p w14:paraId="31D6EA00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_good_data</w:t>
            </w:r>
            <w:proofErr w:type="spellEnd"/>
          </w:p>
        </w:tc>
        <w:tc>
          <w:tcPr>
            <w:tcW w:w="606" w:type="pct"/>
          </w:tcPr>
          <w:p w14:paraId="1CDBC54A" w14:textId="77777777" w:rsidR="008F4D86" w:rsidRDefault="008F4D86" w:rsidP="0035590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_good_22</w:t>
            </w:r>
          </w:p>
        </w:tc>
        <w:tc>
          <w:tcPr>
            <w:tcW w:w="606" w:type="pct"/>
            <w:vAlign w:val="center"/>
          </w:tcPr>
          <w:p w14:paraId="362C5FB5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_on_viewer</w:t>
            </w:r>
            <w:proofErr w:type="spellEnd"/>
          </w:p>
        </w:tc>
        <w:tc>
          <w:tcPr>
            <w:tcW w:w="565" w:type="pct"/>
            <w:vAlign w:val="center"/>
          </w:tcPr>
          <w:p w14:paraId="5F606297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04" w:type="pct"/>
            <w:vAlign w:val="center"/>
          </w:tcPr>
          <w:p w14:paraId="0FB331C5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34" w:type="pct"/>
            <w:vAlign w:val="center"/>
          </w:tcPr>
          <w:p w14:paraId="68891028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8F4D86" w14:paraId="6843E654" w14:textId="77777777" w:rsidTr="00523C6C">
        <w:trPr>
          <w:jc w:val="center"/>
        </w:trPr>
        <w:tc>
          <w:tcPr>
            <w:tcW w:w="722" w:type="pct"/>
            <w:vAlign w:val="center"/>
          </w:tcPr>
          <w:p w14:paraId="733741BF" w14:textId="77777777" w:rsidR="008F4D86" w:rsidRDefault="008F4D86" w:rsidP="00355902">
            <w:pPr>
              <w:jc w:val="center"/>
            </w:pPr>
            <w:r>
              <w:t>Deployment year</w:t>
            </w:r>
          </w:p>
        </w:tc>
        <w:tc>
          <w:tcPr>
            <w:tcW w:w="552" w:type="pct"/>
            <w:vAlign w:val="center"/>
          </w:tcPr>
          <w:p w14:paraId="29E23D31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loggers</w:t>
            </w:r>
            <w:proofErr w:type="gramEnd"/>
          </w:p>
        </w:tc>
        <w:tc>
          <w:tcPr>
            <w:tcW w:w="612" w:type="pct"/>
            <w:vAlign w:val="center"/>
          </w:tcPr>
          <w:p w14:paraId="67523D91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loggers</w:t>
            </w:r>
            <w:proofErr w:type="gramEnd"/>
            <w:r>
              <w:t xml:space="preserve"> with good data</w:t>
            </w:r>
          </w:p>
        </w:tc>
        <w:tc>
          <w:tcPr>
            <w:tcW w:w="606" w:type="pct"/>
          </w:tcPr>
          <w:p w14:paraId="5910C96D" w14:textId="77777777" w:rsidR="008F4D86" w:rsidRPr="00F73567" w:rsidRDefault="008F4D86" w:rsidP="00355902">
            <w:pPr>
              <w:keepNext/>
              <w:keepLines/>
              <w:spacing w:before="200" w:after="200" w:line="276" w:lineRule="auto"/>
              <w:jc w:val="center"/>
              <w:outlineLvl w:val="4"/>
            </w:pPr>
            <w:r w:rsidRPr="00F73567">
              <w:t xml:space="preserve"># </w:t>
            </w:r>
            <w:proofErr w:type="gramStart"/>
            <w:r w:rsidRPr="00F73567">
              <w:t>loggers</w:t>
            </w:r>
            <w:proofErr w:type="gramEnd"/>
            <w:r w:rsidRPr="00F73567">
              <w:t xml:space="preserve"> with clock sync data</w:t>
            </w:r>
          </w:p>
        </w:tc>
        <w:tc>
          <w:tcPr>
            <w:tcW w:w="606" w:type="pct"/>
            <w:vAlign w:val="center"/>
          </w:tcPr>
          <w:p w14:paraId="740C4E0F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sets</w:t>
            </w:r>
            <w:proofErr w:type="gramEnd"/>
            <w:r>
              <w:t xml:space="preserve"> on Acoustic Viewer</w:t>
            </w:r>
          </w:p>
        </w:tc>
        <w:tc>
          <w:tcPr>
            <w:tcW w:w="565" w:type="pct"/>
            <w:vAlign w:val="center"/>
          </w:tcPr>
          <w:p w14:paraId="171B9222" w14:textId="77777777" w:rsidR="008F4D86" w:rsidRDefault="008F4D86" w:rsidP="00355902">
            <w:pPr>
              <w:jc w:val="center"/>
            </w:pPr>
            <w:r>
              <w:t>Start</w:t>
            </w:r>
          </w:p>
        </w:tc>
        <w:tc>
          <w:tcPr>
            <w:tcW w:w="504" w:type="pct"/>
            <w:vAlign w:val="center"/>
          </w:tcPr>
          <w:p w14:paraId="17C1DF6C" w14:textId="77777777" w:rsidR="008F4D86" w:rsidRDefault="008F4D86" w:rsidP="00355902">
            <w:pPr>
              <w:jc w:val="center"/>
            </w:pPr>
            <w:r>
              <w:t>End</w:t>
            </w:r>
          </w:p>
        </w:tc>
        <w:tc>
          <w:tcPr>
            <w:tcW w:w="834" w:type="pct"/>
            <w:vAlign w:val="center"/>
          </w:tcPr>
          <w:p w14:paraId="03A4E723" w14:textId="3FEC7EC2" w:rsidR="008F4D86" w:rsidRDefault="00943EF2" w:rsidP="00355902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8F4D86" w14:paraId="5787DC02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</w:tcPr>
          <w:p w14:paraId="0FE822B3" w14:textId="77777777" w:rsidR="008F4D86" w:rsidRDefault="008F4D86" w:rsidP="00355902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8F4D86" w14:paraId="708A9F23" w14:textId="77777777" w:rsidTr="00523C6C">
        <w:trPr>
          <w:jc w:val="center"/>
        </w:trPr>
        <w:tc>
          <w:tcPr>
            <w:tcW w:w="722" w:type="pct"/>
            <w:vAlign w:val="center"/>
          </w:tcPr>
          <w:p w14:paraId="12100E4C" w14:textId="77777777" w:rsidR="008F4D86" w:rsidRDefault="008F4D86" w:rsidP="00355902">
            <w:pPr>
              <w:jc w:val="center"/>
            </w:pPr>
          </w:p>
        </w:tc>
        <w:tc>
          <w:tcPr>
            <w:tcW w:w="552" w:type="pct"/>
            <w:vAlign w:val="center"/>
          </w:tcPr>
          <w:p w14:paraId="0D013DB9" w14:textId="77777777" w:rsidR="008F4D86" w:rsidRDefault="008F4D86" w:rsidP="00355902">
            <w:pPr>
              <w:jc w:val="center"/>
            </w:pPr>
          </w:p>
        </w:tc>
        <w:tc>
          <w:tcPr>
            <w:tcW w:w="612" w:type="pct"/>
            <w:vAlign w:val="center"/>
          </w:tcPr>
          <w:p w14:paraId="03A999F5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</w:tcPr>
          <w:p w14:paraId="1C8404E1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  <w:vAlign w:val="center"/>
          </w:tcPr>
          <w:p w14:paraId="0FBBDA0C" w14:textId="77777777" w:rsidR="008F4D86" w:rsidRDefault="008F4D86" w:rsidP="00355902">
            <w:pPr>
              <w:jc w:val="center"/>
            </w:pPr>
          </w:p>
        </w:tc>
        <w:tc>
          <w:tcPr>
            <w:tcW w:w="565" w:type="pct"/>
            <w:vAlign w:val="center"/>
          </w:tcPr>
          <w:p w14:paraId="34A8BB94" w14:textId="77777777" w:rsidR="008F4D86" w:rsidRDefault="008F4D86" w:rsidP="00355902">
            <w:pPr>
              <w:jc w:val="center"/>
            </w:pPr>
          </w:p>
        </w:tc>
        <w:tc>
          <w:tcPr>
            <w:tcW w:w="504" w:type="pct"/>
            <w:vAlign w:val="center"/>
          </w:tcPr>
          <w:p w14:paraId="4830DF9A" w14:textId="77777777" w:rsidR="008F4D86" w:rsidRDefault="008F4D86" w:rsidP="00355902">
            <w:pPr>
              <w:jc w:val="center"/>
            </w:pPr>
          </w:p>
        </w:tc>
        <w:tc>
          <w:tcPr>
            <w:tcW w:w="834" w:type="pct"/>
            <w:vAlign w:val="center"/>
          </w:tcPr>
          <w:p w14:paraId="15FEF1B0" w14:textId="77777777" w:rsidR="008F4D86" w:rsidRDefault="008F4D86" w:rsidP="00355902">
            <w:pPr>
              <w:jc w:val="center"/>
            </w:pPr>
          </w:p>
        </w:tc>
      </w:tr>
    </w:tbl>
    <w:p w14:paraId="1107F662" w14:textId="77777777" w:rsidR="00C91621" w:rsidRDefault="00C91621" w:rsidP="00C91621"/>
    <w:p w14:paraId="7983BA08" w14:textId="35ABADBD" w:rsidR="00C91621" w:rsidRPr="006209B5" w:rsidRDefault="00C91621" w:rsidP="00C91621">
      <w:pPr>
        <w:pStyle w:val="Heading2"/>
      </w:pPr>
      <w:r>
        <w:t>3.2</w:t>
      </w:r>
      <w:r w:rsidRPr="006209B5">
        <w:t xml:space="preserve"> Data report – all </w:t>
      </w:r>
      <w:del w:id="93" w:author="Xavier Hoenner" w:date="2016-06-02T15:33:00Z">
        <w:r w:rsidDel="00FE1F46">
          <w:delText xml:space="preserve">ANMN </w:delText>
        </w:r>
      </w:del>
      <w:ins w:id="94" w:author="Xavier Hoenner" w:date="2016-06-02T15:33:00Z">
        <w:r w:rsidR="00FE1F46">
          <w:t xml:space="preserve">National Mooring Network </w:t>
        </w:r>
      </w:ins>
      <w:r>
        <w:t xml:space="preserve">– </w:t>
      </w:r>
      <w:r w:rsidR="007A0DE1">
        <w:t>Passive Acoustic</w:t>
      </w:r>
      <w:r>
        <w:t xml:space="preserve"> </w:t>
      </w:r>
      <w:r w:rsidRPr="006209B5">
        <w:t>data available on the portal</w:t>
      </w:r>
    </w:p>
    <w:p w14:paraId="4D84BA18" w14:textId="384CB987" w:rsidR="00C91621" w:rsidRDefault="00C91621" w:rsidP="00C91621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95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96" w:author="Xavier Hoenner" w:date="2016-06-02T14:33:00Z">
        <w:r w:rsidR="001A768D">
          <w:rPr>
            <w:u w:val="none"/>
          </w:rPr>
          <w:t>NationalMooringNetwork_</w:t>
        </w:r>
      </w:ins>
      <w:r w:rsidR="007A0DE1">
        <w:rPr>
          <w:u w:val="none"/>
        </w:rPr>
        <w:t>PassiveAcoustic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7E407DA" w14:textId="77777777" w:rsidR="00C91621" w:rsidRDefault="00C91621" w:rsidP="00C91621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20E2DEF" w14:textId="77777777" w:rsidR="00C91621" w:rsidRPr="006D0770" w:rsidRDefault="00C91621" w:rsidP="00C91621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B40F0A" w:rsidRPr="006209B5" w14:paraId="00E37F8B" w14:textId="77777777" w:rsidTr="00B40F0A">
        <w:tc>
          <w:tcPr>
            <w:tcW w:w="1271" w:type="dxa"/>
          </w:tcPr>
          <w:p w14:paraId="7504E77D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5831930F" w14:textId="6EC7AD4B" w:rsidR="00B40F0A" w:rsidRPr="006209B5" w:rsidRDefault="00B40F0A" w:rsidP="0035590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B40F0A" w:rsidRPr="006209B5" w14:paraId="2ADB7685" w14:textId="77777777" w:rsidTr="00B40F0A">
        <w:tc>
          <w:tcPr>
            <w:tcW w:w="1271" w:type="dxa"/>
          </w:tcPr>
          <w:p w14:paraId="32A0A9D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58A0C612" w14:textId="7D5007C2" w:rsidR="00B40F0A" w:rsidRPr="006209B5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B40F0A" w:rsidRPr="006209B5" w14:paraId="6D08101B" w14:textId="77777777" w:rsidTr="00B40F0A">
        <w:tc>
          <w:tcPr>
            <w:tcW w:w="1271" w:type="dxa"/>
          </w:tcPr>
          <w:p w14:paraId="405EA38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09B482BC" w14:textId="0246A4E0" w:rsidR="00B40F0A" w:rsidRPr="006209B5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91621" w:rsidRPr="006209B5" w14:paraId="2838E22F" w14:textId="77777777" w:rsidTr="00B40F0A">
        <w:tc>
          <w:tcPr>
            <w:tcW w:w="1271" w:type="dxa"/>
          </w:tcPr>
          <w:p w14:paraId="695EC348" w14:textId="77777777" w:rsidR="00C91621" w:rsidRPr="006209B5" w:rsidRDefault="00C91621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73769B83" w14:textId="77777777" w:rsidR="00C91621" w:rsidRPr="006209B5" w:rsidRDefault="00C91621" w:rsidP="007A0D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7A0DE1">
              <w:rPr>
                <w:szCs w:val="24"/>
              </w:rPr>
              <w:t>acoustics_</w:t>
            </w:r>
            <w:r>
              <w:rPr>
                <w:szCs w:val="24"/>
              </w:rPr>
              <w:t>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2949E6A3" w14:textId="77777777" w:rsidR="00C91621" w:rsidRPr="006209B5" w:rsidRDefault="00C91621" w:rsidP="00C91621"/>
    <w:p w14:paraId="1321D296" w14:textId="77777777" w:rsidR="00C91621" w:rsidRDefault="00C91621" w:rsidP="00C91621">
      <w:r w:rsidRPr="006209B5">
        <w:rPr>
          <w:u w:val="single"/>
        </w:rPr>
        <w:t xml:space="preserve">Filters: </w:t>
      </w:r>
      <w:r w:rsidR="007A0DE1">
        <w:t>None, all filters have already been applied.</w:t>
      </w:r>
    </w:p>
    <w:p w14:paraId="13987007" w14:textId="5DEB178D" w:rsidR="00C91621" w:rsidRDefault="00C91621" w:rsidP="00C91621">
      <w:r w:rsidRPr="006209B5">
        <w:rPr>
          <w:u w:val="single"/>
        </w:rPr>
        <w:t>Data sorting options:</w:t>
      </w:r>
      <w:r w:rsidRPr="006209B5">
        <w:t xml:space="preserve"> </w:t>
      </w:r>
      <w:r w:rsidR="00817DBC">
        <w:t>None,</w:t>
      </w:r>
      <w:r>
        <w:t xml:space="preserve"> data</w:t>
      </w:r>
      <w:r w:rsidR="00817DBC">
        <w:t xml:space="preserve"> are already sorted</w:t>
      </w:r>
      <w:r w:rsidRPr="006209B5">
        <w:t>.</w:t>
      </w:r>
    </w:p>
    <w:p w14:paraId="5A0E8479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 w:rsidR="00496CCA">
        <w:t xml:space="preserve"> Group by ‘</w:t>
      </w:r>
      <w:proofErr w:type="spellStart"/>
      <w:r w:rsidR="00496CCA">
        <w:t>site_name</w:t>
      </w:r>
      <w:proofErr w:type="spellEnd"/>
      <w:r w:rsidR="00496CCA">
        <w:t>’, sub-group by ‘</w:t>
      </w:r>
      <w:proofErr w:type="spellStart"/>
      <w:r w:rsidR="00496CCA">
        <w:t>deployment_year</w:t>
      </w:r>
      <w:proofErr w:type="spellEnd"/>
      <w:r>
        <w:t>’.</w:t>
      </w:r>
    </w:p>
    <w:p w14:paraId="79FCFE2E" w14:textId="4069A449" w:rsidR="00C91621" w:rsidRDefault="00C91621" w:rsidP="00C9162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D351F9">
        <w:t>Names of acoustic observatories.</w:t>
      </w:r>
      <w:r>
        <w:br/>
      </w:r>
      <w:r>
        <w:rPr>
          <w:b/>
        </w:rPr>
        <w:t>Sub-headers</w:t>
      </w:r>
      <w:r>
        <w:t xml:space="preserve">: </w:t>
      </w:r>
      <w:r w:rsidR="00D351F9">
        <w:t>Deployment year</w:t>
      </w:r>
      <w:r>
        <w:t>.</w:t>
      </w:r>
      <w:r>
        <w:br/>
      </w:r>
      <w:r w:rsidR="001F79EC">
        <w:rPr>
          <w:b/>
        </w:rPr>
        <w:lastRenderedPageBreak/>
        <w:t>G</w:t>
      </w:r>
      <w:r w:rsidR="00D351F9">
        <w:rPr>
          <w:b/>
        </w:rPr>
        <w:t>ood data</w:t>
      </w:r>
      <w:r w:rsidR="00D351F9">
        <w:t xml:space="preserve">: </w:t>
      </w:r>
      <w:r w:rsidR="001F79EC">
        <w:t xml:space="preserve">Did the logger </w:t>
      </w:r>
      <w:r w:rsidR="0080068E">
        <w:t>obtain useful recordings (at 6kHz sampling rate)?</w:t>
      </w:r>
      <w:r w:rsidR="0080068E" w:rsidRPr="0080068E">
        <w:t xml:space="preserve"> </w:t>
      </w:r>
      <w:r w:rsidR="0080068E">
        <w:br/>
      </w:r>
      <w:r w:rsidR="0080068E">
        <w:rPr>
          <w:b/>
        </w:rPr>
        <w:t>Good clock sync data</w:t>
      </w:r>
      <w:r w:rsidR="0080068E">
        <w:t>: Did the logger obtain useful 22kHz recordings? (</w:t>
      </w:r>
      <w:proofErr w:type="gramStart"/>
      <w:r w:rsidR="008F4D86">
        <w:t>u</w:t>
      </w:r>
      <w:r w:rsidR="0080068E">
        <w:t>sed</w:t>
      </w:r>
      <w:proofErr w:type="gramEnd"/>
      <w:r w:rsidR="0080068E">
        <w:t xml:space="preserve"> for synchronising clocks between loggers)</w:t>
      </w:r>
      <w:r w:rsidR="007A3A57">
        <w:t>?</w:t>
      </w:r>
      <w:r w:rsidR="00D351F9">
        <w:br/>
      </w:r>
      <w:r w:rsidR="001F79EC">
        <w:rPr>
          <w:b/>
        </w:rPr>
        <w:t>Data</w:t>
      </w:r>
      <w:r w:rsidR="00D351F9" w:rsidRPr="00910CC2">
        <w:rPr>
          <w:b/>
        </w:rPr>
        <w:t xml:space="preserve"> on Acoustic Viewer</w:t>
      </w:r>
      <w:r w:rsidR="00D351F9" w:rsidRPr="00910CC2">
        <w:t>:</w:t>
      </w:r>
      <w:r w:rsidR="00D351F9">
        <w:t xml:space="preserve"> </w:t>
      </w:r>
      <w:r w:rsidR="003A3AF7">
        <w:t>Is the dataset</w:t>
      </w:r>
      <w:r w:rsidR="00D351F9">
        <w:t xml:space="preserve"> </w:t>
      </w:r>
      <w:r w:rsidR="00F36CDE">
        <w:t>accessible via</w:t>
      </w:r>
      <w:r w:rsidR="00D351F9">
        <w:t xml:space="preserve"> the IMOS Acoustic Data Viewer</w:t>
      </w:r>
      <w:r w:rsidR="003A3AF7">
        <w:t>?</w:t>
      </w:r>
      <w:r w:rsidR="00D351F9">
        <w:br/>
      </w:r>
      <w:r w:rsidR="00D351F9" w:rsidRPr="006B3C3D">
        <w:rPr>
          <w:b/>
        </w:rPr>
        <w:t>Start</w:t>
      </w:r>
      <w:r w:rsidR="00D351F9" w:rsidRPr="006B3C3D">
        <w:t xml:space="preserve">: </w:t>
      </w:r>
      <w:r w:rsidR="003A3AF7">
        <w:t>D</w:t>
      </w:r>
      <w:r w:rsidR="00D351F9">
        <w:t xml:space="preserve">eployment start </w:t>
      </w:r>
      <w:r w:rsidR="00D351F9" w:rsidRPr="006B3C3D">
        <w:t>date</w:t>
      </w:r>
      <w:r w:rsidR="00D351F9">
        <w:t xml:space="preserve"> (format: </w:t>
      </w:r>
      <w:proofErr w:type="spellStart"/>
      <w:r w:rsidR="00D351F9">
        <w:t>dd</w:t>
      </w:r>
      <w:proofErr w:type="spellEnd"/>
      <w:r w:rsidR="00D351F9">
        <w:t>/mm/</w:t>
      </w:r>
      <w:proofErr w:type="spellStart"/>
      <w:r w:rsidR="00D351F9">
        <w:t>yyyy</w:t>
      </w:r>
      <w:proofErr w:type="spellEnd"/>
      <w:r w:rsidR="00D351F9">
        <w:t>).</w:t>
      </w:r>
      <w:r w:rsidR="00D351F9" w:rsidRPr="006B3C3D">
        <w:br/>
      </w:r>
      <w:r w:rsidR="00D351F9" w:rsidRPr="006B3C3D">
        <w:rPr>
          <w:b/>
        </w:rPr>
        <w:t>End</w:t>
      </w:r>
      <w:r w:rsidR="00D351F9" w:rsidRPr="006B3C3D">
        <w:t xml:space="preserve">: </w:t>
      </w:r>
      <w:r w:rsidR="003A3AF7">
        <w:t>D</w:t>
      </w:r>
      <w:r w:rsidR="00D351F9">
        <w:t xml:space="preserve">eployment end date (format: </w:t>
      </w:r>
      <w:proofErr w:type="spellStart"/>
      <w:r w:rsidR="00D351F9">
        <w:t>dd</w:t>
      </w:r>
      <w:proofErr w:type="spellEnd"/>
      <w:r w:rsidR="00D351F9">
        <w:t>/mm/</w:t>
      </w:r>
      <w:proofErr w:type="spellStart"/>
      <w:r w:rsidR="00D351F9">
        <w:t>yyyy</w:t>
      </w:r>
      <w:proofErr w:type="spellEnd"/>
      <w:r w:rsidR="00D351F9">
        <w:t>).</w:t>
      </w:r>
      <w:r w:rsidR="00D351F9">
        <w:br/>
      </w:r>
      <w:r w:rsidR="00F25313">
        <w:rPr>
          <w:b/>
        </w:rPr>
        <w:t xml:space="preserve"># </w:t>
      </w:r>
      <w:proofErr w:type="gramStart"/>
      <w:r w:rsidR="00F25313">
        <w:rPr>
          <w:b/>
        </w:rPr>
        <w:t>days</w:t>
      </w:r>
      <w:proofErr w:type="gramEnd"/>
      <w:r w:rsidR="00F25313">
        <w:rPr>
          <w:b/>
        </w:rPr>
        <w:t xml:space="preserve"> of data</w:t>
      </w:r>
      <w:r w:rsidR="00D351F9" w:rsidRPr="00ED7666">
        <w:t xml:space="preserve">: </w:t>
      </w:r>
      <w:r w:rsidR="00D351F9">
        <w:t>N</w:t>
      </w:r>
      <w:r w:rsidR="00D351F9" w:rsidRPr="00ED7666">
        <w:t xml:space="preserve">umber of days </w:t>
      </w:r>
      <w:r w:rsidR="00D351F9">
        <w:t xml:space="preserve">between the deployment start </w:t>
      </w:r>
      <w:r w:rsidR="003A3AF7">
        <w:t>e</w:t>
      </w:r>
      <w:r w:rsidR="00D351F9">
        <w:t>nd date</w:t>
      </w:r>
      <w:r w:rsidR="003A3AF7">
        <w:t>s</w:t>
      </w:r>
      <w:r w:rsidR="00D351F9" w:rsidRPr="00ED7666">
        <w:t>.</w:t>
      </w:r>
      <w:r w:rsidR="00D351F9">
        <w:br/>
      </w:r>
      <w:ins w:id="97" w:author="Xavier Hoenner" w:date="2016-06-02T15:34:00Z">
        <w:r w:rsidR="00FE1F46">
          <w:rPr>
            <w:b/>
          </w:rPr>
          <w:t>National Mooring Network</w:t>
        </w:r>
      </w:ins>
      <w:ins w:id="98" w:author="Xavier Hoenner" w:date="2016-06-02T14:42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 w:rsidDel="001A768D">
          <w:rPr>
            <w:b/>
          </w:rPr>
          <w:t xml:space="preserve"> </w:t>
        </w:r>
        <w:r w:rsidR="001A768D">
          <w:br/>
        </w:r>
        <w:r w:rsidR="001A768D">
          <w:rPr>
            <w:b/>
          </w:rPr>
          <w:t>PAO</w:t>
        </w:r>
        <w:r w:rsidR="001A768D">
          <w:t>: Passive Acoustic Observatories (</w:t>
        </w:r>
        <w:r w:rsidR="001A768D">
          <w:fldChar w:fldCharType="begin"/>
        </w:r>
        <w:r w:rsidR="001A768D">
          <w:instrText>HYPERLINK "http://imos.org.au/acousticobservatories.html"</w:instrText>
        </w:r>
        <w:r w:rsidR="001A768D">
          <w:fldChar w:fldCharType="separate"/>
        </w:r>
        <w:r w:rsidR="001A768D">
          <w:rPr>
            <w:rStyle w:val="Hyperlink"/>
          </w:rPr>
          <w:t>http://imos.org.au/acousticobservatories.html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IMOS Acoustic Data Viewer</w:t>
        </w:r>
        <w:r w:rsidR="001A768D">
          <w:t xml:space="preserve">: </w:t>
        </w:r>
        <w:r w:rsidR="001A768D">
          <w:fldChar w:fldCharType="begin"/>
        </w:r>
        <w:r w:rsidR="001A768D">
          <w:instrText xml:space="preserve"> HYPERLINK "https://acoustic.aodn.org.au/acoustic/" </w:instrText>
        </w:r>
      </w:ins>
      <w:ins w:id="99" w:author="Xavier Hoenner" w:date="2016-06-02T14:42:00Z">
        <w:r w:rsidR="001A768D">
          <w:fldChar w:fldCharType="separate"/>
        </w:r>
        <w:r w:rsidR="001A768D">
          <w:rPr>
            <w:rStyle w:val="Hyperlink"/>
          </w:rPr>
          <w:t>https://acoustic.aodn.org.au/acoustic/</w:t>
        </w:r>
        <w:r w:rsidR="001A768D">
          <w:rPr>
            <w:rStyle w:val="Hyperlink"/>
          </w:rPr>
          <w:fldChar w:fldCharType="end"/>
        </w:r>
        <w:r w:rsidR="001A768D">
          <w:t>.</w:t>
        </w:r>
      </w:ins>
      <w:del w:id="100" w:author="Xavier Hoenner" w:date="2016-06-02T14:42:00Z">
        <w:r w:rsidR="00D351F9" w:rsidDel="001A768D">
          <w:rPr>
            <w:b/>
          </w:rPr>
          <w:delText xml:space="preserve">ANMN: </w:delText>
        </w:r>
        <w:r w:rsidR="00D351F9"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="00D351F9"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R="00D351F9" w:rsidDel="001A768D">
          <w:delText>).</w:delText>
        </w:r>
        <w:r w:rsidR="00D351F9" w:rsidDel="001A768D">
          <w:br/>
        </w:r>
        <w:r w:rsidR="00D351F9" w:rsidDel="001A768D">
          <w:rPr>
            <w:b/>
          </w:rPr>
          <w:delText>PAO</w:delText>
        </w:r>
        <w:r w:rsidR="00D351F9" w:rsidDel="001A768D">
          <w:delText>: Passive Acoustic Observatories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"http://imos.org.au/anmnacous.html" </w:delInstrText>
        </w:r>
        <w:r w:rsidR="001A768D" w:rsidDel="001A768D">
          <w:fldChar w:fldCharType="separate"/>
        </w:r>
        <w:r w:rsidR="00D351F9" w:rsidDel="001A768D">
          <w:rPr>
            <w:rStyle w:val="Hyperlink"/>
          </w:rPr>
          <w:delText>http://imos.org.au/anmnacous.html</w:delText>
        </w:r>
        <w:r w:rsidR="001A768D" w:rsidDel="001A768D">
          <w:rPr>
            <w:rStyle w:val="Hyperlink"/>
          </w:rPr>
          <w:fldChar w:fldCharType="end"/>
        </w:r>
        <w:r w:rsidR="00D351F9" w:rsidDel="001A768D">
          <w:delText>).</w:delText>
        </w:r>
        <w:r w:rsidR="00D351F9" w:rsidDel="001A768D">
          <w:br/>
        </w:r>
        <w:r w:rsidR="00D351F9" w:rsidDel="001A768D">
          <w:rPr>
            <w:b/>
          </w:rPr>
          <w:delText>IMOS Acoustic Data Viewer</w:delText>
        </w:r>
        <w:r w:rsidR="00D351F9" w:rsidDel="001A768D">
          <w:delText xml:space="preserve">: </w:delText>
        </w:r>
        <w:r w:rsidR="001A768D" w:rsidDel="001A768D">
          <w:fldChar w:fldCharType="begin"/>
        </w:r>
        <w:r w:rsidR="001A768D" w:rsidDel="001A768D">
          <w:delInstrText xml:space="preserve"> HYPERLINK "https://acoustic.aodn.org.au/acoustic/" </w:delInstrText>
        </w:r>
        <w:r w:rsidR="001A768D" w:rsidDel="001A768D">
          <w:fldChar w:fldCharType="separate"/>
        </w:r>
        <w:r w:rsidR="00F25313" w:rsidDel="001A768D">
          <w:rPr>
            <w:rStyle w:val="Hyperlink"/>
          </w:rPr>
          <w:delText>https://acoustic.aodn.org.au/acoustic/</w:delText>
        </w:r>
        <w:r w:rsidR="001A768D" w:rsidDel="001A768D">
          <w:rPr>
            <w:rStyle w:val="Hyperlink"/>
          </w:rPr>
          <w:fldChar w:fldCharType="end"/>
        </w:r>
        <w:r w:rsidR="00D351F9" w:rsidDel="001A768D">
          <w:delText>.</w:delText>
        </w:r>
      </w:del>
    </w:p>
    <w:p w14:paraId="79B01DF3" w14:textId="77777777" w:rsidR="00C91621" w:rsidRPr="006209B5" w:rsidRDefault="00C91621" w:rsidP="00C91621">
      <w:pPr>
        <w:ind w:left="993" w:hanging="993"/>
      </w:pPr>
    </w:p>
    <w:p w14:paraId="7479DB33" w14:textId="77777777" w:rsidR="00C91621" w:rsidRPr="006209B5" w:rsidRDefault="00C91621" w:rsidP="00C91621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8F4D86" w14:paraId="026389B9" w14:textId="77777777" w:rsidTr="00523C6C">
        <w:trPr>
          <w:jc w:val="center"/>
        </w:trPr>
        <w:tc>
          <w:tcPr>
            <w:tcW w:w="604" w:type="pct"/>
            <w:vAlign w:val="center"/>
          </w:tcPr>
          <w:p w14:paraId="01DB3156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logger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6" w:type="pct"/>
            <w:vAlign w:val="center"/>
          </w:tcPr>
          <w:p w14:paraId="510062D1" w14:textId="77777777" w:rsidR="008F4D86" w:rsidRPr="0025464E" w:rsidRDefault="008F4D86" w:rsidP="00ED77B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641" w:type="pct"/>
          </w:tcPr>
          <w:p w14:paraId="16DBDD13" w14:textId="77777777" w:rsidR="008F4D86" w:rsidRDefault="008F4D86" w:rsidP="00BC486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_22</w:t>
            </w:r>
          </w:p>
        </w:tc>
        <w:tc>
          <w:tcPr>
            <w:tcW w:w="601" w:type="pct"/>
            <w:vAlign w:val="center"/>
          </w:tcPr>
          <w:p w14:paraId="0BBCD0A9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gramEnd"/>
            <w:r>
              <w:rPr>
                <w:b/>
              </w:rPr>
              <w:t>_viewer</w:t>
            </w:r>
            <w:proofErr w:type="spellEnd"/>
          </w:p>
        </w:tc>
        <w:tc>
          <w:tcPr>
            <w:tcW w:w="663" w:type="pct"/>
            <w:vAlign w:val="center"/>
          </w:tcPr>
          <w:p w14:paraId="659DA40E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7" w:type="pct"/>
            <w:vAlign w:val="center"/>
          </w:tcPr>
          <w:p w14:paraId="6BABA3EB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88" w:type="pct"/>
            <w:vAlign w:val="center"/>
          </w:tcPr>
          <w:p w14:paraId="32BC71B9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8F4D86" w14:paraId="0C674880" w14:textId="77777777" w:rsidTr="00523C6C">
        <w:trPr>
          <w:jc w:val="center"/>
        </w:trPr>
        <w:tc>
          <w:tcPr>
            <w:tcW w:w="604" w:type="pct"/>
            <w:vAlign w:val="center"/>
          </w:tcPr>
          <w:p w14:paraId="3FA72492" w14:textId="77777777" w:rsidR="008F4D86" w:rsidRDefault="008F4D86" w:rsidP="00BC4865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0A32CEE2" w14:textId="77777777" w:rsidR="008F4D86" w:rsidRDefault="008F4D86" w:rsidP="00BC4865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5A377669" w14:textId="77777777" w:rsidR="008F4D86" w:rsidRDefault="008F4D86" w:rsidP="00BC4865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CC690D5" w14:textId="77777777" w:rsidR="008F4D86" w:rsidRDefault="008F4D86" w:rsidP="00BC4865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08AF0A6F" w14:textId="77777777" w:rsidR="008F4D86" w:rsidRDefault="008F4D86" w:rsidP="00BC4865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3E2FE9A4" w14:textId="77777777" w:rsidR="008F4D86" w:rsidRDefault="008F4D86" w:rsidP="00BC4865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4F22FD96" w14:textId="097C6316" w:rsidR="008F4D86" w:rsidRDefault="00F25313" w:rsidP="00BC4865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8F4D86" w14:paraId="65921752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71550447" w14:textId="77777777" w:rsidR="008F4D86" w:rsidRDefault="008F4D86" w:rsidP="00BC4865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8F4D86" w14:paraId="730DADD0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09584A0" w14:textId="77777777" w:rsidR="008F4D86" w:rsidRDefault="008F4D86">
            <w:r>
              <w:t xml:space="preserve">Sub-headers = </w:t>
            </w:r>
            <w:proofErr w:type="spellStart"/>
            <w:r>
              <w:t>deployment_year</w:t>
            </w:r>
            <w:proofErr w:type="spellEnd"/>
          </w:p>
        </w:tc>
      </w:tr>
      <w:tr w:rsidR="008F4D86" w14:paraId="6522AA62" w14:textId="77777777" w:rsidTr="00523C6C">
        <w:trPr>
          <w:jc w:val="center"/>
        </w:trPr>
        <w:tc>
          <w:tcPr>
            <w:tcW w:w="604" w:type="pct"/>
            <w:vAlign w:val="center"/>
          </w:tcPr>
          <w:p w14:paraId="6ED1ED89" w14:textId="77777777" w:rsidR="008F4D86" w:rsidRDefault="008F4D86" w:rsidP="00BC4865">
            <w:pPr>
              <w:jc w:val="center"/>
            </w:pPr>
          </w:p>
        </w:tc>
        <w:tc>
          <w:tcPr>
            <w:tcW w:w="686" w:type="pct"/>
            <w:vAlign w:val="center"/>
          </w:tcPr>
          <w:p w14:paraId="06928D0B" w14:textId="77777777" w:rsidR="008F4D86" w:rsidRDefault="008F4D86" w:rsidP="00BC4865">
            <w:pPr>
              <w:jc w:val="center"/>
            </w:pPr>
          </w:p>
        </w:tc>
        <w:tc>
          <w:tcPr>
            <w:tcW w:w="641" w:type="pct"/>
          </w:tcPr>
          <w:p w14:paraId="3F39A49B" w14:textId="77777777" w:rsidR="008F4D86" w:rsidRDefault="008F4D86" w:rsidP="00BC4865">
            <w:pPr>
              <w:jc w:val="center"/>
            </w:pPr>
          </w:p>
        </w:tc>
        <w:tc>
          <w:tcPr>
            <w:tcW w:w="601" w:type="pct"/>
            <w:vAlign w:val="center"/>
          </w:tcPr>
          <w:p w14:paraId="216C9E56" w14:textId="77777777" w:rsidR="008F4D86" w:rsidRDefault="008F4D86" w:rsidP="00BC4865">
            <w:pPr>
              <w:jc w:val="center"/>
            </w:pPr>
          </w:p>
        </w:tc>
        <w:tc>
          <w:tcPr>
            <w:tcW w:w="663" w:type="pct"/>
            <w:vAlign w:val="center"/>
          </w:tcPr>
          <w:p w14:paraId="5F02FC6B" w14:textId="77777777" w:rsidR="008F4D86" w:rsidRDefault="008F4D86" w:rsidP="00BC4865">
            <w:pPr>
              <w:jc w:val="center"/>
            </w:pPr>
          </w:p>
        </w:tc>
        <w:tc>
          <w:tcPr>
            <w:tcW w:w="617" w:type="pct"/>
            <w:vAlign w:val="center"/>
          </w:tcPr>
          <w:p w14:paraId="109A7109" w14:textId="77777777" w:rsidR="008F4D86" w:rsidRDefault="008F4D86" w:rsidP="00BC4865">
            <w:pPr>
              <w:jc w:val="center"/>
            </w:pPr>
          </w:p>
        </w:tc>
        <w:tc>
          <w:tcPr>
            <w:tcW w:w="1188" w:type="pct"/>
            <w:vAlign w:val="center"/>
          </w:tcPr>
          <w:p w14:paraId="0FEF29C8" w14:textId="77777777" w:rsidR="008F4D86" w:rsidRDefault="008F4D86" w:rsidP="00BC4865">
            <w:pPr>
              <w:jc w:val="center"/>
            </w:pPr>
          </w:p>
        </w:tc>
      </w:tr>
    </w:tbl>
    <w:p w14:paraId="40B432BF" w14:textId="3F1CE0BE" w:rsidR="001045DD" w:rsidRDefault="00F36CDE" w:rsidP="00F73567">
      <w:r>
        <w:t>NOTE: If possible, display all Boolean False values as blank cells, and True values as “Y” or “Yes”.</w:t>
      </w:r>
    </w:p>
    <w:p w14:paraId="5C0BAFE3" w14:textId="07077317" w:rsidR="001045DD" w:rsidRPr="006209B5" w:rsidRDefault="001045DD" w:rsidP="001045DD">
      <w:pPr>
        <w:pStyle w:val="Heading2"/>
      </w:pPr>
      <w:r>
        <w:t>3.2</w:t>
      </w:r>
      <w:r w:rsidRPr="006209B5">
        <w:t xml:space="preserve"> </w:t>
      </w:r>
      <w:r w:rsidRPr="00031968">
        <w:t xml:space="preserve">Data report – New data on the portal (last </w:t>
      </w:r>
      <w:commentRangeStart w:id="101"/>
      <w:r w:rsidRPr="00031968">
        <w:t>month</w:t>
      </w:r>
      <w:commentRangeEnd w:id="101"/>
      <w:r w:rsidRPr="00031968">
        <w:rPr>
          <w:rStyle w:val="CommentReference"/>
          <w:rFonts w:eastAsiaTheme="minorHAnsi" w:cstheme="minorBidi"/>
          <w:bCs w:val="0"/>
          <w:i w:val="0"/>
          <w:u w:val="none"/>
        </w:rPr>
        <w:commentReference w:id="101"/>
      </w:r>
      <w:r w:rsidRPr="00031968">
        <w:t>)</w:t>
      </w:r>
    </w:p>
    <w:p w14:paraId="476783E3" w14:textId="4078A3B4" w:rsidR="001045DD" w:rsidRDefault="001045DD" w:rsidP="001045D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="00854F31">
        <w:rPr>
          <w:u w:val="none"/>
        </w:rPr>
        <w:t>B_</w:t>
      </w:r>
      <w:del w:id="102" w:author="Xavier Hoenner" w:date="2016-06-02T14:33:00Z">
        <w:r w:rsidRPr="00031968" w:rsidDel="001A768D">
          <w:rPr>
            <w:u w:val="none"/>
          </w:rPr>
          <w:delText>ANMN_</w:delText>
        </w:r>
      </w:del>
      <w:ins w:id="103" w:author="Xavier Hoenner" w:date="2016-06-02T14:33:00Z">
        <w:r w:rsidR="001A768D">
          <w:rPr>
            <w:u w:val="none"/>
          </w:rPr>
          <w:t>NationalMooringNetwork_</w:t>
        </w:r>
      </w:ins>
      <w:r w:rsidRPr="00031968">
        <w:rPr>
          <w:u w:val="none"/>
        </w:rPr>
        <w:t>PassiveAcoustic_newData</w:t>
      </w:r>
      <w:proofErr w:type="spellEnd"/>
      <w:r w:rsidRPr="00645D78">
        <w:rPr>
          <w:u w:val="none"/>
        </w:rPr>
        <w:t>’</w:t>
      </w:r>
    </w:p>
    <w:p w14:paraId="693B6EEF" w14:textId="24B72B73" w:rsidR="001045DD" w:rsidRDefault="001045DD" w:rsidP="001045D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</w:t>
      </w:r>
      <w:r w:rsidRPr="00031968">
        <w:rPr>
          <w:u w:val="none"/>
        </w:rPr>
        <w:t>New data on the portal (since DATE)</w:t>
      </w:r>
      <w:r w:rsidRPr="00645D78">
        <w:rPr>
          <w:u w:val="none"/>
        </w:rPr>
        <w:t>’</w:t>
      </w:r>
    </w:p>
    <w:p w14:paraId="281BAE01" w14:textId="77777777" w:rsidR="001045DD" w:rsidRPr="006D0770" w:rsidRDefault="001045DD" w:rsidP="001045D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1045DD" w:rsidRPr="006209B5" w14:paraId="6369F303" w14:textId="77777777" w:rsidTr="001A768D">
        <w:tc>
          <w:tcPr>
            <w:tcW w:w="1271" w:type="dxa"/>
          </w:tcPr>
          <w:p w14:paraId="48EF1469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16EED4E4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045DD" w:rsidRPr="006209B5" w14:paraId="0DCF7458" w14:textId="77777777" w:rsidTr="001A768D">
        <w:tc>
          <w:tcPr>
            <w:tcW w:w="1271" w:type="dxa"/>
          </w:tcPr>
          <w:p w14:paraId="729C9F2A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7D930FBB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045DD" w:rsidRPr="006209B5" w14:paraId="48E94E32" w14:textId="77777777" w:rsidTr="001A768D">
        <w:tc>
          <w:tcPr>
            <w:tcW w:w="1271" w:type="dxa"/>
          </w:tcPr>
          <w:p w14:paraId="6AAF0DBC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58AEE739" w14:textId="77777777" w:rsidR="001045DD" w:rsidRPr="006209B5" w:rsidRDefault="001045DD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045DD" w:rsidRPr="006209B5" w14:paraId="6DE785AF" w14:textId="77777777" w:rsidTr="001A768D">
        <w:tc>
          <w:tcPr>
            <w:tcW w:w="1271" w:type="dxa"/>
          </w:tcPr>
          <w:p w14:paraId="3969C1DC" w14:textId="77777777" w:rsidR="001045DD" w:rsidRPr="006209B5" w:rsidRDefault="001045DD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293EEBC4" w14:textId="77777777" w:rsidR="001045DD" w:rsidRPr="006209B5" w:rsidRDefault="001045DD" w:rsidP="001A768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_acoustics_all_deployments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6006F5A" w14:textId="77777777" w:rsidR="001045DD" w:rsidRPr="006209B5" w:rsidRDefault="001045DD" w:rsidP="001045DD"/>
    <w:p w14:paraId="39BCB560" w14:textId="602A86A3" w:rsidR="001045DD" w:rsidRDefault="001045DD" w:rsidP="001045DD">
      <w:r w:rsidRPr="006209B5">
        <w:rPr>
          <w:u w:val="single"/>
        </w:rPr>
        <w:t xml:space="preserve">Filters: </w:t>
      </w:r>
      <w:r w:rsidRPr="00031968">
        <w:t>List all data for which ‘</w:t>
      </w:r>
      <w:proofErr w:type="spellStart"/>
      <w:r w:rsidRPr="00031968">
        <w:t>end_date</w:t>
      </w:r>
      <w:proofErr w:type="spellEnd"/>
      <w:r w:rsidRPr="00031968">
        <w:t xml:space="preserve">’ is less than one </w:t>
      </w:r>
      <w:commentRangeStart w:id="104"/>
      <w:r w:rsidRPr="00031968">
        <w:t>month</w:t>
      </w:r>
      <w:commentRangeEnd w:id="104"/>
      <w:r w:rsidRPr="00031968">
        <w:rPr>
          <w:rStyle w:val="CommentReference"/>
        </w:rPr>
        <w:commentReference w:id="104"/>
      </w:r>
      <w:r w:rsidRPr="00031968">
        <w:t>.</w:t>
      </w:r>
    </w:p>
    <w:p w14:paraId="1786EA03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data are already sorted</w:t>
      </w:r>
      <w:r w:rsidRPr="006209B5">
        <w:t>.</w:t>
      </w:r>
    </w:p>
    <w:p w14:paraId="2DCC292B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>
        <w:t>deployment_year</w:t>
      </w:r>
      <w:proofErr w:type="spellEnd"/>
      <w:r>
        <w:t>’.</w:t>
      </w:r>
    </w:p>
    <w:p w14:paraId="0C541351" w14:textId="68113D78" w:rsidR="001045DD" w:rsidRDefault="001045DD" w:rsidP="001045DD">
      <w:pPr>
        <w:ind w:left="993" w:hanging="993"/>
      </w:pPr>
      <w:r w:rsidRPr="006209B5">
        <w:rPr>
          <w:u w:val="single"/>
        </w:rPr>
        <w:lastRenderedPageBreak/>
        <w:t>Footnote:</w:t>
      </w:r>
      <w:r w:rsidRPr="006209B5">
        <w:t xml:space="preserve"> </w:t>
      </w:r>
      <w:r>
        <w:rPr>
          <w:b/>
        </w:rPr>
        <w:t xml:space="preserve">Headers: </w:t>
      </w:r>
      <w:r>
        <w:t>Names of acoustic observatories.</w:t>
      </w:r>
      <w:r>
        <w:br/>
      </w:r>
      <w:r>
        <w:rPr>
          <w:b/>
        </w:rPr>
        <w:t>Sub-headers</w:t>
      </w:r>
      <w:r>
        <w:t>: Deployment year.</w:t>
      </w:r>
      <w:r>
        <w:br/>
      </w:r>
      <w:r>
        <w:rPr>
          <w:b/>
        </w:rPr>
        <w:t>Good data</w:t>
      </w:r>
      <w:r>
        <w:t>: Did the logger obtain useful recordings (at 6kHz sampling rate)?</w:t>
      </w:r>
      <w:r w:rsidRPr="0080068E">
        <w:t xml:space="preserve"> </w:t>
      </w:r>
      <w:r>
        <w:br/>
      </w:r>
      <w:r>
        <w:rPr>
          <w:b/>
        </w:rPr>
        <w:t>Good clock sync data</w:t>
      </w:r>
      <w:r>
        <w:t>: Did the logger obtain useful 22kHz recordings? (</w:t>
      </w:r>
      <w:proofErr w:type="gramStart"/>
      <w:r>
        <w:t>used</w:t>
      </w:r>
      <w:proofErr w:type="gramEnd"/>
      <w:r>
        <w:t xml:space="preserve"> for synchronising clocks between loggers)?</w:t>
      </w:r>
      <w:r>
        <w:br/>
      </w:r>
      <w:r>
        <w:rPr>
          <w:b/>
        </w:rPr>
        <w:t>Data</w:t>
      </w:r>
      <w:r w:rsidRPr="00910CC2">
        <w:rPr>
          <w:b/>
        </w:rPr>
        <w:t xml:space="preserve"> on Acoustic Viewer</w:t>
      </w:r>
      <w:r w:rsidRPr="00910CC2">
        <w:t>:</w:t>
      </w:r>
      <w:r>
        <w:t xml:space="preserve"> Is the dataset accessible via the IMOS Acoustic Data Viewer?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end dates</w:t>
      </w:r>
      <w:r w:rsidRPr="00ED7666">
        <w:t>.</w:t>
      </w:r>
      <w:r>
        <w:br/>
      </w:r>
      <w:ins w:id="105" w:author="Xavier Hoenner" w:date="2016-06-02T15:34:00Z">
        <w:r w:rsidR="00FE1F46">
          <w:rPr>
            <w:b/>
          </w:rPr>
          <w:t>National Mooring Network</w:t>
        </w:r>
      </w:ins>
      <w:ins w:id="106" w:author="Xavier Hoenner" w:date="2016-06-02T14:42:00Z">
        <w:r w:rsidR="001A768D">
          <w:t xml:space="preserve">: </w:t>
        </w:r>
        <w:r w:rsidR="001A768D" w:rsidRPr="001A768D">
          <w:t>http://imos.org.au/nationalmooringnetwork.html</w:t>
        </w:r>
        <w:r w:rsidR="001A768D">
          <w:t>.</w:t>
        </w:r>
        <w:r w:rsidR="001A768D" w:rsidDel="001A768D">
          <w:rPr>
            <w:b/>
          </w:rPr>
          <w:t xml:space="preserve"> </w:t>
        </w:r>
        <w:r w:rsidR="001A768D">
          <w:br/>
        </w:r>
        <w:r w:rsidR="001A768D">
          <w:rPr>
            <w:b/>
          </w:rPr>
          <w:t>PAO</w:t>
        </w:r>
        <w:r w:rsidR="001A768D">
          <w:t>: Passive Acoustic Observatories (</w:t>
        </w:r>
        <w:r w:rsidR="001A768D">
          <w:fldChar w:fldCharType="begin"/>
        </w:r>
        <w:r w:rsidR="001A768D">
          <w:instrText>HYPERLINK "http://imos.org.au/acousticobservatories.html"</w:instrText>
        </w:r>
        <w:r w:rsidR="001A768D">
          <w:fldChar w:fldCharType="separate"/>
        </w:r>
        <w:r w:rsidR="001A768D">
          <w:rPr>
            <w:rStyle w:val="Hyperlink"/>
          </w:rPr>
          <w:t>http://imos.org.au/acousticobservatories.html</w:t>
        </w:r>
        <w:r w:rsidR="001A768D">
          <w:rPr>
            <w:rStyle w:val="Hyperlink"/>
          </w:rPr>
          <w:fldChar w:fldCharType="end"/>
        </w:r>
        <w:r w:rsidR="001A768D">
          <w:t>).</w:t>
        </w:r>
        <w:r w:rsidR="001A768D">
          <w:br/>
        </w:r>
        <w:r w:rsidR="001A768D">
          <w:rPr>
            <w:b/>
          </w:rPr>
          <w:t>IMOS Acoustic Data Viewer</w:t>
        </w:r>
        <w:r w:rsidR="001A768D">
          <w:t xml:space="preserve">: </w:t>
        </w:r>
        <w:r w:rsidR="001A768D">
          <w:fldChar w:fldCharType="begin"/>
        </w:r>
        <w:r w:rsidR="001A768D">
          <w:instrText xml:space="preserve"> HYPERLINK "https://acoustic.aodn.org.au/acoustic/" </w:instrText>
        </w:r>
      </w:ins>
      <w:ins w:id="107" w:author="Xavier Hoenner" w:date="2016-06-02T14:42:00Z">
        <w:r w:rsidR="001A768D">
          <w:fldChar w:fldCharType="separate"/>
        </w:r>
        <w:r w:rsidR="001A768D">
          <w:rPr>
            <w:rStyle w:val="Hyperlink"/>
          </w:rPr>
          <w:t>https://acoustic.aodn.org.au/acoustic/</w:t>
        </w:r>
        <w:r w:rsidR="001A768D">
          <w:rPr>
            <w:rStyle w:val="Hyperlink"/>
          </w:rPr>
          <w:fldChar w:fldCharType="end"/>
        </w:r>
        <w:r w:rsidR="001A768D">
          <w:t>.</w:t>
        </w:r>
      </w:ins>
      <w:del w:id="108" w:author="Xavier Hoenner" w:date="2016-06-02T14:42:00Z">
        <w:r w:rsidDel="001A768D">
          <w:rPr>
            <w:b/>
          </w:rPr>
          <w:delText xml:space="preserve">ANMN: </w:delText>
        </w:r>
        <w:r w:rsidDel="001A768D">
          <w:delText>Australian National Mooring Network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"http://imos.org.au/anmn.html" </w:delInstrText>
        </w:r>
        <w:r w:rsidR="001A768D" w:rsidDel="001A768D">
          <w:fldChar w:fldCharType="separate"/>
        </w:r>
        <w:r w:rsidRPr="00FE6A07" w:rsidDel="001A768D">
          <w:rPr>
            <w:rStyle w:val="Hyperlink"/>
          </w:rPr>
          <w:delText>http://imos.org.au/anmn.html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PAO</w:delText>
        </w:r>
        <w:r w:rsidDel="001A768D">
          <w:delText>: Passive Acoustic Observatories (</w:delText>
        </w:r>
        <w:r w:rsidR="001A768D" w:rsidDel="001A768D">
          <w:fldChar w:fldCharType="begin"/>
        </w:r>
        <w:r w:rsidR="001A768D" w:rsidDel="001A768D">
          <w:delInstrText xml:space="preserve"> HYPERLINK "http://imos.org.au/anmnacous.html"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http://imos.org.au/anmnacous.html</w:delText>
        </w:r>
        <w:r w:rsidR="001A768D" w:rsidDel="001A768D">
          <w:rPr>
            <w:rStyle w:val="Hyperlink"/>
          </w:rPr>
          <w:fldChar w:fldCharType="end"/>
        </w:r>
        <w:r w:rsidDel="001A768D">
          <w:delText>).</w:delText>
        </w:r>
        <w:r w:rsidDel="001A768D">
          <w:br/>
        </w:r>
        <w:r w:rsidDel="001A768D">
          <w:rPr>
            <w:b/>
          </w:rPr>
          <w:delText>IMOS Acoustic Data Viewer</w:delText>
        </w:r>
        <w:r w:rsidDel="001A768D">
          <w:delText xml:space="preserve">: </w:delText>
        </w:r>
        <w:r w:rsidR="001A768D" w:rsidDel="001A768D">
          <w:fldChar w:fldCharType="begin"/>
        </w:r>
        <w:r w:rsidR="001A768D" w:rsidDel="001A768D">
          <w:delInstrText xml:space="preserve"> HYPERLINK "https://acoustic.aodn.org.au/acoustic/" </w:delInstrText>
        </w:r>
        <w:r w:rsidR="001A768D" w:rsidDel="001A768D">
          <w:fldChar w:fldCharType="separate"/>
        </w:r>
        <w:r w:rsidDel="001A768D">
          <w:rPr>
            <w:rStyle w:val="Hyperlink"/>
          </w:rPr>
          <w:delText>https://acoustic.aodn.org.au/acoustic/</w:delText>
        </w:r>
        <w:r w:rsidR="001A768D" w:rsidDel="001A768D">
          <w:rPr>
            <w:rStyle w:val="Hyperlink"/>
          </w:rPr>
          <w:fldChar w:fldCharType="end"/>
        </w:r>
        <w:r w:rsidDel="001A768D">
          <w:delText>.</w:delText>
        </w:r>
      </w:del>
    </w:p>
    <w:p w14:paraId="1075C2DA" w14:textId="77777777" w:rsidR="001045DD" w:rsidRPr="006209B5" w:rsidRDefault="001045DD" w:rsidP="001045DD">
      <w:pPr>
        <w:ind w:left="993" w:hanging="993"/>
      </w:pPr>
    </w:p>
    <w:p w14:paraId="10C0D00F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1045DD" w14:paraId="527B57BC" w14:textId="77777777" w:rsidTr="001A768D">
        <w:trPr>
          <w:jc w:val="center"/>
        </w:trPr>
        <w:tc>
          <w:tcPr>
            <w:tcW w:w="604" w:type="pct"/>
            <w:vAlign w:val="center"/>
          </w:tcPr>
          <w:p w14:paraId="4FFA7F07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logger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6" w:type="pct"/>
            <w:vAlign w:val="center"/>
          </w:tcPr>
          <w:p w14:paraId="57E8167E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641" w:type="pct"/>
          </w:tcPr>
          <w:p w14:paraId="7DB3CFA3" w14:textId="77777777" w:rsidR="001045DD" w:rsidRDefault="001045DD" w:rsidP="001A768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_22</w:t>
            </w:r>
          </w:p>
        </w:tc>
        <w:tc>
          <w:tcPr>
            <w:tcW w:w="601" w:type="pct"/>
            <w:vAlign w:val="center"/>
          </w:tcPr>
          <w:p w14:paraId="7631A7AF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gramEnd"/>
            <w:r>
              <w:rPr>
                <w:b/>
              </w:rPr>
              <w:t>_viewer</w:t>
            </w:r>
            <w:proofErr w:type="spellEnd"/>
          </w:p>
        </w:tc>
        <w:tc>
          <w:tcPr>
            <w:tcW w:w="663" w:type="pct"/>
            <w:vAlign w:val="center"/>
          </w:tcPr>
          <w:p w14:paraId="69FACDFF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7" w:type="pct"/>
            <w:vAlign w:val="center"/>
          </w:tcPr>
          <w:p w14:paraId="55BD9F5B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88" w:type="pct"/>
            <w:vAlign w:val="center"/>
          </w:tcPr>
          <w:p w14:paraId="6697393A" w14:textId="77777777" w:rsidR="001045DD" w:rsidRPr="0025464E" w:rsidRDefault="001045DD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1045DD" w14:paraId="012D51E0" w14:textId="77777777" w:rsidTr="001A768D">
        <w:trPr>
          <w:jc w:val="center"/>
        </w:trPr>
        <w:tc>
          <w:tcPr>
            <w:tcW w:w="604" w:type="pct"/>
            <w:vAlign w:val="center"/>
          </w:tcPr>
          <w:p w14:paraId="60E1B630" w14:textId="77777777" w:rsidR="001045DD" w:rsidRDefault="001045DD" w:rsidP="001A768D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4E17490C" w14:textId="77777777" w:rsidR="001045DD" w:rsidRDefault="001045DD" w:rsidP="001A768D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6E5A23A1" w14:textId="77777777" w:rsidR="001045DD" w:rsidRDefault="001045DD" w:rsidP="001A768D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315C244" w14:textId="77777777" w:rsidR="001045DD" w:rsidRDefault="001045DD" w:rsidP="001A768D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44CA5809" w14:textId="77777777" w:rsidR="001045DD" w:rsidRDefault="001045DD" w:rsidP="001A768D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21A026FD" w14:textId="77777777" w:rsidR="001045DD" w:rsidRDefault="001045DD" w:rsidP="001A768D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180489F6" w14:textId="77777777" w:rsidR="001045DD" w:rsidRDefault="001045DD" w:rsidP="001A768D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1045DD" w14:paraId="2A617F44" w14:textId="77777777" w:rsidTr="001A768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2AAB7FF" w14:textId="77777777" w:rsidR="001045DD" w:rsidRDefault="001045DD" w:rsidP="001A768D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1045DD" w14:paraId="5D4C81B2" w14:textId="77777777" w:rsidTr="001A768D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795C1988" w14:textId="77777777" w:rsidR="001045DD" w:rsidRDefault="001045DD" w:rsidP="001A768D">
            <w:r>
              <w:t xml:space="preserve">Sub-headers = </w:t>
            </w:r>
            <w:proofErr w:type="spellStart"/>
            <w:r>
              <w:t>deployment_year</w:t>
            </w:r>
            <w:proofErr w:type="spellEnd"/>
          </w:p>
        </w:tc>
      </w:tr>
      <w:tr w:rsidR="001045DD" w14:paraId="2035912D" w14:textId="77777777" w:rsidTr="001A768D">
        <w:trPr>
          <w:jc w:val="center"/>
        </w:trPr>
        <w:tc>
          <w:tcPr>
            <w:tcW w:w="604" w:type="pct"/>
            <w:vAlign w:val="center"/>
          </w:tcPr>
          <w:p w14:paraId="5B187D47" w14:textId="77777777" w:rsidR="001045DD" w:rsidRDefault="001045DD" w:rsidP="001A768D">
            <w:pPr>
              <w:jc w:val="center"/>
            </w:pPr>
          </w:p>
        </w:tc>
        <w:tc>
          <w:tcPr>
            <w:tcW w:w="686" w:type="pct"/>
            <w:vAlign w:val="center"/>
          </w:tcPr>
          <w:p w14:paraId="558AF10C" w14:textId="77777777" w:rsidR="001045DD" w:rsidRDefault="001045DD" w:rsidP="001A768D">
            <w:pPr>
              <w:jc w:val="center"/>
            </w:pPr>
          </w:p>
        </w:tc>
        <w:tc>
          <w:tcPr>
            <w:tcW w:w="641" w:type="pct"/>
          </w:tcPr>
          <w:p w14:paraId="4E4E348C" w14:textId="77777777" w:rsidR="001045DD" w:rsidRDefault="001045DD" w:rsidP="001A768D">
            <w:pPr>
              <w:jc w:val="center"/>
            </w:pPr>
          </w:p>
        </w:tc>
        <w:tc>
          <w:tcPr>
            <w:tcW w:w="601" w:type="pct"/>
            <w:vAlign w:val="center"/>
          </w:tcPr>
          <w:p w14:paraId="2942BADF" w14:textId="77777777" w:rsidR="001045DD" w:rsidRDefault="001045DD" w:rsidP="001A768D">
            <w:pPr>
              <w:jc w:val="center"/>
            </w:pPr>
          </w:p>
        </w:tc>
        <w:tc>
          <w:tcPr>
            <w:tcW w:w="663" w:type="pct"/>
            <w:vAlign w:val="center"/>
          </w:tcPr>
          <w:p w14:paraId="0007D8F4" w14:textId="77777777" w:rsidR="001045DD" w:rsidRDefault="001045DD" w:rsidP="001A768D">
            <w:pPr>
              <w:jc w:val="center"/>
            </w:pPr>
          </w:p>
        </w:tc>
        <w:tc>
          <w:tcPr>
            <w:tcW w:w="617" w:type="pct"/>
            <w:vAlign w:val="center"/>
          </w:tcPr>
          <w:p w14:paraId="481AB73F" w14:textId="77777777" w:rsidR="001045DD" w:rsidRDefault="001045DD" w:rsidP="001A768D">
            <w:pPr>
              <w:jc w:val="center"/>
            </w:pPr>
          </w:p>
        </w:tc>
        <w:tc>
          <w:tcPr>
            <w:tcW w:w="1188" w:type="pct"/>
            <w:vAlign w:val="center"/>
          </w:tcPr>
          <w:p w14:paraId="43F4C4FA" w14:textId="77777777" w:rsidR="001045DD" w:rsidRDefault="001045DD" w:rsidP="001A768D">
            <w:pPr>
              <w:jc w:val="center"/>
            </w:pPr>
          </w:p>
        </w:tc>
      </w:tr>
    </w:tbl>
    <w:p w14:paraId="544DF8D9" w14:textId="1C70E28D" w:rsidR="00BC4865" w:rsidRDefault="001045DD" w:rsidP="00F73567">
      <w:pPr>
        <w:rPr>
          <w:szCs w:val="24"/>
        </w:rPr>
      </w:pPr>
      <w:r>
        <w:t>NOTE: If possible, display all Boolean False values as blank cells, and True values as “Y” or “Yes”.</w:t>
      </w:r>
      <w:r w:rsidR="00BC4865">
        <w:rPr>
          <w:szCs w:val="24"/>
        </w:rPr>
        <w:br w:type="page"/>
      </w:r>
    </w:p>
    <w:p w14:paraId="4E507D30" w14:textId="1634F910" w:rsidR="00BC4865" w:rsidRDefault="00BC4865" w:rsidP="00BC4865">
      <w:pPr>
        <w:pStyle w:val="Heading1"/>
      </w:pPr>
      <w:r>
        <w:lastRenderedPageBreak/>
        <w:t xml:space="preserve">4. </w:t>
      </w:r>
      <w:del w:id="109" w:author="Xavier Hoenner" w:date="2016-06-02T15:33:00Z">
        <w:r w:rsidDel="00FE1F46">
          <w:delText xml:space="preserve">ANMN </w:delText>
        </w:r>
      </w:del>
      <w:ins w:id="110" w:author="Xavier Hoenner" w:date="2016-06-02T15:33:00Z">
        <w:r w:rsidR="00FE1F46">
          <w:t xml:space="preserve">National Mooring Network </w:t>
        </w:r>
      </w:ins>
      <w:r>
        <w:t>NRS Bio</w:t>
      </w:r>
      <w:r w:rsidR="002A04DB">
        <w:t>g</w:t>
      </w:r>
      <w:r>
        <w:t>eo</w:t>
      </w:r>
      <w:r w:rsidR="002A04DB">
        <w:t>c</w:t>
      </w:r>
      <w:r>
        <w:t>hemical Sampling</w:t>
      </w:r>
    </w:p>
    <w:p w14:paraId="00DF8AE9" w14:textId="77777777" w:rsidR="00BC4865" w:rsidRDefault="00BC4865" w:rsidP="00BC4865">
      <w:pPr>
        <w:pStyle w:val="Heading2"/>
      </w:pPr>
      <w:r>
        <w:t>4</w:t>
      </w:r>
      <w:r w:rsidRPr="00E123F0">
        <w:t xml:space="preserve">.1 </w:t>
      </w:r>
      <w:r>
        <w:t>Data summary</w:t>
      </w:r>
    </w:p>
    <w:p w14:paraId="1AE0B269" w14:textId="6F2D0309" w:rsidR="00BC4865" w:rsidRDefault="00BC4865" w:rsidP="00BC4865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111" w:author="Xavier Hoenner" w:date="2016-06-02T14:33:00Z">
        <w:r w:rsidDel="001A768D">
          <w:rPr>
            <w:u w:val="none"/>
          </w:rPr>
          <w:delText>ANMN_</w:delText>
        </w:r>
      </w:del>
      <w:ins w:id="112" w:author="Xavier Hoenner" w:date="2016-06-02T14:33:00Z">
        <w:r w:rsidR="001A768D">
          <w:rPr>
            <w:u w:val="none"/>
          </w:rPr>
          <w:t>NationalMooringNetwork_</w:t>
        </w:r>
      </w:ins>
      <w:r w:rsidR="002A04DB">
        <w:rPr>
          <w:u w:val="none"/>
        </w:rPr>
        <w:t>Biogeochemical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9292E9A" w14:textId="77777777" w:rsidR="00BC4865" w:rsidRDefault="00BC4865" w:rsidP="00BC4865"/>
    <w:p w14:paraId="7BEDA1B8" w14:textId="77777777" w:rsidR="00BC4865" w:rsidRDefault="00BC4865" w:rsidP="00BC4865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6621B35" w14:textId="77777777" w:rsidR="00BC4865" w:rsidRDefault="00BC4865" w:rsidP="00BC4865">
      <w:pPr>
        <w:rPr>
          <w:u w:val="single"/>
        </w:rPr>
      </w:pPr>
    </w:p>
    <w:p w14:paraId="5CBABAC3" w14:textId="77777777" w:rsidR="00BC4865" w:rsidRDefault="00BC4865" w:rsidP="00BC4865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F934DD" w14:paraId="2DF5967B" w14:textId="77777777" w:rsidTr="00BC4865">
        <w:tc>
          <w:tcPr>
            <w:tcW w:w="1271" w:type="dxa"/>
          </w:tcPr>
          <w:p w14:paraId="029BA402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27EF9A0C" w14:textId="017B85EA" w:rsidR="00F934DD" w:rsidRPr="003D503B" w:rsidRDefault="00F934DD" w:rsidP="00BC4865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F934DD" w14:paraId="637FD45D" w14:textId="77777777" w:rsidTr="00BC4865">
        <w:tc>
          <w:tcPr>
            <w:tcW w:w="1271" w:type="dxa"/>
          </w:tcPr>
          <w:p w14:paraId="419AA82D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6532A8BA" w14:textId="2B2AEBC9" w:rsidR="00F934DD" w:rsidRPr="003D503B" w:rsidRDefault="00F934DD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F934DD" w14:paraId="2EBC4DF4" w14:textId="77777777" w:rsidTr="00BC4865">
        <w:tc>
          <w:tcPr>
            <w:tcW w:w="1271" w:type="dxa"/>
          </w:tcPr>
          <w:p w14:paraId="3A02EA19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1CDB93A8" w14:textId="28A45B28" w:rsidR="00F934DD" w:rsidRPr="003D503B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BC4865" w14:paraId="7B812293" w14:textId="77777777" w:rsidTr="00BC4865">
        <w:tc>
          <w:tcPr>
            <w:tcW w:w="1271" w:type="dxa"/>
          </w:tcPr>
          <w:p w14:paraId="09074CC8" w14:textId="77777777" w:rsidR="00BC4865" w:rsidRPr="003D503B" w:rsidRDefault="00BC4865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78193E8A" w14:textId="65CB1541" w:rsidR="00256FE1" w:rsidRDefault="00BC486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F934DD">
              <w:rPr>
                <w:szCs w:val="24"/>
              </w:rPr>
              <w:t>nrs_</w:t>
            </w:r>
            <w:r>
              <w:rPr>
                <w:szCs w:val="24"/>
              </w:rPr>
              <w:t>bgc_data_summary_view</w:t>
            </w:r>
            <w:proofErr w:type="spellEnd"/>
          </w:p>
        </w:tc>
      </w:tr>
    </w:tbl>
    <w:p w14:paraId="241857B7" w14:textId="77777777" w:rsidR="00BC4865" w:rsidRDefault="00BC4865" w:rsidP="00BC4865"/>
    <w:p w14:paraId="54E9DA20" w14:textId="77777777" w:rsidR="00BC4865" w:rsidRDefault="00BC4865" w:rsidP="00BC4865">
      <w:r>
        <w:rPr>
          <w:u w:val="single"/>
        </w:rPr>
        <w:t xml:space="preserve">Filters: </w:t>
      </w:r>
      <w:r>
        <w:t>None, all filters have already been applied.</w:t>
      </w:r>
    </w:p>
    <w:p w14:paraId="2A61E4E1" w14:textId="481F6387" w:rsidR="00BC4865" w:rsidRDefault="00BC4865" w:rsidP="00BC4865">
      <w:r>
        <w:rPr>
          <w:u w:val="single"/>
        </w:rPr>
        <w:t>Data sorting options:</w:t>
      </w:r>
      <w:r>
        <w:t xml:space="preserve"> None, data are already sorted.</w:t>
      </w:r>
    </w:p>
    <w:p w14:paraId="08964AC2" w14:textId="6BC30017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9628EA">
        <w:t>station_name</w:t>
      </w:r>
      <w:proofErr w:type="spellEnd"/>
      <w:r w:rsidR="009628EA">
        <w:t>’</w:t>
      </w:r>
      <w:r>
        <w:t>.</w:t>
      </w:r>
    </w:p>
    <w:p w14:paraId="08BE9EBD" w14:textId="6AE12234" w:rsidR="00BC4865" w:rsidRDefault="00BC4865" w:rsidP="00BC4865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D11778">
        <w:t xml:space="preserve">sampling trips with </w:t>
      </w:r>
      <w:r w:rsidR="009F2769">
        <w:t>chemistry</w:t>
      </w:r>
      <w:r w:rsidR="00D11778">
        <w:t xml:space="preserve"> data, pigment data, phytoplankton data</w:t>
      </w:r>
      <w:r w:rsidR="009F2769">
        <w:t xml:space="preserve">, zooplankton data, </w:t>
      </w:r>
      <w:proofErr w:type="spellStart"/>
      <w:r w:rsidR="009F2769">
        <w:t>picoplankton</w:t>
      </w:r>
      <w:proofErr w:type="spellEnd"/>
      <w:r w:rsidR="009F2769">
        <w:t xml:space="preserve"> data, plankton biomass data, and</w:t>
      </w:r>
      <w:r w:rsidR="009F2769" w:rsidRPr="009F2769">
        <w:t xml:space="preserve"> </w:t>
      </w:r>
      <w:r w:rsidR="009F2769">
        <w:t>suspended matter data</w:t>
      </w:r>
      <w:r>
        <w:t xml:space="preserve">. </w:t>
      </w:r>
      <w:r w:rsidR="00F00030" w:rsidRPr="00EA7AB8">
        <w:rPr>
          <w:i/>
        </w:rPr>
        <w:t>Use the following view: ‘</w:t>
      </w:r>
      <w:proofErr w:type="spellStart"/>
      <w:r w:rsidR="00F00030" w:rsidRPr="00EA7AB8">
        <w:rPr>
          <w:i/>
        </w:rPr>
        <w:t>totals_view</w:t>
      </w:r>
      <w:proofErr w:type="spellEnd"/>
      <w:r w:rsidR="00F00030" w:rsidRPr="00EA7AB8">
        <w:rPr>
          <w:i/>
        </w:rPr>
        <w:t>’; filter by: ‘facility’ = ‘</w:t>
      </w:r>
      <w:r w:rsidR="00F00030">
        <w:rPr>
          <w:i/>
        </w:rPr>
        <w:t>ANMN’, ‘</w:t>
      </w:r>
      <w:proofErr w:type="spellStart"/>
      <w:r w:rsidR="00F00030">
        <w:rPr>
          <w:i/>
        </w:rPr>
        <w:t>subfacility</w:t>
      </w:r>
      <w:proofErr w:type="spellEnd"/>
      <w:r w:rsidR="00F00030">
        <w:rPr>
          <w:i/>
        </w:rPr>
        <w:t>’ = ‘BGC’.</w:t>
      </w:r>
    </w:p>
    <w:p w14:paraId="13DC7D39" w14:textId="7CB90A1B" w:rsidR="007A5C50" w:rsidRDefault="00997174">
      <w:pPr>
        <w:ind w:left="567"/>
        <w:rPr>
          <w:b/>
          <w:i/>
        </w:rPr>
      </w:pPr>
      <w:r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>chemistry data</w:t>
      </w:r>
      <w:r w:rsidR="00D11778">
        <w:rPr>
          <w:b/>
          <w:i/>
        </w:rPr>
        <w:t xml:space="preserve"> </w:t>
      </w:r>
      <w:r>
        <w:rPr>
          <w:b/>
          <w:i/>
        </w:rPr>
        <w:t>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  <w:t>Total number of sampling trips</w:t>
      </w:r>
      <w:r w:rsidR="00D11778">
        <w:rPr>
          <w:b/>
          <w:i/>
        </w:rPr>
        <w:t xml:space="preserve"> with </w:t>
      </w:r>
      <w:r w:rsidR="009F2769">
        <w:rPr>
          <w:b/>
          <w:i/>
        </w:rPr>
        <w:t>pigment</w:t>
      </w:r>
      <w:r w:rsidR="00D11778">
        <w:rPr>
          <w:b/>
          <w:i/>
        </w:rPr>
        <w:t xml:space="preserve"> data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no_deployments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  <w:r w:rsidR="00BC4865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phytoplankton </w:t>
      </w:r>
      <w:r w:rsidR="00D11778">
        <w:rPr>
          <w:b/>
          <w:i/>
        </w:rPr>
        <w:t>data</w:t>
      </w:r>
      <w:r w:rsidR="00BC4865" w:rsidRPr="00360A7E">
        <w:rPr>
          <w:b/>
          <w:i/>
        </w:rPr>
        <w:t xml:space="preserve"> </w:t>
      </w:r>
      <w:proofErr w:type="gramStart"/>
      <w:r w:rsidR="00BC4865" w:rsidRPr="00360A7E">
        <w:rPr>
          <w:b/>
          <w:i/>
        </w:rPr>
        <w:t>(</w:t>
      </w:r>
      <w:r w:rsidR="00741250">
        <w:rPr>
          <w:b/>
          <w:i/>
        </w:rPr>
        <w:t xml:space="preserve"> ‘</w:t>
      </w:r>
      <w:proofErr w:type="spellStart"/>
      <w:r w:rsidR="00741250">
        <w:rPr>
          <w:b/>
          <w:i/>
        </w:rPr>
        <w:t>no</w:t>
      </w:r>
      <w:proofErr w:type="gramEnd"/>
      <w:r w:rsidR="00741250">
        <w:rPr>
          <w:b/>
          <w:i/>
        </w:rPr>
        <w:t>_</w:t>
      </w:r>
      <w:r w:rsidR="00D11778">
        <w:rPr>
          <w:b/>
          <w:i/>
        </w:rPr>
        <w:t>instruments</w:t>
      </w:r>
      <w:proofErr w:type="spellEnd"/>
      <w:r w:rsidR="00D11778">
        <w:rPr>
          <w:b/>
          <w:i/>
        </w:rPr>
        <w:t>’</w:t>
      </w:r>
      <w:r w:rsidR="00BC4865" w:rsidRPr="00360A7E">
        <w:rPr>
          <w:b/>
          <w:i/>
        </w:rPr>
        <w:t>): XX</w:t>
      </w:r>
      <w:r w:rsidR="00BC4865" w:rsidRPr="00360A7E">
        <w:rPr>
          <w:b/>
          <w:i/>
        </w:rPr>
        <w:br/>
        <w:t xml:space="preserve">Total number of </w:t>
      </w:r>
      <w:r w:rsidR="00D11778">
        <w:rPr>
          <w:b/>
          <w:i/>
        </w:rPr>
        <w:t>sampling trips with</w:t>
      </w:r>
      <w:r w:rsidR="009F2769" w:rsidRPr="009F2769">
        <w:rPr>
          <w:b/>
          <w:i/>
        </w:rPr>
        <w:t xml:space="preserve"> </w:t>
      </w:r>
      <w:r w:rsidR="009F2769">
        <w:rPr>
          <w:b/>
          <w:i/>
        </w:rPr>
        <w:t>zooplankton</w:t>
      </w:r>
      <w:r w:rsidR="00D11778">
        <w:rPr>
          <w:b/>
          <w:i/>
        </w:rPr>
        <w:t xml:space="preserve"> data</w:t>
      </w:r>
      <w:r w:rsidR="00BC4865" w:rsidRPr="00360A7E">
        <w:rPr>
          <w:b/>
          <w:i/>
        </w:rPr>
        <w:t xml:space="preserve"> (</w:t>
      </w:r>
      <w:r w:rsidR="00BC4865">
        <w:rPr>
          <w:b/>
          <w:i/>
        </w:rPr>
        <w:t xml:space="preserve"> ‘</w:t>
      </w:r>
      <w:proofErr w:type="spellStart"/>
      <w:r w:rsidR="00BC4865">
        <w:rPr>
          <w:b/>
          <w:i/>
        </w:rPr>
        <w:t>no_</w:t>
      </w:r>
      <w:r w:rsidR="00D11778">
        <w:rPr>
          <w:b/>
          <w:i/>
        </w:rPr>
        <w:t>deployments</w:t>
      </w:r>
      <w:proofErr w:type="spellEnd"/>
      <w:r w:rsidR="00D11778">
        <w:rPr>
          <w:b/>
          <w:i/>
        </w:rPr>
        <w:t>’</w:t>
      </w:r>
      <w:r w:rsidR="00BC4865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proofErr w:type="spellStart"/>
      <w:r w:rsidR="009F2769">
        <w:rPr>
          <w:b/>
          <w:i/>
        </w:rPr>
        <w:t>picoplankton</w:t>
      </w:r>
      <w:proofErr w:type="spellEnd"/>
      <w:r w:rsidR="009F2769">
        <w:rPr>
          <w:b/>
          <w:i/>
        </w:rPr>
        <w:t xml:space="preserve">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</w:t>
      </w:r>
      <w:proofErr w:type="spellStart"/>
      <w:r w:rsidR="00D11778">
        <w:rPr>
          <w:b/>
          <w:i/>
        </w:rPr>
        <w:t>no_data</w:t>
      </w:r>
      <w:proofErr w:type="spellEnd"/>
      <w:r w:rsidR="00D11778">
        <w:rPr>
          <w:b/>
          <w:i/>
        </w:rPr>
        <w:t>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plankton biomass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data2’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suspended matter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data3’</w:t>
      </w:r>
      <w:r w:rsidR="00D11778" w:rsidRPr="00360A7E">
        <w:rPr>
          <w:b/>
          <w:i/>
        </w:rPr>
        <w:t>): XX</w:t>
      </w:r>
      <w:r w:rsidR="009F2769" w:rsidDel="009F2769">
        <w:rPr>
          <w:b/>
          <w:i/>
        </w:rPr>
        <w:t xml:space="preserve"> </w:t>
      </w:r>
      <w:r w:rsidR="00BC4865" w:rsidRPr="00360A7E">
        <w:rPr>
          <w:b/>
          <w:i/>
        </w:rPr>
        <w:br/>
      </w:r>
      <w:r w:rsidR="004332BB">
        <w:rPr>
          <w:b/>
          <w:i/>
        </w:rPr>
        <w:t>Temporal range (‘</w:t>
      </w:r>
      <w:proofErr w:type="spellStart"/>
      <w:r w:rsidR="004332BB">
        <w:rPr>
          <w:b/>
          <w:i/>
        </w:rPr>
        <w:t>temporal_range</w:t>
      </w:r>
      <w:proofErr w:type="spellEnd"/>
      <w:r w:rsidR="004332BB">
        <w:rPr>
          <w:b/>
          <w:i/>
        </w:rPr>
        <w:t>’): XX</w:t>
      </w:r>
    </w:p>
    <w:p w14:paraId="0CBCAEE7" w14:textId="0123B914" w:rsidR="00BC4865" w:rsidRPr="00910CC2" w:rsidRDefault="00BC4865" w:rsidP="00BC4865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DD7C12">
        <w:t>Moorings site name</w:t>
      </w:r>
      <w:r w:rsidR="008F4628">
        <w:t>.</w:t>
      </w:r>
      <w:r>
        <w:br/>
      </w:r>
      <w:r w:rsidR="009D2C5E">
        <w:rPr>
          <w:b/>
        </w:rPr>
        <w:t>Data product</w:t>
      </w:r>
      <w:r w:rsidR="00DD7C12">
        <w:t xml:space="preserve">: </w:t>
      </w:r>
      <w:r w:rsidR="009D2C5E">
        <w:t>Type of data product.</w:t>
      </w:r>
      <w:r w:rsidR="009D2C5E">
        <w:br/>
      </w:r>
      <w:r w:rsidR="009D2C5E" w:rsidRPr="006B3C3D">
        <w:rPr>
          <w:b/>
        </w:rPr>
        <w:t>Start</w:t>
      </w:r>
      <w:r w:rsidR="009D2C5E" w:rsidRPr="006B3C3D">
        <w:t xml:space="preserve">: </w:t>
      </w:r>
      <w:r w:rsidR="009D2C5E">
        <w:t xml:space="preserve">Date of the first sampling trip (format: </w:t>
      </w:r>
      <w:proofErr w:type="spellStart"/>
      <w:r w:rsidR="009D2C5E">
        <w:t>dd</w:t>
      </w:r>
      <w:proofErr w:type="spellEnd"/>
      <w:r w:rsidR="009D2C5E">
        <w:t>/mm/</w:t>
      </w:r>
      <w:proofErr w:type="spellStart"/>
      <w:r w:rsidR="009D2C5E">
        <w:t>yyyy</w:t>
      </w:r>
      <w:proofErr w:type="spellEnd"/>
      <w:r w:rsidR="009D2C5E">
        <w:t>).</w:t>
      </w:r>
      <w:r w:rsidR="009D2C5E" w:rsidRPr="006B3C3D">
        <w:br/>
      </w:r>
      <w:r w:rsidR="009D2C5E" w:rsidRPr="006B3C3D">
        <w:rPr>
          <w:b/>
        </w:rPr>
        <w:t>End</w:t>
      </w:r>
      <w:r w:rsidR="009D2C5E" w:rsidRPr="006B3C3D">
        <w:t xml:space="preserve">: </w:t>
      </w:r>
      <w:r w:rsidR="009D2C5E">
        <w:t xml:space="preserve">Date of the last sampling trip (format: </w:t>
      </w:r>
      <w:proofErr w:type="spellStart"/>
      <w:r w:rsidR="009D2C5E">
        <w:t>dd</w:t>
      </w:r>
      <w:proofErr w:type="spellEnd"/>
      <w:r w:rsidR="009D2C5E">
        <w:t>/mm/</w:t>
      </w:r>
      <w:proofErr w:type="spellStart"/>
      <w:r w:rsidR="009D2C5E">
        <w:t>yyyy</w:t>
      </w:r>
      <w:proofErr w:type="spellEnd"/>
      <w:r w:rsidR="009D2C5E">
        <w:t>).</w:t>
      </w:r>
      <w:r w:rsidR="008F4628" w:rsidDel="008F4628">
        <w:t xml:space="preserve"> </w:t>
      </w:r>
      <w:r w:rsidR="006949C4">
        <w:br/>
      </w:r>
      <w:r w:rsidR="006949C4">
        <w:rPr>
          <w:b/>
        </w:rPr>
        <w:t xml:space="preserve"># </w:t>
      </w:r>
      <w:proofErr w:type="gramStart"/>
      <w:r w:rsidR="006949C4">
        <w:rPr>
          <w:b/>
        </w:rPr>
        <w:t>trips</w:t>
      </w:r>
      <w:proofErr w:type="gramEnd"/>
      <w:r w:rsidR="006949C4">
        <w:t>: Total number of sampling trips</w:t>
      </w:r>
      <w:r w:rsidR="005940C3">
        <w:t xml:space="preserve"> </w:t>
      </w:r>
      <w:r w:rsidR="002772F3">
        <w:t>with all</w:t>
      </w:r>
      <w:r w:rsidR="005940C3">
        <w:t xml:space="preserve"> </w:t>
      </w:r>
      <w:r w:rsidR="002772F3">
        <w:t xml:space="preserve">data </w:t>
      </w:r>
      <w:r w:rsidR="005940C3">
        <w:t>product</w:t>
      </w:r>
      <w:r w:rsidR="002772F3">
        <w:t>s collected</w:t>
      </w:r>
      <w:r w:rsidR="006949C4">
        <w:t>.</w:t>
      </w:r>
      <w:r w:rsidR="006949C4">
        <w:br/>
      </w:r>
      <w:r w:rsidR="006949C4">
        <w:rPr>
          <w:b/>
        </w:rPr>
        <w:t xml:space="preserve"># </w:t>
      </w:r>
      <w:proofErr w:type="gramStart"/>
      <w:r w:rsidR="006949C4">
        <w:rPr>
          <w:b/>
        </w:rPr>
        <w:t>trips</w:t>
      </w:r>
      <w:proofErr w:type="gramEnd"/>
      <w:r w:rsidR="006949C4">
        <w:rPr>
          <w:b/>
        </w:rPr>
        <w:t xml:space="preserve"> with </w:t>
      </w:r>
      <w:r w:rsidR="00E133E0">
        <w:rPr>
          <w:b/>
        </w:rPr>
        <w:t>all</w:t>
      </w:r>
      <w:r w:rsidR="006949C4">
        <w:rPr>
          <w:b/>
        </w:rPr>
        <w:t xml:space="preserve"> data</w:t>
      </w:r>
      <w:r w:rsidR="006949C4">
        <w:t>:</w:t>
      </w:r>
      <w:r w:rsidR="00AD7D6C">
        <w:t xml:space="preserve"> Number of sampling trips </w:t>
      </w:r>
      <w:r w:rsidR="002772F3">
        <w:t>for which</w:t>
      </w:r>
      <w:r w:rsidR="00232CE4">
        <w:t xml:space="preserve"> valid data </w:t>
      </w:r>
      <w:r w:rsidR="002772F3">
        <w:t xml:space="preserve">was obtained </w:t>
      </w:r>
      <w:r w:rsidR="00232CE4">
        <w:t>for all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 xml:space="preserve"># </w:t>
      </w:r>
      <w:proofErr w:type="gramStart"/>
      <w:r w:rsidR="00AD7D6C">
        <w:rPr>
          <w:b/>
        </w:rPr>
        <w:t>trips</w:t>
      </w:r>
      <w:proofErr w:type="gramEnd"/>
      <w:r w:rsidR="00AD7D6C">
        <w:rPr>
          <w:b/>
        </w:rPr>
        <w:t xml:space="preserve"> with </w:t>
      </w:r>
      <w:r w:rsidR="00E133E0">
        <w:rPr>
          <w:b/>
        </w:rPr>
        <w:t>some</w:t>
      </w:r>
      <w:r w:rsidR="00AD7D6C">
        <w:rPr>
          <w:b/>
        </w:rPr>
        <w:t xml:space="preserve"> data</w:t>
      </w:r>
      <w:r w:rsidR="006E7161" w:rsidRPr="000367A8">
        <w:t>:</w:t>
      </w:r>
      <w:r w:rsidR="00AD7D6C">
        <w:t xml:space="preserve"> Number of sampling trips </w:t>
      </w:r>
      <w:r w:rsidR="002772F3">
        <w:t xml:space="preserve">for which </w:t>
      </w:r>
      <w:r w:rsidR="00232CE4">
        <w:t xml:space="preserve">valid data </w:t>
      </w:r>
      <w:r w:rsidR="002772F3">
        <w:t xml:space="preserve">was </w:t>
      </w:r>
      <w:r w:rsidR="002772F3">
        <w:lastRenderedPageBreak/>
        <w:t xml:space="preserve">obtained </w:t>
      </w:r>
      <w:r w:rsidR="00232CE4">
        <w:t>for some, but not all, of the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 xml:space="preserve"># </w:t>
      </w:r>
      <w:proofErr w:type="gramStart"/>
      <w:r w:rsidR="00AD7D6C">
        <w:rPr>
          <w:b/>
        </w:rPr>
        <w:t>trips</w:t>
      </w:r>
      <w:proofErr w:type="gramEnd"/>
      <w:r w:rsidR="00AD7D6C">
        <w:rPr>
          <w:b/>
        </w:rPr>
        <w:t xml:space="preserve"> with no data</w:t>
      </w:r>
      <w:r w:rsidR="00AD7D6C">
        <w:t xml:space="preserve">: Number of sampling trips </w:t>
      </w:r>
      <w:r w:rsidR="002772F3">
        <w:t xml:space="preserve">for which </w:t>
      </w:r>
      <w:r w:rsidR="00232CE4">
        <w:t>samples were obtained</w:t>
      </w:r>
      <w:r w:rsidR="00CD58B2">
        <w:t xml:space="preserve"> but</w:t>
      </w:r>
      <w:r w:rsidR="00232CE4">
        <w:t xml:space="preserve"> </w:t>
      </w:r>
      <w:r w:rsidR="00AD7D6C">
        <w:t xml:space="preserve">no </w:t>
      </w:r>
      <w:r w:rsidR="00CD58B2">
        <w:t xml:space="preserve">valid </w:t>
      </w:r>
      <w:r w:rsidR="00AD7D6C">
        <w:t xml:space="preserve">data </w:t>
      </w:r>
      <w:r w:rsidR="002772F3">
        <w:t xml:space="preserve">has </w:t>
      </w:r>
      <w:r w:rsidR="00CD58B2">
        <w:t>been</w:t>
      </w:r>
      <w:r w:rsidR="00AD7D6C">
        <w:t xml:space="preserve"> recorded.</w:t>
      </w:r>
      <w:r w:rsidR="00E133E0">
        <w:br/>
      </w:r>
      <w:r w:rsidR="00E133E0">
        <w:rPr>
          <w:b/>
        </w:rPr>
        <w:t xml:space="preserve">% </w:t>
      </w:r>
      <w:proofErr w:type="gramStart"/>
      <w:r w:rsidR="00E133E0">
        <w:rPr>
          <w:b/>
        </w:rPr>
        <w:t>good</w:t>
      </w:r>
      <w:proofErr w:type="gramEnd"/>
      <w:r w:rsidR="00E133E0">
        <w:rPr>
          <w:b/>
        </w:rPr>
        <w:t xml:space="preserve"> </w:t>
      </w:r>
      <w:r w:rsidR="005940C3">
        <w:rPr>
          <w:b/>
        </w:rPr>
        <w:t>samp</w:t>
      </w:r>
      <w:r w:rsidR="00946F2A">
        <w:rPr>
          <w:b/>
        </w:rPr>
        <w:t>l</w:t>
      </w:r>
      <w:r w:rsidR="005940C3">
        <w:rPr>
          <w:b/>
        </w:rPr>
        <w:t>es</w:t>
      </w:r>
      <w:r w:rsidR="00E133E0">
        <w:t xml:space="preserve">: </w:t>
      </w:r>
      <w:r w:rsidR="005940C3">
        <w:t>Overall p</w:t>
      </w:r>
      <w:r w:rsidR="00E133E0">
        <w:t xml:space="preserve">ercentage of </w:t>
      </w:r>
      <w:r w:rsidR="00E133E0" w:rsidRPr="00F73567">
        <w:t>sampl</w:t>
      </w:r>
      <w:r w:rsidR="005940C3" w:rsidRPr="00F73567">
        <w:t>es</w:t>
      </w:r>
      <w:r w:rsidR="00E133E0" w:rsidRPr="002772F3">
        <w:t xml:space="preserve"> </w:t>
      </w:r>
      <w:r w:rsidR="00E133E0">
        <w:t xml:space="preserve">for which </w:t>
      </w:r>
      <w:r w:rsidR="005940C3">
        <w:t xml:space="preserve">valid </w:t>
      </w:r>
      <w:r w:rsidR="00E133E0">
        <w:t>data</w:t>
      </w:r>
      <w:r w:rsidR="002772F3">
        <w:t xml:space="preserve"> was obtained</w:t>
      </w:r>
      <w:r w:rsidR="00E133E0">
        <w:t>.</w:t>
      </w:r>
      <w:r>
        <w:br/>
      </w:r>
      <w:ins w:id="113" w:author="Xavier Hoenner" w:date="2016-06-02T15:34:00Z">
        <w:r w:rsidR="00FE1F46">
          <w:rPr>
            <w:b/>
          </w:rPr>
          <w:t>National Mooring Network</w:t>
        </w:r>
      </w:ins>
      <w:ins w:id="114" w:author="Xavier Hoenner" w:date="2016-06-02T14:44:00Z">
        <w:r w:rsidR="0014485E">
          <w:t xml:space="preserve">: </w:t>
        </w:r>
        <w:r w:rsidR="0014485E" w:rsidRPr="001A768D">
          <w:t>http://imos.org.au/nationalmooringnetwork.html</w:t>
        </w:r>
        <w:r w:rsidR="0014485E">
          <w:t>.</w:t>
        </w:r>
      </w:ins>
      <w:del w:id="115" w:author="Xavier Hoenner" w:date="2016-06-02T14:44:00Z">
        <w:r w:rsidDel="0014485E">
          <w:rPr>
            <w:b/>
          </w:rPr>
          <w:delText xml:space="preserve">ANMN: </w:delText>
        </w:r>
        <w:r w:rsidDel="0014485E">
          <w:delText>Australian National Mooring Network (</w:delText>
        </w:r>
        <w:r w:rsidR="001A768D" w:rsidDel="0014485E">
          <w:fldChar w:fldCharType="begin"/>
        </w:r>
        <w:r w:rsidR="001A768D" w:rsidDel="0014485E">
          <w:delInstrText xml:space="preserve"> HYPERLINK "http://imos.org.au/anmn.html" </w:delInstrText>
        </w:r>
        <w:r w:rsidR="001A768D" w:rsidDel="0014485E">
          <w:fldChar w:fldCharType="separate"/>
        </w:r>
        <w:r w:rsidRPr="00FE6A07" w:rsidDel="0014485E">
          <w:rPr>
            <w:rStyle w:val="Hyperlink"/>
          </w:rPr>
          <w:delText>http://imos.org.au/anmn.html</w:delText>
        </w:r>
        <w:r w:rsidR="001A768D" w:rsidDel="0014485E">
          <w:rPr>
            <w:rStyle w:val="Hyperlink"/>
          </w:rPr>
          <w:fldChar w:fldCharType="end"/>
        </w:r>
        <w:r w:rsidDel="0014485E">
          <w:delText>).</w:delText>
        </w:r>
      </w:del>
      <w:r>
        <w:br/>
      </w:r>
      <w:del w:id="116" w:author="Xavier Hoenner" w:date="2016-06-02T15:19:00Z">
        <w:r w:rsidRPr="00273BC2" w:rsidDel="00273BC2">
          <w:rPr>
            <w:b/>
          </w:rPr>
          <w:delText>BGC</w:delText>
        </w:r>
        <w:r w:rsidRPr="00273BC2" w:rsidDel="00273BC2">
          <w:rPr>
            <w:b/>
            <w:rPrChange w:id="117" w:author="Xavier Hoenner" w:date="2016-06-02T15:19:00Z">
              <w:rPr/>
            </w:rPrChange>
          </w:rPr>
          <w:delText xml:space="preserve">: </w:delText>
        </w:r>
      </w:del>
      <w:r w:rsidRPr="00273BC2">
        <w:rPr>
          <w:b/>
          <w:rPrChange w:id="118" w:author="Xavier Hoenner" w:date="2016-06-02T15:19:00Z">
            <w:rPr/>
          </w:rPrChange>
        </w:rPr>
        <w:t>Bio</w:t>
      </w:r>
      <w:r w:rsidR="009D2C5E" w:rsidRPr="00273BC2">
        <w:rPr>
          <w:b/>
          <w:rPrChange w:id="119" w:author="Xavier Hoenner" w:date="2016-06-02T15:19:00Z">
            <w:rPr/>
          </w:rPrChange>
        </w:rPr>
        <w:t>geoc</w:t>
      </w:r>
      <w:r w:rsidRPr="00273BC2">
        <w:rPr>
          <w:b/>
          <w:rPrChange w:id="120" w:author="Xavier Hoenner" w:date="2016-06-02T15:19:00Z">
            <w:rPr/>
          </w:rPrChange>
        </w:rPr>
        <w:t>hemical Sampling</w:t>
      </w:r>
      <w:ins w:id="121" w:author="Xavier Hoenner" w:date="2016-06-02T15:19:00Z">
        <w:r w:rsidR="00273BC2">
          <w:t xml:space="preserve">: </w:t>
        </w:r>
      </w:ins>
      <w:del w:id="122" w:author="Xavier Hoenner" w:date="2016-06-02T15:19:00Z">
        <w:r w:rsidDel="00273BC2">
          <w:delText xml:space="preserve"> (</w:delText>
        </w:r>
      </w:del>
      <w:r w:rsidR="001A768D">
        <w:fldChar w:fldCharType="begin"/>
      </w:r>
      <w:ins w:id="123" w:author="Xavier Hoenner" w:date="2016-06-02T14:44:00Z">
        <w:r w:rsidR="0014485E">
          <w:instrText>HYPERLINK "http://imos.org.au/moorings_documentation.html"</w:instrText>
        </w:r>
      </w:ins>
      <w:r w:rsidR="001A768D">
        <w:fldChar w:fldCharType="separate"/>
      </w:r>
      <w:r w:rsidR="0014485E">
        <w:rPr>
          <w:rStyle w:val="Hyperlink"/>
        </w:rPr>
        <w:t>http://imos.org.au/moorings_documentation.html</w:t>
      </w:r>
      <w:r w:rsidR="001A768D">
        <w:rPr>
          <w:rStyle w:val="Hyperlink"/>
        </w:rPr>
        <w:fldChar w:fldCharType="end"/>
      </w:r>
      <w:del w:id="124" w:author="Xavier Hoenner" w:date="2016-06-02T15:19:00Z">
        <w:r w:rsidDel="00273BC2">
          <w:delText>)</w:delText>
        </w:r>
      </w:del>
      <w:r>
        <w:t>.</w:t>
      </w:r>
      <w:r>
        <w:br/>
      </w:r>
      <w:del w:id="125" w:author="Xavier Hoenner" w:date="2016-06-02T14:43:00Z">
        <w:r w:rsidRPr="0014485E" w:rsidDel="0014485E">
          <w:rPr>
            <w:b/>
          </w:rPr>
          <w:delText>NRS</w:delText>
        </w:r>
        <w:r w:rsidRPr="0014485E" w:rsidDel="0014485E">
          <w:rPr>
            <w:b/>
            <w:rPrChange w:id="126" w:author="Xavier Hoenner" w:date="2016-06-02T14:44:00Z">
              <w:rPr/>
            </w:rPrChange>
          </w:rPr>
          <w:delText xml:space="preserve">: </w:delText>
        </w:r>
      </w:del>
      <w:r w:rsidRPr="0014485E">
        <w:rPr>
          <w:b/>
          <w:rPrChange w:id="127" w:author="Xavier Hoenner" w:date="2016-06-02T14:44:00Z">
            <w:rPr/>
          </w:rPrChange>
        </w:rPr>
        <w:t>National Reference Stations</w:t>
      </w:r>
      <w:ins w:id="128" w:author="Xavier Hoenner" w:date="2016-06-02T14:43:00Z">
        <w:r w:rsidR="0014485E">
          <w:t xml:space="preserve">: </w:t>
        </w:r>
      </w:ins>
      <w:ins w:id="129" w:author="Xavier Hoenner" w:date="2016-06-02T14:44:00Z">
        <w:r w:rsidR="0014485E">
          <w:fldChar w:fldCharType="begin"/>
        </w:r>
        <w:r w:rsidR="0014485E">
          <w:instrText xml:space="preserve"> HYPERLINK "http://imos.org.au/nrs.html" </w:instrText>
        </w:r>
        <w:r w:rsidR="0014485E">
          <w:fldChar w:fldCharType="separate"/>
        </w:r>
        <w:r w:rsidR="0014485E">
          <w:rPr>
            <w:rStyle w:val="Hyperlink"/>
          </w:rPr>
          <w:t>http://imos.org.au/nrs.html</w:t>
        </w:r>
        <w:r w:rsidR="0014485E">
          <w:fldChar w:fldCharType="end"/>
        </w:r>
      </w:ins>
      <w:del w:id="130" w:author="Xavier Hoenner" w:date="2016-06-02T14:43:00Z">
        <w:r w:rsidDel="0014485E">
          <w:delText>)</w:delText>
        </w:r>
      </w:del>
      <w:r>
        <w:t>.</w:t>
      </w:r>
    </w:p>
    <w:p w14:paraId="3D8E9A6D" w14:textId="77777777" w:rsidR="00BC4865" w:rsidRDefault="00BC4865" w:rsidP="00BC4865">
      <w:pPr>
        <w:ind w:left="993" w:hanging="993"/>
      </w:pPr>
    </w:p>
    <w:p w14:paraId="22C71E84" w14:textId="77777777" w:rsidR="00BC4865" w:rsidRDefault="00BC4865" w:rsidP="00BC4865">
      <w:pPr>
        <w:pStyle w:val="Heading3"/>
      </w:pPr>
      <w:r>
        <w:t>Template</w:t>
      </w:r>
    </w:p>
    <w:tbl>
      <w:tblPr>
        <w:tblStyle w:val="TableGrid"/>
        <w:tblW w:w="4463" w:type="pct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1081"/>
        <w:gridCol w:w="993"/>
        <w:gridCol w:w="851"/>
        <w:gridCol w:w="1133"/>
        <w:gridCol w:w="1275"/>
        <w:gridCol w:w="1135"/>
        <w:gridCol w:w="1053"/>
      </w:tblGrid>
      <w:tr w:rsidR="008F4628" w14:paraId="151BD2E5" w14:textId="77777777" w:rsidTr="00F73567">
        <w:trPr>
          <w:jc w:val="center"/>
        </w:trPr>
        <w:tc>
          <w:tcPr>
            <w:tcW w:w="441" w:type="pct"/>
            <w:vAlign w:val="center"/>
          </w:tcPr>
          <w:p w14:paraId="4BEA7C67" w14:textId="0205BF58" w:rsidR="008F4628" w:rsidRDefault="008F4628" w:rsidP="000367A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product</w:t>
            </w:r>
            <w:proofErr w:type="gramEnd"/>
          </w:p>
        </w:tc>
        <w:tc>
          <w:tcPr>
            <w:tcW w:w="655" w:type="pct"/>
            <w:vAlign w:val="center"/>
          </w:tcPr>
          <w:p w14:paraId="7DB35C12" w14:textId="318A3D28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_sample</w:t>
            </w:r>
            <w:proofErr w:type="spellEnd"/>
          </w:p>
        </w:tc>
        <w:tc>
          <w:tcPr>
            <w:tcW w:w="602" w:type="pct"/>
            <w:vAlign w:val="center"/>
          </w:tcPr>
          <w:p w14:paraId="64E02AE1" w14:textId="1F58E521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_sample</w:t>
            </w:r>
            <w:proofErr w:type="spellEnd"/>
          </w:p>
        </w:tc>
        <w:tc>
          <w:tcPr>
            <w:tcW w:w="516" w:type="pct"/>
            <w:vAlign w:val="center"/>
          </w:tcPr>
          <w:p w14:paraId="6ED2D836" w14:textId="275B4AFC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_total</w:t>
            </w:r>
            <w:proofErr w:type="spellEnd"/>
          </w:p>
        </w:tc>
        <w:tc>
          <w:tcPr>
            <w:tcW w:w="687" w:type="pct"/>
            <w:vAlign w:val="center"/>
          </w:tcPr>
          <w:p w14:paraId="29BD700D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_full_data</w:t>
            </w:r>
            <w:proofErr w:type="spellEnd"/>
          </w:p>
        </w:tc>
        <w:tc>
          <w:tcPr>
            <w:tcW w:w="773" w:type="pct"/>
            <w:vAlign w:val="center"/>
          </w:tcPr>
          <w:p w14:paraId="638073DE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_partial_data</w:t>
            </w:r>
            <w:proofErr w:type="spellEnd"/>
          </w:p>
        </w:tc>
        <w:tc>
          <w:tcPr>
            <w:tcW w:w="688" w:type="pct"/>
            <w:vAlign w:val="center"/>
          </w:tcPr>
          <w:p w14:paraId="51EA00FC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_no_data</w:t>
            </w:r>
            <w:proofErr w:type="spellEnd"/>
          </w:p>
        </w:tc>
        <w:tc>
          <w:tcPr>
            <w:tcW w:w="639" w:type="pct"/>
            <w:vAlign w:val="center"/>
          </w:tcPr>
          <w:p w14:paraId="1934AE9F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_ok</w:t>
            </w:r>
            <w:proofErr w:type="spellEnd"/>
          </w:p>
        </w:tc>
      </w:tr>
      <w:tr w:rsidR="008F4628" w14:paraId="18752201" w14:textId="77777777" w:rsidTr="00F73567">
        <w:trPr>
          <w:jc w:val="center"/>
        </w:trPr>
        <w:tc>
          <w:tcPr>
            <w:tcW w:w="441" w:type="pct"/>
            <w:vAlign w:val="center"/>
          </w:tcPr>
          <w:p w14:paraId="67765974" w14:textId="74585A72" w:rsidR="008F4628" w:rsidRDefault="008F4628" w:rsidP="000367A8">
            <w:pPr>
              <w:jc w:val="center"/>
              <w:rPr>
                <w:sz w:val="24"/>
              </w:rPr>
            </w:pPr>
            <w:r>
              <w:t>Data product</w:t>
            </w:r>
          </w:p>
        </w:tc>
        <w:tc>
          <w:tcPr>
            <w:tcW w:w="655" w:type="pct"/>
            <w:vAlign w:val="center"/>
          </w:tcPr>
          <w:p w14:paraId="4252B52C" w14:textId="7C92AA64" w:rsidR="008F4628" w:rsidRDefault="008F4628" w:rsidP="000367A8">
            <w:pPr>
              <w:jc w:val="center"/>
              <w:rPr>
                <w:sz w:val="24"/>
              </w:rPr>
            </w:pPr>
            <w:r>
              <w:t>Start</w:t>
            </w:r>
          </w:p>
        </w:tc>
        <w:tc>
          <w:tcPr>
            <w:tcW w:w="602" w:type="pct"/>
            <w:vAlign w:val="center"/>
          </w:tcPr>
          <w:p w14:paraId="79FD2063" w14:textId="219FBC96" w:rsidR="008F4628" w:rsidRDefault="008F4628" w:rsidP="000367A8">
            <w:pPr>
              <w:jc w:val="center"/>
              <w:rPr>
                <w:sz w:val="24"/>
              </w:rPr>
            </w:pPr>
            <w:r>
              <w:t>End</w:t>
            </w:r>
          </w:p>
        </w:tc>
        <w:tc>
          <w:tcPr>
            <w:tcW w:w="516" w:type="pct"/>
            <w:vAlign w:val="center"/>
          </w:tcPr>
          <w:p w14:paraId="1EEA7A71" w14:textId="483FAC5E" w:rsidR="008F4628" w:rsidRDefault="008F4628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</w:p>
        </w:tc>
        <w:tc>
          <w:tcPr>
            <w:tcW w:w="687" w:type="pct"/>
            <w:vAlign w:val="center"/>
          </w:tcPr>
          <w:p w14:paraId="2467FFEB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all data</w:t>
            </w:r>
          </w:p>
        </w:tc>
        <w:tc>
          <w:tcPr>
            <w:tcW w:w="773" w:type="pct"/>
            <w:vAlign w:val="center"/>
          </w:tcPr>
          <w:p w14:paraId="44D19D0F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some data</w:t>
            </w:r>
          </w:p>
        </w:tc>
        <w:tc>
          <w:tcPr>
            <w:tcW w:w="688" w:type="pct"/>
            <w:vAlign w:val="center"/>
          </w:tcPr>
          <w:p w14:paraId="38831540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no data</w:t>
            </w:r>
          </w:p>
        </w:tc>
        <w:tc>
          <w:tcPr>
            <w:tcW w:w="639" w:type="pct"/>
            <w:vAlign w:val="center"/>
          </w:tcPr>
          <w:p w14:paraId="17D3190F" w14:textId="4DC478E0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% </w:t>
            </w:r>
            <w:proofErr w:type="gramStart"/>
            <w:r>
              <w:t>good</w:t>
            </w:r>
            <w:proofErr w:type="gramEnd"/>
            <w:r>
              <w:t xml:space="preserve"> samples</w:t>
            </w:r>
          </w:p>
        </w:tc>
      </w:tr>
      <w:tr w:rsidR="008F4628" w14:paraId="150FAF97" w14:textId="77777777" w:rsidTr="00F73567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DABDB7B" w14:textId="67F74F07" w:rsidR="008F4628" w:rsidRDefault="008F4628" w:rsidP="00E133E0">
            <w:pPr>
              <w:jc w:val="center"/>
            </w:pPr>
            <w:r>
              <w:t xml:space="preserve">Headers = </w:t>
            </w:r>
            <w:proofErr w:type="spellStart"/>
            <w:r>
              <w:t>station_name</w:t>
            </w:r>
            <w:proofErr w:type="spellEnd"/>
            <w:r>
              <w:t>’</w:t>
            </w:r>
          </w:p>
        </w:tc>
      </w:tr>
      <w:tr w:rsidR="008F4628" w14:paraId="6C0713FC" w14:textId="77777777" w:rsidTr="008F4628">
        <w:trPr>
          <w:jc w:val="center"/>
        </w:trPr>
        <w:tc>
          <w:tcPr>
            <w:tcW w:w="441" w:type="pct"/>
            <w:vAlign w:val="center"/>
          </w:tcPr>
          <w:p w14:paraId="4A65CB9B" w14:textId="77777777" w:rsidR="008F4628" w:rsidRDefault="008F4628" w:rsidP="00E133E0">
            <w:pPr>
              <w:jc w:val="center"/>
            </w:pPr>
          </w:p>
        </w:tc>
        <w:tc>
          <w:tcPr>
            <w:tcW w:w="655" w:type="pct"/>
            <w:vAlign w:val="center"/>
          </w:tcPr>
          <w:p w14:paraId="3E40D792" w14:textId="77777777" w:rsidR="008F4628" w:rsidRDefault="008F4628" w:rsidP="00E133E0">
            <w:pPr>
              <w:jc w:val="center"/>
            </w:pPr>
          </w:p>
        </w:tc>
        <w:tc>
          <w:tcPr>
            <w:tcW w:w="602" w:type="pct"/>
            <w:vAlign w:val="center"/>
          </w:tcPr>
          <w:p w14:paraId="589AC2D8" w14:textId="77777777" w:rsidR="008F4628" w:rsidRDefault="008F4628" w:rsidP="00E133E0">
            <w:pPr>
              <w:jc w:val="center"/>
            </w:pPr>
          </w:p>
        </w:tc>
        <w:tc>
          <w:tcPr>
            <w:tcW w:w="516" w:type="pct"/>
            <w:vAlign w:val="center"/>
          </w:tcPr>
          <w:p w14:paraId="4431CB42" w14:textId="77777777" w:rsidR="008F4628" w:rsidRDefault="008F4628" w:rsidP="00E133E0">
            <w:pPr>
              <w:jc w:val="center"/>
            </w:pPr>
          </w:p>
        </w:tc>
        <w:tc>
          <w:tcPr>
            <w:tcW w:w="687" w:type="pct"/>
            <w:vAlign w:val="center"/>
          </w:tcPr>
          <w:p w14:paraId="454F874E" w14:textId="77777777" w:rsidR="008F4628" w:rsidRDefault="008F4628" w:rsidP="00E133E0">
            <w:pPr>
              <w:jc w:val="center"/>
            </w:pPr>
          </w:p>
        </w:tc>
        <w:tc>
          <w:tcPr>
            <w:tcW w:w="773" w:type="pct"/>
            <w:vAlign w:val="center"/>
          </w:tcPr>
          <w:p w14:paraId="17069D7F" w14:textId="77777777" w:rsidR="008F4628" w:rsidRDefault="008F4628" w:rsidP="00E133E0">
            <w:pPr>
              <w:jc w:val="center"/>
            </w:pPr>
          </w:p>
        </w:tc>
        <w:tc>
          <w:tcPr>
            <w:tcW w:w="688" w:type="pct"/>
            <w:vAlign w:val="center"/>
          </w:tcPr>
          <w:p w14:paraId="73D4C2A9" w14:textId="77777777" w:rsidR="008F4628" w:rsidRDefault="008F4628" w:rsidP="00E133E0">
            <w:pPr>
              <w:jc w:val="center"/>
            </w:pPr>
          </w:p>
        </w:tc>
        <w:tc>
          <w:tcPr>
            <w:tcW w:w="639" w:type="pct"/>
            <w:vAlign w:val="center"/>
          </w:tcPr>
          <w:p w14:paraId="443CD012" w14:textId="77777777" w:rsidR="008F4628" w:rsidRDefault="008F4628" w:rsidP="00E133E0">
            <w:pPr>
              <w:jc w:val="center"/>
            </w:pPr>
          </w:p>
        </w:tc>
      </w:tr>
    </w:tbl>
    <w:p w14:paraId="15CFE649" w14:textId="77777777" w:rsidR="00BC4865" w:rsidRDefault="00BC4865" w:rsidP="00BC4865"/>
    <w:p w14:paraId="63C23B5C" w14:textId="0943A6A5" w:rsidR="00BC4865" w:rsidRPr="006209B5" w:rsidRDefault="00BC4865" w:rsidP="00BC4865">
      <w:pPr>
        <w:pStyle w:val="Heading2"/>
      </w:pPr>
      <w:r>
        <w:t>4.2</w:t>
      </w:r>
      <w:r w:rsidRPr="006209B5">
        <w:t xml:space="preserve"> Data report – all </w:t>
      </w:r>
      <w:del w:id="131" w:author="Xavier Hoenner" w:date="2016-06-02T15:33:00Z">
        <w:r w:rsidDel="00FE1F46">
          <w:delText xml:space="preserve">ANMN </w:delText>
        </w:r>
      </w:del>
      <w:ins w:id="132" w:author="Xavier Hoenner" w:date="2016-06-02T15:33:00Z">
        <w:r w:rsidR="00FE1F46">
          <w:t xml:space="preserve">National Mooring Network </w:t>
        </w:r>
      </w:ins>
      <w:r>
        <w:t xml:space="preserve">– </w:t>
      </w:r>
      <w:r w:rsidR="007C70E7">
        <w:t>NRS BGC</w:t>
      </w:r>
      <w:r>
        <w:t xml:space="preserve"> </w:t>
      </w:r>
      <w:r w:rsidRPr="006209B5">
        <w:t>data available on the portal</w:t>
      </w:r>
    </w:p>
    <w:p w14:paraId="2D6C2525" w14:textId="2CDA5786" w:rsidR="00BC4865" w:rsidRDefault="00BC4865" w:rsidP="00BC4865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del w:id="133" w:author="Xavier Hoenner" w:date="2016-06-02T14:33:00Z">
        <w:r w:rsidDel="001A768D">
          <w:rPr>
            <w:u w:val="none"/>
          </w:rPr>
          <w:delText>ANMN</w:delText>
        </w:r>
        <w:r w:rsidRPr="00645D78" w:rsidDel="001A768D">
          <w:rPr>
            <w:u w:val="none"/>
          </w:rPr>
          <w:delText>_</w:delText>
        </w:r>
      </w:del>
      <w:ins w:id="134" w:author="Xavier Hoenner" w:date="2016-06-02T14:33:00Z">
        <w:r w:rsidR="001A768D">
          <w:rPr>
            <w:u w:val="none"/>
          </w:rPr>
          <w:t>NationalMooringNetwork_</w:t>
        </w:r>
      </w:ins>
      <w:r w:rsidR="002A04DB">
        <w:rPr>
          <w:u w:val="none"/>
        </w:rPr>
        <w:t>Biogeochemical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8D9C56C" w14:textId="77777777" w:rsidR="00BC4865" w:rsidRDefault="00BC4865" w:rsidP="00BC4865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57796ED" w14:textId="77777777" w:rsidR="00BC4865" w:rsidRPr="006D0770" w:rsidRDefault="00BC4865" w:rsidP="00BC4865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F934DD" w:rsidRPr="006209B5" w14:paraId="7905ED74" w14:textId="77777777" w:rsidTr="00F934DD">
        <w:tc>
          <w:tcPr>
            <w:tcW w:w="1271" w:type="dxa"/>
          </w:tcPr>
          <w:p w14:paraId="17E5E202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691C2D62" w14:textId="1051EE18" w:rsidR="00F934DD" w:rsidRPr="006209B5" w:rsidRDefault="00F934DD" w:rsidP="00BC4865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F934DD" w:rsidRPr="006209B5" w14:paraId="202ADD90" w14:textId="77777777" w:rsidTr="00F934DD">
        <w:tc>
          <w:tcPr>
            <w:tcW w:w="1271" w:type="dxa"/>
          </w:tcPr>
          <w:p w14:paraId="737367B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2D5E929A" w14:textId="3227C066" w:rsidR="00F934DD" w:rsidRPr="006209B5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F934DD" w:rsidRPr="006209B5" w14:paraId="2CEE738F" w14:textId="77777777" w:rsidTr="00F934DD">
        <w:tc>
          <w:tcPr>
            <w:tcW w:w="1271" w:type="dxa"/>
          </w:tcPr>
          <w:p w14:paraId="278298F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32B8F5" w14:textId="3A0CCCF1" w:rsidR="00F934DD" w:rsidRPr="006209B5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BC4865" w:rsidRPr="006209B5" w14:paraId="5A66D4D0" w14:textId="77777777" w:rsidTr="00F934DD">
        <w:tc>
          <w:tcPr>
            <w:tcW w:w="1271" w:type="dxa"/>
          </w:tcPr>
          <w:p w14:paraId="52D405A5" w14:textId="77777777" w:rsidR="00BC4865" w:rsidRPr="006209B5" w:rsidRDefault="00BC4865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2AE97CD6" w14:textId="406C3D0F" w:rsidR="00256FE1" w:rsidRDefault="00BC486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F934DD">
              <w:rPr>
                <w:szCs w:val="24"/>
              </w:rPr>
              <w:t>nrs_</w:t>
            </w:r>
            <w:r w:rsidR="007C70E7">
              <w:rPr>
                <w:szCs w:val="24"/>
              </w:rPr>
              <w:t>bgc</w:t>
            </w:r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35FF1CCF" w14:textId="77777777" w:rsidR="00BC4865" w:rsidRPr="006209B5" w:rsidRDefault="00BC4865" w:rsidP="00BC4865"/>
    <w:p w14:paraId="17010499" w14:textId="77777777" w:rsidR="00BC4865" w:rsidRDefault="00BC4865" w:rsidP="00BC4865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1D1A1B6E" w14:textId="4EF27F7B" w:rsidR="00BC4865" w:rsidRDefault="00BC4865" w:rsidP="00BC4865">
      <w:r w:rsidRPr="006209B5">
        <w:rPr>
          <w:u w:val="single"/>
        </w:rPr>
        <w:t>Data sorting options:</w:t>
      </w:r>
      <w:r w:rsidRPr="006209B5">
        <w:t xml:space="preserve"> </w:t>
      </w:r>
      <w:r w:rsidR="007333A8">
        <w:t>None,</w:t>
      </w:r>
      <w:r>
        <w:t xml:space="preserve"> data</w:t>
      </w:r>
      <w:r w:rsidR="007333A8">
        <w:t xml:space="preserve"> are already sorted</w:t>
      </w:r>
      <w:r w:rsidR="00523C6C">
        <w:t>’</w:t>
      </w:r>
      <w:r w:rsidRPr="006209B5">
        <w:t>.</w:t>
      </w:r>
    </w:p>
    <w:p w14:paraId="0D9B0722" w14:textId="5F54E4B0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207945">
        <w:t>station_name</w:t>
      </w:r>
      <w:proofErr w:type="spellEnd"/>
      <w:r w:rsidR="00207945">
        <w:t>’</w:t>
      </w:r>
      <w:r>
        <w:t>.</w:t>
      </w:r>
    </w:p>
    <w:p w14:paraId="0F6D515C" w14:textId="26F1A53F" w:rsidR="007333A8" w:rsidRDefault="00BC4865" w:rsidP="007333A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7333A8">
        <w:rPr>
          <w:b/>
        </w:rPr>
        <w:t xml:space="preserve">Headers: </w:t>
      </w:r>
      <w:r w:rsidR="009D2C5E" w:rsidRPr="009D2C5E">
        <w:t xml:space="preserve"> </w:t>
      </w:r>
      <w:r w:rsidR="009D2C5E">
        <w:t>Moorings site name.</w:t>
      </w:r>
      <w:r w:rsidR="00D73265">
        <w:br/>
      </w:r>
      <w:r w:rsidR="00C93592">
        <w:rPr>
          <w:b/>
        </w:rPr>
        <w:t>Chemistry</w:t>
      </w:r>
      <w:r w:rsidR="00D73265" w:rsidRPr="006B3C3D">
        <w:t xml:space="preserve">: </w:t>
      </w:r>
      <w:r w:rsidR="00523C6C">
        <w:t>Lab measurements of salinity</w:t>
      </w:r>
      <w:r w:rsidR="00C93592">
        <w:t xml:space="preserve">, </w:t>
      </w:r>
      <w:r w:rsidR="00523C6C">
        <w:t>nutrients</w:t>
      </w:r>
      <w:r w:rsidR="00C93592">
        <w:t>, total CO</w:t>
      </w:r>
      <w:r w:rsidR="00C93592" w:rsidRPr="000367A8">
        <w:rPr>
          <w:vertAlign w:val="subscript"/>
        </w:rPr>
        <w:t>2</w:t>
      </w:r>
      <w:r w:rsidR="00C93592">
        <w:t xml:space="preserve"> and total alkalinity</w:t>
      </w:r>
      <w:r w:rsidR="00523C6C">
        <w:t xml:space="preserve"> from water samples</w:t>
      </w:r>
      <w:r w:rsidR="00D73265">
        <w:t>.</w:t>
      </w:r>
      <w:r w:rsidR="00C93592" w:rsidRPr="00C93592">
        <w:t xml:space="preserve"> </w:t>
      </w:r>
      <w:r w:rsidR="00C93592">
        <w:br/>
      </w:r>
      <w:r w:rsidR="00C93592">
        <w:rPr>
          <w:b/>
        </w:rPr>
        <w:lastRenderedPageBreak/>
        <w:t>Pigments</w:t>
      </w:r>
      <w:r w:rsidR="00C93592" w:rsidRPr="006B3C3D">
        <w:t xml:space="preserve">: </w:t>
      </w:r>
      <w:r w:rsidR="00C93592">
        <w:t>HPLC measurements of phytoplankton pigments in water samples.</w:t>
      </w:r>
      <w:r w:rsidR="00C93592">
        <w:br/>
      </w:r>
      <w:proofErr w:type="spellStart"/>
      <w:r w:rsidR="00C93592">
        <w:rPr>
          <w:b/>
        </w:rPr>
        <w:t>Picoplankton</w:t>
      </w:r>
      <w:proofErr w:type="spellEnd"/>
      <w:r w:rsidR="00C93592">
        <w:t xml:space="preserve">: </w:t>
      </w:r>
      <w:proofErr w:type="spellStart"/>
      <w:r w:rsidR="00C93592">
        <w:t>Picoplankton</w:t>
      </w:r>
      <w:proofErr w:type="spellEnd"/>
      <w:r w:rsidR="00C93592">
        <w:t xml:space="preserve"> concentration.</w:t>
      </w:r>
      <w:r w:rsidR="00C93592">
        <w:br/>
      </w:r>
      <w:r w:rsidR="00C93592">
        <w:rPr>
          <w:b/>
        </w:rPr>
        <w:t>Biomass</w:t>
      </w:r>
      <w:r w:rsidR="00C93592">
        <w:t>: Plankton biomass.</w:t>
      </w:r>
      <w:r w:rsidR="00C93592">
        <w:br/>
      </w:r>
      <w:r w:rsidR="00C93592" w:rsidRPr="000367A8">
        <w:rPr>
          <w:b/>
        </w:rPr>
        <w:t>Phytoplankton</w:t>
      </w:r>
      <w:r w:rsidR="00C93592">
        <w:t>: Phytoplankton biomass and abundance.</w:t>
      </w:r>
      <w:r w:rsidR="00C93592">
        <w:br/>
      </w:r>
      <w:r w:rsidR="00C93592">
        <w:rPr>
          <w:b/>
        </w:rPr>
        <w:t>Zooplankton</w:t>
      </w:r>
      <w:r w:rsidR="00C93592" w:rsidRPr="00910CC2">
        <w:t>:</w:t>
      </w:r>
      <w:r w:rsidR="00C93592">
        <w:t xml:space="preserve"> Zooplankton biomass and abundance.</w:t>
      </w:r>
      <w:r w:rsidR="007333A8">
        <w:br/>
      </w:r>
      <w:r w:rsidR="00523C6C">
        <w:rPr>
          <w:b/>
        </w:rPr>
        <w:t>S</w:t>
      </w:r>
      <w:r w:rsidR="007333A8">
        <w:rPr>
          <w:b/>
        </w:rPr>
        <w:t xml:space="preserve">uspended matter: </w:t>
      </w:r>
      <w:r w:rsidR="00523C6C">
        <w:t>Lab measurements of organic and inorganic suspended matter in water samples</w:t>
      </w:r>
      <w:r w:rsidR="007333A8">
        <w:t>.</w:t>
      </w:r>
      <w:r w:rsidR="00C93592" w:rsidDel="00C93592">
        <w:t xml:space="preserve"> </w:t>
      </w:r>
      <w:r w:rsidR="00C93592">
        <w:br/>
      </w:r>
      <w:ins w:id="135" w:author="Xavier Hoenner" w:date="2016-06-02T15:52:00Z">
        <w:r w:rsidR="005170B8">
          <w:rPr>
            <w:b/>
          </w:rPr>
          <w:t>National Mooring Network</w:t>
        </w:r>
        <w:r w:rsidR="005170B8">
          <w:t xml:space="preserve">: </w:t>
        </w:r>
        <w:r w:rsidR="005170B8" w:rsidRPr="001A768D">
          <w:t>http://imos.org.au/nationalmooringnetwork.html</w:t>
        </w:r>
        <w:r w:rsidR="005170B8">
          <w:t>.</w:t>
        </w:r>
        <w:r w:rsidR="005170B8">
          <w:br/>
        </w:r>
        <w:r w:rsidR="005170B8" w:rsidRPr="005B1AF1">
          <w:rPr>
            <w:b/>
          </w:rPr>
          <w:t>Biogeochemical Sampling</w:t>
        </w:r>
        <w:r w:rsidR="005170B8">
          <w:t xml:space="preserve">: </w:t>
        </w:r>
        <w:r w:rsidR="005170B8">
          <w:fldChar w:fldCharType="begin"/>
        </w:r>
        <w:r w:rsidR="005170B8">
          <w:instrText>HYPERLINK "http://imos.org.au/moorings_documentation.html"</w:instrText>
        </w:r>
        <w:r w:rsidR="005170B8">
          <w:fldChar w:fldCharType="separate"/>
        </w:r>
        <w:r w:rsidR="005170B8">
          <w:rPr>
            <w:rStyle w:val="Hyperlink"/>
          </w:rPr>
          <w:t>http://imos.org.au/moorings_documentation.html</w:t>
        </w:r>
        <w:r w:rsidR="005170B8">
          <w:rPr>
            <w:rStyle w:val="Hyperlink"/>
          </w:rPr>
          <w:fldChar w:fldCharType="end"/>
        </w:r>
        <w:r w:rsidR="005170B8">
          <w:t>.</w:t>
        </w:r>
        <w:r w:rsidR="005170B8">
          <w:br/>
        </w:r>
        <w:r w:rsidR="005170B8" w:rsidRPr="005B1AF1">
          <w:rPr>
            <w:b/>
          </w:rPr>
          <w:t>National Reference Stations</w:t>
        </w:r>
        <w:r w:rsidR="005170B8">
          <w:t xml:space="preserve">: </w:t>
        </w:r>
        <w:r w:rsidR="005170B8">
          <w:fldChar w:fldCharType="begin"/>
        </w:r>
        <w:r w:rsidR="005170B8">
          <w:instrText xml:space="preserve"> HYPERLINK "http://imos.org.au/nrs.html" </w:instrText>
        </w:r>
        <w:r w:rsidR="005170B8">
          <w:fldChar w:fldCharType="separate"/>
        </w:r>
        <w:r w:rsidR="005170B8">
          <w:rPr>
            <w:rStyle w:val="Hyperlink"/>
          </w:rPr>
          <w:t>http://imos.org.au/nrs.html</w:t>
        </w:r>
        <w:r w:rsidR="005170B8">
          <w:fldChar w:fldCharType="end"/>
        </w:r>
        <w:r w:rsidR="005170B8">
          <w:t>.</w:t>
        </w:r>
      </w:ins>
      <w:del w:id="136" w:author="Xavier Hoenner" w:date="2016-06-02T15:52:00Z">
        <w:r w:rsidR="007333A8" w:rsidDel="005170B8">
          <w:rPr>
            <w:b/>
          </w:rPr>
          <w:delText xml:space="preserve">ANMN: </w:delText>
        </w:r>
      </w:del>
      <w:del w:id="137" w:author="Xavier Hoenner" w:date="2016-06-02T15:34:00Z">
        <w:r w:rsidR="007333A8" w:rsidDel="00FE1F46">
          <w:delText>Australian National Mooring Network</w:delText>
        </w:r>
      </w:del>
      <w:del w:id="138" w:author="Xavier Hoenner" w:date="2016-06-02T15:52:00Z">
        <w:r w:rsidR="007333A8" w:rsidDel="005170B8">
          <w:delText xml:space="preserve">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"http://imos.org.au/anmn.html" </w:delInstrText>
        </w:r>
        <w:r w:rsidR="001A768D" w:rsidDel="005170B8">
          <w:fldChar w:fldCharType="separate"/>
        </w:r>
        <w:r w:rsidR="007333A8" w:rsidRPr="00FE6A07" w:rsidDel="005170B8">
          <w:rPr>
            <w:rStyle w:val="Hyperlink"/>
          </w:rPr>
          <w:delText>http://imos.org.au/anmn.html</w:delText>
        </w:r>
        <w:r w:rsidR="001A768D" w:rsidDel="005170B8">
          <w:rPr>
            <w:rStyle w:val="Hyperlink"/>
          </w:rPr>
          <w:fldChar w:fldCharType="end"/>
        </w:r>
        <w:r w:rsidR="007333A8" w:rsidDel="005170B8">
          <w:delText>).</w:delText>
        </w:r>
        <w:r w:rsidR="007333A8" w:rsidDel="005170B8">
          <w:br/>
        </w:r>
        <w:r w:rsidR="007333A8" w:rsidDel="005170B8">
          <w:rPr>
            <w:b/>
          </w:rPr>
          <w:delText>BGC</w:delText>
        </w:r>
        <w:r w:rsidR="007333A8" w:rsidDel="005170B8">
          <w:delText>: Bio</w:delText>
        </w:r>
        <w:r w:rsidR="002A04DB" w:rsidDel="005170B8">
          <w:delText>g</w:delText>
        </w:r>
        <w:r w:rsidR="007333A8" w:rsidDel="005170B8">
          <w:delText>eo</w:delText>
        </w:r>
        <w:r w:rsidR="002A04DB" w:rsidDel="005170B8">
          <w:delText>c</w:delText>
        </w:r>
        <w:r w:rsidR="007333A8" w:rsidDel="005170B8">
          <w:delText>hemical Sampling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"http://imos.org.au/anmndocuments.html?&amp;no_cache=1&amp;sword_list%5B%5D=biogeochemical" </w:delInstrText>
        </w:r>
        <w:r w:rsidR="001A768D" w:rsidDel="005170B8">
          <w:fldChar w:fldCharType="separate"/>
        </w:r>
        <w:r w:rsidR="007333A8" w:rsidRPr="00AB441B" w:rsidDel="005170B8">
          <w:rPr>
            <w:rStyle w:val="Hyperlink"/>
          </w:rPr>
          <w:delText>http://imos.org.au/anmndocuments.html</w:delText>
        </w:r>
        <w:r w:rsidR="001A768D" w:rsidDel="005170B8">
          <w:rPr>
            <w:rStyle w:val="Hyperlink"/>
          </w:rPr>
          <w:fldChar w:fldCharType="end"/>
        </w:r>
        <w:r w:rsidR="007333A8" w:rsidDel="005170B8">
          <w:delText>).</w:delText>
        </w:r>
        <w:r w:rsidR="007333A8" w:rsidDel="005170B8">
          <w:br/>
        </w:r>
        <w:r w:rsidR="007333A8" w:rsidDel="005170B8">
          <w:rPr>
            <w:b/>
          </w:rPr>
          <w:delText>NRS</w:delText>
        </w:r>
        <w:r w:rsidR="007333A8" w:rsidRPr="0070643C" w:rsidDel="005170B8">
          <w:delText xml:space="preserve">: </w:delText>
        </w:r>
        <w:r w:rsidR="007333A8" w:rsidDel="005170B8">
          <w:delText>National Reference Stations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"http://imos.org.au/anmnnrs.html" </w:delInstrText>
        </w:r>
        <w:r w:rsidR="001A768D" w:rsidDel="005170B8">
          <w:fldChar w:fldCharType="separate"/>
        </w:r>
        <w:r w:rsidR="007333A8" w:rsidDel="005170B8">
          <w:rPr>
            <w:rStyle w:val="Hyperlink"/>
          </w:rPr>
          <w:delText>http://imos.org.au/anmnnrs.html</w:delText>
        </w:r>
        <w:r w:rsidR="001A768D" w:rsidDel="005170B8">
          <w:rPr>
            <w:rStyle w:val="Hyperlink"/>
          </w:rPr>
          <w:fldChar w:fldCharType="end"/>
        </w:r>
        <w:r w:rsidR="007333A8" w:rsidDel="005170B8">
          <w:delText>).</w:delText>
        </w:r>
      </w:del>
    </w:p>
    <w:p w14:paraId="6FD6FE20" w14:textId="77777777" w:rsidR="002A04DB" w:rsidRPr="002A04DB" w:rsidRDefault="002A04DB" w:rsidP="007333A8">
      <w:pPr>
        <w:ind w:left="993" w:hanging="993"/>
      </w:pPr>
      <w:r>
        <w:t>Add also the following note: ‘</w:t>
      </w:r>
      <w:proofErr w:type="gramStart"/>
      <w:r>
        <w:t>For</w:t>
      </w:r>
      <w:proofErr w:type="gramEnd"/>
      <w:r>
        <w:t xml:space="preserve"> each data product, the status is reported as: # samples with data/ total # samples on record. If the value is blank, there were either no samples taken on that date, or data have not been recorded.’</w:t>
      </w:r>
    </w:p>
    <w:p w14:paraId="25E00B4F" w14:textId="77777777" w:rsidR="007333A8" w:rsidRDefault="007333A8" w:rsidP="007333A8">
      <w:pPr>
        <w:ind w:left="993" w:hanging="993"/>
      </w:pPr>
    </w:p>
    <w:p w14:paraId="1F1EAEF1" w14:textId="77777777" w:rsidR="007333A8" w:rsidRDefault="007333A8" w:rsidP="007333A8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C93592" w14:paraId="20877713" w14:textId="77777777" w:rsidTr="00F73567">
        <w:trPr>
          <w:jc w:val="center"/>
        </w:trPr>
        <w:tc>
          <w:tcPr>
            <w:tcW w:w="513" w:type="dxa"/>
            <w:vAlign w:val="center"/>
          </w:tcPr>
          <w:p w14:paraId="772A13D6" w14:textId="6EC11432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sample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9" w:type="dxa"/>
            <w:vAlign w:val="center"/>
          </w:tcPr>
          <w:p w14:paraId="7745F7BF" w14:textId="62504F6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_status_chemistry</w:t>
            </w:r>
            <w:proofErr w:type="spellEnd"/>
          </w:p>
        </w:tc>
        <w:tc>
          <w:tcPr>
            <w:tcW w:w="0" w:type="auto"/>
            <w:vAlign w:val="center"/>
          </w:tcPr>
          <w:p w14:paraId="523E4948" w14:textId="3E03501A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_status_phypig</w:t>
            </w:r>
            <w:proofErr w:type="spellEnd"/>
          </w:p>
        </w:tc>
        <w:tc>
          <w:tcPr>
            <w:tcW w:w="0" w:type="auto"/>
            <w:vAlign w:val="center"/>
          </w:tcPr>
          <w:p w14:paraId="3A8E2267" w14:textId="2024D0EF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_status_picoplankton</w:t>
            </w:r>
            <w:proofErr w:type="spellEnd"/>
          </w:p>
        </w:tc>
        <w:tc>
          <w:tcPr>
            <w:tcW w:w="0" w:type="auto"/>
            <w:vAlign w:val="center"/>
          </w:tcPr>
          <w:p w14:paraId="79CA9BB0" w14:textId="3F703259" w:rsidR="00C93592" w:rsidRDefault="00C93592" w:rsidP="000367A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_status_plankton_biomass</w:t>
            </w:r>
            <w:proofErr w:type="spellEnd"/>
          </w:p>
        </w:tc>
        <w:tc>
          <w:tcPr>
            <w:tcW w:w="0" w:type="auto"/>
            <w:vAlign w:val="center"/>
          </w:tcPr>
          <w:p w14:paraId="6CC399B5" w14:textId="4E484BC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_status_phytoplankton</w:t>
            </w:r>
            <w:proofErr w:type="spellEnd"/>
          </w:p>
        </w:tc>
        <w:tc>
          <w:tcPr>
            <w:tcW w:w="0" w:type="auto"/>
            <w:vAlign w:val="center"/>
          </w:tcPr>
          <w:p w14:paraId="26ECAED0" w14:textId="4690347D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_status_zooplankton</w:t>
            </w:r>
            <w:proofErr w:type="spellEnd"/>
          </w:p>
        </w:tc>
        <w:tc>
          <w:tcPr>
            <w:tcW w:w="0" w:type="auto"/>
            <w:vAlign w:val="center"/>
          </w:tcPr>
          <w:p w14:paraId="60FB375B" w14:textId="253A6A6A" w:rsidR="00C93592" w:rsidRDefault="00C93592" w:rsidP="00F73567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_status_suspended_matter</w:t>
            </w:r>
            <w:proofErr w:type="spellEnd"/>
          </w:p>
        </w:tc>
      </w:tr>
      <w:tr w:rsidR="00C93592" w14:paraId="365DF71B" w14:textId="77777777" w:rsidTr="00F73567">
        <w:trPr>
          <w:jc w:val="center"/>
        </w:trPr>
        <w:tc>
          <w:tcPr>
            <w:tcW w:w="513" w:type="dxa"/>
            <w:vAlign w:val="center"/>
          </w:tcPr>
          <w:p w14:paraId="07EFE5A7" w14:textId="07DA99CF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4C8D0DD" w14:textId="4D113787" w:rsidR="00C93592" w:rsidRDefault="00C93592" w:rsidP="000367A8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67017A69" w14:textId="288C19C6" w:rsidR="00C93592" w:rsidRDefault="00C93592" w:rsidP="000367A8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3EC1FCF7" w14:textId="21C591B4" w:rsidR="00C93592" w:rsidRDefault="00C93592" w:rsidP="000367A8">
            <w:pPr>
              <w:jc w:val="center"/>
              <w:rPr>
                <w:sz w:val="24"/>
              </w:rPr>
            </w:pPr>
            <w:proofErr w:type="spellStart"/>
            <w:r>
              <w:t>Picoplankton</w:t>
            </w:r>
            <w:proofErr w:type="spellEnd"/>
          </w:p>
        </w:tc>
        <w:tc>
          <w:tcPr>
            <w:tcW w:w="0" w:type="auto"/>
            <w:vAlign w:val="center"/>
          </w:tcPr>
          <w:p w14:paraId="33125C02" w14:textId="337378E3" w:rsidR="00C93592" w:rsidRDefault="00C93592" w:rsidP="000367A8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62608F1E" w14:textId="6FF175C7" w:rsidR="00C93592" w:rsidRDefault="00C93592" w:rsidP="000367A8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2D5F5C4C" w14:textId="510015E9" w:rsidR="00C93592" w:rsidRDefault="00C93592" w:rsidP="000367A8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3E64A6C0" w14:textId="1D4040EA" w:rsidR="00C93592" w:rsidRDefault="00C93592" w:rsidP="00F73567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C93592" w14:paraId="0AB89C92" w14:textId="77777777" w:rsidTr="00F73567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27F8B15A" w14:textId="50B040BF" w:rsidR="00C93592" w:rsidRDefault="00C93592" w:rsidP="00F735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Headers = </w:t>
            </w:r>
            <w:proofErr w:type="spellStart"/>
            <w:r>
              <w:rPr>
                <w:sz w:val="24"/>
              </w:rPr>
              <w:t>station_name</w:t>
            </w:r>
            <w:proofErr w:type="spellEnd"/>
          </w:p>
        </w:tc>
      </w:tr>
      <w:tr w:rsidR="00C93592" w14:paraId="5610363A" w14:textId="77777777" w:rsidTr="00C93592">
        <w:trPr>
          <w:jc w:val="center"/>
        </w:trPr>
        <w:tc>
          <w:tcPr>
            <w:tcW w:w="513" w:type="dxa"/>
            <w:vAlign w:val="center"/>
          </w:tcPr>
          <w:p w14:paraId="14C1834F" w14:textId="77777777" w:rsidR="00C93592" w:rsidRDefault="00C93592" w:rsidP="000367A8">
            <w:pPr>
              <w:jc w:val="center"/>
            </w:pPr>
          </w:p>
        </w:tc>
        <w:tc>
          <w:tcPr>
            <w:tcW w:w="1199" w:type="dxa"/>
            <w:vAlign w:val="center"/>
          </w:tcPr>
          <w:p w14:paraId="5ED738B3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1A7246A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42CB3E1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41FD6926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31B7B4CC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F9FD677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1F383B2" w14:textId="77777777" w:rsidR="00C93592" w:rsidRDefault="00C93592" w:rsidP="00C93592">
            <w:pPr>
              <w:jc w:val="center"/>
            </w:pPr>
          </w:p>
        </w:tc>
      </w:tr>
    </w:tbl>
    <w:p w14:paraId="62CAF956" w14:textId="77777777" w:rsidR="00307927" w:rsidRPr="00854F31" w:rsidRDefault="00307927">
      <w:commentRangeStart w:id="139"/>
    </w:p>
    <w:p w14:paraId="0CC17D26" w14:textId="77777777" w:rsidR="00307927" w:rsidRPr="006209B5" w:rsidRDefault="00307927" w:rsidP="00307927">
      <w:pPr>
        <w:pStyle w:val="Heading2"/>
      </w:pPr>
      <w:r>
        <w:t>4.3</w:t>
      </w:r>
      <w:r w:rsidRPr="006209B5">
        <w:t xml:space="preserve"> Data report – New data on the portal (last month)</w:t>
      </w:r>
    </w:p>
    <w:p w14:paraId="75EAE20F" w14:textId="4F5C6ED8" w:rsidR="00307927" w:rsidRDefault="00307927" w:rsidP="00307927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r w:rsidR="00854F31">
        <w:rPr>
          <w:u w:val="none"/>
        </w:rPr>
        <w:t>B_</w:t>
      </w:r>
      <w:del w:id="140" w:author="Xavier Hoenner" w:date="2016-06-02T14:33:00Z">
        <w:r w:rsidDel="001A768D">
          <w:rPr>
            <w:u w:val="none"/>
          </w:rPr>
          <w:delText>ANMN</w:delText>
        </w:r>
        <w:r w:rsidRPr="005C7F61" w:rsidDel="001A768D">
          <w:rPr>
            <w:u w:val="none"/>
          </w:rPr>
          <w:delText>_</w:delText>
        </w:r>
      </w:del>
      <w:ins w:id="141" w:author="Xavier Hoenner" w:date="2016-06-02T14:33:00Z">
        <w:r w:rsidR="001A768D">
          <w:rPr>
            <w:u w:val="none"/>
          </w:rPr>
          <w:t>NationalMooringNetwork_</w:t>
        </w:r>
      </w:ins>
      <w:r>
        <w:rPr>
          <w:u w:val="none"/>
        </w:rPr>
        <w:t>BioGeoChemical_</w:t>
      </w:r>
      <w:r w:rsidRPr="005C7F61">
        <w:rPr>
          <w:u w:val="none"/>
        </w:rPr>
        <w:t>newD</w:t>
      </w:r>
      <w:r>
        <w:rPr>
          <w:u w:val="none"/>
        </w:rPr>
        <w:t>ata</w:t>
      </w:r>
      <w:proofErr w:type="spellEnd"/>
      <w:r w:rsidRPr="005C7F61">
        <w:rPr>
          <w:u w:val="none"/>
        </w:rPr>
        <w:t>’</w:t>
      </w:r>
    </w:p>
    <w:p w14:paraId="1BDB4655" w14:textId="4EEF4FAF" w:rsidR="00307927" w:rsidRDefault="00307927" w:rsidP="00307927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4625FAD4" w14:textId="77777777" w:rsidR="00307927" w:rsidRPr="006D0770" w:rsidRDefault="00307927" w:rsidP="0030792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307927" w:rsidRPr="006209B5" w14:paraId="38E9B86E" w14:textId="77777777" w:rsidTr="001A768D">
        <w:tc>
          <w:tcPr>
            <w:tcW w:w="1271" w:type="dxa"/>
          </w:tcPr>
          <w:p w14:paraId="3A146996" w14:textId="77777777" w:rsidR="00307927" w:rsidRPr="006209B5" w:rsidRDefault="00307927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3C237FC7" w14:textId="77777777" w:rsidR="00307927" w:rsidRPr="006209B5" w:rsidRDefault="00307927" w:rsidP="001A768D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307927" w:rsidRPr="006209B5" w14:paraId="0643E9FB" w14:textId="77777777" w:rsidTr="001A768D">
        <w:tc>
          <w:tcPr>
            <w:tcW w:w="1271" w:type="dxa"/>
          </w:tcPr>
          <w:p w14:paraId="79552435" w14:textId="77777777" w:rsidR="00307927" w:rsidRPr="006209B5" w:rsidRDefault="00307927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525AF3B3" w14:textId="77777777" w:rsidR="00307927" w:rsidRPr="006209B5" w:rsidRDefault="00307927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307927" w:rsidRPr="006209B5" w14:paraId="40A7143F" w14:textId="77777777" w:rsidTr="001A768D">
        <w:tc>
          <w:tcPr>
            <w:tcW w:w="1271" w:type="dxa"/>
          </w:tcPr>
          <w:p w14:paraId="7673EE63" w14:textId="77777777" w:rsidR="00307927" w:rsidRPr="006209B5" w:rsidRDefault="00307927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8D529C" w14:textId="77777777" w:rsidR="00307927" w:rsidRPr="006209B5" w:rsidRDefault="00307927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307927" w:rsidRPr="006209B5" w14:paraId="258974BE" w14:textId="77777777" w:rsidTr="001A768D">
        <w:tc>
          <w:tcPr>
            <w:tcW w:w="1271" w:type="dxa"/>
          </w:tcPr>
          <w:p w14:paraId="64C08C1A" w14:textId="77777777" w:rsidR="00307927" w:rsidRPr="006209B5" w:rsidRDefault="00307927" w:rsidP="001A768D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49CBABC5" w14:textId="77777777" w:rsidR="00307927" w:rsidRDefault="00307927" w:rsidP="001A768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_nrs_bgc_all_deployments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25505E23" w14:textId="77777777" w:rsidR="00307927" w:rsidRPr="006209B5" w:rsidRDefault="00307927" w:rsidP="00307927"/>
    <w:p w14:paraId="7BE72F5A" w14:textId="77777777" w:rsidR="00307927" w:rsidRDefault="00307927" w:rsidP="00307927">
      <w:r w:rsidRPr="006209B5">
        <w:rPr>
          <w:u w:val="single"/>
        </w:rPr>
        <w:t xml:space="preserve">Filters: </w:t>
      </w:r>
      <w:r w:rsidRPr="006209B5">
        <w:t>List all data for which ‘</w:t>
      </w:r>
      <w:proofErr w:type="spellStart"/>
      <w:r>
        <w:t>sample_date</w:t>
      </w:r>
      <w:proofErr w:type="spellEnd"/>
      <w:r w:rsidRPr="006209B5">
        <w:t>’ is less than one month.</w:t>
      </w:r>
    </w:p>
    <w:p w14:paraId="62E18979" w14:textId="77777777" w:rsidR="00307927" w:rsidRDefault="00307927" w:rsidP="00307927">
      <w:r w:rsidRPr="006209B5">
        <w:rPr>
          <w:u w:val="single"/>
        </w:rPr>
        <w:lastRenderedPageBreak/>
        <w:t>Data sorting options:</w:t>
      </w:r>
      <w:r w:rsidRPr="006209B5">
        <w:t xml:space="preserve"> </w:t>
      </w:r>
      <w:r>
        <w:t>None, data are already sorted’</w:t>
      </w:r>
      <w:r w:rsidRPr="006209B5">
        <w:t>.</w:t>
      </w:r>
    </w:p>
    <w:p w14:paraId="0163D302" w14:textId="77777777" w:rsidR="00307927" w:rsidRDefault="00307927" w:rsidP="0030792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station_name</w:t>
      </w:r>
      <w:proofErr w:type="spellEnd"/>
      <w:r>
        <w:t>’.</w:t>
      </w:r>
    </w:p>
    <w:p w14:paraId="6DA2A45A" w14:textId="1E8625C1" w:rsidR="00307927" w:rsidRDefault="00307927" w:rsidP="0030792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Pr="009D2C5E">
        <w:t xml:space="preserve"> </w:t>
      </w:r>
      <w:r>
        <w:t>Moorings site name.</w:t>
      </w:r>
      <w:r>
        <w:br/>
      </w:r>
      <w:r>
        <w:rPr>
          <w:b/>
        </w:rPr>
        <w:t>Chemistry</w:t>
      </w:r>
      <w:r w:rsidRPr="006B3C3D">
        <w:t xml:space="preserve">: </w:t>
      </w:r>
      <w:r>
        <w:t>Lab measurements of salinity, nutrients, total CO</w:t>
      </w:r>
      <w:r w:rsidRPr="000367A8">
        <w:rPr>
          <w:vertAlign w:val="subscript"/>
        </w:rPr>
        <w:t>2</w:t>
      </w:r>
      <w:r>
        <w:t xml:space="preserve"> and total alkalinity from water samples.</w:t>
      </w:r>
      <w:r w:rsidRPr="00C93592">
        <w:t xml:space="preserve"> </w:t>
      </w:r>
      <w:r>
        <w:br/>
      </w:r>
      <w:r>
        <w:rPr>
          <w:b/>
        </w:rPr>
        <w:t>Pigments</w:t>
      </w:r>
      <w:r w:rsidRPr="006B3C3D">
        <w:t xml:space="preserve">: </w:t>
      </w:r>
      <w:r>
        <w:t>HPLC measurements of phytoplankton pigments in water samples.</w:t>
      </w:r>
      <w:r>
        <w:br/>
      </w:r>
      <w:proofErr w:type="spellStart"/>
      <w:r>
        <w:rPr>
          <w:b/>
        </w:rPr>
        <w:t>Picoplankton</w:t>
      </w:r>
      <w:proofErr w:type="spellEnd"/>
      <w:r>
        <w:t xml:space="preserve">: </w:t>
      </w:r>
      <w:proofErr w:type="spellStart"/>
      <w:r>
        <w:t>Picoplankton</w:t>
      </w:r>
      <w:proofErr w:type="spellEnd"/>
      <w:r>
        <w:t xml:space="preserve"> concentration.</w:t>
      </w:r>
      <w:r>
        <w:br/>
      </w:r>
      <w:r>
        <w:rPr>
          <w:b/>
        </w:rPr>
        <w:t>Biomass</w:t>
      </w:r>
      <w:r>
        <w:t>: Plankton biomass.</w:t>
      </w:r>
      <w:r>
        <w:br/>
      </w:r>
      <w:r w:rsidRPr="000367A8">
        <w:rPr>
          <w:b/>
        </w:rPr>
        <w:t>Phytoplankton</w:t>
      </w:r>
      <w:r>
        <w:t>: Phytoplankton biomass and abundance.</w:t>
      </w:r>
      <w:r>
        <w:br/>
      </w:r>
      <w:r>
        <w:rPr>
          <w:b/>
        </w:rPr>
        <w:t>Zooplankton</w:t>
      </w:r>
      <w:r w:rsidRPr="00910CC2">
        <w:t>:</w:t>
      </w:r>
      <w:r>
        <w:t xml:space="preserve"> Zooplankton biomass and abundance.</w:t>
      </w:r>
      <w:r>
        <w:br/>
      </w:r>
      <w:r>
        <w:rPr>
          <w:b/>
        </w:rPr>
        <w:t xml:space="preserve">Suspended matter: </w:t>
      </w:r>
      <w:r>
        <w:t>Lab measurements of organic and inorganic suspended matter in water samples.</w:t>
      </w:r>
      <w:r w:rsidDel="00C93592">
        <w:t xml:space="preserve"> </w:t>
      </w:r>
      <w:r>
        <w:br/>
      </w:r>
      <w:ins w:id="142" w:author="Xavier Hoenner" w:date="2016-06-02T15:52:00Z">
        <w:r w:rsidR="005170B8">
          <w:rPr>
            <w:b/>
          </w:rPr>
          <w:t>National Mooring Network</w:t>
        </w:r>
        <w:r w:rsidR="005170B8">
          <w:t xml:space="preserve">: </w:t>
        </w:r>
        <w:r w:rsidR="005170B8" w:rsidRPr="001A768D">
          <w:t>http://imos.org.au/nationalmooringnetwork.html</w:t>
        </w:r>
        <w:r w:rsidR="005170B8">
          <w:t>.</w:t>
        </w:r>
        <w:r w:rsidR="005170B8">
          <w:br/>
        </w:r>
        <w:r w:rsidR="005170B8" w:rsidRPr="005B1AF1">
          <w:rPr>
            <w:b/>
          </w:rPr>
          <w:t>Biogeochemical Sampling</w:t>
        </w:r>
        <w:r w:rsidR="005170B8">
          <w:t xml:space="preserve">: </w:t>
        </w:r>
        <w:r w:rsidR="005170B8">
          <w:fldChar w:fldCharType="begin"/>
        </w:r>
        <w:r w:rsidR="005170B8">
          <w:instrText>HYPERLINK "http://imos.org.au/moorings_documentation.html"</w:instrText>
        </w:r>
        <w:r w:rsidR="005170B8">
          <w:fldChar w:fldCharType="separate"/>
        </w:r>
        <w:r w:rsidR="005170B8">
          <w:rPr>
            <w:rStyle w:val="Hyperlink"/>
          </w:rPr>
          <w:t>http://imos.org.au/moorings_documentation.html</w:t>
        </w:r>
        <w:r w:rsidR="005170B8">
          <w:rPr>
            <w:rStyle w:val="Hyperlink"/>
          </w:rPr>
          <w:fldChar w:fldCharType="end"/>
        </w:r>
        <w:r w:rsidR="005170B8">
          <w:t>.</w:t>
        </w:r>
        <w:r w:rsidR="005170B8">
          <w:br/>
        </w:r>
        <w:r w:rsidR="005170B8" w:rsidRPr="005B1AF1">
          <w:rPr>
            <w:b/>
          </w:rPr>
          <w:t>National Reference Stations</w:t>
        </w:r>
        <w:r w:rsidR="005170B8">
          <w:t xml:space="preserve">: </w:t>
        </w:r>
        <w:r w:rsidR="005170B8">
          <w:fldChar w:fldCharType="begin"/>
        </w:r>
        <w:r w:rsidR="005170B8">
          <w:instrText xml:space="preserve"> HYPERLINK "http://imos.org.au/nrs.html" </w:instrText>
        </w:r>
        <w:r w:rsidR="005170B8">
          <w:fldChar w:fldCharType="separate"/>
        </w:r>
        <w:r w:rsidR="005170B8">
          <w:rPr>
            <w:rStyle w:val="Hyperlink"/>
          </w:rPr>
          <w:t>http://imos.org.au/nrs.html</w:t>
        </w:r>
        <w:r w:rsidR="005170B8">
          <w:fldChar w:fldCharType="end"/>
        </w:r>
        <w:r w:rsidR="005170B8">
          <w:t>.</w:t>
        </w:r>
      </w:ins>
      <w:del w:id="143" w:author="Xavier Hoenner" w:date="2016-06-02T15:52:00Z">
        <w:r w:rsidDel="005170B8">
          <w:rPr>
            <w:b/>
          </w:rPr>
          <w:delText xml:space="preserve">ANMN: </w:delText>
        </w:r>
      </w:del>
      <w:del w:id="144" w:author="Xavier Hoenner" w:date="2016-06-02T15:34:00Z">
        <w:r w:rsidDel="00FE1F46">
          <w:delText>Australian National Mooring Network</w:delText>
        </w:r>
      </w:del>
      <w:del w:id="145" w:author="Xavier Hoenner" w:date="2016-06-02T15:52:00Z">
        <w:r w:rsidDel="005170B8">
          <w:delText xml:space="preserve">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"http://imos.org.au/anmn.html" </w:delInstrText>
        </w:r>
        <w:r w:rsidR="001A768D" w:rsidDel="005170B8">
          <w:fldChar w:fldCharType="separate"/>
        </w:r>
        <w:r w:rsidRPr="00FE6A07" w:rsidDel="005170B8">
          <w:rPr>
            <w:rStyle w:val="Hyperlink"/>
          </w:rPr>
          <w:delText>http://imos.org.au/anmn.html</w:delText>
        </w:r>
        <w:r w:rsidR="001A768D" w:rsidDel="005170B8">
          <w:rPr>
            <w:rStyle w:val="Hyperlink"/>
          </w:rPr>
          <w:fldChar w:fldCharType="end"/>
        </w:r>
        <w:r w:rsidDel="005170B8">
          <w:delText>).</w:delText>
        </w:r>
        <w:r w:rsidDel="005170B8">
          <w:br/>
        </w:r>
        <w:r w:rsidDel="005170B8">
          <w:rPr>
            <w:b/>
          </w:rPr>
          <w:delText>BGC</w:delText>
        </w:r>
        <w:r w:rsidDel="005170B8">
          <w:delText>: Biogeochemical Sampling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"http://imos.org.au/anmndocuments.html?&amp;no_cache=1&amp;sword_list%5B%5D=biogeochemical" </w:delInstrText>
        </w:r>
        <w:r w:rsidR="001A768D" w:rsidDel="005170B8">
          <w:fldChar w:fldCharType="separate"/>
        </w:r>
        <w:r w:rsidRPr="00AB441B" w:rsidDel="005170B8">
          <w:rPr>
            <w:rStyle w:val="Hyperlink"/>
          </w:rPr>
          <w:delText>http://imos.org.au/anmndocuments.html</w:delText>
        </w:r>
        <w:r w:rsidR="001A768D" w:rsidDel="005170B8">
          <w:rPr>
            <w:rStyle w:val="Hyperlink"/>
          </w:rPr>
          <w:fldChar w:fldCharType="end"/>
        </w:r>
        <w:r w:rsidDel="005170B8">
          <w:delText>).</w:delText>
        </w:r>
        <w:r w:rsidDel="005170B8">
          <w:br/>
        </w:r>
        <w:r w:rsidDel="005170B8">
          <w:rPr>
            <w:b/>
          </w:rPr>
          <w:delText>NRS</w:delText>
        </w:r>
        <w:r w:rsidRPr="0070643C" w:rsidDel="005170B8">
          <w:delText xml:space="preserve">: </w:delText>
        </w:r>
        <w:r w:rsidDel="005170B8">
          <w:delText>National Reference Stations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"http://imos.org.au/anmnnrs.html" </w:delInstrText>
        </w:r>
        <w:r w:rsidR="001A768D" w:rsidDel="005170B8">
          <w:fldChar w:fldCharType="separate"/>
        </w:r>
        <w:r w:rsidDel="005170B8">
          <w:rPr>
            <w:rStyle w:val="Hyperlink"/>
          </w:rPr>
          <w:delText>http://imos.org.au/anmnnrs.html</w:delText>
        </w:r>
        <w:r w:rsidR="001A768D" w:rsidDel="005170B8">
          <w:rPr>
            <w:rStyle w:val="Hyperlink"/>
          </w:rPr>
          <w:fldChar w:fldCharType="end"/>
        </w:r>
        <w:r w:rsidDel="005170B8">
          <w:delText>).</w:delText>
        </w:r>
      </w:del>
    </w:p>
    <w:p w14:paraId="13880C7B" w14:textId="77777777" w:rsidR="00307927" w:rsidRPr="002A04DB" w:rsidRDefault="00307927" w:rsidP="00307927">
      <w:pPr>
        <w:ind w:left="993" w:hanging="993"/>
      </w:pPr>
      <w:r>
        <w:t>Add also the following note: ‘</w:t>
      </w:r>
      <w:proofErr w:type="gramStart"/>
      <w:r>
        <w:t>For</w:t>
      </w:r>
      <w:proofErr w:type="gramEnd"/>
      <w:r>
        <w:t xml:space="preserve"> each data product, the status is reported as: # samples with data/ total # samples on record. If the value is blank, there were either no samples taken on that date, or data have not been recorded.’</w:t>
      </w:r>
    </w:p>
    <w:p w14:paraId="65538C65" w14:textId="77777777" w:rsidR="00307927" w:rsidRDefault="00307927" w:rsidP="00307927">
      <w:pPr>
        <w:ind w:left="993" w:hanging="993"/>
      </w:pPr>
    </w:p>
    <w:p w14:paraId="513DE3FE" w14:textId="77777777" w:rsidR="00307927" w:rsidRDefault="00307927" w:rsidP="00307927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307927" w14:paraId="58A3D79A" w14:textId="77777777" w:rsidTr="001A768D">
        <w:trPr>
          <w:jc w:val="center"/>
        </w:trPr>
        <w:tc>
          <w:tcPr>
            <w:tcW w:w="513" w:type="dxa"/>
            <w:vAlign w:val="center"/>
          </w:tcPr>
          <w:p w14:paraId="4E60774A" w14:textId="77777777" w:rsidR="00307927" w:rsidRDefault="00307927" w:rsidP="001A768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sample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9" w:type="dxa"/>
            <w:vAlign w:val="center"/>
          </w:tcPr>
          <w:p w14:paraId="65CD40ED" w14:textId="77777777" w:rsidR="00307927" w:rsidRDefault="00307927" w:rsidP="001A768D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_status_chemistry</w:t>
            </w:r>
            <w:proofErr w:type="spellEnd"/>
          </w:p>
        </w:tc>
        <w:tc>
          <w:tcPr>
            <w:tcW w:w="0" w:type="auto"/>
            <w:vAlign w:val="center"/>
          </w:tcPr>
          <w:p w14:paraId="0E40A548" w14:textId="77777777" w:rsidR="00307927" w:rsidRDefault="00307927" w:rsidP="001A768D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_status_phypig</w:t>
            </w:r>
            <w:proofErr w:type="spellEnd"/>
          </w:p>
        </w:tc>
        <w:tc>
          <w:tcPr>
            <w:tcW w:w="0" w:type="auto"/>
            <w:vAlign w:val="center"/>
          </w:tcPr>
          <w:p w14:paraId="6111852F" w14:textId="77777777" w:rsidR="00307927" w:rsidRDefault="00307927" w:rsidP="001A768D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_status_picoplankton</w:t>
            </w:r>
            <w:proofErr w:type="spellEnd"/>
          </w:p>
        </w:tc>
        <w:tc>
          <w:tcPr>
            <w:tcW w:w="0" w:type="auto"/>
            <w:vAlign w:val="center"/>
          </w:tcPr>
          <w:p w14:paraId="782F4798" w14:textId="77777777" w:rsidR="00307927" w:rsidRDefault="00307927" w:rsidP="001A768D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_status_plankton_biomass</w:t>
            </w:r>
            <w:proofErr w:type="spellEnd"/>
          </w:p>
        </w:tc>
        <w:tc>
          <w:tcPr>
            <w:tcW w:w="0" w:type="auto"/>
            <w:vAlign w:val="center"/>
          </w:tcPr>
          <w:p w14:paraId="48DA8529" w14:textId="77777777" w:rsidR="00307927" w:rsidRDefault="00307927" w:rsidP="001A768D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_status_phytoplankton</w:t>
            </w:r>
            <w:proofErr w:type="spellEnd"/>
          </w:p>
        </w:tc>
        <w:tc>
          <w:tcPr>
            <w:tcW w:w="0" w:type="auto"/>
            <w:vAlign w:val="center"/>
          </w:tcPr>
          <w:p w14:paraId="023341F3" w14:textId="77777777" w:rsidR="00307927" w:rsidRDefault="00307927" w:rsidP="001A768D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_status_zooplankton</w:t>
            </w:r>
            <w:proofErr w:type="spellEnd"/>
          </w:p>
        </w:tc>
        <w:tc>
          <w:tcPr>
            <w:tcW w:w="0" w:type="auto"/>
            <w:vAlign w:val="center"/>
          </w:tcPr>
          <w:p w14:paraId="0375C8C5" w14:textId="77777777" w:rsidR="00307927" w:rsidRDefault="00307927" w:rsidP="001A768D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_status_suspended_matter</w:t>
            </w:r>
            <w:proofErr w:type="spellEnd"/>
          </w:p>
        </w:tc>
      </w:tr>
      <w:tr w:rsidR="00307927" w14:paraId="2C823182" w14:textId="77777777" w:rsidTr="001A768D">
        <w:trPr>
          <w:jc w:val="center"/>
        </w:trPr>
        <w:tc>
          <w:tcPr>
            <w:tcW w:w="513" w:type="dxa"/>
            <w:vAlign w:val="center"/>
          </w:tcPr>
          <w:p w14:paraId="20931BF5" w14:textId="77777777" w:rsidR="00307927" w:rsidRDefault="00307927" w:rsidP="001A768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6A45B92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2A59DA84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5420B1B3" w14:textId="77777777" w:rsidR="00307927" w:rsidRDefault="00307927" w:rsidP="001A768D">
            <w:pPr>
              <w:jc w:val="center"/>
              <w:rPr>
                <w:sz w:val="24"/>
              </w:rPr>
            </w:pPr>
            <w:proofErr w:type="spellStart"/>
            <w:r>
              <w:t>Picoplankton</w:t>
            </w:r>
            <w:proofErr w:type="spellEnd"/>
          </w:p>
        </w:tc>
        <w:tc>
          <w:tcPr>
            <w:tcW w:w="0" w:type="auto"/>
            <w:vAlign w:val="center"/>
          </w:tcPr>
          <w:p w14:paraId="054DFF44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1C468203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57F66A4E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23591B8A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307927" w14:paraId="61A0DA0B" w14:textId="77777777" w:rsidTr="001A768D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19B220CB" w14:textId="77777777" w:rsidR="00307927" w:rsidRDefault="00307927" w:rsidP="001A768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Headers = </w:t>
            </w:r>
            <w:proofErr w:type="spellStart"/>
            <w:r>
              <w:rPr>
                <w:sz w:val="24"/>
              </w:rPr>
              <w:t>station_name</w:t>
            </w:r>
            <w:proofErr w:type="spellEnd"/>
          </w:p>
        </w:tc>
      </w:tr>
      <w:tr w:rsidR="00307927" w14:paraId="3ECD3DDC" w14:textId="77777777" w:rsidTr="001A768D">
        <w:trPr>
          <w:jc w:val="center"/>
        </w:trPr>
        <w:tc>
          <w:tcPr>
            <w:tcW w:w="513" w:type="dxa"/>
            <w:vAlign w:val="center"/>
          </w:tcPr>
          <w:p w14:paraId="72D9D114" w14:textId="77777777" w:rsidR="00307927" w:rsidRDefault="00307927" w:rsidP="001A768D">
            <w:pPr>
              <w:jc w:val="center"/>
            </w:pPr>
          </w:p>
        </w:tc>
        <w:tc>
          <w:tcPr>
            <w:tcW w:w="1199" w:type="dxa"/>
            <w:vAlign w:val="center"/>
          </w:tcPr>
          <w:p w14:paraId="2936DA7D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3868A861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22106935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6AA0D32B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36D20C50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332F1DEC" w14:textId="77777777" w:rsidR="00307927" w:rsidRDefault="00307927" w:rsidP="001A768D">
            <w:pPr>
              <w:jc w:val="center"/>
            </w:pPr>
          </w:p>
        </w:tc>
        <w:tc>
          <w:tcPr>
            <w:tcW w:w="0" w:type="auto"/>
            <w:vAlign w:val="center"/>
          </w:tcPr>
          <w:p w14:paraId="319BBDCD" w14:textId="77777777" w:rsidR="00307927" w:rsidRDefault="00307927" w:rsidP="001A768D">
            <w:pPr>
              <w:jc w:val="center"/>
            </w:pPr>
          </w:p>
        </w:tc>
      </w:tr>
    </w:tbl>
    <w:p w14:paraId="4ECE3ABF" w14:textId="77777777" w:rsidR="00307927" w:rsidRDefault="00307927" w:rsidP="00496CCA">
      <w:pPr>
        <w:rPr>
          <w:szCs w:val="24"/>
        </w:rPr>
      </w:pPr>
    </w:p>
    <w:commentRangeEnd w:id="139"/>
    <w:p w14:paraId="561594CC" w14:textId="4E8FF6A5" w:rsidR="00CC7541" w:rsidRDefault="000367A8" w:rsidP="00496CCA">
      <w:pPr>
        <w:rPr>
          <w:szCs w:val="24"/>
        </w:rPr>
      </w:pPr>
      <w:r>
        <w:rPr>
          <w:rStyle w:val="CommentReference"/>
        </w:rPr>
        <w:commentReference w:id="139"/>
      </w:r>
      <w:r w:rsidR="007B2EA3">
        <w:rPr>
          <w:szCs w:val="24"/>
        </w:rPr>
        <w:br w:type="page"/>
      </w:r>
    </w:p>
    <w:p w14:paraId="14FA2B75" w14:textId="035CB487" w:rsidR="00CC7541" w:rsidRDefault="00CC7541" w:rsidP="00CC7541">
      <w:pPr>
        <w:pStyle w:val="Heading1"/>
      </w:pPr>
      <w:r>
        <w:lastRenderedPageBreak/>
        <w:t xml:space="preserve">5. </w:t>
      </w:r>
      <w:del w:id="146" w:author="Xavier Hoenner" w:date="2016-06-02T15:33:00Z">
        <w:r w:rsidDel="00FE1F46">
          <w:delText xml:space="preserve">ANMN </w:delText>
        </w:r>
      </w:del>
      <w:ins w:id="147" w:author="Xavier Hoenner" w:date="2016-06-02T15:33:00Z">
        <w:r w:rsidR="00FE1F46">
          <w:t xml:space="preserve">National Mooring Network </w:t>
        </w:r>
      </w:ins>
      <w:del w:id="148" w:author="Xavier Hoenner" w:date="2016-02-24T17:19:00Z">
        <w:r w:rsidDel="00983F04">
          <w:delText xml:space="preserve">NRS </w:delText>
        </w:r>
      </w:del>
      <w:r>
        <w:t>Real-Time</w:t>
      </w:r>
    </w:p>
    <w:p w14:paraId="5C61D6B5" w14:textId="77777777" w:rsidR="00CC7541" w:rsidRDefault="00CC7541" w:rsidP="00CC7541">
      <w:pPr>
        <w:pStyle w:val="Heading2"/>
      </w:pPr>
      <w:r>
        <w:t>5</w:t>
      </w:r>
      <w:r w:rsidRPr="00E123F0">
        <w:t xml:space="preserve">.1 </w:t>
      </w:r>
      <w:r>
        <w:t>Data summary</w:t>
      </w:r>
    </w:p>
    <w:p w14:paraId="3076C83A" w14:textId="50537639" w:rsidR="00CC7541" w:rsidRDefault="00CC7541" w:rsidP="00CC754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149" w:author="Xavier Hoenner" w:date="2016-06-02T14:33:00Z">
        <w:r w:rsidDel="001A768D">
          <w:rPr>
            <w:u w:val="none"/>
          </w:rPr>
          <w:delText>ANMN</w:delText>
        </w:r>
      </w:del>
      <w:ins w:id="150" w:author="Xavier Hoenner" w:date="2016-06-02T14:33:00Z">
        <w:r w:rsidR="001A768D">
          <w:rPr>
            <w:u w:val="none"/>
          </w:rPr>
          <w:t>NationalMooringNetwork_</w:t>
        </w:r>
      </w:ins>
      <w:del w:id="151" w:author="Xavier Hoenner" w:date="2016-02-24T17:19:00Z">
        <w:r w:rsidDel="00983F04">
          <w:rPr>
            <w:u w:val="none"/>
          </w:rPr>
          <w:delText>_NRS_</w:delText>
        </w:r>
      </w:del>
      <w:r>
        <w:rPr>
          <w:u w:val="none"/>
        </w:rPr>
        <w:t>Real-Time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7EC372E" w14:textId="77777777" w:rsidR="00CC7541" w:rsidRDefault="00CC7541" w:rsidP="00CC7541"/>
    <w:p w14:paraId="1C0DBEF3" w14:textId="77777777" w:rsidR="00CC7541" w:rsidRDefault="00CC7541" w:rsidP="00CC754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56631E95" w14:textId="77777777" w:rsidR="00CC7541" w:rsidRDefault="00CC7541" w:rsidP="00CC7541">
      <w:pPr>
        <w:rPr>
          <w:u w:val="single"/>
        </w:rPr>
      </w:pPr>
    </w:p>
    <w:p w14:paraId="33991DB6" w14:textId="77777777" w:rsidR="00CC7541" w:rsidRDefault="00CC7541" w:rsidP="00CC754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08"/>
      </w:tblGrid>
      <w:tr w:rsidR="00CC7541" w14:paraId="31ED19CE" w14:textId="77777777" w:rsidTr="00CC7541">
        <w:tc>
          <w:tcPr>
            <w:tcW w:w="1271" w:type="dxa"/>
          </w:tcPr>
          <w:p w14:paraId="141591F5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A8D1862" w14:textId="78B30DC4" w:rsidR="00CC7541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CC7541" w:rsidRPr="003D503B">
              <w:rPr>
                <w:szCs w:val="24"/>
              </w:rPr>
              <w:t>.emii.org.au</w:t>
            </w:r>
            <w:proofErr w:type="gramEnd"/>
          </w:p>
        </w:tc>
      </w:tr>
      <w:tr w:rsidR="00CC7541" w14:paraId="16610F8C" w14:textId="77777777" w:rsidTr="00CC7541">
        <w:tc>
          <w:tcPr>
            <w:tcW w:w="1271" w:type="dxa"/>
          </w:tcPr>
          <w:p w14:paraId="7003C222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3B8B6F" w14:textId="08241496" w:rsidR="00CC7541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C7541" w14:paraId="06FE2A94" w14:textId="77777777" w:rsidTr="00CC7541">
        <w:tc>
          <w:tcPr>
            <w:tcW w:w="1271" w:type="dxa"/>
          </w:tcPr>
          <w:p w14:paraId="249E28C1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28E451C" w14:textId="235D19FD" w:rsidR="00CC7541" w:rsidRPr="003D503B" w:rsidRDefault="00CC7541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A016A4">
              <w:rPr>
                <w:szCs w:val="24"/>
              </w:rPr>
              <w:t>ing</w:t>
            </w:r>
            <w:proofErr w:type="gramEnd"/>
          </w:p>
        </w:tc>
      </w:tr>
      <w:tr w:rsidR="00CC7541" w14:paraId="623BD95C" w14:textId="77777777" w:rsidTr="00CC7541">
        <w:tc>
          <w:tcPr>
            <w:tcW w:w="1271" w:type="dxa"/>
          </w:tcPr>
          <w:p w14:paraId="5FB4165A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CA6971" w14:textId="63BDCD11" w:rsidR="00CC7541" w:rsidRPr="003D503B" w:rsidRDefault="00CC7541" w:rsidP="00983F0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del w:id="152" w:author="Xavier Hoenner" w:date="2016-02-24T17:20:00Z">
              <w:r w:rsidDel="00983F04">
                <w:rPr>
                  <w:szCs w:val="24"/>
                </w:rPr>
                <w:delText>nrs_realtime</w:delText>
              </w:r>
            </w:del>
            <w:ins w:id="153" w:author="Xavier Hoenner" w:date="2016-02-24T17:20:00Z">
              <w:r w:rsidR="00983F04">
                <w:rPr>
                  <w:szCs w:val="24"/>
                </w:rPr>
                <w:t>rt</w:t>
              </w:r>
            </w:ins>
            <w:r>
              <w:rPr>
                <w:szCs w:val="24"/>
              </w:rPr>
              <w:t>_data_summary_view</w:t>
            </w:r>
            <w:proofErr w:type="spellEnd"/>
          </w:p>
        </w:tc>
      </w:tr>
    </w:tbl>
    <w:p w14:paraId="2D0E78F0" w14:textId="77777777" w:rsidR="00CC7541" w:rsidRDefault="00CC7541" w:rsidP="00CC7541"/>
    <w:p w14:paraId="1F4252DA" w14:textId="77777777" w:rsidR="00CC7541" w:rsidRDefault="00CC7541" w:rsidP="00CC7541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E71297F" w14:textId="77777777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</w:t>
      </w:r>
      <w:proofErr w:type="spellStart"/>
      <w:r>
        <w:t>site_name</w:t>
      </w:r>
      <w:proofErr w:type="spellEnd"/>
      <w:r>
        <w:t>’.</w:t>
      </w:r>
    </w:p>
    <w:p w14:paraId="6651BEBB" w14:textId="77777777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No grouping required.</w:t>
      </w:r>
    </w:p>
    <w:p w14:paraId="690F04B7" w14:textId="6B36860C" w:rsidR="00CC7541" w:rsidRDefault="00CC7541" w:rsidP="00CC754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sites, quality controlled datasets, along with the temporal and depth range</w:t>
      </w:r>
      <w:r w:rsidRPr="00EC6CCC">
        <w:t xml:space="preserve">. </w:t>
      </w:r>
      <w:r w:rsidRPr="00EA7AB8">
        <w:rPr>
          <w:i/>
        </w:rPr>
        <w:t>Use the following view: ‘</w:t>
      </w:r>
      <w:proofErr w:type="spellStart"/>
      <w:r w:rsidRPr="00EA7AB8">
        <w:rPr>
          <w:i/>
        </w:rPr>
        <w:t>totals_view</w:t>
      </w:r>
      <w:proofErr w:type="spellEnd"/>
      <w:r w:rsidRPr="00EA7AB8">
        <w:rPr>
          <w:i/>
        </w:rPr>
        <w:t>’; filter by: ‘facility’ = ‘</w:t>
      </w:r>
      <w:r>
        <w:rPr>
          <w:i/>
        </w:rPr>
        <w:t>ANMN’, ‘</w:t>
      </w:r>
      <w:proofErr w:type="spellStart"/>
      <w:r>
        <w:rPr>
          <w:i/>
        </w:rPr>
        <w:t>subfacility</w:t>
      </w:r>
      <w:proofErr w:type="spellEnd"/>
      <w:r>
        <w:rPr>
          <w:i/>
        </w:rPr>
        <w:t>’ = ‘NRS - Real-Time’</w:t>
      </w:r>
      <w:r w:rsidRPr="00EA7AB8">
        <w:rPr>
          <w:i/>
        </w:rPr>
        <w:t>.</w:t>
      </w:r>
    </w:p>
    <w:p w14:paraId="0034D932" w14:textId="25C1661C" w:rsidR="00CC7541" w:rsidRDefault="00CC7541" w:rsidP="00CC7541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sites 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</w:t>
      </w:r>
      <w:r w:rsidRPr="00EC6CCC">
        <w:rPr>
          <w:b/>
          <w:i/>
        </w:rPr>
        <w:t>: XX</w:t>
      </w:r>
      <w:r w:rsidR="007D0A7B">
        <w:rPr>
          <w:b/>
          <w:i/>
        </w:rPr>
        <w:br/>
      </w:r>
      <w:r w:rsidR="007D0A7B" w:rsidRPr="00EC6CCC">
        <w:rPr>
          <w:b/>
          <w:i/>
        </w:rPr>
        <w:t xml:space="preserve">Total </w:t>
      </w:r>
      <w:r w:rsidR="007D0A7B">
        <w:rPr>
          <w:b/>
          <w:i/>
        </w:rPr>
        <w:t>n</w:t>
      </w:r>
      <w:r w:rsidR="007D0A7B" w:rsidRPr="00EC6CCC">
        <w:rPr>
          <w:b/>
          <w:i/>
        </w:rPr>
        <w:t xml:space="preserve">umber of </w:t>
      </w:r>
      <w:r w:rsidR="007D0A7B">
        <w:rPr>
          <w:b/>
          <w:i/>
        </w:rPr>
        <w:t>sensors (‘</w:t>
      </w:r>
      <w:proofErr w:type="spellStart"/>
      <w:r w:rsidR="007D0A7B">
        <w:rPr>
          <w:b/>
          <w:i/>
        </w:rPr>
        <w:t>no_instruments</w:t>
      </w:r>
      <w:proofErr w:type="spellEnd"/>
      <w:r w:rsidR="007D0A7B">
        <w:rPr>
          <w:b/>
          <w:i/>
        </w:rPr>
        <w:t>’)</w:t>
      </w:r>
      <w:r w:rsidR="007D0A7B" w:rsidRPr="00EC6CCC">
        <w:rPr>
          <w:b/>
          <w:i/>
        </w:rPr>
        <w:t>: XX</w:t>
      </w:r>
      <w:r>
        <w:rPr>
          <w:b/>
          <w:i/>
        </w:rPr>
        <w:br/>
        <w:t>Total number of quality controlled datasets (‘</w:t>
      </w:r>
      <w:proofErr w:type="spellStart"/>
      <w:r>
        <w:rPr>
          <w:b/>
          <w:i/>
        </w:rPr>
        <w:t>no_data</w:t>
      </w:r>
      <w:proofErr w:type="spellEnd"/>
      <w:r>
        <w:rPr>
          <w:b/>
          <w:i/>
        </w:rPr>
        <w:t>’): XX</w:t>
      </w:r>
      <w:r w:rsidR="001A674E">
        <w:rPr>
          <w:b/>
          <w:i/>
        </w:rPr>
        <w:br/>
        <w:t>Total number of non quality controlled datasets (‘no_data_2’): XX</w:t>
      </w:r>
      <w:r>
        <w:rPr>
          <w:b/>
          <w:i/>
        </w:rPr>
        <w:br/>
        <w:t>Temporal range (‘</w:t>
      </w:r>
      <w:proofErr w:type="spellStart"/>
      <w:r>
        <w:rPr>
          <w:b/>
          <w:i/>
        </w:rPr>
        <w:t>temporal_range</w:t>
      </w:r>
      <w:proofErr w:type="spellEnd"/>
      <w:r>
        <w:rPr>
          <w:b/>
          <w:i/>
        </w:rPr>
        <w:t>’): XX</w:t>
      </w:r>
      <w:r>
        <w:rPr>
          <w:b/>
          <w:i/>
        </w:rPr>
        <w:br/>
        <w:t>Depth range (‘</w:t>
      </w:r>
      <w:proofErr w:type="spellStart"/>
      <w:r>
        <w:rPr>
          <w:b/>
          <w:i/>
        </w:rPr>
        <w:t>depth_range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</w:p>
    <w:p w14:paraId="067CF82F" w14:textId="16C7ED02" w:rsidR="00CC7541" w:rsidRDefault="00CC7541" w:rsidP="00CC754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Site name: </w:t>
      </w:r>
      <w:r w:rsidR="00F07203" w:rsidRPr="00523C6C">
        <w:t xml:space="preserve">Name </w:t>
      </w:r>
      <w:r w:rsidR="00F07203">
        <w:t xml:space="preserve">of </w:t>
      </w:r>
      <w:del w:id="154" w:author="Xavier Hoenner" w:date="2016-02-24T17:20:00Z">
        <w:r w:rsidR="00F07203" w:rsidDel="00983F04">
          <w:delText xml:space="preserve">NRS </w:delText>
        </w:r>
      </w:del>
      <w:r w:rsidR="00F07203">
        <w:t>mooring</w:t>
      </w:r>
      <w:del w:id="155" w:author="Xavier Hoenner" w:date="2016-02-24T17:21:00Z">
        <w:r w:rsidR="00F07203" w:rsidDel="00983F04">
          <w:delText>s</w:delText>
        </w:r>
      </w:del>
      <w:r w:rsidR="00F07203">
        <w:t xml:space="preserve"> site.</w:t>
      </w:r>
      <w:r w:rsidR="00A91510">
        <w:br/>
      </w:r>
      <w:r w:rsidR="00A91510">
        <w:rPr>
          <w:b/>
        </w:rPr>
        <w:t xml:space="preserve"># </w:t>
      </w:r>
      <w:proofErr w:type="gramStart"/>
      <w:r w:rsidR="00A91510">
        <w:rPr>
          <w:b/>
        </w:rPr>
        <w:t>sensors</w:t>
      </w:r>
      <w:proofErr w:type="gramEnd"/>
      <w:r w:rsidR="00A91510" w:rsidRPr="006B3C3D">
        <w:t xml:space="preserve">: </w:t>
      </w:r>
      <w:r w:rsidR="00A91510">
        <w:t xml:space="preserve">Number of </w:t>
      </w:r>
      <w:ins w:id="156" w:author="Xavier Hoenner" w:date="2016-02-24T17:22:00Z">
        <w:r w:rsidR="00983F04">
          <w:t>instruments/</w:t>
        </w:r>
      </w:ins>
      <w:r w:rsidR="00A91510">
        <w:t>sensors that have been deployed at each site.</w:t>
      </w:r>
      <w:r>
        <w:br/>
      </w:r>
      <w:r>
        <w:rPr>
          <w:b/>
        </w:rPr>
        <w:t xml:space="preserve"># </w:t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Number of quality controlled data</w:t>
      </w:r>
      <w:r w:rsidR="00A91510">
        <w:t>sets</w:t>
      </w:r>
      <w:r>
        <w:t xml:space="preserve"> </w:t>
      </w:r>
      <w:r w:rsidR="00A91510">
        <w:t>for each site</w:t>
      </w:r>
      <w:r>
        <w:t>.</w:t>
      </w:r>
      <w:r w:rsidR="00F236CD">
        <w:br/>
      </w:r>
      <w:r w:rsidR="00F236CD">
        <w:rPr>
          <w:b/>
        </w:rPr>
        <w:t xml:space="preserve"># </w:t>
      </w:r>
      <w:proofErr w:type="gramStart"/>
      <w:r w:rsidR="00F236CD">
        <w:rPr>
          <w:b/>
        </w:rPr>
        <w:t>non</w:t>
      </w:r>
      <w:proofErr w:type="gramEnd"/>
      <w:r w:rsidR="00F236CD">
        <w:rPr>
          <w:b/>
        </w:rPr>
        <w:t xml:space="preserve"> </w:t>
      </w:r>
      <w:proofErr w:type="spellStart"/>
      <w:r w:rsidR="00F236CD">
        <w:rPr>
          <w:b/>
        </w:rPr>
        <w:t>QC’d</w:t>
      </w:r>
      <w:proofErr w:type="spellEnd"/>
      <w:r w:rsidR="00F236CD">
        <w:rPr>
          <w:b/>
        </w:rPr>
        <w:t xml:space="preserve"> data</w:t>
      </w:r>
      <w:r w:rsidR="00F236CD" w:rsidRPr="006B3C3D">
        <w:t xml:space="preserve">: </w:t>
      </w:r>
      <w:r w:rsidR="00F236CD">
        <w:t>Number of non quality controlled datasets for each site.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earliest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latest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6D0108">
        <w:rPr>
          <w:b/>
        </w:rPr>
        <w:t xml:space="preserve"># </w:t>
      </w:r>
      <w:proofErr w:type="gramStart"/>
      <w:r w:rsidR="006D0108">
        <w:rPr>
          <w:b/>
        </w:rPr>
        <w:t>days</w:t>
      </w:r>
      <w:proofErr w:type="gramEnd"/>
      <w:r w:rsidR="006D0108">
        <w:rPr>
          <w:b/>
        </w:rPr>
        <w:t xml:space="preserve"> of data (range)</w:t>
      </w:r>
      <w:r w:rsidRPr="00ED7666">
        <w:t xml:space="preserve">: </w:t>
      </w:r>
      <w:r w:rsidR="006D0108"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="006D0108">
        <w:t xml:space="preserve"> (minimum – maximum)</w:t>
      </w:r>
      <w:r w:rsidRPr="00ED7666">
        <w:t>.</w:t>
      </w:r>
      <w:r w:rsidRPr="00ED7666">
        <w:br/>
      </w:r>
      <w:ins w:id="157" w:author="Xavier Hoenner" w:date="2016-06-02T15:53:00Z">
        <w:r w:rsidR="005170B8">
          <w:rPr>
            <w:b/>
          </w:rPr>
          <w:t>National Mooring Network</w:t>
        </w:r>
        <w:r w:rsidR="005170B8">
          <w:t xml:space="preserve">: </w:t>
        </w:r>
        <w:r w:rsidR="005170B8" w:rsidRPr="001A768D">
          <w:t>http://imos.org.au/nationalmooringnetwork.html</w:t>
        </w:r>
        <w:r w:rsidR="005170B8">
          <w:t>.</w:t>
        </w:r>
        <w:r w:rsidR="005170B8">
          <w:br/>
        </w:r>
        <w:r w:rsidR="005170B8" w:rsidRPr="005B1AF1">
          <w:rPr>
            <w:b/>
          </w:rPr>
          <w:t>National Reference Stations</w:t>
        </w:r>
        <w:r w:rsidR="005170B8">
          <w:t xml:space="preserve">: </w:t>
        </w:r>
        <w:r w:rsidR="005170B8">
          <w:fldChar w:fldCharType="begin"/>
        </w:r>
        <w:r w:rsidR="005170B8">
          <w:instrText xml:space="preserve"> HYPERLINK "http://imos.org.au/nrs.html" </w:instrText>
        </w:r>
        <w:r w:rsidR="005170B8">
          <w:fldChar w:fldCharType="separate"/>
        </w:r>
        <w:r w:rsidR="005170B8">
          <w:rPr>
            <w:rStyle w:val="Hyperlink"/>
          </w:rPr>
          <w:t>http://imos.org.au/nrs.html</w:t>
        </w:r>
        <w:r w:rsidR="005170B8">
          <w:fldChar w:fldCharType="end"/>
        </w:r>
        <w:r w:rsidR="005170B8">
          <w:t>.</w:t>
        </w:r>
      </w:ins>
      <w:del w:id="158" w:author="Xavier Hoenner" w:date="2016-06-02T15:53:00Z">
        <w:r w:rsidDel="005170B8">
          <w:rPr>
            <w:b/>
          </w:rPr>
          <w:delText xml:space="preserve">ANMN: </w:delText>
        </w:r>
      </w:del>
      <w:del w:id="159" w:author="Xavier Hoenner" w:date="2016-06-02T15:34:00Z">
        <w:r w:rsidDel="00FE1F46">
          <w:delText>Australian National Mooring Network</w:delText>
        </w:r>
      </w:del>
      <w:del w:id="160" w:author="Xavier Hoenner" w:date="2016-06-02T15:53:00Z">
        <w:r w:rsidDel="005170B8">
          <w:delText xml:space="preserve">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"http://imos.org.au/anmn.html" </w:delInstrText>
        </w:r>
        <w:r w:rsidR="001A768D" w:rsidDel="005170B8">
          <w:fldChar w:fldCharType="separate"/>
        </w:r>
        <w:r w:rsidRPr="00FE6A07" w:rsidDel="005170B8">
          <w:rPr>
            <w:rStyle w:val="Hyperlink"/>
          </w:rPr>
          <w:delText>http://imos.org.au/anmn.html</w:delText>
        </w:r>
        <w:r w:rsidR="001A768D" w:rsidDel="005170B8">
          <w:rPr>
            <w:rStyle w:val="Hyperlink"/>
          </w:rPr>
          <w:fldChar w:fldCharType="end"/>
        </w:r>
        <w:r w:rsidDel="005170B8">
          <w:delText>).</w:delText>
        </w:r>
        <w:r w:rsidDel="005170B8">
          <w:br/>
        </w:r>
        <w:r w:rsidDel="005170B8">
          <w:rPr>
            <w:b/>
          </w:rPr>
          <w:delText>NRS</w:delText>
        </w:r>
        <w:r w:rsidRPr="0070643C" w:rsidDel="005170B8">
          <w:delText xml:space="preserve">: </w:delText>
        </w:r>
        <w:r w:rsidDel="005170B8">
          <w:delText>National Reference Stations (</w:delText>
        </w:r>
        <w:r w:rsidR="001A768D" w:rsidDel="005170B8">
          <w:fldChar w:fldCharType="begin"/>
        </w:r>
        <w:r w:rsidR="001A768D" w:rsidDel="005170B8">
          <w:delInstrText xml:space="preserve"> HYPERLINK "http://imos.org.au/anmn_instrumentation.html" </w:delInstrText>
        </w:r>
        <w:r w:rsidR="001A768D" w:rsidDel="005170B8">
          <w:fldChar w:fldCharType="separate"/>
        </w:r>
        <w:r w:rsidRPr="001C4E00" w:rsidDel="005170B8">
          <w:rPr>
            <w:rStyle w:val="Hyperlink"/>
          </w:rPr>
          <w:delText>http://imos.org.au/anmn_instrumentation.html</w:delText>
        </w:r>
        <w:r w:rsidR="001A768D" w:rsidDel="005170B8">
          <w:rPr>
            <w:rStyle w:val="Hyperlink"/>
          </w:rPr>
          <w:fldChar w:fldCharType="end"/>
        </w:r>
        <w:r w:rsidDel="005170B8">
          <w:delText>).</w:delText>
        </w:r>
      </w:del>
    </w:p>
    <w:p w14:paraId="0349CC37" w14:textId="77777777" w:rsidR="00CC7541" w:rsidRDefault="00CC7541" w:rsidP="00CC7541"/>
    <w:p w14:paraId="412C111D" w14:textId="77777777" w:rsidR="00CC7541" w:rsidRDefault="00CC7541" w:rsidP="00CC7541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11"/>
        <w:gridCol w:w="1296"/>
        <w:gridCol w:w="1225"/>
        <w:gridCol w:w="1660"/>
        <w:gridCol w:w="1343"/>
        <w:gridCol w:w="1187"/>
        <w:gridCol w:w="1420"/>
      </w:tblGrid>
      <w:tr w:rsidR="006D0108" w14:paraId="62BBEF9C" w14:textId="77777777" w:rsidTr="00F65719">
        <w:trPr>
          <w:jc w:val="center"/>
        </w:trPr>
        <w:tc>
          <w:tcPr>
            <w:tcW w:w="628" w:type="pct"/>
            <w:vAlign w:val="center"/>
          </w:tcPr>
          <w:p w14:paraId="529962DD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site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20" w:type="pct"/>
            <w:vAlign w:val="center"/>
          </w:tcPr>
          <w:p w14:paraId="085BB15C" w14:textId="141BFF8F" w:rsidR="007D0A7B" w:rsidRDefault="007D0A7B" w:rsidP="00F73567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_channels</w:t>
            </w:r>
            <w:proofErr w:type="spellEnd"/>
          </w:p>
        </w:tc>
        <w:tc>
          <w:tcPr>
            <w:tcW w:w="695" w:type="pct"/>
            <w:vAlign w:val="center"/>
          </w:tcPr>
          <w:p w14:paraId="3F5B6A42" w14:textId="746CADFD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_qc_data</w:t>
            </w:r>
            <w:proofErr w:type="spellEnd"/>
          </w:p>
        </w:tc>
        <w:tc>
          <w:tcPr>
            <w:tcW w:w="744" w:type="pct"/>
            <w:vAlign w:val="center"/>
          </w:tcPr>
          <w:p w14:paraId="31084D61" w14:textId="4623F26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_non_qc_data</w:t>
            </w:r>
            <w:proofErr w:type="spellEnd"/>
          </w:p>
        </w:tc>
        <w:tc>
          <w:tcPr>
            <w:tcW w:w="762" w:type="pct"/>
            <w:vAlign w:val="center"/>
          </w:tcPr>
          <w:p w14:paraId="268D4F31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2" w:type="pct"/>
            <w:vAlign w:val="center"/>
          </w:tcPr>
          <w:p w14:paraId="1623D32F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378" w:type="pct"/>
            <w:vAlign w:val="center"/>
          </w:tcPr>
          <w:p w14:paraId="77697761" w14:textId="6C16B06E" w:rsidR="007D0A7B" w:rsidRDefault="006D0108" w:rsidP="00CC7541">
            <w:pPr>
              <w:jc w:val="center"/>
              <w:rPr>
                <w:b/>
              </w:rPr>
            </w:pPr>
            <w:proofErr w:type="spellStart"/>
            <w:proofErr w:type="gramStart"/>
            <w:r w:rsidRPr="006D0108">
              <w:rPr>
                <w:b/>
              </w:rPr>
              <w:t>no</w:t>
            </w:r>
            <w:proofErr w:type="gramEnd"/>
            <w:r w:rsidRPr="006D0108">
              <w:rPr>
                <w:b/>
              </w:rPr>
              <w:t>_data_days</w:t>
            </w:r>
            <w:proofErr w:type="spellEnd"/>
          </w:p>
        </w:tc>
      </w:tr>
      <w:tr w:rsidR="006D0108" w14:paraId="13E051F9" w14:textId="77777777" w:rsidTr="00F65719">
        <w:trPr>
          <w:jc w:val="center"/>
        </w:trPr>
        <w:tc>
          <w:tcPr>
            <w:tcW w:w="628" w:type="pct"/>
            <w:vAlign w:val="center"/>
          </w:tcPr>
          <w:p w14:paraId="5EE42BC8" w14:textId="77777777" w:rsidR="007D0A7B" w:rsidRDefault="007D0A7B" w:rsidP="00CC7541">
            <w:pPr>
              <w:jc w:val="center"/>
            </w:pPr>
            <w:r>
              <w:t>Site name</w:t>
            </w:r>
          </w:p>
        </w:tc>
        <w:tc>
          <w:tcPr>
            <w:tcW w:w="120" w:type="pct"/>
            <w:vAlign w:val="center"/>
          </w:tcPr>
          <w:p w14:paraId="3165DF4C" w14:textId="190A522C" w:rsidR="007D0A7B" w:rsidRDefault="007D0A7B" w:rsidP="00F73567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</w:p>
        </w:tc>
        <w:tc>
          <w:tcPr>
            <w:tcW w:w="695" w:type="pct"/>
            <w:vAlign w:val="center"/>
          </w:tcPr>
          <w:p w14:paraId="56976926" w14:textId="40AFC002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r>
              <w:t xml:space="preserve"># </w:t>
            </w: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744" w:type="pct"/>
            <w:vAlign w:val="center"/>
          </w:tcPr>
          <w:p w14:paraId="09A9CC98" w14:textId="3D7B5E7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non</w:t>
            </w:r>
            <w:proofErr w:type="gramEnd"/>
            <w:r>
              <w:t xml:space="preserve"> </w:t>
            </w: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762" w:type="pct"/>
            <w:vAlign w:val="center"/>
          </w:tcPr>
          <w:p w14:paraId="521AAB60" w14:textId="77777777" w:rsidR="007D0A7B" w:rsidRDefault="007D0A7B" w:rsidP="00CC7541">
            <w:pPr>
              <w:jc w:val="center"/>
            </w:pPr>
            <w:r>
              <w:t>Start</w:t>
            </w:r>
          </w:p>
        </w:tc>
        <w:tc>
          <w:tcPr>
            <w:tcW w:w="672" w:type="pct"/>
            <w:vAlign w:val="center"/>
          </w:tcPr>
          <w:p w14:paraId="642D58A4" w14:textId="77777777" w:rsidR="007D0A7B" w:rsidRDefault="007D0A7B" w:rsidP="00CC7541">
            <w:pPr>
              <w:jc w:val="center"/>
            </w:pPr>
            <w:r>
              <w:t>End</w:t>
            </w:r>
          </w:p>
        </w:tc>
        <w:tc>
          <w:tcPr>
            <w:tcW w:w="1378" w:type="pct"/>
            <w:vAlign w:val="center"/>
          </w:tcPr>
          <w:p w14:paraId="3AAE7275" w14:textId="6B97C9DB" w:rsidR="007D0A7B" w:rsidRDefault="006D0108" w:rsidP="00F73567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6D0108" w14:paraId="44414E25" w14:textId="77777777" w:rsidTr="007D0A7B">
        <w:trPr>
          <w:jc w:val="center"/>
        </w:trPr>
        <w:tc>
          <w:tcPr>
            <w:tcW w:w="628" w:type="pct"/>
            <w:vAlign w:val="center"/>
          </w:tcPr>
          <w:p w14:paraId="1FB58A43" w14:textId="77777777" w:rsidR="007D0A7B" w:rsidRDefault="007D0A7B" w:rsidP="00CC7541">
            <w:pPr>
              <w:jc w:val="center"/>
            </w:pPr>
          </w:p>
        </w:tc>
        <w:tc>
          <w:tcPr>
            <w:tcW w:w="120" w:type="pct"/>
          </w:tcPr>
          <w:p w14:paraId="6C908253" w14:textId="77777777" w:rsidR="007D0A7B" w:rsidRDefault="007D0A7B" w:rsidP="00CC7541">
            <w:pPr>
              <w:jc w:val="center"/>
            </w:pPr>
          </w:p>
        </w:tc>
        <w:tc>
          <w:tcPr>
            <w:tcW w:w="695" w:type="pct"/>
          </w:tcPr>
          <w:p w14:paraId="58B20CCD" w14:textId="2C3446E5" w:rsidR="007D0A7B" w:rsidRDefault="007D0A7B" w:rsidP="00CC7541">
            <w:pPr>
              <w:jc w:val="center"/>
            </w:pPr>
          </w:p>
        </w:tc>
        <w:tc>
          <w:tcPr>
            <w:tcW w:w="744" w:type="pct"/>
          </w:tcPr>
          <w:p w14:paraId="41A2058A" w14:textId="77777777" w:rsidR="007D0A7B" w:rsidRDefault="007D0A7B" w:rsidP="00CC7541">
            <w:pPr>
              <w:jc w:val="center"/>
            </w:pPr>
          </w:p>
        </w:tc>
        <w:tc>
          <w:tcPr>
            <w:tcW w:w="762" w:type="pct"/>
            <w:vAlign w:val="center"/>
          </w:tcPr>
          <w:p w14:paraId="7FBB5CA4" w14:textId="77777777" w:rsidR="007D0A7B" w:rsidRDefault="007D0A7B" w:rsidP="00CC7541">
            <w:pPr>
              <w:jc w:val="center"/>
            </w:pPr>
          </w:p>
        </w:tc>
        <w:tc>
          <w:tcPr>
            <w:tcW w:w="672" w:type="pct"/>
            <w:vAlign w:val="center"/>
          </w:tcPr>
          <w:p w14:paraId="51DDF3CB" w14:textId="77777777" w:rsidR="007D0A7B" w:rsidRDefault="007D0A7B" w:rsidP="00CC7541">
            <w:pPr>
              <w:jc w:val="center"/>
            </w:pPr>
          </w:p>
        </w:tc>
        <w:tc>
          <w:tcPr>
            <w:tcW w:w="1378" w:type="pct"/>
            <w:vAlign w:val="center"/>
          </w:tcPr>
          <w:p w14:paraId="4ADE8218" w14:textId="77777777" w:rsidR="007D0A7B" w:rsidRDefault="007D0A7B" w:rsidP="00CC7541">
            <w:pPr>
              <w:jc w:val="center"/>
            </w:pPr>
          </w:p>
        </w:tc>
      </w:tr>
    </w:tbl>
    <w:p w14:paraId="185FA781" w14:textId="77777777" w:rsidR="00CC7541" w:rsidRPr="00580B53" w:rsidRDefault="00CC7541" w:rsidP="00CC7541"/>
    <w:p w14:paraId="28A9ACF9" w14:textId="77777777" w:rsidR="00CC7541" w:rsidRDefault="00CC7541" w:rsidP="00CC7541">
      <w:pPr>
        <w:pStyle w:val="Heading2"/>
      </w:pPr>
      <w:r>
        <w:t>5</w:t>
      </w:r>
      <w:r w:rsidRPr="00E123F0">
        <w:t>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05D8D46" w14:textId="2CEB4B04" w:rsidR="00CC7541" w:rsidRDefault="00CC7541" w:rsidP="00CC7541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F07203" w:rsidRPr="00F07203">
        <w:rPr>
          <w:u w:val="none"/>
        </w:rPr>
        <w:t xml:space="preserve"> </w:t>
      </w:r>
      <w:del w:id="161" w:author="Xavier Hoenner" w:date="2016-06-02T14:33:00Z">
        <w:r w:rsidR="00F07203" w:rsidDel="001A768D">
          <w:rPr>
            <w:u w:val="none"/>
          </w:rPr>
          <w:delText>ANMN_</w:delText>
        </w:r>
      </w:del>
      <w:proofErr w:type="spellStart"/>
      <w:ins w:id="162" w:author="Xavier Hoenner" w:date="2016-06-02T14:33:00Z">
        <w:r w:rsidR="001A768D">
          <w:rPr>
            <w:u w:val="none"/>
          </w:rPr>
          <w:t>NationalMooringNetwork_</w:t>
        </w:r>
      </w:ins>
      <w:del w:id="163" w:author="Xavier Hoenner" w:date="2016-02-24T17:20:00Z">
        <w:r w:rsidR="00F07203" w:rsidDel="00983F04">
          <w:rPr>
            <w:u w:val="none"/>
          </w:rPr>
          <w:delText>NRS_</w:delText>
        </w:r>
      </w:del>
      <w:r w:rsidR="00F07203">
        <w:rPr>
          <w:u w:val="none"/>
        </w:rPr>
        <w:t>Real-Time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0016E79" w14:textId="77777777" w:rsidR="00CC7541" w:rsidRDefault="00CC7541" w:rsidP="00CC7541"/>
    <w:p w14:paraId="01F81311" w14:textId="77777777" w:rsidR="00CC7541" w:rsidRPr="0011784D" w:rsidRDefault="00CC7541" w:rsidP="00CC7541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5003770" w14:textId="77777777" w:rsidR="00CC7541" w:rsidRDefault="00CC7541" w:rsidP="00CC7541">
      <w:pPr>
        <w:rPr>
          <w:u w:val="single"/>
        </w:rPr>
      </w:pPr>
    </w:p>
    <w:p w14:paraId="145B8960" w14:textId="77777777" w:rsidR="00CC7541" w:rsidRDefault="00CC7541" w:rsidP="00CC7541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47"/>
      </w:tblGrid>
      <w:tr w:rsidR="00A016A4" w14:paraId="408E7D20" w14:textId="77777777" w:rsidTr="00A016A4">
        <w:tc>
          <w:tcPr>
            <w:tcW w:w="1271" w:type="dxa"/>
          </w:tcPr>
          <w:p w14:paraId="16B1EF82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433E1A94" w14:textId="5982FBE1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A016A4" w14:paraId="01BA6D29" w14:textId="77777777" w:rsidTr="00A016A4">
        <w:tc>
          <w:tcPr>
            <w:tcW w:w="1271" w:type="dxa"/>
          </w:tcPr>
          <w:p w14:paraId="35631AE7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360BE76F" w14:textId="1105C5FA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A016A4" w14:paraId="06E136A6" w14:textId="77777777" w:rsidTr="00A016A4">
        <w:tc>
          <w:tcPr>
            <w:tcW w:w="1271" w:type="dxa"/>
          </w:tcPr>
          <w:p w14:paraId="67FA7D95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0FB0A61C" w14:textId="2588B621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C7541" w14:paraId="46AB75F4" w14:textId="77777777" w:rsidTr="00A016A4">
        <w:tc>
          <w:tcPr>
            <w:tcW w:w="1271" w:type="dxa"/>
          </w:tcPr>
          <w:p w14:paraId="08FA33CF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01A233D7" w14:textId="0F54E52F" w:rsidR="00CC7541" w:rsidRPr="003D503B" w:rsidRDefault="00F07203" w:rsidP="00983F0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del w:id="164" w:author="Xavier Hoenner" w:date="2016-02-24T17:20:00Z">
              <w:r w:rsidDel="00983F04">
                <w:rPr>
                  <w:szCs w:val="24"/>
                </w:rPr>
                <w:delText>nrs_realtime</w:delText>
              </w:r>
            </w:del>
            <w:ins w:id="165" w:author="Xavier Hoenner" w:date="2016-02-24T17:20:00Z">
              <w:r w:rsidR="00983F04">
                <w:rPr>
                  <w:szCs w:val="24"/>
                </w:rPr>
                <w:t>rt</w:t>
              </w:r>
            </w:ins>
            <w:r w:rsidR="00CC7541">
              <w:rPr>
                <w:szCs w:val="24"/>
              </w:rPr>
              <w:t>_all_deployments_view</w:t>
            </w:r>
            <w:proofErr w:type="spellEnd"/>
          </w:p>
        </w:tc>
      </w:tr>
    </w:tbl>
    <w:p w14:paraId="3AD8E9FC" w14:textId="77777777" w:rsidR="00CC7541" w:rsidRDefault="00CC7541" w:rsidP="00CC7541"/>
    <w:p w14:paraId="2E952D68" w14:textId="77777777" w:rsidR="00CC7541" w:rsidRDefault="00CC7541" w:rsidP="00CC7541">
      <w:r>
        <w:rPr>
          <w:u w:val="single"/>
        </w:rPr>
        <w:t xml:space="preserve">Filters: </w:t>
      </w:r>
      <w:r>
        <w:t>None, all filters have already been applied.</w:t>
      </w:r>
    </w:p>
    <w:p w14:paraId="2BFBC5D9" w14:textId="1C9521F9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4E1F237" w14:textId="2E0B5F94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 w:rsidR="0049710C">
        <w:t>channel_id</w:t>
      </w:r>
      <w:proofErr w:type="spellEnd"/>
      <w:r w:rsidR="0049710C">
        <w:t>’</w:t>
      </w:r>
      <w:r>
        <w:t>.</w:t>
      </w:r>
    </w:p>
    <w:p w14:paraId="6BFE40D6" w14:textId="2378F8FA" w:rsidR="007A2D59" w:rsidRDefault="00CC7541" w:rsidP="00F7356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del w:id="166" w:author="Xavier Hoenner" w:date="2016-02-24T17:21:00Z">
        <w:r w:rsidR="00F07203" w:rsidRPr="00523C6C" w:rsidDel="00983F04">
          <w:delText xml:space="preserve">NRS </w:delText>
        </w:r>
        <w:r w:rsidR="00F07203" w:rsidDel="00983F04">
          <w:delText>m</w:delText>
        </w:r>
      </w:del>
      <w:ins w:id="167" w:author="Xavier Hoenner" w:date="2016-02-24T17:21:00Z">
        <w:r w:rsidR="00983F04">
          <w:t>M</w:t>
        </w:r>
      </w:ins>
      <w:r w:rsidR="00F07203">
        <w:t>ooring</w:t>
      </w:r>
      <w:del w:id="168" w:author="Xavier Hoenner" w:date="2016-02-24T17:21:00Z">
        <w:r w:rsidR="00F07203" w:rsidDel="00983F04">
          <w:delText>s</w:delText>
        </w:r>
      </w:del>
      <w:r w:rsidR="00F07203">
        <w:t xml:space="preserve"> site name</w:t>
      </w:r>
      <w:r>
        <w:t>.</w:t>
      </w:r>
      <w:r>
        <w:br/>
      </w:r>
      <w:r>
        <w:rPr>
          <w:b/>
        </w:rPr>
        <w:t xml:space="preserve">Sub-headers: </w:t>
      </w:r>
      <w:ins w:id="169" w:author="Xavier Hoenner" w:date="2016-02-24T17:21:00Z">
        <w:r w:rsidR="00983F04" w:rsidRPr="00983F04">
          <w:t>Data category (when known) and instrument/sensor name</w:t>
        </w:r>
      </w:ins>
      <w:del w:id="170" w:author="Xavier Hoenner" w:date="2016-02-24T17:21:00Z">
        <w:r w:rsidR="0049710C" w:rsidDel="00983F04">
          <w:delText>Sensor code</w:delText>
        </w:r>
      </w:del>
      <w:r w:rsidR="00F07203">
        <w:t>.</w:t>
      </w:r>
      <w:r w:rsidR="0049710C" w:rsidDel="0049710C">
        <w:t xml:space="preserve"> </w:t>
      </w:r>
      <w:r>
        <w:br/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656CB">
        <w:rPr>
          <w:b/>
        </w:rPr>
        <w:t xml:space="preserve"># </w:t>
      </w:r>
      <w:proofErr w:type="gramStart"/>
      <w:r w:rsidR="005656CB">
        <w:rPr>
          <w:b/>
        </w:rPr>
        <w:t>days</w:t>
      </w:r>
      <w:proofErr w:type="gramEnd"/>
      <w:r w:rsidR="005656CB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171" w:author="Xavier Hoenner" w:date="2016-06-02T15:53:00Z">
        <w:r w:rsidR="00E244FB">
          <w:rPr>
            <w:b/>
          </w:rPr>
          <w:t>National Mooring Network</w:t>
        </w:r>
        <w:r w:rsidR="00E244FB">
          <w:t xml:space="preserve">: </w:t>
        </w:r>
        <w:r w:rsidR="00E244FB" w:rsidRPr="001A768D">
          <w:t>http://imos.org.au/nationalmooringnetwork.html</w:t>
        </w:r>
        <w:r w:rsidR="00E244FB">
          <w:t>.</w:t>
        </w:r>
        <w:r w:rsidR="00E244FB">
          <w:br/>
        </w:r>
        <w:r w:rsidR="00E244FB" w:rsidRPr="005B1AF1">
          <w:rPr>
            <w:b/>
          </w:rPr>
          <w:t>National Reference Stations</w:t>
        </w:r>
        <w:r w:rsidR="00E244FB">
          <w:t xml:space="preserve">: </w:t>
        </w:r>
        <w:r w:rsidR="00E244FB">
          <w:fldChar w:fldCharType="begin"/>
        </w:r>
        <w:r w:rsidR="00E244FB">
          <w:instrText xml:space="preserve"> HYPERLINK "http://imos.org.au/nrs.html" </w:instrText>
        </w:r>
        <w:r w:rsidR="00E244FB">
          <w:fldChar w:fldCharType="separate"/>
        </w:r>
        <w:r w:rsidR="00E244FB">
          <w:rPr>
            <w:rStyle w:val="Hyperlink"/>
          </w:rPr>
          <w:t>http://imos.org.au/nrs.html</w:t>
        </w:r>
        <w:r w:rsidR="00E244FB">
          <w:fldChar w:fldCharType="end"/>
        </w:r>
        <w:r w:rsidR="00E244FB">
          <w:t>.</w:t>
        </w:r>
      </w:ins>
      <w:del w:id="172" w:author="Xavier Hoenner" w:date="2016-06-02T15:53:00Z">
        <w:r w:rsidR="00F07203" w:rsidDel="00E244FB">
          <w:rPr>
            <w:b/>
          </w:rPr>
          <w:delText xml:space="preserve">ANMN: </w:delText>
        </w:r>
      </w:del>
      <w:del w:id="173" w:author="Xavier Hoenner" w:date="2016-06-02T15:34:00Z">
        <w:r w:rsidR="00F07203" w:rsidDel="00FE1F46">
          <w:delText>Australian National Mooring Network</w:delText>
        </w:r>
      </w:del>
      <w:del w:id="174" w:author="Xavier Hoenner" w:date="2016-06-02T15:53:00Z">
        <w:r w:rsidR="00F07203" w:rsidDel="00E244FB">
          <w:delText xml:space="preserve"> (</w:delText>
        </w:r>
        <w:r w:rsidR="001A768D" w:rsidDel="00E244FB">
          <w:fldChar w:fldCharType="begin"/>
        </w:r>
        <w:r w:rsidR="001A768D" w:rsidDel="00E244FB">
          <w:delInstrText xml:space="preserve"> HYPERLINK "http://imos.org.au/anmn.html" </w:delInstrText>
        </w:r>
        <w:r w:rsidR="001A768D" w:rsidDel="00E244FB">
          <w:fldChar w:fldCharType="separate"/>
        </w:r>
        <w:r w:rsidR="00F07203" w:rsidRPr="00FE6A07" w:rsidDel="00E244FB">
          <w:rPr>
            <w:rStyle w:val="Hyperlink"/>
          </w:rPr>
          <w:delText>http://imos.org.au/anmn.html</w:delText>
        </w:r>
        <w:r w:rsidR="001A768D" w:rsidDel="00E244FB">
          <w:rPr>
            <w:rStyle w:val="Hyperlink"/>
          </w:rPr>
          <w:fldChar w:fldCharType="end"/>
        </w:r>
        <w:r w:rsidR="00F07203" w:rsidDel="00E244FB">
          <w:delText>).</w:delText>
        </w:r>
        <w:r w:rsidR="00F07203" w:rsidDel="00E244FB">
          <w:br/>
        </w:r>
        <w:r w:rsidR="00F07203" w:rsidDel="00E244FB">
          <w:rPr>
            <w:b/>
          </w:rPr>
          <w:delText>NRS</w:delText>
        </w:r>
        <w:r w:rsidR="00F07203" w:rsidRPr="0070643C" w:rsidDel="00E244FB">
          <w:delText xml:space="preserve">: </w:delText>
        </w:r>
        <w:r w:rsidR="00F07203" w:rsidDel="00E244FB">
          <w:delText>National Reference Stations (</w:delText>
        </w:r>
        <w:r w:rsidR="001A768D" w:rsidDel="00E244FB">
          <w:fldChar w:fldCharType="begin"/>
        </w:r>
        <w:r w:rsidR="001A768D" w:rsidDel="00E244FB">
          <w:delInstrText xml:space="preserve"> HYPERLINK "http://imos.org.au/anmn_instrumentation.html" </w:delInstrText>
        </w:r>
        <w:r w:rsidR="001A768D" w:rsidDel="00E244FB">
          <w:fldChar w:fldCharType="separate"/>
        </w:r>
        <w:r w:rsidR="00F07203" w:rsidRPr="001C4E00" w:rsidDel="00E244FB">
          <w:rPr>
            <w:rStyle w:val="Hyperlink"/>
          </w:rPr>
          <w:delText>http://imos.org.au/anmn_instrumentation.html</w:delText>
        </w:r>
        <w:r w:rsidR="001A768D" w:rsidDel="00E244FB">
          <w:rPr>
            <w:rStyle w:val="Hyperlink"/>
          </w:rPr>
          <w:fldChar w:fldCharType="end"/>
        </w:r>
        <w:r w:rsidR="00F07203" w:rsidDel="00E244FB">
          <w:delText>).</w:delText>
        </w:r>
      </w:del>
    </w:p>
    <w:p w14:paraId="140A364D" w14:textId="77777777" w:rsidR="007A2D59" w:rsidRDefault="007A2D59" w:rsidP="00CC7541"/>
    <w:p w14:paraId="2CBBF0DB" w14:textId="77777777" w:rsidR="00CC7541" w:rsidRDefault="00CC7541" w:rsidP="00CC7541">
      <w:pPr>
        <w:pStyle w:val="Heading3"/>
      </w:pPr>
      <w:r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49710C" w14:paraId="72637D1E" w14:textId="77777777" w:rsidTr="00F73567">
        <w:trPr>
          <w:jc w:val="center"/>
        </w:trPr>
        <w:tc>
          <w:tcPr>
            <w:tcW w:w="1073" w:type="pct"/>
            <w:vAlign w:val="center"/>
          </w:tcPr>
          <w:p w14:paraId="2F060A0F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858" w:type="pct"/>
            <w:vAlign w:val="center"/>
          </w:tcPr>
          <w:p w14:paraId="15BCB54C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853" w:type="pct"/>
            <w:vAlign w:val="center"/>
          </w:tcPr>
          <w:p w14:paraId="0383E1E8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795" w:type="pct"/>
            <w:vAlign w:val="center"/>
          </w:tcPr>
          <w:p w14:paraId="757E24B8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421" w:type="pct"/>
            <w:vAlign w:val="center"/>
          </w:tcPr>
          <w:p w14:paraId="0353A3D4" w14:textId="77777777" w:rsidR="0049710C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9710C" w14:paraId="65567DC8" w14:textId="77777777" w:rsidTr="00F73567">
        <w:trPr>
          <w:jc w:val="center"/>
        </w:trPr>
        <w:tc>
          <w:tcPr>
            <w:tcW w:w="1073" w:type="pct"/>
            <w:vAlign w:val="center"/>
          </w:tcPr>
          <w:p w14:paraId="0BE62AA6" w14:textId="77777777" w:rsidR="0049710C" w:rsidRDefault="0049710C" w:rsidP="00CC7541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17FEDFF9" w14:textId="77777777" w:rsidR="0049710C" w:rsidRDefault="0049710C" w:rsidP="00CC7541">
            <w:pPr>
              <w:jc w:val="center"/>
            </w:pP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853" w:type="pct"/>
            <w:vAlign w:val="center"/>
          </w:tcPr>
          <w:p w14:paraId="27E319BE" w14:textId="77777777" w:rsidR="0049710C" w:rsidRDefault="0049710C" w:rsidP="00CC7541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4E5F5009" w14:textId="77777777" w:rsidR="0049710C" w:rsidRDefault="0049710C" w:rsidP="00CC7541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398E4415" w14:textId="6DF3EA20" w:rsidR="0049710C" w:rsidRDefault="005656CB" w:rsidP="00CC7541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9710C" w14:paraId="1F80F692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760680A7" w14:textId="6A545067" w:rsidR="0049710C" w:rsidRDefault="0049710C" w:rsidP="00CC7541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49710C" w14:paraId="67ACC66D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716C6D5F" w14:textId="0C39AAC5" w:rsidR="0049710C" w:rsidRDefault="0049710C" w:rsidP="00F73567">
            <w:r>
              <w:t>Sub-headers = ‘</w:t>
            </w:r>
            <w:proofErr w:type="spellStart"/>
            <w:r>
              <w:t>channel_id</w:t>
            </w:r>
            <w:proofErr w:type="spellEnd"/>
            <w:r>
              <w:t>’</w:t>
            </w:r>
          </w:p>
        </w:tc>
      </w:tr>
      <w:tr w:rsidR="0049710C" w14:paraId="4E89A917" w14:textId="77777777" w:rsidTr="0049710C">
        <w:trPr>
          <w:jc w:val="center"/>
        </w:trPr>
        <w:tc>
          <w:tcPr>
            <w:tcW w:w="1073" w:type="pct"/>
            <w:vAlign w:val="center"/>
          </w:tcPr>
          <w:p w14:paraId="37920447" w14:textId="77777777" w:rsidR="0049710C" w:rsidRDefault="0049710C" w:rsidP="00CC7541">
            <w:pPr>
              <w:jc w:val="center"/>
            </w:pPr>
          </w:p>
        </w:tc>
        <w:tc>
          <w:tcPr>
            <w:tcW w:w="858" w:type="pct"/>
            <w:vAlign w:val="center"/>
          </w:tcPr>
          <w:p w14:paraId="77BADC59" w14:textId="77777777" w:rsidR="0049710C" w:rsidRDefault="0049710C" w:rsidP="00CC7541">
            <w:pPr>
              <w:jc w:val="center"/>
            </w:pPr>
          </w:p>
        </w:tc>
        <w:tc>
          <w:tcPr>
            <w:tcW w:w="853" w:type="pct"/>
            <w:vAlign w:val="center"/>
          </w:tcPr>
          <w:p w14:paraId="56A44A40" w14:textId="77777777" w:rsidR="0049710C" w:rsidRDefault="0049710C" w:rsidP="00CC7541">
            <w:pPr>
              <w:jc w:val="center"/>
            </w:pPr>
          </w:p>
        </w:tc>
        <w:tc>
          <w:tcPr>
            <w:tcW w:w="795" w:type="pct"/>
            <w:vAlign w:val="center"/>
          </w:tcPr>
          <w:p w14:paraId="77C16645" w14:textId="77777777" w:rsidR="0049710C" w:rsidRDefault="0049710C" w:rsidP="00CC7541">
            <w:pPr>
              <w:jc w:val="center"/>
            </w:pPr>
          </w:p>
        </w:tc>
        <w:tc>
          <w:tcPr>
            <w:tcW w:w="1421" w:type="pct"/>
            <w:vAlign w:val="center"/>
          </w:tcPr>
          <w:p w14:paraId="517D49EB" w14:textId="77777777" w:rsidR="0049710C" w:rsidRDefault="0049710C" w:rsidP="00CC7541">
            <w:pPr>
              <w:jc w:val="center"/>
            </w:pPr>
          </w:p>
        </w:tc>
      </w:tr>
    </w:tbl>
    <w:p w14:paraId="65EC0DB5" w14:textId="77777777" w:rsidR="00694064" w:rsidRDefault="00694064" w:rsidP="00F73567"/>
    <w:p w14:paraId="79350CDB" w14:textId="77777777" w:rsidR="00CE4AFA" w:rsidRDefault="00CE4AFA" w:rsidP="00CE4AFA">
      <w:pPr>
        <w:pStyle w:val="Heading2"/>
      </w:pPr>
      <w:r>
        <w:t>5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33B224D" w14:textId="59A997EB" w:rsidR="00CE4AFA" w:rsidRDefault="00CE4AFA" w:rsidP="00CE4AFA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del w:id="175" w:author="Xavier Hoenner" w:date="2016-06-02T14:33:00Z">
        <w:r w:rsidDel="001A768D">
          <w:rPr>
            <w:u w:val="none"/>
          </w:rPr>
          <w:delText>ANMN_</w:delText>
        </w:r>
      </w:del>
      <w:proofErr w:type="spellStart"/>
      <w:ins w:id="176" w:author="Xavier Hoenner" w:date="2016-06-02T14:33:00Z">
        <w:r w:rsidR="001A768D">
          <w:rPr>
            <w:u w:val="none"/>
          </w:rPr>
          <w:t>NationalMooringNetwork_</w:t>
        </w:r>
      </w:ins>
      <w:del w:id="177" w:author="Xavier Hoenner" w:date="2016-02-24T17:22:00Z">
        <w:r w:rsidDel="00983F04">
          <w:rPr>
            <w:u w:val="none"/>
          </w:rPr>
          <w:delText>NRS_</w:delText>
        </w:r>
      </w:del>
      <w:r>
        <w:rPr>
          <w:u w:val="none"/>
        </w:rPr>
        <w:t>Real-Time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59126A0C" w14:textId="0E9F9774" w:rsidR="00CE4AFA" w:rsidRPr="0011784D" w:rsidRDefault="00CE4AFA" w:rsidP="00CE4AFA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27B2C9F" w14:textId="77777777" w:rsidR="00CE4AFA" w:rsidRDefault="00CE4AFA" w:rsidP="00CE4AFA">
      <w:pPr>
        <w:rPr>
          <w:u w:val="single"/>
        </w:rPr>
      </w:pPr>
    </w:p>
    <w:p w14:paraId="3A6B9692" w14:textId="77777777" w:rsidR="00CE4AFA" w:rsidRDefault="00CE4AFA" w:rsidP="00CE4AFA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47"/>
      </w:tblGrid>
      <w:tr w:rsidR="00CE4AFA" w14:paraId="52FE481B" w14:textId="77777777" w:rsidTr="001A768D">
        <w:tc>
          <w:tcPr>
            <w:tcW w:w="1271" w:type="dxa"/>
          </w:tcPr>
          <w:p w14:paraId="4C7C2B77" w14:textId="77777777" w:rsidR="00CE4AFA" w:rsidRPr="003D503B" w:rsidRDefault="00CE4AFA" w:rsidP="001A768D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529C588F" w14:textId="77777777" w:rsidR="00CE4AFA" w:rsidRPr="003D503B" w:rsidRDefault="00CE4AFA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E4AFA" w14:paraId="108F110F" w14:textId="77777777" w:rsidTr="001A768D">
        <w:tc>
          <w:tcPr>
            <w:tcW w:w="1271" w:type="dxa"/>
          </w:tcPr>
          <w:p w14:paraId="00210BB4" w14:textId="77777777" w:rsidR="00CE4AFA" w:rsidRPr="003D503B" w:rsidRDefault="00CE4AFA" w:rsidP="001A768D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0ECAAE58" w14:textId="77777777" w:rsidR="00CE4AFA" w:rsidRPr="003D503B" w:rsidRDefault="00CE4AFA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E4AFA" w14:paraId="6DAA84AB" w14:textId="77777777" w:rsidTr="001A768D">
        <w:tc>
          <w:tcPr>
            <w:tcW w:w="1271" w:type="dxa"/>
          </w:tcPr>
          <w:p w14:paraId="5B8E18F0" w14:textId="77777777" w:rsidR="00CE4AFA" w:rsidRPr="003D503B" w:rsidRDefault="00CE4AFA" w:rsidP="001A768D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755F8CD4" w14:textId="77777777" w:rsidR="00CE4AFA" w:rsidRPr="003D503B" w:rsidRDefault="00CE4AFA" w:rsidP="001A768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E4AFA" w14:paraId="3D9A7818" w14:textId="77777777" w:rsidTr="001A768D">
        <w:tc>
          <w:tcPr>
            <w:tcW w:w="1271" w:type="dxa"/>
          </w:tcPr>
          <w:p w14:paraId="41B08470" w14:textId="77777777" w:rsidR="00CE4AFA" w:rsidRPr="003D503B" w:rsidRDefault="00CE4AFA" w:rsidP="001A768D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2BD5A151" w14:textId="3CFF6F03" w:rsidR="00CE4AFA" w:rsidRPr="003D503B" w:rsidRDefault="00CE4AFA" w:rsidP="001A768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ins w:id="178" w:author="Xavier Hoenner" w:date="2016-02-24T17:22:00Z">
              <w:r w:rsidR="00983F04">
                <w:rPr>
                  <w:szCs w:val="24"/>
                </w:rPr>
                <w:t>rt</w:t>
              </w:r>
            </w:ins>
            <w:del w:id="179" w:author="Xavier Hoenner" w:date="2016-02-24T17:22:00Z">
              <w:r w:rsidDel="00983F04">
                <w:rPr>
                  <w:szCs w:val="24"/>
                </w:rPr>
                <w:delText>nrs_realtime</w:delText>
              </w:r>
            </w:del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69FDF820" w14:textId="77777777" w:rsidR="00CE4AFA" w:rsidRDefault="00CE4AFA" w:rsidP="00CE4AFA"/>
    <w:p w14:paraId="344211A5" w14:textId="77777777" w:rsidR="00CE4AFA" w:rsidRDefault="00CE4AFA" w:rsidP="00CE4AFA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501DA90C" w14:textId="77777777" w:rsidR="00CE4AFA" w:rsidRDefault="00CE4AFA" w:rsidP="00CE4AF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CEB1684" w14:textId="77777777" w:rsidR="00CE4AFA" w:rsidRDefault="00CE4AFA" w:rsidP="00CE4AFA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>
        <w:t>channel_id</w:t>
      </w:r>
      <w:proofErr w:type="spellEnd"/>
      <w:r>
        <w:t>’.</w:t>
      </w:r>
    </w:p>
    <w:p w14:paraId="01CB81AD" w14:textId="7953A65A" w:rsidR="00CE4AFA" w:rsidRDefault="00CE4AFA" w:rsidP="00CE4AFA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del w:id="180" w:author="Xavier Hoenner" w:date="2016-02-24T17:22:00Z">
        <w:r w:rsidRPr="00523C6C" w:rsidDel="00983F04">
          <w:delText xml:space="preserve">NRS </w:delText>
        </w:r>
        <w:r w:rsidDel="00983F04">
          <w:delText>m</w:delText>
        </w:r>
      </w:del>
      <w:ins w:id="181" w:author="Xavier Hoenner" w:date="2016-02-24T17:22:00Z">
        <w:r w:rsidR="00983F04">
          <w:t>M</w:t>
        </w:r>
      </w:ins>
      <w:r>
        <w:t>ooring</w:t>
      </w:r>
      <w:del w:id="182" w:author="Xavier Hoenner" w:date="2016-02-24T17:22:00Z">
        <w:r w:rsidDel="00983F04">
          <w:delText>s</w:delText>
        </w:r>
      </w:del>
      <w:r>
        <w:t xml:space="preserve"> site name.</w:t>
      </w:r>
      <w:r>
        <w:br/>
      </w:r>
      <w:r>
        <w:rPr>
          <w:b/>
        </w:rPr>
        <w:t xml:space="preserve">Sub-headers: </w:t>
      </w:r>
      <w:ins w:id="183" w:author="Xavier Hoenner" w:date="2016-02-24T17:22:00Z">
        <w:r w:rsidR="00983F04" w:rsidRPr="00983F04">
          <w:t>Data category (when known) and instrument/sensor name</w:t>
        </w:r>
      </w:ins>
      <w:del w:id="184" w:author="Xavier Hoenner" w:date="2016-02-24T17:22:00Z">
        <w:r w:rsidDel="00983F04">
          <w:delText>Sensor code</w:delText>
        </w:r>
      </w:del>
      <w:r>
        <w:t>.</w:t>
      </w:r>
      <w:r w:rsidDel="0049710C">
        <w:t xml:space="preserve"> </w:t>
      </w:r>
      <w:r>
        <w:br/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185" w:author="Xavier Hoenner" w:date="2016-06-02T15:53:00Z">
        <w:r w:rsidR="00E244FB">
          <w:rPr>
            <w:b/>
          </w:rPr>
          <w:t>National Mooring Network</w:t>
        </w:r>
        <w:r w:rsidR="00E244FB">
          <w:t xml:space="preserve">: </w:t>
        </w:r>
        <w:r w:rsidR="00E244FB" w:rsidRPr="001A768D">
          <w:t>http://imos.org.au/nationalmooringnetwork.html</w:t>
        </w:r>
        <w:r w:rsidR="00E244FB">
          <w:t>.</w:t>
        </w:r>
        <w:r w:rsidR="00E244FB">
          <w:br/>
        </w:r>
        <w:r w:rsidR="00E244FB" w:rsidRPr="005B1AF1">
          <w:rPr>
            <w:b/>
          </w:rPr>
          <w:t>National Reference Stations</w:t>
        </w:r>
        <w:r w:rsidR="00E244FB">
          <w:t xml:space="preserve">: </w:t>
        </w:r>
        <w:r w:rsidR="00E244FB">
          <w:fldChar w:fldCharType="begin"/>
        </w:r>
        <w:r w:rsidR="00E244FB">
          <w:instrText xml:space="preserve"> HYPERLINK "http://imos.org.au/nrs.html" </w:instrText>
        </w:r>
        <w:r w:rsidR="00E244FB">
          <w:fldChar w:fldCharType="separate"/>
        </w:r>
        <w:r w:rsidR="00E244FB">
          <w:rPr>
            <w:rStyle w:val="Hyperlink"/>
          </w:rPr>
          <w:t>http://imos.org.au/nrs.html</w:t>
        </w:r>
        <w:r w:rsidR="00E244FB">
          <w:fldChar w:fldCharType="end"/>
        </w:r>
        <w:r w:rsidR="00E244FB">
          <w:t>.</w:t>
        </w:r>
      </w:ins>
      <w:del w:id="186" w:author="Xavier Hoenner" w:date="2016-06-02T15:53:00Z">
        <w:r w:rsidDel="00E244FB">
          <w:rPr>
            <w:b/>
          </w:rPr>
          <w:delText xml:space="preserve">ANMN: </w:delText>
        </w:r>
      </w:del>
      <w:del w:id="187" w:author="Xavier Hoenner" w:date="2016-06-02T15:34:00Z">
        <w:r w:rsidDel="00FE1F46">
          <w:delText>Australian National Mooring Network</w:delText>
        </w:r>
      </w:del>
      <w:del w:id="188" w:author="Xavier Hoenner" w:date="2016-06-02T15:53:00Z">
        <w:r w:rsidDel="00E244FB">
          <w:delText xml:space="preserve"> (</w:delText>
        </w:r>
        <w:r w:rsidR="001A768D" w:rsidDel="00E244FB">
          <w:fldChar w:fldCharType="begin"/>
        </w:r>
        <w:r w:rsidR="001A768D" w:rsidDel="00E244FB">
          <w:delInstrText xml:space="preserve"> HYPERLINK "http://imos.org.au/anmn.html" </w:delInstrText>
        </w:r>
        <w:r w:rsidR="001A768D" w:rsidDel="00E244FB">
          <w:fldChar w:fldCharType="separate"/>
        </w:r>
        <w:r w:rsidRPr="00FE6A07" w:rsidDel="00E244FB">
          <w:rPr>
            <w:rStyle w:val="Hyperlink"/>
          </w:rPr>
          <w:delText>http://imos.org.au/anmn.html</w:delText>
        </w:r>
        <w:r w:rsidR="001A768D" w:rsidDel="00E244FB">
          <w:rPr>
            <w:rStyle w:val="Hyperlink"/>
          </w:rPr>
          <w:fldChar w:fldCharType="end"/>
        </w:r>
        <w:r w:rsidDel="00E244FB">
          <w:delText>).</w:delText>
        </w:r>
        <w:r w:rsidDel="00E244FB">
          <w:br/>
        </w:r>
        <w:r w:rsidDel="00E244FB">
          <w:rPr>
            <w:b/>
          </w:rPr>
          <w:delText>NRS</w:delText>
        </w:r>
        <w:r w:rsidRPr="0070643C" w:rsidDel="00E244FB">
          <w:delText xml:space="preserve">: </w:delText>
        </w:r>
        <w:r w:rsidDel="00E244FB">
          <w:delText>National Reference Stations (</w:delText>
        </w:r>
        <w:r w:rsidR="001A768D" w:rsidDel="00E244FB">
          <w:fldChar w:fldCharType="begin"/>
        </w:r>
        <w:r w:rsidR="001A768D" w:rsidDel="00E244FB">
          <w:delInstrText xml:space="preserve"> HYPERLINK "http://imos.org.au/anmn_instrumentation.html" </w:delInstrText>
        </w:r>
        <w:r w:rsidR="001A768D" w:rsidDel="00E244FB">
          <w:fldChar w:fldCharType="separate"/>
        </w:r>
        <w:r w:rsidRPr="001C4E00" w:rsidDel="00E244FB">
          <w:rPr>
            <w:rStyle w:val="Hyperlink"/>
          </w:rPr>
          <w:delText>http://imos.org.au/anmn_instrumentation.html</w:delText>
        </w:r>
        <w:r w:rsidR="001A768D" w:rsidDel="00E244FB">
          <w:rPr>
            <w:rStyle w:val="Hyperlink"/>
          </w:rPr>
          <w:fldChar w:fldCharType="end"/>
        </w:r>
        <w:r w:rsidDel="00E244FB">
          <w:delText>).</w:delText>
        </w:r>
      </w:del>
    </w:p>
    <w:p w14:paraId="773A7467" w14:textId="77777777" w:rsidR="00CE4AFA" w:rsidRDefault="00CE4AFA" w:rsidP="00CE4AFA"/>
    <w:p w14:paraId="18909A38" w14:textId="77777777" w:rsidR="00CE4AFA" w:rsidRDefault="00CE4AFA" w:rsidP="00CE4AFA">
      <w:pPr>
        <w:pStyle w:val="Heading3"/>
      </w:pPr>
      <w:r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CE4AFA" w14:paraId="1141ECA5" w14:textId="77777777" w:rsidTr="001A768D">
        <w:trPr>
          <w:jc w:val="center"/>
        </w:trPr>
        <w:tc>
          <w:tcPr>
            <w:tcW w:w="1073" w:type="pct"/>
            <w:vAlign w:val="center"/>
          </w:tcPr>
          <w:p w14:paraId="7E79180D" w14:textId="77777777" w:rsidR="00CE4AFA" w:rsidRPr="0025464E" w:rsidRDefault="00CE4AFA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858" w:type="pct"/>
            <w:vAlign w:val="center"/>
          </w:tcPr>
          <w:p w14:paraId="069CB665" w14:textId="77777777" w:rsidR="00CE4AFA" w:rsidRPr="0025464E" w:rsidRDefault="00CE4AFA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853" w:type="pct"/>
            <w:vAlign w:val="center"/>
          </w:tcPr>
          <w:p w14:paraId="450DE3FC" w14:textId="77777777" w:rsidR="00CE4AFA" w:rsidRPr="0025464E" w:rsidRDefault="00CE4AFA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795" w:type="pct"/>
            <w:vAlign w:val="center"/>
          </w:tcPr>
          <w:p w14:paraId="40F0033A" w14:textId="77777777" w:rsidR="00CE4AFA" w:rsidRPr="0025464E" w:rsidRDefault="00CE4AFA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421" w:type="pct"/>
            <w:vAlign w:val="center"/>
          </w:tcPr>
          <w:p w14:paraId="52B8A940" w14:textId="77777777" w:rsidR="00CE4AFA" w:rsidRDefault="00CE4AFA" w:rsidP="001A76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CE4AFA" w14:paraId="1E8C8F0F" w14:textId="77777777" w:rsidTr="001A768D">
        <w:trPr>
          <w:jc w:val="center"/>
        </w:trPr>
        <w:tc>
          <w:tcPr>
            <w:tcW w:w="1073" w:type="pct"/>
            <w:vAlign w:val="center"/>
          </w:tcPr>
          <w:p w14:paraId="29203B1A" w14:textId="77777777" w:rsidR="00CE4AFA" w:rsidRDefault="00CE4AFA" w:rsidP="001A768D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54882105" w14:textId="77777777" w:rsidR="00CE4AFA" w:rsidRDefault="00CE4AFA" w:rsidP="001A768D">
            <w:pPr>
              <w:jc w:val="center"/>
            </w:pP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853" w:type="pct"/>
            <w:vAlign w:val="center"/>
          </w:tcPr>
          <w:p w14:paraId="0567AF16" w14:textId="77777777" w:rsidR="00CE4AFA" w:rsidRDefault="00CE4AFA" w:rsidP="001A768D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75B4928A" w14:textId="77777777" w:rsidR="00CE4AFA" w:rsidRDefault="00CE4AFA" w:rsidP="001A768D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2B66B723" w14:textId="77777777" w:rsidR="00CE4AFA" w:rsidRDefault="00CE4AFA" w:rsidP="001A768D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CE4AFA" w14:paraId="1F956BEE" w14:textId="77777777" w:rsidTr="001A768D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11590805" w14:textId="77777777" w:rsidR="00CE4AFA" w:rsidRDefault="00CE4AFA" w:rsidP="001A768D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CE4AFA" w14:paraId="1B846D7E" w14:textId="77777777" w:rsidTr="001A768D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25A4135" w14:textId="77777777" w:rsidR="00CE4AFA" w:rsidRDefault="00CE4AFA" w:rsidP="001A768D">
            <w:r>
              <w:t>Sub-headers = ‘</w:t>
            </w:r>
            <w:proofErr w:type="spellStart"/>
            <w:r>
              <w:t>channel_id</w:t>
            </w:r>
            <w:proofErr w:type="spellEnd"/>
            <w:r>
              <w:t>’</w:t>
            </w:r>
          </w:p>
        </w:tc>
      </w:tr>
      <w:tr w:rsidR="00CE4AFA" w14:paraId="42A2BDB6" w14:textId="77777777" w:rsidTr="001A768D">
        <w:trPr>
          <w:jc w:val="center"/>
        </w:trPr>
        <w:tc>
          <w:tcPr>
            <w:tcW w:w="1073" w:type="pct"/>
            <w:vAlign w:val="center"/>
          </w:tcPr>
          <w:p w14:paraId="42692914" w14:textId="77777777" w:rsidR="00CE4AFA" w:rsidRDefault="00CE4AFA" w:rsidP="001A768D">
            <w:pPr>
              <w:jc w:val="center"/>
            </w:pPr>
          </w:p>
        </w:tc>
        <w:tc>
          <w:tcPr>
            <w:tcW w:w="858" w:type="pct"/>
            <w:vAlign w:val="center"/>
          </w:tcPr>
          <w:p w14:paraId="5759C7D8" w14:textId="77777777" w:rsidR="00CE4AFA" w:rsidRDefault="00CE4AFA" w:rsidP="001A768D">
            <w:pPr>
              <w:jc w:val="center"/>
            </w:pPr>
          </w:p>
        </w:tc>
        <w:tc>
          <w:tcPr>
            <w:tcW w:w="853" w:type="pct"/>
            <w:vAlign w:val="center"/>
          </w:tcPr>
          <w:p w14:paraId="2A5492AB" w14:textId="77777777" w:rsidR="00CE4AFA" w:rsidRDefault="00CE4AFA" w:rsidP="001A768D">
            <w:pPr>
              <w:jc w:val="center"/>
            </w:pPr>
          </w:p>
        </w:tc>
        <w:tc>
          <w:tcPr>
            <w:tcW w:w="795" w:type="pct"/>
            <w:vAlign w:val="center"/>
          </w:tcPr>
          <w:p w14:paraId="098B84DD" w14:textId="77777777" w:rsidR="00CE4AFA" w:rsidRDefault="00CE4AFA" w:rsidP="001A768D">
            <w:pPr>
              <w:jc w:val="center"/>
            </w:pPr>
          </w:p>
        </w:tc>
        <w:tc>
          <w:tcPr>
            <w:tcW w:w="1421" w:type="pct"/>
            <w:vAlign w:val="center"/>
          </w:tcPr>
          <w:p w14:paraId="4874C47D" w14:textId="77777777" w:rsidR="00CE4AFA" w:rsidRDefault="00CE4AFA" w:rsidP="001A768D">
            <w:pPr>
              <w:jc w:val="center"/>
            </w:pPr>
          </w:p>
        </w:tc>
      </w:tr>
    </w:tbl>
    <w:p w14:paraId="3E233542" w14:textId="77777777" w:rsidR="00CE4AFA" w:rsidRDefault="00CE4AFA" w:rsidP="00E244FB">
      <w:bookmarkStart w:id="189" w:name="_GoBack"/>
      <w:bookmarkEnd w:id="189"/>
    </w:p>
    <w:sectPr w:rsidR="00CE4AFA" w:rsidSect="000E518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1" w:author="Marton Hidas" w:date="2015-09-22T13:35:00Z" w:initials="MGH">
    <w:p w14:paraId="43D6F141" w14:textId="77777777" w:rsidR="005170B8" w:rsidRDefault="005170B8" w:rsidP="001045DD">
      <w:pPr>
        <w:pStyle w:val="CommentText"/>
      </w:pPr>
      <w:r>
        <w:rPr>
          <w:rStyle w:val="CommentReference"/>
        </w:rPr>
        <w:annotationRef/>
      </w:r>
      <w:r w:rsidRPr="008F4D86">
        <w:rPr>
          <w:highlight w:val="yellow"/>
        </w:rPr>
        <w:t>Let’s leave this one out for now. We want to select on the data a dataset was received or published, but we don’t have these in the database (yet).</w:t>
      </w:r>
    </w:p>
  </w:comment>
  <w:comment w:id="104" w:author="Marton Hidas" w:date="2015-09-22T13:35:00Z" w:initials="MGH">
    <w:p w14:paraId="5A7C0C94" w14:textId="77777777" w:rsidR="005170B8" w:rsidRDefault="005170B8" w:rsidP="001045DD">
      <w:pPr>
        <w:pStyle w:val="CommentText"/>
      </w:pPr>
      <w:r>
        <w:rPr>
          <w:rStyle w:val="CommentReference"/>
        </w:rPr>
        <w:annotationRef/>
      </w:r>
      <w:r>
        <w:t>My guess is this will never be true!</w:t>
      </w:r>
    </w:p>
  </w:comment>
  <w:comment w:id="139" w:author="Xavier Hoenner" w:date="2013-07-16T14:34:00Z" w:initials="XH">
    <w:p w14:paraId="03F5F7EE" w14:textId="2435F5F1" w:rsidR="005170B8" w:rsidRDefault="005170B8">
      <w:pPr>
        <w:pStyle w:val="CommentText"/>
      </w:pPr>
      <w:r>
        <w:rPr>
          <w:rStyle w:val="CommentReference"/>
        </w:rPr>
        <w:annotationRef/>
      </w:r>
      <w:r>
        <w:t>Leave these two out for now.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E0B2" w14:textId="77777777" w:rsidR="005170B8" w:rsidRDefault="005170B8" w:rsidP="00565E46">
      <w:pPr>
        <w:spacing w:after="0" w:line="240" w:lineRule="auto"/>
      </w:pPr>
      <w:r>
        <w:separator/>
      </w:r>
    </w:p>
  </w:endnote>
  <w:endnote w:type="continuationSeparator" w:id="0">
    <w:p w14:paraId="30E75961" w14:textId="77777777" w:rsidR="005170B8" w:rsidRDefault="005170B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7227C" w14:textId="77777777" w:rsidR="005170B8" w:rsidRDefault="005170B8" w:rsidP="00565E46">
      <w:pPr>
        <w:spacing w:after="0" w:line="240" w:lineRule="auto"/>
      </w:pPr>
      <w:r>
        <w:separator/>
      </w:r>
    </w:p>
  </w:footnote>
  <w:footnote w:type="continuationSeparator" w:id="0">
    <w:p w14:paraId="26D9E7D7" w14:textId="77777777" w:rsidR="005170B8" w:rsidRDefault="005170B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74EB4" w14:textId="48BB72B0" w:rsidR="005170B8" w:rsidRPr="001A768D" w:rsidRDefault="005170B8">
    <w:pPr>
      <w:pStyle w:val="Header"/>
      <w:rPr>
        <w:lang w:val="en-US"/>
        <w:rPrChange w:id="190" w:author="Xavier Hoenner" w:date="2016-06-02T14:33:00Z">
          <w:rPr/>
        </w:rPrChange>
      </w:rPr>
    </w:pPr>
    <w:ins w:id="191" w:author="Xavier Hoenner" w:date="2016-06-02T14:33:00Z">
      <w:r w:rsidRPr="001A768D">
        <w:rPr>
          <w:lang w:val="en-US"/>
        </w:rPr>
        <w:t>N</w:t>
      </w:r>
      <w:r>
        <w:rPr>
          <w:lang w:val="en-US"/>
        </w:rPr>
        <w:t>ational Mooring</w:t>
      </w:r>
      <w:r w:rsidRPr="001A768D">
        <w:rPr>
          <w:lang w:val="en-US"/>
        </w:rPr>
        <w:t xml:space="preserve"> Network </w:t>
      </w:r>
    </w:ins>
    <w:del w:id="192" w:author="Xavier Hoenner" w:date="2016-06-02T14:33:00Z">
      <w:r w:rsidDel="001A768D">
        <w:delText xml:space="preserve">ANMN </w:delText>
      </w:r>
    </w:del>
    <w:r>
      <w:t xml:space="preserve">– Report templates – </w:t>
    </w:r>
    <w:r>
      <w:fldChar w:fldCharType="begin"/>
    </w:r>
    <w:r>
      <w:instrText xml:space="preserve"> TIME \@ "d/MM/yyyy" </w:instrText>
    </w:r>
    <w:r>
      <w:fldChar w:fldCharType="separate"/>
    </w:r>
    <w:ins w:id="193" w:author="Xavier Hoenner" w:date="2016-06-02T13:41:00Z">
      <w:r>
        <w:rPr>
          <w:noProof/>
        </w:rPr>
        <w:t>2/06/2016</w:t>
      </w:r>
    </w:ins>
    <w:del w:id="194" w:author="Xavier Hoenner" w:date="2016-02-24T17:19:00Z">
      <w:r w:rsidDel="00983F04">
        <w:rPr>
          <w:noProof/>
        </w:rPr>
        <w:delText>6/10/2015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1737D"/>
    <w:rsid w:val="00023257"/>
    <w:rsid w:val="000255A8"/>
    <w:rsid w:val="00027623"/>
    <w:rsid w:val="000306A0"/>
    <w:rsid w:val="000367A8"/>
    <w:rsid w:val="00060299"/>
    <w:rsid w:val="00066848"/>
    <w:rsid w:val="00074615"/>
    <w:rsid w:val="00077C52"/>
    <w:rsid w:val="00092A51"/>
    <w:rsid w:val="00097D03"/>
    <w:rsid w:val="000A5F9A"/>
    <w:rsid w:val="000A68EF"/>
    <w:rsid w:val="000E518A"/>
    <w:rsid w:val="000F328F"/>
    <w:rsid w:val="00100E59"/>
    <w:rsid w:val="001045DD"/>
    <w:rsid w:val="001171F8"/>
    <w:rsid w:val="0011784D"/>
    <w:rsid w:val="001329D2"/>
    <w:rsid w:val="00134FAD"/>
    <w:rsid w:val="00136D45"/>
    <w:rsid w:val="0014411C"/>
    <w:rsid w:val="0014485E"/>
    <w:rsid w:val="0015624F"/>
    <w:rsid w:val="00160F24"/>
    <w:rsid w:val="00165B47"/>
    <w:rsid w:val="00167246"/>
    <w:rsid w:val="001769B3"/>
    <w:rsid w:val="0018382F"/>
    <w:rsid w:val="001865D7"/>
    <w:rsid w:val="00187960"/>
    <w:rsid w:val="00193E61"/>
    <w:rsid w:val="001963E1"/>
    <w:rsid w:val="001A3EA5"/>
    <w:rsid w:val="001A674E"/>
    <w:rsid w:val="001A768D"/>
    <w:rsid w:val="001C22BA"/>
    <w:rsid w:val="001D0399"/>
    <w:rsid w:val="001D2D21"/>
    <w:rsid w:val="001D3D1F"/>
    <w:rsid w:val="001E4AAA"/>
    <w:rsid w:val="001E640A"/>
    <w:rsid w:val="001F4FFC"/>
    <w:rsid w:val="001F79EC"/>
    <w:rsid w:val="00207945"/>
    <w:rsid w:val="00207A56"/>
    <w:rsid w:val="00231388"/>
    <w:rsid w:val="002329F7"/>
    <w:rsid w:val="00232CE4"/>
    <w:rsid w:val="00233198"/>
    <w:rsid w:val="002431BB"/>
    <w:rsid w:val="0025464E"/>
    <w:rsid w:val="00256FE1"/>
    <w:rsid w:val="00262D3C"/>
    <w:rsid w:val="002677FA"/>
    <w:rsid w:val="0027056E"/>
    <w:rsid w:val="00273BC2"/>
    <w:rsid w:val="002772F3"/>
    <w:rsid w:val="00277309"/>
    <w:rsid w:val="00285E61"/>
    <w:rsid w:val="002A04DB"/>
    <w:rsid w:val="002A587B"/>
    <w:rsid w:val="002C1268"/>
    <w:rsid w:val="002C2587"/>
    <w:rsid w:val="002D23B5"/>
    <w:rsid w:val="002D768E"/>
    <w:rsid w:val="002E6A9C"/>
    <w:rsid w:val="00307927"/>
    <w:rsid w:val="003101CB"/>
    <w:rsid w:val="003130A7"/>
    <w:rsid w:val="00315131"/>
    <w:rsid w:val="00317720"/>
    <w:rsid w:val="00322231"/>
    <w:rsid w:val="0033114C"/>
    <w:rsid w:val="0033797C"/>
    <w:rsid w:val="00343BA4"/>
    <w:rsid w:val="00355902"/>
    <w:rsid w:val="003669E7"/>
    <w:rsid w:val="00375266"/>
    <w:rsid w:val="00385FDF"/>
    <w:rsid w:val="00392927"/>
    <w:rsid w:val="003971C1"/>
    <w:rsid w:val="003A3AF7"/>
    <w:rsid w:val="003B2B2C"/>
    <w:rsid w:val="003B52B6"/>
    <w:rsid w:val="003C1E11"/>
    <w:rsid w:val="00401F1C"/>
    <w:rsid w:val="00410A68"/>
    <w:rsid w:val="0042325B"/>
    <w:rsid w:val="0042432E"/>
    <w:rsid w:val="004304D5"/>
    <w:rsid w:val="004332BB"/>
    <w:rsid w:val="0043536C"/>
    <w:rsid w:val="00456E18"/>
    <w:rsid w:val="004653D1"/>
    <w:rsid w:val="0048095F"/>
    <w:rsid w:val="00480AF5"/>
    <w:rsid w:val="00496CCA"/>
    <w:rsid w:val="0049710C"/>
    <w:rsid w:val="004A6ABE"/>
    <w:rsid w:val="004B0055"/>
    <w:rsid w:val="004B4FEA"/>
    <w:rsid w:val="004C36F7"/>
    <w:rsid w:val="004E17B4"/>
    <w:rsid w:val="004E2C57"/>
    <w:rsid w:val="004E60A2"/>
    <w:rsid w:val="004F0C6E"/>
    <w:rsid w:val="004F4541"/>
    <w:rsid w:val="004F72D8"/>
    <w:rsid w:val="004F72E2"/>
    <w:rsid w:val="005154D8"/>
    <w:rsid w:val="005170B8"/>
    <w:rsid w:val="005177C6"/>
    <w:rsid w:val="00517E4F"/>
    <w:rsid w:val="00523C6C"/>
    <w:rsid w:val="00526C08"/>
    <w:rsid w:val="005271D6"/>
    <w:rsid w:val="00533302"/>
    <w:rsid w:val="0054106B"/>
    <w:rsid w:val="00542A59"/>
    <w:rsid w:val="005515BF"/>
    <w:rsid w:val="00564238"/>
    <w:rsid w:val="0056539A"/>
    <w:rsid w:val="005656CB"/>
    <w:rsid w:val="00565E46"/>
    <w:rsid w:val="00570840"/>
    <w:rsid w:val="00580B53"/>
    <w:rsid w:val="00580D93"/>
    <w:rsid w:val="005830DC"/>
    <w:rsid w:val="00584221"/>
    <w:rsid w:val="00590AD1"/>
    <w:rsid w:val="00591F4B"/>
    <w:rsid w:val="0059235D"/>
    <w:rsid w:val="005940C3"/>
    <w:rsid w:val="005A2D84"/>
    <w:rsid w:val="005A627A"/>
    <w:rsid w:val="005A645A"/>
    <w:rsid w:val="005D22D2"/>
    <w:rsid w:val="005D367C"/>
    <w:rsid w:val="0060331B"/>
    <w:rsid w:val="00606E02"/>
    <w:rsid w:val="00626883"/>
    <w:rsid w:val="00633D7F"/>
    <w:rsid w:val="00640926"/>
    <w:rsid w:val="00641BE6"/>
    <w:rsid w:val="006459CB"/>
    <w:rsid w:val="00650673"/>
    <w:rsid w:val="006532CE"/>
    <w:rsid w:val="00660C1D"/>
    <w:rsid w:val="00671887"/>
    <w:rsid w:val="00673F54"/>
    <w:rsid w:val="006745DB"/>
    <w:rsid w:val="00676904"/>
    <w:rsid w:val="00681994"/>
    <w:rsid w:val="00681C66"/>
    <w:rsid w:val="006843B3"/>
    <w:rsid w:val="006879FC"/>
    <w:rsid w:val="00690012"/>
    <w:rsid w:val="00690877"/>
    <w:rsid w:val="00694064"/>
    <w:rsid w:val="006949C4"/>
    <w:rsid w:val="006B3C3D"/>
    <w:rsid w:val="006B5924"/>
    <w:rsid w:val="006B6C90"/>
    <w:rsid w:val="006C0927"/>
    <w:rsid w:val="006C2B67"/>
    <w:rsid w:val="006D0108"/>
    <w:rsid w:val="006E52C0"/>
    <w:rsid w:val="006E7161"/>
    <w:rsid w:val="006F0744"/>
    <w:rsid w:val="00706257"/>
    <w:rsid w:val="0070643C"/>
    <w:rsid w:val="00723CB9"/>
    <w:rsid w:val="007333A8"/>
    <w:rsid w:val="00735DCA"/>
    <w:rsid w:val="007409B8"/>
    <w:rsid w:val="00740A91"/>
    <w:rsid w:val="00741250"/>
    <w:rsid w:val="00743FC5"/>
    <w:rsid w:val="00744050"/>
    <w:rsid w:val="0075346C"/>
    <w:rsid w:val="007629BD"/>
    <w:rsid w:val="00764A37"/>
    <w:rsid w:val="00783A30"/>
    <w:rsid w:val="007A0DE1"/>
    <w:rsid w:val="007A2D59"/>
    <w:rsid w:val="007A2E9E"/>
    <w:rsid w:val="007A3A57"/>
    <w:rsid w:val="007A5C50"/>
    <w:rsid w:val="007A5FCB"/>
    <w:rsid w:val="007B20ED"/>
    <w:rsid w:val="007B2EA3"/>
    <w:rsid w:val="007B7FBD"/>
    <w:rsid w:val="007C4FE0"/>
    <w:rsid w:val="007C6EAA"/>
    <w:rsid w:val="007C70E7"/>
    <w:rsid w:val="007C7703"/>
    <w:rsid w:val="007D0A7B"/>
    <w:rsid w:val="007F19F3"/>
    <w:rsid w:val="007F2468"/>
    <w:rsid w:val="007F3C2B"/>
    <w:rsid w:val="0080068E"/>
    <w:rsid w:val="0080633F"/>
    <w:rsid w:val="00812C97"/>
    <w:rsid w:val="00813825"/>
    <w:rsid w:val="00817DBC"/>
    <w:rsid w:val="008226B7"/>
    <w:rsid w:val="00827871"/>
    <w:rsid w:val="00834F06"/>
    <w:rsid w:val="0084246E"/>
    <w:rsid w:val="0085017E"/>
    <w:rsid w:val="00850325"/>
    <w:rsid w:val="008519F7"/>
    <w:rsid w:val="00854F31"/>
    <w:rsid w:val="00863529"/>
    <w:rsid w:val="00870EC5"/>
    <w:rsid w:val="00882BEB"/>
    <w:rsid w:val="00885B34"/>
    <w:rsid w:val="00891F30"/>
    <w:rsid w:val="0089456A"/>
    <w:rsid w:val="00896D61"/>
    <w:rsid w:val="008A21FA"/>
    <w:rsid w:val="008A42A8"/>
    <w:rsid w:val="008A4D0C"/>
    <w:rsid w:val="008B7A80"/>
    <w:rsid w:val="008C0F40"/>
    <w:rsid w:val="008D3FE4"/>
    <w:rsid w:val="008D49CD"/>
    <w:rsid w:val="008D7576"/>
    <w:rsid w:val="008F4628"/>
    <w:rsid w:val="008F4D86"/>
    <w:rsid w:val="008F7361"/>
    <w:rsid w:val="00905C8D"/>
    <w:rsid w:val="00910CC2"/>
    <w:rsid w:val="00911CAA"/>
    <w:rsid w:val="00912EFD"/>
    <w:rsid w:val="009279F9"/>
    <w:rsid w:val="00943EF2"/>
    <w:rsid w:val="00946F2A"/>
    <w:rsid w:val="009505A3"/>
    <w:rsid w:val="00955581"/>
    <w:rsid w:val="0096246E"/>
    <w:rsid w:val="009628EA"/>
    <w:rsid w:val="00974F24"/>
    <w:rsid w:val="00983F04"/>
    <w:rsid w:val="0098714A"/>
    <w:rsid w:val="00991086"/>
    <w:rsid w:val="00991506"/>
    <w:rsid w:val="00992B18"/>
    <w:rsid w:val="009959D1"/>
    <w:rsid w:val="00997174"/>
    <w:rsid w:val="009B3577"/>
    <w:rsid w:val="009B4298"/>
    <w:rsid w:val="009C5E84"/>
    <w:rsid w:val="009C70F9"/>
    <w:rsid w:val="009D2C5E"/>
    <w:rsid w:val="009E473B"/>
    <w:rsid w:val="009F2769"/>
    <w:rsid w:val="00A016A4"/>
    <w:rsid w:val="00A021DA"/>
    <w:rsid w:val="00A02A58"/>
    <w:rsid w:val="00A11E6E"/>
    <w:rsid w:val="00A1350F"/>
    <w:rsid w:val="00A13864"/>
    <w:rsid w:val="00A13999"/>
    <w:rsid w:val="00A27230"/>
    <w:rsid w:val="00A300DF"/>
    <w:rsid w:val="00A319DE"/>
    <w:rsid w:val="00A3304C"/>
    <w:rsid w:val="00A40834"/>
    <w:rsid w:val="00A543AF"/>
    <w:rsid w:val="00A61178"/>
    <w:rsid w:val="00A65718"/>
    <w:rsid w:val="00A66DE5"/>
    <w:rsid w:val="00A7760A"/>
    <w:rsid w:val="00A82C83"/>
    <w:rsid w:val="00A85583"/>
    <w:rsid w:val="00A85F08"/>
    <w:rsid w:val="00A86886"/>
    <w:rsid w:val="00A91510"/>
    <w:rsid w:val="00A93703"/>
    <w:rsid w:val="00AA3DC1"/>
    <w:rsid w:val="00AB1BFC"/>
    <w:rsid w:val="00AB63EA"/>
    <w:rsid w:val="00AB7B9D"/>
    <w:rsid w:val="00AC0F7A"/>
    <w:rsid w:val="00AC4B52"/>
    <w:rsid w:val="00AD7D6C"/>
    <w:rsid w:val="00AE098A"/>
    <w:rsid w:val="00AF0E50"/>
    <w:rsid w:val="00AF20AE"/>
    <w:rsid w:val="00AF59AF"/>
    <w:rsid w:val="00AF6BEE"/>
    <w:rsid w:val="00B002B3"/>
    <w:rsid w:val="00B00E3C"/>
    <w:rsid w:val="00B242ED"/>
    <w:rsid w:val="00B30866"/>
    <w:rsid w:val="00B34FEC"/>
    <w:rsid w:val="00B36247"/>
    <w:rsid w:val="00B37AC8"/>
    <w:rsid w:val="00B40F0A"/>
    <w:rsid w:val="00B52D86"/>
    <w:rsid w:val="00B559BE"/>
    <w:rsid w:val="00B77C32"/>
    <w:rsid w:val="00B85E97"/>
    <w:rsid w:val="00B92AFB"/>
    <w:rsid w:val="00B96E39"/>
    <w:rsid w:val="00B97A16"/>
    <w:rsid w:val="00BA581A"/>
    <w:rsid w:val="00BB7BFD"/>
    <w:rsid w:val="00BC4865"/>
    <w:rsid w:val="00BD24EC"/>
    <w:rsid w:val="00BD5726"/>
    <w:rsid w:val="00BD58C5"/>
    <w:rsid w:val="00C01D0D"/>
    <w:rsid w:val="00C05624"/>
    <w:rsid w:val="00C1065B"/>
    <w:rsid w:val="00C12751"/>
    <w:rsid w:val="00C2264B"/>
    <w:rsid w:val="00C22D09"/>
    <w:rsid w:val="00C26188"/>
    <w:rsid w:val="00C27F3A"/>
    <w:rsid w:val="00C300F9"/>
    <w:rsid w:val="00C324CC"/>
    <w:rsid w:val="00C41694"/>
    <w:rsid w:val="00C53241"/>
    <w:rsid w:val="00C91621"/>
    <w:rsid w:val="00C93592"/>
    <w:rsid w:val="00C96279"/>
    <w:rsid w:val="00CB2887"/>
    <w:rsid w:val="00CB4E0D"/>
    <w:rsid w:val="00CC4C9B"/>
    <w:rsid w:val="00CC7541"/>
    <w:rsid w:val="00CD22CF"/>
    <w:rsid w:val="00CD54AE"/>
    <w:rsid w:val="00CD58B2"/>
    <w:rsid w:val="00CD5989"/>
    <w:rsid w:val="00CD6340"/>
    <w:rsid w:val="00CD6853"/>
    <w:rsid w:val="00CD7CD6"/>
    <w:rsid w:val="00CE17B5"/>
    <w:rsid w:val="00CE4AFA"/>
    <w:rsid w:val="00CF0444"/>
    <w:rsid w:val="00CF25B3"/>
    <w:rsid w:val="00CF40D5"/>
    <w:rsid w:val="00CF420C"/>
    <w:rsid w:val="00D063CD"/>
    <w:rsid w:val="00D07393"/>
    <w:rsid w:val="00D11778"/>
    <w:rsid w:val="00D13926"/>
    <w:rsid w:val="00D21361"/>
    <w:rsid w:val="00D315D2"/>
    <w:rsid w:val="00D34535"/>
    <w:rsid w:val="00D351F9"/>
    <w:rsid w:val="00D36C1C"/>
    <w:rsid w:val="00D40B96"/>
    <w:rsid w:val="00D44159"/>
    <w:rsid w:val="00D44ABC"/>
    <w:rsid w:val="00D52977"/>
    <w:rsid w:val="00D54A8F"/>
    <w:rsid w:val="00D61D42"/>
    <w:rsid w:val="00D637F7"/>
    <w:rsid w:val="00D63A00"/>
    <w:rsid w:val="00D726BD"/>
    <w:rsid w:val="00D73265"/>
    <w:rsid w:val="00D73A21"/>
    <w:rsid w:val="00D755BC"/>
    <w:rsid w:val="00D760A3"/>
    <w:rsid w:val="00D91C5A"/>
    <w:rsid w:val="00D92ABA"/>
    <w:rsid w:val="00D933A2"/>
    <w:rsid w:val="00DA1262"/>
    <w:rsid w:val="00DA3F06"/>
    <w:rsid w:val="00DA465C"/>
    <w:rsid w:val="00DA618A"/>
    <w:rsid w:val="00DB79FF"/>
    <w:rsid w:val="00DD1EA5"/>
    <w:rsid w:val="00DD7C12"/>
    <w:rsid w:val="00E123F0"/>
    <w:rsid w:val="00E133E0"/>
    <w:rsid w:val="00E14DD5"/>
    <w:rsid w:val="00E244FB"/>
    <w:rsid w:val="00E4514F"/>
    <w:rsid w:val="00E46FFF"/>
    <w:rsid w:val="00E51A6A"/>
    <w:rsid w:val="00E51F0C"/>
    <w:rsid w:val="00E521D8"/>
    <w:rsid w:val="00E525BA"/>
    <w:rsid w:val="00E60742"/>
    <w:rsid w:val="00E6134E"/>
    <w:rsid w:val="00E807A4"/>
    <w:rsid w:val="00E84B34"/>
    <w:rsid w:val="00E84BBF"/>
    <w:rsid w:val="00E925B6"/>
    <w:rsid w:val="00E96216"/>
    <w:rsid w:val="00EA0154"/>
    <w:rsid w:val="00EC19E2"/>
    <w:rsid w:val="00EC6CCC"/>
    <w:rsid w:val="00ED7666"/>
    <w:rsid w:val="00ED77B6"/>
    <w:rsid w:val="00ED795C"/>
    <w:rsid w:val="00EE055E"/>
    <w:rsid w:val="00EE0822"/>
    <w:rsid w:val="00EF19A0"/>
    <w:rsid w:val="00F00030"/>
    <w:rsid w:val="00F00EFF"/>
    <w:rsid w:val="00F01800"/>
    <w:rsid w:val="00F05CDA"/>
    <w:rsid w:val="00F07203"/>
    <w:rsid w:val="00F16C8F"/>
    <w:rsid w:val="00F236CD"/>
    <w:rsid w:val="00F25313"/>
    <w:rsid w:val="00F3061D"/>
    <w:rsid w:val="00F32A16"/>
    <w:rsid w:val="00F3428B"/>
    <w:rsid w:val="00F3601B"/>
    <w:rsid w:val="00F36CDE"/>
    <w:rsid w:val="00F40F07"/>
    <w:rsid w:val="00F4481D"/>
    <w:rsid w:val="00F45F2E"/>
    <w:rsid w:val="00F51087"/>
    <w:rsid w:val="00F57848"/>
    <w:rsid w:val="00F57F38"/>
    <w:rsid w:val="00F65719"/>
    <w:rsid w:val="00F67D0C"/>
    <w:rsid w:val="00F71C83"/>
    <w:rsid w:val="00F73567"/>
    <w:rsid w:val="00F7505C"/>
    <w:rsid w:val="00F86FF3"/>
    <w:rsid w:val="00F934DD"/>
    <w:rsid w:val="00FC1975"/>
    <w:rsid w:val="00FC4D07"/>
    <w:rsid w:val="00FC7FDA"/>
    <w:rsid w:val="00FE1F46"/>
    <w:rsid w:val="00FE3E0D"/>
    <w:rsid w:val="00FE6A17"/>
    <w:rsid w:val="00FE6AB3"/>
    <w:rsid w:val="00FF0D66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4B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7C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A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acidificationmoorings.html" TargetMode="External"/><Relationship Id="rId9" Type="http://schemas.openxmlformats.org/officeDocument/2006/relationships/hyperlink" Target="https://acoustic.aodn.org.au/acoustic/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B03E8-54FC-EF4A-914B-DF7D827F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23</Pages>
  <Words>6337</Words>
  <Characters>36123</Characters>
  <Application>Microsoft Macintosh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83</cp:revision>
  <dcterms:created xsi:type="dcterms:W3CDTF">2013-06-27T00:04:00Z</dcterms:created>
  <dcterms:modified xsi:type="dcterms:W3CDTF">2016-06-02T05:53:00Z</dcterms:modified>
</cp:coreProperties>
</file>