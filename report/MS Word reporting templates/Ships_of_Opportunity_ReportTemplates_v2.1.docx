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7D1CE" w14:textId="64591970" w:rsidR="000E518A" w:rsidRPr="006209B5" w:rsidRDefault="006018A7" w:rsidP="00E123F0">
      <w:pPr>
        <w:jc w:val="center"/>
        <w:outlineLvl w:val="0"/>
        <w:rPr>
          <w:b/>
          <w:sz w:val="40"/>
          <w:szCs w:val="40"/>
        </w:rPr>
      </w:pPr>
      <w:del w:id="0" w:author="Xavier Hoenner" w:date="2016-06-03T09:31:00Z">
        <w:r w:rsidRPr="006209B5" w:rsidDel="00014883">
          <w:rPr>
            <w:b/>
            <w:sz w:val="40"/>
            <w:szCs w:val="40"/>
          </w:rPr>
          <w:delText>SOOP</w:delText>
        </w:r>
        <w:r w:rsidR="00565E46" w:rsidRPr="006209B5" w:rsidDel="00014883">
          <w:rPr>
            <w:b/>
            <w:sz w:val="40"/>
            <w:szCs w:val="40"/>
          </w:rPr>
          <w:delText xml:space="preserve"> </w:delText>
        </w:r>
      </w:del>
      <w:ins w:id="1" w:author="Xavier Hoenner" w:date="2016-06-03T09:31:00Z">
        <w:r w:rsidR="00014883">
          <w:rPr>
            <w:b/>
            <w:sz w:val="40"/>
            <w:szCs w:val="40"/>
          </w:rPr>
          <w:t>Ships of Opportunity</w:t>
        </w:r>
        <w:r w:rsidR="00014883" w:rsidRPr="006209B5">
          <w:rPr>
            <w:b/>
            <w:sz w:val="40"/>
            <w:szCs w:val="40"/>
          </w:rPr>
          <w:t xml:space="preserve"> </w:t>
        </w:r>
      </w:ins>
      <w:r w:rsidR="00565E46" w:rsidRPr="006209B5">
        <w:rPr>
          <w:b/>
          <w:sz w:val="40"/>
          <w:szCs w:val="40"/>
        </w:rPr>
        <w:t>– Report templates</w:t>
      </w:r>
    </w:p>
    <w:p w14:paraId="4698C4C5" w14:textId="77777777" w:rsidR="00565E46" w:rsidRPr="006209B5" w:rsidRDefault="00565E46" w:rsidP="00EF19A0"/>
    <w:p w14:paraId="6DC199D9" w14:textId="44D199C6" w:rsidR="006018A7" w:rsidRPr="006209B5" w:rsidRDefault="006018A7" w:rsidP="00EF19A0">
      <w:r w:rsidRPr="006209B5">
        <w:t>This document contains information to produce reports for the following sub-facilities</w:t>
      </w:r>
      <w:r w:rsidR="00545179" w:rsidRPr="006209B5">
        <w:t xml:space="preserve"> SOOP – ASF, SOOP – BA, SOOP – CO</w:t>
      </w:r>
      <w:r w:rsidR="00545179" w:rsidRPr="006209B5">
        <w:rPr>
          <w:vertAlign w:val="subscript"/>
        </w:rPr>
        <w:t>2</w:t>
      </w:r>
      <w:r w:rsidR="00545179" w:rsidRPr="006209B5">
        <w:t>, SOOP – CPR, SOOP – SST, SOOP – TMV, SOOP – TRV, and SOOP – XBT.</w:t>
      </w:r>
      <w:r w:rsidR="00233EA9">
        <w:t xml:space="preserve"> The first part of this document provides information on how to build the data summary report for the whole SOOP facility. The second part of this document provides information on how to build data reports for each sub-facility.</w:t>
      </w:r>
    </w:p>
    <w:p w14:paraId="37380355" w14:textId="77777777" w:rsidR="006018A7" w:rsidRPr="006209B5" w:rsidRDefault="006018A7" w:rsidP="00EF19A0"/>
    <w:p w14:paraId="7AE4A420" w14:textId="723693F9" w:rsidR="00E123F0" w:rsidRPr="006209B5" w:rsidRDefault="00545179" w:rsidP="00565E46">
      <w:pPr>
        <w:rPr>
          <w:szCs w:val="24"/>
        </w:rPr>
      </w:pPr>
      <w:r w:rsidRPr="006209B5">
        <w:rPr>
          <w:szCs w:val="24"/>
        </w:rPr>
        <w:t xml:space="preserve">Number of data reports: </w:t>
      </w:r>
      <w:r w:rsidR="002C4A92">
        <w:rPr>
          <w:szCs w:val="24"/>
        </w:rPr>
        <w:t>10</w:t>
      </w:r>
      <w:r w:rsidR="00643DA1">
        <w:rPr>
          <w:szCs w:val="24"/>
        </w:rPr>
        <w:t>.</w:t>
      </w:r>
    </w:p>
    <w:p w14:paraId="30794E12" w14:textId="77777777" w:rsidR="00E123F0" w:rsidRPr="006209B5" w:rsidRDefault="00E123F0" w:rsidP="00565E46">
      <w:pPr>
        <w:rPr>
          <w:szCs w:val="24"/>
        </w:rPr>
      </w:pPr>
    </w:p>
    <w:p w14:paraId="38B4D87D" w14:textId="4A265446" w:rsidR="00905C8D" w:rsidRPr="006209B5" w:rsidRDefault="006209B5" w:rsidP="00905C8D">
      <w:pPr>
        <w:pStyle w:val="Heading1"/>
      </w:pPr>
      <w:r w:rsidRPr="006209B5">
        <w:t>1</w:t>
      </w:r>
      <w:r w:rsidR="00905C8D" w:rsidRPr="006209B5">
        <w:t xml:space="preserve">. </w:t>
      </w:r>
      <w:ins w:id="2" w:author="Xavier Hoenner" w:date="2016-06-03T09:32:00Z">
        <w:r w:rsidR="003020C0" w:rsidRPr="003020C0">
          <w:t>Ships of Opportunity</w:t>
        </w:r>
      </w:ins>
      <w:del w:id="3" w:author="Xavier Hoenner" w:date="2016-06-03T09:32:00Z">
        <w:r w:rsidR="00905C8D" w:rsidRPr="006209B5" w:rsidDel="003020C0">
          <w:delText>S</w:delText>
        </w:r>
        <w:r w:rsidRPr="006209B5" w:rsidDel="003020C0">
          <w:delText>OOP</w:delText>
        </w:r>
      </w:del>
      <w:r w:rsidR="00233EA9">
        <w:t xml:space="preserve"> facility</w:t>
      </w:r>
    </w:p>
    <w:p w14:paraId="3FFB372D" w14:textId="77777777" w:rsidR="002C4A92" w:rsidRPr="006209B5" w:rsidRDefault="002C4A92" w:rsidP="002C4A92">
      <w:pPr>
        <w:pStyle w:val="Heading2"/>
      </w:pPr>
      <w:r w:rsidRPr="006209B5">
        <w:t>1.1 Data summary</w:t>
      </w:r>
    </w:p>
    <w:p w14:paraId="560C4E77" w14:textId="4781DA85" w:rsidR="005C7F61" w:rsidRDefault="00BB23AC" w:rsidP="005C7F61">
      <w:pPr>
        <w:pStyle w:val="Heading3"/>
        <w:rPr>
          <w:u w:val="none"/>
        </w:rPr>
      </w:pPr>
      <w:r w:rsidRPr="006209B5">
        <w:rPr>
          <w:b w:val="0"/>
        </w:rPr>
        <w:t>Filename:</w:t>
      </w:r>
      <w:r w:rsidRPr="005C7F61">
        <w:rPr>
          <w:u w:val="none"/>
        </w:rPr>
        <w:t xml:space="preserve"> </w:t>
      </w:r>
      <w:r w:rsidR="00592DB1" w:rsidRPr="005C7F61">
        <w:rPr>
          <w:u w:val="none"/>
        </w:rPr>
        <w:t>‘</w:t>
      </w:r>
      <w:proofErr w:type="spellStart"/>
      <w:del w:id="4" w:author="Xavier Hoenner" w:date="2016-06-03T09:31:00Z">
        <w:r w:rsidR="00592DB1" w:rsidRPr="005C7F61" w:rsidDel="00014883">
          <w:rPr>
            <w:u w:val="none"/>
          </w:rPr>
          <w:delText>SOOP_</w:delText>
        </w:r>
      </w:del>
      <w:ins w:id="5" w:author="Xavier Hoenner" w:date="2016-06-03T09:31:00Z">
        <w:r w:rsidR="00014883">
          <w:rPr>
            <w:u w:val="none"/>
          </w:rPr>
          <w:t>ShipsOfOpportunity_</w:t>
        </w:r>
      </w:ins>
      <w:r w:rsidR="00592DB1" w:rsidRPr="005C7F61">
        <w:rPr>
          <w:u w:val="none"/>
        </w:rPr>
        <w:t>Summary</w:t>
      </w:r>
      <w:proofErr w:type="spellEnd"/>
      <w:r w:rsidR="00592DB1" w:rsidRPr="005C7F61">
        <w:rPr>
          <w:u w:val="none"/>
        </w:rPr>
        <w:t>’</w:t>
      </w:r>
    </w:p>
    <w:p w14:paraId="312B14BB" w14:textId="77777777" w:rsidR="007F3C2B" w:rsidRDefault="00BB23AC" w:rsidP="005C7F61">
      <w:pPr>
        <w:pStyle w:val="Heading3"/>
        <w:rPr>
          <w:u w:val="none"/>
        </w:rPr>
      </w:pPr>
      <w:r w:rsidRPr="006209B5">
        <w:br/>
      </w:r>
      <w:r w:rsidR="007F3C2B" w:rsidRPr="005C7F61">
        <w:rPr>
          <w:b w:val="0"/>
        </w:rPr>
        <w:t>Description</w:t>
      </w:r>
      <w:r w:rsidR="00592DB1" w:rsidRPr="005C7F61">
        <w:rPr>
          <w:b w:val="0"/>
        </w:rPr>
        <w:t>:</w:t>
      </w:r>
      <w:r w:rsidR="00592DB1" w:rsidRPr="005C7F61">
        <w:rPr>
          <w:u w:val="none"/>
        </w:rPr>
        <w:t xml:space="preserve"> ‘Data Summary’</w:t>
      </w:r>
    </w:p>
    <w:p w14:paraId="5CC71A2E" w14:textId="77777777" w:rsidR="005C7F61" w:rsidRPr="005C7F61" w:rsidRDefault="005C7F61" w:rsidP="005C7F61"/>
    <w:p w14:paraId="5D444527" w14:textId="77777777" w:rsidR="00455B9C" w:rsidRPr="006209B5" w:rsidRDefault="00455B9C" w:rsidP="00455B9C">
      <w:r w:rsidRPr="006209B5">
        <w:rPr>
          <w:u w:val="single"/>
        </w:rPr>
        <w:t>View to use:</w:t>
      </w:r>
      <w:r w:rsidRPr="006209B5">
        <w:t xml:space="preserve"> </w:t>
      </w:r>
    </w:p>
    <w:tbl>
      <w:tblPr>
        <w:tblStyle w:val="TableGrid"/>
        <w:tblW w:w="0" w:type="auto"/>
        <w:tblLook w:val="04A0" w:firstRow="1" w:lastRow="0" w:firstColumn="1" w:lastColumn="0" w:noHBand="0" w:noVBand="1"/>
      </w:tblPr>
      <w:tblGrid>
        <w:gridCol w:w="1271"/>
        <w:gridCol w:w="2850"/>
      </w:tblGrid>
      <w:tr w:rsidR="005D4E65" w:rsidRPr="006209B5" w14:paraId="19A17E1E" w14:textId="77777777" w:rsidTr="003D503B">
        <w:tc>
          <w:tcPr>
            <w:tcW w:w="1271" w:type="dxa"/>
          </w:tcPr>
          <w:p w14:paraId="1F1DDF55" w14:textId="77777777" w:rsidR="005D4E65" w:rsidRPr="006209B5" w:rsidRDefault="005D4E65" w:rsidP="00455B9C">
            <w:pPr>
              <w:rPr>
                <w:b/>
                <w:szCs w:val="24"/>
              </w:rPr>
            </w:pPr>
            <w:r w:rsidRPr="006209B5">
              <w:rPr>
                <w:b/>
                <w:szCs w:val="24"/>
              </w:rPr>
              <w:t>Server</w:t>
            </w:r>
          </w:p>
        </w:tc>
        <w:tc>
          <w:tcPr>
            <w:tcW w:w="2526" w:type="dxa"/>
          </w:tcPr>
          <w:p w14:paraId="580D8483" w14:textId="67047123" w:rsidR="005D4E65" w:rsidRPr="006209B5" w:rsidRDefault="00E17200" w:rsidP="00455B9C">
            <w:pPr>
              <w:rPr>
                <w:szCs w:val="24"/>
              </w:rPr>
            </w:pPr>
            <w:proofErr w:type="gramStart"/>
            <w:r>
              <w:rPr>
                <w:szCs w:val="24"/>
              </w:rPr>
              <w:t>dbprod</w:t>
            </w:r>
            <w:r w:rsidR="005D4E65" w:rsidRPr="006209B5">
              <w:rPr>
                <w:szCs w:val="24"/>
              </w:rPr>
              <w:t>.emii.org.au</w:t>
            </w:r>
            <w:proofErr w:type="gramEnd"/>
          </w:p>
        </w:tc>
      </w:tr>
      <w:tr w:rsidR="005D4E65" w:rsidRPr="006209B5" w14:paraId="7B79C07D" w14:textId="77777777" w:rsidTr="003D503B">
        <w:tc>
          <w:tcPr>
            <w:tcW w:w="1271" w:type="dxa"/>
          </w:tcPr>
          <w:p w14:paraId="63700748" w14:textId="77777777" w:rsidR="005D4E65" w:rsidRPr="006209B5" w:rsidRDefault="005D4E65" w:rsidP="00455B9C">
            <w:pPr>
              <w:rPr>
                <w:b/>
                <w:szCs w:val="24"/>
              </w:rPr>
            </w:pPr>
            <w:r w:rsidRPr="006209B5">
              <w:rPr>
                <w:b/>
                <w:szCs w:val="24"/>
              </w:rPr>
              <w:t>Database</w:t>
            </w:r>
          </w:p>
        </w:tc>
        <w:tc>
          <w:tcPr>
            <w:tcW w:w="2526" w:type="dxa"/>
          </w:tcPr>
          <w:p w14:paraId="5BD452CF" w14:textId="307528ED" w:rsidR="005D4E65" w:rsidRPr="006209B5" w:rsidRDefault="00E17200" w:rsidP="00455B9C">
            <w:pPr>
              <w:rPr>
                <w:szCs w:val="24"/>
              </w:rPr>
            </w:pPr>
            <w:proofErr w:type="gramStart"/>
            <w:r>
              <w:rPr>
                <w:szCs w:val="24"/>
              </w:rPr>
              <w:t>harvest</w:t>
            </w:r>
            <w:proofErr w:type="gramEnd"/>
          </w:p>
        </w:tc>
      </w:tr>
      <w:tr w:rsidR="005D4E65" w:rsidRPr="006209B5" w14:paraId="1F2C4822" w14:textId="77777777" w:rsidTr="003D503B">
        <w:tc>
          <w:tcPr>
            <w:tcW w:w="1271" w:type="dxa"/>
          </w:tcPr>
          <w:p w14:paraId="08DA6DD4" w14:textId="77777777" w:rsidR="005D4E65" w:rsidRPr="006209B5" w:rsidRDefault="005D4E65" w:rsidP="00455B9C">
            <w:pPr>
              <w:rPr>
                <w:b/>
                <w:szCs w:val="24"/>
              </w:rPr>
            </w:pPr>
            <w:r w:rsidRPr="006209B5">
              <w:rPr>
                <w:b/>
                <w:szCs w:val="24"/>
              </w:rPr>
              <w:t>Schema</w:t>
            </w:r>
          </w:p>
        </w:tc>
        <w:tc>
          <w:tcPr>
            <w:tcW w:w="2526" w:type="dxa"/>
          </w:tcPr>
          <w:p w14:paraId="3EB41F94" w14:textId="19AFE471" w:rsidR="005D4E65" w:rsidRPr="006209B5" w:rsidRDefault="00E17200" w:rsidP="00455B9C">
            <w:pPr>
              <w:rPr>
                <w:szCs w:val="24"/>
              </w:rPr>
            </w:pPr>
            <w:proofErr w:type="gramStart"/>
            <w:r>
              <w:rPr>
                <w:szCs w:val="24"/>
              </w:rPr>
              <w:t>reporting</w:t>
            </w:r>
            <w:proofErr w:type="gramEnd"/>
          </w:p>
        </w:tc>
      </w:tr>
      <w:tr w:rsidR="005D4E65" w:rsidRPr="006209B5" w14:paraId="613E71F0" w14:textId="77777777" w:rsidTr="003D503B">
        <w:tc>
          <w:tcPr>
            <w:tcW w:w="1271" w:type="dxa"/>
          </w:tcPr>
          <w:p w14:paraId="00D81241" w14:textId="77777777" w:rsidR="005D4E65" w:rsidRPr="006209B5" w:rsidRDefault="005D4E65" w:rsidP="00455B9C">
            <w:pPr>
              <w:rPr>
                <w:b/>
                <w:szCs w:val="24"/>
              </w:rPr>
            </w:pPr>
            <w:r w:rsidRPr="006209B5">
              <w:rPr>
                <w:b/>
                <w:szCs w:val="24"/>
              </w:rPr>
              <w:t>View</w:t>
            </w:r>
          </w:p>
        </w:tc>
        <w:tc>
          <w:tcPr>
            <w:tcW w:w="2526" w:type="dxa"/>
          </w:tcPr>
          <w:p w14:paraId="7C40E92E" w14:textId="77777777" w:rsidR="005D4E65" w:rsidRPr="006209B5" w:rsidRDefault="005D4E65" w:rsidP="006209B5">
            <w:pPr>
              <w:rPr>
                <w:szCs w:val="24"/>
              </w:rPr>
            </w:pPr>
            <w:proofErr w:type="spellStart"/>
            <w:proofErr w:type="gramStart"/>
            <w:r w:rsidRPr="006209B5">
              <w:rPr>
                <w:szCs w:val="24"/>
              </w:rPr>
              <w:t>soop</w:t>
            </w:r>
            <w:proofErr w:type="gramEnd"/>
            <w:r w:rsidRPr="006209B5">
              <w:rPr>
                <w:szCs w:val="24"/>
              </w:rPr>
              <w:t>_</w:t>
            </w:r>
            <w:r w:rsidR="006209B5" w:rsidRPr="006209B5">
              <w:rPr>
                <w:szCs w:val="24"/>
              </w:rPr>
              <w:t>data_summary_view</w:t>
            </w:r>
            <w:proofErr w:type="spellEnd"/>
          </w:p>
        </w:tc>
      </w:tr>
    </w:tbl>
    <w:p w14:paraId="33A5DCAE" w14:textId="77777777" w:rsidR="005D4E65" w:rsidRPr="006209B5" w:rsidRDefault="005D4E65" w:rsidP="00455B9C"/>
    <w:p w14:paraId="7D0FC68A" w14:textId="77777777" w:rsidR="001D2F54" w:rsidRPr="006209B5" w:rsidRDefault="00455B9C" w:rsidP="00455B9C">
      <w:r w:rsidRPr="006209B5">
        <w:rPr>
          <w:u w:val="single"/>
        </w:rPr>
        <w:t xml:space="preserve">Filters: </w:t>
      </w:r>
      <w:r w:rsidR="000B356C">
        <w:t>None, all filters have already been applied.</w:t>
      </w:r>
    </w:p>
    <w:p w14:paraId="61409956" w14:textId="0BDB7C73" w:rsidR="00455B9C" w:rsidRPr="006209B5" w:rsidRDefault="00455B9C" w:rsidP="00455B9C">
      <w:pPr>
        <w:ind w:left="1843" w:hanging="1843"/>
      </w:pPr>
      <w:r w:rsidRPr="006209B5">
        <w:rPr>
          <w:u w:val="single"/>
        </w:rPr>
        <w:t>Data sorting options:</w:t>
      </w:r>
      <w:r w:rsidRPr="006209B5">
        <w:t xml:space="preserve"> </w:t>
      </w:r>
      <w:r w:rsidR="000B356C">
        <w:t>None, data are already sorted</w:t>
      </w:r>
      <w:r w:rsidR="00027875" w:rsidRPr="006209B5">
        <w:t>.</w:t>
      </w:r>
    </w:p>
    <w:p w14:paraId="0647662A" w14:textId="2DE4A4DE" w:rsidR="000B356C" w:rsidRDefault="000B356C" w:rsidP="000B356C">
      <w:pPr>
        <w:ind w:left="1843" w:hanging="1843"/>
      </w:pPr>
      <w:r>
        <w:rPr>
          <w:u w:val="single"/>
        </w:rPr>
        <w:t>Data grouping options:</w:t>
      </w:r>
      <w:r>
        <w:t xml:space="preserve"> Group by ‘</w:t>
      </w:r>
      <w:proofErr w:type="spellStart"/>
      <w:r>
        <w:t>subfacility</w:t>
      </w:r>
      <w:proofErr w:type="spellEnd"/>
      <w:r>
        <w:t>’</w:t>
      </w:r>
      <w:r w:rsidR="008B2BBA">
        <w:t>, sub-group by data type</w:t>
      </w:r>
      <w:r>
        <w:t>.</w:t>
      </w:r>
    </w:p>
    <w:p w14:paraId="7C271EA3" w14:textId="4519F53B" w:rsidR="00116942" w:rsidRDefault="00116942" w:rsidP="00116942">
      <w:pPr>
        <w:ind w:left="567" w:hanging="567"/>
        <w:rPr>
          <w:i/>
        </w:rPr>
      </w:pPr>
      <w:r w:rsidRPr="00360A7E">
        <w:rPr>
          <w:u w:val="single"/>
        </w:rPr>
        <w:t>Total:</w:t>
      </w:r>
      <w:r w:rsidRPr="00360A7E">
        <w:t xml:space="preserve"> Calculate the total number of </w:t>
      </w:r>
      <w:r w:rsidR="00DE1B59">
        <w:t xml:space="preserve">distinct </w:t>
      </w:r>
      <w:r w:rsidR="00360A7E" w:rsidRPr="00360A7E">
        <w:t>vessels</w:t>
      </w:r>
      <w:r w:rsidRPr="00360A7E">
        <w:t xml:space="preserve">, deployments, </w:t>
      </w:r>
      <w:r w:rsidR="00360A7E">
        <w:t>data files</w:t>
      </w:r>
      <w:r w:rsidR="00A07933">
        <w:t xml:space="preserve"> or profiles (for SOOP-XBT only)</w:t>
      </w:r>
      <w:r w:rsidRPr="00360A7E">
        <w:t xml:space="preserve">, </w:t>
      </w:r>
      <w:r w:rsidR="003D5525">
        <w:t xml:space="preserve">measurements, </w:t>
      </w:r>
      <w:r w:rsidR="00C26D2C">
        <w:t xml:space="preserve">days of data </w:t>
      </w:r>
      <w:r w:rsidRPr="00360A7E">
        <w:t>along with the</w:t>
      </w:r>
      <w:r w:rsidR="00970BD4">
        <w:t xml:space="preserve"> </w:t>
      </w:r>
      <w:r w:rsidRPr="00360A7E">
        <w:t xml:space="preserve">temporal range. </w:t>
      </w:r>
      <w:r w:rsidR="00636DF2" w:rsidRPr="00EA7AB8">
        <w:rPr>
          <w:i/>
        </w:rPr>
        <w:t>Use the following view: ‘</w:t>
      </w:r>
      <w:proofErr w:type="spellStart"/>
      <w:r w:rsidR="00636DF2" w:rsidRPr="00EA7AB8">
        <w:rPr>
          <w:i/>
        </w:rPr>
        <w:t>totals_view</w:t>
      </w:r>
      <w:proofErr w:type="spellEnd"/>
      <w:r w:rsidR="00636DF2" w:rsidRPr="00EA7AB8">
        <w:rPr>
          <w:i/>
        </w:rPr>
        <w:t>’; filter by: ‘facility’ = ‘</w:t>
      </w:r>
      <w:r w:rsidR="00636DF2">
        <w:rPr>
          <w:i/>
        </w:rPr>
        <w:t>SOOP’</w:t>
      </w:r>
      <w:r w:rsidR="00C31EB9">
        <w:rPr>
          <w:i/>
        </w:rPr>
        <w:t>.</w:t>
      </w:r>
    </w:p>
    <w:p w14:paraId="54978677" w14:textId="77777777" w:rsidR="00C31EB9" w:rsidRPr="00360A7E" w:rsidRDefault="00C31EB9" w:rsidP="00116942">
      <w:pPr>
        <w:ind w:left="567" w:hanging="567"/>
      </w:pPr>
    </w:p>
    <w:tbl>
      <w:tblPr>
        <w:tblStyle w:val="TableGrid"/>
        <w:tblW w:w="0" w:type="auto"/>
        <w:tblInd w:w="-690" w:type="dxa"/>
        <w:tblLook w:val="04A0" w:firstRow="1" w:lastRow="0" w:firstColumn="1" w:lastColumn="0" w:noHBand="0" w:noVBand="1"/>
      </w:tblPr>
      <w:tblGrid>
        <w:gridCol w:w="700"/>
        <w:gridCol w:w="1303"/>
        <w:gridCol w:w="1374"/>
        <w:gridCol w:w="1600"/>
        <w:gridCol w:w="1011"/>
        <w:gridCol w:w="1274"/>
        <w:gridCol w:w="1098"/>
        <w:gridCol w:w="1572"/>
      </w:tblGrid>
      <w:tr w:rsidR="00C90459" w14:paraId="13E5EBA9" w14:textId="77777777" w:rsidTr="00C90459">
        <w:tc>
          <w:tcPr>
            <w:tcW w:w="0" w:type="auto"/>
            <w:vAlign w:val="center"/>
          </w:tcPr>
          <w:p w14:paraId="0C90589A" w14:textId="25A7C03D" w:rsidR="00C90459" w:rsidRDefault="00C90459" w:rsidP="00DE2CAC">
            <w:pPr>
              <w:jc w:val="center"/>
              <w:rPr>
                <w:b/>
                <w:i/>
              </w:rPr>
            </w:pPr>
            <w:r>
              <w:rPr>
                <w:b/>
                <w:i/>
              </w:rPr>
              <w:t>Sub-</w:t>
            </w:r>
            <w:r>
              <w:rPr>
                <w:b/>
                <w:i/>
              </w:rPr>
              <w:lastRenderedPageBreak/>
              <w:t>facility</w:t>
            </w:r>
          </w:p>
        </w:tc>
        <w:tc>
          <w:tcPr>
            <w:tcW w:w="0" w:type="auto"/>
            <w:vAlign w:val="center"/>
          </w:tcPr>
          <w:p w14:paraId="18A3BBC1" w14:textId="2F869D1B" w:rsidR="00C90459" w:rsidRDefault="00C90459" w:rsidP="00DE2CAC">
            <w:pPr>
              <w:jc w:val="center"/>
              <w:rPr>
                <w:b/>
                <w:i/>
              </w:rPr>
            </w:pPr>
            <w:r>
              <w:rPr>
                <w:b/>
                <w:i/>
              </w:rPr>
              <w:lastRenderedPageBreak/>
              <w:t xml:space="preserve">Type of </w:t>
            </w:r>
            <w:r>
              <w:rPr>
                <w:b/>
                <w:i/>
              </w:rPr>
              <w:lastRenderedPageBreak/>
              <w:t>file</w:t>
            </w:r>
          </w:p>
        </w:tc>
        <w:tc>
          <w:tcPr>
            <w:tcW w:w="0" w:type="auto"/>
            <w:vAlign w:val="center"/>
          </w:tcPr>
          <w:p w14:paraId="5C668A3E" w14:textId="0FD055D8" w:rsidR="00C90459" w:rsidRDefault="00C90459" w:rsidP="00DE2CAC">
            <w:pPr>
              <w:jc w:val="center"/>
              <w:rPr>
                <w:b/>
                <w:i/>
              </w:rPr>
            </w:pPr>
            <w:r w:rsidRPr="00360A7E">
              <w:rPr>
                <w:b/>
                <w:i/>
              </w:rPr>
              <w:lastRenderedPageBreak/>
              <w:t xml:space="preserve">Total </w:t>
            </w:r>
            <w:r w:rsidRPr="00360A7E">
              <w:rPr>
                <w:b/>
                <w:i/>
              </w:rPr>
              <w:lastRenderedPageBreak/>
              <w:t xml:space="preserve">number of </w:t>
            </w:r>
            <w:r>
              <w:rPr>
                <w:b/>
                <w:i/>
              </w:rPr>
              <w:t>vessels</w:t>
            </w:r>
            <w:r w:rsidRPr="00360A7E">
              <w:rPr>
                <w:b/>
                <w:i/>
              </w:rPr>
              <w:t xml:space="preserve"> (‘</w:t>
            </w:r>
            <w:proofErr w:type="spellStart"/>
            <w:r>
              <w:rPr>
                <w:b/>
                <w:i/>
              </w:rPr>
              <w:t>no_platforms</w:t>
            </w:r>
            <w:proofErr w:type="spellEnd"/>
            <w:r>
              <w:rPr>
                <w:b/>
                <w:i/>
              </w:rPr>
              <w:t>’</w:t>
            </w:r>
            <w:r w:rsidRPr="00360A7E">
              <w:rPr>
                <w:b/>
                <w:i/>
              </w:rPr>
              <w:t>)</w:t>
            </w:r>
          </w:p>
        </w:tc>
        <w:tc>
          <w:tcPr>
            <w:tcW w:w="0" w:type="auto"/>
            <w:vAlign w:val="center"/>
          </w:tcPr>
          <w:p w14:paraId="64D25007" w14:textId="1DBA5D27" w:rsidR="00C90459" w:rsidRDefault="00C90459" w:rsidP="00DE2CAC">
            <w:pPr>
              <w:jc w:val="center"/>
              <w:rPr>
                <w:b/>
                <w:i/>
              </w:rPr>
            </w:pPr>
            <w:r w:rsidRPr="00360A7E">
              <w:rPr>
                <w:b/>
                <w:i/>
              </w:rPr>
              <w:lastRenderedPageBreak/>
              <w:t xml:space="preserve">Total number </w:t>
            </w:r>
            <w:r w:rsidRPr="00360A7E">
              <w:rPr>
                <w:b/>
                <w:i/>
              </w:rPr>
              <w:lastRenderedPageBreak/>
              <w:t xml:space="preserve">of </w:t>
            </w:r>
            <w:r>
              <w:rPr>
                <w:b/>
                <w:i/>
              </w:rPr>
              <w:t>deployments</w:t>
            </w:r>
            <w:r w:rsidRPr="00360A7E">
              <w:rPr>
                <w:b/>
                <w:i/>
              </w:rPr>
              <w:t xml:space="preserve"> (‘</w:t>
            </w:r>
            <w:proofErr w:type="spellStart"/>
            <w:r>
              <w:rPr>
                <w:b/>
                <w:i/>
              </w:rPr>
              <w:t>no_deployments</w:t>
            </w:r>
            <w:proofErr w:type="spellEnd"/>
            <w:r w:rsidRPr="00360A7E">
              <w:rPr>
                <w:b/>
                <w:i/>
              </w:rPr>
              <w:t>’)</w:t>
            </w:r>
          </w:p>
        </w:tc>
        <w:tc>
          <w:tcPr>
            <w:tcW w:w="0" w:type="auto"/>
            <w:vAlign w:val="center"/>
          </w:tcPr>
          <w:p w14:paraId="7354FEC5" w14:textId="2CC9E4E5" w:rsidR="00C90459" w:rsidRDefault="00C90459" w:rsidP="00DE2CAC">
            <w:pPr>
              <w:jc w:val="center"/>
              <w:rPr>
                <w:b/>
                <w:i/>
              </w:rPr>
            </w:pPr>
            <w:r w:rsidRPr="00360A7E">
              <w:rPr>
                <w:b/>
                <w:i/>
              </w:rPr>
              <w:lastRenderedPageBreak/>
              <w:t xml:space="preserve">Total </w:t>
            </w:r>
            <w:r w:rsidRPr="00360A7E">
              <w:rPr>
                <w:b/>
                <w:i/>
              </w:rPr>
              <w:lastRenderedPageBreak/>
              <w:t xml:space="preserve">number of </w:t>
            </w:r>
            <w:r>
              <w:rPr>
                <w:b/>
                <w:i/>
              </w:rPr>
              <w:t>data files</w:t>
            </w:r>
            <w:r w:rsidRPr="00360A7E">
              <w:rPr>
                <w:b/>
                <w:i/>
              </w:rPr>
              <w:t xml:space="preserve"> (‘</w:t>
            </w:r>
            <w:proofErr w:type="spellStart"/>
            <w:r w:rsidRPr="00360A7E">
              <w:rPr>
                <w:b/>
                <w:i/>
              </w:rPr>
              <w:t>no_</w:t>
            </w:r>
            <w:r>
              <w:rPr>
                <w:b/>
                <w:i/>
              </w:rPr>
              <w:t>data</w:t>
            </w:r>
            <w:proofErr w:type="spellEnd"/>
            <w:r w:rsidRPr="00360A7E">
              <w:rPr>
                <w:b/>
                <w:i/>
              </w:rPr>
              <w:t>’)</w:t>
            </w:r>
          </w:p>
        </w:tc>
        <w:tc>
          <w:tcPr>
            <w:tcW w:w="0" w:type="auto"/>
            <w:vAlign w:val="center"/>
          </w:tcPr>
          <w:p w14:paraId="1EBED0CB" w14:textId="3B9A90F1" w:rsidR="00C90459" w:rsidRDefault="00C90459" w:rsidP="00DE2CAC">
            <w:pPr>
              <w:jc w:val="center"/>
              <w:rPr>
                <w:b/>
                <w:i/>
              </w:rPr>
            </w:pPr>
            <w:r w:rsidRPr="00360A7E">
              <w:rPr>
                <w:b/>
                <w:i/>
              </w:rPr>
              <w:lastRenderedPageBreak/>
              <w:t xml:space="preserve">Total </w:t>
            </w:r>
            <w:r w:rsidRPr="00360A7E">
              <w:rPr>
                <w:b/>
                <w:i/>
              </w:rPr>
              <w:lastRenderedPageBreak/>
              <w:t xml:space="preserve">number of </w:t>
            </w:r>
            <w:r>
              <w:rPr>
                <w:b/>
                <w:i/>
              </w:rPr>
              <w:t>measurements</w:t>
            </w:r>
            <w:r w:rsidRPr="00360A7E">
              <w:rPr>
                <w:b/>
                <w:i/>
              </w:rPr>
              <w:t xml:space="preserve"> (‘no_</w:t>
            </w:r>
            <w:r>
              <w:rPr>
                <w:b/>
                <w:i/>
              </w:rPr>
              <w:t>data2</w:t>
            </w:r>
            <w:r w:rsidRPr="00360A7E">
              <w:rPr>
                <w:b/>
                <w:i/>
              </w:rPr>
              <w:t>’)</w:t>
            </w:r>
          </w:p>
        </w:tc>
        <w:tc>
          <w:tcPr>
            <w:tcW w:w="0" w:type="auto"/>
          </w:tcPr>
          <w:p w14:paraId="793DC5DD" w14:textId="73698A5A" w:rsidR="00C90459" w:rsidRPr="00360A7E" w:rsidRDefault="00C90459">
            <w:pPr>
              <w:jc w:val="center"/>
              <w:rPr>
                <w:b/>
                <w:i/>
              </w:rPr>
            </w:pPr>
            <w:r>
              <w:rPr>
                <w:b/>
                <w:i/>
              </w:rPr>
              <w:lastRenderedPageBreak/>
              <w:t xml:space="preserve">Total </w:t>
            </w:r>
            <w:r>
              <w:rPr>
                <w:b/>
                <w:i/>
              </w:rPr>
              <w:lastRenderedPageBreak/>
              <w:t>number of days of data (‘no_data3’)</w:t>
            </w:r>
          </w:p>
        </w:tc>
        <w:tc>
          <w:tcPr>
            <w:tcW w:w="0" w:type="auto"/>
            <w:vAlign w:val="center"/>
          </w:tcPr>
          <w:p w14:paraId="195CADBA" w14:textId="0628BF49" w:rsidR="00C90459" w:rsidRDefault="00C90459" w:rsidP="00DE2CAC">
            <w:pPr>
              <w:jc w:val="center"/>
              <w:rPr>
                <w:b/>
                <w:i/>
              </w:rPr>
            </w:pPr>
            <w:r w:rsidRPr="00360A7E">
              <w:rPr>
                <w:b/>
                <w:i/>
              </w:rPr>
              <w:lastRenderedPageBreak/>
              <w:t xml:space="preserve">Temporal </w:t>
            </w:r>
            <w:r w:rsidRPr="00360A7E">
              <w:rPr>
                <w:b/>
                <w:i/>
              </w:rPr>
              <w:lastRenderedPageBreak/>
              <w:t>range (</w:t>
            </w:r>
            <w:r>
              <w:rPr>
                <w:b/>
                <w:i/>
              </w:rPr>
              <w:t>‘</w:t>
            </w:r>
            <w:proofErr w:type="spellStart"/>
            <w:r>
              <w:rPr>
                <w:b/>
                <w:i/>
              </w:rPr>
              <w:t>temporal_range</w:t>
            </w:r>
            <w:proofErr w:type="spellEnd"/>
            <w:r>
              <w:rPr>
                <w:b/>
                <w:i/>
              </w:rPr>
              <w:t>’</w:t>
            </w:r>
            <w:r w:rsidRPr="00360A7E">
              <w:rPr>
                <w:b/>
                <w:i/>
              </w:rPr>
              <w:t>)</w:t>
            </w:r>
          </w:p>
        </w:tc>
      </w:tr>
      <w:tr w:rsidR="00C90459" w14:paraId="47F95F09" w14:textId="77777777" w:rsidTr="00C90459">
        <w:tc>
          <w:tcPr>
            <w:tcW w:w="0" w:type="auto"/>
            <w:vAlign w:val="center"/>
          </w:tcPr>
          <w:p w14:paraId="210E54D2" w14:textId="4A290E5F" w:rsidR="00C90459" w:rsidRDefault="00C90459" w:rsidP="00DE2CAC">
            <w:pPr>
              <w:jc w:val="center"/>
              <w:rPr>
                <w:b/>
                <w:i/>
              </w:rPr>
            </w:pPr>
            <w:r w:rsidRPr="00636DD5">
              <w:rPr>
                <w:b/>
              </w:rPr>
              <w:lastRenderedPageBreak/>
              <w:t>ASF</w:t>
            </w:r>
          </w:p>
        </w:tc>
        <w:tc>
          <w:tcPr>
            <w:tcW w:w="0" w:type="auto"/>
            <w:vAlign w:val="center"/>
          </w:tcPr>
          <w:p w14:paraId="3DD8C8CB" w14:textId="05C318A5" w:rsidR="00C90459" w:rsidRPr="00DE2CAC" w:rsidRDefault="00C90459" w:rsidP="00DE2CAC">
            <w:pPr>
              <w:jc w:val="center"/>
              <w:rPr>
                <w:b/>
              </w:rPr>
            </w:pPr>
            <w:r>
              <w:rPr>
                <w:b/>
              </w:rPr>
              <w:t>Flux product</w:t>
            </w:r>
          </w:p>
        </w:tc>
        <w:tc>
          <w:tcPr>
            <w:tcW w:w="0" w:type="auto"/>
            <w:vAlign w:val="center"/>
          </w:tcPr>
          <w:p w14:paraId="409BD8AE" w14:textId="77777777" w:rsidR="00C90459" w:rsidRDefault="00C90459" w:rsidP="00DE2CAC">
            <w:pPr>
              <w:jc w:val="center"/>
              <w:rPr>
                <w:b/>
                <w:i/>
              </w:rPr>
            </w:pPr>
          </w:p>
        </w:tc>
        <w:tc>
          <w:tcPr>
            <w:tcW w:w="0" w:type="auto"/>
            <w:vAlign w:val="center"/>
          </w:tcPr>
          <w:p w14:paraId="35D4693F" w14:textId="77777777" w:rsidR="00C90459" w:rsidRDefault="00C90459" w:rsidP="00DE2CAC">
            <w:pPr>
              <w:jc w:val="center"/>
              <w:rPr>
                <w:b/>
                <w:i/>
              </w:rPr>
            </w:pPr>
          </w:p>
        </w:tc>
        <w:tc>
          <w:tcPr>
            <w:tcW w:w="0" w:type="auto"/>
            <w:vAlign w:val="center"/>
          </w:tcPr>
          <w:p w14:paraId="30D66E27" w14:textId="77777777" w:rsidR="00C90459" w:rsidRDefault="00C90459" w:rsidP="00DE2CAC">
            <w:pPr>
              <w:jc w:val="center"/>
              <w:rPr>
                <w:b/>
                <w:i/>
              </w:rPr>
            </w:pPr>
          </w:p>
        </w:tc>
        <w:tc>
          <w:tcPr>
            <w:tcW w:w="0" w:type="auto"/>
            <w:vAlign w:val="center"/>
          </w:tcPr>
          <w:p w14:paraId="2D4CA6F6" w14:textId="77777777" w:rsidR="00C90459" w:rsidRDefault="00C90459" w:rsidP="00DE2CAC">
            <w:pPr>
              <w:jc w:val="center"/>
              <w:rPr>
                <w:b/>
                <w:i/>
              </w:rPr>
            </w:pPr>
          </w:p>
        </w:tc>
        <w:tc>
          <w:tcPr>
            <w:tcW w:w="0" w:type="auto"/>
          </w:tcPr>
          <w:p w14:paraId="198A48A4" w14:textId="77777777" w:rsidR="00C90459" w:rsidRDefault="00C90459">
            <w:pPr>
              <w:jc w:val="center"/>
              <w:rPr>
                <w:b/>
                <w:i/>
              </w:rPr>
            </w:pPr>
          </w:p>
        </w:tc>
        <w:tc>
          <w:tcPr>
            <w:tcW w:w="0" w:type="auto"/>
            <w:vAlign w:val="center"/>
          </w:tcPr>
          <w:p w14:paraId="70ADE835" w14:textId="51DCAA9E" w:rsidR="00C90459" w:rsidRDefault="00C90459" w:rsidP="00DE2CAC">
            <w:pPr>
              <w:jc w:val="center"/>
              <w:rPr>
                <w:b/>
                <w:i/>
              </w:rPr>
            </w:pPr>
          </w:p>
        </w:tc>
      </w:tr>
      <w:tr w:rsidR="00C90459" w14:paraId="2F6CF066" w14:textId="77777777" w:rsidTr="00C90459">
        <w:tc>
          <w:tcPr>
            <w:tcW w:w="0" w:type="auto"/>
            <w:vAlign w:val="center"/>
          </w:tcPr>
          <w:p w14:paraId="768E77DA" w14:textId="24193DA9" w:rsidR="00C90459" w:rsidRDefault="00C90459" w:rsidP="00DE2CAC">
            <w:pPr>
              <w:jc w:val="center"/>
              <w:rPr>
                <w:b/>
                <w:i/>
              </w:rPr>
            </w:pPr>
            <w:r w:rsidRPr="00636DD5">
              <w:rPr>
                <w:b/>
              </w:rPr>
              <w:t>ASF</w:t>
            </w:r>
          </w:p>
        </w:tc>
        <w:tc>
          <w:tcPr>
            <w:tcW w:w="0" w:type="auto"/>
            <w:vAlign w:val="center"/>
          </w:tcPr>
          <w:p w14:paraId="5298CEA5" w14:textId="480692C4" w:rsidR="00C90459" w:rsidRPr="00DE2CAC" w:rsidRDefault="00C90459" w:rsidP="00DE2CAC">
            <w:pPr>
              <w:jc w:val="center"/>
              <w:rPr>
                <w:b/>
              </w:rPr>
            </w:pPr>
            <w:r>
              <w:rPr>
                <w:b/>
              </w:rPr>
              <w:t>Meteorological SST observations</w:t>
            </w:r>
          </w:p>
        </w:tc>
        <w:tc>
          <w:tcPr>
            <w:tcW w:w="0" w:type="auto"/>
            <w:vAlign w:val="center"/>
          </w:tcPr>
          <w:p w14:paraId="4B3C71DF" w14:textId="77777777" w:rsidR="00C90459" w:rsidRDefault="00C90459" w:rsidP="00DE2CAC">
            <w:pPr>
              <w:jc w:val="center"/>
              <w:rPr>
                <w:b/>
                <w:i/>
              </w:rPr>
            </w:pPr>
          </w:p>
        </w:tc>
        <w:tc>
          <w:tcPr>
            <w:tcW w:w="0" w:type="auto"/>
            <w:vAlign w:val="center"/>
          </w:tcPr>
          <w:p w14:paraId="68E9615C" w14:textId="77777777" w:rsidR="00C90459" w:rsidRDefault="00C90459" w:rsidP="00DE2CAC">
            <w:pPr>
              <w:jc w:val="center"/>
              <w:rPr>
                <w:b/>
                <w:i/>
              </w:rPr>
            </w:pPr>
          </w:p>
        </w:tc>
        <w:tc>
          <w:tcPr>
            <w:tcW w:w="0" w:type="auto"/>
            <w:vAlign w:val="center"/>
          </w:tcPr>
          <w:p w14:paraId="5C48EF18" w14:textId="77777777" w:rsidR="00C90459" w:rsidRDefault="00C90459" w:rsidP="00DE2CAC">
            <w:pPr>
              <w:jc w:val="center"/>
              <w:rPr>
                <w:b/>
                <w:i/>
              </w:rPr>
            </w:pPr>
          </w:p>
        </w:tc>
        <w:tc>
          <w:tcPr>
            <w:tcW w:w="0" w:type="auto"/>
            <w:vAlign w:val="center"/>
          </w:tcPr>
          <w:p w14:paraId="75096267" w14:textId="77777777" w:rsidR="00C90459" w:rsidRDefault="00C90459" w:rsidP="00DE2CAC">
            <w:pPr>
              <w:jc w:val="center"/>
              <w:rPr>
                <w:b/>
                <w:i/>
              </w:rPr>
            </w:pPr>
          </w:p>
        </w:tc>
        <w:tc>
          <w:tcPr>
            <w:tcW w:w="0" w:type="auto"/>
          </w:tcPr>
          <w:p w14:paraId="5EC9C7A4" w14:textId="77777777" w:rsidR="00C90459" w:rsidRDefault="00C90459">
            <w:pPr>
              <w:jc w:val="center"/>
              <w:rPr>
                <w:b/>
                <w:i/>
              </w:rPr>
            </w:pPr>
          </w:p>
        </w:tc>
        <w:tc>
          <w:tcPr>
            <w:tcW w:w="0" w:type="auto"/>
            <w:vAlign w:val="center"/>
          </w:tcPr>
          <w:p w14:paraId="0410FED6" w14:textId="69117BDD" w:rsidR="00C90459" w:rsidRDefault="00C90459" w:rsidP="00DE2CAC">
            <w:pPr>
              <w:jc w:val="center"/>
              <w:rPr>
                <w:b/>
                <w:i/>
              </w:rPr>
            </w:pPr>
          </w:p>
        </w:tc>
      </w:tr>
      <w:tr w:rsidR="00C90459" w14:paraId="47BABFBD" w14:textId="77777777" w:rsidTr="00C90459">
        <w:tc>
          <w:tcPr>
            <w:tcW w:w="0" w:type="auto"/>
            <w:vAlign w:val="center"/>
          </w:tcPr>
          <w:p w14:paraId="014F4D94" w14:textId="5EB67D0C" w:rsidR="00C90459" w:rsidRDefault="00C90459" w:rsidP="00DE2CAC">
            <w:pPr>
              <w:jc w:val="center"/>
              <w:rPr>
                <w:b/>
                <w:i/>
              </w:rPr>
            </w:pPr>
            <w:r w:rsidRPr="00636DD5">
              <w:rPr>
                <w:b/>
              </w:rPr>
              <w:t>BA</w:t>
            </w:r>
          </w:p>
        </w:tc>
        <w:tc>
          <w:tcPr>
            <w:tcW w:w="0" w:type="auto"/>
            <w:vAlign w:val="center"/>
          </w:tcPr>
          <w:p w14:paraId="5A5FD60B" w14:textId="77777777" w:rsidR="00C90459" w:rsidRPr="00DE2CAC" w:rsidRDefault="00C90459" w:rsidP="00DE2CAC">
            <w:pPr>
              <w:jc w:val="center"/>
              <w:rPr>
                <w:b/>
              </w:rPr>
            </w:pPr>
          </w:p>
        </w:tc>
        <w:tc>
          <w:tcPr>
            <w:tcW w:w="0" w:type="auto"/>
            <w:vAlign w:val="center"/>
          </w:tcPr>
          <w:p w14:paraId="29A35571" w14:textId="77777777" w:rsidR="00C90459" w:rsidRDefault="00C90459" w:rsidP="00DE2CAC">
            <w:pPr>
              <w:jc w:val="center"/>
              <w:rPr>
                <w:b/>
                <w:i/>
              </w:rPr>
            </w:pPr>
          </w:p>
        </w:tc>
        <w:tc>
          <w:tcPr>
            <w:tcW w:w="0" w:type="auto"/>
            <w:vAlign w:val="center"/>
          </w:tcPr>
          <w:p w14:paraId="7A118F23" w14:textId="77777777" w:rsidR="00C90459" w:rsidRDefault="00C90459" w:rsidP="00DE2CAC">
            <w:pPr>
              <w:jc w:val="center"/>
              <w:rPr>
                <w:b/>
                <w:i/>
              </w:rPr>
            </w:pPr>
          </w:p>
        </w:tc>
        <w:tc>
          <w:tcPr>
            <w:tcW w:w="0" w:type="auto"/>
            <w:vAlign w:val="center"/>
          </w:tcPr>
          <w:p w14:paraId="0EAD2FAC" w14:textId="77777777" w:rsidR="00C90459" w:rsidRDefault="00C90459" w:rsidP="00DE2CAC">
            <w:pPr>
              <w:jc w:val="center"/>
              <w:rPr>
                <w:b/>
                <w:i/>
              </w:rPr>
            </w:pPr>
          </w:p>
        </w:tc>
        <w:tc>
          <w:tcPr>
            <w:tcW w:w="0" w:type="auto"/>
            <w:vAlign w:val="center"/>
          </w:tcPr>
          <w:p w14:paraId="250A9A00" w14:textId="77777777" w:rsidR="00C90459" w:rsidRDefault="00C90459" w:rsidP="00DE2CAC">
            <w:pPr>
              <w:jc w:val="center"/>
              <w:rPr>
                <w:b/>
                <w:i/>
              </w:rPr>
            </w:pPr>
          </w:p>
        </w:tc>
        <w:tc>
          <w:tcPr>
            <w:tcW w:w="0" w:type="auto"/>
          </w:tcPr>
          <w:p w14:paraId="66CAE98B" w14:textId="77777777" w:rsidR="00C90459" w:rsidRDefault="00C90459">
            <w:pPr>
              <w:jc w:val="center"/>
              <w:rPr>
                <w:b/>
                <w:i/>
              </w:rPr>
            </w:pPr>
          </w:p>
        </w:tc>
        <w:tc>
          <w:tcPr>
            <w:tcW w:w="0" w:type="auto"/>
            <w:vAlign w:val="center"/>
          </w:tcPr>
          <w:p w14:paraId="22C2B48A" w14:textId="7DFCD02A" w:rsidR="00C90459" w:rsidRDefault="00C90459" w:rsidP="00DE2CAC">
            <w:pPr>
              <w:jc w:val="center"/>
              <w:rPr>
                <w:b/>
                <w:i/>
              </w:rPr>
            </w:pPr>
          </w:p>
        </w:tc>
      </w:tr>
      <w:tr w:rsidR="00C90459" w14:paraId="4E2FFE97" w14:textId="77777777" w:rsidTr="00C90459">
        <w:tc>
          <w:tcPr>
            <w:tcW w:w="0" w:type="auto"/>
            <w:vAlign w:val="center"/>
          </w:tcPr>
          <w:p w14:paraId="625A9677" w14:textId="7B44CCC0" w:rsidR="00C90459" w:rsidRDefault="00C90459" w:rsidP="00DE2CAC">
            <w:pPr>
              <w:jc w:val="center"/>
              <w:rPr>
                <w:b/>
                <w:i/>
              </w:rPr>
            </w:pPr>
            <w:r w:rsidRPr="00636DD5">
              <w:rPr>
                <w:b/>
              </w:rPr>
              <w:t>CO</w:t>
            </w:r>
            <w:r w:rsidRPr="00636DD5">
              <w:rPr>
                <w:b/>
                <w:vertAlign w:val="subscript"/>
              </w:rPr>
              <w:t>2</w:t>
            </w:r>
          </w:p>
        </w:tc>
        <w:tc>
          <w:tcPr>
            <w:tcW w:w="0" w:type="auto"/>
            <w:vAlign w:val="center"/>
          </w:tcPr>
          <w:p w14:paraId="484B4725" w14:textId="77777777" w:rsidR="00C90459" w:rsidRPr="00DE2CAC" w:rsidRDefault="00C90459" w:rsidP="00DE2CAC">
            <w:pPr>
              <w:jc w:val="center"/>
              <w:rPr>
                <w:b/>
              </w:rPr>
            </w:pPr>
          </w:p>
        </w:tc>
        <w:tc>
          <w:tcPr>
            <w:tcW w:w="0" w:type="auto"/>
            <w:vAlign w:val="center"/>
          </w:tcPr>
          <w:p w14:paraId="0AF53036" w14:textId="77777777" w:rsidR="00C90459" w:rsidRDefault="00C90459" w:rsidP="00DE2CAC">
            <w:pPr>
              <w:jc w:val="center"/>
              <w:rPr>
                <w:b/>
                <w:i/>
              </w:rPr>
            </w:pPr>
          </w:p>
        </w:tc>
        <w:tc>
          <w:tcPr>
            <w:tcW w:w="0" w:type="auto"/>
            <w:vAlign w:val="center"/>
          </w:tcPr>
          <w:p w14:paraId="7B472BF4" w14:textId="77777777" w:rsidR="00C90459" w:rsidRDefault="00C90459" w:rsidP="00DE2CAC">
            <w:pPr>
              <w:jc w:val="center"/>
              <w:rPr>
                <w:b/>
                <w:i/>
              </w:rPr>
            </w:pPr>
          </w:p>
        </w:tc>
        <w:tc>
          <w:tcPr>
            <w:tcW w:w="0" w:type="auto"/>
            <w:vAlign w:val="center"/>
          </w:tcPr>
          <w:p w14:paraId="746E3383" w14:textId="77777777" w:rsidR="00C90459" w:rsidRDefault="00C90459" w:rsidP="00DE2CAC">
            <w:pPr>
              <w:jc w:val="center"/>
              <w:rPr>
                <w:b/>
                <w:i/>
              </w:rPr>
            </w:pPr>
          </w:p>
        </w:tc>
        <w:tc>
          <w:tcPr>
            <w:tcW w:w="0" w:type="auto"/>
            <w:vAlign w:val="center"/>
          </w:tcPr>
          <w:p w14:paraId="42BB1CCE" w14:textId="77777777" w:rsidR="00C90459" w:rsidRDefault="00C90459" w:rsidP="00DE2CAC">
            <w:pPr>
              <w:jc w:val="center"/>
              <w:rPr>
                <w:b/>
                <w:i/>
              </w:rPr>
            </w:pPr>
          </w:p>
        </w:tc>
        <w:tc>
          <w:tcPr>
            <w:tcW w:w="0" w:type="auto"/>
          </w:tcPr>
          <w:p w14:paraId="55E39DD6" w14:textId="77777777" w:rsidR="00C90459" w:rsidRDefault="00C90459">
            <w:pPr>
              <w:jc w:val="center"/>
              <w:rPr>
                <w:b/>
                <w:i/>
              </w:rPr>
            </w:pPr>
          </w:p>
        </w:tc>
        <w:tc>
          <w:tcPr>
            <w:tcW w:w="0" w:type="auto"/>
            <w:vAlign w:val="center"/>
          </w:tcPr>
          <w:p w14:paraId="1F4CDA30" w14:textId="116E774E" w:rsidR="00C90459" w:rsidRDefault="00C90459" w:rsidP="00DE2CAC">
            <w:pPr>
              <w:jc w:val="center"/>
              <w:rPr>
                <w:b/>
                <w:i/>
              </w:rPr>
            </w:pPr>
          </w:p>
        </w:tc>
      </w:tr>
      <w:tr w:rsidR="00C90459" w14:paraId="1928317F" w14:textId="77777777" w:rsidTr="00C90459">
        <w:tc>
          <w:tcPr>
            <w:tcW w:w="0" w:type="auto"/>
            <w:vAlign w:val="center"/>
          </w:tcPr>
          <w:p w14:paraId="2246D347" w14:textId="196FE9AC" w:rsidR="00C90459" w:rsidRPr="00DE2CAC" w:rsidRDefault="00C90459" w:rsidP="00DE2CAC">
            <w:pPr>
              <w:ind w:left="-19" w:firstLine="19"/>
              <w:jc w:val="center"/>
              <w:rPr>
                <w:b/>
              </w:rPr>
            </w:pPr>
            <w:r>
              <w:rPr>
                <w:b/>
              </w:rPr>
              <w:t>CPR</w:t>
            </w:r>
          </w:p>
        </w:tc>
        <w:tc>
          <w:tcPr>
            <w:tcW w:w="0" w:type="auto"/>
            <w:vAlign w:val="center"/>
          </w:tcPr>
          <w:p w14:paraId="12241E44" w14:textId="3F3931A9" w:rsidR="00C90459" w:rsidRPr="00DE2CAC" w:rsidRDefault="00C90459" w:rsidP="00DE2CAC">
            <w:pPr>
              <w:jc w:val="center"/>
              <w:rPr>
                <w:b/>
              </w:rPr>
            </w:pPr>
            <w:r>
              <w:rPr>
                <w:b/>
              </w:rPr>
              <w:t>AUS</w:t>
            </w:r>
          </w:p>
        </w:tc>
        <w:tc>
          <w:tcPr>
            <w:tcW w:w="0" w:type="auto"/>
            <w:vAlign w:val="center"/>
          </w:tcPr>
          <w:p w14:paraId="0EA9D785" w14:textId="77777777" w:rsidR="00C90459" w:rsidRDefault="00C90459" w:rsidP="00DE2CAC">
            <w:pPr>
              <w:jc w:val="center"/>
              <w:rPr>
                <w:b/>
                <w:i/>
              </w:rPr>
            </w:pPr>
          </w:p>
        </w:tc>
        <w:tc>
          <w:tcPr>
            <w:tcW w:w="0" w:type="auto"/>
            <w:vAlign w:val="center"/>
          </w:tcPr>
          <w:p w14:paraId="24BDC15D" w14:textId="77777777" w:rsidR="00C90459" w:rsidRDefault="00C90459" w:rsidP="00DE2CAC">
            <w:pPr>
              <w:jc w:val="center"/>
              <w:rPr>
                <w:b/>
                <w:i/>
              </w:rPr>
            </w:pPr>
          </w:p>
        </w:tc>
        <w:tc>
          <w:tcPr>
            <w:tcW w:w="0" w:type="auto"/>
            <w:vAlign w:val="center"/>
          </w:tcPr>
          <w:p w14:paraId="1EAFE188" w14:textId="77777777" w:rsidR="00C90459" w:rsidRDefault="00C90459" w:rsidP="00DE2CAC">
            <w:pPr>
              <w:jc w:val="center"/>
              <w:rPr>
                <w:b/>
                <w:i/>
              </w:rPr>
            </w:pPr>
          </w:p>
        </w:tc>
        <w:tc>
          <w:tcPr>
            <w:tcW w:w="0" w:type="auto"/>
            <w:vAlign w:val="center"/>
          </w:tcPr>
          <w:p w14:paraId="5C6BE297" w14:textId="77777777" w:rsidR="00C90459" w:rsidRDefault="00C90459" w:rsidP="00DE2CAC">
            <w:pPr>
              <w:jc w:val="center"/>
              <w:rPr>
                <w:b/>
                <w:i/>
              </w:rPr>
            </w:pPr>
          </w:p>
        </w:tc>
        <w:tc>
          <w:tcPr>
            <w:tcW w:w="0" w:type="auto"/>
          </w:tcPr>
          <w:p w14:paraId="45686D9C" w14:textId="77777777" w:rsidR="00C90459" w:rsidRDefault="00C90459">
            <w:pPr>
              <w:jc w:val="center"/>
              <w:rPr>
                <w:b/>
                <w:i/>
              </w:rPr>
            </w:pPr>
          </w:p>
        </w:tc>
        <w:tc>
          <w:tcPr>
            <w:tcW w:w="0" w:type="auto"/>
            <w:vAlign w:val="center"/>
          </w:tcPr>
          <w:p w14:paraId="31E09FEF" w14:textId="182B04EB" w:rsidR="00C90459" w:rsidRDefault="00C90459" w:rsidP="00DE2CAC">
            <w:pPr>
              <w:jc w:val="center"/>
              <w:rPr>
                <w:b/>
                <w:i/>
              </w:rPr>
            </w:pPr>
          </w:p>
        </w:tc>
      </w:tr>
      <w:tr w:rsidR="00C90459" w14:paraId="2EAFA1D2" w14:textId="77777777" w:rsidTr="00C90459">
        <w:tc>
          <w:tcPr>
            <w:tcW w:w="0" w:type="auto"/>
            <w:vAlign w:val="center"/>
          </w:tcPr>
          <w:p w14:paraId="35FF835E" w14:textId="75643224" w:rsidR="00C90459" w:rsidRPr="00DE2CAC" w:rsidRDefault="00C90459" w:rsidP="00DE2CAC">
            <w:pPr>
              <w:jc w:val="center"/>
              <w:rPr>
                <w:b/>
              </w:rPr>
            </w:pPr>
            <w:r>
              <w:rPr>
                <w:b/>
              </w:rPr>
              <w:t>CPR</w:t>
            </w:r>
          </w:p>
        </w:tc>
        <w:tc>
          <w:tcPr>
            <w:tcW w:w="0" w:type="auto"/>
            <w:vAlign w:val="center"/>
          </w:tcPr>
          <w:p w14:paraId="265F89C3" w14:textId="1032ECAD" w:rsidR="00C90459" w:rsidRPr="00DE2CAC" w:rsidRDefault="00C90459" w:rsidP="00DE2CAC">
            <w:pPr>
              <w:jc w:val="center"/>
              <w:rPr>
                <w:b/>
              </w:rPr>
            </w:pPr>
            <w:r>
              <w:rPr>
                <w:b/>
              </w:rPr>
              <w:t>SO</w:t>
            </w:r>
          </w:p>
        </w:tc>
        <w:tc>
          <w:tcPr>
            <w:tcW w:w="0" w:type="auto"/>
            <w:vAlign w:val="center"/>
          </w:tcPr>
          <w:p w14:paraId="3A34C4CC" w14:textId="77777777" w:rsidR="00C90459" w:rsidRDefault="00C90459" w:rsidP="00DE2CAC">
            <w:pPr>
              <w:jc w:val="center"/>
              <w:rPr>
                <w:b/>
                <w:i/>
              </w:rPr>
            </w:pPr>
          </w:p>
        </w:tc>
        <w:tc>
          <w:tcPr>
            <w:tcW w:w="0" w:type="auto"/>
            <w:vAlign w:val="center"/>
          </w:tcPr>
          <w:p w14:paraId="156EA07A" w14:textId="77777777" w:rsidR="00C90459" w:rsidRDefault="00C90459" w:rsidP="00DE2CAC">
            <w:pPr>
              <w:jc w:val="center"/>
              <w:rPr>
                <w:b/>
                <w:i/>
              </w:rPr>
            </w:pPr>
          </w:p>
        </w:tc>
        <w:tc>
          <w:tcPr>
            <w:tcW w:w="0" w:type="auto"/>
            <w:vAlign w:val="center"/>
          </w:tcPr>
          <w:p w14:paraId="500F1E0B" w14:textId="77777777" w:rsidR="00C90459" w:rsidRDefault="00C90459" w:rsidP="00DE2CAC">
            <w:pPr>
              <w:jc w:val="center"/>
              <w:rPr>
                <w:b/>
                <w:i/>
              </w:rPr>
            </w:pPr>
          </w:p>
        </w:tc>
        <w:tc>
          <w:tcPr>
            <w:tcW w:w="0" w:type="auto"/>
            <w:vAlign w:val="center"/>
          </w:tcPr>
          <w:p w14:paraId="6F006EE6" w14:textId="77777777" w:rsidR="00C90459" w:rsidRDefault="00C90459" w:rsidP="00DE2CAC">
            <w:pPr>
              <w:jc w:val="center"/>
              <w:rPr>
                <w:b/>
                <w:i/>
              </w:rPr>
            </w:pPr>
          </w:p>
        </w:tc>
        <w:tc>
          <w:tcPr>
            <w:tcW w:w="0" w:type="auto"/>
          </w:tcPr>
          <w:p w14:paraId="3FE3B6B7" w14:textId="77777777" w:rsidR="00C90459" w:rsidRDefault="00C90459">
            <w:pPr>
              <w:jc w:val="center"/>
              <w:rPr>
                <w:b/>
                <w:i/>
              </w:rPr>
            </w:pPr>
          </w:p>
        </w:tc>
        <w:tc>
          <w:tcPr>
            <w:tcW w:w="0" w:type="auto"/>
            <w:vAlign w:val="center"/>
          </w:tcPr>
          <w:p w14:paraId="7EAB64C3" w14:textId="5241C307" w:rsidR="00C90459" w:rsidRDefault="00C90459" w:rsidP="00DE2CAC">
            <w:pPr>
              <w:jc w:val="center"/>
              <w:rPr>
                <w:b/>
                <w:i/>
              </w:rPr>
            </w:pPr>
          </w:p>
        </w:tc>
      </w:tr>
      <w:tr w:rsidR="00C90459" w14:paraId="74281A99" w14:textId="77777777" w:rsidTr="00C90459">
        <w:tc>
          <w:tcPr>
            <w:tcW w:w="0" w:type="auto"/>
            <w:vAlign w:val="center"/>
          </w:tcPr>
          <w:p w14:paraId="22DFBDE6" w14:textId="1FE473EF" w:rsidR="00C90459" w:rsidRPr="00DE2CAC" w:rsidRDefault="00C90459" w:rsidP="00DE2CAC">
            <w:pPr>
              <w:jc w:val="center"/>
              <w:rPr>
                <w:b/>
              </w:rPr>
            </w:pPr>
            <w:r>
              <w:rPr>
                <w:b/>
              </w:rPr>
              <w:t>SST</w:t>
            </w:r>
          </w:p>
        </w:tc>
        <w:tc>
          <w:tcPr>
            <w:tcW w:w="0" w:type="auto"/>
            <w:vAlign w:val="center"/>
          </w:tcPr>
          <w:p w14:paraId="7C84D467" w14:textId="0CAE58E1" w:rsidR="00C90459" w:rsidRPr="00DE2CAC" w:rsidRDefault="00C90459" w:rsidP="00DE2CAC">
            <w:pPr>
              <w:jc w:val="center"/>
              <w:rPr>
                <w:b/>
              </w:rPr>
            </w:pPr>
            <w:r>
              <w:rPr>
                <w:b/>
              </w:rPr>
              <w:t>Near real-time</w:t>
            </w:r>
          </w:p>
        </w:tc>
        <w:tc>
          <w:tcPr>
            <w:tcW w:w="0" w:type="auto"/>
            <w:vAlign w:val="center"/>
          </w:tcPr>
          <w:p w14:paraId="0ED567EF" w14:textId="77777777" w:rsidR="00C90459" w:rsidRDefault="00C90459" w:rsidP="00DE2CAC">
            <w:pPr>
              <w:jc w:val="center"/>
              <w:rPr>
                <w:b/>
                <w:i/>
              </w:rPr>
            </w:pPr>
          </w:p>
        </w:tc>
        <w:tc>
          <w:tcPr>
            <w:tcW w:w="0" w:type="auto"/>
            <w:vAlign w:val="center"/>
          </w:tcPr>
          <w:p w14:paraId="2C0100AF" w14:textId="77777777" w:rsidR="00C90459" w:rsidRDefault="00C90459" w:rsidP="00DE2CAC">
            <w:pPr>
              <w:jc w:val="center"/>
              <w:rPr>
                <w:b/>
                <w:i/>
              </w:rPr>
            </w:pPr>
          </w:p>
        </w:tc>
        <w:tc>
          <w:tcPr>
            <w:tcW w:w="0" w:type="auto"/>
            <w:vAlign w:val="center"/>
          </w:tcPr>
          <w:p w14:paraId="3D8410A4" w14:textId="77777777" w:rsidR="00C90459" w:rsidRDefault="00C90459" w:rsidP="00DE2CAC">
            <w:pPr>
              <w:jc w:val="center"/>
              <w:rPr>
                <w:b/>
                <w:i/>
              </w:rPr>
            </w:pPr>
          </w:p>
        </w:tc>
        <w:tc>
          <w:tcPr>
            <w:tcW w:w="0" w:type="auto"/>
            <w:vAlign w:val="center"/>
          </w:tcPr>
          <w:p w14:paraId="0E7F3FF8" w14:textId="77777777" w:rsidR="00C90459" w:rsidRDefault="00C90459" w:rsidP="00DE2CAC">
            <w:pPr>
              <w:jc w:val="center"/>
              <w:rPr>
                <w:b/>
                <w:i/>
              </w:rPr>
            </w:pPr>
          </w:p>
        </w:tc>
        <w:tc>
          <w:tcPr>
            <w:tcW w:w="0" w:type="auto"/>
          </w:tcPr>
          <w:p w14:paraId="0218C88E" w14:textId="77777777" w:rsidR="00C90459" w:rsidRDefault="00C90459">
            <w:pPr>
              <w:jc w:val="center"/>
              <w:rPr>
                <w:b/>
                <w:i/>
              </w:rPr>
            </w:pPr>
          </w:p>
        </w:tc>
        <w:tc>
          <w:tcPr>
            <w:tcW w:w="0" w:type="auto"/>
            <w:vAlign w:val="center"/>
          </w:tcPr>
          <w:p w14:paraId="42C5BF25" w14:textId="1DE555C9" w:rsidR="00C90459" w:rsidRDefault="00C90459" w:rsidP="00DE2CAC">
            <w:pPr>
              <w:jc w:val="center"/>
              <w:rPr>
                <w:b/>
                <w:i/>
              </w:rPr>
            </w:pPr>
          </w:p>
        </w:tc>
      </w:tr>
      <w:tr w:rsidR="00C90459" w14:paraId="0CE3D537" w14:textId="77777777" w:rsidTr="00C90459">
        <w:tc>
          <w:tcPr>
            <w:tcW w:w="0" w:type="auto"/>
            <w:vAlign w:val="center"/>
          </w:tcPr>
          <w:p w14:paraId="419147E2" w14:textId="1A405E2F" w:rsidR="00C90459" w:rsidRPr="00DE2CAC" w:rsidRDefault="00C90459" w:rsidP="00DE2CAC">
            <w:pPr>
              <w:jc w:val="center"/>
              <w:rPr>
                <w:b/>
              </w:rPr>
            </w:pPr>
            <w:r>
              <w:rPr>
                <w:b/>
              </w:rPr>
              <w:t>SST</w:t>
            </w:r>
          </w:p>
        </w:tc>
        <w:tc>
          <w:tcPr>
            <w:tcW w:w="0" w:type="auto"/>
            <w:vAlign w:val="center"/>
          </w:tcPr>
          <w:p w14:paraId="7D7F7CF1" w14:textId="179473C7" w:rsidR="00C90459" w:rsidRPr="00DE2CAC" w:rsidRDefault="00C90459" w:rsidP="00DE2CAC">
            <w:pPr>
              <w:jc w:val="center"/>
              <w:rPr>
                <w:b/>
              </w:rPr>
            </w:pPr>
            <w:r>
              <w:rPr>
                <w:b/>
              </w:rPr>
              <w:t>Delayed-mode</w:t>
            </w:r>
          </w:p>
        </w:tc>
        <w:tc>
          <w:tcPr>
            <w:tcW w:w="0" w:type="auto"/>
            <w:vAlign w:val="center"/>
          </w:tcPr>
          <w:p w14:paraId="1EE93392" w14:textId="77777777" w:rsidR="00C90459" w:rsidRDefault="00C90459" w:rsidP="00DE2CAC">
            <w:pPr>
              <w:jc w:val="center"/>
              <w:rPr>
                <w:b/>
                <w:i/>
              </w:rPr>
            </w:pPr>
          </w:p>
        </w:tc>
        <w:tc>
          <w:tcPr>
            <w:tcW w:w="0" w:type="auto"/>
            <w:vAlign w:val="center"/>
          </w:tcPr>
          <w:p w14:paraId="736C31FE" w14:textId="77777777" w:rsidR="00C90459" w:rsidRDefault="00C90459" w:rsidP="00DE2CAC">
            <w:pPr>
              <w:jc w:val="center"/>
              <w:rPr>
                <w:b/>
                <w:i/>
              </w:rPr>
            </w:pPr>
          </w:p>
        </w:tc>
        <w:tc>
          <w:tcPr>
            <w:tcW w:w="0" w:type="auto"/>
            <w:vAlign w:val="center"/>
          </w:tcPr>
          <w:p w14:paraId="18C6C1D4" w14:textId="77777777" w:rsidR="00C90459" w:rsidRDefault="00C90459" w:rsidP="00DE2CAC">
            <w:pPr>
              <w:jc w:val="center"/>
              <w:rPr>
                <w:b/>
                <w:i/>
              </w:rPr>
            </w:pPr>
          </w:p>
        </w:tc>
        <w:tc>
          <w:tcPr>
            <w:tcW w:w="0" w:type="auto"/>
            <w:vAlign w:val="center"/>
          </w:tcPr>
          <w:p w14:paraId="1C06B2DE" w14:textId="77777777" w:rsidR="00C90459" w:rsidRDefault="00C90459" w:rsidP="00DE2CAC">
            <w:pPr>
              <w:jc w:val="center"/>
              <w:rPr>
                <w:b/>
                <w:i/>
              </w:rPr>
            </w:pPr>
          </w:p>
        </w:tc>
        <w:tc>
          <w:tcPr>
            <w:tcW w:w="0" w:type="auto"/>
          </w:tcPr>
          <w:p w14:paraId="29C979DE" w14:textId="77777777" w:rsidR="00C90459" w:rsidRDefault="00C90459">
            <w:pPr>
              <w:jc w:val="center"/>
              <w:rPr>
                <w:b/>
                <w:i/>
              </w:rPr>
            </w:pPr>
          </w:p>
        </w:tc>
        <w:tc>
          <w:tcPr>
            <w:tcW w:w="0" w:type="auto"/>
            <w:vAlign w:val="center"/>
          </w:tcPr>
          <w:p w14:paraId="4808A1C0" w14:textId="0BD29C79" w:rsidR="00C90459" w:rsidRDefault="00C90459" w:rsidP="00DE2CAC">
            <w:pPr>
              <w:jc w:val="center"/>
              <w:rPr>
                <w:b/>
                <w:i/>
              </w:rPr>
            </w:pPr>
          </w:p>
        </w:tc>
      </w:tr>
      <w:tr w:rsidR="00C90459" w14:paraId="757B7A04" w14:textId="77777777" w:rsidTr="00C90459">
        <w:tc>
          <w:tcPr>
            <w:tcW w:w="0" w:type="auto"/>
            <w:vAlign w:val="center"/>
          </w:tcPr>
          <w:p w14:paraId="1B7755FB" w14:textId="3269FA0E" w:rsidR="00C90459" w:rsidRPr="00DE2CAC" w:rsidRDefault="00C90459" w:rsidP="00DE2CAC">
            <w:pPr>
              <w:jc w:val="center"/>
              <w:rPr>
                <w:b/>
              </w:rPr>
            </w:pPr>
            <w:r>
              <w:rPr>
                <w:b/>
              </w:rPr>
              <w:t>TMV</w:t>
            </w:r>
          </w:p>
        </w:tc>
        <w:tc>
          <w:tcPr>
            <w:tcW w:w="0" w:type="auto"/>
            <w:vAlign w:val="center"/>
          </w:tcPr>
          <w:p w14:paraId="4C2A3E19" w14:textId="540885D1" w:rsidR="00C90459" w:rsidRPr="00DE2CAC" w:rsidRDefault="00C90459" w:rsidP="00DE2CAC">
            <w:pPr>
              <w:jc w:val="center"/>
              <w:rPr>
                <w:b/>
              </w:rPr>
            </w:pPr>
            <w:r>
              <w:rPr>
                <w:b/>
              </w:rPr>
              <w:t>Near real-time</w:t>
            </w:r>
          </w:p>
        </w:tc>
        <w:tc>
          <w:tcPr>
            <w:tcW w:w="0" w:type="auto"/>
            <w:vAlign w:val="center"/>
          </w:tcPr>
          <w:p w14:paraId="0B9D1C9A" w14:textId="77777777" w:rsidR="00C90459" w:rsidRDefault="00C90459" w:rsidP="00DE2CAC">
            <w:pPr>
              <w:jc w:val="center"/>
              <w:rPr>
                <w:b/>
                <w:i/>
              </w:rPr>
            </w:pPr>
          </w:p>
        </w:tc>
        <w:tc>
          <w:tcPr>
            <w:tcW w:w="0" w:type="auto"/>
            <w:vAlign w:val="center"/>
          </w:tcPr>
          <w:p w14:paraId="255EF96B" w14:textId="77777777" w:rsidR="00C90459" w:rsidRDefault="00C90459" w:rsidP="00DE2CAC">
            <w:pPr>
              <w:jc w:val="center"/>
              <w:rPr>
                <w:b/>
                <w:i/>
              </w:rPr>
            </w:pPr>
          </w:p>
        </w:tc>
        <w:tc>
          <w:tcPr>
            <w:tcW w:w="0" w:type="auto"/>
            <w:vAlign w:val="center"/>
          </w:tcPr>
          <w:p w14:paraId="47933D8F" w14:textId="77777777" w:rsidR="00C90459" w:rsidRDefault="00C90459" w:rsidP="00DE2CAC">
            <w:pPr>
              <w:jc w:val="center"/>
              <w:rPr>
                <w:b/>
                <w:i/>
              </w:rPr>
            </w:pPr>
          </w:p>
        </w:tc>
        <w:tc>
          <w:tcPr>
            <w:tcW w:w="0" w:type="auto"/>
            <w:vAlign w:val="center"/>
          </w:tcPr>
          <w:p w14:paraId="76AD7FEC" w14:textId="77777777" w:rsidR="00C90459" w:rsidRDefault="00C90459" w:rsidP="00DE2CAC">
            <w:pPr>
              <w:jc w:val="center"/>
              <w:rPr>
                <w:b/>
                <w:i/>
              </w:rPr>
            </w:pPr>
          </w:p>
        </w:tc>
        <w:tc>
          <w:tcPr>
            <w:tcW w:w="0" w:type="auto"/>
          </w:tcPr>
          <w:p w14:paraId="28157565" w14:textId="77777777" w:rsidR="00C90459" w:rsidRDefault="00C90459">
            <w:pPr>
              <w:jc w:val="center"/>
              <w:rPr>
                <w:b/>
                <w:i/>
              </w:rPr>
            </w:pPr>
          </w:p>
        </w:tc>
        <w:tc>
          <w:tcPr>
            <w:tcW w:w="0" w:type="auto"/>
            <w:vAlign w:val="center"/>
          </w:tcPr>
          <w:p w14:paraId="79116CED" w14:textId="3155150E" w:rsidR="00C90459" w:rsidRDefault="00C90459" w:rsidP="00DE2CAC">
            <w:pPr>
              <w:jc w:val="center"/>
              <w:rPr>
                <w:b/>
                <w:i/>
              </w:rPr>
            </w:pPr>
          </w:p>
        </w:tc>
      </w:tr>
      <w:tr w:rsidR="00C90459" w14:paraId="297A6C10" w14:textId="77777777" w:rsidTr="00C90459">
        <w:tc>
          <w:tcPr>
            <w:tcW w:w="0" w:type="auto"/>
            <w:vAlign w:val="center"/>
          </w:tcPr>
          <w:p w14:paraId="1D04ED02" w14:textId="26AAC1C8" w:rsidR="00C90459" w:rsidRPr="00DE2CAC" w:rsidRDefault="00C90459" w:rsidP="00DE2CAC">
            <w:pPr>
              <w:jc w:val="center"/>
              <w:rPr>
                <w:b/>
              </w:rPr>
            </w:pPr>
            <w:r>
              <w:rPr>
                <w:b/>
              </w:rPr>
              <w:t>TMV</w:t>
            </w:r>
          </w:p>
        </w:tc>
        <w:tc>
          <w:tcPr>
            <w:tcW w:w="0" w:type="auto"/>
            <w:vAlign w:val="center"/>
          </w:tcPr>
          <w:p w14:paraId="61051B73" w14:textId="66027CFD" w:rsidR="00C90459" w:rsidRPr="00DE2CAC" w:rsidRDefault="00C90459" w:rsidP="00DE2CAC">
            <w:pPr>
              <w:jc w:val="center"/>
              <w:rPr>
                <w:b/>
              </w:rPr>
            </w:pPr>
            <w:r>
              <w:rPr>
                <w:b/>
              </w:rPr>
              <w:t>Delayed-mode</w:t>
            </w:r>
          </w:p>
        </w:tc>
        <w:tc>
          <w:tcPr>
            <w:tcW w:w="0" w:type="auto"/>
            <w:vAlign w:val="center"/>
          </w:tcPr>
          <w:p w14:paraId="1BFAEDAF" w14:textId="77777777" w:rsidR="00C90459" w:rsidRDefault="00C90459" w:rsidP="00DE2CAC">
            <w:pPr>
              <w:jc w:val="center"/>
              <w:rPr>
                <w:b/>
                <w:i/>
              </w:rPr>
            </w:pPr>
          </w:p>
        </w:tc>
        <w:tc>
          <w:tcPr>
            <w:tcW w:w="0" w:type="auto"/>
            <w:vAlign w:val="center"/>
          </w:tcPr>
          <w:p w14:paraId="047D236D" w14:textId="77777777" w:rsidR="00C90459" w:rsidRDefault="00C90459" w:rsidP="00DE2CAC">
            <w:pPr>
              <w:jc w:val="center"/>
              <w:rPr>
                <w:b/>
                <w:i/>
              </w:rPr>
            </w:pPr>
          </w:p>
        </w:tc>
        <w:tc>
          <w:tcPr>
            <w:tcW w:w="0" w:type="auto"/>
            <w:vAlign w:val="center"/>
          </w:tcPr>
          <w:p w14:paraId="4FC4BFB3" w14:textId="77777777" w:rsidR="00C90459" w:rsidRDefault="00C90459" w:rsidP="00DE2CAC">
            <w:pPr>
              <w:jc w:val="center"/>
              <w:rPr>
                <w:b/>
                <w:i/>
              </w:rPr>
            </w:pPr>
          </w:p>
        </w:tc>
        <w:tc>
          <w:tcPr>
            <w:tcW w:w="0" w:type="auto"/>
            <w:vAlign w:val="center"/>
          </w:tcPr>
          <w:p w14:paraId="49FB0B38" w14:textId="77777777" w:rsidR="00C90459" w:rsidRDefault="00C90459" w:rsidP="00DE2CAC">
            <w:pPr>
              <w:jc w:val="center"/>
              <w:rPr>
                <w:b/>
                <w:i/>
              </w:rPr>
            </w:pPr>
          </w:p>
        </w:tc>
        <w:tc>
          <w:tcPr>
            <w:tcW w:w="0" w:type="auto"/>
          </w:tcPr>
          <w:p w14:paraId="32B91C83" w14:textId="77777777" w:rsidR="00C90459" w:rsidRDefault="00C90459">
            <w:pPr>
              <w:jc w:val="center"/>
              <w:rPr>
                <w:b/>
                <w:i/>
              </w:rPr>
            </w:pPr>
          </w:p>
        </w:tc>
        <w:tc>
          <w:tcPr>
            <w:tcW w:w="0" w:type="auto"/>
            <w:vAlign w:val="center"/>
          </w:tcPr>
          <w:p w14:paraId="3EEA5157" w14:textId="5A456178" w:rsidR="00C90459" w:rsidRDefault="00C90459" w:rsidP="00DE2CAC">
            <w:pPr>
              <w:jc w:val="center"/>
              <w:rPr>
                <w:b/>
                <w:i/>
              </w:rPr>
            </w:pPr>
          </w:p>
        </w:tc>
      </w:tr>
      <w:tr w:rsidR="00C90459" w14:paraId="1AE51A7C" w14:textId="77777777" w:rsidTr="00C90459">
        <w:tc>
          <w:tcPr>
            <w:tcW w:w="0" w:type="auto"/>
            <w:vAlign w:val="center"/>
          </w:tcPr>
          <w:p w14:paraId="58907954" w14:textId="7FD8CF33" w:rsidR="00C90459" w:rsidRPr="00DE2CAC" w:rsidRDefault="00C90459" w:rsidP="00DE2CAC">
            <w:pPr>
              <w:jc w:val="center"/>
              <w:rPr>
                <w:b/>
              </w:rPr>
            </w:pPr>
            <w:r>
              <w:rPr>
                <w:b/>
              </w:rPr>
              <w:t>TRV</w:t>
            </w:r>
          </w:p>
        </w:tc>
        <w:tc>
          <w:tcPr>
            <w:tcW w:w="0" w:type="auto"/>
            <w:vAlign w:val="center"/>
          </w:tcPr>
          <w:p w14:paraId="398B6B5A" w14:textId="77777777" w:rsidR="00C90459" w:rsidRPr="00DE2CAC" w:rsidRDefault="00C90459" w:rsidP="00DE2CAC">
            <w:pPr>
              <w:jc w:val="center"/>
              <w:rPr>
                <w:b/>
              </w:rPr>
            </w:pPr>
          </w:p>
        </w:tc>
        <w:tc>
          <w:tcPr>
            <w:tcW w:w="0" w:type="auto"/>
            <w:vAlign w:val="center"/>
          </w:tcPr>
          <w:p w14:paraId="34A21B63" w14:textId="77777777" w:rsidR="00C90459" w:rsidRDefault="00C90459" w:rsidP="00DE2CAC">
            <w:pPr>
              <w:jc w:val="center"/>
              <w:rPr>
                <w:b/>
                <w:i/>
              </w:rPr>
            </w:pPr>
          </w:p>
        </w:tc>
        <w:tc>
          <w:tcPr>
            <w:tcW w:w="0" w:type="auto"/>
            <w:vAlign w:val="center"/>
          </w:tcPr>
          <w:p w14:paraId="4A016793" w14:textId="77777777" w:rsidR="00C90459" w:rsidRDefault="00C90459" w:rsidP="00DE2CAC">
            <w:pPr>
              <w:jc w:val="center"/>
              <w:rPr>
                <w:b/>
                <w:i/>
              </w:rPr>
            </w:pPr>
          </w:p>
        </w:tc>
        <w:tc>
          <w:tcPr>
            <w:tcW w:w="0" w:type="auto"/>
            <w:vAlign w:val="center"/>
          </w:tcPr>
          <w:p w14:paraId="32EF5E9A" w14:textId="77777777" w:rsidR="00C90459" w:rsidRDefault="00C90459" w:rsidP="00DE2CAC">
            <w:pPr>
              <w:jc w:val="center"/>
              <w:rPr>
                <w:b/>
                <w:i/>
              </w:rPr>
            </w:pPr>
          </w:p>
        </w:tc>
        <w:tc>
          <w:tcPr>
            <w:tcW w:w="0" w:type="auto"/>
            <w:vAlign w:val="center"/>
          </w:tcPr>
          <w:p w14:paraId="240CF883" w14:textId="77777777" w:rsidR="00C90459" w:rsidRDefault="00C90459" w:rsidP="00DE2CAC">
            <w:pPr>
              <w:jc w:val="center"/>
              <w:rPr>
                <w:b/>
                <w:i/>
              </w:rPr>
            </w:pPr>
          </w:p>
        </w:tc>
        <w:tc>
          <w:tcPr>
            <w:tcW w:w="0" w:type="auto"/>
          </w:tcPr>
          <w:p w14:paraId="278E2B63" w14:textId="77777777" w:rsidR="00C90459" w:rsidRDefault="00C90459">
            <w:pPr>
              <w:jc w:val="center"/>
              <w:rPr>
                <w:b/>
                <w:i/>
              </w:rPr>
            </w:pPr>
          </w:p>
        </w:tc>
        <w:tc>
          <w:tcPr>
            <w:tcW w:w="0" w:type="auto"/>
            <w:vAlign w:val="center"/>
          </w:tcPr>
          <w:p w14:paraId="20A686C5" w14:textId="02879C91" w:rsidR="00C90459" w:rsidRDefault="00C90459" w:rsidP="00DE2CAC">
            <w:pPr>
              <w:jc w:val="center"/>
              <w:rPr>
                <w:b/>
                <w:i/>
              </w:rPr>
            </w:pPr>
          </w:p>
        </w:tc>
      </w:tr>
      <w:tr w:rsidR="00C90459" w14:paraId="30D62909" w14:textId="77777777" w:rsidTr="00C90459">
        <w:tc>
          <w:tcPr>
            <w:tcW w:w="0" w:type="auto"/>
            <w:vAlign w:val="center"/>
          </w:tcPr>
          <w:p w14:paraId="6235C024" w14:textId="3B91C48C" w:rsidR="00C90459" w:rsidRPr="00DE2CAC" w:rsidRDefault="00C90459" w:rsidP="00DE2CAC">
            <w:pPr>
              <w:jc w:val="center"/>
              <w:rPr>
                <w:b/>
              </w:rPr>
            </w:pPr>
            <w:r>
              <w:rPr>
                <w:b/>
              </w:rPr>
              <w:t>XBT</w:t>
            </w:r>
          </w:p>
        </w:tc>
        <w:tc>
          <w:tcPr>
            <w:tcW w:w="0" w:type="auto"/>
            <w:vAlign w:val="center"/>
          </w:tcPr>
          <w:p w14:paraId="43190EA7" w14:textId="7F3D888D" w:rsidR="00C90459" w:rsidRPr="00DE2CAC" w:rsidRDefault="00C90459" w:rsidP="00DE2CAC">
            <w:pPr>
              <w:jc w:val="center"/>
              <w:rPr>
                <w:b/>
              </w:rPr>
            </w:pPr>
            <w:r>
              <w:rPr>
                <w:b/>
              </w:rPr>
              <w:t>Near real-time</w:t>
            </w:r>
          </w:p>
        </w:tc>
        <w:tc>
          <w:tcPr>
            <w:tcW w:w="0" w:type="auto"/>
            <w:vAlign w:val="center"/>
          </w:tcPr>
          <w:p w14:paraId="3353F3E3" w14:textId="77777777" w:rsidR="00C90459" w:rsidRDefault="00C90459" w:rsidP="00DE2CAC">
            <w:pPr>
              <w:jc w:val="center"/>
              <w:rPr>
                <w:b/>
                <w:i/>
              </w:rPr>
            </w:pPr>
          </w:p>
        </w:tc>
        <w:tc>
          <w:tcPr>
            <w:tcW w:w="0" w:type="auto"/>
            <w:vAlign w:val="center"/>
          </w:tcPr>
          <w:p w14:paraId="36C00F6D" w14:textId="77777777" w:rsidR="00C90459" w:rsidRDefault="00C90459" w:rsidP="00DE2CAC">
            <w:pPr>
              <w:jc w:val="center"/>
              <w:rPr>
                <w:b/>
                <w:i/>
              </w:rPr>
            </w:pPr>
          </w:p>
        </w:tc>
        <w:tc>
          <w:tcPr>
            <w:tcW w:w="0" w:type="auto"/>
            <w:vAlign w:val="center"/>
          </w:tcPr>
          <w:p w14:paraId="011C98C6" w14:textId="77777777" w:rsidR="00C90459" w:rsidRDefault="00C90459" w:rsidP="00DE2CAC">
            <w:pPr>
              <w:jc w:val="center"/>
              <w:rPr>
                <w:b/>
                <w:i/>
              </w:rPr>
            </w:pPr>
          </w:p>
        </w:tc>
        <w:tc>
          <w:tcPr>
            <w:tcW w:w="0" w:type="auto"/>
            <w:vAlign w:val="center"/>
          </w:tcPr>
          <w:p w14:paraId="411DA50B" w14:textId="77777777" w:rsidR="00C90459" w:rsidRDefault="00C90459" w:rsidP="00DE2CAC">
            <w:pPr>
              <w:jc w:val="center"/>
              <w:rPr>
                <w:b/>
                <w:i/>
              </w:rPr>
            </w:pPr>
          </w:p>
        </w:tc>
        <w:tc>
          <w:tcPr>
            <w:tcW w:w="0" w:type="auto"/>
          </w:tcPr>
          <w:p w14:paraId="27121A5A" w14:textId="77777777" w:rsidR="00C90459" w:rsidRDefault="00C90459">
            <w:pPr>
              <w:jc w:val="center"/>
              <w:rPr>
                <w:b/>
                <w:i/>
              </w:rPr>
            </w:pPr>
          </w:p>
        </w:tc>
        <w:tc>
          <w:tcPr>
            <w:tcW w:w="0" w:type="auto"/>
            <w:vAlign w:val="center"/>
          </w:tcPr>
          <w:p w14:paraId="29516AEB" w14:textId="14233E1A" w:rsidR="00C90459" w:rsidRDefault="00C90459" w:rsidP="00DE2CAC">
            <w:pPr>
              <w:jc w:val="center"/>
              <w:rPr>
                <w:b/>
                <w:i/>
              </w:rPr>
            </w:pPr>
          </w:p>
        </w:tc>
      </w:tr>
      <w:tr w:rsidR="00C90459" w14:paraId="39F77268" w14:textId="77777777" w:rsidTr="00C90459">
        <w:tc>
          <w:tcPr>
            <w:tcW w:w="0" w:type="auto"/>
            <w:vAlign w:val="center"/>
          </w:tcPr>
          <w:p w14:paraId="22F10049" w14:textId="622E13C9" w:rsidR="00C90459" w:rsidRPr="00DE2CAC" w:rsidRDefault="00C90459" w:rsidP="00DE2CAC">
            <w:pPr>
              <w:jc w:val="center"/>
              <w:rPr>
                <w:b/>
              </w:rPr>
            </w:pPr>
            <w:r>
              <w:rPr>
                <w:b/>
              </w:rPr>
              <w:t>XBT</w:t>
            </w:r>
          </w:p>
        </w:tc>
        <w:tc>
          <w:tcPr>
            <w:tcW w:w="0" w:type="auto"/>
            <w:vAlign w:val="center"/>
          </w:tcPr>
          <w:p w14:paraId="12A4A4F9" w14:textId="76AC7FD5" w:rsidR="00C90459" w:rsidRPr="00DE2CAC" w:rsidRDefault="00C90459" w:rsidP="00DE2CAC">
            <w:pPr>
              <w:jc w:val="center"/>
              <w:rPr>
                <w:b/>
              </w:rPr>
            </w:pPr>
            <w:r>
              <w:rPr>
                <w:b/>
              </w:rPr>
              <w:t>Delayed-mode</w:t>
            </w:r>
          </w:p>
        </w:tc>
        <w:tc>
          <w:tcPr>
            <w:tcW w:w="0" w:type="auto"/>
            <w:vAlign w:val="center"/>
          </w:tcPr>
          <w:p w14:paraId="51599DA0" w14:textId="77777777" w:rsidR="00C90459" w:rsidRDefault="00C90459" w:rsidP="00DE2CAC">
            <w:pPr>
              <w:jc w:val="center"/>
              <w:rPr>
                <w:b/>
                <w:i/>
              </w:rPr>
            </w:pPr>
          </w:p>
        </w:tc>
        <w:tc>
          <w:tcPr>
            <w:tcW w:w="0" w:type="auto"/>
            <w:vAlign w:val="center"/>
          </w:tcPr>
          <w:p w14:paraId="7600F3AA" w14:textId="77777777" w:rsidR="00C90459" w:rsidRDefault="00C90459" w:rsidP="00DE2CAC">
            <w:pPr>
              <w:jc w:val="center"/>
              <w:rPr>
                <w:b/>
                <w:i/>
              </w:rPr>
            </w:pPr>
          </w:p>
        </w:tc>
        <w:tc>
          <w:tcPr>
            <w:tcW w:w="0" w:type="auto"/>
            <w:vAlign w:val="center"/>
          </w:tcPr>
          <w:p w14:paraId="1D90BA38" w14:textId="77777777" w:rsidR="00C90459" w:rsidRDefault="00C90459" w:rsidP="00DE2CAC">
            <w:pPr>
              <w:jc w:val="center"/>
              <w:rPr>
                <w:b/>
                <w:i/>
              </w:rPr>
            </w:pPr>
          </w:p>
        </w:tc>
        <w:tc>
          <w:tcPr>
            <w:tcW w:w="0" w:type="auto"/>
            <w:vAlign w:val="center"/>
          </w:tcPr>
          <w:p w14:paraId="5444BAC1" w14:textId="77777777" w:rsidR="00C90459" w:rsidRDefault="00C90459" w:rsidP="00DE2CAC">
            <w:pPr>
              <w:jc w:val="center"/>
              <w:rPr>
                <w:b/>
                <w:i/>
              </w:rPr>
            </w:pPr>
          </w:p>
        </w:tc>
        <w:tc>
          <w:tcPr>
            <w:tcW w:w="0" w:type="auto"/>
          </w:tcPr>
          <w:p w14:paraId="4B2FD4D7" w14:textId="77777777" w:rsidR="00C90459" w:rsidRDefault="00C90459">
            <w:pPr>
              <w:jc w:val="center"/>
              <w:rPr>
                <w:b/>
                <w:i/>
              </w:rPr>
            </w:pPr>
          </w:p>
        </w:tc>
        <w:tc>
          <w:tcPr>
            <w:tcW w:w="0" w:type="auto"/>
            <w:vAlign w:val="center"/>
          </w:tcPr>
          <w:p w14:paraId="6BBD51BB" w14:textId="7C89BD4B" w:rsidR="00C90459" w:rsidRDefault="00C90459" w:rsidP="00DE2CAC">
            <w:pPr>
              <w:jc w:val="center"/>
              <w:rPr>
                <w:b/>
                <w:i/>
              </w:rPr>
            </w:pPr>
          </w:p>
        </w:tc>
      </w:tr>
      <w:tr w:rsidR="00C90459" w14:paraId="67ADDAA5" w14:textId="77777777" w:rsidTr="00C90459">
        <w:tc>
          <w:tcPr>
            <w:tcW w:w="0" w:type="auto"/>
            <w:vAlign w:val="center"/>
          </w:tcPr>
          <w:p w14:paraId="64ECDF2A" w14:textId="1CB9F990" w:rsidR="00C90459" w:rsidRPr="00DE2CAC" w:rsidRDefault="00C90459" w:rsidP="00DE2CAC">
            <w:pPr>
              <w:jc w:val="center"/>
              <w:rPr>
                <w:b/>
              </w:rPr>
            </w:pPr>
            <w:r>
              <w:rPr>
                <w:b/>
              </w:rPr>
              <w:t>TOTAL</w:t>
            </w:r>
          </w:p>
        </w:tc>
        <w:tc>
          <w:tcPr>
            <w:tcW w:w="0" w:type="auto"/>
            <w:vAlign w:val="center"/>
          </w:tcPr>
          <w:p w14:paraId="6E3A30DC" w14:textId="77777777" w:rsidR="00C90459" w:rsidRPr="00DE2CAC" w:rsidRDefault="00C90459" w:rsidP="00DE2CAC">
            <w:pPr>
              <w:jc w:val="center"/>
              <w:rPr>
                <w:b/>
              </w:rPr>
            </w:pPr>
          </w:p>
        </w:tc>
        <w:tc>
          <w:tcPr>
            <w:tcW w:w="0" w:type="auto"/>
            <w:vAlign w:val="center"/>
          </w:tcPr>
          <w:p w14:paraId="4971699F" w14:textId="77777777" w:rsidR="00C90459" w:rsidRDefault="00C90459" w:rsidP="00DE2CAC">
            <w:pPr>
              <w:jc w:val="center"/>
              <w:rPr>
                <w:b/>
                <w:i/>
              </w:rPr>
            </w:pPr>
          </w:p>
        </w:tc>
        <w:tc>
          <w:tcPr>
            <w:tcW w:w="0" w:type="auto"/>
            <w:vAlign w:val="center"/>
          </w:tcPr>
          <w:p w14:paraId="1EEDE2CA" w14:textId="77777777" w:rsidR="00C90459" w:rsidRDefault="00C90459" w:rsidP="00DE2CAC">
            <w:pPr>
              <w:jc w:val="center"/>
              <w:rPr>
                <w:b/>
                <w:i/>
              </w:rPr>
            </w:pPr>
          </w:p>
        </w:tc>
        <w:tc>
          <w:tcPr>
            <w:tcW w:w="0" w:type="auto"/>
            <w:vAlign w:val="center"/>
          </w:tcPr>
          <w:p w14:paraId="272213AF" w14:textId="77777777" w:rsidR="00C90459" w:rsidRDefault="00C90459" w:rsidP="00DE2CAC">
            <w:pPr>
              <w:jc w:val="center"/>
              <w:rPr>
                <w:b/>
                <w:i/>
              </w:rPr>
            </w:pPr>
          </w:p>
        </w:tc>
        <w:tc>
          <w:tcPr>
            <w:tcW w:w="0" w:type="auto"/>
            <w:vAlign w:val="center"/>
          </w:tcPr>
          <w:p w14:paraId="6159F22B" w14:textId="77777777" w:rsidR="00C90459" w:rsidRDefault="00C90459" w:rsidP="00DE2CAC">
            <w:pPr>
              <w:jc w:val="center"/>
              <w:rPr>
                <w:b/>
                <w:i/>
              </w:rPr>
            </w:pPr>
          </w:p>
        </w:tc>
        <w:tc>
          <w:tcPr>
            <w:tcW w:w="0" w:type="auto"/>
          </w:tcPr>
          <w:p w14:paraId="2FBD2FDD" w14:textId="77777777" w:rsidR="00C90459" w:rsidRDefault="00C90459">
            <w:pPr>
              <w:jc w:val="center"/>
              <w:rPr>
                <w:b/>
                <w:i/>
              </w:rPr>
            </w:pPr>
          </w:p>
        </w:tc>
        <w:tc>
          <w:tcPr>
            <w:tcW w:w="0" w:type="auto"/>
            <w:vAlign w:val="center"/>
          </w:tcPr>
          <w:p w14:paraId="52AC5468" w14:textId="050519D8" w:rsidR="00C90459" w:rsidRDefault="00C90459" w:rsidP="00DE2CAC">
            <w:pPr>
              <w:jc w:val="center"/>
              <w:rPr>
                <w:b/>
                <w:i/>
              </w:rPr>
            </w:pPr>
          </w:p>
        </w:tc>
      </w:tr>
    </w:tbl>
    <w:p w14:paraId="03CF5B10" w14:textId="27230ACA" w:rsidR="00116942" w:rsidRPr="00636DD5" w:rsidRDefault="00116942">
      <w:pPr>
        <w:ind w:left="567"/>
        <w:rPr>
          <w:b/>
          <w:i/>
        </w:rPr>
      </w:pPr>
    </w:p>
    <w:p w14:paraId="44E5346D" w14:textId="41CDACB3" w:rsidR="00CD2461" w:rsidRPr="00D05CFF" w:rsidRDefault="00455B9C" w:rsidP="003020C0">
      <w:pPr>
        <w:ind w:left="993" w:hanging="993"/>
        <w:rPr>
          <w:b/>
        </w:rPr>
      </w:pPr>
      <w:r w:rsidRPr="006209B5">
        <w:rPr>
          <w:u w:val="single"/>
        </w:rPr>
        <w:t>Footnote:</w:t>
      </w:r>
      <w:r w:rsidRPr="006209B5">
        <w:t xml:space="preserve"> </w:t>
      </w:r>
      <w:r w:rsidR="003C1F4C">
        <w:rPr>
          <w:b/>
        </w:rPr>
        <w:t>Headers</w:t>
      </w:r>
      <w:r w:rsidR="003C1F4C">
        <w:t xml:space="preserve">: </w:t>
      </w:r>
      <w:r w:rsidR="007635DB">
        <w:t>Sub-</w:t>
      </w:r>
      <w:proofErr w:type="gramStart"/>
      <w:r w:rsidR="007635DB">
        <w:t xml:space="preserve">facility </w:t>
      </w:r>
      <w:r w:rsidR="003C1F4C">
        <w:t>.</w:t>
      </w:r>
      <w:proofErr w:type="gramEnd"/>
      <w:r w:rsidR="00353E0C" w:rsidRPr="006209B5">
        <w:br/>
      </w:r>
      <w:r w:rsidR="007635DB">
        <w:rPr>
          <w:b/>
        </w:rPr>
        <w:t>Sub-headers</w:t>
      </w:r>
      <w:r w:rsidR="007635DB">
        <w:t xml:space="preserve">: </w:t>
      </w:r>
      <w:r w:rsidR="008B2BBA">
        <w:t>Data type</w:t>
      </w:r>
      <w:r w:rsidR="007635DB">
        <w:t>.</w:t>
      </w:r>
      <w:r w:rsidR="001A3083">
        <w:rPr>
          <w:b/>
        </w:rPr>
        <w:br/>
      </w:r>
      <w:r w:rsidR="000C3B70" w:rsidRPr="006209B5">
        <w:rPr>
          <w:b/>
        </w:rPr>
        <w:t>‘</w:t>
      </w:r>
      <w:r w:rsidR="003C1F4C">
        <w:rPr>
          <w:b/>
        </w:rPr>
        <w:t>#</w:t>
      </w:r>
      <w:r w:rsidR="00BC4AEB" w:rsidRPr="006209B5">
        <w:rPr>
          <w:b/>
        </w:rPr>
        <w:t xml:space="preserve"> </w:t>
      </w:r>
      <w:proofErr w:type="gramStart"/>
      <w:r w:rsidR="00BC4AEB" w:rsidRPr="006209B5">
        <w:rPr>
          <w:b/>
        </w:rPr>
        <w:t>d</w:t>
      </w:r>
      <w:r w:rsidR="000C3B70" w:rsidRPr="006209B5">
        <w:rPr>
          <w:b/>
        </w:rPr>
        <w:t>eployments’</w:t>
      </w:r>
      <w:proofErr w:type="gramEnd"/>
      <w:r w:rsidR="000C3B70" w:rsidRPr="006209B5">
        <w:t xml:space="preserve">: Number </w:t>
      </w:r>
      <w:r w:rsidR="00013CA2">
        <w:t>of deployments</w:t>
      </w:r>
      <w:r w:rsidR="00C21A03">
        <w:t>/cruises</w:t>
      </w:r>
      <w:r w:rsidR="00013CA2">
        <w:t xml:space="preserve"> for each </w:t>
      </w:r>
      <w:r w:rsidR="008B2BBA">
        <w:t xml:space="preserve">line or </w:t>
      </w:r>
      <w:r w:rsidR="00013CA2">
        <w:t>vessel.</w:t>
      </w:r>
      <w:r w:rsidR="00364338">
        <w:t xml:space="preserve"> For SOOP-TMV and XBT: number of years of deployments.</w:t>
      </w:r>
      <w:r w:rsidR="00A55DBA">
        <w:br/>
      </w:r>
      <w:r w:rsidR="006E1FBA" w:rsidRPr="00DE2CAC">
        <w:rPr>
          <w:b/>
        </w:rPr>
        <w:t xml:space="preserve">‘# </w:t>
      </w:r>
      <w:proofErr w:type="gramStart"/>
      <w:r w:rsidR="006E1FBA" w:rsidRPr="00DE2CAC">
        <w:rPr>
          <w:b/>
        </w:rPr>
        <w:t>data</w:t>
      </w:r>
      <w:proofErr w:type="gramEnd"/>
      <w:r w:rsidR="006E1FBA" w:rsidRPr="00DE2CAC">
        <w:rPr>
          <w:b/>
        </w:rPr>
        <w:t xml:space="preserve"> files</w:t>
      </w:r>
      <w:r w:rsidR="00AD56A7">
        <w:rPr>
          <w:b/>
        </w:rPr>
        <w:t>/profiles</w:t>
      </w:r>
      <w:r w:rsidR="006E1FBA" w:rsidRPr="00DE2CAC">
        <w:rPr>
          <w:b/>
        </w:rPr>
        <w:t>’</w:t>
      </w:r>
      <w:r w:rsidR="006E1FBA" w:rsidRPr="000B56F2">
        <w:t>:</w:t>
      </w:r>
      <w:r w:rsidR="006E1FBA">
        <w:t xml:space="preserve"> </w:t>
      </w:r>
      <w:r w:rsidR="000B56F2">
        <w:t>Number of data files</w:t>
      </w:r>
      <w:r w:rsidR="00AD56A7">
        <w:t xml:space="preserve"> or profiles (for SOOP-XBT only)</w:t>
      </w:r>
      <w:r w:rsidR="000B56F2">
        <w:t>; for the CPR-AUS sub-facility: total number of PCI, phytoplankton, and zooplankton samples, for the CPR-SO sub-facility: total number of PCI and zooplankton samples.</w:t>
      </w:r>
      <w:r w:rsidR="00A55DBA">
        <w:br/>
      </w:r>
      <w:r w:rsidR="00A55DBA">
        <w:rPr>
          <w:b/>
        </w:rPr>
        <w:t xml:space="preserve">‘# </w:t>
      </w:r>
      <w:proofErr w:type="gramStart"/>
      <w:r w:rsidR="00A55DBA">
        <w:rPr>
          <w:b/>
        </w:rPr>
        <w:t>measurements’</w:t>
      </w:r>
      <w:proofErr w:type="gramEnd"/>
      <w:r w:rsidR="00A55DBA">
        <w:t xml:space="preserve">: Number of measurements collected for each line or vessel, not applicable for </w:t>
      </w:r>
      <w:r w:rsidR="00811962">
        <w:t xml:space="preserve">the </w:t>
      </w:r>
      <w:r w:rsidR="00A55DBA">
        <w:t>CPR-AUS and CPR-SO</w:t>
      </w:r>
      <w:r w:rsidR="00811962">
        <w:t xml:space="preserve"> sub-facilities</w:t>
      </w:r>
      <w:r w:rsidR="00A55DBA">
        <w:t>.</w:t>
      </w:r>
      <w:r w:rsidR="00D91488">
        <w:br/>
      </w:r>
      <w:r w:rsidR="00BC4AEB" w:rsidRPr="006209B5">
        <w:rPr>
          <w:b/>
        </w:rPr>
        <w:t>‘Start’</w:t>
      </w:r>
      <w:r w:rsidR="004F5CB9" w:rsidRPr="004F5CB9">
        <w:t xml:space="preserve"> </w:t>
      </w:r>
      <w:r w:rsidR="004F5CB9">
        <w:t xml:space="preserve">Data recording earliest date (format: </w:t>
      </w:r>
      <w:proofErr w:type="spellStart"/>
      <w:r w:rsidR="004F5CB9">
        <w:t>dd</w:t>
      </w:r>
      <w:proofErr w:type="spellEnd"/>
      <w:r w:rsidR="004F5CB9">
        <w:t>/mm/</w:t>
      </w:r>
      <w:proofErr w:type="spellStart"/>
      <w:r w:rsidR="004F5CB9">
        <w:t>yyyy</w:t>
      </w:r>
      <w:proofErr w:type="spellEnd"/>
      <w:r w:rsidR="004F5CB9">
        <w:t>).</w:t>
      </w:r>
      <w:r w:rsidR="00BC4AEB" w:rsidRPr="006209B5">
        <w:br/>
      </w:r>
      <w:r w:rsidR="00BC4AEB" w:rsidRPr="006209B5">
        <w:rPr>
          <w:b/>
        </w:rPr>
        <w:t>‘End’</w:t>
      </w:r>
      <w:r w:rsidR="00BC4AEB" w:rsidRPr="006209B5">
        <w:t xml:space="preserve">: </w:t>
      </w:r>
      <w:r w:rsidR="004F5CB9">
        <w:t xml:space="preserve">Data recording latest date (format: </w:t>
      </w:r>
      <w:proofErr w:type="spellStart"/>
      <w:r w:rsidR="004F5CB9">
        <w:t>dd</w:t>
      </w:r>
      <w:proofErr w:type="spellEnd"/>
      <w:r w:rsidR="004F5CB9">
        <w:t>/mm/</w:t>
      </w:r>
      <w:proofErr w:type="spellStart"/>
      <w:r w:rsidR="004F5CB9">
        <w:t>yyyy</w:t>
      </w:r>
      <w:proofErr w:type="spellEnd"/>
      <w:r w:rsidR="004F5CB9">
        <w:t>).</w:t>
      </w:r>
      <w:r w:rsidR="000C3B70" w:rsidRPr="006209B5">
        <w:br/>
      </w:r>
      <w:r w:rsidR="000C3B70" w:rsidRPr="006209B5">
        <w:rPr>
          <w:b/>
        </w:rPr>
        <w:t>‘</w:t>
      </w:r>
      <w:r w:rsidR="007D63AC">
        <w:rPr>
          <w:b/>
        </w:rPr>
        <w:t xml:space="preserve"># </w:t>
      </w:r>
      <w:proofErr w:type="gramStart"/>
      <w:r w:rsidR="007D63AC">
        <w:rPr>
          <w:b/>
        </w:rPr>
        <w:t>days</w:t>
      </w:r>
      <w:proofErr w:type="gramEnd"/>
      <w:r w:rsidR="007D63AC">
        <w:rPr>
          <w:b/>
        </w:rPr>
        <w:t xml:space="preserve"> of data</w:t>
      </w:r>
      <w:r w:rsidR="000C3B70" w:rsidRPr="006209B5">
        <w:t xml:space="preserve">: Total number of days with data for </w:t>
      </w:r>
      <w:r w:rsidR="008E7AE2">
        <w:t xml:space="preserve">each </w:t>
      </w:r>
      <w:r w:rsidR="00420387">
        <w:t xml:space="preserve">line or </w:t>
      </w:r>
      <w:r w:rsidR="008E7AE2">
        <w:t>vessel</w:t>
      </w:r>
      <w:r w:rsidR="00397C75" w:rsidRPr="006209B5">
        <w:t>.</w:t>
      </w:r>
      <w:r w:rsidR="00D05CFF">
        <w:br/>
      </w:r>
      <w:del w:id="6" w:author="Xavier Hoenner" w:date="2016-06-03T09:32:00Z">
        <w:r w:rsidR="00D05CFF" w:rsidRPr="003020C0" w:rsidDel="003020C0">
          <w:rPr>
            <w:b/>
          </w:rPr>
          <w:lastRenderedPageBreak/>
          <w:delText>SOOP</w:delText>
        </w:r>
        <w:r w:rsidR="00D05CFF" w:rsidRPr="003020C0" w:rsidDel="003020C0">
          <w:rPr>
            <w:b/>
            <w:rPrChange w:id="7" w:author="Xavier Hoenner" w:date="2016-06-03T09:32:00Z">
              <w:rPr/>
            </w:rPrChange>
          </w:rPr>
          <w:delText xml:space="preserve">: </w:delText>
        </w:r>
      </w:del>
      <w:r w:rsidR="00D05CFF" w:rsidRPr="003020C0">
        <w:rPr>
          <w:b/>
          <w:rPrChange w:id="8" w:author="Xavier Hoenner" w:date="2016-06-03T09:32:00Z">
            <w:rPr/>
          </w:rPrChange>
        </w:rPr>
        <w:t>Ships of Opportunity</w:t>
      </w:r>
      <w:ins w:id="9" w:author="Xavier Hoenner" w:date="2016-06-03T09:32:00Z">
        <w:r w:rsidR="003020C0">
          <w:t>:</w:t>
        </w:r>
      </w:ins>
      <w:r w:rsidR="00D05CFF">
        <w:t xml:space="preserve"> </w:t>
      </w:r>
      <w:ins w:id="10" w:author="Xavier Hoenner" w:date="2016-06-03T09:32:00Z">
        <w:r w:rsidR="003020C0">
          <w:fldChar w:fldCharType="begin"/>
        </w:r>
        <w:r w:rsidR="003020C0">
          <w:instrText xml:space="preserve"> HYPERLINK "http://imos.org.au/shipsofopportunity.html" </w:instrText>
        </w:r>
        <w:r w:rsidR="003020C0">
          <w:fldChar w:fldCharType="separate"/>
        </w:r>
        <w:r w:rsidR="003020C0">
          <w:rPr>
            <w:rStyle w:val="Hyperlink"/>
          </w:rPr>
          <w:t>http://imos.org.au/shipsofopportunity.html</w:t>
        </w:r>
        <w:r w:rsidR="003020C0">
          <w:fldChar w:fldCharType="end"/>
        </w:r>
      </w:ins>
      <w:del w:id="11" w:author="Xavier Hoenner" w:date="2016-06-03T09:32:00Z">
        <w:r w:rsidR="00D05CFF" w:rsidDel="003020C0">
          <w:delText>)</w:delText>
        </w:r>
      </w:del>
      <w:r w:rsidR="00D05CFF">
        <w:t>.</w:t>
      </w:r>
      <w:r w:rsidR="00D05CFF">
        <w:br/>
      </w:r>
      <w:r w:rsidR="00D05CFF">
        <w:rPr>
          <w:b/>
        </w:rPr>
        <w:t>ASF</w:t>
      </w:r>
      <w:r w:rsidR="00D05CFF" w:rsidRPr="00D05CFF">
        <w:t xml:space="preserve">: </w:t>
      </w:r>
      <w:r w:rsidR="00D05CFF">
        <w:t>Air-Sea Fluxes sub-facility (</w:t>
      </w:r>
      <w:hyperlink r:id="rId8" w:history="1">
        <w:r w:rsidR="00D05CFF" w:rsidRPr="006A6E32">
          <w:rPr>
            <w:rStyle w:val="Hyperlink"/>
          </w:rPr>
          <w:t>http://imos.org.au/airsea</w:t>
        </w:r>
        <w:r w:rsidR="00D05CFF" w:rsidRPr="006A6E32">
          <w:rPr>
            <w:rStyle w:val="Hyperlink"/>
          </w:rPr>
          <w:t>f</w:t>
        </w:r>
        <w:r w:rsidR="00D05CFF" w:rsidRPr="006A6E32">
          <w:rPr>
            <w:rStyle w:val="Hyperlink"/>
          </w:rPr>
          <w:t>lux.html</w:t>
        </w:r>
      </w:hyperlink>
      <w:r w:rsidR="00D05CFF">
        <w:t>)</w:t>
      </w:r>
      <w:r w:rsidR="00784393">
        <w:t>.</w:t>
      </w:r>
      <w:r w:rsidR="00D05CFF">
        <w:br/>
      </w:r>
      <w:r w:rsidR="00D05CFF">
        <w:rPr>
          <w:b/>
        </w:rPr>
        <w:t>BA</w:t>
      </w:r>
      <w:r w:rsidR="00D05CFF" w:rsidRPr="00D05CFF">
        <w:t xml:space="preserve">: </w:t>
      </w:r>
      <w:r w:rsidR="00D05CFF">
        <w:t>Bio-Acoustic sub-facility (</w:t>
      </w:r>
      <w:hyperlink r:id="rId9" w:history="1">
        <w:r w:rsidR="00D05CFF" w:rsidRPr="005806F0">
          <w:rPr>
            <w:rStyle w:val="Hyperlink"/>
          </w:rPr>
          <w:t>http://imos.org.au/basoop.html</w:t>
        </w:r>
      </w:hyperlink>
      <w:r w:rsidR="00D05CFF">
        <w:t>)</w:t>
      </w:r>
      <w:r w:rsidR="00784393">
        <w:t>.</w:t>
      </w:r>
      <w:r w:rsidR="00C90A08">
        <w:br/>
      </w:r>
      <w:r w:rsidR="00C90A08">
        <w:rPr>
          <w:b/>
        </w:rPr>
        <w:t>CO</w:t>
      </w:r>
      <w:r w:rsidR="00C90A08" w:rsidRPr="00C90A08">
        <w:rPr>
          <w:b/>
          <w:vertAlign w:val="subscript"/>
        </w:rPr>
        <w:t>2</w:t>
      </w:r>
      <w:r w:rsidR="00C90A08" w:rsidRPr="00D05CFF">
        <w:t xml:space="preserve">: </w:t>
      </w:r>
      <w:r w:rsidR="00C90A08">
        <w:t>CO</w:t>
      </w:r>
      <w:r w:rsidR="00C90A08" w:rsidRPr="00C90A08">
        <w:rPr>
          <w:vertAlign w:val="subscript"/>
        </w:rPr>
        <w:t>2</w:t>
      </w:r>
      <w:r w:rsidR="00C90A08">
        <w:t xml:space="preserve"> sub-facility</w:t>
      </w:r>
      <w:del w:id="12" w:author="Xavier Hoenner" w:date="2016-06-03T09:33:00Z">
        <w:r w:rsidR="00C90A08" w:rsidDel="003020C0">
          <w:delText xml:space="preserve"> (</w:delText>
        </w:r>
        <w:r w:rsidR="003020C0" w:rsidDel="003020C0">
          <w:fldChar w:fldCharType="begin"/>
        </w:r>
        <w:r w:rsidR="003020C0" w:rsidDel="003020C0">
          <w:delInstrText xml:space="preserve"> HYPERLINK "http://imos.org.au/emii_soop-co2.html" </w:delInstrText>
        </w:r>
        <w:r w:rsidR="003020C0" w:rsidDel="003020C0">
          <w:fldChar w:fldCharType="separate"/>
        </w:r>
        <w:r w:rsidR="007635DB" w:rsidRPr="002A2293" w:rsidDel="003020C0">
          <w:rPr>
            <w:rStyle w:val="Hyperlink"/>
          </w:rPr>
          <w:delText>http://imos.org.au/emii_soop-co2.html</w:delText>
        </w:r>
        <w:r w:rsidR="003020C0" w:rsidDel="003020C0">
          <w:rPr>
            <w:rStyle w:val="Hyperlink"/>
          </w:rPr>
          <w:fldChar w:fldCharType="end"/>
        </w:r>
        <w:r w:rsidR="00C90A08" w:rsidDel="003020C0">
          <w:delText>)</w:delText>
        </w:r>
      </w:del>
      <w:r w:rsidR="00784393">
        <w:t>.</w:t>
      </w:r>
      <w:r w:rsidR="00D05CFF">
        <w:br/>
      </w:r>
      <w:r w:rsidR="00D05CFF">
        <w:rPr>
          <w:b/>
        </w:rPr>
        <w:t>CPR</w:t>
      </w:r>
      <w:r w:rsidR="00D05CFF" w:rsidRPr="00D05CFF">
        <w:t xml:space="preserve">: </w:t>
      </w:r>
      <w:r w:rsidR="00AF7E37">
        <w:t>Continuous Plankton Recorder (AUS – Australia, SO – Southern Ocean)</w:t>
      </w:r>
      <w:r w:rsidR="00D05CFF">
        <w:t xml:space="preserve"> sub-facility</w:t>
      </w:r>
      <w:ins w:id="13" w:author="Xavier Hoenner" w:date="2016-06-03T09:34:00Z">
        <w:r w:rsidR="003020C0">
          <w:t xml:space="preserve"> (</w:t>
        </w:r>
        <w:r w:rsidR="003020C0">
          <w:fldChar w:fldCharType="begin"/>
        </w:r>
        <w:r w:rsidR="003020C0">
          <w:instrText xml:space="preserve"> HYPERLINK "http://imos.org.au/auscontinuousplanktonrecorder.html" </w:instrText>
        </w:r>
        <w:r w:rsidR="003020C0">
          <w:fldChar w:fldCharType="separate"/>
        </w:r>
        <w:r w:rsidR="003020C0" w:rsidRPr="003020C0">
          <w:rPr>
            <w:rStyle w:val="Hyperlink"/>
          </w:rPr>
          <w:t>http://imos.org.au/auscontinuousplanktonrecorder.html</w:t>
        </w:r>
        <w:r w:rsidR="003020C0">
          <w:fldChar w:fldCharType="end"/>
        </w:r>
        <w:r w:rsidR="003020C0">
          <w:t>).</w:t>
        </w:r>
      </w:ins>
      <w:del w:id="14" w:author="Xavier Hoenner" w:date="2016-06-03T09:34:00Z">
        <w:r w:rsidR="00711BF6" w:rsidDel="003020C0">
          <w:delText>.</w:delText>
        </w:r>
      </w:del>
      <w:r w:rsidR="00D05CFF">
        <w:br/>
      </w:r>
      <w:r w:rsidR="00D05CFF">
        <w:rPr>
          <w:b/>
        </w:rPr>
        <w:t>SST</w:t>
      </w:r>
      <w:r w:rsidR="00D05CFF" w:rsidRPr="00D05CFF">
        <w:t xml:space="preserve">: </w:t>
      </w:r>
      <w:r w:rsidR="00AF7E37">
        <w:t>Sea Surface Temperature</w:t>
      </w:r>
      <w:r w:rsidR="00D05CFF">
        <w:t xml:space="preserve"> sub-facility (</w:t>
      </w:r>
      <w:r w:rsidR="003020C0">
        <w:fldChar w:fldCharType="begin"/>
      </w:r>
      <w:ins w:id="15" w:author="Xavier Hoenner" w:date="2016-06-03T09:34:00Z">
        <w:r w:rsidR="003020C0">
          <w:instrText>HYPERLINK "http://imos.org.au/sstsensors.html"</w:instrText>
        </w:r>
      </w:ins>
      <w:r w:rsidR="003020C0">
        <w:fldChar w:fldCharType="separate"/>
      </w:r>
      <w:r w:rsidR="003020C0">
        <w:rPr>
          <w:rStyle w:val="Hyperlink"/>
        </w:rPr>
        <w:t>http://imos.org.au/sstsensors.html</w:t>
      </w:r>
      <w:r w:rsidR="003020C0">
        <w:rPr>
          <w:rStyle w:val="Hyperlink"/>
        </w:rPr>
        <w:fldChar w:fldCharType="end"/>
      </w:r>
      <w:r w:rsidR="00D05CFF">
        <w:t>)</w:t>
      </w:r>
      <w:r w:rsidR="00784393">
        <w:t>. Four additional vessels recording SST (</w:t>
      </w:r>
      <w:r w:rsidR="00784393">
        <w:rPr>
          <w:i/>
        </w:rPr>
        <w:t xml:space="preserve">i.e. </w:t>
      </w:r>
      <w:r w:rsidR="00784393">
        <w:t xml:space="preserve">R/V Southern Surveyor, RV </w:t>
      </w:r>
      <w:proofErr w:type="spellStart"/>
      <w:r w:rsidR="00784393">
        <w:t>Tangaroa</w:t>
      </w:r>
      <w:proofErr w:type="spellEnd"/>
      <w:r w:rsidR="00784393">
        <w:t>, RV Cape Ferguson, and RV Solander) are not reported in the SST section but in the ASF and TRV sections.</w:t>
      </w:r>
      <w:r w:rsidR="00D05CFF">
        <w:br/>
      </w:r>
      <w:r w:rsidR="00D05CFF">
        <w:rPr>
          <w:b/>
        </w:rPr>
        <w:t>TMV</w:t>
      </w:r>
      <w:r w:rsidR="00D05CFF" w:rsidRPr="00D05CFF">
        <w:t xml:space="preserve">: </w:t>
      </w:r>
      <w:r w:rsidR="00AF7E37">
        <w:t>Temperate Merchant Vessels</w:t>
      </w:r>
      <w:r w:rsidR="00D05CFF">
        <w:t xml:space="preserve"> sub-facility (</w:t>
      </w:r>
      <w:r w:rsidR="003020C0">
        <w:fldChar w:fldCharType="begin"/>
      </w:r>
      <w:ins w:id="16" w:author="Xavier Hoenner" w:date="2016-06-03T09:35:00Z">
        <w:r w:rsidR="003020C0">
          <w:instrText>HYPERLINK "http://imos.org.au/temperatemerchantvessels.html"</w:instrText>
        </w:r>
      </w:ins>
      <w:r w:rsidR="003020C0">
        <w:fldChar w:fldCharType="separate"/>
      </w:r>
      <w:r w:rsidR="003020C0">
        <w:rPr>
          <w:rStyle w:val="Hyperlink"/>
        </w:rPr>
        <w:t>http://imos.org.au/temperatemerchantvessels.html</w:t>
      </w:r>
      <w:r w:rsidR="003020C0">
        <w:rPr>
          <w:rStyle w:val="Hyperlink"/>
        </w:rPr>
        <w:fldChar w:fldCharType="end"/>
      </w:r>
      <w:r w:rsidR="00D05CFF">
        <w:t>)</w:t>
      </w:r>
      <w:r w:rsidR="00784393">
        <w:t>.</w:t>
      </w:r>
      <w:r w:rsidR="00D05CFF">
        <w:br/>
      </w:r>
      <w:r w:rsidR="00D05CFF">
        <w:rPr>
          <w:b/>
        </w:rPr>
        <w:t>TRV</w:t>
      </w:r>
      <w:r w:rsidR="00D05CFF" w:rsidRPr="00D05CFF">
        <w:t xml:space="preserve">: </w:t>
      </w:r>
      <w:r w:rsidR="00AF7E37">
        <w:t>Tropical Research Vessels</w:t>
      </w:r>
      <w:r w:rsidR="00D05CFF">
        <w:t xml:space="preserve"> sub-facility (</w:t>
      </w:r>
      <w:r w:rsidR="003020C0">
        <w:fldChar w:fldCharType="begin"/>
      </w:r>
      <w:ins w:id="17" w:author="Xavier Hoenner" w:date="2016-06-03T09:35:00Z">
        <w:r w:rsidR="003020C0">
          <w:instrText>HYPERLINK "http://imos.org.au/tropicalresearchvessels.html"</w:instrText>
        </w:r>
      </w:ins>
      <w:r w:rsidR="003020C0">
        <w:fldChar w:fldCharType="separate"/>
      </w:r>
      <w:r w:rsidR="003020C0">
        <w:rPr>
          <w:rStyle w:val="Hyperlink"/>
        </w:rPr>
        <w:t>http://imos.org.au/tropicalresearchvessels.html</w:t>
      </w:r>
      <w:r w:rsidR="003020C0">
        <w:rPr>
          <w:rStyle w:val="Hyperlink"/>
        </w:rPr>
        <w:fldChar w:fldCharType="end"/>
      </w:r>
      <w:r w:rsidR="00D05CFF">
        <w:t>)</w:t>
      </w:r>
      <w:r w:rsidR="00784393">
        <w:t>.</w:t>
      </w:r>
      <w:r w:rsidR="00D05CFF">
        <w:br/>
      </w:r>
      <w:r w:rsidR="00D05CFF">
        <w:rPr>
          <w:b/>
        </w:rPr>
        <w:t>XBT</w:t>
      </w:r>
      <w:r w:rsidR="00D05CFF" w:rsidRPr="00D05CFF">
        <w:t xml:space="preserve">: </w:t>
      </w:r>
      <w:r w:rsidR="00AF7E37">
        <w:t>Expendable Bathythermograph</w:t>
      </w:r>
      <w:r w:rsidR="00D05CFF">
        <w:t xml:space="preserve"> sub-facility (</w:t>
      </w:r>
      <w:r w:rsidR="003020C0">
        <w:fldChar w:fldCharType="begin"/>
      </w:r>
      <w:ins w:id="18" w:author="Xavier Hoenner" w:date="2016-06-03T09:35:00Z">
        <w:r w:rsidR="003020C0">
          <w:instrText>HYPERLINK "http://imos.org.au/expendablebathythermograph.html"</w:instrText>
        </w:r>
      </w:ins>
      <w:r w:rsidR="003020C0">
        <w:fldChar w:fldCharType="separate"/>
      </w:r>
      <w:r w:rsidR="003020C0">
        <w:rPr>
          <w:rStyle w:val="Hyperlink"/>
        </w:rPr>
        <w:t>http://imos.org.au/expendablebathythermograph.html</w:t>
      </w:r>
      <w:r w:rsidR="003020C0">
        <w:rPr>
          <w:rStyle w:val="Hyperlink"/>
        </w:rPr>
        <w:fldChar w:fldCharType="end"/>
      </w:r>
      <w:r w:rsidR="00D05CFF">
        <w:t>)</w:t>
      </w:r>
      <w:r w:rsidR="00784393">
        <w:t>.</w:t>
      </w:r>
      <w:r w:rsidR="00D05CFF">
        <w:br/>
      </w:r>
    </w:p>
    <w:p w14:paraId="28191B9B" w14:textId="77777777" w:rsidR="00905C8D" w:rsidRPr="006209B5" w:rsidRDefault="00905C8D" w:rsidP="00905C8D">
      <w:pPr>
        <w:pStyle w:val="Heading3"/>
      </w:pPr>
      <w:r w:rsidRPr="006209B5">
        <w:t>Template</w:t>
      </w:r>
    </w:p>
    <w:tbl>
      <w:tblPr>
        <w:tblStyle w:val="TableGrid"/>
        <w:tblW w:w="0" w:type="auto"/>
        <w:tblInd w:w="-459" w:type="dxa"/>
        <w:tblLook w:val="04A0" w:firstRow="1" w:lastRow="0" w:firstColumn="1" w:lastColumn="0" w:noHBand="0" w:noVBand="1"/>
      </w:tblPr>
      <w:tblGrid>
        <w:gridCol w:w="1140"/>
        <w:gridCol w:w="1422"/>
        <w:gridCol w:w="1407"/>
        <w:gridCol w:w="1979"/>
        <w:gridCol w:w="1158"/>
        <w:gridCol w:w="1028"/>
        <w:gridCol w:w="1567"/>
      </w:tblGrid>
      <w:tr w:rsidR="007D63AC" w:rsidRPr="006209B5" w14:paraId="130D9B5C" w14:textId="77777777" w:rsidTr="00DE1B59">
        <w:tc>
          <w:tcPr>
            <w:tcW w:w="0" w:type="auto"/>
            <w:vAlign w:val="center"/>
          </w:tcPr>
          <w:p w14:paraId="6644D343" w14:textId="77777777" w:rsidR="007D63AC" w:rsidRPr="006209B5" w:rsidRDefault="007D63AC" w:rsidP="003C1F4C">
            <w:pPr>
              <w:jc w:val="center"/>
              <w:rPr>
                <w:b/>
              </w:rPr>
            </w:pPr>
            <w:proofErr w:type="spellStart"/>
            <w:proofErr w:type="gramStart"/>
            <w:r>
              <w:rPr>
                <w:b/>
              </w:rPr>
              <w:t>vessel</w:t>
            </w:r>
            <w:proofErr w:type="gramEnd"/>
            <w:r>
              <w:rPr>
                <w:b/>
              </w:rPr>
              <w:t>_name</w:t>
            </w:r>
            <w:proofErr w:type="spellEnd"/>
          </w:p>
        </w:tc>
        <w:tc>
          <w:tcPr>
            <w:tcW w:w="0" w:type="auto"/>
            <w:vAlign w:val="center"/>
          </w:tcPr>
          <w:p w14:paraId="796995E4" w14:textId="77777777" w:rsidR="007D63AC" w:rsidRPr="006209B5" w:rsidRDefault="007D63AC" w:rsidP="003C1F4C">
            <w:pPr>
              <w:jc w:val="center"/>
              <w:rPr>
                <w:b/>
              </w:rPr>
            </w:pPr>
            <w:proofErr w:type="spellStart"/>
            <w:proofErr w:type="gramStart"/>
            <w:r>
              <w:rPr>
                <w:b/>
              </w:rPr>
              <w:t>no</w:t>
            </w:r>
            <w:proofErr w:type="gramEnd"/>
            <w:r>
              <w:rPr>
                <w:b/>
              </w:rPr>
              <w:t>_deployments</w:t>
            </w:r>
            <w:proofErr w:type="spellEnd"/>
          </w:p>
        </w:tc>
        <w:tc>
          <w:tcPr>
            <w:tcW w:w="0" w:type="auto"/>
            <w:vAlign w:val="center"/>
          </w:tcPr>
          <w:p w14:paraId="62A842E3" w14:textId="0976539D" w:rsidR="007D63AC" w:rsidRPr="006209B5" w:rsidRDefault="007D63AC" w:rsidP="00DE2CAC">
            <w:pPr>
              <w:jc w:val="center"/>
              <w:rPr>
                <w:rFonts w:asciiTheme="majorHAnsi" w:eastAsiaTheme="majorEastAsia" w:hAnsiTheme="majorHAnsi" w:cstheme="majorBidi"/>
                <w:b/>
                <w:bCs/>
                <w:i/>
                <w:iCs/>
                <w:color w:val="4F81BD" w:themeColor="accent1"/>
                <w:szCs w:val="20"/>
                <w:u w:val="single"/>
              </w:rPr>
            </w:pPr>
            <w:proofErr w:type="spellStart"/>
            <w:proofErr w:type="gramStart"/>
            <w:r>
              <w:rPr>
                <w:b/>
              </w:rPr>
              <w:t>no</w:t>
            </w:r>
            <w:proofErr w:type="gramEnd"/>
            <w:r>
              <w:rPr>
                <w:b/>
              </w:rPr>
              <w:t>_files_profiles</w:t>
            </w:r>
            <w:proofErr w:type="spellEnd"/>
          </w:p>
        </w:tc>
        <w:tc>
          <w:tcPr>
            <w:tcW w:w="0" w:type="auto"/>
            <w:vAlign w:val="center"/>
          </w:tcPr>
          <w:p w14:paraId="45AC8D88" w14:textId="05BF6C50" w:rsidR="007D63AC" w:rsidRDefault="007D63AC" w:rsidP="00DE2CAC">
            <w:pPr>
              <w:jc w:val="center"/>
              <w:rPr>
                <w:b/>
              </w:rPr>
            </w:pPr>
            <w:proofErr w:type="spellStart"/>
            <w:proofErr w:type="gramStart"/>
            <w:r>
              <w:rPr>
                <w:b/>
              </w:rPr>
              <w:t>total</w:t>
            </w:r>
            <w:proofErr w:type="gramEnd"/>
            <w:r>
              <w:rPr>
                <w:b/>
              </w:rPr>
              <w:t>_no_measurements</w:t>
            </w:r>
            <w:proofErr w:type="spellEnd"/>
          </w:p>
        </w:tc>
        <w:tc>
          <w:tcPr>
            <w:tcW w:w="0" w:type="auto"/>
            <w:vAlign w:val="center"/>
          </w:tcPr>
          <w:p w14:paraId="255D28E9" w14:textId="77777777" w:rsidR="007D63AC" w:rsidRPr="006209B5" w:rsidRDefault="007D63AC" w:rsidP="003C1F4C">
            <w:pPr>
              <w:jc w:val="center"/>
              <w:rPr>
                <w:b/>
              </w:rPr>
            </w:pPr>
            <w:proofErr w:type="spellStart"/>
            <w:proofErr w:type="gramStart"/>
            <w:r>
              <w:rPr>
                <w:b/>
              </w:rPr>
              <w:t>earliest</w:t>
            </w:r>
            <w:proofErr w:type="gramEnd"/>
            <w:r>
              <w:rPr>
                <w:b/>
              </w:rPr>
              <w:t>_date</w:t>
            </w:r>
            <w:proofErr w:type="spellEnd"/>
          </w:p>
        </w:tc>
        <w:tc>
          <w:tcPr>
            <w:tcW w:w="0" w:type="auto"/>
            <w:vAlign w:val="center"/>
          </w:tcPr>
          <w:p w14:paraId="01F7466B" w14:textId="77777777" w:rsidR="007D63AC" w:rsidRPr="006209B5" w:rsidRDefault="007D63AC" w:rsidP="003C1F4C">
            <w:pPr>
              <w:jc w:val="center"/>
              <w:rPr>
                <w:b/>
              </w:rPr>
            </w:pPr>
            <w:proofErr w:type="spellStart"/>
            <w:proofErr w:type="gramStart"/>
            <w:r>
              <w:rPr>
                <w:b/>
              </w:rPr>
              <w:t>latest</w:t>
            </w:r>
            <w:proofErr w:type="gramEnd"/>
            <w:r>
              <w:rPr>
                <w:b/>
              </w:rPr>
              <w:t>_date</w:t>
            </w:r>
            <w:proofErr w:type="spellEnd"/>
          </w:p>
        </w:tc>
        <w:tc>
          <w:tcPr>
            <w:tcW w:w="0" w:type="auto"/>
            <w:vAlign w:val="center"/>
          </w:tcPr>
          <w:p w14:paraId="06552D33" w14:textId="77777777" w:rsidR="007D63AC" w:rsidRDefault="007D63AC" w:rsidP="003C1F4C">
            <w:pPr>
              <w:jc w:val="center"/>
              <w:rPr>
                <w:b/>
              </w:rPr>
            </w:pPr>
            <w:proofErr w:type="spellStart"/>
            <w:proofErr w:type="gramStart"/>
            <w:r>
              <w:rPr>
                <w:b/>
              </w:rPr>
              <w:t>coverage</w:t>
            </w:r>
            <w:proofErr w:type="gramEnd"/>
            <w:r>
              <w:rPr>
                <w:b/>
              </w:rPr>
              <w:t>_duration</w:t>
            </w:r>
            <w:proofErr w:type="spellEnd"/>
          </w:p>
        </w:tc>
      </w:tr>
      <w:tr w:rsidR="007D63AC" w:rsidRPr="006209B5" w14:paraId="44B17B21" w14:textId="77777777" w:rsidTr="00DE1B59">
        <w:tc>
          <w:tcPr>
            <w:tcW w:w="0" w:type="auto"/>
            <w:vAlign w:val="center"/>
          </w:tcPr>
          <w:p w14:paraId="0C0DD797" w14:textId="3795A5CA" w:rsidR="007D63AC" w:rsidRPr="006209B5" w:rsidRDefault="007D63AC" w:rsidP="003C1F4C">
            <w:pPr>
              <w:jc w:val="center"/>
            </w:pPr>
            <w:r>
              <w:t>Line or Vessel name</w:t>
            </w:r>
          </w:p>
        </w:tc>
        <w:tc>
          <w:tcPr>
            <w:tcW w:w="0" w:type="auto"/>
            <w:vAlign w:val="center"/>
          </w:tcPr>
          <w:p w14:paraId="0A14740E" w14:textId="77777777" w:rsidR="007D63AC" w:rsidRPr="006209B5" w:rsidRDefault="007D63AC" w:rsidP="003C1F4C">
            <w:pPr>
              <w:jc w:val="center"/>
            </w:pPr>
            <w:r>
              <w:t xml:space="preserve"># </w:t>
            </w:r>
            <w:proofErr w:type="gramStart"/>
            <w:r>
              <w:t>deployments</w:t>
            </w:r>
            <w:proofErr w:type="gramEnd"/>
          </w:p>
        </w:tc>
        <w:tc>
          <w:tcPr>
            <w:tcW w:w="0" w:type="auto"/>
            <w:vAlign w:val="center"/>
          </w:tcPr>
          <w:p w14:paraId="4DB4F967" w14:textId="1B726602" w:rsidR="007D63AC" w:rsidRPr="006209B5" w:rsidRDefault="007D63AC" w:rsidP="003C1F4C">
            <w:pPr>
              <w:jc w:val="center"/>
            </w:pPr>
            <w:r w:rsidRPr="000813DE">
              <w:rPr>
                <w:rFonts w:eastAsia="Times New Roman" w:cs="Times New Roman"/>
              </w:rPr>
              <w:t xml:space="preserve"># </w:t>
            </w:r>
            <w:proofErr w:type="gramStart"/>
            <w:r>
              <w:rPr>
                <w:rFonts w:eastAsia="Times New Roman" w:cs="Times New Roman"/>
              </w:rPr>
              <w:t>data</w:t>
            </w:r>
            <w:proofErr w:type="gramEnd"/>
            <w:r>
              <w:rPr>
                <w:rFonts w:eastAsia="Times New Roman" w:cs="Times New Roman"/>
              </w:rPr>
              <w:t xml:space="preserve"> files/pro</w:t>
            </w:r>
            <w:r w:rsidRPr="000813DE">
              <w:rPr>
                <w:rFonts w:eastAsia="Times New Roman" w:cs="Times New Roman"/>
              </w:rPr>
              <w:t>files</w:t>
            </w:r>
          </w:p>
        </w:tc>
        <w:tc>
          <w:tcPr>
            <w:tcW w:w="0" w:type="auto"/>
            <w:vAlign w:val="center"/>
          </w:tcPr>
          <w:p w14:paraId="2E1A221B" w14:textId="2AB8A29A" w:rsidR="007D63AC" w:rsidRDefault="007D63AC" w:rsidP="00DE2CAC">
            <w:pPr>
              <w:jc w:val="center"/>
            </w:pPr>
            <w:r w:rsidRPr="000813DE">
              <w:rPr>
                <w:rFonts w:eastAsia="Times New Roman" w:cs="Times New Roman"/>
              </w:rPr>
              <w:t xml:space="preserve"># </w:t>
            </w:r>
            <w:proofErr w:type="gramStart"/>
            <w:r w:rsidRPr="000813DE">
              <w:rPr>
                <w:rFonts w:eastAsia="Times New Roman" w:cs="Times New Roman"/>
              </w:rPr>
              <w:t>measurements</w:t>
            </w:r>
            <w:proofErr w:type="gramEnd"/>
          </w:p>
        </w:tc>
        <w:tc>
          <w:tcPr>
            <w:tcW w:w="0" w:type="auto"/>
            <w:vAlign w:val="center"/>
          </w:tcPr>
          <w:p w14:paraId="42836657" w14:textId="77777777" w:rsidR="007D63AC" w:rsidRPr="006209B5" w:rsidRDefault="007D63AC" w:rsidP="003C1F4C">
            <w:pPr>
              <w:jc w:val="center"/>
            </w:pPr>
            <w:r>
              <w:t>Start</w:t>
            </w:r>
          </w:p>
        </w:tc>
        <w:tc>
          <w:tcPr>
            <w:tcW w:w="0" w:type="auto"/>
            <w:vAlign w:val="center"/>
          </w:tcPr>
          <w:p w14:paraId="45F9E9CD" w14:textId="77777777" w:rsidR="007D63AC" w:rsidRPr="006209B5" w:rsidRDefault="007D63AC" w:rsidP="003C1F4C">
            <w:pPr>
              <w:jc w:val="center"/>
            </w:pPr>
            <w:r>
              <w:t>End</w:t>
            </w:r>
          </w:p>
        </w:tc>
        <w:tc>
          <w:tcPr>
            <w:tcW w:w="0" w:type="auto"/>
            <w:vAlign w:val="center"/>
          </w:tcPr>
          <w:p w14:paraId="1F8B4148" w14:textId="0EC02881" w:rsidR="007D63AC" w:rsidRPr="006209B5" w:rsidRDefault="007D63AC" w:rsidP="003C1F4C">
            <w:pPr>
              <w:jc w:val="center"/>
            </w:pPr>
            <w:r>
              <w:t xml:space="preserve"># </w:t>
            </w:r>
            <w:proofErr w:type="gramStart"/>
            <w:r>
              <w:t>days</w:t>
            </w:r>
            <w:proofErr w:type="gramEnd"/>
            <w:r>
              <w:t xml:space="preserve"> of data</w:t>
            </w:r>
          </w:p>
        </w:tc>
      </w:tr>
      <w:tr w:rsidR="007D63AC" w:rsidRPr="006209B5" w14:paraId="60CDFEEB" w14:textId="77777777" w:rsidTr="00DE2CAC">
        <w:tc>
          <w:tcPr>
            <w:tcW w:w="0" w:type="auto"/>
            <w:gridSpan w:val="7"/>
            <w:shd w:val="clear" w:color="auto" w:fill="595959" w:themeFill="text1" w:themeFillTint="A6"/>
          </w:tcPr>
          <w:p w14:paraId="46666218" w14:textId="13699384" w:rsidR="007D63AC" w:rsidRPr="006209B5" w:rsidRDefault="007D63AC" w:rsidP="003C1F4C">
            <w:pPr>
              <w:jc w:val="center"/>
            </w:pPr>
            <w:r w:rsidRPr="000813DE">
              <w:rPr>
                <w:rFonts w:eastAsia="Times New Roman" w:cs="Times New Roman"/>
              </w:rPr>
              <w:t>Headers = ‘</w:t>
            </w:r>
            <w:proofErr w:type="spellStart"/>
            <w:r w:rsidRPr="000813DE">
              <w:rPr>
                <w:rFonts w:eastAsia="Times New Roman" w:cs="Times New Roman"/>
              </w:rPr>
              <w:t>subfacility</w:t>
            </w:r>
            <w:proofErr w:type="spellEnd"/>
            <w:r w:rsidRPr="000813DE">
              <w:rPr>
                <w:rFonts w:eastAsia="Times New Roman" w:cs="Times New Roman"/>
              </w:rPr>
              <w:t>’</w:t>
            </w:r>
          </w:p>
        </w:tc>
      </w:tr>
      <w:tr w:rsidR="007D63AC" w:rsidRPr="006209B5" w14:paraId="0108C872" w14:textId="77777777" w:rsidTr="00DE2CAC">
        <w:tc>
          <w:tcPr>
            <w:tcW w:w="0" w:type="auto"/>
            <w:gridSpan w:val="7"/>
            <w:shd w:val="clear" w:color="auto" w:fill="BFBFBF" w:themeFill="background1" w:themeFillShade="BF"/>
          </w:tcPr>
          <w:p w14:paraId="44C97E8D" w14:textId="544CEDE4" w:rsidR="007D63AC" w:rsidRPr="006209B5" w:rsidRDefault="007D63AC" w:rsidP="00DE2CAC">
            <w:r w:rsidRPr="000813DE">
              <w:rPr>
                <w:rFonts w:eastAsia="Times New Roman" w:cs="Times New Roman"/>
              </w:rPr>
              <w:t>Sub-headers = ‘</w:t>
            </w:r>
            <w:proofErr w:type="spellStart"/>
            <w:r>
              <w:rPr>
                <w:rFonts w:eastAsia="Times New Roman" w:cs="Times New Roman"/>
              </w:rPr>
              <w:t>data_type</w:t>
            </w:r>
            <w:proofErr w:type="spellEnd"/>
            <w:r w:rsidRPr="000813DE">
              <w:rPr>
                <w:rFonts w:eastAsia="Times New Roman" w:cs="Times New Roman"/>
              </w:rPr>
              <w:t>’</w:t>
            </w:r>
          </w:p>
        </w:tc>
      </w:tr>
      <w:tr w:rsidR="007D63AC" w:rsidRPr="006209B5" w14:paraId="00BB0D9A" w14:textId="77777777" w:rsidTr="00257E2E">
        <w:tc>
          <w:tcPr>
            <w:tcW w:w="0" w:type="auto"/>
            <w:shd w:val="clear" w:color="auto" w:fill="FFFFFF" w:themeFill="background1"/>
            <w:vAlign w:val="center"/>
          </w:tcPr>
          <w:p w14:paraId="339CAAB0" w14:textId="77777777" w:rsidR="007D63AC" w:rsidRPr="006209B5" w:rsidRDefault="007D63AC" w:rsidP="003C1F4C">
            <w:pPr>
              <w:jc w:val="center"/>
            </w:pPr>
          </w:p>
        </w:tc>
        <w:tc>
          <w:tcPr>
            <w:tcW w:w="0" w:type="auto"/>
            <w:shd w:val="clear" w:color="auto" w:fill="FFFFFF" w:themeFill="background1"/>
            <w:vAlign w:val="center"/>
          </w:tcPr>
          <w:p w14:paraId="1C4CFB41" w14:textId="77777777" w:rsidR="007D63AC" w:rsidRPr="006209B5" w:rsidRDefault="007D63AC" w:rsidP="003C1F4C">
            <w:pPr>
              <w:jc w:val="center"/>
            </w:pPr>
          </w:p>
        </w:tc>
        <w:tc>
          <w:tcPr>
            <w:tcW w:w="0" w:type="auto"/>
            <w:shd w:val="clear" w:color="auto" w:fill="FFFFFF" w:themeFill="background1"/>
            <w:vAlign w:val="center"/>
          </w:tcPr>
          <w:p w14:paraId="504FB3DF" w14:textId="77777777" w:rsidR="007D63AC" w:rsidRPr="006209B5" w:rsidRDefault="007D63AC" w:rsidP="003C1F4C">
            <w:pPr>
              <w:jc w:val="center"/>
            </w:pPr>
          </w:p>
        </w:tc>
        <w:tc>
          <w:tcPr>
            <w:tcW w:w="0" w:type="auto"/>
            <w:shd w:val="clear" w:color="auto" w:fill="FFFFFF" w:themeFill="background1"/>
          </w:tcPr>
          <w:p w14:paraId="1CB441E3" w14:textId="77777777" w:rsidR="007D63AC" w:rsidRPr="006209B5" w:rsidRDefault="007D63AC" w:rsidP="003C1F4C">
            <w:pPr>
              <w:jc w:val="center"/>
            </w:pPr>
          </w:p>
        </w:tc>
        <w:tc>
          <w:tcPr>
            <w:tcW w:w="0" w:type="auto"/>
            <w:shd w:val="clear" w:color="auto" w:fill="FFFFFF" w:themeFill="background1"/>
            <w:vAlign w:val="center"/>
          </w:tcPr>
          <w:p w14:paraId="4A506D11" w14:textId="77777777" w:rsidR="007D63AC" w:rsidRPr="006209B5" w:rsidRDefault="007D63AC" w:rsidP="003C1F4C">
            <w:pPr>
              <w:jc w:val="center"/>
            </w:pPr>
          </w:p>
        </w:tc>
        <w:tc>
          <w:tcPr>
            <w:tcW w:w="0" w:type="auto"/>
            <w:shd w:val="clear" w:color="auto" w:fill="FFFFFF" w:themeFill="background1"/>
            <w:vAlign w:val="center"/>
          </w:tcPr>
          <w:p w14:paraId="0A750995" w14:textId="77777777" w:rsidR="007D63AC" w:rsidRPr="006209B5" w:rsidRDefault="007D63AC" w:rsidP="003C1F4C">
            <w:pPr>
              <w:jc w:val="center"/>
            </w:pPr>
          </w:p>
        </w:tc>
        <w:tc>
          <w:tcPr>
            <w:tcW w:w="0" w:type="auto"/>
            <w:shd w:val="clear" w:color="auto" w:fill="FFFFFF" w:themeFill="background1"/>
            <w:vAlign w:val="center"/>
          </w:tcPr>
          <w:p w14:paraId="46FD5BE4" w14:textId="77777777" w:rsidR="007D63AC" w:rsidRPr="006209B5" w:rsidRDefault="007D63AC" w:rsidP="003C1F4C">
            <w:pPr>
              <w:jc w:val="center"/>
            </w:pPr>
          </w:p>
        </w:tc>
      </w:tr>
    </w:tbl>
    <w:p w14:paraId="6C47F86F" w14:textId="77777777" w:rsidR="00711BF6" w:rsidRDefault="00711BF6" w:rsidP="00DE2CAC"/>
    <w:p w14:paraId="7EF6B8FA" w14:textId="77777777" w:rsidR="00034340" w:rsidRPr="006209B5" w:rsidRDefault="00034340" w:rsidP="00034340">
      <w:pPr>
        <w:pStyle w:val="Heading2"/>
      </w:pPr>
      <w:r>
        <w:t>1.2</w:t>
      </w:r>
      <w:r w:rsidRPr="006209B5">
        <w:t xml:space="preserve"> Data report – New data on the portal (last month)</w:t>
      </w:r>
    </w:p>
    <w:p w14:paraId="5A233FBC" w14:textId="5BA8FCC7" w:rsidR="00034340" w:rsidRDefault="00034340" w:rsidP="00034340">
      <w:pPr>
        <w:pStyle w:val="Heading3"/>
      </w:pPr>
      <w:r w:rsidRPr="005C7F61">
        <w:rPr>
          <w:b w:val="0"/>
        </w:rPr>
        <w:t>Filename:</w:t>
      </w:r>
      <w:r w:rsidRPr="005C7F61">
        <w:rPr>
          <w:u w:val="none"/>
        </w:rPr>
        <w:t xml:space="preserve"> ‘</w:t>
      </w:r>
      <w:proofErr w:type="spellStart"/>
      <w:del w:id="19" w:author="Xavier Hoenner" w:date="2016-06-03T09:31:00Z">
        <w:r w:rsidRPr="005C7F61" w:rsidDel="00014883">
          <w:rPr>
            <w:u w:val="none"/>
          </w:rPr>
          <w:delText>SOOP_</w:delText>
        </w:r>
      </w:del>
      <w:ins w:id="20" w:author="Xavier Hoenner" w:date="2016-06-03T09:31:00Z">
        <w:r w:rsidR="00014883">
          <w:rPr>
            <w:u w:val="none"/>
          </w:rPr>
          <w:t>ShipsOfOpportunity_</w:t>
        </w:r>
      </w:ins>
      <w:r w:rsidRPr="005C7F61">
        <w:rPr>
          <w:u w:val="none"/>
        </w:rPr>
        <w:t>newD</w:t>
      </w:r>
      <w:r>
        <w:rPr>
          <w:u w:val="none"/>
        </w:rPr>
        <w:t>ata</w:t>
      </w:r>
      <w:proofErr w:type="spellEnd"/>
      <w:r w:rsidRPr="005C7F61">
        <w:rPr>
          <w:u w:val="none"/>
        </w:rPr>
        <w:t>’</w:t>
      </w:r>
    </w:p>
    <w:p w14:paraId="15510550" w14:textId="77777777" w:rsidR="00034340" w:rsidRDefault="00034340" w:rsidP="00034340">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604584C2" w14:textId="77777777" w:rsidR="00034340" w:rsidRDefault="00034340" w:rsidP="00034340">
      <w:pPr>
        <w:rPr>
          <w:u w:val="single"/>
        </w:rPr>
      </w:pPr>
    </w:p>
    <w:p w14:paraId="6602F73E" w14:textId="77777777" w:rsidR="00034340" w:rsidRPr="006209B5" w:rsidRDefault="00034340" w:rsidP="00034340">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432"/>
      </w:tblGrid>
      <w:tr w:rsidR="00034340" w:rsidRPr="006209B5" w14:paraId="3375C33B" w14:textId="77777777" w:rsidTr="00D05734">
        <w:tc>
          <w:tcPr>
            <w:tcW w:w="1271" w:type="dxa"/>
          </w:tcPr>
          <w:p w14:paraId="1AD3ED87" w14:textId="77777777" w:rsidR="00034340" w:rsidRPr="006209B5" w:rsidRDefault="00034340" w:rsidP="00D05734">
            <w:pPr>
              <w:rPr>
                <w:b/>
                <w:szCs w:val="24"/>
              </w:rPr>
            </w:pPr>
            <w:r w:rsidRPr="006209B5">
              <w:rPr>
                <w:b/>
                <w:szCs w:val="24"/>
              </w:rPr>
              <w:t>Server</w:t>
            </w:r>
          </w:p>
        </w:tc>
        <w:tc>
          <w:tcPr>
            <w:tcW w:w="2526" w:type="dxa"/>
          </w:tcPr>
          <w:p w14:paraId="4F4C0C04" w14:textId="77777777" w:rsidR="00034340" w:rsidRPr="006209B5" w:rsidRDefault="00034340" w:rsidP="00D05734">
            <w:pPr>
              <w:rPr>
                <w:szCs w:val="24"/>
              </w:rPr>
            </w:pPr>
            <w:proofErr w:type="gramStart"/>
            <w:r>
              <w:rPr>
                <w:szCs w:val="24"/>
              </w:rPr>
              <w:t>dbprod</w:t>
            </w:r>
            <w:r w:rsidRPr="006209B5">
              <w:rPr>
                <w:szCs w:val="24"/>
              </w:rPr>
              <w:t>.emii.org.au</w:t>
            </w:r>
            <w:proofErr w:type="gramEnd"/>
          </w:p>
        </w:tc>
      </w:tr>
      <w:tr w:rsidR="00034340" w:rsidRPr="006209B5" w14:paraId="2D3F6F6C" w14:textId="77777777" w:rsidTr="00D05734">
        <w:tc>
          <w:tcPr>
            <w:tcW w:w="1271" w:type="dxa"/>
          </w:tcPr>
          <w:p w14:paraId="47CF76BD" w14:textId="77777777" w:rsidR="00034340" w:rsidRPr="006209B5" w:rsidRDefault="00034340" w:rsidP="00D05734">
            <w:pPr>
              <w:rPr>
                <w:b/>
                <w:szCs w:val="24"/>
              </w:rPr>
            </w:pPr>
            <w:r w:rsidRPr="006209B5">
              <w:rPr>
                <w:b/>
                <w:szCs w:val="24"/>
              </w:rPr>
              <w:t>Database</w:t>
            </w:r>
          </w:p>
        </w:tc>
        <w:tc>
          <w:tcPr>
            <w:tcW w:w="2526" w:type="dxa"/>
          </w:tcPr>
          <w:p w14:paraId="7D0B155C" w14:textId="77777777" w:rsidR="00034340" w:rsidRPr="006209B5" w:rsidRDefault="00034340" w:rsidP="00D05734">
            <w:pPr>
              <w:rPr>
                <w:szCs w:val="24"/>
              </w:rPr>
            </w:pPr>
            <w:proofErr w:type="gramStart"/>
            <w:r>
              <w:rPr>
                <w:szCs w:val="24"/>
              </w:rPr>
              <w:t>harvest</w:t>
            </w:r>
            <w:proofErr w:type="gramEnd"/>
          </w:p>
        </w:tc>
      </w:tr>
      <w:tr w:rsidR="00034340" w:rsidRPr="006209B5" w14:paraId="66F1C7BE" w14:textId="77777777" w:rsidTr="00D05734">
        <w:tc>
          <w:tcPr>
            <w:tcW w:w="1271" w:type="dxa"/>
          </w:tcPr>
          <w:p w14:paraId="75A24598" w14:textId="77777777" w:rsidR="00034340" w:rsidRPr="006209B5" w:rsidRDefault="00034340" w:rsidP="00D05734">
            <w:pPr>
              <w:rPr>
                <w:b/>
                <w:szCs w:val="24"/>
              </w:rPr>
            </w:pPr>
            <w:r w:rsidRPr="006209B5">
              <w:rPr>
                <w:b/>
                <w:szCs w:val="24"/>
              </w:rPr>
              <w:t>Schema</w:t>
            </w:r>
          </w:p>
        </w:tc>
        <w:tc>
          <w:tcPr>
            <w:tcW w:w="2526" w:type="dxa"/>
          </w:tcPr>
          <w:p w14:paraId="6D54BD5F" w14:textId="77777777" w:rsidR="00034340" w:rsidRPr="006209B5" w:rsidRDefault="00034340" w:rsidP="00D05734">
            <w:pPr>
              <w:rPr>
                <w:szCs w:val="24"/>
              </w:rPr>
            </w:pPr>
            <w:proofErr w:type="gramStart"/>
            <w:r>
              <w:rPr>
                <w:szCs w:val="24"/>
              </w:rPr>
              <w:t>reporting</w:t>
            </w:r>
            <w:proofErr w:type="gramEnd"/>
          </w:p>
        </w:tc>
      </w:tr>
      <w:tr w:rsidR="00034340" w:rsidRPr="006209B5" w14:paraId="053BC8F6" w14:textId="77777777" w:rsidTr="00D05734">
        <w:tc>
          <w:tcPr>
            <w:tcW w:w="1271" w:type="dxa"/>
          </w:tcPr>
          <w:p w14:paraId="6488A2F5" w14:textId="77777777" w:rsidR="00034340" w:rsidRPr="006209B5" w:rsidRDefault="00034340" w:rsidP="00D05734">
            <w:pPr>
              <w:rPr>
                <w:b/>
                <w:szCs w:val="24"/>
              </w:rPr>
            </w:pPr>
            <w:r w:rsidRPr="006209B5">
              <w:rPr>
                <w:b/>
                <w:szCs w:val="24"/>
              </w:rPr>
              <w:t>View</w:t>
            </w:r>
            <w:r>
              <w:rPr>
                <w:b/>
                <w:szCs w:val="24"/>
              </w:rPr>
              <w:t>s</w:t>
            </w:r>
          </w:p>
        </w:tc>
        <w:tc>
          <w:tcPr>
            <w:tcW w:w="2526" w:type="dxa"/>
          </w:tcPr>
          <w:p w14:paraId="68E07029" w14:textId="77777777" w:rsidR="00034340" w:rsidRPr="006209B5" w:rsidRDefault="00034340" w:rsidP="00D05734">
            <w:pPr>
              <w:rPr>
                <w:szCs w:val="24"/>
              </w:rPr>
            </w:pPr>
            <w:proofErr w:type="spellStart"/>
            <w:proofErr w:type="gramStart"/>
            <w:r>
              <w:rPr>
                <w:szCs w:val="24"/>
              </w:rPr>
              <w:t>soop</w:t>
            </w:r>
            <w:proofErr w:type="gramEnd"/>
            <w:r>
              <w:rPr>
                <w:szCs w:val="24"/>
              </w:rPr>
              <w:t>_all_deployments</w:t>
            </w:r>
            <w:r w:rsidRPr="006209B5">
              <w:rPr>
                <w:szCs w:val="24"/>
              </w:rPr>
              <w:t>_view</w:t>
            </w:r>
            <w:proofErr w:type="spellEnd"/>
            <w:r>
              <w:rPr>
                <w:szCs w:val="24"/>
              </w:rPr>
              <w:br/>
            </w:r>
            <w:proofErr w:type="spellStart"/>
            <w:r w:rsidRPr="006209B5">
              <w:rPr>
                <w:szCs w:val="24"/>
              </w:rPr>
              <w:t>soop_</w:t>
            </w:r>
            <w:r>
              <w:rPr>
                <w:szCs w:val="24"/>
              </w:rPr>
              <w:t>cpr_all_deployments</w:t>
            </w:r>
            <w:r w:rsidRPr="006209B5">
              <w:rPr>
                <w:szCs w:val="24"/>
              </w:rPr>
              <w:t>_view</w:t>
            </w:r>
            <w:proofErr w:type="spellEnd"/>
          </w:p>
        </w:tc>
      </w:tr>
    </w:tbl>
    <w:p w14:paraId="619946B4" w14:textId="77777777" w:rsidR="00034340" w:rsidRPr="006209B5" w:rsidRDefault="00034340" w:rsidP="00034340"/>
    <w:p w14:paraId="503A5037" w14:textId="77777777" w:rsidR="00034340" w:rsidRDefault="00034340" w:rsidP="00034340">
      <w:r w:rsidRPr="006209B5">
        <w:rPr>
          <w:u w:val="single"/>
        </w:rPr>
        <w:lastRenderedPageBreak/>
        <w:t xml:space="preserve">Filters: </w:t>
      </w:r>
      <w:r w:rsidRPr="006209B5">
        <w:t>List all data for which ‘</w:t>
      </w:r>
      <w:proofErr w:type="spellStart"/>
      <w:r>
        <w:t>end_date</w:t>
      </w:r>
      <w:proofErr w:type="spellEnd"/>
      <w:r w:rsidRPr="006209B5">
        <w:t>’ is less than one month</w:t>
      </w:r>
      <w:r>
        <w:t xml:space="preserve"> ago.</w:t>
      </w:r>
    </w:p>
    <w:p w14:paraId="68242C3D" w14:textId="77777777" w:rsidR="00034340" w:rsidRDefault="00034340" w:rsidP="00034340">
      <w:r w:rsidRPr="006209B5">
        <w:rPr>
          <w:u w:val="single"/>
        </w:rPr>
        <w:t>Data sorting options:</w:t>
      </w:r>
      <w:r w:rsidRPr="006209B5">
        <w:t xml:space="preserve"> </w:t>
      </w:r>
      <w:r>
        <w:t>None, d</w:t>
      </w:r>
      <w:r w:rsidRPr="006209B5">
        <w:t xml:space="preserve">ata </w:t>
      </w:r>
      <w:r>
        <w:t>are already sorted</w:t>
      </w:r>
      <w:r w:rsidRPr="006209B5">
        <w:t>.</w:t>
      </w:r>
    </w:p>
    <w:p w14:paraId="4EC20D55" w14:textId="77777777" w:rsidR="00034340" w:rsidRDefault="00034340" w:rsidP="00034340">
      <w:pPr>
        <w:ind w:left="1843" w:hanging="1843"/>
      </w:pPr>
      <w:r>
        <w:rPr>
          <w:u w:val="single"/>
        </w:rPr>
        <w:t>Data grouping options:</w:t>
      </w:r>
      <w:r>
        <w:t xml:space="preserve"> Group by ‘</w:t>
      </w:r>
      <w:proofErr w:type="spellStart"/>
      <w:r>
        <w:t>subfacility</w:t>
      </w:r>
      <w:proofErr w:type="spellEnd"/>
      <w:r>
        <w:t>’.</w:t>
      </w:r>
    </w:p>
    <w:p w14:paraId="0586424F" w14:textId="47C32FDC" w:rsidR="00034340" w:rsidRDefault="00034340" w:rsidP="00034340">
      <w:pPr>
        <w:ind w:left="993" w:hanging="993"/>
      </w:pPr>
      <w:r w:rsidRPr="006209B5">
        <w:rPr>
          <w:u w:val="single"/>
        </w:rPr>
        <w:t>Footnote:</w:t>
      </w:r>
      <w:r w:rsidRPr="006209B5">
        <w:t xml:space="preserve"> </w:t>
      </w:r>
      <w:r>
        <w:rPr>
          <w:b/>
        </w:rPr>
        <w:t>Headers</w:t>
      </w:r>
      <w:r>
        <w:t>: Sub-facility and type of data.</w:t>
      </w:r>
      <w:r w:rsidRPr="006209B5">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006502F0" w:rsidRPr="006209B5">
        <w:rPr>
          <w:b/>
        </w:rPr>
        <w:t>‘</w:t>
      </w:r>
      <w:r w:rsidR="006502F0">
        <w:rPr>
          <w:b/>
        </w:rPr>
        <w:t xml:space="preserve"># </w:t>
      </w:r>
      <w:proofErr w:type="gramStart"/>
      <w:r w:rsidR="006502F0">
        <w:rPr>
          <w:b/>
        </w:rPr>
        <w:t>days</w:t>
      </w:r>
      <w:proofErr w:type="gramEnd"/>
      <w:r w:rsidR="006502F0">
        <w:rPr>
          <w:b/>
        </w:rPr>
        <w:t xml:space="preserve"> of data</w:t>
      </w:r>
      <w:r w:rsidR="006502F0" w:rsidRPr="006209B5">
        <w:rPr>
          <w:b/>
        </w:rPr>
        <w:t>’</w:t>
      </w:r>
      <w:r>
        <w:t>: N</w:t>
      </w:r>
      <w:r w:rsidRPr="006209B5">
        <w:t xml:space="preserve">umber of days with data for </w:t>
      </w:r>
      <w:r>
        <w:t>each vessel</w:t>
      </w:r>
      <w:r w:rsidRPr="006209B5">
        <w:t>.</w:t>
      </w:r>
      <w:r>
        <w:br/>
      </w:r>
      <w:ins w:id="21" w:author="Xavier Hoenner" w:date="2016-06-03T09:36:00Z">
        <w:r w:rsidR="003020C0" w:rsidRPr="00311831">
          <w:rPr>
            <w:b/>
          </w:rPr>
          <w:t>Ships of Opportunity</w:t>
        </w:r>
        <w:r w:rsidR="003020C0">
          <w:t xml:space="preserve">: </w:t>
        </w:r>
        <w:r w:rsidR="003020C0">
          <w:fldChar w:fldCharType="begin"/>
        </w:r>
        <w:r w:rsidR="003020C0">
          <w:instrText xml:space="preserve"> HYPERLINK "http://imos.org.au/shipsofopportunity.html" </w:instrText>
        </w:r>
        <w:r w:rsidR="003020C0">
          <w:fldChar w:fldCharType="separate"/>
        </w:r>
        <w:r w:rsidR="003020C0">
          <w:rPr>
            <w:rStyle w:val="Hyperlink"/>
          </w:rPr>
          <w:t>http://imos.org.au/shipsofopportunity.html</w:t>
        </w:r>
        <w:r w:rsidR="003020C0">
          <w:fldChar w:fldCharType="end"/>
        </w:r>
        <w:r w:rsidR="003020C0">
          <w:t>.</w:t>
        </w:r>
        <w:r w:rsidR="003020C0">
          <w:br/>
        </w:r>
        <w:r w:rsidR="003020C0">
          <w:rPr>
            <w:b/>
          </w:rPr>
          <w:t>ASF</w:t>
        </w:r>
        <w:r w:rsidR="003020C0" w:rsidRPr="00D05CFF">
          <w:t xml:space="preserve">: </w:t>
        </w:r>
        <w:r w:rsidR="003020C0">
          <w:t>Air-Sea Fluxes sub-facility (</w:t>
        </w:r>
        <w:r w:rsidR="003020C0">
          <w:fldChar w:fldCharType="begin"/>
        </w:r>
        <w:r w:rsidR="003020C0">
          <w:instrText xml:space="preserve"> HYPERLINK "http://imos.org.au/airseaflux.html" </w:instrText>
        </w:r>
      </w:ins>
      <w:ins w:id="22" w:author="Xavier Hoenner" w:date="2016-06-03T09:36:00Z">
        <w:r w:rsidR="003020C0">
          <w:fldChar w:fldCharType="separate"/>
        </w:r>
        <w:r w:rsidR="003020C0" w:rsidRPr="006A6E32">
          <w:rPr>
            <w:rStyle w:val="Hyperlink"/>
          </w:rPr>
          <w:t>http://imos.org.au/airseaflux.html</w:t>
        </w:r>
        <w:r w:rsidR="003020C0">
          <w:rPr>
            <w:rStyle w:val="Hyperlink"/>
          </w:rPr>
          <w:fldChar w:fldCharType="end"/>
        </w:r>
        <w:r w:rsidR="003020C0">
          <w:t>).</w:t>
        </w:r>
        <w:r w:rsidR="003020C0">
          <w:br/>
        </w:r>
        <w:r w:rsidR="003020C0">
          <w:rPr>
            <w:b/>
          </w:rPr>
          <w:t>BA</w:t>
        </w:r>
        <w:r w:rsidR="003020C0" w:rsidRPr="00D05CFF">
          <w:t xml:space="preserve">: </w:t>
        </w:r>
        <w:r w:rsidR="003020C0">
          <w:t>Bio-Acoustic sub-facility (</w:t>
        </w:r>
        <w:r w:rsidR="003020C0">
          <w:fldChar w:fldCharType="begin"/>
        </w:r>
        <w:r w:rsidR="003020C0">
          <w:instrText xml:space="preserve"> HYPERLINK "http://imos.org.au/basoop.html" </w:instrText>
        </w:r>
      </w:ins>
      <w:ins w:id="23" w:author="Xavier Hoenner" w:date="2016-06-03T09:36:00Z">
        <w:r w:rsidR="003020C0">
          <w:fldChar w:fldCharType="separate"/>
        </w:r>
        <w:r w:rsidR="003020C0" w:rsidRPr="005806F0">
          <w:rPr>
            <w:rStyle w:val="Hyperlink"/>
          </w:rPr>
          <w:t>http://imos.org.au/basoop.html</w:t>
        </w:r>
        <w:r w:rsidR="003020C0">
          <w:rPr>
            <w:rStyle w:val="Hyperlink"/>
          </w:rPr>
          <w:fldChar w:fldCharType="end"/>
        </w:r>
        <w:r w:rsidR="003020C0">
          <w:t>).</w:t>
        </w:r>
        <w:r w:rsidR="003020C0">
          <w:br/>
        </w:r>
        <w:r w:rsidR="003020C0">
          <w:rPr>
            <w:b/>
          </w:rPr>
          <w:t>CO</w:t>
        </w:r>
        <w:r w:rsidR="003020C0" w:rsidRPr="00C90A08">
          <w:rPr>
            <w:b/>
            <w:vertAlign w:val="subscript"/>
          </w:rPr>
          <w:t>2</w:t>
        </w:r>
        <w:r w:rsidR="003020C0" w:rsidRPr="00D05CFF">
          <w:t xml:space="preserve">: </w:t>
        </w:r>
        <w:r w:rsidR="003020C0">
          <w:t>CO</w:t>
        </w:r>
        <w:r w:rsidR="003020C0" w:rsidRPr="00C90A08">
          <w:rPr>
            <w:vertAlign w:val="subscript"/>
          </w:rPr>
          <w:t>2</w:t>
        </w:r>
        <w:r w:rsidR="003020C0">
          <w:t xml:space="preserve"> sub-facility.</w:t>
        </w:r>
        <w:r w:rsidR="003020C0">
          <w:br/>
        </w:r>
        <w:r w:rsidR="003020C0">
          <w:rPr>
            <w:b/>
          </w:rPr>
          <w:t>CPR</w:t>
        </w:r>
        <w:r w:rsidR="003020C0" w:rsidRPr="00D05CFF">
          <w:t xml:space="preserve">: </w:t>
        </w:r>
        <w:r w:rsidR="003020C0">
          <w:t>Continuous Plankton Recorder (AUS – Australia, SO – Southern Ocean) sub-facility (</w:t>
        </w:r>
        <w:r w:rsidR="003020C0">
          <w:fldChar w:fldCharType="begin"/>
        </w:r>
        <w:r w:rsidR="003020C0">
          <w:instrText xml:space="preserve"> HYPERLINK "http://imos.org.au/auscontinuousplanktonrecorder.html" </w:instrText>
        </w:r>
        <w:r w:rsidR="003020C0">
          <w:fldChar w:fldCharType="separate"/>
        </w:r>
        <w:r w:rsidR="003020C0" w:rsidRPr="003020C0">
          <w:rPr>
            <w:rStyle w:val="Hyperlink"/>
          </w:rPr>
          <w:t>http://imos.org.au/auscontinuousplanktonrecorder.html</w:t>
        </w:r>
        <w:r w:rsidR="003020C0">
          <w:fldChar w:fldCharType="end"/>
        </w:r>
        <w:r w:rsidR="003020C0">
          <w:t>).</w:t>
        </w:r>
        <w:r w:rsidR="003020C0">
          <w:br/>
        </w:r>
        <w:r w:rsidR="003020C0">
          <w:rPr>
            <w:b/>
          </w:rPr>
          <w:t>SST</w:t>
        </w:r>
        <w:r w:rsidR="003020C0" w:rsidRPr="00D05CFF">
          <w:t xml:space="preserve">: </w:t>
        </w:r>
        <w:r w:rsidR="003020C0">
          <w:t>Sea Surface Temperature sub-facility (</w:t>
        </w:r>
        <w:r w:rsidR="003020C0">
          <w:fldChar w:fldCharType="begin"/>
        </w:r>
        <w:r w:rsidR="003020C0">
          <w:instrText>HYPERLINK "http://imos.org.au/sstsensors.html"</w:instrText>
        </w:r>
        <w:r w:rsidR="003020C0">
          <w:fldChar w:fldCharType="separate"/>
        </w:r>
        <w:r w:rsidR="003020C0">
          <w:rPr>
            <w:rStyle w:val="Hyperlink"/>
          </w:rPr>
          <w:t>http://imos.org.au/sstsensors.html</w:t>
        </w:r>
        <w:r w:rsidR="003020C0">
          <w:rPr>
            <w:rStyle w:val="Hyperlink"/>
          </w:rPr>
          <w:fldChar w:fldCharType="end"/>
        </w:r>
        <w:r w:rsidR="003020C0">
          <w:t>). Four additional vessels recording SST (</w:t>
        </w:r>
        <w:r w:rsidR="003020C0">
          <w:rPr>
            <w:i/>
          </w:rPr>
          <w:t xml:space="preserve">i.e. </w:t>
        </w:r>
        <w:r w:rsidR="003020C0">
          <w:t xml:space="preserve">R/V Southern Surveyor, RV </w:t>
        </w:r>
        <w:proofErr w:type="spellStart"/>
        <w:r w:rsidR="003020C0">
          <w:t>Tangaroa</w:t>
        </w:r>
        <w:proofErr w:type="spellEnd"/>
        <w:r w:rsidR="003020C0">
          <w:t>, RV Cape Ferguson, and RV Solander) are not reported in the SST section but in the ASF and TRV sections.</w:t>
        </w:r>
        <w:r w:rsidR="003020C0">
          <w:br/>
        </w:r>
        <w:r w:rsidR="003020C0">
          <w:rPr>
            <w:b/>
          </w:rPr>
          <w:t>TMV</w:t>
        </w:r>
        <w:r w:rsidR="003020C0" w:rsidRPr="00D05CFF">
          <w:t xml:space="preserve">: </w:t>
        </w:r>
        <w:r w:rsidR="003020C0">
          <w:t>Temperate Merchant Vessels sub-facility (</w:t>
        </w:r>
        <w:r w:rsidR="003020C0">
          <w:fldChar w:fldCharType="begin"/>
        </w:r>
        <w:r w:rsidR="003020C0">
          <w:instrText>HYPERLINK "http://imos.org.au/temperatemerchantvessels.html"</w:instrText>
        </w:r>
        <w:r w:rsidR="003020C0">
          <w:fldChar w:fldCharType="separate"/>
        </w:r>
        <w:r w:rsidR="003020C0">
          <w:rPr>
            <w:rStyle w:val="Hyperlink"/>
          </w:rPr>
          <w:t>http://imos.org.au/temperatemerchantvessels.html</w:t>
        </w:r>
        <w:r w:rsidR="003020C0">
          <w:rPr>
            <w:rStyle w:val="Hyperlink"/>
          </w:rPr>
          <w:fldChar w:fldCharType="end"/>
        </w:r>
        <w:r w:rsidR="003020C0">
          <w:t>).</w:t>
        </w:r>
        <w:r w:rsidR="003020C0">
          <w:br/>
        </w:r>
        <w:r w:rsidR="003020C0">
          <w:rPr>
            <w:b/>
          </w:rPr>
          <w:t>TRV</w:t>
        </w:r>
        <w:r w:rsidR="003020C0" w:rsidRPr="00D05CFF">
          <w:t xml:space="preserve">: </w:t>
        </w:r>
        <w:r w:rsidR="003020C0">
          <w:t>Tropical Research Vessels sub-facility (</w:t>
        </w:r>
        <w:r w:rsidR="003020C0">
          <w:fldChar w:fldCharType="begin"/>
        </w:r>
        <w:r w:rsidR="003020C0">
          <w:instrText>HYPERLINK "http://imos.org.au/tropicalresearchvessels.html"</w:instrText>
        </w:r>
        <w:r w:rsidR="003020C0">
          <w:fldChar w:fldCharType="separate"/>
        </w:r>
        <w:r w:rsidR="003020C0">
          <w:rPr>
            <w:rStyle w:val="Hyperlink"/>
          </w:rPr>
          <w:t>http://imos.org.au/tropicalresearchvessels.html</w:t>
        </w:r>
        <w:r w:rsidR="003020C0">
          <w:rPr>
            <w:rStyle w:val="Hyperlink"/>
          </w:rPr>
          <w:fldChar w:fldCharType="end"/>
        </w:r>
        <w:r w:rsidR="003020C0">
          <w:t>).</w:t>
        </w:r>
        <w:r w:rsidR="003020C0">
          <w:br/>
        </w:r>
        <w:r w:rsidR="003020C0">
          <w:rPr>
            <w:b/>
          </w:rPr>
          <w:t>XBT</w:t>
        </w:r>
        <w:r w:rsidR="003020C0" w:rsidRPr="00D05CFF">
          <w:t xml:space="preserve">: </w:t>
        </w:r>
        <w:r w:rsidR="003020C0">
          <w:t>Expendable Bathythermograph sub-facility (</w:t>
        </w:r>
        <w:r w:rsidR="003020C0">
          <w:fldChar w:fldCharType="begin"/>
        </w:r>
        <w:r w:rsidR="003020C0">
          <w:instrText>HYPERLINK "http://imos.org.au/expendablebathythermograph.html"</w:instrText>
        </w:r>
        <w:r w:rsidR="003020C0">
          <w:fldChar w:fldCharType="separate"/>
        </w:r>
        <w:r w:rsidR="003020C0">
          <w:rPr>
            <w:rStyle w:val="Hyperlink"/>
          </w:rPr>
          <w:t>http://imos.org.au/expendablebathythermograph.html</w:t>
        </w:r>
        <w:r w:rsidR="003020C0">
          <w:rPr>
            <w:rStyle w:val="Hyperlink"/>
          </w:rPr>
          <w:fldChar w:fldCharType="end"/>
        </w:r>
        <w:r w:rsidR="003020C0">
          <w:t>).</w:t>
        </w:r>
      </w:ins>
      <w:del w:id="24" w:author="Xavier Hoenner" w:date="2016-06-03T09:36:00Z">
        <w:r w:rsidRPr="00D05CFF" w:rsidDel="003020C0">
          <w:rPr>
            <w:b/>
          </w:rPr>
          <w:delText>SOOP</w:delText>
        </w:r>
        <w:r w:rsidDel="003020C0">
          <w:delText>: Ships of Opportunity (</w:delText>
        </w:r>
        <w:r w:rsidR="003020C0" w:rsidDel="003020C0">
          <w:fldChar w:fldCharType="begin"/>
        </w:r>
        <w:r w:rsidR="003020C0" w:rsidDel="003020C0">
          <w:delInstrText xml:space="preserve"> HYPERLINK "http://imos.org.au/soop.html" </w:delInstrText>
        </w:r>
        <w:r w:rsidR="003020C0" w:rsidDel="003020C0">
          <w:fldChar w:fldCharType="separate"/>
        </w:r>
        <w:r w:rsidDel="003020C0">
          <w:rPr>
            <w:rStyle w:val="Hyperlink"/>
          </w:rPr>
          <w:delText>http://imos.org.au/soop.html</w:delText>
        </w:r>
        <w:r w:rsidR="003020C0" w:rsidDel="003020C0">
          <w:rPr>
            <w:rStyle w:val="Hyperlink"/>
          </w:rPr>
          <w:fldChar w:fldCharType="end"/>
        </w:r>
        <w:r w:rsidDel="003020C0">
          <w:delText>).</w:delText>
        </w:r>
        <w:r w:rsidDel="003020C0">
          <w:br/>
        </w:r>
        <w:r w:rsidDel="003020C0">
          <w:rPr>
            <w:b/>
          </w:rPr>
          <w:delText>ASF</w:delText>
        </w:r>
        <w:r w:rsidRPr="00D05CFF" w:rsidDel="003020C0">
          <w:delText xml:space="preserve">: </w:delText>
        </w:r>
        <w:r w:rsidDel="003020C0">
          <w:delText>Air-Sea Fluxes sub-facility (</w:delText>
        </w:r>
        <w:r w:rsidR="003020C0" w:rsidDel="003020C0">
          <w:fldChar w:fldCharType="begin"/>
        </w:r>
        <w:r w:rsidR="003020C0" w:rsidDel="003020C0">
          <w:delInstrText xml:space="preserve"> HYPERLINK "http://imos.org.au/airseaflux.html" </w:delInstrText>
        </w:r>
        <w:r w:rsidR="003020C0" w:rsidDel="003020C0">
          <w:fldChar w:fldCharType="separate"/>
        </w:r>
        <w:r w:rsidRPr="006A6E32" w:rsidDel="003020C0">
          <w:rPr>
            <w:rStyle w:val="Hyperlink"/>
          </w:rPr>
          <w:delText>http://imos.org.au/airseaflux.html</w:delText>
        </w:r>
        <w:r w:rsidR="003020C0" w:rsidDel="003020C0">
          <w:rPr>
            <w:rStyle w:val="Hyperlink"/>
          </w:rPr>
          <w:fldChar w:fldCharType="end"/>
        </w:r>
        <w:r w:rsidDel="003020C0">
          <w:delText>).</w:delText>
        </w:r>
        <w:r w:rsidDel="003020C0">
          <w:br/>
        </w:r>
        <w:r w:rsidDel="003020C0">
          <w:rPr>
            <w:b/>
          </w:rPr>
          <w:delText>BA</w:delText>
        </w:r>
        <w:r w:rsidRPr="00D05CFF" w:rsidDel="003020C0">
          <w:delText xml:space="preserve">: </w:delText>
        </w:r>
        <w:r w:rsidDel="003020C0">
          <w:delText>Bio-Acoustic sub-facility (</w:delText>
        </w:r>
        <w:r w:rsidR="003020C0" w:rsidDel="003020C0">
          <w:fldChar w:fldCharType="begin"/>
        </w:r>
        <w:r w:rsidR="003020C0" w:rsidDel="003020C0">
          <w:delInstrText xml:space="preserve"> HYPERLINK "http://imos.org.au/basoop.html" </w:delInstrText>
        </w:r>
        <w:r w:rsidR="003020C0" w:rsidDel="003020C0">
          <w:fldChar w:fldCharType="separate"/>
        </w:r>
        <w:r w:rsidRPr="005806F0" w:rsidDel="003020C0">
          <w:rPr>
            <w:rStyle w:val="Hyperlink"/>
          </w:rPr>
          <w:delText>http://imos.org.au/basoop.html</w:delText>
        </w:r>
        <w:r w:rsidR="003020C0" w:rsidDel="003020C0">
          <w:rPr>
            <w:rStyle w:val="Hyperlink"/>
          </w:rPr>
          <w:fldChar w:fldCharType="end"/>
        </w:r>
        <w:r w:rsidDel="003020C0">
          <w:delText>).</w:delText>
        </w:r>
        <w:r w:rsidDel="003020C0">
          <w:br/>
        </w:r>
        <w:r w:rsidDel="003020C0">
          <w:rPr>
            <w:b/>
          </w:rPr>
          <w:delText>CO</w:delText>
        </w:r>
        <w:r w:rsidRPr="00C90A08" w:rsidDel="003020C0">
          <w:rPr>
            <w:b/>
            <w:vertAlign w:val="subscript"/>
          </w:rPr>
          <w:delText>2</w:delText>
        </w:r>
        <w:r w:rsidRPr="00D05CFF" w:rsidDel="003020C0">
          <w:delText xml:space="preserve">: </w:delText>
        </w:r>
        <w:r w:rsidDel="003020C0">
          <w:delText>CO</w:delText>
        </w:r>
        <w:r w:rsidRPr="00C90A08" w:rsidDel="003020C0">
          <w:rPr>
            <w:vertAlign w:val="subscript"/>
          </w:rPr>
          <w:delText>2</w:delText>
        </w:r>
        <w:r w:rsidDel="003020C0">
          <w:delText xml:space="preserve"> sub-facility (</w:delText>
        </w:r>
        <w:r w:rsidR="003020C0" w:rsidDel="003020C0">
          <w:fldChar w:fldCharType="begin"/>
        </w:r>
        <w:r w:rsidR="003020C0" w:rsidDel="003020C0">
          <w:delInstrText xml:space="preserve"> HYPERLINK "http://imos.org.au/emi</w:delInstrText>
        </w:r>
        <w:r w:rsidR="003020C0" w:rsidDel="003020C0">
          <w:delInstrText xml:space="preserve">i_soop-co2.html" </w:delInstrText>
        </w:r>
        <w:r w:rsidR="003020C0" w:rsidDel="003020C0">
          <w:fldChar w:fldCharType="separate"/>
        </w:r>
        <w:r w:rsidRPr="002A2293" w:rsidDel="003020C0">
          <w:rPr>
            <w:rStyle w:val="Hyperlink"/>
          </w:rPr>
          <w:delText>http://imos.org.au/emii_soop-co2.html</w:delText>
        </w:r>
        <w:r w:rsidR="003020C0" w:rsidDel="003020C0">
          <w:rPr>
            <w:rStyle w:val="Hyperlink"/>
          </w:rPr>
          <w:fldChar w:fldCharType="end"/>
        </w:r>
        <w:r w:rsidDel="003020C0">
          <w:delText>).</w:delText>
        </w:r>
        <w:r w:rsidDel="003020C0">
          <w:br/>
        </w:r>
        <w:r w:rsidDel="003020C0">
          <w:rPr>
            <w:b/>
          </w:rPr>
          <w:delText>CPR</w:delText>
        </w:r>
        <w:r w:rsidRPr="00D05CFF" w:rsidDel="003020C0">
          <w:delText xml:space="preserve">: </w:delText>
        </w:r>
        <w:r w:rsidDel="003020C0">
          <w:delText>Continuous Plankton Recorder (AUS – Australia, SO – Southern Ocean) sub-facility.</w:delText>
        </w:r>
        <w:r w:rsidDel="003020C0">
          <w:br/>
        </w:r>
        <w:r w:rsidDel="003020C0">
          <w:rPr>
            <w:b/>
          </w:rPr>
          <w:delText>SST</w:delText>
        </w:r>
        <w:r w:rsidRPr="00D05CFF" w:rsidDel="003020C0">
          <w:delText xml:space="preserve">: </w:delText>
        </w:r>
        <w:r w:rsidDel="003020C0">
          <w:delText>Sea Surface Temperature sub-facility (</w:delText>
        </w:r>
        <w:r w:rsidR="003020C0" w:rsidDel="003020C0">
          <w:fldChar w:fldCharType="begin"/>
        </w:r>
        <w:r w:rsidR="003020C0" w:rsidDel="003020C0">
          <w:delInstrText xml:space="preserve"> HYPERLINK "http://imos.org.au/sst.html" </w:delInstrText>
        </w:r>
        <w:r w:rsidR="003020C0" w:rsidDel="003020C0">
          <w:fldChar w:fldCharType="separate"/>
        </w:r>
        <w:r w:rsidRPr="005806F0" w:rsidDel="003020C0">
          <w:rPr>
            <w:rStyle w:val="Hyperlink"/>
          </w:rPr>
          <w:delText>http://imos.org.au/sst.html</w:delText>
        </w:r>
        <w:r w:rsidR="003020C0" w:rsidDel="003020C0">
          <w:rPr>
            <w:rStyle w:val="Hyperlink"/>
          </w:rPr>
          <w:fldChar w:fldCharType="end"/>
        </w:r>
        <w:r w:rsidDel="003020C0">
          <w:delText>). Four additional vessels recording SST (</w:delText>
        </w:r>
        <w:r w:rsidDel="003020C0">
          <w:rPr>
            <w:i/>
          </w:rPr>
          <w:delText xml:space="preserve">i.e. </w:delText>
        </w:r>
        <w:r w:rsidDel="003020C0">
          <w:delText>R/V Southern Surveyor, RV Tangaroa, RV Cape Ferguson, and RV Solander) are not reported in the SST section but in the ASF and TRV sections.</w:delText>
        </w:r>
        <w:r w:rsidDel="003020C0">
          <w:br/>
        </w:r>
        <w:r w:rsidDel="003020C0">
          <w:rPr>
            <w:b/>
          </w:rPr>
          <w:delText>TMV</w:delText>
        </w:r>
        <w:r w:rsidRPr="00D05CFF" w:rsidDel="003020C0">
          <w:delText xml:space="preserve">: </w:delText>
        </w:r>
        <w:r w:rsidDel="003020C0">
          <w:delText>Temperate Merchant Vessels sub-facility (</w:delText>
        </w:r>
        <w:r w:rsidR="003020C0" w:rsidDel="003020C0">
          <w:fldChar w:fldCharType="begin"/>
        </w:r>
        <w:r w:rsidR="003020C0" w:rsidDel="003020C0">
          <w:delInstrText xml:space="preserve"> HYPERLINK "http:/</w:delInstrText>
        </w:r>
        <w:r w:rsidR="003020C0" w:rsidDel="003020C0">
          <w:delInstrText xml:space="preserve">/imos.org.au/temperate.html" </w:delInstrText>
        </w:r>
        <w:r w:rsidR="003020C0" w:rsidDel="003020C0">
          <w:fldChar w:fldCharType="separate"/>
        </w:r>
        <w:r w:rsidRPr="005806F0" w:rsidDel="003020C0">
          <w:rPr>
            <w:rStyle w:val="Hyperlink"/>
          </w:rPr>
          <w:delText>http://imos.org.au/temperate.html</w:delText>
        </w:r>
        <w:r w:rsidR="003020C0" w:rsidDel="003020C0">
          <w:rPr>
            <w:rStyle w:val="Hyperlink"/>
          </w:rPr>
          <w:fldChar w:fldCharType="end"/>
        </w:r>
        <w:r w:rsidDel="003020C0">
          <w:delText>).</w:delText>
        </w:r>
        <w:r w:rsidDel="003020C0">
          <w:br/>
        </w:r>
        <w:r w:rsidDel="003020C0">
          <w:rPr>
            <w:b/>
          </w:rPr>
          <w:delText>TRV</w:delText>
        </w:r>
        <w:r w:rsidRPr="00D05CFF" w:rsidDel="003020C0">
          <w:delText xml:space="preserve">: </w:delText>
        </w:r>
        <w:r w:rsidDel="003020C0">
          <w:delText>Tropical Research Vessels sub-facility (</w:delText>
        </w:r>
        <w:r w:rsidR="003020C0" w:rsidDel="003020C0">
          <w:fldChar w:fldCharType="begin"/>
        </w:r>
        <w:r w:rsidR="003020C0" w:rsidDel="003020C0">
          <w:delInstrText xml:space="preserve"> HYPERLINK "http://imos.org.au/tropical.html" </w:delInstrText>
        </w:r>
        <w:r w:rsidR="003020C0" w:rsidDel="003020C0">
          <w:fldChar w:fldCharType="separate"/>
        </w:r>
        <w:r w:rsidRPr="005806F0" w:rsidDel="003020C0">
          <w:rPr>
            <w:rStyle w:val="Hyperlink"/>
          </w:rPr>
          <w:delText>http://imos.org.au/tropical.html</w:delText>
        </w:r>
        <w:r w:rsidR="003020C0" w:rsidDel="003020C0">
          <w:rPr>
            <w:rStyle w:val="Hyperlink"/>
          </w:rPr>
          <w:fldChar w:fldCharType="end"/>
        </w:r>
        <w:r w:rsidDel="003020C0">
          <w:delText>).</w:delText>
        </w:r>
        <w:r w:rsidDel="003020C0">
          <w:br/>
        </w:r>
        <w:r w:rsidDel="003020C0">
          <w:rPr>
            <w:b/>
          </w:rPr>
          <w:delText>XBT</w:delText>
        </w:r>
        <w:r w:rsidRPr="00D05CFF" w:rsidDel="003020C0">
          <w:delText xml:space="preserve">: </w:delText>
        </w:r>
        <w:r w:rsidDel="003020C0">
          <w:delText>Expendable Bathythermograph sub-facility (</w:delText>
        </w:r>
        <w:r w:rsidR="003020C0" w:rsidDel="003020C0">
          <w:fldChar w:fldCharType="begin"/>
        </w:r>
        <w:r w:rsidR="003020C0" w:rsidDel="003020C0">
          <w:delInstrText xml:space="preserve"> HYPERLINK "http://imos.org.au/underwaydata.html" </w:delInstrText>
        </w:r>
        <w:r w:rsidR="003020C0" w:rsidDel="003020C0">
          <w:fldChar w:fldCharType="separate"/>
        </w:r>
        <w:r w:rsidRPr="005806F0" w:rsidDel="003020C0">
          <w:rPr>
            <w:rStyle w:val="Hyperlink"/>
          </w:rPr>
          <w:delText>http://imos.org.au/underwaydata.html</w:delText>
        </w:r>
        <w:r w:rsidR="003020C0" w:rsidDel="003020C0">
          <w:rPr>
            <w:rStyle w:val="Hyperlink"/>
          </w:rPr>
          <w:fldChar w:fldCharType="end"/>
        </w:r>
        <w:r w:rsidDel="003020C0">
          <w:delText>).</w:delText>
        </w:r>
      </w:del>
    </w:p>
    <w:p w14:paraId="0AAA8EAB" w14:textId="77777777" w:rsidR="00034340" w:rsidRPr="006209B5" w:rsidRDefault="00034340" w:rsidP="00034340">
      <w:pPr>
        <w:ind w:left="993" w:hanging="993"/>
      </w:pPr>
    </w:p>
    <w:p w14:paraId="4C2FF1EA" w14:textId="77777777" w:rsidR="00034340" w:rsidRPr="006209B5" w:rsidRDefault="00034340" w:rsidP="00034340">
      <w:pPr>
        <w:pStyle w:val="Heading3"/>
      </w:pPr>
      <w:r w:rsidRPr="006209B5">
        <w:t>Template</w:t>
      </w:r>
    </w:p>
    <w:tbl>
      <w:tblPr>
        <w:tblStyle w:val="TableGrid"/>
        <w:tblW w:w="0" w:type="auto"/>
        <w:tblInd w:w="-459" w:type="dxa"/>
        <w:tblLook w:val="04A0" w:firstRow="1" w:lastRow="0" w:firstColumn="1" w:lastColumn="0" w:noHBand="0" w:noVBand="1"/>
      </w:tblPr>
      <w:tblGrid>
        <w:gridCol w:w="1506"/>
        <w:gridCol w:w="1753"/>
        <w:gridCol w:w="1923"/>
        <w:gridCol w:w="1253"/>
        <w:gridCol w:w="1166"/>
        <w:gridCol w:w="2100"/>
      </w:tblGrid>
      <w:tr w:rsidR="00034340" w:rsidRPr="000813DE" w14:paraId="3C40886C" w14:textId="77777777" w:rsidTr="00D05734">
        <w:tc>
          <w:tcPr>
            <w:tcW w:w="0" w:type="auto"/>
            <w:vAlign w:val="center"/>
          </w:tcPr>
          <w:p w14:paraId="666075E6" w14:textId="77777777" w:rsidR="00034340" w:rsidRDefault="00034340" w:rsidP="00D05734">
            <w:pPr>
              <w:jc w:val="center"/>
              <w:rPr>
                <w:rFonts w:eastAsia="Times New Roman" w:cs="Times New Roman"/>
                <w:b/>
              </w:rPr>
            </w:pPr>
            <w:proofErr w:type="spellStart"/>
            <w:proofErr w:type="gramStart"/>
            <w:r>
              <w:rPr>
                <w:rFonts w:eastAsia="Times New Roman" w:cs="Times New Roman"/>
                <w:b/>
              </w:rPr>
              <w:t>vessel</w:t>
            </w:r>
            <w:proofErr w:type="gramEnd"/>
            <w:r>
              <w:rPr>
                <w:rFonts w:eastAsia="Times New Roman" w:cs="Times New Roman"/>
                <w:b/>
              </w:rPr>
              <w:t>_name</w:t>
            </w:r>
            <w:proofErr w:type="spellEnd"/>
          </w:p>
        </w:tc>
        <w:tc>
          <w:tcPr>
            <w:tcW w:w="0" w:type="auto"/>
            <w:vAlign w:val="center"/>
          </w:tcPr>
          <w:p w14:paraId="1D97D4DE" w14:textId="77777777" w:rsidR="00034340" w:rsidRPr="000813DE" w:rsidRDefault="00034340" w:rsidP="00D05734">
            <w:pPr>
              <w:jc w:val="center"/>
              <w:rPr>
                <w:rFonts w:eastAsia="Times New Roman" w:cs="Times New Roman"/>
                <w:b/>
              </w:rPr>
            </w:pPr>
            <w:proofErr w:type="spellStart"/>
            <w:proofErr w:type="gramStart"/>
            <w:r w:rsidRPr="000813DE">
              <w:rPr>
                <w:rFonts w:eastAsia="Times New Roman" w:cs="Times New Roman"/>
                <w:b/>
              </w:rPr>
              <w:t>lat</w:t>
            </w:r>
            <w:proofErr w:type="gramEnd"/>
            <w:r w:rsidRPr="000813DE">
              <w:rPr>
                <w:rFonts w:eastAsia="Times New Roman" w:cs="Times New Roman"/>
                <w:b/>
              </w:rPr>
              <w:t>_range</w:t>
            </w:r>
            <w:proofErr w:type="spellEnd"/>
          </w:p>
        </w:tc>
        <w:tc>
          <w:tcPr>
            <w:tcW w:w="0" w:type="auto"/>
            <w:vAlign w:val="center"/>
          </w:tcPr>
          <w:p w14:paraId="64CE1A18" w14:textId="77777777" w:rsidR="00034340" w:rsidRPr="000813DE" w:rsidRDefault="00034340" w:rsidP="00D05734">
            <w:pPr>
              <w:jc w:val="center"/>
              <w:rPr>
                <w:rFonts w:eastAsia="Times New Roman" w:cs="Times New Roman"/>
                <w:b/>
              </w:rPr>
            </w:pPr>
            <w:proofErr w:type="spellStart"/>
            <w:proofErr w:type="gramStart"/>
            <w:r w:rsidRPr="000813DE">
              <w:rPr>
                <w:rFonts w:eastAsia="Times New Roman" w:cs="Times New Roman"/>
                <w:b/>
              </w:rPr>
              <w:t>lon</w:t>
            </w:r>
            <w:proofErr w:type="gramEnd"/>
            <w:r w:rsidRPr="000813DE">
              <w:rPr>
                <w:rFonts w:eastAsia="Times New Roman" w:cs="Times New Roman"/>
                <w:b/>
              </w:rPr>
              <w:t>_range</w:t>
            </w:r>
            <w:proofErr w:type="spellEnd"/>
          </w:p>
        </w:tc>
        <w:tc>
          <w:tcPr>
            <w:tcW w:w="0" w:type="auto"/>
            <w:vAlign w:val="center"/>
          </w:tcPr>
          <w:p w14:paraId="51CBF591" w14:textId="77777777" w:rsidR="00034340" w:rsidRPr="000813DE" w:rsidRDefault="00034340" w:rsidP="00D05734">
            <w:pPr>
              <w:jc w:val="center"/>
              <w:rPr>
                <w:rFonts w:eastAsia="Times New Roman" w:cs="Times New Roman"/>
                <w:b/>
              </w:rPr>
            </w:pPr>
            <w:proofErr w:type="spellStart"/>
            <w:proofErr w:type="gramStart"/>
            <w:r w:rsidRPr="000813DE">
              <w:rPr>
                <w:rFonts w:eastAsia="Times New Roman" w:cs="Times New Roman"/>
                <w:b/>
              </w:rPr>
              <w:t>start</w:t>
            </w:r>
            <w:proofErr w:type="gramEnd"/>
            <w:r w:rsidRPr="000813DE">
              <w:rPr>
                <w:rFonts w:eastAsia="Times New Roman" w:cs="Times New Roman"/>
                <w:b/>
              </w:rPr>
              <w:t>_date</w:t>
            </w:r>
            <w:proofErr w:type="spellEnd"/>
          </w:p>
        </w:tc>
        <w:tc>
          <w:tcPr>
            <w:tcW w:w="0" w:type="auto"/>
            <w:vAlign w:val="center"/>
          </w:tcPr>
          <w:p w14:paraId="18989644" w14:textId="77777777" w:rsidR="00034340" w:rsidRPr="000813DE" w:rsidRDefault="00034340" w:rsidP="00D05734">
            <w:pPr>
              <w:jc w:val="center"/>
              <w:rPr>
                <w:rFonts w:eastAsia="Times New Roman" w:cs="Times New Roman"/>
                <w:b/>
              </w:rPr>
            </w:pPr>
            <w:proofErr w:type="spellStart"/>
            <w:proofErr w:type="gramStart"/>
            <w:r w:rsidRPr="000813DE">
              <w:rPr>
                <w:rFonts w:eastAsia="Times New Roman" w:cs="Times New Roman"/>
                <w:b/>
              </w:rPr>
              <w:t>end</w:t>
            </w:r>
            <w:proofErr w:type="gramEnd"/>
            <w:r w:rsidRPr="000813DE">
              <w:rPr>
                <w:rFonts w:eastAsia="Times New Roman" w:cs="Times New Roman"/>
                <w:b/>
              </w:rPr>
              <w:t>_date</w:t>
            </w:r>
            <w:proofErr w:type="spellEnd"/>
          </w:p>
        </w:tc>
        <w:tc>
          <w:tcPr>
            <w:tcW w:w="0" w:type="auto"/>
            <w:vAlign w:val="center"/>
          </w:tcPr>
          <w:p w14:paraId="30C97955" w14:textId="77777777" w:rsidR="00034340" w:rsidRPr="000813DE" w:rsidRDefault="00034340" w:rsidP="00D05734">
            <w:pPr>
              <w:jc w:val="center"/>
              <w:rPr>
                <w:rFonts w:eastAsia="Times New Roman" w:cs="Times New Roman"/>
                <w:b/>
              </w:rPr>
            </w:pPr>
            <w:proofErr w:type="spellStart"/>
            <w:proofErr w:type="gramStart"/>
            <w:r w:rsidRPr="000813DE">
              <w:rPr>
                <w:rFonts w:eastAsia="Times New Roman" w:cs="Times New Roman"/>
                <w:b/>
              </w:rPr>
              <w:t>coverage</w:t>
            </w:r>
            <w:proofErr w:type="gramEnd"/>
            <w:r w:rsidRPr="000813DE">
              <w:rPr>
                <w:rFonts w:eastAsia="Times New Roman" w:cs="Times New Roman"/>
                <w:b/>
              </w:rPr>
              <w:t>_duration</w:t>
            </w:r>
            <w:proofErr w:type="spellEnd"/>
          </w:p>
        </w:tc>
      </w:tr>
      <w:tr w:rsidR="00034340" w:rsidRPr="000813DE" w14:paraId="23A7B2E3" w14:textId="77777777" w:rsidTr="00D05734">
        <w:tc>
          <w:tcPr>
            <w:tcW w:w="0" w:type="auto"/>
            <w:vAlign w:val="center"/>
          </w:tcPr>
          <w:p w14:paraId="12BE6936" w14:textId="77777777" w:rsidR="00034340" w:rsidRPr="000813DE" w:rsidRDefault="00034340" w:rsidP="00D05734">
            <w:pPr>
              <w:jc w:val="center"/>
              <w:rPr>
                <w:rFonts w:eastAsia="Times New Roman" w:cs="Times New Roman"/>
              </w:rPr>
            </w:pPr>
            <w:r>
              <w:rPr>
                <w:rFonts w:eastAsia="Times New Roman" w:cs="Times New Roman"/>
              </w:rPr>
              <w:t>Vessel name</w:t>
            </w:r>
          </w:p>
        </w:tc>
        <w:tc>
          <w:tcPr>
            <w:tcW w:w="0" w:type="auto"/>
            <w:vAlign w:val="center"/>
          </w:tcPr>
          <w:p w14:paraId="2DD6E528" w14:textId="77777777" w:rsidR="00034340" w:rsidRPr="000813DE" w:rsidRDefault="00034340" w:rsidP="00D05734">
            <w:pPr>
              <w:jc w:val="center"/>
              <w:rPr>
                <w:rFonts w:eastAsia="Times New Roman" w:cs="Times New Roman"/>
              </w:rPr>
            </w:pPr>
            <w:r w:rsidRPr="000813DE">
              <w:rPr>
                <w:rFonts w:eastAsia="Times New Roman" w:cs="Times New Roman"/>
              </w:rPr>
              <w:t>Latitudinal range</w:t>
            </w:r>
          </w:p>
        </w:tc>
        <w:tc>
          <w:tcPr>
            <w:tcW w:w="0" w:type="auto"/>
            <w:vAlign w:val="center"/>
          </w:tcPr>
          <w:p w14:paraId="2821ED46" w14:textId="77777777" w:rsidR="00034340" w:rsidRPr="000813DE" w:rsidRDefault="00034340" w:rsidP="00D05734">
            <w:pPr>
              <w:jc w:val="center"/>
              <w:rPr>
                <w:rFonts w:eastAsia="Times New Roman" w:cs="Times New Roman"/>
              </w:rPr>
            </w:pPr>
            <w:r w:rsidRPr="000813DE">
              <w:rPr>
                <w:rFonts w:eastAsia="Times New Roman" w:cs="Times New Roman"/>
              </w:rPr>
              <w:t>Longitudinal range</w:t>
            </w:r>
          </w:p>
        </w:tc>
        <w:tc>
          <w:tcPr>
            <w:tcW w:w="0" w:type="auto"/>
            <w:vAlign w:val="center"/>
          </w:tcPr>
          <w:p w14:paraId="389863AE" w14:textId="77777777" w:rsidR="00034340" w:rsidRPr="000813DE" w:rsidRDefault="00034340" w:rsidP="00D05734">
            <w:pPr>
              <w:jc w:val="center"/>
              <w:rPr>
                <w:rFonts w:eastAsia="Times New Roman" w:cs="Times New Roman"/>
              </w:rPr>
            </w:pPr>
            <w:r w:rsidRPr="000813DE">
              <w:rPr>
                <w:rFonts w:eastAsia="Times New Roman" w:cs="Times New Roman"/>
              </w:rPr>
              <w:t>Start</w:t>
            </w:r>
          </w:p>
        </w:tc>
        <w:tc>
          <w:tcPr>
            <w:tcW w:w="0" w:type="auto"/>
            <w:vAlign w:val="center"/>
          </w:tcPr>
          <w:p w14:paraId="4934EE77" w14:textId="77777777" w:rsidR="00034340" w:rsidRPr="000813DE" w:rsidRDefault="00034340" w:rsidP="00D05734">
            <w:pPr>
              <w:jc w:val="center"/>
              <w:rPr>
                <w:rFonts w:eastAsia="Times New Roman" w:cs="Times New Roman"/>
              </w:rPr>
            </w:pPr>
            <w:r w:rsidRPr="000813DE">
              <w:rPr>
                <w:rFonts w:eastAsia="Times New Roman" w:cs="Times New Roman"/>
              </w:rPr>
              <w:t>End</w:t>
            </w:r>
          </w:p>
        </w:tc>
        <w:tc>
          <w:tcPr>
            <w:tcW w:w="0" w:type="auto"/>
            <w:vAlign w:val="center"/>
          </w:tcPr>
          <w:p w14:paraId="0EAD266C" w14:textId="4E2DDB3F" w:rsidR="00034340" w:rsidRPr="000813DE" w:rsidRDefault="00034340" w:rsidP="00D05734">
            <w:pPr>
              <w:jc w:val="center"/>
              <w:rPr>
                <w:rFonts w:eastAsia="Times New Roman" w:cs="Times New Roman"/>
              </w:rPr>
            </w:pPr>
            <w:r>
              <w:rPr>
                <w:rFonts w:eastAsia="Times New Roman" w:cs="Times New Roman"/>
              </w:rPr>
              <w:t xml:space="preserve"># </w:t>
            </w:r>
            <w:proofErr w:type="gramStart"/>
            <w:r>
              <w:rPr>
                <w:rFonts w:eastAsia="Times New Roman" w:cs="Times New Roman"/>
              </w:rPr>
              <w:t>days</w:t>
            </w:r>
            <w:proofErr w:type="gramEnd"/>
            <w:r>
              <w:rPr>
                <w:rFonts w:eastAsia="Times New Roman" w:cs="Times New Roman"/>
              </w:rPr>
              <w:t xml:space="preserve"> of data</w:t>
            </w:r>
          </w:p>
        </w:tc>
      </w:tr>
      <w:tr w:rsidR="00034340" w:rsidRPr="000813DE" w14:paraId="05B8A89B" w14:textId="77777777" w:rsidTr="00D05734">
        <w:tc>
          <w:tcPr>
            <w:tcW w:w="0" w:type="auto"/>
            <w:gridSpan w:val="6"/>
            <w:shd w:val="clear" w:color="auto" w:fill="7F7F7F" w:themeFill="text1" w:themeFillTint="80"/>
          </w:tcPr>
          <w:p w14:paraId="73866409" w14:textId="77777777" w:rsidR="00034340" w:rsidRPr="000813DE" w:rsidRDefault="00034340" w:rsidP="00D05734">
            <w:pPr>
              <w:jc w:val="center"/>
              <w:rPr>
                <w:rFonts w:eastAsia="Times New Roman" w:cs="Times New Roman"/>
              </w:rPr>
            </w:pPr>
            <w:r w:rsidRPr="000813DE">
              <w:rPr>
                <w:rFonts w:eastAsia="Times New Roman" w:cs="Times New Roman"/>
              </w:rPr>
              <w:t>Headers = ‘</w:t>
            </w:r>
            <w:proofErr w:type="spellStart"/>
            <w:r w:rsidRPr="000813DE">
              <w:rPr>
                <w:rFonts w:eastAsia="Times New Roman" w:cs="Times New Roman"/>
              </w:rPr>
              <w:t>subfacility</w:t>
            </w:r>
            <w:proofErr w:type="spellEnd"/>
            <w:r w:rsidRPr="000813DE">
              <w:rPr>
                <w:rFonts w:eastAsia="Times New Roman" w:cs="Times New Roman"/>
              </w:rPr>
              <w:t>’</w:t>
            </w:r>
          </w:p>
        </w:tc>
      </w:tr>
      <w:tr w:rsidR="00034340" w:rsidRPr="000813DE" w14:paraId="5799A7D7" w14:textId="77777777" w:rsidTr="00D05734">
        <w:tc>
          <w:tcPr>
            <w:tcW w:w="0" w:type="auto"/>
          </w:tcPr>
          <w:p w14:paraId="1828F530" w14:textId="77777777" w:rsidR="00034340" w:rsidRPr="000813DE" w:rsidRDefault="00034340" w:rsidP="00D05734">
            <w:pPr>
              <w:jc w:val="center"/>
              <w:rPr>
                <w:rFonts w:eastAsia="Times New Roman" w:cs="Times New Roman"/>
              </w:rPr>
            </w:pPr>
          </w:p>
        </w:tc>
        <w:tc>
          <w:tcPr>
            <w:tcW w:w="0" w:type="auto"/>
          </w:tcPr>
          <w:p w14:paraId="7652F2B9" w14:textId="77777777" w:rsidR="00034340" w:rsidRPr="000813DE" w:rsidRDefault="00034340" w:rsidP="00D05734">
            <w:pPr>
              <w:jc w:val="center"/>
              <w:rPr>
                <w:rFonts w:eastAsia="Times New Roman" w:cs="Times New Roman"/>
              </w:rPr>
            </w:pPr>
          </w:p>
        </w:tc>
        <w:tc>
          <w:tcPr>
            <w:tcW w:w="0" w:type="auto"/>
          </w:tcPr>
          <w:p w14:paraId="67369D90" w14:textId="77777777" w:rsidR="00034340" w:rsidRPr="000813DE" w:rsidRDefault="00034340" w:rsidP="00D05734">
            <w:pPr>
              <w:jc w:val="center"/>
              <w:rPr>
                <w:rFonts w:eastAsia="Times New Roman" w:cs="Times New Roman"/>
              </w:rPr>
            </w:pPr>
          </w:p>
        </w:tc>
        <w:tc>
          <w:tcPr>
            <w:tcW w:w="0" w:type="auto"/>
          </w:tcPr>
          <w:p w14:paraId="35478EFB" w14:textId="77777777" w:rsidR="00034340" w:rsidRPr="000813DE" w:rsidRDefault="00034340" w:rsidP="00D05734">
            <w:pPr>
              <w:jc w:val="center"/>
              <w:rPr>
                <w:rFonts w:eastAsia="Times New Roman" w:cs="Times New Roman"/>
              </w:rPr>
            </w:pPr>
          </w:p>
        </w:tc>
        <w:tc>
          <w:tcPr>
            <w:tcW w:w="0" w:type="auto"/>
          </w:tcPr>
          <w:p w14:paraId="1544FBB8" w14:textId="77777777" w:rsidR="00034340" w:rsidRPr="000813DE" w:rsidRDefault="00034340" w:rsidP="00D05734">
            <w:pPr>
              <w:jc w:val="center"/>
              <w:rPr>
                <w:rFonts w:eastAsia="Times New Roman" w:cs="Times New Roman"/>
              </w:rPr>
            </w:pPr>
          </w:p>
        </w:tc>
        <w:tc>
          <w:tcPr>
            <w:tcW w:w="0" w:type="auto"/>
          </w:tcPr>
          <w:p w14:paraId="12796EBB" w14:textId="77777777" w:rsidR="00034340" w:rsidRPr="000813DE" w:rsidRDefault="00034340" w:rsidP="00D05734">
            <w:pPr>
              <w:jc w:val="center"/>
              <w:rPr>
                <w:rFonts w:eastAsia="Times New Roman" w:cs="Times New Roman"/>
              </w:rPr>
            </w:pPr>
          </w:p>
        </w:tc>
      </w:tr>
    </w:tbl>
    <w:p w14:paraId="7C3456E6" w14:textId="77777777" w:rsidR="00034340" w:rsidRDefault="00034340" w:rsidP="00DE2CAC"/>
    <w:p w14:paraId="30309A48" w14:textId="7C4F0483" w:rsidR="00CE7F7B" w:rsidRPr="006209B5" w:rsidRDefault="00CE7F7B" w:rsidP="00CE7F7B">
      <w:pPr>
        <w:pStyle w:val="Heading1"/>
      </w:pPr>
      <w:r>
        <w:lastRenderedPageBreak/>
        <w:t>2</w:t>
      </w:r>
      <w:r w:rsidRPr="006209B5">
        <w:t xml:space="preserve">. </w:t>
      </w:r>
      <w:del w:id="25" w:author="Xavier Hoenner" w:date="2016-06-03T09:36:00Z">
        <w:r w:rsidRPr="006209B5" w:rsidDel="003020C0">
          <w:delText>SOOP</w:delText>
        </w:r>
        <w:r w:rsidDel="003020C0">
          <w:delText xml:space="preserve"> </w:delText>
        </w:r>
      </w:del>
      <w:ins w:id="26" w:author="Xavier Hoenner" w:date="2016-06-03T09:36:00Z">
        <w:r w:rsidR="003020C0">
          <w:t>Ships of Opportunity</w:t>
        </w:r>
        <w:r w:rsidR="003020C0">
          <w:t xml:space="preserve"> </w:t>
        </w:r>
      </w:ins>
      <w:r>
        <w:t>sub-facilities</w:t>
      </w:r>
    </w:p>
    <w:p w14:paraId="539B9BB0" w14:textId="77777777" w:rsidR="00CE7F7B" w:rsidRPr="006209B5" w:rsidRDefault="00CE7F7B" w:rsidP="00CE7F7B">
      <w:pPr>
        <w:pStyle w:val="Heading2"/>
      </w:pPr>
      <w:r>
        <w:t>2.1</w:t>
      </w:r>
      <w:r w:rsidRPr="006209B5">
        <w:t xml:space="preserve"> Data report – all </w:t>
      </w:r>
      <w:r w:rsidR="00645D78">
        <w:t xml:space="preserve">SOOP – ASF </w:t>
      </w:r>
      <w:r w:rsidRPr="006209B5">
        <w:t>data available on the portal</w:t>
      </w:r>
    </w:p>
    <w:p w14:paraId="13B09F7C" w14:textId="7CF63DAC" w:rsidR="00645D78" w:rsidRDefault="00CE7F7B" w:rsidP="00645D78">
      <w:pPr>
        <w:pStyle w:val="Heading3"/>
      </w:pPr>
      <w:r w:rsidRPr="00645D78">
        <w:rPr>
          <w:b w:val="0"/>
        </w:rPr>
        <w:t>Filename:</w:t>
      </w:r>
      <w:r w:rsidRPr="00645D78">
        <w:rPr>
          <w:u w:val="none"/>
        </w:rPr>
        <w:t xml:space="preserve"> ‘</w:t>
      </w:r>
      <w:proofErr w:type="spellStart"/>
      <w:r w:rsidRPr="00645D78">
        <w:rPr>
          <w:u w:val="none"/>
        </w:rPr>
        <w:t>A_</w:t>
      </w:r>
      <w:del w:id="27" w:author="Xavier Hoenner" w:date="2016-06-03T09:31:00Z">
        <w:r w:rsidRPr="00645D78" w:rsidDel="00014883">
          <w:rPr>
            <w:u w:val="none"/>
          </w:rPr>
          <w:delText>SOOP_</w:delText>
        </w:r>
      </w:del>
      <w:ins w:id="28" w:author="Xavier Hoenner" w:date="2016-06-03T09:31:00Z">
        <w:r w:rsidR="00014883">
          <w:rPr>
            <w:u w:val="none"/>
          </w:rPr>
          <w:t>ShipsOfOpportunity_</w:t>
        </w:r>
      </w:ins>
      <w:r w:rsidR="00645D78" w:rsidRPr="00645D78">
        <w:rPr>
          <w:u w:val="none"/>
        </w:rPr>
        <w:t>ASF</w:t>
      </w:r>
      <w:r w:rsidRPr="00645D78">
        <w:rPr>
          <w:u w:val="none"/>
        </w:rPr>
        <w:t>_allData_dataOnPortal</w:t>
      </w:r>
      <w:proofErr w:type="spellEnd"/>
      <w:r w:rsidRPr="00645D78">
        <w:rPr>
          <w:u w:val="none"/>
        </w:rPr>
        <w:t>’</w:t>
      </w:r>
    </w:p>
    <w:p w14:paraId="79E304C7" w14:textId="77777777" w:rsidR="00645D78" w:rsidRDefault="00CE7F7B" w:rsidP="00645D78">
      <w:pPr>
        <w:pStyle w:val="Heading3"/>
      </w:pPr>
      <w:r w:rsidRPr="006209B5">
        <w:br/>
      </w:r>
      <w:r w:rsidRPr="00645D78">
        <w:rPr>
          <w:b w:val="0"/>
        </w:rPr>
        <w:t>Description:</w:t>
      </w:r>
      <w:r w:rsidRPr="00645D78">
        <w:rPr>
          <w:u w:val="none"/>
        </w:rPr>
        <w:t xml:space="preserve"> ‘All data available on the portal’</w:t>
      </w:r>
    </w:p>
    <w:p w14:paraId="153B30FE" w14:textId="77777777" w:rsidR="005C7F61" w:rsidRPr="006D0770" w:rsidRDefault="00CE7F7B" w:rsidP="006D0770">
      <w:pPr>
        <w:rPr>
          <w:b/>
          <w:u w:val="single"/>
        </w:rPr>
      </w:pPr>
      <w:r w:rsidRPr="006209B5">
        <w:br/>
      </w:r>
      <w:r w:rsidR="005C7F61" w:rsidRPr="006D0770">
        <w:rPr>
          <w:u w:val="single"/>
        </w:rPr>
        <w:t>View to use:</w:t>
      </w:r>
    </w:p>
    <w:tbl>
      <w:tblPr>
        <w:tblStyle w:val="TableGrid"/>
        <w:tblW w:w="0" w:type="auto"/>
        <w:tblLook w:val="04A0" w:firstRow="1" w:lastRow="0" w:firstColumn="1" w:lastColumn="0" w:noHBand="0" w:noVBand="1"/>
      </w:tblPr>
      <w:tblGrid>
        <w:gridCol w:w="1271"/>
        <w:gridCol w:w="3001"/>
      </w:tblGrid>
      <w:tr w:rsidR="005C7F61" w:rsidRPr="006209B5" w14:paraId="6B87E9E2" w14:textId="77777777" w:rsidTr="005215C8">
        <w:tc>
          <w:tcPr>
            <w:tcW w:w="1271" w:type="dxa"/>
          </w:tcPr>
          <w:p w14:paraId="1AD34CED" w14:textId="77777777" w:rsidR="005C7F61" w:rsidRPr="006209B5" w:rsidRDefault="005C7F61" w:rsidP="005215C8">
            <w:pPr>
              <w:rPr>
                <w:b/>
                <w:szCs w:val="24"/>
              </w:rPr>
            </w:pPr>
            <w:r w:rsidRPr="006209B5">
              <w:rPr>
                <w:b/>
                <w:szCs w:val="24"/>
              </w:rPr>
              <w:t>Server</w:t>
            </w:r>
          </w:p>
        </w:tc>
        <w:tc>
          <w:tcPr>
            <w:tcW w:w="2526" w:type="dxa"/>
          </w:tcPr>
          <w:p w14:paraId="373AF2F8" w14:textId="649470FF" w:rsidR="005C7F61" w:rsidRPr="006209B5" w:rsidRDefault="00E17200" w:rsidP="005215C8">
            <w:pPr>
              <w:rPr>
                <w:szCs w:val="24"/>
              </w:rPr>
            </w:pPr>
            <w:proofErr w:type="gramStart"/>
            <w:r>
              <w:rPr>
                <w:szCs w:val="24"/>
              </w:rPr>
              <w:t>dbprod</w:t>
            </w:r>
            <w:r w:rsidR="005C7F61" w:rsidRPr="006209B5">
              <w:rPr>
                <w:szCs w:val="24"/>
              </w:rPr>
              <w:t>.emii.org.au</w:t>
            </w:r>
            <w:proofErr w:type="gramEnd"/>
          </w:p>
        </w:tc>
      </w:tr>
      <w:tr w:rsidR="005C7F61" w:rsidRPr="006209B5" w14:paraId="3F9BAE52" w14:textId="77777777" w:rsidTr="005215C8">
        <w:tc>
          <w:tcPr>
            <w:tcW w:w="1271" w:type="dxa"/>
          </w:tcPr>
          <w:p w14:paraId="5824827A" w14:textId="77777777" w:rsidR="005C7F61" w:rsidRPr="006209B5" w:rsidRDefault="005C7F61" w:rsidP="005215C8">
            <w:pPr>
              <w:rPr>
                <w:b/>
                <w:szCs w:val="24"/>
              </w:rPr>
            </w:pPr>
            <w:r w:rsidRPr="006209B5">
              <w:rPr>
                <w:b/>
                <w:szCs w:val="24"/>
              </w:rPr>
              <w:t>Database</w:t>
            </w:r>
          </w:p>
        </w:tc>
        <w:tc>
          <w:tcPr>
            <w:tcW w:w="2526" w:type="dxa"/>
          </w:tcPr>
          <w:p w14:paraId="0BAE7A6F" w14:textId="2DBFD648" w:rsidR="005C7F61" w:rsidRPr="006209B5" w:rsidRDefault="00E17200" w:rsidP="005215C8">
            <w:pPr>
              <w:rPr>
                <w:szCs w:val="24"/>
              </w:rPr>
            </w:pPr>
            <w:proofErr w:type="gramStart"/>
            <w:r>
              <w:rPr>
                <w:szCs w:val="24"/>
              </w:rPr>
              <w:t>harvest</w:t>
            </w:r>
            <w:proofErr w:type="gramEnd"/>
          </w:p>
        </w:tc>
      </w:tr>
      <w:tr w:rsidR="005C7F61" w:rsidRPr="006209B5" w14:paraId="3835EC3F" w14:textId="77777777" w:rsidTr="005215C8">
        <w:tc>
          <w:tcPr>
            <w:tcW w:w="1271" w:type="dxa"/>
          </w:tcPr>
          <w:p w14:paraId="527B49E4" w14:textId="77777777" w:rsidR="005C7F61" w:rsidRPr="006209B5" w:rsidRDefault="005C7F61" w:rsidP="005215C8">
            <w:pPr>
              <w:rPr>
                <w:b/>
                <w:szCs w:val="24"/>
              </w:rPr>
            </w:pPr>
            <w:r w:rsidRPr="006209B5">
              <w:rPr>
                <w:b/>
                <w:szCs w:val="24"/>
              </w:rPr>
              <w:t>Schema</w:t>
            </w:r>
          </w:p>
        </w:tc>
        <w:tc>
          <w:tcPr>
            <w:tcW w:w="2526" w:type="dxa"/>
          </w:tcPr>
          <w:p w14:paraId="5ECEA251" w14:textId="338C545C" w:rsidR="005C7F61" w:rsidRPr="006209B5" w:rsidRDefault="00E17200" w:rsidP="005215C8">
            <w:pPr>
              <w:rPr>
                <w:szCs w:val="24"/>
              </w:rPr>
            </w:pPr>
            <w:proofErr w:type="gramStart"/>
            <w:r>
              <w:rPr>
                <w:szCs w:val="24"/>
              </w:rPr>
              <w:t>reporting</w:t>
            </w:r>
            <w:proofErr w:type="gramEnd"/>
          </w:p>
        </w:tc>
      </w:tr>
      <w:tr w:rsidR="005C7F61" w:rsidRPr="006209B5" w14:paraId="37EB48B4" w14:textId="77777777" w:rsidTr="005215C8">
        <w:tc>
          <w:tcPr>
            <w:tcW w:w="1271" w:type="dxa"/>
          </w:tcPr>
          <w:p w14:paraId="07B4F92B" w14:textId="77777777" w:rsidR="005C7F61" w:rsidRPr="006209B5" w:rsidRDefault="005C7F61" w:rsidP="005215C8">
            <w:pPr>
              <w:rPr>
                <w:b/>
                <w:szCs w:val="24"/>
              </w:rPr>
            </w:pPr>
            <w:r w:rsidRPr="006209B5">
              <w:rPr>
                <w:b/>
                <w:szCs w:val="24"/>
              </w:rPr>
              <w:t>View</w:t>
            </w:r>
          </w:p>
        </w:tc>
        <w:tc>
          <w:tcPr>
            <w:tcW w:w="2526" w:type="dxa"/>
          </w:tcPr>
          <w:p w14:paraId="44C796A6" w14:textId="1443C273" w:rsidR="005C7F61" w:rsidRPr="006209B5" w:rsidRDefault="00B23E1C" w:rsidP="00645D78">
            <w:pPr>
              <w:rPr>
                <w:szCs w:val="24"/>
              </w:rPr>
            </w:pPr>
            <w:proofErr w:type="spellStart"/>
            <w:proofErr w:type="gramStart"/>
            <w:r>
              <w:rPr>
                <w:szCs w:val="24"/>
              </w:rPr>
              <w:t>soop</w:t>
            </w:r>
            <w:proofErr w:type="gramEnd"/>
            <w:r w:rsidR="005C7F61">
              <w:rPr>
                <w:szCs w:val="24"/>
              </w:rPr>
              <w:t>_all_deployments</w:t>
            </w:r>
            <w:r w:rsidR="005C7F61" w:rsidRPr="006209B5">
              <w:rPr>
                <w:szCs w:val="24"/>
              </w:rPr>
              <w:t>_view</w:t>
            </w:r>
            <w:proofErr w:type="spellEnd"/>
          </w:p>
        </w:tc>
      </w:tr>
    </w:tbl>
    <w:p w14:paraId="5850F888" w14:textId="77777777" w:rsidR="005C7F61" w:rsidRPr="006209B5" w:rsidRDefault="005C7F61" w:rsidP="005C7F61"/>
    <w:p w14:paraId="355B5CC3" w14:textId="600CF851" w:rsidR="005C7F61" w:rsidRDefault="005C7F61" w:rsidP="005C7F61">
      <w:r w:rsidRPr="006209B5">
        <w:rPr>
          <w:u w:val="single"/>
        </w:rPr>
        <w:t xml:space="preserve">Filters: </w:t>
      </w:r>
      <w:r w:rsidR="00B23E1C" w:rsidRPr="006209B5">
        <w:t xml:space="preserve">List all data </w:t>
      </w:r>
      <w:r w:rsidR="00EC4DAC">
        <w:t xml:space="preserve">WHERE </w:t>
      </w:r>
      <w:proofErr w:type="gramStart"/>
      <w:r w:rsidR="00EC4DAC" w:rsidRPr="00EC4DAC">
        <w:t>substring(</w:t>
      </w:r>
      <w:proofErr w:type="spellStart"/>
      <w:proofErr w:type="gramEnd"/>
      <w:r w:rsidR="00EC4DAC" w:rsidRPr="00EC4DAC">
        <w:t>subfacility</w:t>
      </w:r>
      <w:proofErr w:type="spellEnd"/>
      <w:r w:rsidR="00EC4DAC" w:rsidRPr="00EC4DAC">
        <w:t>, '[a-</w:t>
      </w:r>
      <w:proofErr w:type="spellStart"/>
      <w:r w:rsidR="00EC4DAC" w:rsidRPr="00EC4DAC">
        <w:t>zA</w:t>
      </w:r>
      <w:proofErr w:type="spellEnd"/>
      <w:r w:rsidR="00EC4DAC" w:rsidRPr="00EC4DAC">
        <w:t>-Z]+') = 'ASF'</w:t>
      </w:r>
      <w:r w:rsidR="00F97F1C">
        <w:t>.</w:t>
      </w:r>
    </w:p>
    <w:p w14:paraId="0D027923" w14:textId="5C23424F" w:rsidR="005C7F61" w:rsidRDefault="005C7F61" w:rsidP="005C7F61">
      <w:r w:rsidRPr="006209B5">
        <w:rPr>
          <w:u w:val="single"/>
        </w:rPr>
        <w:t>Data sorting options:</w:t>
      </w:r>
      <w:r w:rsidRPr="006209B5">
        <w:t xml:space="preserve"> </w:t>
      </w:r>
      <w:r>
        <w:t>None, d</w:t>
      </w:r>
      <w:r w:rsidRPr="006209B5">
        <w:t xml:space="preserve">ata </w:t>
      </w:r>
      <w:r>
        <w:t>are already sorted</w:t>
      </w:r>
      <w:r w:rsidRPr="006209B5">
        <w:t>.</w:t>
      </w:r>
    </w:p>
    <w:p w14:paraId="32EDF474" w14:textId="4FB3AA76" w:rsidR="005C7F61" w:rsidRDefault="005C7F61" w:rsidP="005C7F61">
      <w:pPr>
        <w:ind w:left="1843" w:hanging="1843"/>
      </w:pPr>
      <w:r>
        <w:rPr>
          <w:u w:val="single"/>
        </w:rPr>
        <w:t>Data grouping options:</w:t>
      </w:r>
      <w:r>
        <w:t xml:space="preserve"> </w:t>
      </w:r>
      <w:r w:rsidR="003633A8">
        <w:t xml:space="preserve">Group by </w:t>
      </w:r>
      <w:proofErr w:type="spellStart"/>
      <w:r w:rsidR="003633A8">
        <w:t>subfacility</w:t>
      </w:r>
      <w:proofErr w:type="spellEnd"/>
      <w:r w:rsidR="003633A8">
        <w:t xml:space="preserve">, sub-group by </w:t>
      </w:r>
      <w:proofErr w:type="spellStart"/>
      <w:r w:rsidR="003633A8">
        <w:t>vessel_name</w:t>
      </w:r>
      <w:proofErr w:type="spellEnd"/>
      <w:r>
        <w:t>.</w:t>
      </w:r>
    </w:p>
    <w:p w14:paraId="6DC7DD94" w14:textId="308E60C6" w:rsidR="005C7F61" w:rsidRPr="006209B5" w:rsidRDefault="005C7F61" w:rsidP="005C7F61">
      <w:pPr>
        <w:ind w:left="993" w:hanging="993"/>
      </w:pPr>
      <w:r w:rsidRPr="006209B5">
        <w:rPr>
          <w:u w:val="single"/>
        </w:rPr>
        <w:t>Footnote:</w:t>
      </w:r>
      <w:r w:rsidRPr="006209B5">
        <w:t xml:space="preserve"> </w:t>
      </w:r>
      <w:r w:rsidR="00C67B52">
        <w:rPr>
          <w:b/>
        </w:rPr>
        <w:t>Headers</w:t>
      </w:r>
      <w:r w:rsidR="00C67B52">
        <w:t xml:space="preserve">: </w:t>
      </w:r>
      <w:r w:rsidR="00894681">
        <w:t>Sub-facility and type of data</w:t>
      </w:r>
      <w:r w:rsidR="00C67B52">
        <w:t>.</w:t>
      </w:r>
      <w:r w:rsidR="00C67B52">
        <w:br/>
      </w:r>
      <w:r w:rsidR="00C67B52">
        <w:rPr>
          <w:b/>
        </w:rPr>
        <w:t>Sub-headers</w:t>
      </w:r>
      <w:r w:rsidR="00D85C78">
        <w:t>: Vessel name</w:t>
      </w:r>
      <w:r w:rsidR="00C67B52">
        <w:t>.</w:t>
      </w:r>
      <w:r w:rsidR="00C67B52">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sidR="004E4784">
        <w:rPr>
          <w:b/>
        </w:rPr>
        <w:t xml:space="preserve"># </w:t>
      </w:r>
      <w:proofErr w:type="gramStart"/>
      <w:r w:rsidR="004E4784">
        <w:rPr>
          <w:b/>
        </w:rPr>
        <w:t>days</w:t>
      </w:r>
      <w:proofErr w:type="gramEnd"/>
      <w:r w:rsidR="004E4784">
        <w:rPr>
          <w:b/>
        </w:rPr>
        <w:t xml:space="preserve"> of data</w:t>
      </w:r>
      <w:r w:rsidRPr="006209B5">
        <w:rPr>
          <w:b/>
        </w:rPr>
        <w:t>’</w:t>
      </w:r>
      <w:r>
        <w:t>: N</w:t>
      </w:r>
      <w:r w:rsidRPr="006209B5">
        <w:t xml:space="preserve">umber of days with data for </w:t>
      </w:r>
      <w:r>
        <w:t>each vessel</w:t>
      </w:r>
      <w:r w:rsidRPr="006209B5">
        <w:t xml:space="preserve">. </w:t>
      </w:r>
      <w:r>
        <w:br/>
      </w:r>
      <w:ins w:id="29" w:author="Xavier Hoenner" w:date="2016-06-03T09:36:00Z">
        <w:r w:rsidR="003020C0" w:rsidRPr="00311831">
          <w:rPr>
            <w:b/>
          </w:rPr>
          <w:t>Ships of Opportunity</w:t>
        </w:r>
        <w:r w:rsidR="003020C0">
          <w:t xml:space="preserve">: </w:t>
        </w:r>
        <w:r w:rsidR="003020C0">
          <w:fldChar w:fldCharType="begin"/>
        </w:r>
        <w:r w:rsidR="003020C0">
          <w:instrText xml:space="preserve"> HYPERLINK "http://imos.org.au/shipsofopportunity.html" </w:instrText>
        </w:r>
        <w:r w:rsidR="003020C0">
          <w:fldChar w:fldCharType="separate"/>
        </w:r>
        <w:r w:rsidR="003020C0">
          <w:rPr>
            <w:rStyle w:val="Hyperlink"/>
          </w:rPr>
          <w:t>http://imos.org.au/shipsofopportunity.html</w:t>
        </w:r>
        <w:r w:rsidR="003020C0">
          <w:fldChar w:fldCharType="end"/>
        </w:r>
        <w:r w:rsidR="003020C0">
          <w:t>.</w:t>
        </w:r>
        <w:r w:rsidR="003020C0">
          <w:br/>
        </w:r>
        <w:r w:rsidR="003020C0">
          <w:rPr>
            <w:b/>
          </w:rPr>
          <w:t>ASF</w:t>
        </w:r>
        <w:r w:rsidR="003020C0" w:rsidRPr="00D05CFF">
          <w:t xml:space="preserve">: </w:t>
        </w:r>
        <w:r w:rsidR="003020C0">
          <w:t>Air-Sea Fluxes sub-facility (</w:t>
        </w:r>
        <w:r w:rsidR="003020C0">
          <w:fldChar w:fldCharType="begin"/>
        </w:r>
        <w:r w:rsidR="003020C0">
          <w:instrText xml:space="preserve"> HYPERLINK "http://imos.org.au/airseaflux.html" </w:instrText>
        </w:r>
      </w:ins>
      <w:ins w:id="30" w:author="Xavier Hoenner" w:date="2016-06-03T09:36:00Z">
        <w:r w:rsidR="003020C0">
          <w:fldChar w:fldCharType="separate"/>
        </w:r>
        <w:r w:rsidR="003020C0" w:rsidRPr="006A6E32">
          <w:rPr>
            <w:rStyle w:val="Hyperlink"/>
          </w:rPr>
          <w:t>http://imos.org.au/airseaflux.html</w:t>
        </w:r>
        <w:r w:rsidR="003020C0">
          <w:rPr>
            <w:rStyle w:val="Hyperlink"/>
          </w:rPr>
          <w:fldChar w:fldCharType="end"/>
        </w:r>
        <w:r w:rsidR="003020C0">
          <w:t>).</w:t>
        </w:r>
      </w:ins>
      <w:del w:id="31" w:author="Xavier Hoenner" w:date="2016-06-03T09:36:00Z">
        <w:r w:rsidRPr="00D05CFF" w:rsidDel="003020C0">
          <w:rPr>
            <w:b/>
          </w:rPr>
          <w:delText>SOOP</w:delText>
        </w:r>
        <w:r w:rsidDel="003020C0">
          <w:delText>: Ships of Opportunity (</w:delText>
        </w:r>
        <w:r w:rsidR="003020C0" w:rsidDel="003020C0">
          <w:fldChar w:fldCharType="begin"/>
        </w:r>
        <w:r w:rsidR="003020C0" w:rsidDel="003020C0">
          <w:delInstrText xml:space="preserve"> HYPERLINK "http://imos.org.au/soop.html" </w:delInstrText>
        </w:r>
        <w:r w:rsidR="003020C0" w:rsidDel="003020C0">
          <w:fldChar w:fldCharType="separate"/>
        </w:r>
        <w:r w:rsidDel="003020C0">
          <w:rPr>
            <w:rStyle w:val="Hyperlink"/>
          </w:rPr>
          <w:delText>http://imos.org.au/soop.html</w:delText>
        </w:r>
        <w:r w:rsidR="003020C0" w:rsidDel="003020C0">
          <w:rPr>
            <w:rStyle w:val="Hyperlink"/>
          </w:rPr>
          <w:fldChar w:fldCharType="end"/>
        </w:r>
        <w:r w:rsidDel="003020C0">
          <w:delText>).</w:delText>
        </w:r>
        <w:r w:rsidDel="003020C0">
          <w:br/>
        </w:r>
        <w:r w:rsidDel="003020C0">
          <w:rPr>
            <w:b/>
          </w:rPr>
          <w:delText>ASF</w:delText>
        </w:r>
        <w:r w:rsidRPr="00D05CFF" w:rsidDel="003020C0">
          <w:delText xml:space="preserve">: </w:delText>
        </w:r>
        <w:r w:rsidDel="003020C0">
          <w:delText>Air-Sea Fluxes sub-facility (</w:delText>
        </w:r>
        <w:r w:rsidR="003020C0" w:rsidDel="003020C0">
          <w:fldChar w:fldCharType="begin"/>
        </w:r>
        <w:r w:rsidR="003020C0" w:rsidDel="003020C0">
          <w:delInstrText xml:space="preserve"> HYPERLINK "http://imos.org.au/airseaflux.html" </w:delInstrText>
        </w:r>
        <w:r w:rsidR="003020C0" w:rsidDel="003020C0">
          <w:fldChar w:fldCharType="separate"/>
        </w:r>
        <w:r w:rsidRPr="006A6E32" w:rsidDel="003020C0">
          <w:rPr>
            <w:rStyle w:val="Hyperlink"/>
          </w:rPr>
          <w:delText>http://imos.org.au/airseaflux.html</w:delText>
        </w:r>
        <w:r w:rsidR="003020C0" w:rsidDel="003020C0">
          <w:rPr>
            <w:rStyle w:val="Hyperlink"/>
          </w:rPr>
          <w:fldChar w:fldCharType="end"/>
        </w:r>
        <w:r w:rsidDel="003020C0">
          <w:delText>)</w:delText>
        </w:r>
        <w:r w:rsidR="004147CE" w:rsidDel="003020C0">
          <w:delText>.</w:delText>
        </w:r>
        <w:r w:rsidR="003633A8" w:rsidDel="003020C0">
          <w:delText xml:space="preserve"> </w:delText>
        </w:r>
      </w:del>
      <w:r>
        <w:br/>
      </w:r>
    </w:p>
    <w:p w14:paraId="278C75FF" w14:textId="77777777" w:rsidR="005C7F61" w:rsidRPr="006209B5" w:rsidRDefault="005C7F61" w:rsidP="005C7F61">
      <w:pPr>
        <w:pStyle w:val="Heading3"/>
      </w:pPr>
      <w:r w:rsidRPr="006209B5">
        <w:t>Template</w:t>
      </w:r>
    </w:p>
    <w:tbl>
      <w:tblPr>
        <w:tblStyle w:val="TableGrid"/>
        <w:tblW w:w="0" w:type="auto"/>
        <w:tblInd w:w="-459" w:type="dxa"/>
        <w:tblLook w:val="04A0" w:firstRow="1" w:lastRow="0" w:firstColumn="1" w:lastColumn="0" w:noHBand="0" w:noVBand="1"/>
      </w:tblPr>
      <w:tblGrid>
        <w:gridCol w:w="1300"/>
        <w:gridCol w:w="1403"/>
        <w:gridCol w:w="1550"/>
        <w:gridCol w:w="956"/>
        <w:gridCol w:w="1078"/>
        <w:gridCol w:w="957"/>
        <w:gridCol w:w="895"/>
        <w:gridCol w:w="1562"/>
      </w:tblGrid>
      <w:tr w:rsidR="003633A8" w:rsidRPr="006209B5" w14:paraId="1F89926E" w14:textId="77777777" w:rsidTr="00DE2CAC">
        <w:tc>
          <w:tcPr>
            <w:tcW w:w="0" w:type="auto"/>
            <w:vAlign w:val="center"/>
          </w:tcPr>
          <w:p w14:paraId="0809A6B0" w14:textId="2F8E88DF" w:rsidR="003633A8" w:rsidRDefault="003633A8" w:rsidP="00DE2CAC">
            <w:pPr>
              <w:jc w:val="center"/>
              <w:rPr>
                <w:b/>
              </w:rPr>
            </w:pPr>
            <w:proofErr w:type="spellStart"/>
            <w:proofErr w:type="gramStart"/>
            <w:r>
              <w:rPr>
                <w:b/>
              </w:rPr>
              <w:t>deployment</w:t>
            </w:r>
            <w:proofErr w:type="gramEnd"/>
            <w:r>
              <w:rPr>
                <w:b/>
              </w:rPr>
              <w:t>_id</w:t>
            </w:r>
            <w:proofErr w:type="spellEnd"/>
          </w:p>
        </w:tc>
        <w:tc>
          <w:tcPr>
            <w:tcW w:w="0" w:type="auto"/>
            <w:vAlign w:val="center"/>
          </w:tcPr>
          <w:p w14:paraId="186D6CC2" w14:textId="04402F5D" w:rsidR="003633A8" w:rsidRDefault="003633A8" w:rsidP="00DE2CAC">
            <w:pPr>
              <w:jc w:val="center"/>
              <w:rPr>
                <w:rFonts w:asciiTheme="majorHAnsi" w:eastAsiaTheme="majorEastAsia" w:hAnsiTheme="majorHAnsi" w:cstheme="majorBidi"/>
                <w:b/>
                <w:bCs/>
                <w:i/>
                <w:iCs/>
                <w:color w:val="404040" w:themeColor="text1" w:themeTint="BF"/>
                <w:szCs w:val="20"/>
                <w:u w:val="single"/>
              </w:rPr>
            </w:pPr>
            <w:proofErr w:type="spellStart"/>
            <w:proofErr w:type="gramStart"/>
            <w:r>
              <w:rPr>
                <w:b/>
              </w:rPr>
              <w:t>no</w:t>
            </w:r>
            <w:proofErr w:type="gramEnd"/>
            <w:r>
              <w:rPr>
                <w:b/>
              </w:rPr>
              <w:t>_files_profiles</w:t>
            </w:r>
            <w:proofErr w:type="spellEnd"/>
          </w:p>
        </w:tc>
        <w:tc>
          <w:tcPr>
            <w:tcW w:w="0" w:type="auto"/>
            <w:vAlign w:val="center"/>
          </w:tcPr>
          <w:p w14:paraId="2AEDE294" w14:textId="74D45DBD" w:rsidR="003633A8" w:rsidRDefault="003633A8" w:rsidP="00DE2CAC">
            <w:pPr>
              <w:jc w:val="center"/>
              <w:rPr>
                <w:b/>
              </w:rPr>
            </w:pPr>
            <w:proofErr w:type="spellStart"/>
            <w:proofErr w:type="gramStart"/>
            <w:r>
              <w:rPr>
                <w:b/>
              </w:rPr>
              <w:t>no</w:t>
            </w:r>
            <w:proofErr w:type="gramEnd"/>
            <w:r>
              <w:rPr>
                <w:b/>
              </w:rPr>
              <w:t>_measurements</w:t>
            </w:r>
            <w:proofErr w:type="spellEnd"/>
          </w:p>
        </w:tc>
        <w:tc>
          <w:tcPr>
            <w:tcW w:w="0" w:type="auto"/>
            <w:vAlign w:val="center"/>
          </w:tcPr>
          <w:p w14:paraId="38F20F97" w14:textId="0F7587F8" w:rsidR="003633A8" w:rsidRDefault="003633A8" w:rsidP="00DE2CAC">
            <w:pPr>
              <w:jc w:val="center"/>
              <w:rPr>
                <w:rFonts w:asciiTheme="majorHAnsi" w:eastAsiaTheme="majorEastAsia" w:hAnsiTheme="majorHAnsi" w:cstheme="majorBidi"/>
                <w:b/>
                <w:bCs/>
                <w:i/>
                <w:iCs/>
                <w:color w:val="404040" w:themeColor="text1" w:themeTint="BF"/>
                <w:szCs w:val="20"/>
                <w:u w:val="single"/>
              </w:rPr>
            </w:pPr>
            <w:proofErr w:type="spellStart"/>
            <w:proofErr w:type="gramStart"/>
            <w:r>
              <w:rPr>
                <w:b/>
              </w:rPr>
              <w:t>lat</w:t>
            </w:r>
            <w:proofErr w:type="gramEnd"/>
            <w:r>
              <w:rPr>
                <w:b/>
              </w:rPr>
              <w:t>_range</w:t>
            </w:r>
            <w:proofErr w:type="spellEnd"/>
          </w:p>
        </w:tc>
        <w:tc>
          <w:tcPr>
            <w:tcW w:w="0" w:type="auto"/>
            <w:vAlign w:val="center"/>
          </w:tcPr>
          <w:p w14:paraId="394CE7C7" w14:textId="77777777" w:rsidR="003633A8" w:rsidRDefault="003633A8" w:rsidP="00DE2CAC">
            <w:pPr>
              <w:jc w:val="center"/>
              <w:rPr>
                <w:rFonts w:asciiTheme="majorHAnsi" w:eastAsiaTheme="majorEastAsia" w:hAnsiTheme="majorHAnsi" w:cstheme="majorBidi"/>
                <w:b/>
                <w:bCs/>
                <w:i/>
                <w:iCs/>
                <w:color w:val="404040" w:themeColor="text1" w:themeTint="BF"/>
                <w:szCs w:val="20"/>
                <w:u w:val="single"/>
              </w:rPr>
            </w:pPr>
            <w:proofErr w:type="spellStart"/>
            <w:proofErr w:type="gramStart"/>
            <w:r>
              <w:rPr>
                <w:b/>
              </w:rPr>
              <w:t>lon</w:t>
            </w:r>
            <w:proofErr w:type="gramEnd"/>
            <w:r>
              <w:rPr>
                <w:b/>
              </w:rPr>
              <w:t>_range</w:t>
            </w:r>
            <w:proofErr w:type="spellEnd"/>
          </w:p>
        </w:tc>
        <w:tc>
          <w:tcPr>
            <w:tcW w:w="0" w:type="auto"/>
            <w:vAlign w:val="center"/>
          </w:tcPr>
          <w:p w14:paraId="5664818D" w14:textId="77777777" w:rsidR="003633A8" w:rsidRPr="006209B5" w:rsidRDefault="003633A8" w:rsidP="00DE2CAC">
            <w:pPr>
              <w:jc w:val="center"/>
              <w:rPr>
                <w:rFonts w:asciiTheme="majorHAnsi" w:eastAsiaTheme="majorEastAsia" w:hAnsiTheme="majorHAnsi" w:cstheme="majorBidi"/>
                <w:b/>
                <w:bCs/>
                <w:i/>
                <w:iCs/>
                <w:color w:val="404040" w:themeColor="text1" w:themeTint="BF"/>
                <w:szCs w:val="20"/>
                <w:u w:val="single"/>
              </w:rPr>
            </w:pPr>
            <w:proofErr w:type="spellStart"/>
            <w:proofErr w:type="gramStart"/>
            <w:r>
              <w:rPr>
                <w:b/>
              </w:rPr>
              <w:t>start</w:t>
            </w:r>
            <w:proofErr w:type="gramEnd"/>
            <w:r>
              <w:rPr>
                <w:b/>
              </w:rPr>
              <w:t>_date</w:t>
            </w:r>
            <w:proofErr w:type="spellEnd"/>
          </w:p>
        </w:tc>
        <w:tc>
          <w:tcPr>
            <w:tcW w:w="0" w:type="auto"/>
            <w:vAlign w:val="center"/>
          </w:tcPr>
          <w:p w14:paraId="68CAEA44" w14:textId="77777777" w:rsidR="003633A8" w:rsidRPr="006209B5" w:rsidRDefault="003633A8" w:rsidP="00DE2CAC">
            <w:pPr>
              <w:jc w:val="center"/>
              <w:rPr>
                <w:rFonts w:asciiTheme="majorHAnsi" w:eastAsiaTheme="majorEastAsia" w:hAnsiTheme="majorHAnsi" w:cstheme="majorBidi"/>
                <w:b/>
                <w:bCs/>
                <w:i/>
                <w:iCs/>
                <w:color w:val="404040" w:themeColor="text1" w:themeTint="BF"/>
                <w:szCs w:val="20"/>
                <w:u w:val="single"/>
              </w:rPr>
            </w:pPr>
            <w:proofErr w:type="spellStart"/>
            <w:proofErr w:type="gramStart"/>
            <w:r>
              <w:rPr>
                <w:b/>
              </w:rPr>
              <w:t>end</w:t>
            </w:r>
            <w:proofErr w:type="gramEnd"/>
            <w:r>
              <w:rPr>
                <w:b/>
              </w:rPr>
              <w:t>_date</w:t>
            </w:r>
            <w:proofErr w:type="spellEnd"/>
          </w:p>
        </w:tc>
        <w:tc>
          <w:tcPr>
            <w:tcW w:w="0" w:type="auto"/>
            <w:vAlign w:val="center"/>
          </w:tcPr>
          <w:p w14:paraId="4B8A300F" w14:textId="77777777" w:rsidR="003633A8" w:rsidRDefault="003633A8" w:rsidP="00DE2CAC">
            <w:pPr>
              <w:jc w:val="center"/>
              <w:rPr>
                <w:rFonts w:asciiTheme="majorHAnsi" w:eastAsiaTheme="majorEastAsia" w:hAnsiTheme="majorHAnsi" w:cstheme="majorBidi"/>
                <w:b/>
                <w:bCs/>
                <w:i/>
                <w:iCs/>
                <w:color w:val="404040" w:themeColor="text1" w:themeTint="BF"/>
                <w:szCs w:val="20"/>
                <w:u w:val="single"/>
              </w:rPr>
            </w:pPr>
            <w:proofErr w:type="spellStart"/>
            <w:proofErr w:type="gramStart"/>
            <w:r>
              <w:rPr>
                <w:b/>
              </w:rPr>
              <w:t>coverage</w:t>
            </w:r>
            <w:proofErr w:type="gramEnd"/>
            <w:r>
              <w:rPr>
                <w:b/>
              </w:rPr>
              <w:t>_duration</w:t>
            </w:r>
            <w:proofErr w:type="spellEnd"/>
          </w:p>
        </w:tc>
      </w:tr>
      <w:tr w:rsidR="003633A8" w:rsidRPr="006209B5" w14:paraId="319765D7" w14:textId="77777777" w:rsidTr="00DE2CAC">
        <w:tc>
          <w:tcPr>
            <w:tcW w:w="0" w:type="auto"/>
            <w:vAlign w:val="center"/>
          </w:tcPr>
          <w:p w14:paraId="0D1CBE60" w14:textId="0A25B28D" w:rsidR="003633A8" w:rsidRDefault="003633A8" w:rsidP="00DE2CAC">
            <w:pPr>
              <w:jc w:val="center"/>
            </w:pPr>
            <w:r>
              <w:t>Deployment ID</w:t>
            </w:r>
          </w:p>
        </w:tc>
        <w:tc>
          <w:tcPr>
            <w:tcW w:w="0" w:type="auto"/>
            <w:vAlign w:val="center"/>
          </w:tcPr>
          <w:p w14:paraId="0C318758" w14:textId="754C59C5" w:rsidR="003633A8" w:rsidRDefault="003633A8" w:rsidP="00DE2CAC">
            <w:pPr>
              <w:jc w:val="center"/>
              <w:rPr>
                <w:rFonts w:asciiTheme="majorHAnsi" w:eastAsiaTheme="majorEastAsia" w:hAnsiTheme="majorHAnsi" w:cstheme="majorBidi"/>
                <w:b/>
                <w:bCs/>
                <w:i/>
                <w:iCs/>
                <w:color w:val="404040" w:themeColor="text1" w:themeTint="BF"/>
                <w:szCs w:val="20"/>
                <w:u w:val="single"/>
              </w:rPr>
            </w:pPr>
            <w:r>
              <w:t xml:space="preserve"># </w:t>
            </w:r>
            <w:proofErr w:type="gramStart"/>
            <w:r>
              <w:t>data</w:t>
            </w:r>
            <w:proofErr w:type="gramEnd"/>
            <w:r>
              <w:t xml:space="preserve"> files</w:t>
            </w:r>
          </w:p>
        </w:tc>
        <w:tc>
          <w:tcPr>
            <w:tcW w:w="0" w:type="auto"/>
            <w:vAlign w:val="center"/>
          </w:tcPr>
          <w:p w14:paraId="1840DA42" w14:textId="121D0623" w:rsidR="003633A8" w:rsidRDefault="003633A8" w:rsidP="00DE2CAC">
            <w:pPr>
              <w:jc w:val="center"/>
            </w:pPr>
            <w:r>
              <w:t xml:space="preserve"># </w:t>
            </w:r>
            <w:proofErr w:type="gramStart"/>
            <w:r>
              <w:t>measurements</w:t>
            </w:r>
            <w:proofErr w:type="gramEnd"/>
          </w:p>
        </w:tc>
        <w:tc>
          <w:tcPr>
            <w:tcW w:w="0" w:type="auto"/>
            <w:vAlign w:val="center"/>
          </w:tcPr>
          <w:p w14:paraId="6321FB08" w14:textId="031A0510" w:rsidR="003633A8" w:rsidRDefault="003633A8" w:rsidP="00DE2CAC">
            <w:pPr>
              <w:jc w:val="center"/>
              <w:rPr>
                <w:rFonts w:asciiTheme="majorHAnsi" w:eastAsiaTheme="majorEastAsia" w:hAnsiTheme="majorHAnsi" w:cstheme="majorBidi"/>
                <w:b/>
                <w:bCs/>
                <w:i/>
                <w:iCs/>
                <w:color w:val="404040" w:themeColor="text1" w:themeTint="BF"/>
                <w:szCs w:val="20"/>
                <w:u w:val="single"/>
              </w:rPr>
            </w:pPr>
            <w:r>
              <w:t>Latitudinal range</w:t>
            </w:r>
          </w:p>
        </w:tc>
        <w:tc>
          <w:tcPr>
            <w:tcW w:w="0" w:type="auto"/>
            <w:vAlign w:val="center"/>
          </w:tcPr>
          <w:p w14:paraId="29A8475C" w14:textId="77777777" w:rsidR="003633A8" w:rsidRDefault="003633A8" w:rsidP="00DE2CAC">
            <w:pPr>
              <w:jc w:val="center"/>
              <w:rPr>
                <w:rFonts w:asciiTheme="majorHAnsi" w:eastAsiaTheme="majorEastAsia" w:hAnsiTheme="majorHAnsi" w:cstheme="majorBidi"/>
                <w:b/>
                <w:bCs/>
                <w:i/>
                <w:iCs/>
                <w:color w:val="404040" w:themeColor="text1" w:themeTint="BF"/>
                <w:szCs w:val="20"/>
                <w:u w:val="single"/>
              </w:rPr>
            </w:pPr>
            <w:r>
              <w:t>Longitudinal range</w:t>
            </w:r>
          </w:p>
        </w:tc>
        <w:tc>
          <w:tcPr>
            <w:tcW w:w="0" w:type="auto"/>
            <w:vAlign w:val="center"/>
          </w:tcPr>
          <w:p w14:paraId="37C66C04" w14:textId="77777777" w:rsidR="003633A8" w:rsidRPr="006209B5" w:rsidRDefault="003633A8" w:rsidP="00DE2CAC">
            <w:pPr>
              <w:jc w:val="center"/>
              <w:rPr>
                <w:rFonts w:asciiTheme="majorHAnsi" w:eastAsiaTheme="majorEastAsia" w:hAnsiTheme="majorHAnsi" w:cstheme="majorBidi"/>
                <w:b/>
                <w:bCs/>
                <w:i/>
                <w:iCs/>
                <w:color w:val="404040" w:themeColor="text1" w:themeTint="BF"/>
                <w:szCs w:val="20"/>
                <w:u w:val="single"/>
              </w:rPr>
            </w:pPr>
            <w:r>
              <w:t>Start</w:t>
            </w:r>
          </w:p>
        </w:tc>
        <w:tc>
          <w:tcPr>
            <w:tcW w:w="0" w:type="auto"/>
            <w:vAlign w:val="center"/>
          </w:tcPr>
          <w:p w14:paraId="522A95E4" w14:textId="77777777" w:rsidR="003633A8" w:rsidRPr="006209B5" w:rsidRDefault="003633A8" w:rsidP="00DE2CAC">
            <w:pPr>
              <w:jc w:val="center"/>
              <w:rPr>
                <w:rFonts w:asciiTheme="majorHAnsi" w:eastAsiaTheme="majorEastAsia" w:hAnsiTheme="majorHAnsi" w:cstheme="majorBidi"/>
                <w:b/>
                <w:bCs/>
                <w:i/>
                <w:iCs/>
                <w:color w:val="404040" w:themeColor="text1" w:themeTint="BF"/>
                <w:szCs w:val="20"/>
                <w:u w:val="single"/>
              </w:rPr>
            </w:pPr>
            <w:r>
              <w:t>End</w:t>
            </w:r>
          </w:p>
        </w:tc>
        <w:tc>
          <w:tcPr>
            <w:tcW w:w="0" w:type="auto"/>
            <w:vAlign w:val="center"/>
          </w:tcPr>
          <w:p w14:paraId="46C52DC2" w14:textId="2D65C7DF" w:rsidR="003633A8" w:rsidRPr="006209B5" w:rsidRDefault="004E4784" w:rsidP="00DE2CAC">
            <w:pPr>
              <w:jc w:val="center"/>
              <w:rPr>
                <w:rFonts w:asciiTheme="majorHAnsi" w:eastAsiaTheme="majorEastAsia" w:hAnsiTheme="majorHAnsi" w:cstheme="majorBidi"/>
                <w:b/>
                <w:bCs/>
                <w:i/>
                <w:iCs/>
                <w:color w:val="404040" w:themeColor="text1" w:themeTint="BF"/>
                <w:szCs w:val="20"/>
              </w:rPr>
            </w:pPr>
            <w:r>
              <w:t xml:space="preserve"># </w:t>
            </w:r>
            <w:proofErr w:type="gramStart"/>
            <w:r>
              <w:t>days</w:t>
            </w:r>
            <w:proofErr w:type="gramEnd"/>
            <w:r>
              <w:t xml:space="preserve"> of data</w:t>
            </w:r>
          </w:p>
        </w:tc>
      </w:tr>
      <w:tr w:rsidR="003633A8" w:rsidRPr="006209B5" w14:paraId="2B023062" w14:textId="77777777" w:rsidTr="00DE2CAC">
        <w:tc>
          <w:tcPr>
            <w:tcW w:w="0" w:type="auto"/>
            <w:gridSpan w:val="8"/>
            <w:shd w:val="clear" w:color="auto" w:fill="595959" w:themeFill="text1" w:themeFillTint="A6"/>
            <w:vAlign w:val="center"/>
          </w:tcPr>
          <w:p w14:paraId="2A729BA3" w14:textId="16D90119" w:rsidR="003633A8" w:rsidRPr="006209B5" w:rsidRDefault="003633A8" w:rsidP="00DE2CAC">
            <w:pPr>
              <w:jc w:val="center"/>
            </w:pPr>
            <w:r>
              <w:t>Headers = ‘</w:t>
            </w:r>
            <w:proofErr w:type="spellStart"/>
            <w:r>
              <w:t>subfacility</w:t>
            </w:r>
            <w:proofErr w:type="spellEnd"/>
            <w:r>
              <w:t>’</w:t>
            </w:r>
          </w:p>
        </w:tc>
      </w:tr>
      <w:tr w:rsidR="003633A8" w:rsidRPr="006209B5" w14:paraId="4F3AD91F" w14:textId="77777777" w:rsidTr="00DE2CAC">
        <w:tc>
          <w:tcPr>
            <w:tcW w:w="0" w:type="auto"/>
            <w:gridSpan w:val="8"/>
            <w:shd w:val="clear" w:color="auto" w:fill="BFBFBF" w:themeFill="background1" w:themeFillShade="BF"/>
            <w:vAlign w:val="center"/>
          </w:tcPr>
          <w:p w14:paraId="4629DE1D" w14:textId="082C5B3B" w:rsidR="003633A8" w:rsidRPr="006209B5" w:rsidRDefault="003633A8" w:rsidP="00DE2CAC">
            <w:r>
              <w:t>Sub-headers = ‘</w:t>
            </w:r>
            <w:proofErr w:type="spellStart"/>
            <w:r>
              <w:t>vessel_name</w:t>
            </w:r>
            <w:proofErr w:type="spellEnd"/>
            <w:r>
              <w:t>’</w:t>
            </w:r>
          </w:p>
        </w:tc>
      </w:tr>
      <w:tr w:rsidR="003633A8" w:rsidRPr="006209B5" w14:paraId="0E7F4D4A" w14:textId="77777777" w:rsidTr="003633A8">
        <w:tc>
          <w:tcPr>
            <w:tcW w:w="0" w:type="auto"/>
            <w:shd w:val="clear" w:color="auto" w:fill="FFFFFF" w:themeFill="background1"/>
            <w:vAlign w:val="center"/>
          </w:tcPr>
          <w:p w14:paraId="29592887" w14:textId="77777777" w:rsidR="003633A8" w:rsidRPr="006209B5" w:rsidRDefault="003633A8" w:rsidP="003633A8">
            <w:pPr>
              <w:jc w:val="center"/>
            </w:pPr>
          </w:p>
        </w:tc>
        <w:tc>
          <w:tcPr>
            <w:tcW w:w="0" w:type="auto"/>
            <w:shd w:val="clear" w:color="auto" w:fill="FFFFFF" w:themeFill="background1"/>
            <w:vAlign w:val="center"/>
          </w:tcPr>
          <w:p w14:paraId="5C7479BD" w14:textId="77777777" w:rsidR="003633A8" w:rsidRPr="006209B5" w:rsidRDefault="003633A8" w:rsidP="003633A8">
            <w:pPr>
              <w:jc w:val="center"/>
            </w:pPr>
          </w:p>
        </w:tc>
        <w:tc>
          <w:tcPr>
            <w:tcW w:w="0" w:type="auto"/>
            <w:shd w:val="clear" w:color="auto" w:fill="FFFFFF" w:themeFill="background1"/>
            <w:vAlign w:val="center"/>
          </w:tcPr>
          <w:p w14:paraId="7B6F386D" w14:textId="77777777" w:rsidR="003633A8" w:rsidRPr="006209B5" w:rsidRDefault="003633A8" w:rsidP="003633A8">
            <w:pPr>
              <w:jc w:val="center"/>
            </w:pPr>
          </w:p>
        </w:tc>
        <w:tc>
          <w:tcPr>
            <w:tcW w:w="0" w:type="auto"/>
            <w:shd w:val="clear" w:color="auto" w:fill="FFFFFF" w:themeFill="background1"/>
            <w:vAlign w:val="center"/>
          </w:tcPr>
          <w:p w14:paraId="74D49598" w14:textId="77777777" w:rsidR="003633A8" w:rsidRPr="006209B5" w:rsidRDefault="003633A8" w:rsidP="003633A8">
            <w:pPr>
              <w:jc w:val="center"/>
            </w:pPr>
          </w:p>
        </w:tc>
        <w:tc>
          <w:tcPr>
            <w:tcW w:w="0" w:type="auto"/>
            <w:shd w:val="clear" w:color="auto" w:fill="FFFFFF" w:themeFill="background1"/>
            <w:vAlign w:val="center"/>
          </w:tcPr>
          <w:p w14:paraId="1A7BECEB" w14:textId="77777777" w:rsidR="003633A8" w:rsidRPr="006209B5" w:rsidRDefault="003633A8" w:rsidP="003633A8">
            <w:pPr>
              <w:jc w:val="center"/>
            </w:pPr>
          </w:p>
        </w:tc>
        <w:tc>
          <w:tcPr>
            <w:tcW w:w="0" w:type="auto"/>
            <w:shd w:val="clear" w:color="auto" w:fill="FFFFFF" w:themeFill="background1"/>
            <w:vAlign w:val="center"/>
          </w:tcPr>
          <w:p w14:paraId="1F3CC139" w14:textId="77777777" w:rsidR="003633A8" w:rsidRPr="006209B5" w:rsidRDefault="003633A8" w:rsidP="003633A8">
            <w:pPr>
              <w:jc w:val="center"/>
            </w:pPr>
          </w:p>
        </w:tc>
        <w:tc>
          <w:tcPr>
            <w:tcW w:w="0" w:type="auto"/>
            <w:shd w:val="clear" w:color="auto" w:fill="FFFFFF" w:themeFill="background1"/>
            <w:vAlign w:val="center"/>
          </w:tcPr>
          <w:p w14:paraId="78CD76FA" w14:textId="77777777" w:rsidR="003633A8" w:rsidRPr="006209B5" w:rsidRDefault="003633A8" w:rsidP="003633A8">
            <w:pPr>
              <w:jc w:val="center"/>
            </w:pPr>
          </w:p>
        </w:tc>
        <w:tc>
          <w:tcPr>
            <w:tcW w:w="0" w:type="auto"/>
            <w:shd w:val="clear" w:color="auto" w:fill="FFFFFF" w:themeFill="background1"/>
            <w:vAlign w:val="center"/>
          </w:tcPr>
          <w:p w14:paraId="7D5A5BC3" w14:textId="77777777" w:rsidR="003633A8" w:rsidRPr="006209B5" w:rsidRDefault="003633A8" w:rsidP="003633A8">
            <w:pPr>
              <w:jc w:val="center"/>
            </w:pPr>
          </w:p>
        </w:tc>
      </w:tr>
    </w:tbl>
    <w:p w14:paraId="0E06E537" w14:textId="77777777" w:rsidR="00905C8D" w:rsidRDefault="00905C8D" w:rsidP="00E13D4E"/>
    <w:p w14:paraId="399418A4" w14:textId="77777777" w:rsidR="00E13D4E" w:rsidRPr="006209B5" w:rsidRDefault="00E13D4E" w:rsidP="00E13D4E">
      <w:pPr>
        <w:pStyle w:val="Heading2"/>
      </w:pPr>
      <w:r>
        <w:lastRenderedPageBreak/>
        <w:t>2.2</w:t>
      </w:r>
      <w:r w:rsidRPr="006209B5">
        <w:t xml:space="preserve"> Data report – all </w:t>
      </w:r>
      <w:r>
        <w:t xml:space="preserve">SOOP – BA </w:t>
      </w:r>
      <w:r w:rsidRPr="006209B5">
        <w:t>data available on the portal</w:t>
      </w:r>
    </w:p>
    <w:p w14:paraId="0182251F" w14:textId="0DA8F875" w:rsidR="00E13D4E" w:rsidRDefault="00E13D4E" w:rsidP="00E13D4E">
      <w:pPr>
        <w:pStyle w:val="Heading3"/>
      </w:pPr>
      <w:r w:rsidRPr="00645D78">
        <w:rPr>
          <w:b w:val="0"/>
        </w:rPr>
        <w:t>Filename:</w:t>
      </w:r>
      <w:r w:rsidRPr="00645D78">
        <w:rPr>
          <w:u w:val="none"/>
        </w:rPr>
        <w:t xml:space="preserve"> ‘</w:t>
      </w:r>
      <w:proofErr w:type="spellStart"/>
      <w:r w:rsidRPr="00645D78">
        <w:rPr>
          <w:u w:val="none"/>
        </w:rPr>
        <w:t>A_</w:t>
      </w:r>
      <w:del w:id="32" w:author="Xavier Hoenner" w:date="2016-06-03T09:31:00Z">
        <w:r w:rsidRPr="00645D78" w:rsidDel="00014883">
          <w:rPr>
            <w:u w:val="none"/>
          </w:rPr>
          <w:delText>SOOP_</w:delText>
        </w:r>
      </w:del>
      <w:ins w:id="33" w:author="Xavier Hoenner" w:date="2016-06-03T09:31:00Z">
        <w:r w:rsidR="00014883">
          <w:rPr>
            <w:u w:val="none"/>
          </w:rPr>
          <w:t>ShipsOfOpportunity_</w:t>
        </w:r>
      </w:ins>
      <w:r>
        <w:rPr>
          <w:u w:val="none"/>
        </w:rPr>
        <w:t>BA</w:t>
      </w:r>
      <w:r w:rsidRPr="00645D78">
        <w:rPr>
          <w:u w:val="none"/>
        </w:rPr>
        <w:t>_allData_dataOnPortal</w:t>
      </w:r>
      <w:proofErr w:type="spellEnd"/>
      <w:r w:rsidRPr="00645D78">
        <w:rPr>
          <w:u w:val="none"/>
        </w:rPr>
        <w:t>’</w:t>
      </w:r>
    </w:p>
    <w:p w14:paraId="78D6CC0F" w14:textId="77777777" w:rsidR="00E13D4E" w:rsidRDefault="00E13D4E" w:rsidP="00E13D4E">
      <w:pPr>
        <w:pStyle w:val="Heading3"/>
      </w:pPr>
      <w:r w:rsidRPr="006209B5">
        <w:br/>
      </w:r>
      <w:r w:rsidRPr="00645D78">
        <w:rPr>
          <w:b w:val="0"/>
        </w:rPr>
        <w:t>Description:</w:t>
      </w:r>
      <w:r w:rsidRPr="00645D78">
        <w:rPr>
          <w:u w:val="none"/>
        </w:rPr>
        <w:t xml:space="preserve"> ‘All data available on the portal’</w:t>
      </w:r>
    </w:p>
    <w:p w14:paraId="635F4552" w14:textId="77777777" w:rsidR="00E13D4E" w:rsidRPr="006D0770" w:rsidRDefault="00E13D4E" w:rsidP="00E13D4E">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E13D4E" w:rsidRPr="006209B5" w14:paraId="13163E7E" w14:textId="77777777" w:rsidTr="005215C8">
        <w:tc>
          <w:tcPr>
            <w:tcW w:w="1271" w:type="dxa"/>
          </w:tcPr>
          <w:p w14:paraId="58F3597E" w14:textId="77777777" w:rsidR="00E13D4E" w:rsidRPr="006209B5" w:rsidRDefault="00E13D4E" w:rsidP="005215C8">
            <w:pPr>
              <w:rPr>
                <w:b/>
                <w:szCs w:val="24"/>
              </w:rPr>
            </w:pPr>
            <w:r w:rsidRPr="006209B5">
              <w:rPr>
                <w:b/>
                <w:szCs w:val="24"/>
              </w:rPr>
              <w:t>Server</w:t>
            </w:r>
          </w:p>
        </w:tc>
        <w:tc>
          <w:tcPr>
            <w:tcW w:w="2526" w:type="dxa"/>
          </w:tcPr>
          <w:p w14:paraId="0ABD1689" w14:textId="34B17B9F" w:rsidR="00E13D4E" w:rsidRPr="006209B5" w:rsidRDefault="00E17200" w:rsidP="005215C8">
            <w:pPr>
              <w:rPr>
                <w:szCs w:val="24"/>
              </w:rPr>
            </w:pPr>
            <w:proofErr w:type="gramStart"/>
            <w:r>
              <w:rPr>
                <w:szCs w:val="24"/>
              </w:rPr>
              <w:t>dbprod</w:t>
            </w:r>
            <w:r w:rsidR="00E13D4E" w:rsidRPr="006209B5">
              <w:rPr>
                <w:szCs w:val="24"/>
              </w:rPr>
              <w:t>.emii.org.au</w:t>
            </w:r>
            <w:proofErr w:type="gramEnd"/>
          </w:p>
        </w:tc>
      </w:tr>
      <w:tr w:rsidR="00E13D4E" w:rsidRPr="006209B5" w14:paraId="1C208007" w14:textId="77777777" w:rsidTr="005215C8">
        <w:tc>
          <w:tcPr>
            <w:tcW w:w="1271" w:type="dxa"/>
          </w:tcPr>
          <w:p w14:paraId="57682E81" w14:textId="77777777" w:rsidR="00E13D4E" w:rsidRPr="006209B5" w:rsidRDefault="00E13D4E" w:rsidP="005215C8">
            <w:pPr>
              <w:rPr>
                <w:b/>
                <w:szCs w:val="24"/>
              </w:rPr>
            </w:pPr>
            <w:r w:rsidRPr="006209B5">
              <w:rPr>
                <w:b/>
                <w:szCs w:val="24"/>
              </w:rPr>
              <w:t>Database</w:t>
            </w:r>
          </w:p>
        </w:tc>
        <w:tc>
          <w:tcPr>
            <w:tcW w:w="2526" w:type="dxa"/>
          </w:tcPr>
          <w:p w14:paraId="52CCF6AF" w14:textId="17E052CA" w:rsidR="00E13D4E" w:rsidRPr="006209B5" w:rsidRDefault="00E17200" w:rsidP="005215C8">
            <w:pPr>
              <w:rPr>
                <w:szCs w:val="24"/>
              </w:rPr>
            </w:pPr>
            <w:proofErr w:type="gramStart"/>
            <w:r>
              <w:rPr>
                <w:szCs w:val="24"/>
              </w:rPr>
              <w:t>harvest</w:t>
            </w:r>
            <w:proofErr w:type="gramEnd"/>
          </w:p>
        </w:tc>
      </w:tr>
      <w:tr w:rsidR="00E13D4E" w:rsidRPr="006209B5" w14:paraId="30E95A36" w14:textId="77777777" w:rsidTr="005215C8">
        <w:tc>
          <w:tcPr>
            <w:tcW w:w="1271" w:type="dxa"/>
          </w:tcPr>
          <w:p w14:paraId="25DC47F7" w14:textId="77777777" w:rsidR="00E13D4E" w:rsidRPr="006209B5" w:rsidRDefault="00E13D4E" w:rsidP="005215C8">
            <w:pPr>
              <w:rPr>
                <w:b/>
                <w:szCs w:val="24"/>
              </w:rPr>
            </w:pPr>
            <w:r w:rsidRPr="006209B5">
              <w:rPr>
                <w:b/>
                <w:szCs w:val="24"/>
              </w:rPr>
              <w:t>Schema</w:t>
            </w:r>
          </w:p>
        </w:tc>
        <w:tc>
          <w:tcPr>
            <w:tcW w:w="2526" w:type="dxa"/>
          </w:tcPr>
          <w:p w14:paraId="0EC183C8" w14:textId="13D4C290" w:rsidR="00E13D4E" w:rsidRPr="006209B5" w:rsidRDefault="00E17200" w:rsidP="005215C8">
            <w:pPr>
              <w:rPr>
                <w:szCs w:val="24"/>
              </w:rPr>
            </w:pPr>
            <w:proofErr w:type="gramStart"/>
            <w:r>
              <w:rPr>
                <w:szCs w:val="24"/>
              </w:rPr>
              <w:t>reporting</w:t>
            </w:r>
            <w:proofErr w:type="gramEnd"/>
          </w:p>
        </w:tc>
      </w:tr>
      <w:tr w:rsidR="00E13D4E" w:rsidRPr="006209B5" w14:paraId="6C0499B7" w14:textId="77777777" w:rsidTr="005215C8">
        <w:tc>
          <w:tcPr>
            <w:tcW w:w="1271" w:type="dxa"/>
          </w:tcPr>
          <w:p w14:paraId="03369932" w14:textId="77777777" w:rsidR="00E13D4E" w:rsidRPr="006209B5" w:rsidRDefault="00E13D4E" w:rsidP="005215C8">
            <w:pPr>
              <w:rPr>
                <w:b/>
                <w:szCs w:val="24"/>
              </w:rPr>
            </w:pPr>
            <w:r w:rsidRPr="006209B5">
              <w:rPr>
                <w:b/>
                <w:szCs w:val="24"/>
              </w:rPr>
              <w:t>View</w:t>
            </w:r>
          </w:p>
        </w:tc>
        <w:tc>
          <w:tcPr>
            <w:tcW w:w="2526" w:type="dxa"/>
          </w:tcPr>
          <w:p w14:paraId="609FC2E4" w14:textId="27B8ADD7" w:rsidR="00E13D4E" w:rsidRPr="006209B5" w:rsidRDefault="00B23E1C" w:rsidP="00E13D4E">
            <w:pPr>
              <w:rPr>
                <w:szCs w:val="24"/>
              </w:rPr>
            </w:pPr>
            <w:proofErr w:type="spellStart"/>
            <w:proofErr w:type="gramStart"/>
            <w:r>
              <w:rPr>
                <w:szCs w:val="24"/>
              </w:rPr>
              <w:t>soop</w:t>
            </w:r>
            <w:proofErr w:type="gramEnd"/>
            <w:r w:rsidR="00E13D4E">
              <w:rPr>
                <w:szCs w:val="24"/>
              </w:rPr>
              <w:t>_all_deployments</w:t>
            </w:r>
            <w:r w:rsidR="00E13D4E" w:rsidRPr="006209B5">
              <w:rPr>
                <w:szCs w:val="24"/>
              </w:rPr>
              <w:t>_view</w:t>
            </w:r>
            <w:proofErr w:type="spellEnd"/>
          </w:p>
        </w:tc>
      </w:tr>
    </w:tbl>
    <w:p w14:paraId="078A001D" w14:textId="77777777" w:rsidR="00E13D4E" w:rsidRPr="006209B5" w:rsidRDefault="00E13D4E" w:rsidP="00E13D4E"/>
    <w:p w14:paraId="54330B1C" w14:textId="19E5CF1D" w:rsidR="00E13D4E" w:rsidRDefault="00E13D4E" w:rsidP="00E13D4E">
      <w:r w:rsidRPr="006209B5">
        <w:rPr>
          <w:u w:val="single"/>
        </w:rPr>
        <w:t xml:space="preserve">Filters: </w:t>
      </w:r>
      <w:r w:rsidR="00B23E1C" w:rsidRPr="006209B5">
        <w:t xml:space="preserve">List all data </w:t>
      </w:r>
      <w:r w:rsidR="002165E8" w:rsidRPr="002165E8">
        <w:t xml:space="preserve">WHERE </w:t>
      </w:r>
      <w:proofErr w:type="gramStart"/>
      <w:r w:rsidR="002165E8" w:rsidRPr="002165E8">
        <w:t>substring(</w:t>
      </w:r>
      <w:proofErr w:type="spellStart"/>
      <w:proofErr w:type="gramEnd"/>
      <w:r w:rsidR="002165E8" w:rsidRPr="002165E8">
        <w:t>subfacility</w:t>
      </w:r>
      <w:proofErr w:type="spellEnd"/>
      <w:r w:rsidR="002165E8" w:rsidRPr="002165E8">
        <w:t>, '[a-</w:t>
      </w:r>
      <w:proofErr w:type="spellStart"/>
      <w:r w:rsidR="002165E8" w:rsidRPr="002165E8">
        <w:t>zA</w:t>
      </w:r>
      <w:proofErr w:type="spellEnd"/>
      <w:r w:rsidR="002165E8" w:rsidRPr="002165E8">
        <w:t>-Z]+') = 'BA'</w:t>
      </w:r>
      <w:r>
        <w:t>.</w:t>
      </w:r>
    </w:p>
    <w:p w14:paraId="453E2250" w14:textId="0D0B0BA0" w:rsidR="00E13D4E" w:rsidRDefault="00E13D4E" w:rsidP="00E13D4E">
      <w:r w:rsidRPr="006209B5">
        <w:rPr>
          <w:u w:val="single"/>
        </w:rPr>
        <w:t>Data sorting options:</w:t>
      </w:r>
      <w:r w:rsidRPr="006209B5">
        <w:t xml:space="preserve"> </w:t>
      </w:r>
      <w:r>
        <w:t>None, d</w:t>
      </w:r>
      <w:r w:rsidRPr="006209B5">
        <w:t xml:space="preserve">ata </w:t>
      </w:r>
      <w:r>
        <w:t>are already sorted</w:t>
      </w:r>
      <w:r w:rsidRPr="006209B5">
        <w:t>.</w:t>
      </w:r>
    </w:p>
    <w:p w14:paraId="7BB73B8A" w14:textId="77777777" w:rsidR="00E13D4E" w:rsidRDefault="00E13D4E" w:rsidP="00E13D4E">
      <w:pPr>
        <w:ind w:left="1843" w:hanging="1843"/>
      </w:pPr>
      <w:r>
        <w:rPr>
          <w:u w:val="single"/>
        </w:rPr>
        <w:t>Data grouping options:</w:t>
      </w:r>
      <w:r>
        <w:t xml:space="preserve"> </w:t>
      </w:r>
      <w:r w:rsidR="00B46E41">
        <w:t>Group by ‘</w:t>
      </w:r>
      <w:proofErr w:type="spellStart"/>
      <w:r w:rsidR="00B46E41">
        <w:t>vessel_name</w:t>
      </w:r>
      <w:proofErr w:type="spellEnd"/>
      <w:r w:rsidR="00B46E41">
        <w:t>’</w:t>
      </w:r>
      <w:r>
        <w:t>.</w:t>
      </w:r>
    </w:p>
    <w:p w14:paraId="49CA4633" w14:textId="77777777" w:rsidR="003020C0" w:rsidRDefault="00E13D4E" w:rsidP="00E13D4E">
      <w:pPr>
        <w:ind w:left="993" w:hanging="993"/>
        <w:rPr>
          <w:ins w:id="34" w:author="Xavier Hoenner" w:date="2016-06-03T09:37:00Z"/>
          <w:b/>
        </w:rPr>
      </w:pPr>
      <w:r w:rsidRPr="006209B5">
        <w:rPr>
          <w:u w:val="single"/>
        </w:rPr>
        <w:t>Footnote:</w:t>
      </w:r>
      <w:r w:rsidRPr="006209B5">
        <w:t xml:space="preserve"> </w:t>
      </w:r>
      <w:r w:rsidR="001563BE">
        <w:rPr>
          <w:b/>
        </w:rPr>
        <w:t>Headers</w:t>
      </w:r>
      <w:r w:rsidR="001563BE">
        <w:t>: Vessel name</w:t>
      </w:r>
      <w:r w:rsidR="00EB4C0E">
        <w:t>.</w:t>
      </w:r>
      <w:r w:rsidR="001563BE">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sidR="004E4784">
        <w:rPr>
          <w:b/>
        </w:rPr>
        <w:t xml:space="preserve"># </w:t>
      </w:r>
      <w:proofErr w:type="gramStart"/>
      <w:r w:rsidR="004E4784">
        <w:rPr>
          <w:b/>
        </w:rPr>
        <w:t>days</w:t>
      </w:r>
      <w:proofErr w:type="gramEnd"/>
      <w:r w:rsidR="004E4784">
        <w:rPr>
          <w:b/>
        </w:rPr>
        <w:t xml:space="preserve"> of data</w:t>
      </w:r>
      <w:r w:rsidRPr="006209B5">
        <w:rPr>
          <w:b/>
        </w:rPr>
        <w:t>’</w:t>
      </w:r>
      <w:r>
        <w:t>: N</w:t>
      </w:r>
      <w:r w:rsidRPr="006209B5">
        <w:t xml:space="preserve">umber of days with data for </w:t>
      </w:r>
      <w:r>
        <w:t xml:space="preserve">each </w:t>
      </w:r>
      <w:r w:rsidR="0088642C">
        <w:t>cruise</w:t>
      </w:r>
      <w:r w:rsidRPr="006209B5">
        <w:t>.</w:t>
      </w:r>
      <w:r>
        <w:br/>
      </w:r>
      <w:ins w:id="35" w:author="Xavier Hoenner" w:date="2016-06-03T09:37:00Z">
        <w:r w:rsidR="003020C0" w:rsidRPr="00311831">
          <w:rPr>
            <w:b/>
          </w:rPr>
          <w:t>Ships of Opportunity</w:t>
        </w:r>
        <w:r w:rsidR="003020C0">
          <w:t xml:space="preserve">: </w:t>
        </w:r>
        <w:r w:rsidR="003020C0">
          <w:fldChar w:fldCharType="begin"/>
        </w:r>
        <w:r w:rsidR="003020C0">
          <w:instrText xml:space="preserve"> HYPERLINK "http://imos.org.au/shipsofopportunity.html" </w:instrText>
        </w:r>
        <w:r w:rsidR="003020C0">
          <w:fldChar w:fldCharType="separate"/>
        </w:r>
        <w:r w:rsidR="003020C0">
          <w:rPr>
            <w:rStyle w:val="Hyperlink"/>
          </w:rPr>
          <w:t>http://imos.org.au/shipsofopportunity.html</w:t>
        </w:r>
        <w:r w:rsidR="003020C0">
          <w:fldChar w:fldCharType="end"/>
        </w:r>
        <w:r w:rsidR="003020C0">
          <w:t>.</w:t>
        </w:r>
        <w:r w:rsidR="003020C0">
          <w:t xml:space="preserve"> </w:t>
        </w:r>
        <w:r w:rsidR="003020C0">
          <w:br/>
        </w:r>
        <w:r w:rsidR="003020C0">
          <w:rPr>
            <w:b/>
          </w:rPr>
          <w:t>BA</w:t>
        </w:r>
        <w:r w:rsidR="003020C0" w:rsidRPr="00D05CFF">
          <w:t xml:space="preserve">: </w:t>
        </w:r>
        <w:r w:rsidR="003020C0">
          <w:t>Bio-Acoustic sub-facility (</w:t>
        </w:r>
        <w:r w:rsidR="003020C0">
          <w:fldChar w:fldCharType="begin"/>
        </w:r>
        <w:r w:rsidR="003020C0">
          <w:instrText xml:space="preserve"> HYPERLINK "http://imos.org.au/basoop.html" </w:instrText>
        </w:r>
      </w:ins>
      <w:ins w:id="36" w:author="Xavier Hoenner" w:date="2016-06-03T09:37:00Z">
        <w:r w:rsidR="003020C0">
          <w:fldChar w:fldCharType="separate"/>
        </w:r>
        <w:r w:rsidR="003020C0" w:rsidRPr="005806F0">
          <w:rPr>
            <w:rStyle w:val="Hyperlink"/>
          </w:rPr>
          <w:t>http://imos.org.au/basoop.html</w:t>
        </w:r>
        <w:r w:rsidR="003020C0">
          <w:rPr>
            <w:rStyle w:val="Hyperlink"/>
          </w:rPr>
          <w:fldChar w:fldCharType="end"/>
        </w:r>
        <w:r w:rsidR="003020C0">
          <w:t>).</w:t>
        </w:r>
      </w:ins>
    </w:p>
    <w:p w14:paraId="3F740D3A" w14:textId="6FF3FFC5" w:rsidR="00E13D4E" w:rsidRPr="006209B5" w:rsidRDefault="00E13D4E" w:rsidP="00E13D4E">
      <w:pPr>
        <w:ind w:left="993" w:hanging="993"/>
      </w:pPr>
      <w:del w:id="37" w:author="Xavier Hoenner" w:date="2016-06-03T09:37:00Z">
        <w:r w:rsidRPr="00D05CFF" w:rsidDel="003020C0">
          <w:rPr>
            <w:b/>
          </w:rPr>
          <w:delText>SOOP</w:delText>
        </w:r>
        <w:r w:rsidDel="003020C0">
          <w:delText>: Ships of Opportunity (</w:delText>
        </w:r>
        <w:r w:rsidR="003020C0" w:rsidDel="003020C0">
          <w:fldChar w:fldCharType="begin"/>
        </w:r>
        <w:r w:rsidR="003020C0" w:rsidDel="003020C0">
          <w:delInstrText xml:space="preserve"> HYPERLINK "http://imos.org.au/soop.html" </w:delInstrText>
        </w:r>
        <w:r w:rsidR="003020C0" w:rsidDel="003020C0">
          <w:fldChar w:fldCharType="separate"/>
        </w:r>
        <w:r w:rsidDel="003020C0">
          <w:rPr>
            <w:rStyle w:val="Hyperlink"/>
          </w:rPr>
          <w:delText>http://imos.org.au/soop.html</w:delText>
        </w:r>
        <w:r w:rsidR="003020C0" w:rsidDel="003020C0">
          <w:rPr>
            <w:rStyle w:val="Hyperlink"/>
          </w:rPr>
          <w:fldChar w:fldCharType="end"/>
        </w:r>
        <w:r w:rsidDel="003020C0">
          <w:delText>).</w:delText>
        </w:r>
        <w:r w:rsidDel="003020C0">
          <w:br/>
        </w:r>
        <w:r w:rsidR="00C21A03" w:rsidDel="003020C0">
          <w:rPr>
            <w:b/>
          </w:rPr>
          <w:delText>BA</w:delText>
        </w:r>
        <w:r w:rsidR="00C21A03" w:rsidRPr="00D05CFF" w:rsidDel="003020C0">
          <w:delText xml:space="preserve">: </w:delText>
        </w:r>
        <w:r w:rsidR="00C21A03" w:rsidDel="003020C0">
          <w:delText>Bio-Acoustic sub-facility (</w:delText>
        </w:r>
        <w:r w:rsidR="003020C0" w:rsidDel="003020C0">
          <w:fldChar w:fldCharType="begin"/>
        </w:r>
        <w:r w:rsidR="003020C0" w:rsidDel="003020C0">
          <w:delInstrText xml:space="preserve"> HYPERLINK "http://imos.org.au/basoop.html" </w:delInstrText>
        </w:r>
        <w:r w:rsidR="003020C0" w:rsidDel="003020C0">
          <w:fldChar w:fldCharType="separate"/>
        </w:r>
        <w:r w:rsidR="00C21A03" w:rsidRPr="005806F0" w:rsidDel="003020C0">
          <w:rPr>
            <w:rStyle w:val="Hyperlink"/>
          </w:rPr>
          <w:delText>http://imos.org.au/basoop.html</w:delText>
        </w:r>
        <w:r w:rsidR="003020C0" w:rsidDel="003020C0">
          <w:rPr>
            <w:rStyle w:val="Hyperlink"/>
          </w:rPr>
          <w:fldChar w:fldCharType="end"/>
        </w:r>
        <w:r w:rsidR="00C21A03" w:rsidDel="003020C0">
          <w:delText>)</w:delText>
        </w:r>
        <w:r w:rsidR="004147CE" w:rsidDel="003020C0">
          <w:delText>.</w:delText>
        </w:r>
        <w:r w:rsidDel="003020C0">
          <w:br/>
        </w:r>
      </w:del>
    </w:p>
    <w:p w14:paraId="622C39B8" w14:textId="77777777" w:rsidR="00E13D4E" w:rsidRPr="006209B5" w:rsidRDefault="00E13D4E" w:rsidP="00E13D4E">
      <w:pPr>
        <w:pStyle w:val="Heading3"/>
      </w:pPr>
      <w:r w:rsidRPr="006209B5">
        <w:t>Template</w:t>
      </w:r>
    </w:p>
    <w:tbl>
      <w:tblPr>
        <w:tblStyle w:val="TableGrid"/>
        <w:tblW w:w="0" w:type="auto"/>
        <w:tblInd w:w="-459" w:type="dxa"/>
        <w:tblLook w:val="04A0" w:firstRow="1" w:lastRow="0" w:firstColumn="1" w:lastColumn="0" w:noHBand="0" w:noVBand="1"/>
      </w:tblPr>
      <w:tblGrid>
        <w:gridCol w:w="1329"/>
        <w:gridCol w:w="1213"/>
        <w:gridCol w:w="1588"/>
        <w:gridCol w:w="977"/>
        <w:gridCol w:w="1102"/>
        <w:gridCol w:w="978"/>
        <w:gridCol w:w="914"/>
        <w:gridCol w:w="1600"/>
      </w:tblGrid>
      <w:tr w:rsidR="002165E8" w:rsidRPr="006209B5" w14:paraId="7BB84A79" w14:textId="77777777" w:rsidTr="00DE2CAC">
        <w:tc>
          <w:tcPr>
            <w:tcW w:w="0" w:type="auto"/>
            <w:vAlign w:val="center"/>
          </w:tcPr>
          <w:p w14:paraId="55AF24E7" w14:textId="77777777" w:rsidR="002165E8" w:rsidRPr="006209B5" w:rsidRDefault="002165E8" w:rsidP="005215C8">
            <w:pPr>
              <w:jc w:val="center"/>
              <w:rPr>
                <w:b/>
              </w:rPr>
            </w:pPr>
            <w:proofErr w:type="spellStart"/>
            <w:proofErr w:type="gramStart"/>
            <w:r>
              <w:rPr>
                <w:b/>
              </w:rPr>
              <w:t>deployment</w:t>
            </w:r>
            <w:proofErr w:type="gramEnd"/>
            <w:r>
              <w:rPr>
                <w:b/>
              </w:rPr>
              <w:t>_id</w:t>
            </w:r>
            <w:proofErr w:type="spellEnd"/>
          </w:p>
        </w:tc>
        <w:tc>
          <w:tcPr>
            <w:tcW w:w="0" w:type="auto"/>
            <w:vAlign w:val="center"/>
          </w:tcPr>
          <w:p w14:paraId="3B27A2B0" w14:textId="77777777" w:rsidR="002165E8" w:rsidRDefault="002165E8" w:rsidP="005215C8">
            <w:pPr>
              <w:jc w:val="center"/>
              <w:rPr>
                <w:b/>
              </w:rPr>
            </w:pPr>
            <w:proofErr w:type="spellStart"/>
            <w:proofErr w:type="gramStart"/>
            <w:r>
              <w:rPr>
                <w:b/>
              </w:rPr>
              <w:t>no</w:t>
            </w:r>
            <w:proofErr w:type="gramEnd"/>
            <w:r>
              <w:rPr>
                <w:b/>
              </w:rPr>
              <w:t>_data_files</w:t>
            </w:r>
            <w:proofErr w:type="spellEnd"/>
          </w:p>
        </w:tc>
        <w:tc>
          <w:tcPr>
            <w:tcW w:w="0" w:type="auto"/>
            <w:vAlign w:val="center"/>
          </w:tcPr>
          <w:p w14:paraId="3247B5A8" w14:textId="48F8B268" w:rsidR="002165E8" w:rsidRDefault="002165E8" w:rsidP="005215C8">
            <w:pPr>
              <w:jc w:val="center"/>
              <w:rPr>
                <w:b/>
              </w:rPr>
            </w:pPr>
            <w:proofErr w:type="spellStart"/>
            <w:proofErr w:type="gramStart"/>
            <w:r>
              <w:rPr>
                <w:b/>
              </w:rPr>
              <w:t>no</w:t>
            </w:r>
            <w:proofErr w:type="gramEnd"/>
            <w:r>
              <w:rPr>
                <w:b/>
              </w:rPr>
              <w:t>_measurements</w:t>
            </w:r>
            <w:proofErr w:type="spellEnd"/>
          </w:p>
        </w:tc>
        <w:tc>
          <w:tcPr>
            <w:tcW w:w="0" w:type="auto"/>
            <w:vAlign w:val="center"/>
          </w:tcPr>
          <w:p w14:paraId="7A98FB92" w14:textId="5804268C" w:rsidR="002165E8" w:rsidRDefault="002165E8" w:rsidP="005215C8">
            <w:pPr>
              <w:jc w:val="center"/>
              <w:rPr>
                <w:b/>
              </w:rPr>
            </w:pPr>
            <w:proofErr w:type="spellStart"/>
            <w:proofErr w:type="gramStart"/>
            <w:r>
              <w:rPr>
                <w:b/>
              </w:rPr>
              <w:t>lat</w:t>
            </w:r>
            <w:proofErr w:type="gramEnd"/>
            <w:r>
              <w:rPr>
                <w:b/>
              </w:rPr>
              <w:t>_range</w:t>
            </w:r>
            <w:proofErr w:type="spellEnd"/>
          </w:p>
        </w:tc>
        <w:tc>
          <w:tcPr>
            <w:tcW w:w="0" w:type="auto"/>
            <w:vAlign w:val="center"/>
          </w:tcPr>
          <w:p w14:paraId="59F814BC" w14:textId="77777777" w:rsidR="002165E8" w:rsidRDefault="002165E8" w:rsidP="005215C8">
            <w:pPr>
              <w:jc w:val="center"/>
              <w:rPr>
                <w:b/>
              </w:rPr>
            </w:pPr>
            <w:proofErr w:type="spellStart"/>
            <w:proofErr w:type="gramStart"/>
            <w:r>
              <w:rPr>
                <w:b/>
              </w:rPr>
              <w:t>lon</w:t>
            </w:r>
            <w:proofErr w:type="gramEnd"/>
            <w:r>
              <w:rPr>
                <w:b/>
              </w:rPr>
              <w:t>_range</w:t>
            </w:r>
            <w:proofErr w:type="spellEnd"/>
          </w:p>
        </w:tc>
        <w:tc>
          <w:tcPr>
            <w:tcW w:w="0" w:type="auto"/>
            <w:vAlign w:val="center"/>
          </w:tcPr>
          <w:p w14:paraId="1D406483" w14:textId="77777777" w:rsidR="002165E8" w:rsidRPr="006209B5" w:rsidRDefault="002165E8" w:rsidP="005215C8">
            <w:pPr>
              <w:jc w:val="center"/>
              <w:rPr>
                <w:b/>
              </w:rPr>
            </w:pPr>
            <w:proofErr w:type="spellStart"/>
            <w:proofErr w:type="gramStart"/>
            <w:r>
              <w:rPr>
                <w:b/>
              </w:rPr>
              <w:t>start</w:t>
            </w:r>
            <w:proofErr w:type="gramEnd"/>
            <w:r>
              <w:rPr>
                <w:b/>
              </w:rPr>
              <w:t>_date</w:t>
            </w:r>
            <w:proofErr w:type="spellEnd"/>
          </w:p>
        </w:tc>
        <w:tc>
          <w:tcPr>
            <w:tcW w:w="0" w:type="auto"/>
            <w:vAlign w:val="center"/>
          </w:tcPr>
          <w:p w14:paraId="4A5CC4DD" w14:textId="77777777" w:rsidR="002165E8" w:rsidRPr="006209B5" w:rsidRDefault="002165E8" w:rsidP="005215C8">
            <w:pPr>
              <w:jc w:val="center"/>
              <w:rPr>
                <w:b/>
              </w:rPr>
            </w:pPr>
            <w:proofErr w:type="spellStart"/>
            <w:proofErr w:type="gramStart"/>
            <w:r>
              <w:rPr>
                <w:b/>
              </w:rPr>
              <w:t>end</w:t>
            </w:r>
            <w:proofErr w:type="gramEnd"/>
            <w:r>
              <w:rPr>
                <w:b/>
              </w:rPr>
              <w:t>_date</w:t>
            </w:r>
            <w:proofErr w:type="spellEnd"/>
          </w:p>
        </w:tc>
        <w:tc>
          <w:tcPr>
            <w:tcW w:w="0" w:type="auto"/>
            <w:vAlign w:val="center"/>
          </w:tcPr>
          <w:p w14:paraId="63F932DE" w14:textId="77777777" w:rsidR="002165E8" w:rsidRDefault="002165E8" w:rsidP="005215C8">
            <w:pPr>
              <w:jc w:val="center"/>
              <w:rPr>
                <w:b/>
              </w:rPr>
            </w:pPr>
            <w:proofErr w:type="spellStart"/>
            <w:proofErr w:type="gramStart"/>
            <w:r>
              <w:rPr>
                <w:b/>
              </w:rPr>
              <w:t>coverage</w:t>
            </w:r>
            <w:proofErr w:type="gramEnd"/>
            <w:r>
              <w:rPr>
                <w:b/>
              </w:rPr>
              <w:t>_duration</w:t>
            </w:r>
            <w:proofErr w:type="spellEnd"/>
          </w:p>
        </w:tc>
      </w:tr>
      <w:tr w:rsidR="002165E8" w:rsidRPr="006209B5" w14:paraId="48191826" w14:textId="77777777" w:rsidTr="00DE2CAC">
        <w:tc>
          <w:tcPr>
            <w:tcW w:w="0" w:type="auto"/>
            <w:vAlign w:val="center"/>
          </w:tcPr>
          <w:p w14:paraId="680DEC08" w14:textId="7BF66204" w:rsidR="002165E8" w:rsidRPr="006209B5" w:rsidRDefault="002165E8" w:rsidP="00C21A03">
            <w:pPr>
              <w:jc w:val="center"/>
            </w:pPr>
            <w:r>
              <w:t>Deployment ID</w:t>
            </w:r>
          </w:p>
        </w:tc>
        <w:tc>
          <w:tcPr>
            <w:tcW w:w="0" w:type="auto"/>
            <w:vAlign w:val="center"/>
          </w:tcPr>
          <w:p w14:paraId="7924D448" w14:textId="77777777" w:rsidR="002165E8" w:rsidRDefault="002165E8" w:rsidP="005215C8">
            <w:pPr>
              <w:jc w:val="center"/>
            </w:pPr>
            <w:r>
              <w:t xml:space="preserve"># </w:t>
            </w:r>
            <w:proofErr w:type="gramStart"/>
            <w:r>
              <w:t>data</w:t>
            </w:r>
            <w:proofErr w:type="gramEnd"/>
            <w:r>
              <w:t xml:space="preserve"> files</w:t>
            </w:r>
          </w:p>
        </w:tc>
        <w:tc>
          <w:tcPr>
            <w:tcW w:w="0" w:type="auto"/>
            <w:vAlign w:val="center"/>
          </w:tcPr>
          <w:p w14:paraId="115518C2" w14:textId="07E10EDF" w:rsidR="002165E8" w:rsidRDefault="002165E8" w:rsidP="005215C8">
            <w:pPr>
              <w:jc w:val="center"/>
            </w:pPr>
            <w:r>
              <w:t xml:space="preserve"># </w:t>
            </w:r>
            <w:proofErr w:type="gramStart"/>
            <w:r>
              <w:t>measurements</w:t>
            </w:r>
            <w:proofErr w:type="gramEnd"/>
          </w:p>
        </w:tc>
        <w:tc>
          <w:tcPr>
            <w:tcW w:w="0" w:type="auto"/>
            <w:vAlign w:val="center"/>
          </w:tcPr>
          <w:p w14:paraId="14F0C525" w14:textId="0410BDFC" w:rsidR="002165E8" w:rsidRDefault="002165E8" w:rsidP="005215C8">
            <w:pPr>
              <w:jc w:val="center"/>
            </w:pPr>
            <w:r>
              <w:t>Latitudinal range</w:t>
            </w:r>
          </w:p>
        </w:tc>
        <w:tc>
          <w:tcPr>
            <w:tcW w:w="0" w:type="auto"/>
            <w:vAlign w:val="center"/>
          </w:tcPr>
          <w:p w14:paraId="73C7E0FF" w14:textId="77777777" w:rsidR="002165E8" w:rsidRDefault="002165E8" w:rsidP="005215C8">
            <w:pPr>
              <w:jc w:val="center"/>
            </w:pPr>
            <w:r>
              <w:t>Longitudinal range</w:t>
            </w:r>
          </w:p>
        </w:tc>
        <w:tc>
          <w:tcPr>
            <w:tcW w:w="0" w:type="auto"/>
            <w:vAlign w:val="center"/>
          </w:tcPr>
          <w:p w14:paraId="560F9E8E" w14:textId="77777777" w:rsidR="002165E8" w:rsidRPr="006209B5" w:rsidRDefault="002165E8" w:rsidP="005215C8">
            <w:pPr>
              <w:jc w:val="center"/>
            </w:pPr>
            <w:r>
              <w:t>Start</w:t>
            </w:r>
          </w:p>
        </w:tc>
        <w:tc>
          <w:tcPr>
            <w:tcW w:w="0" w:type="auto"/>
            <w:vAlign w:val="center"/>
          </w:tcPr>
          <w:p w14:paraId="30429A9C" w14:textId="77777777" w:rsidR="002165E8" w:rsidRPr="006209B5" w:rsidRDefault="002165E8" w:rsidP="005215C8">
            <w:pPr>
              <w:jc w:val="center"/>
            </w:pPr>
            <w:r>
              <w:t>End</w:t>
            </w:r>
          </w:p>
        </w:tc>
        <w:tc>
          <w:tcPr>
            <w:tcW w:w="0" w:type="auto"/>
            <w:vAlign w:val="center"/>
          </w:tcPr>
          <w:p w14:paraId="0632112A" w14:textId="361B27D1" w:rsidR="002165E8" w:rsidRPr="006209B5" w:rsidRDefault="004E4784" w:rsidP="005215C8">
            <w:pPr>
              <w:jc w:val="center"/>
            </w:pPr>
            <w:r>
              <w:t xml:space="preserve"># </w:t>
            </w:r>
            <w:proofErr w:type="gramStart"/>
            <w:r>
              <w:t>days</w:t>
            </w:r>
            <w:proofErr w:type="gramEnd"/>
            <w:r>
              <w:t xml:space="preserve"> of data</w:t>
            </w:r>
          </w:p>
        </w:tc>
      </w:tr>
      <w:tr w:rsidR="002165E8" w:rsidRPr="006209B5" w14:paraId="1D3CD6BA" w14:textId="77777777" w:rsidTr="00DE2CAC">
        <w:tc>
          <w:tcPr>
            <w:tcW w:w="0" w:type="auto"/>
            <w:gridSpan w:val="8"/>
            <w:shd w:val="clear" w:color="auto" w:fill="595959" w:themeFill="text1" w:themeFillTint="A6"/>
            <w:vAlign w:val="center"/>
          </w:tcPr>
          <w:p w14:paraId="062942D8" w14:textId="45B29765" w:rsidR="002165E8" w:rsidRPr="006209B5" w:rsidRDefault="002165E8" w:rsidP="00DE2CAC">
            <w:pPr>
              <w:jc w:val="center"/>
            </w:pPr>
            <w:r>
              <w:t>Headers = ‘</w:t>
            </w:r>
            <w:proofErr w:type="spellStart"/>
            <w:r>
              <w:t>vessel_name</w:t>
            </w:r>
            <w:proofErr w:type="spellEnd"/>
            <w:r>
              <w:t>’</w:t>
            </w:r>
          </w:p>
        </w:tc>
      </w:tr>
      <w:tr w:rsidR="002165E8" w:rsidRPr="006209B5" w14:paraId="2672868D" w14:textId="77777777" w:rsidTr="002165E8">
        <w:tc>
          <w:tcPr>
            <w:tcW w:w="0" w:type="auto"/>
            <w:shd w:val="clear" w:color="auto" w:fill="FFFFFF" w:themeFill="background1"/>
            <w:vAlign w:val="center"/>
          </w:tcPr>
          <w:p w14:paraId="006FAE32" w14:textId="77777777" w:rsidR="002165E8" w:rsidRPr="006209B5" w:rsidRDefault="002165E8" w:rsidP="005215C8">
            <w:pPr>
              <w:jc w:val="center"/>
            </w:pPr>
          </w:p>
        </w:tc>
        <w:tc>
          <w:tcPr>
            <w:tcW w:w="0" w:type="auto"/>
            <w:shd w:val="clear" w:color="auto" w:fill="FFFFFF" w:themeFill="background1"/>
            <w:vAlign w:val="center"/>
          </w:tcPr>
          <w:p w14:paraId="577A6F6E" w14:textId="77777777" w:rsidR="002165E8" w:rsidRPr="006209B5" w:rsidRDefault="002165E8" w:rsidP="005215C8">
            <w:pPr>
              <w:jc w:val="center"/>
            </w:pPr>
          </w:p>
        </w:tc>
        <w:tc>
          <w:tcPr>
            <w:tcW w:w="0" w:type="auto"/>
            <w:shd w:val="clear" w:color="auto" w:fill="FFFFFF" w:themeFill="background1"/>
          </w:tcPr>
          <w:p w14:paraId="0F11C2CE" w14:textId="77777777" w:rsidR="002165E8" w:rsidRPr="006209B5" w:rsidRDefault="002165E8" w:rsidP="005215C8">
            <w:pPr>
              <w:jc w:val="center"/>
            </w:pPr>
          </w:p>
        </w:tc>
        <w:tc>
          <w:tcPr>
            <w:tcW w:w="0" w:type="auto"/>
            <w:shd w:val="clear" w:color="auto" w:fill="FFFFFF" w:themeFill="background1"/>
            <w:vAlign w:val="center"/>
          </w:tcPr>
          <w:p w14:paraId="376B10BC" w14:textId="77777777" w:rsidR="002165E8" w:rsidRPr="006209B5" w:rsidRDefault="002165E8" w:rsidP="005215C8">
            <w:pPr>
              <w:jc w:val="center"/>
            </w:pPr>
          </w:p>
        </w:tc>
        <w:tc>
          <w:tcPr>
            <w:tcW w:w="0" w:type="auto"/>
            <w:shd w:val="clear" w:color="auto" w:fill="FFFFFF" w:themeFill="background1"/>
            <w:vAlign w:val="center"/>
          </w:tcPr>
          <w:p w14:paraId="216DC31B" w14:textId="77777777" w:rsidR="002165E8" w:rsidRPr="006209B5" w:rsidRDefault="002165E8" w:rsidP="005215C8">
            <w:pPr>
              <w:jc w:val="center"/>
            </w:pPr>
          </w:p>
        </w:tc>
        <w:tc>
          <w:tcPr>
            <w:tcW w:w="0" w:type="auto"/>
            <w:shd w:val="clear" w:color="auto" w:fill="FFFFFF" w:themeFill="background1"/>
            <w:vAlign w:val="center"/>
          </w:tcPr>
          <w:p w14:paraId="0AE2AF3D" w14:textId="77777777" w:rsidR="002165E8" w:rsidRPr="006209B5" w:rsidRDefault="002165E8" w:rsidP="005215C8">
            <w:pPr>
              <w:jc w:val="center"/>
            </w:pPr>
          </w:p>
        </w:tc>
        <w:tc>
          <w:tcPr>
            <w:tcW w:w="0" w:type="auto"/>
            <w:shd w:val="clear" w:color="auto" w:fill="FFFFFF" w:themeFill="background1"/>
            <w:vAlign w:val="center"/>
          </w:tcPr>
          <w:p w14:paraId="35697520" w14:textId="77777777" w:rsidR="002165E8" w:rsidRPr="006209B5" w:rsidRDefault="002165E8" w:rsidP="005215C8">
            <w:pPr>
              <w:jc w:val="center"/>
            </w:pPr>
          </w:p>
        </w:tc>
        <w:tc>
          <w:tcPr>
            <w:tcW w:w="0" w:type="auto"/>
            <w:shd w:val="clear" w:color="auto" w:fill="FFFFFF" w:themeFill="background1"/>
            <w:vAlign w:val="center"/>
          </w:tcPr>
          <w:p w14:paraId="29BF2EC8" w14:textId="77777777" w:rsidR="002165E8" w:rsidRPr="006209B5" w:rsidRDefault="002165E8" w:rsidP="005215C8">
            <w:pPr>
              <w:jc w:val="center"/>
            </w:pPr>
          </w:p>
        </w:tc>
      </w:tr>
    </w:tbl>
    <w:p w14:paraId="4206620E" w14:textId="77777777" w:rsidR="00E13D4E" w:rsidRDefault="00E13D4E" w:rsidP="00E13D4E"/>
    <w:p w14:paraId="09EC8DAE" w14:textId="77777777" w:rsidR="00FA01ED" w:rsidRPr="006209B5" w:rsidRDefault="00FA01ED" w:rsidP="00FA01ED">
      <w:pPr>
        <w:pStyle w:val="Heading2"/>
      </w:pPr>
      <w:r>
        <w:lastRenderedPageBreak/>
        <w:t>2.3</w:t>
      </w:r>
      <w:r w:rsidRPr="006209B5">
        <w:t xml:space="preserve"> Data report – all </w:t>
      </w:r>
      <w:r>
        <w:t>SOOP – CO</w:t>
      </w:r>
      <w:r w:rsidRPr="00FA01ED">
        <w:rPr>
          <w:vertAlign w:val="subscript"/>
        </w:rPr>
        <w:t>2</w:t>
      </w:r>
      <w:r>
        <w:t xml:space="preserve"> </w:t>
      </w:r>
      <w:r w:rsidRPr="006209B5">
        <w:t>data available on the portal</w:t>
      </w:r>
    </w:p>
    <w:p w14:paraId="5303F07A" w14:textId="2650557B" w:rsidR="00FA01ED" w:rsidRDefault="00FA01ED" w:rsidP="00FA01ED">
      <w:pPr>
        <w:pStyle w:val="Heading3"/>
      </w:pPr>
      <w:r w:rsidRPr="00645D78">
        <w:rPr>
          <w:b w:val="0"/>
        </w:rPr>
        <w:t>Filename:</w:t>
      </w:r>
      <w:r w:rsidRPr="00645D78">
        <w:rPr>
          <w:u w:val="none"/>
        </w:rPr>
        <w:t xml:space="preserve"> ‘A_</w:t>
      </w:r>
      <w:del w:id="38" w:author="Xavier Hoenner" w:date="2016-06-03T09:31:00Z">
        <w:r w:rsidRPr="00645D78" w:rsidDel="00014883">
          <w:rPr>
            <w:u w:val="none"/>
          </w:rPr>
          <w:delText>SOOP_</w:delText>
        </w:r>
      </w:del>
      <w:ins w:id="39" w:author="Xavier Hoenner" w:date="2016-06-03T09:31:00Z">
        <w:r w:rsidR="00014883">
          <w:rPr>
            <w:u w:val="none"/>
          </w:rPr>
          <w:t>ShipsOfOpportunity_</w:t>
        </w:r>
      </w:ins>
      <w:r>
        <w:rPr>
          <w:u w:val="none"/>
        </w:rPr>
        <w:t>CO2</w:t>
      </w:r>
      <w:r w:rsidRPr="00645D78">
        <w:rPr>
          <w:u w:val="none"/>
        </w:rPr>
        <w:t>_allData_dataOnPortal’</w:t>
      </w:r>
    </w:p>
    <w:p w14:paraId="592D4EDC" w14:textId="77777777" w:rsidR="00FA01ED" w:rsidRDefault="00FA01ED" w:rsidP="00FA01ED">
      <w:pPr>
        <w:pStyle w:val="Heading3"/>
      </w:pPr>
      <w:r w:rsidRPr="006209B5">
        <w:br/>
      </w:r>
      <w:r w:rsidRPr="00645D78">
        <w:rPr>
          <w:b w:val="0"/>
        </w:rPr>
        <w:t>Description:</w:t>
      </w:r>
      <w:r w:rsidRPr="00645D78">
        <w:rPr>
          <w:u w:val="none"/>
        </w:rPr>
        <w:t xml:space="preserve"> ‘All data available on the portal’</w:t>
      </w:r>
    </w:p>
    <w:p w14:paraId="3A374642" w14:textId="77777777" w:rsidR="00FA01ED" w:rsidRPr="006D0770" w:rsidRDefault="00FA01ED" w:rsidP="00FA01ED">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FA01ED" w:rsidRPr="006209B5" w14:paraId="385DDCEF" w14:textId="77777777" w:rsidTr="005215C8">
        <w:tc>
          <w:tcPr>
            <w:tcW w:w="1271" w:type="dxa"/>
          </w:tcPr>
          <w:p w14:paraId="758F20E0" w14:textId="77777777" w:rsidR="00FA01ED" w:rsidRPr="006209B5" w:rsidRDefault="00FA01ED" w:rsidP="005215C8">
            <w:pPr>
              <w:rPr>
                <w:b/>
                <w:szCs w:val="24"/>
              </w:rPr>
            </w:pPr>
            <w:r w:rsidRPr="006209B5">
              <w:rPr>
                <w:b/>
                <w:szCs w:val="24"/>
              </w:rPr>
              <w:t>Server</w:t>
            </w:r>
          </w:p>
        </w:tc>
        <w:tc>
          <w:tcPr>
            <w:tcW w:w="2526" w:type="dxa"/>
          </w:tcPr>
          <w:p w14:paraId="0EED157C" w14:textId="4AD35A36" w:rsidR="00FA01ED" w:rsidRPr="006209B5" w:rsidRDefault="00E17200" w:rsidP="005215C8">
            <w:pPr>
              <w:rPr>
                <w:szCs w:val="24"/>
              </w:rPr>
            </w:pPr>
            <w:proofErr w:type="gramStart"/>
            <w:r>
              <w:rPr>
                <w:szCs w:val="24"/>
              </w:rPr>
              <w:t>dbprod</w:t>
            </w:r>
            <w:r w:rsidR="00FA01ED" w:rsidRPr="006209B5">
              <w:rPr>
                <w:szCs w:val="24"/>
              </w:rPr>
              <w:t>.emii.org.au</w:t>
            </w:r>
            <w:proofErr w:type="gramEnd"/>
          </w:p>
        </w:tc>
      </w:tr>
      <w:tr w:rsidR="00FA01ED" w:rsidRPr="006209B5" w14:paraId="65D0D927" w14:textId="77777777" w:rsidTr="005215C8">
        <w:tc>
          <w:tcPr>
            <w:tcW w:w="1271" w:type="dxa"/>
          </w:tcPr>
          <w:p w14:paraId="03F1A115" w14:textId="77777777" w:rsidR="00FA01ED" w:rsidRPr="006209B5" w:rsidRDefault="00FA01ED" w:rsidP="005215C8">
            <w:pPr>
              <w:rPr>
                <w:b/>
                <w:szCs w:val="24"/>
              </w:rPr>
            </w:pPr>
            <w:r w:rsidRPr="006209B5">
              <w:rPr>
                <w:b/>
                <w:szCs w:val="24"/>
              </w:rPr>
              <w:t>Database</w:t>
            </w:r>
          </w:p>
        </w:tc>
        <w:tc>
          <w:tcPr>
            <w:tcW w:w="2526" w:type="dxa"/>
          </w:tcPr>
          <w:p w14:paraId="67BD5774" w14:textId="2938A8ED" w:rsidR="00FA01ED" w:rsidRPr="006209B5" w:rsidRDefault="00E17200" w:rsidP="005215C8">
            <w:pPr>
              <w:rPr>
                <w:szCs w:val="24"/>
              </w:rPr>
            </w:pPr>
            <w:proofErr w:type="gramStart"/>
            <w:r>
              <w:rPr>
                <w:szCs w:val="24"/>
              </w:rPr>
              <w:t>harvest</w:t>
            </w:r>
            <w:proofErr w:type="gramEnd"/>
          </w:p>
        </w:tc>
      </w:tr>
      <w:tr w:rsidR="00FA01ED" w:rsidRPr="006209B5" w14:paraId="4FBB9C62" w14:textId="77777777" w:rsidTr="005215C8">
        <w:tc>
          <w:tcPr>
            <w:tcW w:w="1271" w:type="dxa"/>
          </w:tcPr>
          <w:p w14:paraId="1827891C" w14:textId="77777777" w:rsidR="00FA01ED" w:rsidRPr="006209B5" w:rsidRDefault="00FA01ED" w:rsidP="005215C8">
            <w:pPr>
              <w:rPr>
                <w:b/>
                <w:szCs w:val="24"/>
              </w:rPr>
            </w:pPr>
            <w:r w:rsidRPr="006209B5">
              <w:rPr>
                <w:b/>
                <w:szCs w:val="24"/>
              </w:rPr>
              <w:t>Schema</w:t>
            </w:r>
          </w:p>
        </w:tc>
        <w:tc>
          <w:tcPr>
            <w:tcW w:w="2526" w:type="dxa"/>
          </w:tcPr>
          <w:p w14:paraId="3FC3A5C7" w14:textId="7DB567BB" w:rsidR="00FA01ED" w:rsidRPr="006209B5" w:rsidRDefault="00E17200" w:rsidP="005215C8">
            <w:pPr>
              <w:rPr>
                <w:szCs w:val="24"/>
              </w:rPr>
            </w:pPr>
            <w:proofErr w:type="gramStart"/>
            <w:r>
              <w:rPr>
                <w:szCs w:val="24"/>
              </w:rPr>
              <w:t>reporting</w:t>
            </w:r>
            <w:proofErr w:type="gramEnd"/>
          </w:p>
        </w:tc>
      </w:tr>
      <w:tr w:rsidR="00FA01ED" w:rsidRPr="006209B5" w14:paraId="71A4BB4F" w14:textId="77777777" w:rsidTr="005215C8">
        <w:tc>
          <w:tcPr>
            <w:tcW w:w="1271" w:type="dxa"/>
          </w:tcPr>
          <w:p w14:paraId="6B6B3450" w14:textId="77777777" w:rsidR="00FA01ED" w:rsidRPr="006209B5" w:rsidRDefault="00FA01ED" w:rsidP="005215C8">
            <w:pPr>
              <w:rPr>
                <w:b/>
                <w:szCs w:val="24"/>
              </w:rPr>
            </w:pPr>
            <w:r w:rsidRPr="006209B5">
              <w:rPr>
                <w:b/>
                <w:szCs w:val="24"/>
              </w:rPr>
              <w:t>View</w:t>
            </w:r>
          </w:p>
        </w:tc>
        <w:tc>
          <w:tcPr>
            <w:tcW w:w="2526" w:type="dxa"/>
          </w:tcPr>
          <w:p w14:paraId="0AC2E3AB" w14:textId="7106CA5E" w:rsidR="00FA01ED" w:rsidRPr="006209B5" w:rsidRDefault="00B23E1C" w:rsidP="00FA01ED">
            <w:pPr>
              <w:rPr>
                <w:szCs w:val="24"/>
              </w:rPr>
            </w:pPr>
            <w:proofErr w:type="spellStart"/>
            <w:proofErr w:type="gramStart"/>
            <w:r>
              <w:rPr>
                <w:szCs w:val="24"/>
              </w:rPr>
              <w:t>soop</w:t>
            </w:r>
            <w:proofErr w:type="gramEnd"/>
            <w:r w:rsidR="00FA01ED">
              <w:rPr>
                <w:szCs w:val="24"/>
              </w:rPr>
              <w:t>_all_deployments</w:t>
            </w:r>
            <w:r w:rsidR="00FA01ED" w:rsidRPr="006209B5">
              <w:rPr>
                <w:szCs w:val="24"/>
              </w:rPr>
              <w:t>_view</w:t>
            </w:r>
            <w:proofErr w:type="spellEnd"/>
          </w:p>
        </w:tc>
      </w:tr>
    </w:tbl>
    <w:p w14:paraId="57B2BBA3" w14:textId="77777777" w:rsidR="00FA01ED" w:rsidRPr="006209B5" w:rsidRDefault="00FA01ED" w:rsidP="00FA01ED"/>
    <w:p w14:paraId="7ED53274" w14:textId="268B5623" w:rsidR="00FA01ED" w:rsidRDefault="00FA01ED" w:rsidP="00FA01ED">
      <w:r w:rsidRPr="006209B5">
        <w:rPr>
          <w:u w:val="single"/>
        </w:rPr>
        <w:t xml:space="preserve">Filters: </w:t>
      </w:r>
      <w:r w:rsidR="00B23E1C" w:rsidRPr="006209B5">
        <w:t xml:space="preserve">List all data </w:t>
      </w:r>
      <w:r w:rsidR="00873AE7" w:rsidRPr="002165E8">
        <w:t xml:space="preserve">WHERE </w:t>
      </w:r>
      <w:proofErr w:type="gramStart"/>
      <w:r w:rsidR="00873AE7" w:rsidRPr="002165E8">
        <w:t>substring(</w:t>
      </w:r>
      <w:proofErr w:type="spellStart"/>
      <w:proofErr w:type="gramEnd"/>
      <w:r w:rsidR="00873AE7" w:rsidRPr="002165E8">
        <w:t>subfacility</w:t>
      </w:r>
      <w:proofErr w:type="spellEnd"/>
      <w:r w:rsidR="00873AE7" w:rsidRPr="002165E8">
        <w:t>, '[a-</w:t>
      </w:r>
      <w:proofErr w:type="spellStart"/>
      <w:r w:rsidR="00873AE7" w:rsidRPr="002165E8">
        <w:t>zA</w:t>
      </w:r>
      <w:proofErr w:type="spellEnd"/>
      <w:r w:rsidR="00873AE7" w:rsidRPr="002165E8">
        <w:t>-Z]+') = '</w:t>
      </w:r>
      <w:r w:rsidR="00873AE7">
        <w:t>CO</w:t>
      </w:r>
      <w:r w:rsidR="00873AE7" w:rsidRPr="002165E8">
        <w:t>'</w:t>
      </w:r>
      <w:r w:rsidR="00873AE7">
        <w:t>.</w:t>
      </w:r>
    </w:p>
    <w:p w14:paraId="53FD8EF7" w14:textId="77777777" w:rsidR="00FA01ED" w:rsidRDefault="00FA01ED" w:rsidP="00FA01ED">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proofErr w:type="spellStart"/>
      <w:r>
        <w:t>vessel_name</w:t>
      </w:r>
      <w:proofErr w:type="spellEnd"/>
      <w:r>
        <w:t>’, and then by ASCENDING ‘</w:t>
      </w:r>
      <w:proofErr w:type="spellStart"/>
      <w:r>
        <w:t>deployment_id</w:t>
      </w:r>
      <w:proofErr w:type="spellEnd"/>
      <w:r>
        <w:t>’</w:t>
      </w:r>
      <w:r w:rsidRPr="006209B5">
        <w:t>.</w:t>
      </w:r>
    </w:p>
    <w:p w14:paraId="41627944" w14:textId="77777777" w:rsidR="00FA01ED" w:rsidRDefault="00FA01ED" w:rsidP="00FA01ED">
      <w:pPr>
        <w:ind w:left="1843" w:hanging="1843"/>
      </w:pPr>
      <w:r>
        <w:rPr>
          <w:u w:val="single"/>
        </w:rPr>
        <w:t>Data grouping options:</w:t>
      </w:r>
      <w:r>
        <w:t xml:space="preserve"> Group by ‘</w:t>
      </w:r>
      <w:proofErr w:type="spellStart"/>
      <w:r>
        <w:t>vessel_name</w:t>
      </w:r>
      <w:proofErr w:type="spellEnd"/>
      <w:r>
        <w:t>’.</w:t>
      </w:r>
    </w:p>
    <w:p w14:paraId="785A8E5A" w14:textId="77777777" w:rsidR="003020C0" w:rsidRDefault="00FA01ED" w:rsidP="00FA01ED">
      <w:pPr>
        <w:ind w:left="993" w:hanging="993"/>
        <w:rPr>
          <w:ins w:id="40" w:author="Xavier Hoenner" w:date="2016-06-03T09:37:00Z"/>
          <w:b/>
        </w:rPr>
      </w:pPr>
      <w:r w:rsidRPr="006209B5">
        <w:rPr>
          <w:u w:val="single"/>
        </w:rPr>
        <w:t>Footnote:</w:t>
      </w:r>
      <w:r w:rsidRPr="006209B5">
        <w:t xml:space="preserve"> </w:t>
      </w:r>
      <w:r>
        <w:rPr>
          <w:b/>
        </w:rPr>
        <w:t>Headers</w:t>
      </w:r>
      <w:r>
        <w:t>: Vessel name.</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sidR="004E4784">
        <w:rPr>
          <w:b/>
        </w:rPr>
        <w:t xml:space="preserve"># </w:t>
      </w:r>
      <w:proofErr w:type="gramStart"/>
      <w:r w:rsidR="004E4784">
        <w:rPr>
          <w:b/>
        </w:rPr>
        <w:t>days</w:t>
      </w:r>
      <w:proofErr w:type="gramEnd"/>
      <w:r w:rsidR="004E4784">
        <w:rPr>
          <w:b/>
        </w:rPr>
        <w:t xml:space="preserve"> of data</w:t>
      </w:r>
      <w:r w:rsidRPr="006209B5">
        <w:rPr>
          <w:b/>
        </w:rPr>
        <w:t>’</w:t>
      </w:r>
      <w:r>
        <w:t>: N</w:t>
      </w:r>
      <w:r w:rsidRPr="006209B5">
        <w:t xml:space="preserve">umber of days with data for </w:t>
      </w:r>
      <w:r>
        <w:t xml:space="preserve">each </w:t>
      </w:r>
      <w:r w:rsidR="0088642C">
        <w:t>cruise</w:t>
      </w:r>
      <w:r w:rsidRPr="006209B5">
        <w:t>.</w:t>
      </w:r>
      <w:r>
        <w:br/>
      </w:r>
      <w:ins w:id="41" w:author="Xavier Hoenner" w:date="2016-06-03T09:37:00Z">
        <w:r w:rsidR="003020C0" w:rsidRPr="00311831">
          <w:rPr>
            <w:b/>
          </w:rPr>
          <w:t>Ships of Opportunity</w:t>
        </w:r>
        <w:r w:rsidR="003020C0">
          <w:t xml:space="preserve">: </w:t>
        </w:r>
        <w:r w:rsidR="003020C0">
          <w:fldChar w:fldCharType="begin"/>
        </w:r>
        <w:r w:rsidR="003020C0">
          <w:instrText xml:space="preserve"> HYPERLINK "http://imos.org.au/shipsofopportunity.html" </w:instrText>
        </w:r>
        <w:r w:rsidR="003020C0">
          <w:fldChar w:fldCharType="separate"/>
        </w:r>
        <w:r w:rsidR="003020C0">
          <w:rPr>
            <w:rStyle w:val="Hyperlink"/>
          </w:rPr>
          <w:t>http://imos.org.au/shipsofopportunity.html</w:t>
        </w:r>
        <w:r w:rsidR="003020C0">
          <w:fldChar w:fldCharType="end"/>
        </w:r>
        <w:r w:rsidR="003020C0">
          <w:t>.</w:t>
        </w:r>
        <w:r w:rsidR="003020C0">
          <w:t xml:space="preserve"> </w:t>
        </w:r>
        <w:r w:rsidR="003020C0">
          <w:br/>
        </w:r>
        <w:r w:rsidR="003020C0">
          <w:rPr>
            <w:b/>
          </w:rPr>
          <w:t>CO</w:t>
        </w:r>
        <w:r w:rsidR="003020C0" w:rsidRPr="00C90A08">
          <w:rPr>
            <w:b/>
            <w:vertAlign w:val="subscript"/>
          </w:rPr>
          <w:t>2</w:t>
        </w:r>
        <w:r w:rsidR="003020C0" w:rsidRPr="00D05CFF">
          <w:t xml:space="preserve">: </w:t>
        </w:r>
        <w:r w:rsidR="003020C0">
          <w:t>CO</w:t>
        </w:r>
        <w:r w:rsidR="003020C0" w:rsidRPr="00C90A08">
          <w:rPr>
            <w:vertAlign w:val="subscript"/>
          </w:rPr>
          <w:t>2</w:t>
        </w:r>
        <w:r w:rsidR="003020C0">
          <w:t xml:space="preserve"> sub-facility.</w:t>
        </w:r>
      </w:ins>
    </w:p>
    <w:p w14:paraId="79D2EFE1" w14:textId="4513FA52" w:rsidR="00FA01ED" w:rsidRPr="006209B5" w:rsidRDefault="00FA01ED" w:rsidP="00FA01ED">
      <w:pPr>
        <w:ind w:left="993" w:hanging="993"/>
      </w:pPr>
      <w:del w:id="42" w:author="Xavier Hoenner" w:date="2016-06-03T09:37:00Z">
        <w:r w:rsidRPr="00D05CFF" w:rsidDel="003020C0">
          <w:rPr>
            <w:b/>
          </w:rPr>
          <w:delText>SOOP</w:delText>
        </w:r>
        <w:r w:rsidDel="003020C0">
          <w:delText>: Ships of Opportunity (</w:delText>
        </w:r>
        <w:r w:rsidR="003020C0" w:rsidDel="003020C0">
          <w:fldChar w:fldCharType="begin"/>
        </w:r>
        <w:r w:rsidR="003020C0" w:rsidDel="003020C0">
          <w:delInstrText xml:space="preserve"> HYPERLINK "http://imos.org.au/soop.html" </w:delInstrText>
        </w:r>
        <w:r w:rsidR="003020C0" w:rsidDel="003020C0">
          <w:fldChar w:fldCharType="separate"/>
        </w:r>
        <w:r w:rsidDel="003020C0">
          <w:rPr>
            <w:rStyle w:val="Hyperlink"/>
          </w:rPr>
          <w:delText>http://imos.org.au/soop.html</w:delText>
        </w:r>
        <w:r w:rsidR="003020C0" w:rsidDel="003020C0">
          <w:rPr>
            <w:rStyle w:val="Hyperlink"/>
          </w:rPr>
          <w:fldChar w:fldCharType="end"/>
        </w:r>
        <w:r w:rsidDel="003020C0">
          <w:delText>).</w:delText>
        </w:r>
        <w:r w:rsidDel="003020C0">
          <w:br/>
        </w:r>
        <w:r w:rsidR="005F0B53" w:rsidDel="003020C0">
          <w:rPr>
            <w:b/>
          </w:rPr>
          <w:delText>CO</w:delText>
        </w:r>
        <w:r w:rsidR="005F0B53" w:rsidRPr="00C90A08" w:rsidDel="003020C0">
          <w:rPr>
            <w:b/>
            <w:vertAlign w:val="subscript"/>
          </w:rPr>
          <w:delText>2</w:delText>
        </w:r>
        <w:r w:rsidR="005F0B53" w:rsidRPr="00D05CFF" w:rsidDel="003020C0">
          <w:delText xml:space="preserve">: </w:delText>
        </w:r>
        <w:r w:rsidR="005F0B53" w:rsidDel="003020C0">
          <w:delText>CO</w:delText>
        </w:r>
        <w:r w:rsidR="005F0B53" w:rsidRPr="00C90A08" w:rsidDel="003020C0">
          <w:rPr>
            <w:vertAlign w:val="subscript"/>
          </w:rPr>
          <w:delText>2</w:delText>
        </w:r>
        <w:r w:rsidR="005F0B53" w:rsidDel="003020C0">
          <w:delText xml:space="preserve"> sub-facility (</w:delText>
        </w:r>
        <w:r w:rsidR="003020C0" w:rsidDel="003020C0">
          <w:fldChar w:fldCharType="begin"/>
        </w:r>
        <w:r w:rsidR="003020C0" w:rsidDel="003020C0">
          <w:delInstrText xml:space="preserve"> HYPERLINK "http://imos.org.au/emii_soop-co2.html" </w:delInstrText>
        </w:r>
        <w:r w:rsidR="003020C0" w:rsidDel="003020C0">
          <w:fldChar w:fldCharType="separate"/>
        </w:r>
        <w:r w:rsidR="007635DB" w:rsidRPr="002A2293" w:rsidDel="003020C0">
          <w:rPr>
            <w:rStyle w:val="Hyperlink"/>
          </w:rPr>
          <w:delText>http://imos.org.au/emii_soop-co2.html</w:delText>
        </w:r>
        <w:r w:rsidR="003020C0" w:rsidDel="003020C0">
          <w:rPr>
            <w:rStyle w:val="Hyperlink"/>
          </w:rPr>
          <w:fldChar w:fldCharType="end"/>
        </w:r>
        <w:r w:rsidR="005F0B53" w:rsidDel="003020C0">
          <w:delText>)</w:delText>
        </w:r>
        <w:r w:rsidR="004147CE" w:rsidDel="003020C0">
          <w:delText>.</w:delText>
        </w:r>
        <w:r w:rsidDel="003020C0">
          <w:br/>
        </w:r>
      </w:del>
    </w:p>
    <w:p w14:paraId="2C498433" w14:textId="77777777" w:rsidR="00FA01ED" w:rsidRPr="006209B5" w:rsidRDefault="00FA01ED" w:rsidP="00FA01ED">
      <w:pPr>
        <w:pStyle w:val="Heading3"/>
      </w:pPr>
      <w:r w:rsidRPr="006209B5">
        <w:t>Template</w:t>
      </w:r>
    </w:p>
    <w:tbl>
      <w:tblPr>
        <w:tblStyle w:val="TableGrid"/>
        <w:tblW w:w="0" w:type="auto"/>
        <w:tblInd w:w="-459" w:type="dxa"/>
        <w:tblLook w:val="04A0" w:firstRow="1" w:lastRow="0" w:firstColumn="1" w:lastColumn="0" w:noHBand="0" w:noVBand="1"/>
      </w:tblPr>
      <w:tblGrid>
        <w:gridCol w:w="1329"/>
        <w:gridCol w:w="1213"/>
        <w:gridCol w:w="1588"/>
        <w:gridCol w:w="977"/>
        <w:gridCol w:w="1102"/>
        <w:gridCol w:w="978"/>
        <w:gridCol w:w="914"/>
        <w:gridCol w:w="1600"/>
      </w:tblGrid>
      <w:tr w:rsidR="000E0259" w:rsidRPr="006209B5" w14:paraId="109AECDD" w14:textId="77777777" w:rsidTr="001C15EC">
        <w:tc>
          <w:tcPr>
            <w:tcW w:w="0" w:type="auto"/>
            <w:vAlign w:val="center"/>
          </w:tcPr>
          <w:p w14:paraId="2CF629C8" w14:textId="77777777" w:rsidR="000E0259" w:rsidRPr="006209B5" w:rsidRDefault="000E0259" w:rsidP="001C15EC">
            <w:pPr>
              <w:jc w:val="center"/>
              <w:rPr>
                <w:b/>
              </w:rPr>
            </w:pPr>
            <w:proofErr w:type="spellStart"/>
            <w:proofErr w:type="gramStart"/>
            <w:r>
              <w:rPr>
                <w:b/>
              </w:rPr>
              <w:t>deployment</w:t>
            </w:r>
            <w:proofErr w:type="gramEnd"/>
            <w:r>
              <w:rPr>
                <w:b/>
              </w:rPr>
              <w:t>_id</w:t>
            </w:r>
            <w:proofErr w:type="spellEnd"/>
          </w:p>
        </w:tc>
        <w:tc>
          <w:tcPr>
            <w:tcW w:w="0" w:type="auto"/>
            <w:vAlign w:val="center"/>
          </w:tcPr>
          <w:p w14:paraId="7AADA43C" w14:textId="77777777" w:rsidR="000E0259" w:rsidRDefault="000E0259" w:rsidP="001C15EC">
            <w:pPr>
              <w:jc w:val="center"/>
              <w:rPr>
                <w:b/>
              </w:rPr>
            </w:pPr>
            <w:proofErr w:type="spellStart"/>
            <w:proofErr w:type="gramStart"/>
            <w:r>
              <w:rPr>
                <w:b/>
              </w:rPr>
              <w:t>no</w:t>
            </w:r>
            <w:proofErr w:type="gramEnd"/>
            <w:r>
              <w:rPr>
                <w:b/>
              </w:rPr>
              <w:t>_data_files</w:t>
            </w:r>
            <w:proofErr w:type="spellEnd"/>
          </w:p>
        </w:tc>
        <w:tc>
          <w:tcPr>
            <w:tcW w:w="0" w:type="auto"/>
            <w:vAlign w:val="center"/>
          </w:tcPr>
          <w:p w14:paraId="7282960B" w14:textId="77777777" w:rsidR="000E0259" w:rsidRDefault="000E0259" w:rsidP="001C15EC">
            <w:pPr>
              <w:jc w:val="center"/>
              <w:rPr>
                <w:b/>
              </w:rPr>
            </w:pPr>
            <w:proofErr w:type="spellStart"/>
            <w:proofErr w:type="gramStart"/>
            <w:r>
              <w:rPr>
                <w:b/>
              </w:rPr>
              <w:t>no</w:t>
            </w:r>
            <w:proofErr w:type="gramEnd"/>
            <w:r>
              <w:rPr>
                <w:b/>
              </w:rPr>
              <w:t>_measurements</w:t>
            </w:r>
            <w:proofErr w:type="spellEnd"/>
          </w:p>
        </w:tc>
        <w:tc>
          <w:tcPr>
            <w:tcW w:w="0" w:type="auto"/>
            <w:vAlign w:val="center"/>
          </w:tcPr>
          <w:p w14:paraId="16C314C4" w14:textId="77777777" w:rsidR="000E0259" w:rsidRDefault="000E0259" w:rsidP="001C15EC">
            <w:pPr>
              <w:jc w:val="center"/>
              <w:rPr>
                <w:b/>
              </w:rPr>
            </w:pPr>
            <w:proofErr w:type="spellStart"/>
            <w:proofErr w:type="gramStart"/>
            <w:r>
              <w:rPr>
                <w:b/>
              </w:rPr>
              <w:t>lat</w:t>
            </w:r>
            <w:proofErr w:type="gramEnd"/>
            <w:r>
              <w:rPr>
                <w:b/>
              </w:rPr>
              <w:t>_range</w:t>
            </w:r>
            <w:proofErr w:type="spellEnd"/>
          </w:p>
        </w:tc>
        <w:tc>
          <w:tcPr>
            <w:tcW w:w="0" w:type="auto"/>
            <w:vAlign w:val="center"/>
          </w:tcPr>
          <w:p w14:paraId="550064EA" w14:textId="77777777" w:rsidR="000E0259" w:rsidRDefault="000E0259" w:rsidP="001C15EC">
            <w:pPr>
              <w:jc w:val="center"/>
              <w:rPr>
                <w:b/>
              </w:rPr>
            </w:pPr>
            <w:proofErr w:type="spellStart"/>
            <w:proofErr w:type="gramStart"/>
            <w:r>
              <w:rPr>
                <w:b/>
              </w:rPr>
              <w:t>lon</w:t>
            </w:r>
            <w:proofErr w:type="gramEnd"/>
            <w:r>
              <w:rPr>
                <w:b/>
              </w:rPr>
              <w:t>_range</w:t>
            </w:r>
            <w:proofErr w:type="spellEnd"/>
          </w:p>
        </w:tc>
        <w:tc>
          <w:tcPr>
            <w:tcW w:w="0" w:type="auto"/>
            <w:vAlign w:val="center"/>
          </w:tcPr>
          <w:p w14:paraId="0B2C4A50" w14:textId="77777777" w:rsidR="000E0259" w:rsidRPr="006209B5" w:rsidRDefault="000E0259" w:rsidP="001C15EC">
            <w:pPr>
              <w:jc w:val="center"/>
              <w:rPr>
                <w:b/>
              </w:rPr>
            </w:pPr>
            <w:proofErr w:type="spellStart"/>
            <w:proofErr w:type="gramStart"/>
            <w:r>
              <w:rPr>
                <w:b/>
              </w:rPr>
              <w:t>start</w:t>
            </w:r>
            <w:proofErr w:type="gramEnd"/>
            <w:r>
              <w:rPr>
                <w:b/>
              </w:rPr>
              <w:t>_date</w:t>
            </w:r>
            <w:proofErr w:type="spellEnd"/>
          </w:p>
        </w:tc>
        <w:tc>
          <w:tcPr>
            <w:tcW w:w="0" w:type="auto"/>
            <w:vAlign w:val="center"/>
          </w:tcPr>
          <w:p w14:paraId="3D2BA8B8" w14:textId="77777777" w:rsidR="000E0259" w:rsidRPr="006209B5" w:rsidRDefault="000E0259" w:rsidP="001C15EC">
            <w:pPr>
              <w:jc w:val="center"/>
              <w:rPr>
                <w:b/>
              </w:rPr>
            </w:pPr>
            <w:proofErr w:type="spellStart"/>
            <w:proofErr w:type="gramStart"/>
            <w:r>
              <w:rPr>
                <w:b/>
              </w:rPr>
              <w:t>end</w:t>
            </w:r>
            <w:proofErr w:type="gramEnd"/>
            <w:r>
              <w:rPr>
                <w:b/>
              </w:rPr>
              <w:t>_date</w:t>
            </w:r>
            <w:proofErr w:type="spellEnd"/>
          </w:p>
        </w:tc>
        <w:tc>
          <w:tcPr>
            <w:tcW w:w="0" w:type="auto"/>
            <w:vAlign w:val="center"/>
          </w:tcPr>
          <w:p w14:paraId="4EF46386" w14:textId="77777777" w:rsidR="000E0259" w:rsidRDefault="000E0259" w:rsidP="001C15EC">
            <w:pPr>
              <w:jc w:val="center"/>
              <w:rPr>
                <w:b/>
              </w:rPr>
            </w:pPr>
            <w:proofErr w:type="spellStart"/>
            <w:proofErr w:type="gramStart"/>
            <w:r>
              <w:rPr>
                <w:b/>
              </w:rPr>
              <w:t>coverage</w:t>
            </w:r>
            <w:proofErr w:type="gramEnd"/>
            <w:r>
              <w:rPr>
                <w:b/>
              </w:rPr>
              <w:t>_duration</w:t>
            </w:r>
            <w:proofErr w:type="spellEnd"/>
          </w:p>
        </w:tc>
      </w:tr>
      <w:tr w:rsidR="000E0259" w:rsidRPr="006209B5" w14:paraId="07EBEEF9" w14:textId="77777777" w:rsidTr="001C15EC">
        <w:tc>
          <w:tcPr>
            <w:tcW w:w="0" w:type="auto"/>
            <w:vAlign w:val="center"/>
          </w:tcPr>
          <w:p w14:paraId="227DA451" w14:textId="77777777" w:rsidR="000E0259" w:rsidRPr="006209B5" w:rsidRDefault="000E0259" w:rsidP="001C15EC">
            <w:pPr>
              <w:jc w:val="center"/>
            </w:pPr>
            <w:r>
              <w:t>Deployment ID</w:t>
            </w:r>
          </w:p>
        </w:tc>
        <w:tc>
          <w:tcPr>
            <w:tcW w:w="0" w:type="auto"/>
            <w:vAlign w:val="center"/>
          </w:tcPr>
          <w:p w14:paraId="49157C96" w14:textId="77777777" w:rsidR="000E0259" w:rsidRDefault="000E0259" w:rsidP="001C15EC">
            <w:pPr>
              <w:jc w:val="center"/>
            </w:pPr>
            <w:r>
              <w:t xml:space="preserve"># </w:t>
            </w:r>
            <w:proofErr w:type="gramStart"/>
            <w:r>
              <w:t>data</w:t>
            </w:r>
            <w:proofErr w:type="gramEnd"/>
            <w:r>
              <w:t xml:space="preserve"> files</w:t>
            </w:r>
          </w:p>
        </w:tc>
        <w:tc>
          <w:tcPr>
            <w:tcW w:w="0" w:type="auto"/>
            <w:vAlign w:val="center"/>
          </w:tcPr>
          <w:p w14:paraId="58595311" w14:textId="77777777" w:rsidR="000E0259" w:rsidRDefault="000E0259" w:rsidP="001C15EC">
            <w:pPr>
              <w:jc w:val="center"/>
            </w:pPr>
            <w:r>
              <w:t xml:space="preserve"># </w:t>
            </w:r>
            <w:proofErr w:type="gramStart"/>
            <w:r>
              <w:t>measurements</w:t>
            </w:r>
            <w:proofErr w:type="gramEnd"/>
          </w:p>
        </w:tc>
        <w:tc>
          <w:tcPr>
            <w:tcW w:w="0" w:type="auto"/>
            <w:vAlign w:val="center"/>
          </w:tcPr>
          <w:p w14:paraId="75D4A570" w14:textId="77777777" w:rsidR="000E0259" w:rsidRDefault="000E0259" w:rsidP="001C15EC">
            <w:pPr>
              <w:jc w:val="center"/>
            </w:pPr>
            <w:r>
              <w:t>Latitudinal range</w:t>
            </w:r>
          </w:p>
        </w:tc>
        <w:tc>
          <w:tcPr>
            <w:tcW w:w="0" w:type="auto"/>
            <w:vAlign w:val="center"/>
          </w:tcPr>
          <w:p w14:paraId="79DBB9F6" w14:textId="77777777" w:rsidR="000E0259" w:rsidRDefault="000E0259" w:rsidP="001C15EC">
            <w:pPr>
              <w:jc w:val="center"/>
            </w:pPr>
            <w:r>
              <w:t>Longitudinal range</w:t>
            </w:r>
          </w:p>
        </w:tc>
        <w:tc>
          <w:tcPr>
            <w:tcW w:w="0" w:type="auto"/>
            <w:vAlign w:val="center"/>
          </w:tcPr>
          <w:p w14:paraId="7D7A115E" w14:textId="77777777" w:rsidR="000E0259" w:rsidRPr="006209B5" w:rsidRDefault="000E0259" w:rsidP="001C15EC">
            <w:pPr>
              <w:jc w:val="center"/>
            </w:pPr>
            <w:r>
              <w:t>Start</w:t>
            </w:r>
          </w:p>
        </w:tc>
        <w:tc>
          <w:tcPr>
            <w:tcW w:w="0" w:type="auto"/>
            <w:vAlign w:val="center"/>
          </w:tcPr>
          <w:p w14:paraId="4EF93EDB" w14:textId="77777777" w:rsidR="000E0259" w:rsidRPr="006209B5" w:rsidRDefault="000E0259" w:rsidP="001C15EC">
            <w:pPr>
              <w:jc w:val="center"/>
            </w:pPr>
            <w:r>
              <w:t>End</w:t>
            </w:r>
          </w:p>
        </w:tc>
        <w:tc>
          <w:tcPr>
            <w:tcW w:w="0" w:type="auto"/>
            <w:vAlign w:val="center"/>
          </w:tcPr>
          <w:p w14:paraId="4AED2D34" w14:textId="79112C01" w:rsidR="000E0259" w:rsidRPr="006209B5" w:rsidRDefault="004E4784" w:rsidP="001C15EC">
            <w:pPr>
              <w:jc w:val="center"/>
            </w:pPr>
            <w:r>
              <w:t xml:space="preserve"># </w:t>
            </w:r>
            <w:proofErr w:type="gramStart"/>
            <w:r>
              <w:t>days</w:t>
            </w:r>
            <w:proofErr w:type="gramEnd"/>
            <w:r>
              <w:t xml:space="preserve"> of data</w:t>
            </w:r>
          </w:p>
        </w:tc>
      </w:tr>
      <w:tr w:rsidR="000E0259" w:rsidRPr="006209B5" w14:paraId="61C7573C" w14:textId="77777777" w:rsidTr="001C15EC">
        <w:tc>
          <w:tcPr>
            <w:tcW w:w="0" w:type="auto"/>
            <w:gridSpan w:val="8"/>
            <w:shd w:val="clear" w:color="auto" w:fill="595959" w:themeFill="text1" w:themeFillTint="A6"/>
            <w:vAlign w:val="center"/>
          </w:tcPr>
          <w:p w14:paraId="013B7A16" w14:textId="77777777" w:rsidR="000E0259" w:rsidRPr="006209B5" w:rsidRDefault="000E0259" w:rsidP="001C15EC">
            <w:pPr>
              <w:jc w:val="center"/>
            </w:pPr>
            <w:r>
              <w:t>Headers = ‘</w:t>
            </w:r>
            <w:proofErr w:type="spellStart"/>
            <w:r>
              <w:t>vessel_name</w:t>
            </w:r>
            <w:proofErr w:type="spellEnd"/>
            <w:r>
              <w:t>’</w:t>
            </w:r>
          </w:p>
        </w:tc>
      </w:tr>
      <w:tr w:rsidR="000E0259" w:rsidRPr="006209B5" w14:paraId="3C73361D" w14:textId="77777777" w:rsidTr="001C15EC">
        <w:tc>
          <w:tcPr>
            <w:tcW w:w="0" w:type="auto"/>
            <w:shd w:val="clear" w:color="auto" w:fill="FFFFFF" w:themeFill="background1"/>
            <w:vAlign w:val="center"/>
          </w:tcPr>
          <w:p w14:paraId="376A904F" w14:textId="77777777" w:rsidR="000E0259" w:rsidRPr="006209B5" w:rsidRDefault="000E0259" w:rsidP="001C15EC">
            <w:pPr>
              <w:jc w:val="center"/>
            </w:pPr>
          </w:p>
        </w:tc>
        <w:tc>
          <w:tcPr>
            <w:tcW w:w="0" w:type="auto"/>
            <w:shd w:val="clear" w:color="auto" w:fill="FFFFFF" w:themeFill="background1"/>
            <w:vAlign w:val="center"/>
          </w:tcPr>
          <w:p w14:paraId="0E2F0124" w14:textId="77777777" w:rsidR="000E0259" w:rsidRPr="006209B5" w:rsidRDefault="000E0259" w:rsidP="001C15EC">
            <w:pPr>
              <w:jc w:val="center"/>
            </w:pPr>
          </w:p>
        </w:tc>
        <w:tc>
          <w:tcPr>
            <w:tcW w:w="0" w:type="auto"/>
            <w:shd w:val="clear" w:color="auto" w:fill="FFFFFF" w:themeFill="background1"/>
          </w:tcPr>
          <w:p w14:paraId="3C4B7EC5" w14:textId="77777777" w:rsidR="000E0259" w:rsidRPr="006209B5" w:rsidRDefault="000E0259" w:rsidP="001C15EC">
            <w:pPr>
              <w:jc w:val="center"/>
            </w:pPr>
          </w:p>
        </w:tc>
        <w:tc>
          <w:tcPr>
            <w:tcW w:w="0" w:type="auto"/>
            <w:shd w:val="clear" w:color="auto" w:fill="FFFFFF" w:themeFill="background1"/>
            <w:vAlign w:val="center"/>
          </w:tcPr>
          <w:p w14:paraId="374B2A5A" w14:textId="77777777" w:rsidR="000E0259" w:rsidRPr="006209B5" w:rsidRDefault="000E0259" w:rsidP="001C15EC">
            <w:pPr>
              <w:jc w:val="center"/>
            </w:pPr>
          </w:p>
        </w:tc>
        <w:tc>
          <w:tcPr>
            <w:tcW w:w="0" w:type="auto"/>
            <w:shd w:val="clear" w:color="auto" w:fill="FFFFFF" w:themeFill="background1"/>
            <w:vAlign w:val="center"/>
          </w:tcPr>
          <w:p w14:paraId="59A48FEB" w14:textId="77777777" w:rsidR="000E0259" w:rsidRPr="006209B5" w:rsidRDefault="000E0259" w:rsidP="001C15EC">
            <w:pPr>
              <w:jc w:val="center"/>
            </w:pPr>
          </w:p>
        </w:tc>
        <w:tc>
          <w:tcPr>
            <w:tcW w:w="0" w:type="auto"/>
            <w:shd w:val="clear" w:color="auto" w:fill="FFFFFF" w:themeFill="background1"/>
            <w:vAlign w:val="center"/>
          </w:tcPr>
          <w:p w14:paraId="19320051" w14:textId="77777777" w:rsidR="000E0259" w:rsidRPr="006209B5" w:rsidRDefault="000E0259" w:rsidP="001C15EC">
            <w:pPr>
              <w:jc w:val="center"/>
            </w:pPr>
          </w:p>
        </w:tc>
        <w:tc>
          <w:tcPr>
            <w:tcW w:w="0" w:type="auto"/>
            <w:shd w:val="clear" w:color="auto" w:fill="FFFFFF" w:themeFill="background1"/>
            <w:vAlign w:val="center"/>
          </w:tcPr>
          <w:p w14:paraId="2E42E404" w14:textId="77777777" w:rsidR="000E0259" w:rsidRPr="006209B5" w:rsidRDefault="000E0259" w:rsidP="001C15EC">
            <w:pPr>
              <w:jc w:val="center"/>
            </w:pPr>
          </w:p>
        </w:tc>
        <w:tc>
          <w:tcPr>
            <w:tcW w:w="0" w:type="auto"/>
            <w:shd w:val="clear" w:color="auto" w:fill="FFFFFF" w:themeFill="background1"/>
            <w:vAlign w:val="center"/>
          </w:tcPr>
          <w:p w14:paraId="573236F5" w14:textId="77777777" w:rsidR="000E0259" w:rsidRPr="006209B5" w:rsidRDefault="000E0259" w:rsidP="001C15EC">
            <w:pPr>
              <w:jc w:val="center"/>
            </w:pPr>
          </w:p>
        </w:tc>
      </w:tr>
    </w:tbl>
    <w:p w14:paraId="308A6647" w14:textId="77777777" w:rsidR="000E0259" w:rsidRDefault="000E0259" w:rsidP="00FA01ED"/>
    <w:p w14:paraId="231614E0" w14:textId="77777777" w:rsidR="001D52D2" w:rsidRPr="006209B5" w:rsidRDefault="001D52D2" w:rsidP="001D52D2">
      <w:pPr>
        <w:pStyle w:val="Heading2"/>
      </w:pPr>
      <w:r>
        <w:lastRenderedPageBreak/>
        <w:t>2.4</w:t>
      </w:r>
      <w:r w:rsidRPr="006209B5">
        <w:t xml:space="preserve"> Data report – all </w:t>
      </w:r>
      <w:r>
        <w:t xml:space="preserve">SOOP – CPR </w:t>
      </w:r>
      <w:r w:rsidRPr="006209B5">
        <w:t>data available on the portal</w:t>
      </w:r>
    </w:p>
    <w:p w14:paraId="212BA9F9" w14:textId="72EC1344" w:rsidR="001D52D2" w:rsidRDefault="001D52D2" w:rsidP="001D52D2">
      <w:pPr>
        <w:pStyle w:val="Heading3"/>
      </w:pPr>
      <w:r w:rsidRPr="00645D78">
        <w:rPr>
          <w:b w:val="0"/>
        </w:rPr>
        <w:t>Filename:</w:t>
      </w:r>
      <w:r w:rsidRPr="00645D78">
        <w:rPr>
          <w:u w:val="none"/>
        </w:rPr>
        <w:t xml:space="preserve"> ‘</w:t>
      </w:r>
      <w:proofErr w:type="spellStart"/>
      <w:r w:rsidRPr="00645D78">
        <w:rPr>
          <w:u w:val="none"/>
        </w:rPr>
        <w:t>A_</w:t>
      </w:r>
      <w:del w:id="43" w:author="Xavier Hoenner" w:date="2016-06-03T09:31:00Z">
        <w:r w:rsidRPr="00645D78" w:rsidDel="00014883">
          <w:rPr>
            <w:u w:val="none"/>
          </w:rPr>
          <w:delText>SOOP_</w:delText>
        </w:r>
      </w:del>
      <w:ins w:id="44" w:author="Xavier Hoenner" w:date="2016-06-03T09:31:00Z">
        <w:r w:rsidR="00014883">
          <w:rPr>
            <w:u w:val="none"/>
          </w:rPr>
          <w:t>ShipsOfOpportunity_</w:t>
        </w:r>
      </w:ins>
      <w:r>
        <w:rPr>
          <w:u w:val="none"/>
        </w:rPr>
        <w:t>CPR</w:t>
      </w:r>
      <w:r w:rsidRPr="00645D78">
        <w:rPr>
          <w:u w:val="none"/>
        </w:rPr>
        <w:t>_allData_dataOnPortal</w:t>
      </w:r>
      <w:proofErr w:type="spellEnd"/>
      <w:r w:rsidRPr="00645D78">
        <w:rPr>
          <w:u w:val="none"/>
        </w:rPr>
        <w:t>’</w:t>
      </w:r>
    </w:p>
    <w:p w14:paraId="23246BB5" w14:textId="77777777" w:rsidR="001D52D2" w:rsidRDefault="001D52D2" w:rsidP="001D52D2">
      <w:pPr>
        <w:pStyle w:val="Heading3"/>
      </w:pPr>
      <w:r w:rsidRPr="006209B5">
        <w:br/>
      </w:r>
      <w:r w:rsidRPr="00645D78">
        <w:rPr>
          <w:b w:val="0"/>
        </w:rPr>
        <w:t>Description:</w:t>
      </w:r>
      <w:r w:rsidRPr="00645D78">
        <w:rPr>
          <w:u w:val="none"/>
        </w:rPr>
        <w:t xml:space="preserve"> ‘All data available on the portal’</w:t>
      </w:r>
    </w:p>
    <w:p w14:paraId="4744C5B6" w14:textId="77777777" w:rsidR="001D52D2" w:rsidRPr="006D0770" w:rsidRDefault="001D52D2" w:rsidP="001D52D2">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432"/>
      </w:tblGrid>
      <w:tr w:rsidR="001D52D2" w:rsidRPr="006209B5" w14:paraId="69E54378" w14:textId="77777777" w:rsidTr="00415286">
        <w:tc>
          <w:tcPr>
            <w:tcW w:w="1271" w:type="dxa"/>
          </w:tcPr>
          <w:p w14:paraId="3461B17B" w14:textId="77777777" w:rsidR="001D52D2" w:rsidRPr="006209B5" w:rsidRDefault="001D52D2" w:rsidP="00415286">
            <w:pPr>
              <w:rPr>
                <w:b/>
                <w:szCs w:val="24"/>
              </w:rPr>
            </w:pPr>
            <w:r w:rsidRPr="006209B5">
              <w:rPr>
                <w:b/>
                <w:szCs w:val="24"/>
              </w:rPr>
              <w:t>Server</w:t>
            </w:r>
          </w:p>
        </w:tc>
        <w:tc>
          <w:tcPr>
            <w:tcW w:w="2526" w:type="dxa"/>
          </w:tcPr>
          <w:p w14:paraId="22E297C6" w14:textId="0D529ABE" w:rsidR="001D52D2" w:rsidRPr="006209B5" w:rsidRDefault="00E17200" w:rsidP="00415286">
            <w:pPr>
              <w:rPr>
                <w:szCs w:val="24"/>
              </w:rPr>
            </w:pPr>
            <w:proofErr w:type="gramStart"/>
            <w:r>
              <w:rPr>
                <w:szCs w:val="24"/>
              </w:rPr>
              <w:t>dbprod</w:t>
            </w:r>
            <w:r w:rsidR="001D52D2" w:rsidRPr="006209B5">
              <w:rPr>
                <w:szCs w:val="24"/>
              </w:rPr>
              <w:t>.emii.org.au</w:t>
            </w:r>
            <w:proofErr w:type="gramEnd"/>
          </w:p>
        </w:tc>
      </w:tr>
      <w:tr w:rsidR="001D52D2" w:rsidRPr="006209B5" w14:paraId="1012882B" w14:textId="77777777" w:rsidTr="00415286">
        <w:tc>
          <w:tcPr>
            <w:tcW w:w="1271" w:type="dxa"/>
          </w:tcPr>
          <w:p w14:paraId="1B5A49CF" w14:textId="77777777" w:rsidR="001D52D2" w:rsidRPr="006209B5" w:rsidRDefault="001D52D2" w:rsidP="00415286">
            <w:pPr>
              <w:rPr>
                <w:b/>
                <w:szCs w:val="24"/>
              </w:rPr>
            </w:pPr>
            <w:r w:rsidRPr="006209B5">
              <w:rPr>
                <w:b/>
                <w:szCs w:val="24"/>
              </w:rPr>
              <w:t>Database</w:t>
            </w:r>
          </w:p>
        </w:tc>
        <w:tc>
          <w:tcPr>
            <w:tcW w:w="2526" w:type="dxa"/>
          </w:tcPr>
          <w:p w14:paraId="71CE3D4C" w14:textId="35071CA1" w:rsidR="001D52D2" w:rsidRPr="006209B5" w:rsidRDefault="00E17200" w:rsidP="00415286">
            <w:pPr>
              <w:rPr>
                <w:szCs w:val="24"/>
              </w:rPr>
            </w:pPr>
            <w:proofErr w:type="gramStart"/>
            <w:r>
              <w:rPr>
                <w:szCs w:val="24"/>
              </w:rPr>
              <w:t>harvest</w:t>
            </w:r>
            <w:proofErr w:type="gramEnd"/>
          </w:p>
        </w:tc>
      </w:tr>
      <w:tr w:rsidR="001D52D2" w:rsidRPr="006209B5" w14:paraId="15C778FC" w14:textId="77777777" w:rsidTr="00415286">
        <w:tc>
          <w:tcPr>
            <w:tcW w:w="1271" w:type="dxa"/>
          </w:tcPr>
          <w:p w14:paraId="31FEA154" w14:textId="77777777" w:rsidR="001D52D2" w:rsidRPr="006209B5" w:rsidRDefault="001D52D2" w:rsidP="00415286">
            <w:pPr>
              <w:rPr>
                <w:b/>
                <w:szCs w:val="24"/>
              </w:rPr>
            </w:pPr>
            <w:r w:rsidRPr="006209B5">
              <w:rPr>
                <w:b/>
                <w:szCs w:val="24"/>
              </w:rPr>
              <w:t>Schema</w:t>
            </w:r>
          </w:p>
        </w:tc>
        <w:tc>
          <w:tcPr>
            <w:tcW w:w="2526" w:type="dxa"/>
          </w:tcPr>
          <w:p w14:paraId="107FE6D7" w14:textId="6CE20967" w:rsidR="001D52D2" w:rsidRPr="006209B5" w:rsidRDefault="00E17200" w:rsidP="00415286">
            <w:pPr>
              <w:rPr>
                <w:szCs w:val="24"/>
              </w:rPr>
            </w:pPr>
            <w:proofErr w:type="gramStart"/>
            <w:r>
              <w:rPr>
                <w:szCs w:val="24"/>
              </w:rPr>
              <w:t>reporting</w:t>
            </w:r>
            <w:proofErr w:type="gramEnd"/>
          </w:p>
        </w:tc>
      </w:tr>
      <w:tr w:rsidR="001D52D2" w:rsidRPr="006209B5" w14:paraId="317B81E4" w14:textId="77777777" w:rsidTr="00415286">
        <w:tc>
          <w:tcPr>
            <w:tcW w:w="1271" w:type="dxa"/>
          </w:tcPr>
          <w:p w14:paraId="20791BD6" w14:textId="77777777" w:rsidR="001D52D2" w:rsidRPr="006209B5" w:rsidRDefault="001D52D2" w:rsidP="00415286">
            <w:pPr>
              <w:rPr>
                <w:b/>
                <w:szCs w:val="24"/>
              </w:rPr>
            </w:pPr>
            <w:r w:rsidRPr="006209B5">
              <w:rPr>
                <w:b/>
                <w:szCs w:val="24"/>
              </w:rPr>
              <w:t>View</w:t>
            </w:r>
          </w:p>
        </w:tc>
        <w:tc>
          <w:tcPr>
            <w:tcW w:w="2526" w:type="dxa"/>
          </w:tcPr>
          <w:p w14:paraId="612DB4BC" w14:textId="77777777" w:rsidR="001D52D2" w:rsidRPr="006209B5" w:rsidRDefault="001D52D2" w:rsidP="001D52D2">
            <w:pPr>
              <w:rPr>
                <w:szCs w:val="24"/>
              </w:rPr>
            </w:pPr>
            <w:proofErr w:type="spellStart"/>
            <w:proofErr w:type="gramStart"/>
            <w:r w:rsidRPr="006209B5">
              <w:rPr>
                <w:szCs w:val="24"/>
              </w:rPr>
              <w:t>soop</w:t>
            </w:r>
            <w:proofErr w:type="gramEnd"/>
            <w:r w:rsidRPr="006209B5">
              <w:rPr>
                <w:szCs w:val="24"/>
              </w:rPr>
              <w:t>_</w:t>
            </w:r>
            <w:r>
              <w:rPr>
                <w:szCs w:val="24"/>
              </w:rPr>
              <w:t>cpr_all_deployments</w:t>
            </w:r>
            <w:r w:rsidRPr="006209B5">
              <w:rPr>
                <w:szCs w:val="24"/>
              </w:rPr>
              <w:t>_view</w:t>
            </w:r>
            <w:proofErr w:type="spellEnd"/>
          </w:p>
        </w:tc>
      </w:tr>
    </w:tbl>
    <w:p w14:paraId="6A32C963" w14:textId="77777777" w:rsidR="001D52D2" w:rsidRPr="006209B5" w:rsidRDefault="001D52D2" w:rsidP="001D52D2"/>
    <w:p w14:paraId="3964D8B2" w14:textId="77777777" w:rsidR="001D52D2" w:rsidRDefault="001D52D2" w:rsidP="001D52D2">
      <w:r w:rsidRPr="006209B5">
        <w:rPr>
          <w:u w:val="single"/>
        </w:rPr>
        <w:t xml:space="preserve">Filters: </w:t>
      </w:r>
      <w:r>
        <w:t>None, all filters have already been applied.</w:t>
      </w:r>
    </w:p>
    <w:p w14:paraId="6CD9F68F" w14:textId="51674AD4" w:rsidR="001D52D2" w:rsidRDefault="001D52D2" w:rsidP="001D52D2">
      <w:r w:rsidRPr="006209B5">
        <w:rPr>
          <w:u w:val="single"/>
        </w:rPr>
        <w:t>Data sorting options:</w:t>
      </w:r>
      <w:r w:rsidRPr="006209B5">
        <w:t xml:space="preserve"> </w:t>
      </w:r>
      <w:r>
        <w:t>None, d</w:t>
      </w:r>
      <w:r w:rsidRPr="006209B5">
        <w:t xml:space="preserve">ata </w:t>
      </w:r>
      <w:r>
        <w:t>are already sorted</w:t>
      </w:r>
      <w:r w:rsidRPr="006209B5">
        <w:t>.</w:t>
      </w:r>
    </w:p>
    <w:p w14:paraId="00D4BA3F" w14:textId="02AE820F" w:rsidR="001D52D2" w:rsidRDefault="001D52D2" w:rsidP="001D52D2">
      <w:pPr>
        <w:ind w:left="1843" w:hanging="1843"/>
      </w:pPr>
      <w:r>
        <w:rPr>
          <w:u w:val="single"/>
        </w:rPr>
        <w:t>Data grouping options:</w:t>
      </w:r>
      <w:r>
        <w:t xml:space="preserve"> Group by ‘</w:t>
      </w:r>
      <w:proofErr w:type="spellStart"/>
      <w:r w:rsidR="00BC62B1">
        <w:t>subfacility</w:t>
      </w:r>
      <w:proofErr w:type="spellEnd"/>
      <w:r>
        <w:t>’, sub-group by ‘</w:t>
      </w:r>
      <w:proofErr w:type="spellStart"/>
      <w:r w:rsidR="00BC62B1">
        <w:t>vessel_</w:t>
      </w:r>
      <w:r>
        <w:t>route</w:t>
      </w:r>
      <w:proofErr w:type="spellEnd"/>
      <w:r>
        <w:t>’.</w:t>
      </w:r>
    </w:p>
    <w:p w14:paraId="7BF9C4BF" w14:textId="78BFA2B6" w:rsidR="001D52D2" w:rsidRDefault="001D52D2" w:rsidP="001D52D2">
      <w:pPr>
        <w:ind w:left="993" w:hanging="993"/>
      </w:pPr>
      <w:r w:rsidRPr="006209B5">
        <w:rPr>
          <w:u w:val="single"/>
        </w:rPr>
        <w:t>Footnote:</w:t>
      </w:r>
      <w:r w:rsidRPr="006209B5">
        <w:t xml:space="preserve"> </w:t>
      </w:r>
      <w:r>
        <w:rPr>
          <w:b/>
        </w:rPr>
        <w:t>Headers</w:t>
      </w:r>
      <w:r>
        <w:t xml:space="preserve">: </w:t>
      </w:r>
      <w:r w:rsidR="00894681">
        <w:t>Sub-facility and type of data</w:t>
      </w:r>
      <w:r>
        <w:t>.</w:t>
      </w:r>
      <w:r>
        <w:br/>
      </w:r>
      <w:proofErr w:type="gramStart"/>
      <w:r w:rsidRPr="00C874A2">
        <w:rPr>
          <w:b/>
        </w:rPr>
        <w:t>Sub-headers</w:t>
      </w:r>
      <w:r>
        <w:t xml:space="preserve">: </w:t>
      </w:r>
      <w:r w:rsidR="00BC62B1">
        <w:t xml:space="preserve">Vessel name | </w:t>
      </w:r>
      <w:r>
        <w:t>Route.</w:t>
      </w:r>
      <w:proofErr w:type="gramEnd"/>
      <w:r>
        <w:t xml:space="preserve"> </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sidR="004E4784">
        <w:rPr>
          <w:b/>
        </w:rPr>
        <w:t xml:space="preserve"># </w:t>
      </w:r>
      <w:proofErr w:type="gramStart"/>
      <w:r w:rsidR="004E4784">
        <w:rPr>
          <w:b/>
        </w:rPr>
        <w:t>days</w:t>
      </w:r>
      <w:proofErr w:type="gramEnd"/>
      <w:r w:rsidR="004E4784">
        <w:rPr>
          <w:b/>
        </w:rPr>
        <w:t xml:space="preserve"> of data</w:t>
      </w:r>
      <w:r w:rsidRPr="006209B5">
        <w:rPr>
          <w:b/>
        </w:rPr>
        <w:t>’</w:t>
      </w:r>
      <w:r>
        <w:t>: N</w:t>
      </w:r>
      <w:r w:rsidRPr="006209B5">
        <w:t xml:space="preserve">umber of days with data for </w:t>
      </w:r>
      <w:r>
        <w:t xml:space="preserve">each </w:t>
      </w:r>
      <w:r w:rsidR="0088642C">
        <w:t>cruise</w:t>
      </w:r>
      <w:r w:rsidRPr="006209B5">
        <w:t>.</w:t>
      </w:r>
      <w:r>
        <w:br/>
      </w:r>
      <w:ins w:id="45" w:author="Xavier Hoenner" w:date="2016-06-03T09:37:00Z">
        <w:r w:rsidR="003020C0" w:rsidRPr="00311831">
          <w:rPr>
            <w:b/>
          </w:rPr>
          <w:t>Ships of Opportunity</w:t>
        </w:r>
        <w:r w:rsidR="003020C0">
          <w:t xml:space="preserve">: </w:t>
        </w:r>
        <w:r w:rsidR="003020C0">
          <w:fldChar w:fldCharType="begin"/>
        </w:r>
        <w:r w:rsidR="003020C0">
          <w:instrText xml:space="preserve"> HYPERLINK "http://imos.org.au/shipsofopportunity.html" </w:instrText>
        </w:r>
        <w:r w:rsidR="003020C0">
          <w:fldChar w:fldCharType="separate"/>
        </w:r>
        <w:r w:rsidR="003020C0">
          <w:rPr>
            <w:rStyle w:val="Hyperlink"/>
          </w:rPr>
          <w:t>http://imos.org.au/shipsofopportunity.html</w:t>
        </w:r>
        <w:r w:rsidR="003020C0">
          <w:fldChar w:fldCharType="end"/>
        </w:r>
        <w:r w:rsidR="003020C0">
          <w:t>.</w:t>
        </w:r>
        <w:r w:rsidR="003020C0">
          <w:br/>
        </w:r>
        <w:r w:rsidR="003020C0">
          <w:rPr>
            <w:b/>
          </w:rPr>
          <w:t>CPR</w:t>
        </w:r>
        <w:r w:rsidR="003020C0" w:rsidRPr="00D05CFF">
          <w:t xml:space="preserve">: </w:t>
        </w:r>
        <w:r w:rsidR="003020C0">
          <w:t>Continuous Plankton Recorder (AUS – Australia, SO – Southern Ocean) sub-facility (</w:t>
        </w:r>
        <w:r w:rsidR="003020C0">
          <w:fldChar w:fldCharType="begin"/>
        </w:r>
        <w:r w:rsidR="003020C0">
          <w:instrText xml:space="preserve"> HYPERLINK "http://imos.org.au/auscontinuousplanktonrecorder.html" </w:instrText>
        </w:r>
        <w:r w:rsidR="003020C0">
          <w:fldChar w:fldCharType="separate"/>
        </w:r>
        <w:r w:rsidR="003020C0" w:rsidRPr="003020C0">
          <w:rPr>
            <w:rStyle w:val="Hyperlink"/>
          </w:rPr>
          <w:t>http://imos.org.au/auscontinuousplanktonrecorder.html</w:t>
        </w:r>
        <w:r w:rsidR="003020C0">
          <w:fldChar w:fldCharType="end"/>
        </w:r>
        <w:r w:rsidR="003020C0">
          <w:t>).</w:t>
        </w:r>
        <w:r w:rsidR="003020C0">
          <w:br/>
        </w:r>
      </w:ins>
      <w:del w:id="46" w:author="Xavier Hoenner" w:date="2016-06-03T09:37:00Z">
        <w:r w:rsidRPr="00D05CFF" w:rsidDel="003020C0">
          <w:rPr>
            <w:b/>
          </w:rPr>
          <w:delText>SOOP</w:delText>
        </w:r>
        <w:r w:rsidDel="003020C0">
          <w:delText>: Ships of Opportunity (</w:delText>
        </w:r>
        <w:r w:rsidR="003020C0" w:rsidDel="003020C0">
          <w:fldChar w:fldCharType="begin"/>
        </w:r>
        <w:r w:rsidR="003020C0" w:rsidDel="003020C0">
          <w:delInstrText xml:space="preserve"> HYPERLINK "http://imos.org.au/soop.html" </w:delInstrText>
        </w:r>
        <w:r w:rsidR="003020C0" w:rsidDel="003020C0">
          <w:fldChar w:fldCharType="separate"/>
        </w:r>
        <w:r w:rsidDel="003020C0">
          <w:rPr>
            <w:rStyle w:val="Hyperlink"/>
          </w:rPr>
          <w:delText>http://imos.org.au/soop.html</w:delText>
        </w:r>
        <w:r w:rsidR="003020C0" w:rsidDel="003020C0">
          <w:rPr>
            <w:rStyle w:val="Hyperlink"/>
          </w:rPr>
          <w:fldChar w:fldCharType="end"/>
        </w:r>
        <w:r w:rsidDel="003020C0">
          <w:delText>).</w:delText>
        </w:r>
        <w:r w:rsidDel="003020C0">
          <w:br/>
        </w:r>
        <w:r w:rsidDel="003020C0">
          <w:rPr>
            <w:b/>
          </w:rPr>
          <w:delText>CPR</w:delText>
        </w:r>
        <w:r w:rsidRPr="00D05CFF" w:rsidDel="003020C0">
          <w:delText xml:space="preserve">: </w:delText>
        </w:r>
        <w:r w:rsidDel="003020C0">
          <w:delText>Continuous Plankton Recorder (AUS – Australia, SO – Southern Ocean) sub-facility</w:delText>
        </w:r>
        <w:r w:rsidR="004147CE" w:rsidDel="003020C0">
          <w:delText>.</w:delText>
        </w:r>
        <w:r w:rsidDel="003020C0">
          <w:br/>
        </w:r>
      </w:del>
      <w:r w:rsidRPr="001D52D2">
        <w:rPr>
          <w:b/>
        </w:rPr>
        <w:t>PCI</w:t>
      </w:r>
      <w:r w:rsidR="005B0DC0">
        <w:t>: Phytoplankton Colour Index.</w:t>
      </w:r>
    </w:p>
    <w:p w14:paraId="49B98F57" w14:textId="77777777" w:rsidR="005B0DC0" w:rsidRPr="006209B5" w:rsidRDefault="005B0DC0" w:rsidP="00DE2CAC"/>
    <w:p w14:paraId="37FDC6A1" w14:textId="77777777" w:rsidR="001D52D2" w:rsidRPr="006209B5" w:rsidRDefault="001D52D2" w:rsidP="001D52D2">
      <w:pPr>
        <w:pStyle w:val="Heading3"/>
      </w:pPr>
      <w:r w:rsidRPr="006209B5">
        <w:t>Template</w:t>
      </w:r>
    </w:p>
    <w:tbl>
      <w:tblPr>
        <w:tblStyle w:val="TableGrid"/>
        <w:tblW w:w="0" w:type="auto"/>
        <w:tblInd w:w="-459" w:type="dxa"/>
        <w:tblLook w:val="04A0" w:firstRow="1" w:lastRow="0" w:firstColumn="1" w:lastColumn="0" w:noHBand="0" w:noVBand="1"/>
      </w:tblPr>
      <w:tblGrid>
        <w:gridCol w:w="1127"/>
        <w:gridCol w:w="1176"/>
        <w:gridCol w:w="1354"/>
        <w:gridCol w:w="1293"/>
        <w:gridCol w:w="838"/>
        <w:gridCol w:w="940"/>
        <w:gridCol w:w="839"/>
        <w:gridCol w:w="787"/>
        <w:gridCol w:w="1347"/>
      </w:tblGrid>
      <w:tr w:rsidR="003978F6" w:rsidRPr="006209B5" w14:paraId="3C3B5575" w14:textId="77777777" w:rsidTr="001D52D2">
        <w:tc>
          <w:tcPr>
            <w:tcW w:w="0" w:type="auto"/>
            <w:vAlign w:val="center"/>
          </w:tcPr>
          <w:p w14:paraId="1DB9DB71" w14:textId="77777777" w:rsidR="003978F6" w:rsidRPr="006209B5" w:rsidRDefault="003978F6" w:rsidP="00415286">
            <w:pPr>
              <w:jc w:val="center"/>
              <w:rPr>
                <w:b/>
              </w:rPr>
            </w:pPr>
            <w:proofErr w:type="spellStart"/>
            <w:proofErr w:type="gramStart"/>
            <w:r>
              <w:rPr>
                <w:b/>
              </w:rPr>
              <w:t>deployment</w:t>
            </w:r>
            <w:proofErr w:type="gramEnd"/>
            <w:r>
              <w:rPr>
                <w:b/>
              </w:rPr>
              <w:t>_id</w:t>
            </w:r>
            <w:proofErr w:type="spellEnd"/>
          </w:p>
        </w:tc>
        <w:tc>
          <w:tcPr>
            <w:tcW w:w="0" w:type="auto"/>
            <w:vAlign w:val="center"/>
          </w:tcPr>
          <w:p w14:paraId="7E24466E" w14:textId="77777777" w:rsidR="003978F6" w:rsidRDefault="003978F6" w:rsidP="001D52D2">
            <w:pPr>
              <w:jc w:val="center"/>
              <w:rPr>
                <w:b/>
              </w:rPr>
            </w:pPr>
            <w:proofErr w:type="spellStart"/>
            <w:proofErr w:type="gramStart"/>
            <w:r>
              <w:rPr>
                <w:b/>
              </w:rPr>
              <w:t>no</w:t>
            </w:r>
            <w:proofErr w:type="gramEnd"/>
            <w:r>
              <w:rPr>
                <w:b/>
              </w:rPr>
              <w:t>_pci_samples</w:t>
            </w:r>
            <w:proofErr w:type="spellEnd"/>
          </w:p>
        </w:tc>
        <w:tc>
          <w:tcPr>
            <w:tcW w:w="0" w:type="auto"/>
            <w:vAlign w:val="center"/>
          </w:tcPr>
          <w:p w14:paraId="50AED5A2" w14:textId="77777777" w:rsidR="003978F6" w:rsidRDefault="003978F6" w:rsidP="001D52D2">
            <w:pPr>
              <w:jc w:val="center"/>
              <w:rPr>
                <w:b/>
              </w:rPr>
            </w:pPr>
            <w:proofErr w:type="spellStart"/>
            <w:proofErr w:type="gramStart"/>
            <w:r>
              <w:rPr>
                <w:b/>
              </w:rPr>
              <w:t>no</w:t>
            </w:r>
            <w:proofErr w:type="gramEnd"/>
            <w:r>
              <w:rPr>
                <w:b/>
              </w:rPr>
              <w:t>_phyto_samples</w:t>
            </w:r>
            <w:proofErr w:type="spellEnd"/>
          </w:p>
        </w:tc>
        <w:tc>
          <w:tcPr>
            <w:tcW w:w="0" w:type="auto"/>
          </w:tcPr>
          <w:p w14:paraId="5E468270" w14:textId="77777777" w:rsidR="003978F6" w:rsidRDefault="003978F6" w:rsidP="00415286">
            <w:pPr>
              <w:jc w:val="center"/>
              <w:rPr>
                <w:b/>
              </w:rPr>
            </w:pPr>
            <w:proofErr w:type="spellStart"/>
            <w:proofErr w:type="gramStart"/>
            <w:r>
              <w:rPr>
                <w:b/>
              </w:rPr>
              <w:t>no</w:t>
            </w:r>
            <w:proofErr w:type="gramEnd"/>
            <w:r>
              <w:rPr>
                <w:b/>
              </w:rPr>
              <w:t>_zoop_samples</w:t>
            </w:r>
            <w:proofErr w:type="spellEnd"/>
          </w:p>
        </w:tc>
        <w:tc>
          <w:tcPr>
            <w:tcW w:w="0" w:type="auto"/>
            <w:vAlign w:val="center"/>
          </w:tcPr>
          <w:p w14:paraId="5206F3AE" w14:textId="77777777" w:rsidR="003978F6" w:rsidRDefault="003978F6" w:rsidP="00415286">
            <w:pPr>
              <w:jc w:val="center"/>
              <w:rPr>
                <w:b/>
              </w:rPr>
            </w:pPr>
            <w:proofErr w:type="spellStart"/>
            <w:proofErr w:type="gramStart"/>
            <w:r>
              <w:rPr>
                <w:b/>
              </w:rPr>
              <w:t>lat</w:t>
            </w:r>
            <w:proofErr w:type="gramEnd"/>
            <w:r>
              <w:rPr>
                <w:b/>
              </w:rPr>
              <w:t>_range</w:t>
            </w:r>
            <w:proofErr w:type="spellEnd"/>
          </w:p>
        </w:tc>
        <w:tc>
          <w:tcPr>
            <w:tcW w:w="0" w:type="auto"/>
            <w:vAlign w:val="center"/>
          </w:tcPr>
          <w:p w14:paraId="6FBF30C0" w14:textId="77777777" w:rsidR="003978F6" w:rsidRDefault="003978F6" w:rsidP="00415286">
            <w:pPr>
              <w:jc w:val="center"/>
              <w:rPr>
                <w:b/>
              </w:rPr>
            </w:pPr>
            <w:proofErr w:type="spellStart"/>
            <w:proofErr w:type="gramStart"/>
            <w:r>
              <w:rPr>
                <w:b/>
              </w:rPr>
              <w:t>lon</w:t>
            </w:r>
            <w:proofErr w:type="gramEnd"/>
            <w:r>
              <w:rPr>
                <w:b/>
              </w:rPr>
              <w:t>_range</w:t>
            </w:r>
            <w:proofErr w:type="spellEnd"/>
          </w:p>
        </w:tc>
        <w:tc>
          <w:tcPr>
            <w:tcW w:w="0" w:type="auto"/>
            <w:vAlign w:val="center"/>
          </w:tcPr>
          <w:p w14:paraId="14BE2E16" w14:textId="77777777" w:rsidR="003978F6" w:rsidRPr="006209B5" w:rsidRDefault="003978F6" w:rsidP="00415286">
            <w:pPr>
              <w:jc w:val="center"/>
              <w:rPr>
                <w:b/>
              </w:rPr>
            </w:pPr>
            <w:proofErr w:type="spellStart"/>
            <w:proofErr w:type="gramStart"/>
            <w:r>
              <w:rPr>
                <w:b/>
              </w:rPr>
              <w:t>start</w:t>
            </w:r>
            <w:proofErr w:type="gramEnd"/>
            <w:r>
              <w:rPr>
                <w:b/>
              </w:rPr>
              <w:t>_date</w:t>
            </w:r>
            <w:proofErr w:type="spellEnd"/>
          </w:p>
        </w:tc>
        <w:tc>
          <w:tcPr>
            <w:tcW w:w="0" w:type="auto"/>
            <w:vAlign w:val="center"/>
          </w:tcPr>
          <w:p w14:paraId="5EFAD10A" w14:textId="77777777" w:rsidR="003978F6" w:rsidRPr="006209B5" w:rsidRDefault="003978F6" w:rsidP="00415286">
            <w:pPr>
              <w:jc w:val="center"/>
              <w:rPr>
                <w:b/>
              </w:rPr>
            </w:pPr>
            <w:proofErr w:type="spellStart"/>
            <w:proofErr w:type="gramStart"/>
            <w:r>
              <w:rPr>
                <w:b/>
              </w:rPr>
              <w:t>end</w:t>
            </w:r>
            <w:proofErr w:type="gramEnd"/>
            <w:r>
              <w:rPr>
                <w:b/>
              </w:rPr>
              <w:t>_date</w:t>
            </w:r>
            <w:proofErr w:type="spellEnd"/>
          </w:p>
        </w:tc>
        <w:tc>
          <w:tcPr>
            <w:tcW w:w="0" w:type="auto"/>
            <w:vAlign w:val="center"/>
          </w:tcPr>
          <w:p w14:paraId="57325EAC" w14:textId="77777777" w:rsidR="003978F6" w:rsidRDefault="003978F6" w:rsidP="00415286">
            <w:pPr>
              <w:jc w:val="center"/>
              <w:rPr>
                <w:b/>
              </w:rPr>
            </w:pPr>
            <w:proofErr w:type="spellStart"/>
            <w:proofErr w:type="gramStart"/>
            <w:r>
              <w:rPr>
                <w:b/>
              </w:rPr>
              <w:t>coverage</w:t>
            </w:r>
            <w:proofErr w:type="gramEnd"/>
            <w:r>
              <w:rPr>
                <w:b/>
              </w:rPr>
              <w:t>_duration</w:t>
            </w:r>
            <w:proofErr w:type="spellEnd"/>
          </w:p>
        </w:tc>
      </w:tr>
      <w:tr w:rsidR="003978F6" w:rsidRPr="006209B5" w14:paraId="54A0F254" w14:textId="77777777" w:rsidTr="001D52D2">
        <w:tc>
          <w:tcPr>
            <w:tcW w:w="0" w:type="auto"/>
            <w:vAlign w:val="center"/>
          </w:tcPr>
          <w:p w14:paraId="4B4A42BE" w14:textId="77777777" w:rsidR="003978F6" w:rsidRPr="006209B5" w:rsidRDefault="003978F6" w:rsidP="00415286">
            <w:pPr>
              <w:jc w:val="center"/>
            </w:pPr>
            <w:r>
              <w:t>Cruise ID</w:t>
            </w:r>
          </w:p>
        </w:tc>
        <w:tc>
          <w:tcPr>
            <w:tcW w:w="0" w:type="auto"/>
            <w:vAlign w:val="center"/>
          </w:tcPr>
          <w:p w14:paraId="7AEF59AC" w14:textId="77777777" w:rsidR="003978F6" w:rsidRDefault="003978F6" w:rsidP="001D52D2">
            <w:pPr>
              <w:jc w:val="center"/>
            </w:pPr>
            <w:r>
              <w:t># PCI samples</w:t>
            </w:r>
          </w:p>
        </w:tc>
        <w:tc>
          <w:tcPr>
            <w:tcW w:w="0" w:type="auto"/>
            <w:vAlign w:val="center"/>
          </w:tcPr>
          <w:p w14:paraId="4B5015D8" w14:textId="77777777" w:rsidR="003978F6" w:rsidRDefault="003978F6" w:rsidP="001D52D2">
            <w:pPr>
              <w:jc w:val="center"/>
            </w:pPr>
            <w:r>
              <w:t xml:space="preserve"># </w:t>
            </w:r>
            <w:proofErr w:type="gramStart"/>
            <w:r>
              <w:t>phytoplankton</w:t>
            </w:r>
            <w:proofErr w:type="gramEnd"/>
            <w:r>
              <w:t xml:space="preserve"> samples</w:t>
            </w:r>
          </w:p>
        </w:tc>
        <w:tc>
          <w:tcPr>
            <w:tcW w:w="0" w:type="auto"/>
          </w:tcPr>
          <w:p w14:paraId="5A62CAC5" w14:textId="77777777" w:rsidR="003978F6" w:rsidRDefault="003978F6" w:rsidP="00415286">
            <w:pPr>
              <w:jc w:val="center"/>
            </w:pPr>
            <w:r>
              <w:t xml:space="preserve"># </w:t>
            </w:r>
            <w:proofErr w:type="gramStart"/>
            <w:r>
              <w:t>zooplankton</w:t>
            </w:r>
            <w:proofErr w:type="gramEnd"/>
            <w:r>
              <w:t xml:space="preserve"> samples</w:t>
            </w:r>
          </w:p>
        </w:tc>
        <w:tc>
          <w:tcPr>
            <w:tcW w:w="0" w:type="auto"/>
            <w:vAlign w:val="center"/>
          </w:tcPr>
          <w:p w14:paraId="1B09D676" w14:textId="77777777" w:rsidR="003978F6" w:rsidRDefault="003978F6" w:rsidP="00415286">
            <w:pPr>
              <w:jc w:val="center"/>
            </w:pPr>
            <w:r>
              <w:t>Latitudinal range</w:t>
            </w:r>
          </w:p>
        </w:tc>
        <w:tc>
          <w:tcPr>
            <w:tcW w:w="0" w:type="auto"/>
            <w:vAlign w:val="center"/>
          </w:tcPr>
          <w:p w14:paraId="6375401C" w14:textId="77777777" w:rsidR="003978F6" w:rsidRDefault="003978F6" w:rsidP="00415286">
            <w:pPr>
              <w:jc w:val="center"/>
            </w:pPr>
            <w:r>
              <w:t>Longitudinal range</w:t>
            </w:r>
          </w:p>
        </w:tc>
        <w:tc>
          <w:tcPr>
            <w:tcW w:w="0" w:type="auto"/>
            <w:vAlign w:val="center"/>
          </w:tcPr>
          <w:p w14:paraId="24296ACF" w14:textId="77777777" w:rsidR="003978F6" w:rsidRPr="006209B5" w:rsidRDefault="003978F6" w:rsidP="00415286">
            <w:pPr>
              <w:jc w:val="center"/>
            </w:pPr>
            <w:r>
              <w:t>Start</w:t>
            </w:r>
          </w:p>
        </w:tc>
        <w:tc>
          <w:tcPr>
            <w:tcW w:w="0" w:type="auto"/>
            <w:vAlign w:val="center"/>
          </w:tcPr>
          <w:p w14:paraId="63F34B9B" w14:textId="77777777" w:rsidR="003978F6" w:rsidRPr="006209B5" w:rsidRDefault="003978F6" w:rsidP="00415286">
            <w:pPr>
              <w:jc w:val="center"/>
            </w:pPr>
            <w:r>
              <w:t>End</w:t>
            </w:r>
          </w:p>
        </w:tc>
        <w:tc>
          <w:tcPr>
            <w:tcW w:w="0" w:type="auto"/>
            <w:vAlign w:val="center"/>
          </w:tcPr>
          <w:p w14:paraId="07A8734C" w14:textId="6D688EFC" w:rsidR="003978F6" w:rsidRPr="006209B5" w:rsidRDefault="004E4784" w:rsidP="00415286">
            <w:pPr>
              <w:jc w:val="center"/>
            </w:pPr>
            <w:r>
              <w:t xml:space="preserve"># </w:t>
            </w:r>
            <w:proofErr w:type="gramStart"/>
            <w:r>
              <w:t>days</w:t>
            </w:r>
            <w:proofErr w:type="gramEnd"/>
            <w:r>
              <w:t xml:space="preserve"> of data</w:t>
            </w:r>
          </w:p>
        </w:tc>
      </w:tr>
      <w:tr w:rsidR="003978F6" w:rsidRPr="006209B5" w14:paraId="0E12E21E" w14:textId="77777777" w:rsidTr="00DE2CAC">
        <w:tc>
          <w:tcPr>
            <w:tcW w:w="0" w:type="auto"/>
            <w:gridSpan w:val="9"/>
            <w:shd w:val="clear" w:color="auto" w:fill="595959" w:themeFill="text1" w:themeFillTint="A6"/>
            <w:vAlign w:val="center"/>
          </w:tcPr>
          <w:p w14:paraId="643E4CB3" w14:textId="0BC202E6" w:rsidR="003978F6" w:rsidRPr="006209B5" w:rsidRDefault="003978F6" w:rsidP="00BC62B1">
            <w:pPr>
              <w:jc w:val="center"/>
            </w:pPr>
            <w:r>
              <w:t>Headers = ‘</w:t>
            </w:r>
            <w:proofErr w:type="spellStart"/>
            <w:r w:rsidR="00BC62B1">
              <w:t>subfacility</w:t>
            </w:r>
            <w:proofErr w:type="spellEnd"/>
            <w:r>
              <w:t>’</w:t>
            </w:r>
          </w:p>
        </w:tc>
      </w:tr>
      <w:tr w:rsidR="003978F6" w:rsidRPr="006209B5" w14:paraId="23AB21C8" w14:textId="77777777" w:rsidTr="00DE2CAC">
        <w:tc>
          <w:tcPr>
            <w:tcW w:w="0" w:type="auto"/>
            <w:gridSpan w:val="9"/>
            <w:shd w:val="clear" w:color="auto" w:fill="BFBFBF" w:themeFill="background1" w:themeFillShade="BF"/>
            <w:vAlign w:val="center"/>
          </w:tcPr>
          <w:p w14:paraId="41959CBF" w14:textId="2CF5F9F0" w:rsidR="003978F6" w:rsidRPr="006209B5" w:rsidRDefault="003978F6" w:rsidP="00DE2CAC">
            <w:r>
              <w:t>Sub-headers = ‘</w:t>
            </w:r>
            <w:proofErr w:type="spellStart"/>
            <w:r w:rsidR="00BC62B1">
              <w:t>vessel_</w:t>
            </w:r>
            <w:r>
              <w:t>route</w:t>
            </w:r>
            <w:proofErr w:type="spellEnd"/>
            <w:r>
              <w:t>’</w:t>
            </w:r>
          </w:p>
        </w:tc>
      </w:tr>
      <w:tr w:rsidR="003978F6" w:rsidRPr="006209B5" w14:paraId="3C536B49" w14:textId="77777777" w:rsidTr="001D52D2">
        <w:tc>
          <w:tcPr>
            <w:tcW w:w="0" w:type="auto"/>
            <w:shd w:val="clear" w:color="auto" w:fill="FFFFFF" w:themeFill="background1"/>
            <w:vAlign w:val="center"/>
          </w:tcPr>
          <w:p w14:paraId="42714C44" w14:textId="77777777" w:rsidR="003978F6" w:rsidRPr="006209B5" w:rsidRDefault="003978F6" w:rsidP="00415286">
            <w:pPr>
              <w:jc w:val="center"/>
            </w:pPr>
          </w:p>
        </w:tc>
        <w:tc>
          <w:tcPr>
            <w:tcW w:w="0" w:type="auto"/>
            <w:shd w:val="clear" w:color="auto" w:fill="FFFFFF" w:themeFill="background1"/>
            <w:vAlign w:val="center"/>
          </w:tcPr>
          <w:p w14:paraId="0F87ABF1" w14:textId="77777777" w:rsidR="003978F6" w:rsidRPr="006209B5" w:rsidRDefault="003978F6" w:rsidP="00415286">
            <w:pPr>
              <w:jc w:val="center"/>
            </w:pPr>
          </w:p>
        </w:tc>
        <w:tc>
          <w:tcPr>
            <w:tcW w:w="0" w:type="auto"/>
            <w:shd w:val="clear" w:color="auto" w:fill="FFFFFF" w:themeFill="background1"/>
            <w:vAlign w:val="center"/>
          </w:tcPr>
          <w:p w14:paraId="62DBEADB" w14:textId="77777777" w:rsidR="003978F6" w:rsidRPr="006209B5" w:rsidRDefault="003978F6" w:rsidP="00415286">
            <w:pPr>
              <w:jc w:val="center"/>
            </w:pPr>
          </w:p>
        </w:tc>
        <w:tc>
          <w:tcPr>
            <w:tcW w:w="0" w:type="auto"/>
            <w:shd w:val="clear" w:color="auto" w:fill="FFFFFF" w:themeFill="background1"/>
          </w:tcPr>
          <w:p w14:paraId="29CDB724" w14:textId="77777777" w:rsidR="003978F6" w:rsidRPr="006209B5" w:rsidRDefault="003978F6" w:rsidP="00415286">
            <w:pPr>
              <w:jc w:val="center"/>
            </w:pPr>
          </w:p>
        </w:tc>
        <w:tc>
          <w:tcPr>
            <w:tcW w:w="0" w:type="auto"/>
            <w:shd w:val="clear" w:color="auto" w:fill="FFFFFF" w:themeFill="background1"/>
            <w:vAlign w:val="center"/>
          </w:tcPr>
          <w:p w14:paraId="53F7A2EA" w14:textId="77777777" w:rsidR="003978F6" w:rsidRPr="006209B5" w:rsidRDefault="003978F6" w:rsidP="00415286">
            <w:pPr>
              <w:jc w:val="center"/>
            </w:pPr>
          </w:p>
        </w:tc>
        <w:tc>
          <w:tcPr>
            <w:tcW w:w="0" w:type="auto"/>
            <w:shd w:val="clear" w:color="auto" w:fill="FFFFFF" w:themeFill="background1"/>
            <w:vAlign w:val="center"/>
          </w:tcPr>
          <w:p w14:paraId="5E31C5BF" w14:textId="77777777" w:rsidR="003978F6" w:rsidRPr="006209B5" w:rsidRDefault="003978F6" w:rsidP="00415286">
            <w:pPr>
              <w:jc w:val="center"/>
            </w:pPr>
          </w:p>
        </w:tc>
        <w:tc>
          <w:tcPr>
            <w:tcW w:w="0" w:type="auto"/>
            <w:shd w:val="clear" w:color="auto" w:fill="FFFFFF" w:themeFill="background1"/>
            <w:vAlign w:val="center"/>
          </w:tcPr>
          <w:p w14:paraId="367C08F4" w14:textId="77777777" w:rsidR="003978F6" w:rsidRPr="006209B5" w:rsidRDefault="003978F6" w:rsidP="00415286">
            <w:pPr>
              <w:jc w:val="center"/>
            </w:pPr>
          </w:p>
        </w:tc>
        <w:tc>
          <w:tcPr>
            <w:tcW w:w="0" w:type="auto"/>
            <w:shd w:val="clear" w:color="auto" w:fill="FFFFFF" w:themeFill="background1"/>
            <w:vAlign w:val="center"/>
          </w:tcPr>
          <w:p w14:paraId="4F7046F1" w14:textId="77777777" w:rsidR="003978F6" w:rsidRPr="006209B5" w:rsidRDefault="003978F6" w:rsidP="00415286">
            <w:pPr>
              <w:jc w:val="center"/>
            </w:pPr>
          </w:p>
        </w:tc>
        <w:tc>
          <w:tcPr>
            <w:tcW w:w="0" w:type="auto"/>
            <w:shd w:val="clear" w:color="auto" w:fill="FFFFFF" w:themeFill="background1"/>
            <w:vAlign w:val="center"/>
          </w:tcPr>
          <w:p w14:paraId="215E5E46" w14:textId="77777777" w:rsidR="003978F6" w:rsidRPr="006209B5" w:rsidRDefault="003978F6" w:rsidP="00415286">
            <w:pPr>
              <w:jc w:val="center"/>
            </w:pPr>
          </w:p>
        </w:tc>
      </w:tr>
    </w:tbl>
    <w:p w14:paraId="05794CAE" w14:textId="77777777" w:rsidR="001D52D2" w:rsidRDefault="001D52D2" w:rsidP="00FA01ED"/>
    <w:p w14:paraId="197F5008" w14:textId="77777777" w:rsidR="005215C8" w:rsidRPr="006209B5" w:rsidRDefault="005215C8" w:rsidP="005215C8">
      <w:pPr>
        <w:pStyle w:val="Heading2"/>
      </w:pPr>
      <w:r>
        <w:lastRenderedPageBreak/>
        <w:t>2.5</w:t>
      </w:r>
      <w:r w:rsidRPr="006209B5">
        <w:t xml:space="preserve"> Data report – all </w:t>
      </w:r>
      <w:r>
        <w:t xml:space="preserve">SOOP – SST </w:t>
      </w:r>
      <w:r w:rsidRPr="006209B5">
        <w:t>data available on the portal</w:t>
      </w:r>
    </w:p>
    <w:p w14:paraId="442E0BD0" w14:textId="65AC11C2" w:rsidR="005215C8" w:rsidRDefault="005215C8" w:rsidP="005215C8">
      <w:pPr>
        <w:pStyle w:val="Heading3"/>
      </w:pPr>
      <w:r w:rsidRPr="00645D78">
        <w:rPr>
          <w:b w:val="0"/>
        </w:rPr>
        <w:t>Filename:</w:t>
      </w:r>
      <w:r w:rsidRPr="00645D78">
        <w:rPr>
          <w:u w:val="none"/>
        </w:rPr>
        <w:t xml:space="preserve"> ‘</w:t>
      </w:r>
      <w:proofErr w:type="spellStart"/>
      <w:r w:rsidRPr="00645D78">
        <w:rPr>
          <w:u w:val="none"/>
        </w:rPr>
        <w:t>A_</w:t>
      </w:r>
      <w:del w:id="47" w:author="Xavier Hoenner" w:date="2016-06-03T09:31:00Z">
        <w:r w:rsidRPr="00645D78" w:rsidDel="00014883">
          <w:rPr>
            <w:u w:val="none"/>
          </w:rPr>
          <w:delText>SOOP_</w:delText>
        </w:r>
      </w:del>
      <w:ins w:id="48" w:author="Xavier Hoenner" w:date="2016-06-03T09:31:00Z">
        <w:r w:rsidR="00014883">
          <w:rPr>
            <w:u w:val="none"/>
          </w:rPr>
          <w:t>ShipsOfOpportunity_</w:t>
        </w:r>
      </w:ins>
      <w:r>
        <w:rPr>
          <w:u w:val="none"/>
        </w:rPr>
        <w:t>SST</w:t>
      </w:r>
      <w:r w:rsidRPr="00645D78">
        <w:rPr>
          <w:u w:val="none"/>
        </w:rPr>
        <w:t>_allData_dataOnPortal</w:t>
      </w:r>
      <w:proofErr w:type="spellEnd"/>
      <w:r w:rsidRPr="00645D78">
        <w:rPr>
          <w:u w:val="none"/>
        </w:rPr>
        <w:t>’</w:t>
      </w:r>
    </w:p>
    <w:p w14:paraId="3587FA4A" w14:textId="77777777" w:rsidR="005215C8" w:rsidRDefault="005215C8" w:rsidP="005215C8">
      <w:pPr>
        <w:pStyle w:val="Heading3"/>
      </w:pPr>
      <w:r w:rsidRPr="006209B5">
        <w:br/>
      </w:r>
      <w:r w:rsidRPr="00645D78">
        <w:rPr>
          <w:b w:val="0"/>
        </w:rPr>
        <w:t>Description:</w:t>
      </w:r>
      <w:r w:rsidRPr="00645D78">
        <w:rPr>
          <w:u w:val="none"/>
        </w:rPr>
        <w:t xml:space="preserve"> ‘All data available on the portal’</w:t>
      </w:r>
    </w:p>
    <w:p w14:paraId="3C99A68D" w14:textId="77777777" w:rsidR="005215C8" w:rsidRPr="006D0770" w:rsidRDefault="005215C8" w:rsidP="005215C8">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5215C8" w:rsidRPr="006209B5" w14:paraId="77B3C50C" w14:textId="77777777" w:rsidTr="005215C8">
        <w:tc>
          <w:tcPr>
            <w:tcW w:w="1271" w:type="dxa"/>
          </w:tcPr>
          <w:p w14:paraId="6D973581" w14:textId="77777777" w:rsidR="005215C8" w:rsidRPr="006209B5" w:rsidRDefault="005215C8" w:rsidP="005215C8">
            <w:pPr>
              <w:rPr>
                <w:b/>
                <w:szCs w:val="24"/>
              </w:rPr>
            </w:pPr>
            <w:r w:rsidRPr="006209B5">
              <w:rPr>
                <w:b/>
                <w:szCs w:val="24"/>
              </w:rPr>
              <w:t>Server</w:t>
            </w:r>
          </w:p>
        </w:tc>
        <w:tc>
          <w:tcPr>
            <w:tcW w:w="2526" w:type="dxa"/>
          </w:tcPr>
          <w:p w14:paraId="5CEC7E3D" w14:textId="5F425BC5" w:rsidR="005215C8" w:rsidRPr="006209B5" w:rsidRDefault="00E17200" w:rsidP="005215C8">
            <w:pPr>
              <w:rPr>
                <w:szCs w:val="24"/>
              </w:rPr>
            </w:pPr>
            <w:proofErr w:type="gramStart"/>
            <w:r>
              <w:rPr>
                <w:szCs w:val="24"/>
              </w:rPr>
              <w:t>dbprod</w:t>
            </w:r>
            <w:r w:rsidR="005215C8" w:rsidRPr="006209B5">
              <w:rPr>
                <w:szCs w:val="24"/>
              </w:rPr>
              <w:t>.emii.org.au</w:t>
            </w:r>
            <w:proofErr w:type="gramEnd"/>
          </w:p>
        </w:tc>
      </w:tr>
      <w:tr w:rsidR="005215C8" w:rsidRPr="006209B5" w14:paraId="57FC7270" w14:textId="77777777" w:rsidTr="005215C8">
        <w:tc>
          <w:tcPr>
            <w:tcW w:w="1271" w:type="dxa"/>
          </w:tcPr>
          <w:p w14:paraId="469B43DC" w14:textId="77777777" w:rsidR="005215C8" w:rsidRPr="006209B5" w:rsidRDefault="005215C8" w:rsidP="005215C8">
            <w:pPr>
              <w:rPr>
                <w:b/>
                <w:szCs w:val="24"/>
              </w:rPr>
            </w:pPr>
            <w:r w:rsidRPr="006209B5">
              <w:rPr>
                <w:b/>
                <w:szCs w:val="24"/>
              </w:rPr>
              <w:t>Database</w:t>
            </w:r>
          </w:p>
        </w:tc>
        <w:tc>
          <w:tcPr>
            <w:tcW w:w="2526" w:type="dxa"/>
          </w:tcPr>
          <w:p w14:paraId="4D873B58" w14:textId="0FC78915" w:rsidR="005215C8" w:rsidRPr="006209B5" w:rsidRDefault="00E17200" w:rsidP="005215C8">
            <w:pPr>
              <w:rPr>
                <w:szCs w:val="24"/>
              </w:rPr>
            </w:pPr>
            <w:proofErr w:type="gramStart"/>
            <w:r>
              <w:rPr>
                <w:szCs w:val="24"/>
              </w:rPr>
              <w:t>harvest</w:t>
            </w:r>
            <w:proofErr w:type="gramEnd"/>
          </w:p>
        </w:tc>
      </w:tr>
      <w:tr w:rsidR="005215C8" w:rsidRPr="006209B5" w14:paraId="7AC3AE68" w14:textId="77777777" w:rsidTr="005215C8">
        <w:tc>
          <w:tcPr>
            <w:tcW w:w="1271" w:type="dxa"/>
          </w:tcPr>
          <w:p w14:paraId="0ABF19DE" w14:textId="77777777" w:rsidR="005215C8" w:rsidRPr="006209B5" w:rsidRDefault="005215C8" w:rsidP="005215C8">
            <w:pPr>
              <w:rPr>
                <w:b/>
                <w:szCs w:val="24"/>
              </w:rPr>
            </w:pPr>
            <w:r w:rsidRPr="006209B5">
              <w:rPr>
                <w:b/>
                <w:szCs w:val="24"/>
              </w:rPr>
              <w:t>Schema</w:t>
            </w:r>
          </w:p>
        </w:tc>
        <w:tc>
          <w:tcPr>
            <w:tcW w:w="2526" w:type="dxa"/>
          </w:tcPr>
          <w:p w14:paraId="605011B1" w14:textId="74E2AF69" w:rsidR="005215C8" w:rsidRPr="006209B5" w:rsidRDefault="00E17200" w:rsidP="005215C8">
            <w:pPr>
              <w:rPr>
                <w:szCs w:val="24"/>
              </w:rPr>
            </w:pPr>
            <w:proofErr w:type="gramStart"/>
            <w:r>
              <w:rPr>
                <w:szCs w:val="24"/>
              </w:rPr>
              <w:t>reporting</w:t>
            </w:r>
            <w:proofErr w:type="gramEnd"/>
          </w:p>
        </w:tc>
      </w:tr>
      <w:tr w:rsidR="005215C8" w:rsidRPr="006209B5" w14:paraId="3F4FF713" w14:textId="77777777" w:rsidTr="005215C8">
        <w:tc>
          <w:tcPr>
            <w:tcW w:w="1271" w:type="dxa"/>
          </w:tcPr>
          <w:p w14:paraId="4006B654" w14:textId="77777777" w:rsidR="005215C8" w:rsidRPr="006209B5" w:rsidRDefault="005215C8" w:rsidP="005215C8">
            <w:pPr>
              <w:rPr>
                <w:b/>
                <w:szCs w:val="24"/>
              </w:rPr>
            </w:pPr>
            <w:r w:rsidRPr="006209B5">
              <w:rPr>
                <w:b/>
                <w:szCs w:val="24"/>
              </w:rPr>
              <w:t>View</w:t>
            </w:r>
          </w:p>
        </w:tc>
        <w:tc>
          <w:tcPr>
            <w:tcW w:w="2526" w:type="dxa"/>
          </w:tcPr>
          <w:p w14:paraId="5C8D99BE" w14:textId="4942F4F4" w:rsidR="005215C8" w:rsidRPr="006209B5" w:rsidRDefault="00B23E1C" w:rsidP="005215C8">
            <w:pPr>
              <w:rPr>
                <w:szCs w:val="24"/>
              </w:rPr>
            </w:pPr>
            <w:proofErr w:type="spellStart"/>
            <w:proofErr w:type="gramStart"/>
            <w:r>
              <w:rPr>
                <w:szCs w:val="24"/>
              </w:rPr>
              <w:t>soop</w:t>
            </w:r>
            <w:proofErr w:type="gramEnd"/>
            <w:r w:rsidR="005215C8">
              <w:rPr>
                <w:szCs w:val="24"/>
              </w:rPr>
              <w:t>_all_deployments</w:t>
            </w:r>
            <w:r w:rsidR="005215C8" w:rsidRPr="006209B5">
              <w:rPr>
                <w:szCs w:val="24"/>
              </w:rPr>
              <w:t>_view</w:t>
            </w:r>
            <w:proofErr w:type="spellEnd"/>
          </w:p>
        </w:tc>
      </w:tr>
    </w:tbl>
    <w:p w14:paraId="79C660B3" w14:textId="77777777" w:rsidR="005215C8" w:rsidRPr="006209B5" w:rsidRDefault="005215C8" w:rsidP="005215C8"/>
    <w:p w14:paraId="4A78BA33" w14:textId="74CBA414" w:rsidR="005215C8" w:rsidRDefault="005215C8" w:rsidP="005215C8">
      <w:r w:rsidRPr="006209B5">
        <w:rPr>
          <w:u w:val="single"/>
        </w:rPr>
        <w:t xml:space="preserve">Filters: </w:t>
      </w:r>
      <w:r w:rsidR="00B23E1C" w:rsidRPr="006209B5">
        <w:t xml:space="preserve">List all data </w:t>
      </w:r>
      <w:r w:rsidR="00F75C27" w:rsidRPr="002165E8">
        <w:t xml:space="preserve">WHERE </w:t>
      </w:r>
      <w:proofErr w:type="gramStart"/>
      <w:r w:rsidR="00F75C27" w:rsidRPr="002165E8">
        <w:t>substring(</w:t>
      </w:r>
      <w:proofErr w:type="spellStart"/>
      <w:proofErr w:type="gramEnd"/>
      <w:r w:rsidR="00F75C27" w:rsidRPr="002165E8">
        <w:t>subfacility</w:t>
      </w:r>
      <w:proofErr w:type="spellEnd"/>
      <w:r w:rsidR="00F75C27" w:rsidRPr="002165E8">
        <w:t>, '[a-</w:t>
      </w:r>
      <w:proofErr w:type="spellStart"/>
      <w:r w:rsidR="00F75C27" w:rsidRPr="002165E8">
        <w:t>zA</w:t>
      </w:r>
      <w:proofErr w:type="spellEnd"/>
      <w:r w:rsidR="00F75C27" w:rsidRPr="002165E8">
        <w:t>-Z]+') = '</w:t>
      </w:r>
      <w:r w:rsidR="00F75C27">
        <w:t>SST</w:t>
      </w:r>
      <w:r w:rsidR="00F75C27" w:rsidRPr="002165E8">
        <w:t>'</w:t>
      </w:r>
      <w:r>
        <w:t>.</w:t>
      </w:r>
    </w:p>
    <w:p w14:paraId="148C0415" w14:textId="5E121EBF" w:rsidR="005215C8" w:rsidRDefault="005215C8" w:rsidP="005215C8">
      <w:r w:rsidRPr="006209B5">
        <w:rPr>
          <w:u w:val="single"/>
        </w:rPr>
        <w:t>Data sorting options:</w:t>
      </w:r>
      <w:r w:rsidRPr="006209B5">
        <w:t xml:space="preserve"> </w:t>
      </w:r>
      <w:r>
        <w:t>None, d</w:t>
      </w:r>
      <w:r w:rsidRPr="006209B5">
        <w:t xml:space="preserve">ata </w:t>
      </w:r>
      <w:r>
        <w:t>are already sorted</w:t>
      </w:r>
      <w:r w:rsidRPr="006209B5">
        <w:t>.</w:t>
      </w:r>
    </w:p>
    <w:p w14:paraId="5A854D07" w14:textId="78327DA5" w:rsidR="005215C8" w:rsidRDefault="005215C8" w:rsidP="005215C8">
      <w:pPr>
        <w:ind w:left="1843" w:hanging="1843"/>
      </w:pPr>
      <w:r>
        <w:rPr>
          <w:u w:val="single"/>
        </w:rPr>
        <w:t>Data grouping options:</w:t>
      </w:r>
      <w:r>
        <w:t xml:space="preserve"> </w:t>
      </w:r>
      <w:r w:rsidR="00F75C27">
        <w:t xml:space="preserve">Group by </w:t>
      </w:r>
      <w:proofErr w:type="spellStart"/>
      <w:r w:rsidR="00F75C27">
        <w:t>subfacility</w:t>
      </w:r>
      <w:proofErr w:type="spellEnd"/>
      <w:r w:rsidR="00F75C27">
        <w:t xml:space="preserve">, sub-group by </w:t>
      </w:r>
      <w:proofErr w:type="spellStart"/>
      <w:r w:rsidR="00F75C27">
        <w:t>vessel_name</w:t>
      </w:r>
      <w:proofErr w:type="spellEnd"/>
      <w:r>
        <w:t>.</w:t>
      </w:r>
    </w:p>
    <w:p w14:paraId="150BDD1F" w14:textId="77777777" w:rsidR="003020C0" w:rsidRDefault="005215C8" w:rsidP="005215C8">
      <w:pPr>
        <w:ind w:left="993" w:hanging="993"/>
        <w:rPr>
          <w:ins w:id="49" w:author="Xavier Hoenner" w:date="2016-06-03T09:38:00Z"/>
        </w:rPr>
      </w:pPr>
      <w:r w:rsidRPr="006209B5">
        <w:rPr>
          <w:u w:val="single"/>
        </w:rPr>
        <w:t>Footnote:</w:t>
      </w:r>
      <w:r w:rsidRPr="006209B5">
        <w:t xml:space="preserve"> </w:t>
      </w:r>
      <w:r w:rsidR="00F75C27">
        <w:rPr>
          <w:b/>
        </w:rPr>
        <w:t>Headers</w:t>
      </w:r>
      <w:r w:rsidR="00F75C27">
        <w:t xml:space="preserve">: </w:t>
      </w:r>
      <w:r w:rsidR="00894681">
        <w:t>Sub-facility and type of data</w:t>
      </w:r>
      <w:r w:rsidR="00F75C27">
        <w:t>.</w:t>
      </w:r>
      <w:r w:rsidR="00F75C27">
        <w:br/>
      </w:r>
      <w:r w:rsidR="00F75C27">
        <w:rPr>
          <w:b/>
        </w:rPr>
        <w:t>Sub-headers</w:t>
      </w:r>
      <w:r w:rsidR="00D85C78">
        <w:t>: Vessel name</w:t>
      </w:r>
      <w:r w:rsidR="00F75C27">
        <w:t>.</w:t>
      </w:r>
      <w:r w:rsidR="00F75C27">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sidR="004E4784">
        <w:rPr>
          <w:b/>
        </w:rPr>
        <w:t xml:space="preserve"># </w:t>
      </w:r>
      <w:proofErr w:type="gramStart"/>
      <w:r w:rsidR="004E4784">
        <w:rPr>
          <w:b/>
        </w:rPr>
        <w:t>days</w:t>
      </w:r>
      <w:proofErr w:type="gramEnd"/>
      <w:r w:rsidR="004E4784">
        <w:rPr>
          <w:b/>
        </w:rPr>
        <w:t xml:space="preserve"> of data</w:t>
      </w:r>
      <w:r w:rsidRPr="006209B5">
        <w:rPr>
          <w:b/>
        </w:rPr>
        <w:t>’</w:t>
      </w:r>
      <w:r>
        <w:t>: N</w:t>
      </w:r>
      <w:r w:rsidRPr="006209B5">
        <w:t xml:space="preserve">umber of days with data for </w:t>
      </w:r>
      <w:r>
        <w:t>each vessel</w:t>
      </w:r>
      <w:r w:rsidRPr="006209B5">
        <w:t>.</w:t>
      </w:r>
      <w:r>
        <w:br/>
      </w:r>
      <w:ins w:id="50" w:author="Xavier Hoenner" w:date="2016-06-03T09:37:00Z">
        <w:r w:rsidR="003020C0" w:rsidRPr="00311831">
          <w:rPr>
            <w:b/>
          </w:rPr>
          <w:t>Ships of Opportunity</w:t>
        </w:r>
        <w:r w:rsidR="003020C0">
          <w:t xml:space="preserve">: </w:t>
        </w:r>
        <w:r w:rsidR="003020C0">
          <w:fldChar w:fldCharType="begin"/>
        </w:r>
        <w:r w:rsidR="003020C0">
          <w:instrText xml:space="preserve"> HYPERLINK "http://imos.org.au/shipsofopportunity.html" </w:instrText>
        </w:r>
        <w:r w:rsidR="003020C0">
          <w:fldChar w:fldCharType="separate"/>
        </w:r>
        <w:r w:rsidR="003020C0">
          <w:rPr>
            <w:rStyle w:val="Hyperlink"/>
          </w:rPr>
          <w:t>http://imos.org.au/shipsofopportunity.html</w:t>
        </w:r>
        <w:r w:rsidR="003020C0">
          <w:fldChar w:fldCharType="end"/>
        </w:r>
        <w:r w:rsidR="003020C0">
          <w:t>.</w:t>
        </w:r>
        <w:r w:rsidR="003020C0">
          <w:br/>
        </w:r>
        <w:r w:rsidR="003020C0">
          <w:rPr>
            <w:b/>
          </w:rPr>
          <w:t>SST</w:t>
        </w:r>
        <w:r w:rsidR="003020C0" w:rsidRPr="00D05CFF">
          <w:t xml:space="preserve">: </w:t>
        </w:r>
        <w:r w:rsidR="003020C0">
          <w:t>Sea Surface Temperature sub-facility (</w:t>
        </w:r>
        <w:r w:rsidR="003020C0">
          <w:fldChar w:fldCharType="begin"/>
        </w:r>
        <w:r w:rsidR="003020C0">
          <w:instrText>HYPERLINK "http://imos.org.au/sstsensors.html"</w:instrText>
        </w:r>
        <w:r w:rsidR="003020C0">
          <w:fldChar w:fldCharType="separate"/>
        </w:r>
        <w:r w:rsidR="003020C0">
          <w:rPr>
            <w:rStyle w:val="Hyperlink"/>
          </w:rPr>
          <w:t>http://imos.org.au/sstsensors.html</w:t>
        </w:r>
        <w:r w:rsidR="003020C0">
          <w:rPr>
            <w:rStyle w:val="Hyperlink"/>
          </w:rPr>
          <w:fldChar w:fldCharType="end"/>
        </w:r>
        <w:r w:rsidR="003020C0">
          <w:t>). Four additional vessels recording SST (</w:t>
        </w:r>
        <w:r w:rsidR="003020C0">
          <w:rPr>
            <w:i/>
          </w:rPr>
          <w:t xml:space="preserve">i.e. </w:t>
        </w:r>
        <w:r w:rsidR="003020C0">
          <w:t xml:space="preserve">R/V Southern Surveyor, RV </w:t>
        </w:r>
        <w:proofErr w:type="spellStart"/>
        <w:r w:rsidR="003020C0">
          <w:t>Tangaroa</w:t>
        </w:r>
        <w:proofErr w:type="spellEnd"/>
        <w:r w:rsidR="003020C0">
          <w:t>, RV Cape Ferguson, and RV Solander) are not reported in the SST section but in the ASF and TRV sections.</w:t>
        </w:r>
      </w:ins>
      <w:del w:id="51" w:author="Xavier Hoenner" w:date="2016-06-03T09:37:00Z">
        <w:r w:rsidRPr="00D05CFF" w:rsidDel="003020C0">
          <w:rPr>
            <w:b/>
          </w:rPr>
          <w:delText>SOOP</w:delText>
        </w:r>
        <w:r w:rsidDel="003020C0">
          <w:delText>: Ships of Opportunity (</w:delText>
        </w:r>
        <w:r w:rsidR="003020C0" w:rsidDel="003020C0">
          <w:fldChar w:fldCharType="begin"/>
        </w:r>
        <w:r w:rsidR="003020C0" w:rsidDel="003020C0">
          <w:delInstrText xml:space="preserve"> HYPERLINK "http://imos.org.au/soop.html" </w:delInstrText>
        </w:r>
        <w:r w:rsidR="003020C0" w:rsidDel="003020C0">
          <w:fldChar w:fldCharType="separate"/>
        </w:r>
        <w:r w:rsidDel="003020C0">
          <w:rPr>
            <w:rStyle w:val="Hyperlink"/>
          </w:rPr>
          <w:delText>http://imos.org.au/soop.html</w:delText>
        </w:r>
        <w:r w:rsidR="003020C0" w:rsidDel="003020C0">
          <w:rPr>
            <w:rStyle w:val="Hyperlink"/>
          </w:rPr>
          <w:fldChar w:fldCharType="end"/>
        </w:r>
        <w:r w:rsidDel="003020C0">
          <w:delText>).</w:delText>
        </w:r>
        <w:r w:rsidDel="003020C0">
          <w:br/>
        </w:r>
        <w:r w:rsidR="00842472" w:rsidDel="003020C0">
          <w:rPr>
            <w:b/>
          </w:rPr>
          <w:delText>SST</w:delText>
        </w:r>
        <w:r w:rsidR="00842472" w:rsidRPr="00D05CFF" w:rsidDel="003020C0">
          <w:delText xml:space="preserve">: </w:delText>
        </w:r>
        <w:r w:rsidR="00842472" w:rsidDel="003020C0">
          <w:delText>Sea Surface Temperature sub-facility (</w:delText>
        </w:r>
        <w:r w:rsidR="003020C0" w:rsidDel="003020C0">
          <w:fldChar w:fldCharType="begin"/>
        </w:r>
        <w:r w:rsidR="003020C0" w:rsidDel="003020C0">
          <w:delInstrText xml:space="preserve"> HYPERLINK "http://imos.org.au/sst.html" </w:delInstrText>
        </w:r>
        <w:r w:rsidR="003020C0" w:rsidDel="003020C0">
          <w:fldChar w:fldCharType="separate"/>
        </w:r>
        <w:r w:rsidR="00842472" w:rsidRPr="005806F0" w:rsidDel="003020C0">
          <w:rPr>
            <w:rStyle w:val="Hyperlink"/>
          </w:rPr>
          <w:delText>http://imos.org.au/sst.html</w:delText>
        </w:r>
        <w:r w:rsidR="003020C0" w:rsidDel="003020C0">
          <w:rPr>
            <w:rStyle w:val="Hyperlink"/>
          </w:rPr>
          <w:fldChar w:fldCharType="end"/>
        </w:r>
        <w:r w:rsidR="00842472" w:rsidDel="003020C0">
          <w:delText>)</w:delText>
        </w:r>
        <w:r w:rsidR="004147CE" w:rsidDel="003020C0">
          <w:delText>. Four additional vessels recording SST (</w:delText>
        </w:r>
        <w:r w:rsidR="004147CE" w:rsidDel="003020C0">
          <w:rPr>
            <w:i/>
          </w:rPr>
          <w:delText xml:space="preserve">i.e. </w:delText>
        </w:r>
        <w:r w:rsidR="004147CE" w:rsidDel="003020C0">
          <w:delText xml:space="preserve">R/V Southern Surveyor, RV Tangaroa, RV Cape Ferguson, and RV Solander) are not reported in </w:delText>
        </w:r>
        <w:r w:rsidR="00EB3657" w:rsidDel="003020C0">
          <w:delText>this SST report</w:delText>
        </w:r>
        <w:r w:rsidR="004147CE" w:rsidDel="003020C0">
          <w:delText xml:space="preserve"> but in the ASF and TRV </w:delText>
        </w:r>
        <w:r w:rsidR="00EB3657" w:rsidDel="003020C0">
          <w:delText>report</w:delText>
        </w:r>
        <w:r w:rsidR="004147CE" w:rsidDel="003020C0">
          <w:delText>s.</w:delText>
        </w:r>
      </w:del>
    </w:p>
    <w:p w14:paraId="46E8F69C" w14:textId="032EBCF1" w:rsidR="005215C8" w:rsidRPr="006209B5" w:rsidRDefault="005215C8" w:rsidP="005215C8">
      <w:pPr>
        <w:ind w:left="993" w:hanging="993"/>
      </w:pPr>
      <w:del w:id="52" w:author="Xavier Hoenner" w:date="2016-06-03T09:38:00Z">
        <w:r w:rsidDel="003020C0">
          <w:br/>
        </w:r>
      </w:del>
    </w:p>
    <w:p w14:paraId="72499C2E" w14:textId="77777777" w:rsidR="005215C8" w:rsidRPr="006209B5" w:rsidRDefault="005215C8" w:rsidP="005215C8">
      <w:pPr>
        <w:pStyle w:val="Heading3"/>
      </w:pPr>
      <w:r w:rsidRPr="006209B5">
        <w:t>Template</w:t>
      </w:r>
    </w:p>
    <w:tbl>
      <w:tblPr>
        <w:tblStyle w:val="TableGrid"/>
        <w:tblW w:w="0" w:type="auto"/>
        <w:tblInd w:w="-459" w:type="dxa"/>
        <w:tblLook w:val="04A0" w:firstRow="1" w:lastRow="0" w:firstColumn="1" w:lastColumn="0" w:noHBand="0" w:noVBand="1"/>
      </w:tblPr>
      <w:tblGrid>
        <w:gridCol w:w="1300"/>
        <w:gridCol w:w="1403"/>
        <w:gridCol w:w="1550"/>
        <w:gridCol w:w="956"/>
        <w:gridCol w:w="1078"/>
        <w:gridCol w:w="957"/>
        <w:gridCol w:w="895"/>
        <w:gridCol w:w="1562"/>
      </w:tblGrid>
      <w:tr w:rsidR="00F75C27" w:rsidRPr="006209B5" w14:paraId="19DDBCEE" w14:textId="77777777" w:rsidTr="001C15EC">
        <w:tc>
          <w:tcPr>
            <w:tcW w:w="0" w:type="auto"/>
            <w:vAlign w:val="center"/>
          </w:tcPr>
          <w:p w14:paraId="16532002" w14:textId="77777777" w:rsidR="00F75C27" w:rsidRDefault="00F75C27" w:rsidP="001C15EC">
            <w:pPr>
              <w:jc w:val="center"/>
              <w:rPr>
                <w:b/>
              </w:rPr>
            </w:pPr>
            <w:proofErr w:type="spellStart"/>
            <w:proofErr w:type="gramStart"/>
            <w:r>
              <w:rPr>
                <w:b/>
              </w:rPr>
              <w:t>deployment</w:t>
            </w:r>
            <w:proofErr w:type="gramEnd"/>
            <w:r>
              <w:rPr>
                <w:b/>
              </w:rPr>
              <w:t>_id</w:t>
            </w:r>
            <w:proofErr w:type="spellEnd"/>
          </w:p>
        </w:tc>
        <w:tc>
          <w:tcPr>
            <w:tcW w:w="0" w:type="auto"/>
            <w:vAlign w:val="center"/>
          </w:tcPr>
          <w:p w14:paraId="0DFF9BEF" w14:textId="77777777" w:rsidR="00F75C27" w:rsidRDefault="00F75C27" w:rsidP="001C15EC">
            <w:pPr>
              <w:jc w:val="center"/>
              <w:rPr>
                <w:b/>
              </w:rPr>
            </w:pPr>
            <w:proofErr w:type="spellStart"/>
            <w:proofErr w:type="gramStart"/>
            <w:r>
              <w:rPr>
                <w:b/>
              </w:rPr>
              <w:t>no</w:t>
            </w:r>
            <w:proofErr w:type="gramEnd"/>
            <w:r>
              <w:rPr>
                <w:b/>
              </w:rPr>
              <w:t>_files_profiles</w:t>
            </w:r>
            <w:proofErr w:type="spellEnd"/>
          </w:p>
        </w:tc>
        <w:tc>
          <w:tcPr>
            <w:tcW w:w="0" w:type="auto"/>
            <w:vAlign w:val="center"/>
          </w:tcPr>
          <w:p w14:paraId="220DE3F0" w14:textId="77777777" w:rsidR="00F75C27" w:rsidRDefault="00F75C27" w:rsidP="001C15EC">
            <w:pPr>
              <w:jc w:val="center"/>
              <w:rPr>
                <w:b/>
              </w:rPr>
            </w:pPr>
            <w:proofErr w:type="spellStart"/>
            <w:proofErr w:type="gramStart"/>
            <w:r>
              <w:rPr>
                <w:b/>
              </w:rPr>
              <w:t>no</w:t>
            </w:r>
            <w:proofErr w:type="gramEnd"/>
            <w:r>
              <w:rPr>
                <w:b/>
              </w:rPr>
              <w:t>_measurements</w:t>
            </w:r>
            <w:proofErr w:type="spellEnd"/>
          </w:p>
        </w:tc>
        <w:tc>
          <w:tcPr>
            <w:tcW w:w="0" w:type="auto"/>
            <w:vAlign w:val="center"/>
          </w:tcPr>
          <w:p w14:paraId="09EE25F0" w14:textId="77777777" w:rsidR="00F75C27" w:rsidRDefault="00F75C27" w:rsidP="001C15EC">
            <w:pPr>
              <w:jc w:val="center"/>
              <w:rPr>
                <w:b/>
              </w:rPr>
            </w:pPr>
            <w:proofErr w:type="spellStart"/>
            <w:proofErr w:type="gramStart"/>
            <w:r>
              <w:rPr>
                <w:b/>
              </w:rPr>
              <w:t>lat</w:t>
            </w:r>
            <w:proofErr w:type="gramEnd"/>
            <w:r>
              <w:rPr>
                <w:b/>
              </w:rPr>
              <w:t>_range</w:t>
            </w:r>
            <w:proofErr w:type="spellEnd"/>
          </w:p>
        </w:tc>
        <w:tc>
          <w:tcPr>
            <w:tcW w:w="0" w:type="auto"/>
            <w:vAlign w:val="center"/>
          </w:tcPr>
          <w:p w14:paraId="10322110" w14:textId="77777777" w:rsidR="00F75C27" w:rsidRDefault="00F75C27" w:rsidP="001C15EC">
            <w:pPr>
              <w:jc w:val="center"/>
              <w:rPr>
                <w:b/>
              </w:rPr>
            </w:pPr>
            <w:proofErr w:type="spellStart"/>
            <w:proofErr w:type="gramStart"/>
            <w:r>
              <w:rPr>
                <w:b/>
              </w:rPr>
              <w:t>lon</w:t>
            </w:r>
            <w:proofErr w:type="gramEnd"/>
            <w:r>
              <w:rPr>
                <w:b/>
              </w:rPr>
              <w:t>_range</w:t>
            </w:r>
            <w:proofErr w:type="spellEnd"/>
          </w:p>
        </w:tc>
        <w:tc>
          <w:tcPr>
            <w:tcW w:w="0" w:type="auto"/>
            <w:vAlign w:val="center"/>
          </w:tcPr>
          <w:p w14:paraId="6E2B111E" w14:textId="77777777" w:rsidR="00F75C27" w:rsidRPr="006209B5" w:rsidRDefault="00F75C27" w:rsidP="001C15EC">
            <w:pPr>
              <w:jc w:val="center"/>
              <w:rPr>
                <w:b/>
              </w:rPr>
            </w:pPr>
            <w:proofErr w:type="spellStart"/>
            <w:proofErr w:type="gramStart"/>
            <w:r>
              <w:rPr>
                <w:b/>
              </w:rPr>
              <w:t>start</w:t>
            </w:r>
            <w:proofErr w:type="gramEnd"/>
            <w:r>
              <w:rPr>
                <w:b/>
              </w:rPr>
              <w:t>_date</w:t>
            </w:r>
            <w:proofErr w:type="spellEnd"/>
          </w:p>
        </w:tc>
        <w:tc>
          <w:tcPr>
            <w:tcW w:w="0" w:type="auto"/>
            <w:vAlign w:val="center"/>
          </w:tcPr>
          <w:p w14:paraId="053C8F7B" w14:textId="77777777" w:rsidR="00F75C27" w:rsidRPr="006209B5" w:rsidRDefault="00F75C27" w:rsidP="001C15EC">
            <w:pPr>
              <w:jc w:val="center"/>
              <w:rPr>
                <w:b/>
              </w:rPr>
            </w:pPr>
            <w:proofErr w:type="spellStart"/>
            <w:proofErr w:type="gramStart"/>
            <w:r>
              <w:rPr>
                <w:b/>
              </w:rPr>
              <w:t>end</w:t>
            </w:r>
            <w:proofErr w:type="gramEnd"/>
            <w:r>
              <w:rPr>
                <w:b/>
              </w:rPr>
              <w:t>_date</w:t>
            </w:r>
            <w:proofErr w:type="spellEnd"/>
          </w:p>
        </w:tc>
        <w:tc>
          <w:tcPr>
            <w:tcW w:w="0" w:type="auto"/>
            <w:vAlign w:val="center"/>
          </w:tcPr>
          <w:p w14:paraId="7F592497" w14:textId="77777777" w:rsidR="00F75C27" w:rsidRDefault="00F75C27" w:rsidP="001C15EC">
            <w:pPr>
              <w:jc w:val="center"/>
              <w:rPr>
                <w:b/>
              </w:rPr>
            </w:pPr>
            <w:proofErr w:type="spellStart"/>
            <w:proofErr w:type="gramStart"/>
            <w:r>
              <w:rPr>
                <w:b/>
              </w:rPr>
              <w:t>coverage</w:t>
            </w:r>
            <w:proofErr w:type="gramEnd"/>
            <w:r>
              <w:rPr>
                <w:b/>
              </w:rPr>
              <w:t>_duration</w:t>
            </w:r>
            <w:proofErr w:type="spellEnd"/>
          </w:p>
        </w:tc>
      </w:tr>
      <w:tr w:rsidR="00F75C27" w:rsidRPr="006209B5" w14:paraId="5A52C5D3" w14:textId="77777777" w:rsidTr="001C15EC">
        <w:tc>
          <w:tcPr>
            <w:tcW w:w="0" w:type="auto"/>
            <w:vAlign w:val="center"/>
          </w:tcPr>
          <w:p w14:paraId="6AA5A48A" w14:textId="77777777" w:rsidR="00F75C27" w:rsidRDefault="00F75C27" w:rsidP="001C15EC">
            <w:pPr>
              <w:jc w:val="center"/>
            </w:pPr>
            <w:r>
              <w:t>Deployment ID</w:t>
            </w:r>
          </w:p>
        </w:tc>
        <w:tc>
          <w:tcPr>
            <w:tcW w:w="0" w:type="auto"/>
            <w:vAlign w:val="center"/>
          </w:tcPr>
          <w:p w14:paraId="6FA6372B" w14:textId="77777777" w:rsidR="00F75C27" w:rsidRDefault="00F75C27" w:rsidP="001C15EC">
            <w:pPr>
              <w:jc w:val="center"/>
            </w:pPr>
            <w:r>
              <w:t xml:space="preserve"># </w:t>
            </w:r>
            <w:proofErr w:type="gramStart"/>
            <w:r>
              <w:t>data</w:t>
            </w:r>
            <w:proofErr w:type="gramEnd"/>
            <w:r>
              <w:t xml:space="preserve"> files</w:t>
            </w:r>
          </w:p>
        </w:tc>
        <w:tc>
          <w:tcPr>
            <w:tcW w:w="0" w:type="auto"/>
            <w:vAlign w:val="center"/>
          </w:tcPr>
          <w:p w14:paraId="569F622F" w14:textId="77777777" w:rsidR="00F75C27" w:rsidRDefault="00F75C27" w:rsidP="001C15EC">
            <w:pPr>
              <w:jc w:val="center"/>
            </w:pPr>
            <w:r>
              <w:t xml:space="preserve"># </w:t>
            </w:r>
            <w:proofErr w:type="gramStart"/>
            <w:r>
              <w:t>measurements</w:t>
            </w:r>
            <w:proofErr w:type="gramEnd"/>
          </w:p>
        </w:tc>
        <w:tc>
          <w:tcPr>
            <w:tcW w:w="0" w:type="auto"/>
            <w:vAlign w:val="center"/>
          </w:tcPr>
          <w:p w14:paraId="3B867EC4" w14:textId="77777777" w:rsidR="00F75C27" w:rsidRDefault="00F75C27" w:rsidP="001C15EC">
            <w:pPr>
              <w:jc w:val="center"/>
            </w:pPr>
            <w:r>
              <w:t>Latitudinal range</w:t>
            </w:r>
          </w:p>
        </w:tc>
        <w:tc>
          <w:tcPr>
            <w:tcW w:w="0" w:type="auto"/>
            <w:vAlign w:val="center"/>
          </w:tcPr>
          <w:p w14:paraId="31B9E8F1" w14:textId="77777777" w:rsidR="00F75C27" w:rsidRDefault="00F75C27" w:rsidP="001C15EC">
            <w:pPr>
              <w:jc w:val="center"/>
            </w:pPr>
            <w:r>
              <w:t>Longitudinal range</w:t>
            </w:r>
          </w:p>
        </w:tc>
        <w:tc>
          <w:tcPr>
            <w:tcW w:w="0" w:type="auto"/>
            <w:vAlign w:val="center"/>
          </w:tcPr>
          <w:p w14:paraId="442A20D2" w14:textId="77777777" w:rsidR="00F75C27" w:rsidRPr="006209B5" w:rsidRDefault="00F75C27" w:rsidP="001C15EC">
            <w:pPr>
              <w:jc w:val="center"/>
            </w:pPr>
            <w:r>
              <w:t>Start</w:t>
            </w:r>
          </w:p>
        </w:tc>
        <w:tc>
          <w:tcPr>
            <w:tcW w:w="0" w:type="auto"/>
            <w:vAlign w:val="center"/>
          </w:tcPr>
          <w:p w14:paraId="1F39E5C4" w14:textId="77777777" w:rsidR="00F75C27" w:rsidRPr="006209B5" w:rsidRDefault="00F75C27" w:rsidP="001C15EC">
            <w:pPr>
              <w:jc w:val="center"/>
            </w:pPr>
            <w:r>
              <w:t>End</w:t>
            </w:r>
          </w:p>
        </w:tc>
        <w:tc>
          <w:tcPr>
            <w:tcW w:w="0" w:type="auto"/>
            <w:vAlign w:val="center"/>
          </w:tcPr>
          <w:p w14:paraId="0B306301" w14:textId="14B93026" w:rsidR="00F75C27" w:rsidRPr="006209B5" w:rsidRDefault="004E4784" w:rsidP="001C15EC">
            <w:pPr>
              <w:jc w:val="center"/>
            </w:pPr>
            <w:r>
              <w:t xml:space="preserve"># </w:t>
            </w:r>
            <w:proofErr w:type="gramStart"/>
            <w:r>
              <w:t>days</w:t>
            </w:r>
            <w:proofErr w:type="gramEnd"/>
            <w:r>
              <w:t xml:space="preserve"> of data</w:t>
            </w:r>
          </w:p>
        </w:tc>
      </w:tr>
      <w:tr w:rsidR="00F75C27" w:rsidRPr="006209B5" w14:paraId="160372C2" w14:textId="77777777" w:rsidTr="001C15EC">
        <w:tc>
          <w:tcPr>
            <w:tcW w:w="0" w:type="auto"/>
            <w:gridSpan w:val="8"/>
            <w:shd w:val="clear" w:color="auto" w:fill="595959" w:themeFill="text1" w:themeFillTint="A6"/>
            <w:vAlign w:val="center"/>
          </w:tcPr>
          <w:p w14:paraId="347C0CCA" w14:textId="77777777" w:rsidR="00F75C27" w:rsidRPr="006209B5" w:rsidRDefault="00F75C27" w:rsidP="001C15EC">
            <w:pPr>
              <w:jc w:val="center"/>
            </w:pPr>
            <w:r>
              <w:t>Headers = ‘</w:t>
            </w:r>
            <w:proofErr w:type="spellStart"/>
            <w:r>
              <w:t>subfacility</w:t>
            </w:r>
            <w:proofErr w:type="spellEnd"/>
            <w:r>
              <w:t>’</w:t>
            </w:r>
          </w:p>
        </w:tc>
      </w:tr>
      <w:tr w:rsidR="00F75C27" w:rsidRPr="006209B5" w14:paraId="0FFBA3FC" w14:textId="77777777" w:rsidTr="001C15EC">
        <w:tc>
          <w:tcPr>
            <w:tcW w:w="0" w:type="auto"/>
            <w:gridSpan w:val="8"/>
            <w:shd w:val="clear" w:color="auto" w:fill="BFBFBF" w:themeFill="background1" w:themeFillShade="BF"/>
            <w:vAlign w:val="center"/>
          </w:tcPr>
          <w:p w14:paraId="1D5639FF" w14:textId="77777777" w:rsidR="00F75C27" w:rsidRPr="006209B5" w:rsidRDefault="00F75C27" w:rsidP="001C15EC">
            <w:r>
              <w:t>Sub-headers = ‘</w:t>
            </w:r>
            <w:proofErr w:type="spellStart"/>
            <w:r>
              <w:t>vessel_name</w:t>
            </w:r>
            <w:proofErr w:type="spellEnd"/>
            <w:r>
              <w:t>’</w:t>
            </w:r>
          </w:p>
        </w:tc>
      </w:tr>
      <w:tr w:rsidR="00F75C27" w:rsidRPr="006209B5" w14:paraId="66A86BA4" w14:textId="77777777" w:rsidTr="001C15EC">
        <w:tc>
          <w:tcPr>
            <w:tcW w:w="0" w:type="auto"/>
            <w:shd w:val="clear" w:color="auto" w:fill="FFFFFF" w:themeFill="background1"/>
            <w:vAlign w:val="center"/>
          </w:tcPr>
          <w:p w14:paraId="43CEC4CD" w14:textId="77777777" w:rsidR="00F75C27" w:rsidRPr="006209B5" w:rsidRDefault="00F75C27" w:rsidP="001C15EC">
            <w:pPr>
              <w:jc w:val="center"/>
            </w:pPr>
          </w:p>
        </w:tc>
        <w:tc>
          <w:tcPr>
            <w:tcW w:w="0" w:type="auto"/>
            <w:shd w:val="clear" w:color="auto" w:fill="FFFFFF" w:themeFill="background1"/>
            <w:vAlign w:val="center"/>
          </w:tcPr>
          <w:p w14:paraId="6E60C689" w14:textId="77777777" w:rsidR="00F75C27" w:rsidRPr="006209B5" w:rsidRDefault="00F75C27" w:rsidP="001C15EC">
            <w:pPr>
              <w:jc w:val="center"/>
            </w:pPr>
          </w:p>
        </w:tc>
        <w:tc>
          <w:tcPr>
            <w:tcW w:w="0" w:type="auto"/>
            <w:shd w:val="clear" w:color="auto" w:fill="FFFFFF" w:themeFill="background1"/>
            <w:vAlign w:val="center"/>
          </w:tcPr>
          <w:p w14:paraId="11AD5C59" w14:textId="77777777" w:rsidR="00F75C27" w:rsidRPr="006209B5" w:rsidRDefault="00F75C27" w:rsidP="001C15EC">
            <w:pPr>
              <w:jc w:val="center"/>
            </w:pPr>
          </w:p>
        </w:tc>
        <w:tc>
          <w:tcPr>
            <w:tcW w:w="0" w:type="auto"/>
            <w:shd w:val="clear" w:color="auto" w:fill="FFFFFF" w:themeFill="background1"/>
            <w:vAlign w:val="center"/>
          </w:tcPr>
          <w:p w14:paraId="42BC8F6F" w14:textId="77777777" w:rsidR="00F75C27" w:rsidRPr="006209B5" w:rsidRDefault="00F75C27" w:rsidP="001C15EC">
            <w:pPr>
              <w:jc w:val="center"/>
            </w:pPr>
          </w:p>
        </w:tc>
        <w:tc>
          <w:tcPr>
            <w:tcW w:w="0" w:type="auto"/>
            <w:shd w:val="clear" w:color="auto" w:fill="FFFFFF" w:themeFill="background1"/>
            <w:vAlign w:val="center"/>
          </w:tcPr>
          <w:p w14:paraId="56D76BA4" w14:textId="77777777" w:rsidR="00F75C27" w:rsidRPr="006209B5" w:rsidRDefault="00F75C27" w:rsidP="001C15EC">
            <w:pPr>
              <w:jc w:val="center"/>
            </w:pPr>
          </w:p>
        </w:tc>
        <w:tc>
          <w:tcPr>
            <w:tcW w:w="0" w:type="auto"/>
            <w:shd w:val="clear" w:color="auto" w:fill="FFFFFF" w:themeFill="background1"/>
            <w:vAlign w:val="center"/>
          </w:tcPr>
          <w:p w14:paraId="21495603" w14:textId="77777777" w:rsidR="00F75C27" w:rsidRPr="006209B5" w:rsidRDefault="00F75C27" w:rsidP="001C15EC">
            <w:pPr>
              <w:jc w:val="center"/>
            </w:pPr>
          </w:p>
        </w:tc>
        <w:tc>
          <w:tcPr>
            <w:tcW w:w="0" w:type="auto"/>
            <w:shd w:val="clear" w:color="auto" w:fill="FFFFFF" w:themeFill="background1"/>
            <w:vAlign w:val="center"/>
          </w:tcPr>
          <w:p w14:paraId="157565FE" w14:textId="77777777" w:rsidR="00F75C27" w:rsidRPr="006209B5" w:rsidRDefault="00F75C27" w:rsidP="001C15EC">
            <w:pPr>
              <w:jc w:val="center"/>
            </w:pPr>
          </w:p>
        </w:tc>
        <w:tc>
          <w:tcPr>
            <w:tcW w:w="0" w:type="auto"/>
            <w:shd w:val="clear" w:color="auto" w:fill="FFFFFF" w:themeFill="background1"/>
            <w:vAlign w:val="center"/>
          </w:tcPr>
          <w:p w14:paraId="53D67DE4" w14:textId="77777777" w:rsidR="00F75C27" w:rsidRPr="006209B5" w:rsidRDefault="00F75C27" w:rsidP="001C15EC">
            <w:pPr>
              <w:jc w:val="center"/>
            </w:pPr>
          </w:p>
        </w:tc>
      </w:tr>
    </w:tbl>
    <w:p w14:paraId="124258BE" w14:textId="77777777" w:rsidR="00F75C27" w:rsidRDefault="00F75C27" w:rsidP="005215C8"/>
    <w:p w14:paraId="4DC9EE86" w14:textId="77777777" w:rsidR="00842472" w:rsidRPr="006209B5" w:rsidRDefault="00842472" w:rsidP="00842472">
      <w:pPr>
        <w:pStyle w:val="Heading2"/>
      </w:pPr>
      <w:r>
        <w:lastRenderedPageBreak/>
        <w:t>2.6</w:t>
      </w:r>
      <w:r w:rsidRPr="006209B5">
        <w:t xml:space="preserve"> Data report – all </w:t>
      </w:r>
      <w:r>
        <w:t xml:space="preserve">SOOP – TMV </w:t>
      </w:r>
      <w:r w:rsidRPr="006209B5">
        <w:t>data available on the portal</w:t>
      </w:r>
    </w:p>
    <w:p w14:paraId="56D05EF9" w14:textId="15323BA3" w:rsidR="00842472" w:rsidRDefault="00842472" w:rsidP="00842472">
      <w:pPr>
        <w:pStyle w:val="Heading3"/>
      </w:pPr>
      <w:r w:rsidRPr="00645D78">
        <w:rPr>
          <w:b w:val="0"/>
        </w:rPr>
        <w:t>Filename:</w:t>
      </w:r>
      <w:r w:rsidRPr="00645D78">
        <w:rPr>
          <w:u w:val="none"/>
        </w:rPr>
        <w:t xml:space="preserve"> ‘</w:t>
      </w:r>
      <w:proofErr w:type="spellStart"/>
      <w:r w:rsidRPr="00645D78">
        <w:rPr>
          <w:u w:val="none"/>
        </w:rPr>
        <w:t>A_</w:t>
      </w:r>
      <w:del w:id="53" w:author="Xavier Hoenner" w:date="2016-06-03T09:31:00Z">
        <w:r w:rsidRPr="00645D78" w:rsidDel="00014883">
          <w:rPr>
            <w:u w:val="none"/>
          </w:rPr>
          <w:delText>SOOP_</w:delText>
        </w:r>
      </w:del>
      <w:ins w:id="54" w:author="Xavier Hoenner" w:date="2016-06-03T09:31:00Z">
        <w:r w:rsidR="00014883">
          <w:rPr>
            <w:u w:val="none"/>
          </w:rPr>
          <w:t>ShipsOfOpportunity_</w:t>
        </w:r>
      </w:ins>
      <w:r w:rsidR="005C4487">
        <w:rPr>
          <w:u w:val="none"/>
        </w:rPr>
        <w:t>TMV</w:t>
      </w:r>
      <w:r w:rsidRPr="00645D78">
        <w:rPr>
          <w:u w:val="none"/>
        </w:rPr>
        <w:t>_allData_dataOnPortal</w:t>
      </w:r>
      <w:proofErr w:type="spellEnd"/>
      <w:r w:rsidRPr="00645D78">
        <w:rPr>
          <w:u w:val="none"/>
        </w:rPr>
        <w:t>’</w:t>
      </w:r>
    </w:p>
    <w:p w14:paraId="12D85D90" w14:textId="77777777" w:rsidR="00842472" w:rsidRDefault="00842472" w:rsidP="00842472">
      <w:pPr>
        <w:pStyle w:val="Heading3"/>
      </w:pPr>
      <w:r w:rsidRPr="006209B5">
        <w:br/>
      </w:r>
      <w:r w:rsidRPr="00645D78">
        <w:rPr>
          <w:b w:val="0"/>
        </w:rPr>
        <w:t>Description:</w:t>
      </w:r>
      <w:r w:rsidRPr="00645D78">
        <w:rPr>
          <w:u w:val="none"/>
        </w:rPr>
        <w:t xml:space="preserve"> ‘All data available on the portal’</w:t>
      </w:r>
    </w:p>
    <w:p w14:paraId="118A0E65" w14:textId="77777777" w:rsidR="00842472" w:rsidRPr="006D0770" w:rsidRDefault="00842472" w:rsidP="00842472">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842472" w:rsidRPr="006209B5" w14:paraId="6FF15921" w14:textId="77777777" w:rsidTr="00415286">
        <w:tc>
          <w:tcPr>
            <w:tcW w:w="1271" w:type="dxa"/>
          </w:tcPr>
          <w:p w14:paraId="7856EB31" w14:textId="77777777" w:rsidR="00842472" w:rsidRPr="006209B5" w:rsidRDefault="00842472" w:rsidP="00415286">
            <w:pPr>
              <w:rPr>
                <w:b/>
                <w:szCs w:val="24"/>
              </w:rPr>
            </w:pPr>
            <w:r w:rsidRPr="006209B5">
              <w:rPr>
                <w:b/>
                <w:szCs w:val="24"/>
              </w:rPr>
              <w:t>Server</w:t>
            </w:r>
          </w:p>
        </w:tc>
        <w:tc>
          <w:tcPr>
            <w:tcW w:w="2526" w:type="dxa"/>
          </w:tcPr>
          <w:p w14:paraId="3989A0FA" w14:textId="6206AB51" w:rsidR="00842472" w:rsidRPr="006209B5" w:rsidRDefault="00E17200" w:rsidP="00415286">
            <w:pPr>
              <w:rPr>
                <w:szCs w:val="24"/>
              </w:rPr>
            </w:pPr>
            <w:proofErr w:type="gramStart"/>
            <w:r>
              <w:rPr>
                <w:szCs w:val="24"/>
              </w:rPr>
              <w:t>dbprod</w:t>
            </w:r>
            <w:r w:rsidR="00842472" w:rsidRPr="006209B5">
              <w:rPr>
                <w:szCs w:val="24"/>
              </w:rPr>
              <w:t>.emii.org.au</w:t>
            </w:r>
            <w:proofErr w:type="gramEnd"/>
          </w:p>
        </w:tc>
      </w:tr>
      <w:tr w:rsidR="00842472" w:rsidRPr="006209B5" w14:paraId="6199173B" w14:textId="77777777" w:rsidTr="00415286">
        <w:tc>
          <w:tcPr>
            <w:tcW w:w="1271" w:type="dxa"/>
          </w:tcPr>
          <w:p w14:paraId="18F53DAD" w14:textId="77777777" w:rsidR="00842472" w:rsidRPr="006209B5" w:rsidRDefault="00842472" w:rsidP="00415286">
            <w:pPr>
              <w:rPr>
                <w:b/>
                <w:szCs w:val="24"/>
              </w:rPr>
            </w:pPr>
            <w:r w:rsidRPr="006209B5">
              <w:rPr>
                <w:b/>
                <w:szCs w:val="24"/>
              </w:rPr>
              <w:t>Database</w:t>
            </w:r>
          </w:p>
        </w:tc>
        <w:tc>
          <w:tcPr>
            <w:tcW w:w="2526" w:type="dxa"/>
          </w:tcPr>
          <w:p w14:paraId="134BE4E6" w14:textId="34E728A1" w:rsidR="00842472" w:rsidRPr="006209B5" w:rsidRDefault="00E17200" w:rsidP="00415286">
            <w:pPr>
              <w:rPr>
                <w:szCs w:val="24"/>
              </w:rPr>
            </w:pPr>
            <w:proofErr w:type="gramStart"/>
            <w:r>
              <w:rPr>
                <w:szCs w:val="24"/>
              </w:rPr>
              <w:t>harvest</w:t>
            </w:r>
            <w:proofErr w:type="gramEnd"/>
          </w:p>
        </w:tc>
      </w:tr>
      <w:tr w:rsidR="00842472" w:rsidRPr="006209B5" w14:paraId="0249A841" w14:textId="77777777" w:rsidTr="00415286">
        <w:tc>
          <w:tcPr>
            <w:tcW w:w="1271" w:type="dxa"/>
          </w:tcPr>
          <w:p w14:paraId="491D1DCE" w14:textId="77777777" w:rsidR="00842472" w:rsidRPr="006209B5" w:rsidRDefault="00842472" w:rsidP="00415286">
            <w:pPr>
              <w:rPr>
                <w:b/>
                <w:szCs w:val="24"/>
              </w:rPr>
            </w:pPr>
            <w:r w:rsidRPr="006209B5">
              <w:rPr>
                <w:b/>
                <w:szCs w:val="24"/>
              </w:rPr>
              <w:t>Schema</w:t>
            </w:r>
          </w:p>
        </w:tc>
        <w:tc>
          <w:tcPr>
            <w:tcW w:w="2526" w:type="dxa"/>
          </w:tcPr>
          <w:p w14:paraId="7D0D4CD6" w14:textId="230E790A" w:rsidR="00842472" w:rsidRPr="006209B5" w:rsidRDefault="00E17200" w:rsidP="00415286">
            <w:pPr>
              <w:rPr>
                <w:szCs w:val="24"/>
              </w:rPr>
            </w:pPr>
            <w:proofErr w:type="gramStart"/>
            <w:r>
              <w:rPr>
                <w:szCs w:val="24"/>
              </w:rPr>
              <w:t>reporting</w:t>
            </w:r>
            <w:proofErr w:type="gramEnd"/>
          </w:p>
        </w:tc>
      </w:tr>
      <w:tr w:rsidR="00842472" w:rsidRPr="006209B5" w14:paraId="1B9762D0" w14:textId="77777777" w:rsidTr="00415286">
        <w:tc>
          <w:tcPr>
            <w:tcW w:w="1271" w:type="dxa"/>
          </w:tcPr>
          <w:p w14:paraId="5EC8787D" w14:textId="77777777" w:rsidR="00842472" w:rsidRPr="006209B5" w:rsidRDefault="00842472" w:rsidP="00415286">
            <w:pPr>
              <w:rPr>
                <w:b/>
                <w:szCs w:val="24"/>
              </w:rPr>
            </w:pPr>
            <w:r w:rsidRPr="006209B5">
              <w:rPr>
                <w:b/>
                <w:szCs w:val="24"/>
              </w:rPr>
              <w:t>View</w:t>
            </w:r>
          </w:p>
        </w:tc>
        <w:tc>
          <w:tcPr>
            <w:tcW w:w="2526" w:type="dxa"/>
          </w:tcPr>
          <w:p w14:paraId="4BC33A10" w14:textId="732234F8" w:rsidR="00842472" w:rsidRPr="006209B5" w:rsidRDefault="00B23E1C" w:rsidP="005C4487">
            <w:pPr>
              <w:rPr>
                <w:szCs w:val="24"/>
              </w:rPr>
            </w:pPr>
            <w:proofErr w:type="spellStart"/>
            <w:proofErr w:type="gramStart"/>
            <w:r>
              <w:rPr>
                <w:szCs w:val="24"/>
              </w:rPr>
              <w:t>soop</w:t>
            </w:r>
            <w:proofErr w:type="gramEnd"/>
            <w:r w:rsidR="00842472">
              <w:rPr>
                <w:szCs w:val="24"/>
              </w:rPr>
              <w:t>_all_deployments</w:t>
            </w:r>
            <w:r w:rsidR="00842472" w:rsidRPr="006209B5">
              <w:rPr>
                <w:szCs w:val="24"/>
              </w:rPr>
              <w:t>_view</w:t>
            </w:r>
            <w:proofErr w:type="spellEnd"/>
          </w:p>
        </w:tc>
      </w:tr>
    </w:tbl>
    <w:p w14:paraId="19B687BA" w14:textId="77777777" w:rsidR="00842472" w:rsidRPr="006209B5" w:rsidRDefault="00842472" w:rsidP="00842472"/>
    <w:p w14:paraId="0A81ACF6" w14:textId="6D053F7F" w:rsidR="00842472" w:rsidRDefault="00842472" w:rsidP="00842472">
      <w:r w:rsidRPr="006209B5">
        <w:rPr>
          <w:u w:val="single"/>
        </w:rPr>
        <w:t xml:space="preserve">Filters: </w:t>
      </w:r>
      <w:r w:rsidR="00B23E1C" w:rsidRPr="006209B5">
        <w:t xml:space="preserve">List all data </w:t>
      </w:r>
      <w:r w:rsidR="000813DE" w:rsidRPr="002165E8">
        <w:t xml:space="preserve">WHERE </w:t>
      </w:r>
      <w:proofErr w:type="gramStart"/>
      <w:r w:rsidR="000813DE" w:rsidRPr="002165E8">
        <w:t>substring(</w:t>
      </w:r>
      <w:proofErr w:type="spellStart"/>
      <w:proofErr w:type="gramEnd"/>
      <w:r w:rsidR="000813DE" w:rsidRPr="002165E8">
        <w:t>subfacility</w:t>
      </w:r>
      <w:proofErr w:type="spellEnd"/>
      <w:r w:rsidR="000813DE" w:rsidRPr="002165E8">
        <w:t>, '[a-</w:t>
      </w:r>
      <w:proofErr w:type="spellStart"/>
      <w:r w:rsidR="000813DE" w:rsidRPr="002165E8">
        <w:t>zA</w:t>
      </w:r>
      <w:proofErr w:type="spellEnd"/>
      <w:r w:rsidR="000813DE" w:rsidRPr="002165E8">
        <w:t>-Z]+') = '</w:t>
      </w:r>
      <w:r w:rsidR="000813DE">
        <w:t>TMV</w:t>
      </w:r>
      <w:r w:rsidR="000813DE" w:rsidRPr="002165E8">
        <w:t>'</w:t>
      </w:r>
      <w:r>
        <w:t>.</w:t>
      </w:r>
    </w:p>
    <w:p w14:paraId="2BD50A4C" w14:textId="1F2F8947" w:rsidR="00842472" w:rsidRDefault="00842472" w:rsidP="00842472">
      <w:r w:rsidRPr="006209B5">
        <w:rPr>
          <w:u w:val="single"/>
        </w:rPr>
        <w:t>Data sorting options:</w:t>
      </w:r>
      <w:r w:rsidRPr="006209B5">
        <w:t xml:space="preserve"> </w:t>
      </w:r>
      <w:r>
        <w:t>None, d</w:t>
      </w:r>
      <w:r w:rsidRPr="006209B5">
        <w:t xml:space="preserve">ata </w:t>
      </w:r>
      <w:r>
        <w:t>are already sorted</w:t>
      </w:r>
    </w:p>
    <w:p w14:paraId="26F8D08A" w14:textId="7DB234FE" w:rsidR="00842472" w:rsidRDefault="00842472" w:rsidP="00842472">
      <w:pPr>
        <w:ind w:left="1843" w:hanging="1843"/>
      </w:pPr>
      <w:r>
        <w:rPr>
          <w:u w:val="single"/>
        </w:rPr>
        <w:t>Data grouping options:</w:t>
      </w:r>
      <w:r>
        <w:t xml:space="preserve"> </w:t>
      </w:r>
      <w:r w:rsidR="000813DE">
        <w:t xml:space="preserve">Group by </w:t>
      </w:r>
      <w:proofErr w:type="spellStart"/>
      <w:r w:rsidR="000813DE">
        <w:t>subfacility</w:t>
      </w:r>
      <w:proofErr w:type="spellEnd"/>
      <w:r w:rsidR="000813DE">
        <w:t xml:space="preserve">, sub-group by </w:t>
      </w:r>
      <w:proofErr w:type="spellStart"/>
      <w:r w:rsidR="000813DE">
        <w:t>vessel_name</w:t>
      </w:r>
      <w:proofErr w:type="spellEnd"/>
      <w:r>
        <w:t>.</w:t>
      </w:r>
    </w:p>
    <w:p w14:paraId="3F7D11A5" w14:textId="77777777" w:rsidR="003020C0" w:rsidRDefault="00842472" w:rsidP="00842472">
      <w:pPr>
        <w:ind w:left="993" w:hanging="993"/>
        <w:rPr>
          <w:ins w:id="55" w:author="Xavier Hoenner" w:date="2016-06-03T09:38:00Z"/>
        </w:rPr>
      </w:pPr>
      <w:r w:rsidRPr="006209B5">
        <w:rPr>
          <w:u w:val="single"/>
        </w:rPr>
        <w:t>Footnote:</w:t>
      </w:r>
      <w:r w:rsidRPr="006209B5">
        <w:t xml:space="preserve"> </w:t>
      </w:r>
      <w:r w:rsidR="000813DE">
        <w:rPr>
          <w:b/>
        </w:rPr>
        <w:t>Headers</w:t>
      </w:r>
      <w:r w:rsidR="000813DE">
        <w:t xml:space="preserve">: </w:t>
      </w:r>
      <w:r w:rsidR="00894681">
        <w:t>Sub-facility and type of data</w:t>
      </w:r>
      <w:r w:rsidR="000813DE">
        <w:t>.</w:t>
      </w:r>
      <w:r w:rsidR="000813DE">
        <w:br/>
      </w:r>
      <w:r w:rsidR="000813DE">
        <w:rPr>
          <w:b/>
        </w:rPr>
        <w:t>Sub-headers</w:t>
      </w:r>
      <w:r w:rsidR="00D85C78">
        <w:t>: Vessel name</w:t>
      </w:r>
      <w:r w:rsidR="000813DE">
        <w:t>.</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sidR="004E4784">
        <w:rPr>
          <w:b/>
        </w:rPr>
        <w:t xml:space="preserve"># </w:t>
      </w:r>
      <w:proofErr w:type="gramStart"/>
      <w:r w:rsidR="004E4784">
        <w:rPr>
          <w:b/>
        </w:rPr>
        <w:t>days</w:t>
      </w:r>
      <w:proofErr w:type="gramEnd"/>
      <w:r w:rsidR="004E4784">
        <w:rPr>
          <w:b/>
        </w:rPr>
        <w:t xml:space="preserve"> of data</w:t>
      </w:r>
      <w:r w:rsidRPr="006209B5">
        <w:rPr>
          <w:b/>
        </w:rPr>
        <w:t>’</w:t>
      </w:r>
      <w:r>
        <w:t>: N</w:t>
      </w:r>
      <w:r w:rsidRPr="006209B5">
        <w:t xml:space="preserve">umber of days with data for </w:t>
      </w:r>
      <w:r>
        <w:t xml:space="preserve">each </w:t>
      </w:r>
      <w:r w:rsidR="0088642C">
        <w:t>cruise</w:t>
      </w:r>
      <w:r w:rsidRPr="006209B5">
        <w:t>.</w:t>
      </w:r>
      <w:r w:rsidR="000813DE" w:rsidRPr="006209B5" w:rsidDel="000813DE">
        <w:t xml:space="preserve"> </w:t>
      </w:r>
      <w:r>
        <w:br/>
      </w:r>
      <w:ins w:id="56" w:author="Xavier Hoenner" w:date="2016-06-03T09:38:00Z">
        <w:r w:rsidR="003020C0" w:rsidRPr="00311831">
          <w:rPr>
            <w:b/>
          </w:rPr>
          <w:t>Ships of Opportunity</w:t>
        </w:r>
        <w:r w:rsidR="003020C0">
          <w:t xml:space="preserve">: </w:t>
        </w:r>
        <w:r w:rsidR="003020C0">
          <w:fldChar w:fldCharType="begin"/>
        </w:r>
        <w:r w:rsidR="003020C0">
          <w:instrText xml:space="preserve"> HYPERLINK "http://imos.org.au/shipsofopportunity.html" </w:instrText>
        </w:r>
        <w:r w:rsidR="003020C0">
          <w:fldChar w:fldCharType="separate"/>
        </w:r>
        <w:r w:rsidR="003020C0">
          <w:rPr>
            <w:rStyle w:val="Hyperlink"/>
          </w:rPr>
          <w:t>http://imos.org.au/shipsofopportunity.html</w:t>
        </w:r>
        <w:r w:rsidR="003020C0">
          <w:fldChar w:fldCharType="end"/>
        </w:r>
        <w:r w:rsidR="003020C0">
          <w:t>.</w:t>
        </w:r>
        <w:r w:rsidR="003020C0">
          <w:br/>
        </w:r>
        <w:r w:rsidR="003020C0">
          <w:rPr>
            <w:b/>
          </w:rPr>
          <w:t>TMV</w:t>
        </w:r>
        <w:r w:rsidR="003020C0" w:rsidRPr="00D05CFF">
          <w:t xml:space="preserve">: </w:t>
        </w:r>
        <w:r w:rsidR="003020C0">
          <w:t>Temperate Merchant Vessels sub-facility (</w:t>
        </w:r>
        <w:r w:rsidR="003020C0">
          <w:fldChar w:fldCharType="begin"/>
        </w:r>
        <w:r w:rsidR="003020C0">
          <w:instrText>HYPERLINK "http://imos.org.au/temperatemerchantvessels.html"</w:instrText>
        </w:r>
        <w:r w:rsidR="003020C0">
          <w:fldChar w:fldCharType="separate"/>
        </w:r>
        <w:r w:rsidR="003020C0">
          <w:rPr>
            <w:rStyle w:val="Hyperlink"/>
          </w:rPr>
          <w:t>http://imos.org.au/temperatemerchantvessels.html</w:t>
        </w:r>
        <w:r w:rsidR="003020C0">
          <w:rPr>
            <w:rStyle w:val="Hyperlink"/>
          </w:rPr>
          <w:fldChar w:fldCharType="end"/>
        </w:r>
        <w:r w:rsidR="003020C0">
          <w:t>).</w:t>
        </w:r>
        <w:r w:rsidR="003020C0" w:rsidRPr="00D05CFF" w:rsidDel="003020C0">
          <w:rPr>
            <w:b/>
          </w:rPr>
          <w:t xml:space="preserve"> </w:t>
        </w:r>
      </w:ins>
      <w:del w:id="57" w:author="Xavier Hoenner" w:date="2016-06-03T09:38:00Z">
        <w:r w:rsidRPr="00D05CFF" w:rsidDel="003020C0">
          <w:rPr>
            <w:b/>
          </w:rPr>
          <w:delText>SOOP</w:delText>
        </w:r>
        <w:r w:rsidDel="003020C0">
          <w:delText>: Ships of Opportunity (</w:delText>
        </w:r>
        <w:r w:rsidR="003020C0" w:rsidDel="003020C0">
          <w:fldChar w:fldCharType="begin"/>
        </w:r>
        <w:r w:rsidR="003020C0" w:rsidDel="003020C0">
          <w:delInstrText xml:space="preserve"> HYPERLINK "http://imos.org.au/soop.html" </w:delInstrText>
        </w:r>
        <w:r w:rsidR="003020C0" w:rsidDel="003020C0">
          <w:fldChar w:fldCharType="separate"/>
        </w:r>
        <w:r w:rsidDel="003020C0">
          <w:rPr>
            <w:rStyle w:val="Hyperlink"/>
          </w:rPr>
          <w:delText>http://imos.org.au/soop.html</w:delText>
        </w:r>
        <w:r w:rsidR="003020C0" w:rsidDel="003020C0">
          <w:rPr>
            <w:rStyle w:val="Hyperlink"/>
          </w:rPr>
          <w:fldChar w:fldCharType="end"/>
        </w:r>
        <w:r w:rsidDel="003020C0">
          <w:delText>).</w:delText>
        </w:r>
        <w:r w:rsidDel="003020C0">
          <w:br/>
        </w:r>
        <w:r w:rsidR="005C4487" w:rsidDel="003020C0">
          <w:rPr>
            <w:b/>
          </w:rPr>
          <w:delText>TMV</w:delText>
        </w:r>
        <w:r w:rsidR="005C4487" w:rsidRPr="00D05CFF" w:rsidDel="003020C0">
          <w:delText xml:space="preserve">: </w:delText>
        </w:r>
        <w:r w:rsidR="005C4487" w:rsidDel="003020C0">
          <w:delText>Temperate Merchant Vessels sub-facility (</w:delText>
        </w:r>
        <w:r w:rsidR="003020C0" w:rsidDel="003020C0">
          <w:fldChar w:fldCharType="begin"/>
        </w:r>
        <w:r w:rsidR="003020C0" w:rsidDel="003020C0">
          <w:delInstrText xml:space="preserve"> HYPERLINK "http://imos.org.au/temperate.html" </w:delInstrText>
        </w:r>
        <w:r w:rsidR="003020C0" w:rsidDel="003020C0">
          <w:fldChar w:fldCharType="separate"/>
        </w:r>
        <w:r w:rsidR="005C4487" w:rsidRPr="005806F0" w:rsidDel="003020C0">
          <w:rPr>
            <w:rStyle w:val="Hyperlink"/>
          </w:rPr>
          <w:delText>http://imos.org.au/temperate.html</w:delText>
        </w:r>
        <w:r w:rsidR="003020C0" w:rsidDel="003020C0">
          <w:rPr>
            <w:rStyle w:val="Hyperlink"/>
          </w:rPr>
          <w:fldChar w:fldCharType="end"/>
        </w:r>
        <w:r w:rsidR="005C4487" w:rsidDel="003020C0">
          <w:delText>)</w:delText>
        </w:r>
        <w:r w:rsidR="004147CE" w:rsidDel="003020C0">
          <w:delText>.</w:delText>
        </w:r>
      </w:del>
    </w:p>
    <w:p w14:paraId="32650A30" w14:textId="3C1ACB6C" w:rsidR="00842472" w:rsidRPr="006209B5" w:rsidRDefault="005C4487" w:rsidP="00842472">
      <w:pPr>
        <w:ind w:left="993" w:hanging="993"/>
      </w:pPr>
      <w:del w:id="58" w:author="Xavier Hoenner" w:date="2016-06-03T09:38:00Z">
        <w:r w:rsidDel="003020C0">
          <w:br/>
        </w:r>
      </w:del>
    </w:p>
    <w:p w14:paraId="694494EC" w14:textId="77777777" w:rsidR="00842472" w:rsidRPr="006209B5" w:rsidRDefault="00842472" w:rsidP="00842472">
      <w:pPr>
        <w:pStyle w:val="Heading3"/>
      </w:pPr>
      <w:r w:rsidRPr="006209B5">
        <w:t>Template</w:t>
      </w:r>
    </w:p>
    <w:tbl>
      <w:tblPr>
        <w:tblStyle w:val="TableGrid"/>
        <w:tblW w:w="0" w:type="auto"/>
        <w:tblInd w:w="-459" w:type="dxa"/>
        <w:tblLook w:val="04A0" w:firstRow="1" w:lastRow="0" w:firstColumn="1" w:lastColumn="0" w:noHBand="0" w:noVBand="1"/>
      </w:tblPr>
      <w:tblGrid>
        <w:gridCol w:w="1099"/>
        <w:gridCol w:w="1437"/>
        <w:gridCol w:w="1589"/>
        <w:gridCol w:w="978"/>
        <w:gridCol w:w="1103"/>
        <w:gridCol w:w="979"/>
        <w:gridCol w:w="915"/>
        <w:gridCol w:w="1601"/>
      </w:tblGrid>
      <w:tr w:rsidR="000813DE" w:rsidRPr="000813DE" w14:paraId="49B33F56" w14:textId="77777777" w:rsidTr="001C15EC">
        <w:tc>
          <w:tcPr>
            <w:tcW w:w="0" w:type="auto"/>
            <w:vAlign w:val="center"/>
          </w:tcPr>
          <w:p w14:paraId="04369E00" w14:textId="4C87E538" w:rsidR="000813DE" w:rsidRPr="000813DE" w:rsidRDefault="000813DE" w:rsidP="000813DE">
            <w:pPr>
              <w:jc w:val="center"/>
              <w:rPr>
                <w:rFonts w:eastAsia="Times New Roman" w:cs="Times New Roman"/>
                <w:b/>
              </w:rPr>
            </w:pPr>
            <w:proofErr w:type="gramStart"/>
            <w:r>
              <w:rPr>
                <w:rFonts w:eastAsia="Times New Roman" w:cs="Times New Roman"/>
                <w:b/>
              </w:rPr>
              <w:t>year</w:t>
            </w:r>
            <w:proofErr w:type="gramEnd"/>
          </w:p>
        </w:tc>
        <w:tc>
          <w:tcPr>
            <w:tcW w:w="0" w:type="auto"/>
            <w:vAlign w:val="center"/>
          </w:tcPr>
          <w:p w14:paraId="3E5816A1" w14:textId="77777777" w:rsidR="000813DE" w:rsidRPr="000813DE" w:rsidRDefault="000813DE" w:rsidP="000813DE">
            <w:pPr>
              <w:jc w:val="center"/>
              <w:rPr>
                <w:rFonts w:eastAsia="Times New Roman" w:cs="Times New Roman"/>
                <w:b/>
              </w:rPr>
            </w:pPr>
            <w:proofErr w:type="spellStart"/>
            <w:proofErr w:type="gramStart"/>
            <w:r w:rsidRPr="000813DE">
              <w:rPr>
                <w:rFonts w:eastAsia="Times New Roman" w:cs="Times New Roman"/>
                <w:b/>
              </w:rPr>
              <w:t>no</w:t>
            </w:r>
            <w:proofErr w:type="gramEnd"/>
            <w:r w:rsidRPr="000813DE">
              <w:rPr>
                <w:rFonts w:eastAsia="Times New Roman" w:cs="Times New Roman"/>
                <w:b/>
              </w:rPr>
              <w:t>_files_profiles</w:t>
            </w:r>
            <w:proofErr w:type="spellEnd"/>
          </w:p>
        </w:tc>
        <w:tc>
          <w:tcPr>
            <w:tcW w:w="0" w:type="auto"/>
            <w:vAlign w:val="center"/>
          </w:tcPr>
          <w:p w14:paraId="5468F3E8" w14:textId="77777777" w:rsidR="000813DE" w:rsidRPr="000813DE" w:rsidRDefault="000813DE" w:rsidP="000813DE">
            <w:pPr>
              <w:jc w:val="center"/>
              <w:rPr>
                <w:rFonts w:eastAsia="Times New Roman" w:cs="Times New Roman"/>
                <w:b/>
              </w:rPr>
            </w:pPr>
            <w:proofErr w:type="spellStart"/>
            <w:proofErr w:type="gramStart"/>
            <w:r w:rsidRPr="000813DE">
              <w:rPr>
                <w:rFonts w:eastAsia="Times New Roman" w:cs="Times New Roman"/>
                <w:b/>
              </w:rPr>
              <w:t>no</w:t>
            </w:r>
            <w:proofErr w:type="gramEnd"/>
            <w:r w:rsidRPr="000813DE">
              <w:rPr>
                <w:rFonts w:eastAsia="Times New Roman" w:cs="Times New Roman"/>
                <w:b/>
              </w:rPr>
              <w:t>_measurements</w:t>
            </w:r>
            <w:proofErr w:type="spellEnd"/>
          </w:p>
        </w:tc>
        <w:tc>
          <w:tcPr>
            <w:tcW w:w="0" w:type="auto"/>
            <w:vAlign w:val="center"/>
          </w:tcPr>
          <w:p w14:paraId="5961E7D1" w14:textId="77777777" w:rsidR="000813DE" w:rsidRPr="000813DE" w:rsidRDefault="000813DE" w:rsidP="000813DE">
            <w:pPr>
              <w:jc w:val="center"/>
              <w:rPr>
                <w:rFonts w:eastAsia="Times New Roman" w:cs="Times New Roman"/>
                <w:b/>
              </w:rPr>
            </w:pPr>
            <w:proofErr w:type="spellStart"/>
            <w:proofErr w:type="gramStart"/>
            <w:r w:rsidRPr="000813DE">
              <w:rPr>
                <w:rFonts w:eastAsia="Times New Roman" w:cs="Times New Roman"/>
                <w:b/>
              </w:rPr>
              <w:t>lat</w:t>
            </w:r>
            <w:proofErr w:type="gramEnd"/>
            <w:r w:rsidRPr="000813DE">
              <w:rPr>
                <w:rFonts w:eastAsia="Times New Roman" w:cs="Times New Roman"/>
                <w:b/>
              </w:rPr>
              <w:t>_range</w:t>
            </w:r>
            <w:proofErr w:type="spellEnd"/>
          </w:p>
        </w:tc>
        <w:tc>
          <w:tcPr>
            <w:tcW w:w="0" w:type="auto"/>
            <w:vAlign w:val="center"/>
          </w:tcPr>
          <w:p w14:paraId="1C072348" w14:textId="77777777" w:rsidR="000813DE" w:rsidRPr="000813DE" w:rsidRDefault="000813DE" w:rsidP="000813DE">
            <w:pPr>
              <w:jc w:val="center"/>
              <w:rPr>
                <w:rFonts w:eastAsia="Times New Roman" w:cs="Times New Roman"/>
                <w:b/>
              </w:rPr>
            </w:pPr>
            <w:proofErr w:type="spellStart"/>
            <w:proofErr w:type="gramStart"/>
            <w:r w:rsidRPr="000813DE">
              <w:rPr>
                <w:rFonts w:eastAsia="Times New Roman" w:cs="Times New Roman"/>
                <w:b/>
              </w:rPr>
              <w:t>lon</w:t>
            </w:r>
            <w:proofErr w:type="gramEnd"/>
            <w:r w:rsidRPr="000813DE">
              <w:rPr>
                <w:rFonts w:eastAsia="Times New Roman" w:cs="Times New Roman"/>
                <w:b/>
              </w:rPr>
              <w:t>_range</w:t>
            </w:r>
            <w:proofErr w:type="spellEnd"/>
          </w:p>
        </w:tc>
        <w:tc>
          <w:tcPr>
            <w:tcW w:w="0" w:type="auto"/>
            <w:vAlign w:val="center"/>
          </w:tcPr>
          <w:p w14:paraId="58E13947" w14:textId="77777777" w:rsidR="000813DE" w:rsidRPr="000813DE" w:rsidRDefault="000813DE" w:rsidP="000813DE">
            <w:pPr>
              <w:jc w:val="center"/>
              <w:rPr>
                <w:rFonts w:eastAsia="Times New Roman" w:cs="Times New Roman"/>
                <w:b/>
              </w:rPr>
            </w:pPr>
            <w:proofErr w:type="spellStart"/>
            <w:proofErr w:type="gramStart"/>
            <w:r w:rsidRPr="000813DE">
              <w:rPr>
                <w:rFonts w:eastAsia="Times New Roman" w:cs="Times New Roman"/>
                <w:b/>
              </w:rPr>
              <w:t>start</w:t>
            </w:r>
            <w:proofErr w:type="gramEnd"/>
            <w:r w:rsidRPr="000813DE">
              <w:rPr>
                <w:rFonts w:eastAsia="Times New Roman" w:cs="Times New Roman"/>
                <w:b/>
              </w:rPr>
              <w:t>_date</w:t>
            </w:r>
            <w:proofErr w:type="spellEnd"/>
          </w:p>
        </w:tc>
        <w:tc>
          <w:tcPr>
            <w:tcW w:w="0" w:type="auto"/>
            <w:vAlign w:val="center"/>
          </w:tcPr>
          <w:p w14:paraId="535F3481" w14:textId="77777777" w:rsidR="000813DE" w:rsidRPr="000813DE" w:rsidRDefault="000813DE" w:rsidP="000813DE">
            <w:pPr>
              <w:jc w:val="center"/>
              <w:rPr>
                <w:rFonts w:eastAsia="Times New Roman" w:cs="Times New Roman"/>
                <w:b/>
              </w:rPr>
            </w:pPr>
            <w:proofErr w:type="spellStart"/>
            <w:proofErr w:type="gramStart"/>
            <w:r w:rsidRPr="000813DE">
              <w:rPr>
                <w:rFonts w:eastAsia="Times New Roman" w:cs="Times New Roman"/>
                <w:b/>
              </w:rPr>
              <w:t>end</w:t>
            </w:r>
            <w:proofErr w:type="gramEnd"/>
            <w:r w:rsidRPr="000813DE">
              <w:rPr>
                <w:rFonts w:eastAsia="Times New Roman" w:cs="Times New Roman"/>
                <w:b/>
              </w:rPr>
              <w:t>_date</w:t>
            </w:r>
            <w:proofErr w:type="spellEnd"/>
          </w:p>
        </w:tc>
        <w:tc>
          <w:tcPr>
            <w:tcW w:w="0" w:type="auto"/>
            <w:vAlign w:val="center"/>
          </w:tcPr>
          <w:p w14:paraId="066E1F4B" w14:textId="77777777" w:rsidR="000813DE" w:rsidRPr="000813DE" w:rsidRDefault="000813DE" w:rsidP="000813DE">
            <w:pPr>
              <w:jc w:val="center"/>
              <w:rPr>
                <w:rFonts w:eastAsia="Times New Roman" w:cs="Times New Roman"/>
                <w:b/>
              </w:rPr>
            </w:pPr>
            <w:proofErr w:type="spellStart"/>
            <w:proofErr w:type="gramStart"/>
            <w:r w:rsidRPr="000813DE">
              <w:rPr>
                <w:rFonts w:eastAsia="Times New Roman" w:cs="Times New Roman"/>
                <w:b/>
              </w:rPr>
              <w:t>coverage</w:t>
            </w:r>
            <w:proofErr w:type="gramEnd"/>
            <w:r w:rsidRPr="000813DE">
              <w:rPr>
                <w:rFonts w:eastAsia="Times New Roman" w:cs="Times New Roman"/>
                <w:b/>
              </w:rPr>
              <w:t>_duration</w:t>
            </w:r>
            <w:proofErr w:type="spellEnd"/>
          </w:p>
        </w:tc>
      </w:tr>
      <w:tr w:rsidR="000813DE" w:rsidRPr="000813DE" w14:paraId="44827E9A" w14:textId="77777777" w:rsidTr="001C15EC">
        <w:tc>
          <w:tcPr>
            <w:tcW w:w="0" w:type="auto"/>
            <w:vAlign w:val="center"/>
          </w:tcPr>
          <w:p w14:paraId="7C919DD4" w14:textId="5CA9A7EE" w:rsidR="000813DE" w:rsidRPr="000813DE" w:rsidRDefault="000813DE" w:rsidP="00DE2CAC">
            <w:pPr>
              <w:jc w:val="center"/>
              <w:rPr>
                <w:rFonts w:eastAsia="Times New Roman" w:cs="Times New Roman"/>
              </w:rPr>
            </w:pPr>
            <w:r w:rsidRPr="000813DE">
              <w:rPr>
                <w:rFonts w:eastAsia="Times New Roman" w:cs="Times New Roman"/>
              </w:rPr>
              <w:t xml:space="preserve">Deployment </w:t>
            </w:r>
            <w:r>
              <w:rPr>
                <w:rFonts w:eastAsia="Times New Roman" w:cs="Times New Roman"/>
              </w:rPr>
              <w:t>year</w:t>
            </w:r>
          </w:p>
        </w:tc>
        <w:tc>
          <w:tcPr>
            <w:tcW w:w="0" w:type="auto"/>
            <w:vAlign w:val="center"/>
          </w:tcPr>
          <w:p w14:paraId="7960DB2D" w14:textId="77777777" w:rsidR="000813DE" w:rsidRPr="000813DE" w:rsidRDefault="000813DE" w:rsidP="000813DE">
            <w:pPr>
              <w:jc w:val="center"/>
              <w:rPr>
                <w:rFonts w:eastAsia="Times New Roman" w:cs="Times New Roman"/>
              </w:rPr>
            </w:pPr>
            <w:r w:rsidRPr="000813DE">
              <w:rPr>
                <w:rFonts w:eastAsia="Times New Roman" w:cs="Times New Roman"/>
              </w:rPr>
              <w:t xml:space="preserve"># </w:t>
            </w:r>
            <w:proofErr w:type="gramStart"/>
            <w:r w:rsidRPr="000813DE">
              <w:rPr>
                <w:rFonts w:eastAsia="Times New Roman" w:cs="Times New Roman"/>
              </w:rPr>
              <w:t>data</w:t>
            </w:r>
            <w:proofErr w:type="gramEnd"/>
            <w:r w:rsidRPr="000813DE">
              <w:rPr>
                <w:rFonts w:eastAsia="Times New Roman" w:cs="Times New Roman"/>
              </w:rPr>
              <w:t xml:space="preserve"> files</w:t>
            </w:r>
          </w:p>
        </w:tc>
        <w:tc>
          <w:tcPr>
            <w:tcW w:w="0" w:type="auto"/>
            <w:vAlign w:val="center"/>
          </w:tcPr>
          <w:p w14:paraId="13C555A5" w14:textId="77777777" w:rsidR="000813DE" w:rsidRPr="000813DE" w:rsidRDefault="000813DE" w:rsidP="000813DE">
            <w:pPr>
              <w:jc w:val="center"/>
              <w:rPr>
                <w:rFonts w:eastAsia="Times New Roman" w:cs="Times New Roman"/>
              </w:rPr>
            </w:pPr>
            <w:r w:rsidRPr="000813DE">
              <w:rPr>
                <w:rFonts w:eastAsia="Times New Roman" w:cs="Times New Roman"/>
              </w:rPr>
              <w:t xml:space="preserve"># </w:t>
            </w:r>
            <w:proofErr w:type="gramStart"/>
            <w:r w:rsidRPr="000813DE">
              <w:rPr>
                <w:rFonts w:eastAsia="Times New Roman" w:cs="Times New Roman"/>
              </w:rPr>
              <w:t>measurements</w:t>
            </w:r>
            <w:proofErr w:type="gramEnd"/>
          </w:p>
        </w:tc>
        <w:tc>
          <w:tcPr>
            <w:tcW w:w="0" w:type="auto"/>
            <w:vAlign w:val="center"/>
          </w:tcPr>
          <w:p w14:paraId="14735E01" w14:textId="77777777" w:rsidR="000813DE" w:rsidRPr="000813DE" w:rsidRDefault="000813DE" w:rsidP="000813DE">
            <w:pPr>
              <w:jc w:val="center"/>
              <w:rPr>
                <w:rFonts w:eastAsia="Times New Roman" w:cs="Times New Roman"/>
              </w:rPr>
            </w:pPr>
            <w:r w:rsidRPr="000813DE">
              <w:rPr>
                <w:rFonts w:eastAsia="Times New Roman" w:cs="Times New Roman"/>
              </w:rPr>
              <w:t>Latitudinal range</w:t>
            </w:r>
          </w:p>
        </w:tc>
        <w:tc>
          <w:tcPr>
            <w:tcW w:w="0" w:type="auto"/>
            <w:vAlign w:val="center"/>
          </w:tcPr>
          <w:p w14:paraId="28EA15A5" w14:textId="77777777" w:rsidR="000813DE" w:rsidRPr="000813DE" w:rsidRDefault="000813DE" w:rsidP="000813DE">
            <w:pPr>
              <w:jc w:val="center"/>
              <w:rPr>
                <w:rFonts w:eastAsia="Times New Roman" w:cs="Times New Roman"/>
              </w:rPr>
            </w:pPr>
            <w:r w:rsidRPr="000813DE">
              <w:rPr>
                <w:rFonts w:eastAsia="Times New Roman" w:cs="Times New Roman"/>
              </w:rPr>
              <w:t>Longitudinal range</w:t>
            </w:r>
          </w:p>
        </w:tc>
        <w:tc>
          <w:tcPr>
            <w:tcW w:w="0" w:type="auto"/>
            <w:vAlign w:val="center"/>
          </w:tcPr>
          <w:p w14:paraId="374D2725" w14:textId="77777777" w:rsidR="000813DE" w:rsidRPr="000813DE" w:rsidRDefault="000813DE" w:rsidP="000813DE">
            <w:pPr>
              <w:jc w:val="center"/>
              <w:rPr>
                <w:rFonts w:eastAsia="Times New Roman" w:cs="Times New Roman"/>
              </w:rPr>
            </w:pPr>
            <w:r w:rsidRPr="000813DE">
              <w:rPr>
                <w:rFonts w:eastAsia="Times New Roman" w:cs="Times New Roman"/>
              </w:rPr>
              <w:t>Start</w:t>
            </w:r>
          </w:p>
        </w:tc>
        <w:tc>
          <w:tcPr>
            <w:tcW w:w="0" w:type="auto"/>
            <w:vAlign w:val="center"/>
          </w:tcPr>
          <w:p w14:paraId="25E385DE" w14:textId="77777777" w:rsidR="000813DE" w:rsidRPr="000813DE" w:rsidRDefault="000813DE" w:rsidP="000813DE">
            <w:pPr>
              <w:jc w:val="center"/>
              <w:rPr>
                <w:rFonts w:eastAsia="Times New Roman" w:cs="Times New Roman"/>
              </w:rPr>
            </w:pPr>
            <w:r w:rsidRPr="000813DE">
              <w:rPr>
                <w:rFonts w:eastAsia="Times New Roman" w:cs="Times New Roman"/>
              </w:rPr>
              <w:t>End</w:t>
            </w:r>
          </w:p>
        </w:tc>
        <w:tc>
          <w:tcPr>
            <w:tcW w:w="0" w:type="auto"/>
            <w:vAlign w:val="center"/>
          </w:tcPr>
          <w:p w14:paraId="24935DCE" w14:textId="2782D6A7" w:rsidR="000813DE" w:rsidRPr="000813DE" w:rsidRDefault="004E4784" w:rsidP="000813DE">
            <w:pPr>
              <w:jc w:val="center"/>
              <w:rPr>
                <w:rFonts w:eastAsia="Times New Roman" w:cs="Times New Roman"/>
              </w:rPr>
            </w:pPr>
            <w:r>
              <w:rPr>
                <w:rFonts w:eastAsia="Times New Roman" w:cs="Times New Roman"/>
              </w:rPr>
              <w:t xml:space="preserve"># </w:t>
            </w:r>
            <w:proofErr w:type="gramStart"/>
            <w:r>
              <w:rPr>
                <w:rFonts w:eastAsia="Times New Roman" w:cs="Times New Roman"/>
              </w:rPr>
              <w:t>days</w:t>
            </w:r>
            <w:proofErr w:type="gramEnd"/>
            <w:r>
              <w:rPr>
                <w:rFonts w:eastAsia="Times New Roman" w:cs="Times New Roman"/>
              </w:rPr>
              <w:t xml:space="preserve"> of data</w:t>
            </w:r>
          </w:p>
        </w:tc>
      </w:tr>
      <w:tr w:rsidR="000813DE" w:rsidRPr="000813DE" w14:paraId="71D52130" w14:textId="77777777" w:rsidTr="001C15EC">
        <w:tc>
          <w:tcPr>
            <w:tcW w:w="0" w:type="auto"/>
            <w:gridSpan w:val="8"/>
            <w:shd w:val="clear" w:color="auto" w:fill="595959" w:themeFill="text1" w:themeFillTint="A6"/>
            <w:vAlign w:val="center"/>
          </w:tcPr>
          <w:p w14:paraId="5D3FC0D2" w14:textId="77777777" w:rsidR="000813DE" w:rsidRPr="000813DE" w:rsidRDefault="000813DE" w:rsidP="000813DE">
            <w:pPr>
              <w:jc w:val="center"/>
              <w:rPr>
                <w:rFonts w:eastAsia="Times New Roman" w:cs="Times New Roman"/>
              </w:rPr>
            </w:pPr>
            <w:r w:rsidRPr="000813DE">
              <w:rPr>
                <w:rFonts w:eastAsia="Times New Roman" w:cs="Times New Roman"/>
              </w:rPr>
              <w:t>Headers = ‘</w:t>
            </w:r>
            <w:proofErr w:type="spellStart"/>
            <w:r w:rsidRPr="000813DE">
              <w:rPr>
                <w:rFonts w:eastAsia="Times New Roman" w:cs="Times New Roman"/>
              </w:rPr>
              <w:t>subfacility</w:t>
            </w:r>
            <w:proofErr w:type="spellEnd"/>
            <w:r w:rsidRPr="000813DE">
              <w:rPr>
                <w:rFonts w:eastAsia="Times New Roman" w:cs="Times New Roman"/>
              </w:rPr>
              <w:t>’</w:t>
            </w:r>
          </w:p>
        </w:tc>
      </w:tr>
      <w:tr w:rsidR="000813DE" w:rsidRPr="000813DE" w14:paraId="456A49E2" w14:textId="77777777" w:rsidTr="001C15EC">
        <w:tc>
          <w:tcPr>
            <w:tcW w:w="0" w:type="auto"/>
            <w:gridSpan w:val="8"/>
            <w:shd w:val="clear" w:color="auto" w:fill="BFBFBF" w:themeFill="background1" w:themeFillShade="BF"/>
            <w:vAlign w:val="center"/>
          </w:tcPr>
          <w:p w14:paraId="186713AB" w14:textId="77777777" w:rsidR="000813DE" w:rsidRPr="000813DE" w:rsidRDefault="000813DE" w:rsidP="000813DE">
            <w:pPr>
              <w:rPr>
                <w:rFonts w:eastAsia="Times New Roman" w:cs="Times New Roman"/>
              </w:rPr>
            </w:pPr>
            <w:r w:rsidRPr="000813DE">
              <w:rPr>
                <w:rFonts w:eastAsia="Times New Roman" w:cs="Times New Roman"/>
              </w:rPr>
              <w:t>Sub-headers = ‘</w:t>
            </w:r>
            <w:proofErr w:type="spellStart"/>
            <w:r w:rsidRPr="000813DE">
              <w:rPr>
                <w:rFonts w:eastAsia="Times New Roman" w:cs="Times New Roman"/>
              </w:rPr>
              <w:t>vessel_name</w:t>
            </w:r>
            <w:proofErr w:type="spellEnd"/>
            <w:r w:rsidRPr="000813DE">
              <w:rPr>
                <w:rFonts w:eastAsia="Times New Roman" w:cs="Times New Roman"/>
              </w:rPr>
              <w:t>’</w:t>
            </w:r>
          </w:p>
        </w:tc>
      </w:tr>
      <w:tr w:rsidR="000813DE" w:rsidRPr="000813DE" w14:paraId="44B432D0" w14:textId="77777777" w:rsidTr="001C15EC">
        <w:tc>
          <w:tcPr>
            <w:tcW w:w="0" w:type="auto"/>
          </w:tcPr>
          <w:p w14:paraId="19A136E0" w14:textId="77777777" w:rsidR="000813DE" w:rsidRPr="000813DE" w:rsidRDefault="000813DE" w:rsidP="000813DE">
            <w:pPr>
              <w:jc w:val="center"/>
              <w:rPr>
                <w:rFonts w:eastAsia="Times New Roman" w:cs="Times New Roman"/>
              </w:rPr>
            </w:pPr>
          </w:p>
        </w:tc>
        <w:tc>
          <w:tcPr>
            <w:tcW w:w="0" w:type="auto"/>
          </w:tcPr>
          <w:p w14:paraId="58C2E5B2" w14:textId="77777777" w:rsidR="000813DE" w:rsidRPr="000813DE" w:rsidRDefault="000813DE" w:rsidP="000813DE">
            <w:pPr>
              <w:jc w:val="center"/>
              <w:rPr>
                <w:rFonts w:eastAsia="Times New Roman" w:cs="Times New Roman"/>
              </w:rPr>
            </w:pPr>
          </w:p>
        </w:tc>
        <w:tc>
          <w:tcPr>
            <w:tcW w:w="0" w:type="auto"/>
          </w:tcPr>
          <w:p w14:paraId="47F2D1F4" w14:textId="77777777" w:rsidR="000813DE" w:rsidRPr="000813DE" w:rsidRDefault="000813DE" w:rsidP="000813DE">
            <w:pPr>
              <w:jc w:val="center"/>
              <w:rPr>
                <w:rFonts w:eastAsia="Times New Roman" w:cs="Times New Roman"/>
              </w:rPr>
            </w:pPr>
          </w:p>
        </w:tc>
        <w:tc>
          <w:tcPr>
            <w:tcW w:w="0" w:type="auto"/>
          </w:tcPr>
          <w:p w14:paraId="496D53E2" w14:textId="77777777" w:rsidR="000813DE" w:rsidRPr="000813DE" w:rsidRDefault="000813DE" w:rsidP="000813DE">
            <w:pPr>
              <w:jc w:val="center"/>
              <w:rPr>
                <w:rFonts w:eastAsia="Times New Roman" w:cs="Times New Roman"/>
              </w:rPr>
            </w:pPr>
          </w:p>
        </w:tc>
        <w:tc>
          <w:tcPr>
            <w:tcW w:w="0" w:type="auto"/>
          </w:tcPr>
          <w:p w14:paraId="0237E191" w14:textId="77777777" w:rsidR="000813DE" w:rsidRPr="000813DE" w:rsidRDefault="000813DE" w:rsidP="000813DE">
            <w:pPr>
              <w:jc w:val="center"/>
              <w:rPr>
                <w:rFonts w:eastAsia="Times New Roman" w:cs="Times New Roman"/>
              </w:rPr>
            </w:pPr>
          </w:p>
        </w:tc>
        <w:tc>
          <w:tcPr>
            <w:tcW w:w="0" w:type="auto"/>
          </w:tcPr>
          <w:p w14:paraId="34D530B2" w14:textId="77777777" w:rsidR="000813DE" w:rsidRPr="000813DE" w:rsidRDefault="000813DE" w:rsidP="000813DE">
            <w:pPr>
              <w:jc w:val="center"/>
              <w:rPr>
                <w:rFonts w:eastAsia="Times New Roman" w:cs="Times New Roman"/>
              </w:rPr>
            </w:pPr>
          </w:p>
        </w:tc>
        <w:tc>
          <w:tcPr>
            <w:tcW w:w="0" w:type="auto"/>
          </w:tcPr>
          <w:p w14:paraId="71B9FF45" w14:textId="77777777" w:rsidR="000813DE" w:rsidRPr="000813DE" w:rsidRDefault="000813DE" w:rsidP="000813DE">
            <w:pPr>
              <w:jc w:val="center"/>
              <w:rPr>
                <w:rFonts w:eastAsia="Times New Roman" w:cs="Times New Roman"/>
              </w:rPr>
            </w:pPr>
          </w:p>
        </w:tc>
        <w:tc>
          <w:tcPr>
            <w:tcW w:w="0" w:type="auto"/>
          </w:tcPr>
          <w:p w14:paraId="0782EC69" w14:textId="77777777" w:rsidR="000813DE" w:rsidRPr="000813DE" w:rsidRDefault="000813DE" w:rsidP="000813DE">
            <w:pPr>
              <w:jc w:val="center"/>
              <w:rPr>
                <w:rFonts w:eastAsia="Times New Roman" w:cs="Times New Roman"/>
              </w:rPr>
            </w:pPr>
          </w:p>
        </w:tc>
      </w:tr>
    </w:tbl>
    <w:p w14:paraId="0C251D79" w14:textId="77777777" w:rsidR="000813DE" w:rsidRDefault="000813DE" w:rsidP="00E13D4E"/>
    <w:p w14:paraId="6B4506EF" w14:textId="77777777" w:rsidR="005C4487" w:rsidRPr="006209B5" w:rsidRDefault="005C4487" w:rsidP="005C4487">
      <w:pPr>
        <w:pStyle w:val="Heading2"/>
      </w:pPr>
      <w:r>
        <w:lastRenderedPageBreak/>
        <w:t>2.7</w:t>
      </w:r>
      <w:r w:rsidRPr="006209B5">
        <w:t xml:space="preserve"> Data report – all </w:t>
      </w:r>
      <w:r>
        <w:t xml:space="preserve">SOOP – TRV </w:t>
      </w:r>
      <w:r w:rsidRPr="006209B5">
        <w:t>data available on the portal</w:t>
      </w:r>
    </w:p>
    <w:p w14:paraId="5227DDC2" w14:textId="43268EDE" w:rsidR="005C4487" w:rsidRDefault="005C4487" w:rsidP="005C4487">
      <w:pPr>
        <w:pStyle w:val="Heading3"/>
      </w:pPr>
      <w:r w:rsidRPr="00645D78">
        <w:rPr>
          <w:b w:val="0"/>
        </w:rPr>
        <w:t>Filename:</w:t>
      </w:r>
      <w:r w:rsidRPr="00645D78">
        <w:rPr>
          <w:u w:val="none"/>
        </w:rPr>
        <w:t xml:space="preserve"> ‘</w:t>
      </w:r>
      <w:proofErr w:type="spellStart"/>
      <w:r w:rsidRPr="00645D78">
        <w:rPr>
          <w:u w:val="none"/>
        </w:rPr>
        <w:t>A_</w:t>
      </w:r>
      <w:del w:id="59" w:author="Xavier Hoenner" w:date="2016-06-03T09:31:00Z">
        <w:r w:rsidRPr="00645D78" w:rsidDel="00014883">
          <w:rPr>
            <w:u w:val="none"/>
          </w:rPr>
          <w:delText>SOOP_</w:delText>
        </w:r>
      </w:del>
      <w:ins w:id="60" w:author="Xavier Hoenner" w:date="2016-06-03T09:31:00Z">
        <w:r w:rsidR="00014883">
          <w:rPr>
            <w:u w:val="none"/>
          </w:rPr>
          <w:t>ShipsOfOpportunity_</w:t>
        </w:r>
      </w:ins>
      <w:r w:rsidR="00E40747">
        <w:rPr>
          <w:u w:val="none"/>
        </w:rPr>
        <w:t>TRV</w:t>
      </w:r>
      <w:r w:rsidRPr="00645D78">
        <w:rPr>
          <w:u w:val="none"/>
        </w:rPr>
        <w:t>_allData_dataOnPortal</w:t>
      </w:r>
      <w:proofErr w:type="spellEnd"/>
      <w:r w:rsidRPr="00645D78">
        <w:rPr>
          <w:u w:val="none"/>
        </w:rPr>
        <w:t>’</w:t>
      </w:r>
    </w:p>
    <w:p w14:paraId="5E733AB5" w14:textId="77777777" w:rsidR="005C4487" w:rsidRDefault="005C4487" w:rsidP="005C4487">
      <w:pPr>
        <w:pStyle w:val="Heading3"/>
      </w:pPr>
      <w:r w:rsidRPr="006209B5">
        <w:br/>
      </w:r>
      <w:r w:rsidRPr="00645D78">
        <w:rPr>
          <w:b w:val="0"/>
        </w:rPr>
        <w:t>Description:</w:t>
      </w:r>
      <w:r w:rsidRPr="00645D78">
        <w:rPr>
          <w:u w:val="none"/>
        </w:rPr>
        <w:t xml:space="preserve"> ‘All data available on the portal’</w:t>
      </w:r>
    </w:p>
    <w:p w14:paraId="05A02CCA" w14:textId="77777777" w:rsidR="005C4487" w:rsidRPr="006D0770" w:rsidRDefault="005C4487" w:rsidP="005C4487">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5C4487" w:rsidRPr="006209B5" w14:paraId="5EB2FF65" w14:textId="77777777" w:rsidTr="00415286">
        <w:tc>
          <w:tcPr>
            <w:tcW w:w="1271" w:type="dxa"/>
          </w:tcPr>
          <w:p w14:paraId="6CE2FE99" w14:textId="77777777" w:rsidR="005C4487" w:rsidRPr="006209B5" w:rsidRDefault="005C4487" w:rsidP="00415286">
            <w:pPr>
              <w:rPr>
                <w:b/>
                <w:szCs w:val="24"/>
              </w:rPr>
            </w:pPr>
            <w:r w:rsidRPr="006209B5">
              <w:rPr>
                <w:b/>
                <w:szCs w:val="24"/>
              </w:rPr>
              <w:t>Server</w:t>
            </w:r>
          </w:p>
        </w:tc>
        <w:tc>
          <w:tcPr>
            <w:tcW w:w="2526" w:type="dxa"/>
          </w:tcPr>
          <w:p w14:paraId="5B4E1CC8" w14:textId="5B5640A6" w:rsidR="005C4487" w:rsidRPr="006209B5" w:rsidRDefault="00E17200" w:rsidP="00415286">
            <w:pPr>
              <w:rPr>
                <w:szCs w:val="24"/>
              </w:rPr>
            </w:pPr>
            <w:proofErr w:type="gramStart"/>
            <w:r>
              <w:rPr>
                <w:szCs w:val="24"/>
              </w:rPr>
              <w:t>dbprod</w:t>
            </w:r>
            <w:r w:rsidR="005C4487" w:rsidRPr="006209B5">
              <w:rPr>
                <w:szCs w:val="24"/>
              </w:rPr>
              <w:t>.emii.org.au</w:t>
            </w:r>
            <w:proofErr w:type="gramEnd"/>
          </w:p>
        </w:tc>
      </w:tr>
      <w:tr w:rsidR="005C4487" w:rsidRPr="006209B5" w14:paraId="64C02E83" w14:textId="77777777" w:rsidTr="00415286">
        <w:tc>
          <w:tcPr>
            <w:tcW w:w="1271" w:type="dxa"/>
          </w:tcPr>
          <w:p w14:paraId="13FC9E42" w14:textId="77777777" w:rsidR="005C4487" w:rsidRPr="006209B5" w:rsidRDefault="005C4487" w:rsidP="00415286">
            <w:pPr>
              <w:rPr>
                <w:b/>
                <w:szCs w:val="24"/>
              </w:rPr>
            </w:pPr>
            <w:r w:rsidRPr="006209B5">
              <w:rPr>
                <w:b/>
                <w:szCs w:val="24"/>
              </w:rPr>
              <w:t>Database</w:t>
            </w:r>
          </w:p>
        </w:tc>
        <w:tc>
          <w:tcPr>
            <w:tcW w:w="2526" w:type="dxa"/>
          </w:tcPr>
          <w:p w14:paraId="5D501846" w14:textId="16FB0550" w:rsidR="005C4487" w:rsidRPr="006209B5" w:rsidRDefault="00E17200" w:rsidP="00415286">
            <w:pPr>
              <w:rPr>
                <w:szCs w:val="24"/>
              </w:rPr>
            </w:pPr>
            <w:proofErr w:type="gramStart"/>
            <w:r>
              <w:rPr>
                <w:szCs w:val="24"/>
              </w:rPr>
              <w:t>harvest</w:t>
            </w:r>
            <w:proofErr w:type="gramEnd"/>
          </w:p>
        </w:tc>
      </w:tr>
      <w:tr w:rsidR="005C4487" w:rsidRPr="006209B5" w14:paraId="0B091481" w14:textId="77777777" w:rsidTr="00415286">
        <w:tc>
          <w:tcPr>
            <w:tcW w:w="1271" w:type="dxa"/>
          </w:tcPr>
          <w:p w14:paraId="3BC545CF" w14:textId="77777777" w:rsidR="005C4487" w:rsidRPr="006209B5" w:rsidRDefault="005C4487" w:rsidP="00415286">
            <w:pPr>
              <w:rPr>
                <w:b/>
                <w:szCs w:val="24"/>
              </w:rPr>
            </w:pPr>
            <w:r w:rsidRPr="006209B5">
              <w:rPr>
                <w:b/>
                <w:szCs w:val="24"/>
              </w:rPr>
              <w:t>Schema</w:t>
            </w:r>
          </w:p>
        </w:tc>
        <w:tc>
          <w:tcPr>
            <w:tcW w:w="2526" w:type="dxa"/>
          </w:tcPr>
          <w:p w14:paraId="1A13F775" w14:textId="37077BD8" w:rsidR="005C4487" w:rsidRPr="006209B5" w:rsidRDefault="00E17200" w:rsidP="00415286">
            <w:pPr>
              <w:rPr>
                <w:szCs w:val="24"/>
              </w:rPr>
            </w:pPr>
            <w:proofErr w:type="gramStart"/>
            <w:r>
              <w:rPr>
                <w:szCs w:val="24"/>
              </w:rPr>
              <w:t>reporting</w:t>
            </w:r>
            <w:proofErr w:type="gramEnd"/>
          </w:p>
        </w:tc>
      </w:tr>
      <w:tr w:rsidR="005C4487" w:rsidRPr="006209B5" w14:paraId="76A29677" w14:textId="77777777" w:rsidTr="00415286">
        <w:tc>
          <w:tcPr>
            <w:tcW w:w="1271" w:type="dxa"/>
          </w:tcPr>
          <w:p w14:paraId="766459E6" w14:textId="77777777" w:rsidR="005C4487" w:rsidRPr="006209B5" w:rsidRDefault="005C4487" w:rsidP="00415286">
            <w:pPr>
              <w:rPr>
                <w:b/>
                <w:szCs w:val="24"/>
              </w:rPr>
            </w:pPr>
            <w:r w:rsidRPr="006209B5">
              <w:rPr>
                <w:b/>
                <w:szCs w:val="24"/>
              </w:rPr>
              <w:t>View</w:t>
            </w:r>
          </w:p>
        </w:tc>
        <w:tc>
          <w:tcPr>
            <w:tcW w:w="2526" w:type="dxa"/>
          </w:tcPr>
          <w:p w14:paraId="02D9BFE0" w14:textId="6014C97F" w:rsidR="005C4487" w:rsidRPr="006209B5" w:rsidRDefault="00B23E1C" w:rsidP="00E40747">
            <w:pPr>
              <w:rPr>
                <w:szCs w:val="24"/>
              </w:rPr>
            </w:pPr>
            <w:proofErr w:type="spellStart"/>
            <w:proofErr w:type="gramStart"/>
            <w:r>
              <w:rPr>
                <w:szCs w:val="24"/>
              </w:rPr>
              <w:t>soop</w:t>
            </w:r>
            <w:proofErr w:type="gramEnd"/>
            <w:r w:rsidR="005C4487">
              <w:rPr>
                <w:szCs w:val="24"/>
              </w:rPr>
              <w:t>_all_deployments</w:t>
            </w:r>
            <w:r w:rsidR="005C4487" w:rsidRPr="006209B5">
              <w:rPr>
                <w:szCs w:val="24"/>
              </w:rPr>
              <w:t>_view</w:t>
            </w:r>
            <w:proofErr w:type="spellEnd"/>
          </w:p>
        </w:tc>
      </w:tr>
    </w:tbl>
    <w:p w14:paraId="567345DF" w14:textId="77777777" w:rsidR="005C4487" w:rsidRPr="006209B5" w:rsidRDefault="005C4487" w:rsidP="005C4487"/>
    <w:p w14:paraId="1F4C697C" w14:textId="44E01909" w:rsidR="005C4487" w:rsidRDefault="005C4487" w:rsidP="005C4487">
      <w:r w:rsidRPr="006209B5">
        <w:rPr>
          <w:u w:val="single"/>
        </w:rPr>
        <w:t xml:space="preserve">Filters: </w:t>
      </w:r>
      <w:r w:rsidR="00B23E1C" w:rsidRPr="006209B5">
        <w:t xml:space="preserve">List all data </w:t>
      </w:r>
      <w:r w:rsidR="008E3647" w:rsidRPr="002165E8">
        <w:t xml:space="preserve">WHERE </w:t>
      </w:r>
      <w:proofErr w:type="gramStart"/>
      <w:r w:rsidR="008E3647" w:rsidRPr="002165E8">
        <w:t>substring(</w:t>
      </w:r>
      <w:proofErr w:type="spellStart"/>
      <w:proofErr w:type="gramEnd"/>
      <w:r w:rsidR="008E3647" w:rsidRPr="002165E8">
        <w:t>subfacility</w:t>
      </w:r>
      <w:proofErr w:type="spellEnd"/>
      <w:r w:rsidR="008E3647" w:rsidRPr="002165E8">
        <w:t>, '[a-</w:t>
      </w:r>
      <w:proofErr w:type="spellStart"/>
      <w:r w:rsidR="008E3647" w:rsidRPr="002165E8">
        <w:t>zA</w:t>
      </w:r>
      <w:proofErr w:type="spellEnd"/>
      <w:r w:rsidR="008E3647" w:rsidRPr="002165E8">
        <w:t>-Z]+') = '</w:t>
      </w:r>
      <w:r w:rsidR="008E3647">
        <w:t>TRV</w:t>
      </w:r>
      <w:r w:rsidR="008E3647" w:rsidRPr="002165E8">
        <w:t>'</w:t>
      </w:r>
      <w:r>
        <w:t>.</w:t>
      </w:r>
    </w:p>
    <w:p w14:paraId="51777BFC" w14:textId="16F02443" w:rsidR="005C4487" w:rsidRDefault="005C4487" w:rsidP="005C4487">
      <w:r w:rsidRPr="006209B5">
        <w:rPr>
          <w:u w:val="single"/>
        </w:rPr>
        <w:t>Data sorting options:</w:t>
      </w:r>
      <w:r w:rsidRPr="006209B5">
        <w:t xml:space="preserve"> </w:t>
      </w:r>
      <w:r>
        <w:t>None, d</w:t>
      </w:r>
      <w:r w:rsidRPr="006209B5">
        <w:t xml:space="preserve">ata </w:t>
      </w:r>
      <w:r>
        <w:t>are already sorted</w:t>
      </w:r>
      <w:r w:rsidR="008E3647">
        <w:t>.</w:t>
      </w:r>
    </w:p>
    <w:p w14:paraId="6FDC4664" w14:textId="77777777" w:rsidR="005C4487" w:rsidRDefault="005C4487" w:rsidP="005C4487">
      <w:pPr>
        <w:ind w:left="1843" w:hanging="1843"/>
      </w:pPr>
      <w:r>
        <w:rPr>
          <w:u w:val="single"/>
        </w:rPr>
        <w:t>Data grouping options:</w:t>
      </w:r>
      <w:r>
        <w:t xml:space="preserve"> Group by ‘</w:t>
      </w:r>
      <w:proofErr w:type="spellStart"/>
      <w:r>
        <w:t>vessel_name</w:t>
      </w:r>
      <w:proofErr w:type="spellEnd"/>
      <w:r>
        <w:t>’.</w:t>
      </w:r>
    </w:p>
    <w:p w14:paraId="54502997" w14:textId="77777777" w:rsidR="003020C0" w:rsidRDefault="005C4487" w:rsidP="005C4487">
      <w:pPr>
        <w:ind w:left="993" w:hanging="993"/>
        <w:rPr>
          <w:ins w:id="61" w:author="Xavier Hoenner" w:date="2016-06-03T09:38:00Z"/>
        </w:rPr>
      </w:pPr>
      <w:r w:rsidRPr="006209B5">
        <w:rPr>
          <w:u w:val="single"/>
        </w:rPr>
        <w:t>Footnote:</w:t>
      </w:r>
      <w:r w:rsidRPr="006209B5">
        <w:t xml:space="preserve"> </w:t>
      </w:r>
      <w:r>
        <w:rPr>
          <w:b/>
        </w:rPr>
        <w:t>Headers</w:t>
      </w:r>
      <w:r>
        <w:t>: Vessel name.</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sidR="004E4784">
        <w:rPr>
          <w:b/>
        </w:rPr>
        <w:t xml:space="preserve"># </w:t>
      </w:r>
      <w:proofErr w:type="gramStart"/>
      <w:r w:rsidR="004E4784">
        <w:rPr>
          <w:b/>
        </w:rPr>
        <w:t>days</w:t>
      </w:r>
      <w:proofErr w:type="gramEnd"/>
      <w:r w:rsidR="004E4784">
        <w:rPr>
          <w:b/>
        </w:rPr>
        <w:t xml:space="preserve"> of data</w:t>
      </w:r>
      <w:r w:rsidRPr="006209B5">
        <w:rPr>
          <w:b/>
        </w:rPr>
        <w:t>’</w:t>
      </w:r>
      <w:r>
        <w:t>: N</w:t>
      </w:r>
      <w:r w:rsidRPr="006209B5">
        <w:t xml:space="preserve">umber of days with data for </w:t>
      </w:r>
      <w:r>
        <w:t xml:space="preserve">each </w:t>
      </w:r>
      <w:r w:rsidR="0088642C">
        <w:t>cruise</w:t>
      </w:r>
      <w:r w:rsidRPr="006209B5">
        <w:t>.</w:t>
      </w:r>
      <w:r>
        <w:br/>
      </w:r>
      <w:ins w:id="62" w:author="Xavier Hoenner" w:date="2016-06-03T09:38:00Z">
        <w:r w:rsidR="003020C0" w:rsidRPr="00311831">
          <w:rPr>
            <w:b/>
          </w:rPr>
          <w:t>Ships of Opportunity</w:t>
        </w:r>
        <w:r w:rsidR="003020C0">
          <w:t xml:space="preserve">: </w:t>
        </w:r>
        <w:r w:rsidR="003020C0">
          <w:fldChar w:fldCharType="begin"/>
        </w:r>
        <w:r w:rsidR="003020C0">
          <w:instrText xml:space="preserve"> HYPERLINK "http://imos.org.au/shipsofopportunity.html" </w:instrText>
        </w:r>
        <w:r w:rsidR="003020C0">
          <w:fldChar w:fldCharType="separate"/>
        </w:r>
        <w:r w:rsidR="003020C0">
          <w:rPr>
            <w:rStyle w:val="Hyperlink"/>
          </w:rPr>
          <w:t>http://imos.org.au/shipsofopportunity.html</w:t>
        </w:r>
        <w:r w:rsidR="003020C0">
          <w:fldChar w:fldCharType="end"/>
        </w:r>
        <w:r w:rsidR="003020C0">
          <w:t>.</w:t>
        </w:r>
        <w:r w:rsidR="003020C0">
          <w:br/>
        </w:r>
        <w:r w:rsidR="003020C0">
          <w:rPr>
            <w:b/>
          </w:rPr>
          <w:t>TRV</w:t>
        </w:r>
        <w:r w:rsidR="003020C0" w:rsidRPr="00D05CFF">
          <w:t xml:space="preserve">: </w:t>
        </w:r>
        <w:r w:rsidR="003020C0">
          <w:t>Tropical Research Vessels sub-facility (</w:t>
        </w:r>
        <w:r w:rsidR="003020C0">
          <w:fldChar w:fldCharType="begin"/>
        </w:r>
        <w:r w:rsidR="003020C0">
          <w:instrText>HYPERLINK "http://imos.org.au/tropicalresearchvessels.html"</w:instrText>
        </w:r>
        <w:r w:rsidR="003020C0">
          <w:fldChar w:fldCharType="separate"/>
        </w:r>
        <w:r w:rsidR="003020C0">
          <w:rPr>
            <w:rStyle w:val="Hyperlink"/>
          </w:rPr>
          <w:t>http://imos.org.au/tropicalresearchvessels.html</w:t>
        </w:r>
        <w:r w:rsidR="003020C0">
          <w:rPr>
            <w:rStyle w:val="Hyperlink"/>
          </w:rPr>
          <w:fldChar w:fldCharType="end"/>
        </w:r>
        <w:r w:rsidR="003020C0">
          <w:t>).</w:t>
        </w:r>
      </w:ins>
      <w:del w:id="63" w:author="Xavier Hoenner" w:date="2016-06-03T09:38:00Z">
        <w:r w:rsidRPr="00D05CFF" w:rsidDel="003020C0">
          <w:rPr>
            <w:b/>
          </w:rPr>
          <w:delText>SOOP</w:delText>
        </w:r>
        <w:r w:rsidDel="003020C0">
          <w:delText>: Ships of Opportunity (</w:delText>
        </w:r>
        <w:r w:rsidR="003020C0" w:rsidDel="003020C0">
          <w:fldChar w:fldCharType="begin"/>
        </w:r>
        <w:r w:rsidR="003020C0" w:rsidDel="003020C0">
          <w:delInstrText xml:space="preserve"> HYPERLINK "http://imos.org.au/soop.html" </w:delInstrText>
        </w:r>
        <w:r w:rsidR="003020C0" w:rsidDel="003020C0">
          <w:fldChar w:fldCharType="separate"/>
        </w:r>
        <w:r w:rsidDel="003020C0">
          <w:rPr>
            <w:rStyle w:val="Hyperlink"/>
          </w:rPr>
          <w:delText>http://imos.org.au/soop.html</w:delText>
        </w:r>
        <w:r w:rsidR="003020C0" w:rsidDel="003020C0">
          <w:rPr>
            <w:rStyle w:val="Hyperlink"/>
          </w:rPr>
          <w:fldChar w:fldCharType="end"/>
        </w:r>
        <w:r w:rsidDel="003020C0">
          <w:delText>).</w:delText>
        </w:r>
        <w:r w:rsidDel="003020C0">
          <w:br/>
        </w:r>
        <w:r w:rsidR="00E40747" w:rsidDel="003020C0">
          <w:rPr>
            <w:b/>
          </w:rPr>
          <w:delText>TRV</w:delText>
        </w:r>
        <w:r w:rsidR="00E40747" w:rsidRPr="00D05CFF" w:rsidDel="003020C0">
          <w:delText xml:space="preserve">: </w:delText>
        </w:r>
        <w:r w:rsidR="00E40747" w:rsidDel="003020C0">
          <w:delText>Tropical Research Vessels sub-facility (</w:delText>
        </w:r>
        <w:r w:rsidR="003020C0" w:rsidDel="003020C0">
          <w:fldChar w:fldCharType="begin"/>
        </w:r>
        <w:r w:rsidR="003020C0" w:rsidDel="003020C0">
          <w:delInstrText xml:space="preserve"> HYPERLINK "http://imos.org.au/tropical.html" </w:delInstrText>
        </w:r>
        <w:r w:rsidR="003020C0" w:rsidDel="003020C0">
          <w:fldChar w:fldCharType="separate"/>
        </w:r>
        <w:r w:rsidR="00E40747" w:rsidRPr="005806F0" w:rsidDel="003020C0">
          <w:rPr>
            <w:rStyle w:val="Hyperlink"/>
          </w:rPr>
          <w:delText>http://imos.org.au/tropical.html</w:delText>
        </w:r>
        <w:r w:rsidR="003020C0" w:rsidDel="003020C0">
          <w:rPr>
            <w:rStyle w:val="Hyperlink"/>
          </w:rPr>
          <w:fldChar w:fldCharType="end"/>
        </w:r>
        <w:r w:rsidR="00E40747" w:rsidDel="003020C0">
          <w:delText>)</w:delText>
        </w:r>
        <w:r w:rsidR="004147CE" w:rsidDel="003020C0">
          <w:delText>.</w:delText>
        </w:r>
      </w:del>
    </w:p>
    <w:p w14:paraId="70854DFB" w14:textId="22586877" w:rsidR="005C4487" w:rsidRPr="006209B5" w:rsidRDefault="005C4487" w:rsidP="005C4487">
      <w:pPr>
        <w:ind w:left="993" w:hanging="993"/>
      </w:pPr>
      <w:del w:id="64" w:author="Xavier Hoenner" w:date="2016-06-03T09:38:00Z">
        <w:r w:rsidDel="003020C0">
          <w:br/>
        </w:r>
      </w:del>
    </w:p>
    <w:p w14:paraId="450D8680" w14:textId="77777777" w:rsidR="005C4487" w:rsidRPr="006209B5" w:rsidRDefault="005C4487" w:rsidP="005C4487">
      <w:pPr>
        <w:pStyle w:val="Heading3"/>
      </w:pPr>
      <w:r w:rsidRPr="006209B5">
        <w:t>Template</w:t>
      </w:r>
    </w:p>
    <w:tbl>
      <w:tblPr>
        <w:tblStyle w:val="TableGrid"/>
        <w:tblW w:w="0" w:type="auto"/>
        <w:tblInd w:w="-459" w:type="dxa"/>
        <w:tblLook w:val="04A0" w:firstRow="1" w:lastRow="0" w:firstColumn="1" w:lastColumn="0" w:noHBand="0" w:noVBand="1"/>
      </w:tblPr>
      <w:tblGrid>
        <w:gridCol w:w="1329"/>
        <w:gridCol w:w="1213"/>
        <w:gridCol w:w="1588"/>
        <w:gridCol w:w="977"/>
        <w:gridCol w:w="1102"/>
        <w:gridCol w:w="978"/>
        <w:gridCol w:w="914"/>
        <w:gridCol w:w="1600"/>
      </w:tblGrid>
      <w:tr w:rsidR="008E3647" w:rsidRPr="006209B5" w14:paraId="29F42934" w14:textId="77777777" w:rsidTr="001C15EC">
        <w:tc>
          <w:tcPr>
            <w:tcW w:w="0" w:type="auto"/>
            <w:vAlign w:val="center"/>
          </w:tcPr>
          <w:p w14:paraId="34305386" w14:textId="77777777" w:rsidR="008E3647" w:rsidRPr="006209B5" w:rsidRDefault="008E3647" w:rsidP="001C15EC">
            <w:pPr>
              <w:jc w:val="center"/>
              <w:rPr>
                <w:b/>
              </w:rPr>
            </w:pPr>
            <w:proofErr w:type="spellStart"/>
            <w:proofErr w:type="gramStart"/>
            <w:r>
              <w:rPr>
                <w:b/>
              </w:rPr>
              <w:t>deployment</w:t>
            </w:r>
            <w:proofErr w:type="gramEnd"/>
            <w:r>
              <w:rPr>
                <w:b/>
              </w:rPr>
              <w:t>_id</w:t>
            </w:r>
            <w:proofErr w:type="spellEnd"/>
          </w:p>
        </w:tc>
        <w:tc>
          <w:tcPr>
            <w:tcW w:w="0" w:type="auto"/>
            <w:vAlign w:val="center"/>
          </w:tcPr>
          <w:p w14:paraId="3D0108B5" w14:textId="77777777" w:rsidR="008E3647" w:rsidRDefault="008E3647" w:rsidP="001C15EC">
            <w:pPr>
              <w:jc w:val="center"/>
              <w:rPr>
                <w:b/>
              </w:rPr>
            </w:pPr>
            <w:proofErr w:type="spellStart"/>
            <w:proofErr w:type="gramStart"/>
            <w:r>
              <w:rPr>
                <w:b/>
              </w:rPr>
              <w:t>no</w:t>
            </w:r>
            <w:proofErr w:type="gramEnd"/>
            <w:r>
              <w:rPr>
                <w:b/>
              </w:rPr>
              <w:t>_data_files</w:t>
            </w:r>
            <w:proofErr w:type="spellEnd"/>
          </w:p>
        </w:tc>
        <w:tc>
          <w:tcPr>
            <w:tcW w:w="0" w:type="auto"/>
            <w:vAlign w:val="center"/>
          </w:tcPr>
          <w:p w14:paraId="6BB7D71A" w14:textId="77777777" w:rsidR="008E3647" w:rsidRDefault="008E3647" w:rsidP="001C15EC">
            <w:pPr>
              <w:jc w:val="center"/>
              <w:rPr>
                <w:b/>
              </w:rPr>
            </w:pPr>
            <w:proofErr w:type="spellStart"/>
            <w:proofErr w:type="gramStart"/>
            <w:r>
              <w:rPr>
                <w:b/>
              </w:rPr>
              <w:t>no</w:t>
            </w:r>
            <w:proofErr w:type="gramEnd"/>
            <w:r>
              <w:rPr>
                <w:b/>
              </w:rPr>
              <w:t>_measurements</w:t>
            </w:r>
            <w:proofErr w:type="spellEnd"/>
          </w:p>
        </w:tc>
        <w:tc>
          <w:tcPr>
            <w:tcW w:w="0" w:type="auto"/>
            <w:vAlign w:val="center"/>
          </w:tcPr>
          <w:p w14:paraId="06C3E800" w14:textId="77777777" w:rsidR="008E3647" w:rsidRDefault="008E3647" w:rsidP="001C15EC">
            <w:pPr>
              <w:jc w:val="center"/>
              <w:rPr>
                <w:b/>
              </w:rPr>
            </w:pPr>
            <w:proofErr w:type="spellStart"/>
            <w:proofErr w:type="gramStart"/>
            <w:r>
              <w:rPr>
                <w:b/>
              </w:rPr>
              <w:t>lat</w:t>
            </w:r>
            <w:proofErr w:type="gramEnd"/>
            <w:r>
              <w:rPr>
                <w:b/>
              </w:rPr>
              <w:t>_range</w:t>
            </w:r>
            <w:proofErr w:type="spellEnd"/>
          </w:p>
        </w:tc>
        <w:tc>
          <w:tcPr>
            <w:tcW w:w="0" w:type="auto"/>
            <w:vAlign w:val="center"/>
          </w:tcPr>
          <w:p w14:paraId="24A7FCAD" w14:textId="77777777" w:rsidR="008E3647" w:rsidRDefault="008E3647" w:rsidP="001C15EC">
            <w:pPr>
              <w:jc w:val="center"/>
              <w:rPr>
                <w:b/>
              </w:rPr>
            </w:pPr>
            <w:proofErr w:type="spellStart"/>
            <w:proofErr w:type="gramStart"/>
            <w:r>
              <w:rPr>
                <w:b/>
              </w:rPr>
              <w:t>lon</w:t>
            </w:r>
            <w:proofErr w:type="gramEnd"/>
            <w:r>
              <w:rPr>
                <w:b/>
              </w:rPr>
              <w:t>_range</w:t>
            </w:r>
            <w:proofErr w:type="spellEnd"/>
          </w:p>
        </w:tc>
        <w:tc>
          <w:tcPr>
            <w:tcW w:w="0" w:type="auto"/>
            <w:vAlign w:val="center"/>
          </w:tcPr>
          <w:p w14:paraId="5B9546EC" w14:textId="77777777" w:rsidR="008E3647" w:rsidRPr="006209B5" w:rsidRDefault="008E3647" w:rsidP="001C15EC">
            <w:pPr>
              <w:jc w:val="center"/>
              <w:rPr>
                <w:b/>
              </w:rPr>
            </w:pPr>
            <w:proofErr w:type="spellStart"/>
            <w:proofErr w:type="gramStart"/>
            <w:r>
              <w:rPr>
                <w:b/>
              </w:rPr>
              <w:t>start</w:t>
            </w:r>
            <w:proofErr w:type="gramEnd"/>
            <w:r>
              <w:rPr>
                <w:b/>
              </w:rPr>
              <w:t>_date</w:t>
            </w:r>
            <w:proofErr w:type="spellEnd"/>
          </w:p>
        </w:tc>
        <w:tc>
          <w:tcPr>
            <w:tcW w:w="0" w:type="auto"/>
            <w:vAlign w:val="center"/>
          </w:tcPr>
          <w:p w14:paraId="08CEAFEB" w14:textId="77777777" w:rsidR="008E3647" w:rsidRPr="006209B5" w:rsidRDefault="008E3647" w:rsidP="001C15EC">
            <w:pPr>
              <w:jc w:val="center"/>
              <w:rPr>
                <w:b/>
              </w:rPr>
            </w:pPr>
            <w:proofErr w:type="spellStart"/>
            <w:proofErr w:type="gramStart"/>
            <w:r>
              <w:rPr>
                <w:b/>
              </w:rPr>
              <w:t>end</w:t>
            </w:r>
            <w:proofErr w:type="gramEnd"/>
            <w:r>
              <w:rPr>
                <w:b/>
              </w:rPr>
              <w:t>_date</w:t>
            </w:r>
            <w:proofErr w:type="spellEnd"/>
          </w:p>
        </w:tc>
        <w:tc>
          <w:tcPr>
            <w:tcW w:w="0" w:type="auto"/>
            <w:vAlign w:val="center"/>
          </w:tcPr>
          <w:p w14:paraId="7C3F7839" w14:textId="77777777" w:rsidR="008E3647" w:rsidRDefault="008E3647" w:rsidP="001C15EC">
            <w:pPr>
              <w:jc w:val="center"/>
              <w:rPr>
                <w:b/>
              </w:rPr>
            </w:pPr>
            <w:proofErr w:type="spellStart"/>
            <w:proofErr w:type="gramStart"/>
            <w:r>
              <w:rPr>
                <w:b/>
              </w:rPr>
              <w:t>coverage</w:t>
            </w:r>
            <w:proofErr w:type="gramEnd"/>
            <w:r>
              <w:rPr>
                <w:b/>
              </w:rPr>
              <w:t>_duration</w:t>
            </w:r>
            <w:proofErr w:type="spellEnd"/>
          </w:p>
        </w:tc>
      </w:tr>
      <w:tr w:rsidR="008E3647" w:rsidRPr="006209B5" w14:paraId="0E990662" w14:textId="77777777" w:rsidTr="001C15EC">
        <w:tc>
          <w:tcPr>
            <w:tcW w:w="0" w:type="auto"/>
            <w:vAlign w:val="center"/>
          </w:tcPr>
          <w:p w14:paraId="16DD8B88" w14:textId="77777777" w:rsidR="008E3647" w:rsidRPr="006209B5" w:rsidRDefault="008E3647" w:rsidP="001C15EC">
            <w:pPr>
              <w:jc w:val="center"/>
            </w:pPr>
            <w:r>
              <w:t>Deployment ID</w:t>
            </w:r>
          </w:p>
        </w:tc>
        <w:tc>
          <w:tcPr>
            <w:tcW w:w="0" w:type="auto"/>
            <w:vAlign w:val="center"/>
          </w:tcPr>
          <w:p w14:paraId="4C3E9980" w14:textId="77777777" w:rsidR="008E3647" w:rsidRDefault="008E3647" w:rsidP="001C15EC">
            <w:pPr>
              <w:jc w:val="center"/>
            </w:pPr>
            <w:r>
              <w:t xml:space="preserve"># </w:t>
            </w:r>
            <w:proofErr w:type="gramStart"/>
            <w:r>
              <w:t>data</w:t>
            </w:r>
            <w:proofErr w:type="gramEnd"/>
            <w:r>
              <w:t xml:space="preserve"> files</w:t>
            </w:r>
          </w:p>
        </w:tc>
        <w:tc>
          <w:tcPr>
            <w:tcW w:w="0" w:type="auto"/>
            <w:vAlign w:val="center"/>
          </w:tcPr>
          <w:p w14:paraId="1893AD14" w14:textId="77777777" w:rsidR="008E3647" w:rsidRDefault="008E3647" w:rsidP="001C15EC">
            <w:pPr>
              <w:jc w:val="center"/>
            </w:pPr>
            <w:r>
              <w:t xml:space="preserve"># </w:t>
            </w:r>
            <w:proofErr w:type="gramStart"/>
            <w:r>
              <w:t>measurements</w:t>
            </w:r>
            <w:proofErr w:type="gramEnd"/>
          </w:p>
        </w:tc>
        <w:tc>
          <w:tcPr>
            <w:tcW w:w="0" w:type="auto"/>
            <w:vAlign w:val="center"/>
          </w:tcPr>
          <w:p w14:paraId="7463891E" w14:textId="77777777" w:rsidR="008E3647" w:rsidRDefault="008E3647" w:rsidP="001C15EC">
            <w:pPr>
              <w:jc w:val="center"/>
            </w:pPr>
            <w:r>
              <w:t>Latitudinal range</w:t>
            </w:r>
          </w:p>
        </w:tc>
        <w:tc>
          <w:tcPr>
            <w:tcW w:w="0" w:type="auto"/>
            <w:vAlign w:val="center"/>
          </w:tcPr>
          <w:p w14:paraId="29902E39" w14:textId="77777777" w:rsidR="008E3647" w:rsidRDefault="008E3647" w:rsidP="001C15EC">
            <w:pPr>
              <w:jc w:val="center"/>
            </w:pPr>
            <w:r>
              <w:t>Longitudinal range</w:t>
            </w:r>
          </w:p>
        </w:tc>
        <w:tc>
          <w:tcPr>
            <w:tcW w:w="0" w:type="auto"/>
            <w:vAlign w:val="center"/>
          </w:tcPr>
          <w:p w14:paraId="1B4A10F5" w14:textId="77777777" w:rsidR="008E3647" w:rsidRPr="006209B5" w:rsidRDefault="008E3647" w:rsidP="001C15EC">
            <w:pPr>
              <w:jc w:val="center"/>
            </w:pPr>
            <w:r>
              <w:t>Start</w:t>
            </w:r>
          </w:p>
        </w:tc>
        <w:tc>
          <w:tcPr>
            <w:tcW w:w="0" w:type="auto"/>
            <w:vAlign w:val="center"/>
          </w:tcPr>
          <w:p w14:paraId="03794F17" w14:textId="77777777" w:rsidR="008E3647" w:rsidRPr="006209B5" w:rsidRDefault="008E3647" w:rsidP="001C15EC">
            <w:pPr>
              <w:jc w:val="center"/>
            </w:pPr>
            <w:r>
              <w:t>End</w:t>
            </w:r>
          </w:p>
        </w:tc>
        <w:tc>
          <w:tcPr>
            <w:tcW w:w="0" w:type="auto"/>
            <w:vAlign w:val="center"/>
          </w:tcPr>
          <w:p w14:paraId="5FDBCECA" w14:textId="72B8640E" w:rsidR="008E3647" w:rsidRPr="006209B5" w:rsidRDefault="004E4784" w:rsidP="001C15EC">
            <w:pPr>
              <w:jc w:val="center"/>
            </w:pPr>
            <w:r>
              <w:t xml:space="preserve"># </w:t>
            </w:r>
            <w:proofErr w:type="gramStart"/>
            <w:r>
              <w:t>days</w:t>
            </w:r>
            <w:proofErr w:type="gramEnd"/>
            <w:r>
              <w:t xml:space="preserve"> of data</w:t>
            </w:r>
          </w:p>
        </w:tc>
      </w:tr>
      <w:tr w:rsidR="008E3647" w:rsidRPr="006209B5" w14:paraId="707BE496" w14:textId="77777777" w:rsidTr="001C15EC">
        <w:tc>
          <w:tcPr>
            <w:tcW w:w="0" w:type="auto"/>
            <w:gridSpan w:val="8"/>
            <w:shd w:val="clear" w:color="auto" w:fill="595959" w:themeFill="text1" w:themeFillTint="A6"/>
            <w:vAlign w:val="center"/>
          </w:tcPr>
          <w:p w14:paraId="1F969FC4" w14:textId="77777777" w:rsidR="008E3647" w:rsidRPr="006209B5" w:rsidRDefault="008E3647" w:rsidP="001C15EC">
            <w:pPr>
              <w:jc w:val="center"/>
            </w:pPr>
            <w:r>
              <w:t>Headers = ‘</w:t>
            </w:r>
            <w:proofErr w:type="spellStart"/>
            <w:r>
              <w:t>vessel_name</w:t>
            </w:r>
            <w:proofErr w:type="spellEnd"/>
            <w:r>
              <w:t>’</w:t>
            </w:r>
          </w:p>
        </w:tc>
      </w:tr>
      <w:tr w:rsidR="008E3647" w:rsidRPr="006209B5" w14:paraId="7B5A9A2A" w14:textId="77777777" w:rsidTr="001C15EC">
        <w:tc>
          <w:tcPr>
            <w:tcW w:w="0" w:type="auto"/>
            <w:shd w:val="clear" w:color="auto" w:fill="FFFFFF" w:themeFill="background1"/>
            <w:vAlign w:val="center"/>
          </w:tcPr>
          <w:p w14:paraId="5BFD4C25" w14:textId="77777777" w:rsidR="008E3647" w:rsidRPr="006209B5" w:rsidRDefault="008E3647" w:rsidP="001C15EC">
            <w:pPr>
              <w:jc w:val="center"/>
            </w:pPr>
          </w:p>
        </w:tc>
        <w:tc>
          <w:tcPr>
            <w:tcW w:w="0" w:type="auto"/>
            <w:shd w:val="clear" w:color="auto" w:fill="FFFFFF" w:themeFill="background1"/>
            <w:vAlign w:val="center"/>
          </w:tcPr>
          <w:p w14:paraId="1F5F18CF" w14:textId="77777777" w:rsidR="008E3647" w:rsidRPr="006209B5" w:rsidRDefault="008E3647" w:rsidP="001C15EC">
            <w:pPr>
              <w:jc w:val="center"/>
            </w:pPr>
          </w:p>
        </w:tc>
        <w:tc>
          <w:tcPr>
            <w:tcW w:w="0" w:type="auto"/>
            <w:shd w:val="clear" w:color="auto" w:fill="FFFFFF" w:themeFill="background1"/>
          </w:tcPr>
          <w:p w14:paraId="1E479039" w14:textId="77777777" w:rsidR="008E3647" w:rsidRPr="006209B5" w:rsidRDefault="008E3647" w:rsidP="001C15EC">
            <w:pPr>
              <w:jc w:val="center"/>
            </w:pPr>
          </w:p>
        </w:tc>
        <w:tc>
          <w:tcPr>
            <w:tcW w:w="0" w:type="auto"/>
            <w:shd w:val="clear" w:color="auto" w:fill="FFFFFF" w:themeFill="background1"/>
            <w:vAlign w:val="center"/>
          </w:tcPr>
          <w:p w14:paraId="3A749813" w14:textId="77777777" w:rsidR="008E3647" w:rsidRPr="006209B5" w:rsidRDefault="008E3647" w:rsidP="001C15EC">
            <w:pPr>
              <w:jc w:val="center"/>
            </w:pPr>
          </w:p>
        </w:tc>
        <w:tc>
          <w:tcPr>
            <w:tcW w:w="0" w:type="auto"/>
            <w:shd w:val="clear" w:color="auto" w:fill="FFFFFF" w:themeFill="background1"/>
            <w:vAlign w:val="center"/>
          </w:tcPr>
          <w:p w14:paraId="25FAE1AD" w14:textId="77777777" w:rsidR="008E3647" w:rsidRPr="006209B5" w:rsidRDefault="008E3647" w:rsidP="001C15EC">
            <w:pPr>
              <w:jc w:val="center"/>
            </w:pPr>
          </w:p>
        </w:tc>
        <w:tc>
          <w:tcPr>
            <w:tcW w:w="0" w:type="auto"/>
            <w:shd w:val="clear" w:color="auto" w:fill="FFFFFF" w:themeFill="background1"/>
            <w:vAlign w:val="center"/>
          </w:tcPr>
          <w:p w14:paraId="24B07C58" w14:textId="77777777" w:rsidR="008E3647" w:rsidRPr="006209B5" w:rsidRDefault="008E3647" w:rsidP="001C15EC">
            <w:pPr>
              <w:jc w:val="center"/>
            </w:pPr>
          </w:p>
        </w:tc>
        <w:tc>
          <w:tcPr>
            <w:tcW w:w="0" w:type="auto"/>
            <w:shd w:val="clear" w:color="auto" w:fill="FFFFFF" w:themeFill="background1"/>
            <w:vAlign w:val="center"/>
          </w:tcPr>
          <w:p w14:paraId="219F1549" w14:textId="77777777" w:rsidR="008E3647" w:rsidRPr="006209B5" w:rsidRDefault="008E3647" w:rsidP="001C15EC">
            <w:pPr>
              <w:jc w:val="center"/>
            </w:pPr>
          </w:p>
        </w:tc>
        <w:tc>
          <w:tcPr>
            <w:tcW w:w="0" w:type="auto"/>
            <w:shd w:val="clear" w:color="auto" w:fill="FFFFFF" w:themeFill="background1"/>
            <w:vAlign w:val="center"/>
          </w:tcPr>
          <w:p w14:paraId="6F0058C6" w14:textId="77777777" w:rsidR="008E3647" w:rsidRPr="006209B5" w:rsidRDefault="008E3647" w:rsidP="001C15EC">
            <w:pPr>
              <w:jc w:val="center"/>
            </w:pPr>
          </w:p>
        </w:tc>
      </w:tr>
    </w:tbl>
    <w:p w14:paraId="5AA62D9A" w14:textId="77777777" w:rsidR="008E3647" w:rsidRDefault="008E3647" w:rsidP="005C4487"/>
    <w:p w14:paraId="6CFC9532" w14:textId="77777777" w:rsidR="00BB24D9" w:rsidRPr="006209B5" w:rsidRDefault="00BB24D9" w:rsidP="00BB24D9">
      <w:pPr>
        <w:pStyle w:val="Heading2"/>
      </w:pPr>
      <w:r>
        <w:lastRenderedPageBreak/>
        <w:t>2.8</w:t>
      </w:r>
      <w:r w:rsidRPr="006209B5">
        <w:t xml:space="preserve"> Data report – all </w:t>
      </w:r>
      <w:r>
        <w:t xml:space="preserve">SOOP – XBT </w:t>
      </w:r>
      <w:r w:rsidRPr="006209B5">
        <w:t>data available on the portal</w:t>
      </w:r>
    </w:p>
    <w:p w14:paraId="30F48FDC" w14:textId="3943AC65" w:rsidR="00BB24D9" w:rsidRDefault="00BB24D9" w:rsidP="00BB24D9">
      <w:pPr>
        <w:pStyle w:val="Heading3"/>
      </w:pPr>
      <w:r w:rsidRPr="00645D78">
        <w:rPr>
          <w:b w:val="0"/>
        </w:rPr>
        <w:t>Filename:</w:t>
      </w:r>
      <w:r w:rsidRPr="00645D78">
        <w:rPr>
          <w:u w:val="none"/>
        </w:rPr>
        <w:t xml:space="preserve"> ‘</w:t>
      </w:r>
      <w:proofErr w:type="spellStart"/>
      <w:r w:rsidRPr="00645D78">
        <w:rPr>
          <w:u w:val="none"/>
        </w:rPr>
        <w:t>A_</w:t>
      </w:r>
      <w:del w:id="65" w:author="Xavier Hoenner" w:date="2016-06-03T09:31:00Z">
        <w:r w:rsidRPr="00645D78" w:rsidDel="00014883">
          <w:rPr>
            <w:u w:val="none"/>
          </w:rPr>
          <w:delText>SOOP_</w:delText>
        </w:r>
      </w:del>
      <w:ins w:id="66" w:author="Xavier Hoenner" w:date="2016-06-03T09:31:00Z">
        <w:r w:rsidR="00014883">
          <w:rPr>
            <w:u w:val="none"/>
          </w:rPr>
          <w:t>ShipsOfOpportunity_</w:t>
        </w:r>
      </w:ins>
      <w:r>
        <w:rPr>
          <w:u w:val="none"/>
        </w:rPr>
        <w:t>XBT</w:t>
      </w:r>
      <w:r w:rsidRPr="00645D78">
        <w:rPr>
          <w:u w:val="none"/>
        </w:rPr>
        <w:t>_allData_dataOnPortal</w:t>
      </w:r>
      <w:proofErr w:type="spellEnd"/>
      <w:r w:rsidRPr="00645D78">
        <w:rPr>
          <w:u w:val="none"/>
        </w:rPr>
        <w:t>’</w:t>
      </w:r>
    </w:p>
    <w:p w14:paraId="313FA598" w14:textId="77777777" w:rsidR="00BB24D9" w:rsidRDefault="00BB24D9" w:rsidP="00BB24D9">
      <w:pPr>
        <w:pStyle w:val="Heading3"/>
      </w:pPr>
      <w:r w:rsidRPr="006209B5">
        <w:br/>
      </w:r>
      <w:r w:rsidRPr="00645D78">
        <w:rPr>
          <w:b w:val="0"/>
        </w:rPr>
        <w:t>Description:</w:t>
      </w:r>
      <w:r w:rsidRPr="00645D78">
        <w:rPr>
          <w:u w:val="none"/>
        </w:rPr>
        <w:t xml:space="preserve"> ‘All data available on the portal’</w:t>
      </w:r>
    </w:p>
    <w:p w14:paraId="71C0744F" w14:textId="77777777" w:rsidR="00BB24D9" w:rsidRPr="006D0770" w:rsidRDefault="00BB24D9" w:rsidP="00BB24D9">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BB24D9" w:rsidRPr="006209B5" w14:paraId="7A134D56" w14:textId="77777777" w:rsidTr="00415286">
        <w:tc>
          <w:tcPr>
            <w:tcW w:w="1271" w:type="dxa"/>
          </w:tcPr>
          <w:p w14:paraId="7F3AEE76" w14:textId="77777777" w:rsidR="00BB24D9" w:rsidRPr="006209B5" w:rsidRDefault="00BB24D9" w:rsidP="00415286">
            <w:pPr>
              <w:rPr>
                <w:b/>
                <w:szCs w:val="24"/>
              </w:rPr>
            </w:pPr>
            <w:r w:rsidRPr="006209B5">
              <w:rPr>
                <w:b/>
                <w:szCs w:val="24"/>
              </w:rPr>
              <w:t>Server</w:t>
            </w:r>
          </w:p>
        </w:tc>
        <w:tc>
          <w:tcPr>
            <w:tcW w:w="2526" w:type="dxa"/>
          </w:tcPr>
          <w:p w14:paraId="12DB1723" w14:textId="71616D61" w:rsidR="00BB24D9" w:rsidRPr="006209B5" w:rsidRDefault="00E17200" w:rsidP="00415286">
            <w:pPr>
              <w:rPr>
                <w:szCs w:val="24"/>
              </w:rPr>
            </w:pPr>
            <w:proofErr w:type="gramStart"/>
            <w:r>
              <w:rPr>
                <w:szCs w:val="24"/>
              </w:rPr>
              <w:t>dbprod</w:t>
            </w:r>
            <w:r w:rsidR="00BB24D9" w:rsidRPr="006209B5">
              <w:rPr>
                <w:szCs w:val="24"/>
              </w:rPr>
              <w:t>.emii.org.au</w:t>
            </w:r>
            <w:proofErr w:type="gramEnd"/>
          </w:p>
        </w:tc>
      </w:tr>
      <w:tr w:rsidR="00BB24D9" w:rsidRPr="006209B5" w14:paraId="3ED7A5F7" w14:textId="77777777" w:rsidTr="00415286">
        <w:tc>
          <w:tcPr>
            <w:tcW w:w="1271" w:type="dxa"/>
          </w:tcPr>
          <w:p w14:paraId="518AE237" w14:textId="77777777" w:rsidR="00BB24D9" w:rsidRPr="006209B5" w:rsidRDefault="00BB24D9" w:rsidP="00415286">
            <w:pPr>
              <w:rPr>
                <w:b/>
                <w:szCs w:val="24"/>
              </w:rPr>
            </w:pPr>
            <w:r w:rsidRPr="006209B5">
              <w:rPr>
                <w:b/>
                <w:szCs w:val="24"/>
              </w:rPr>
              <w:t>Database</w:t>
            </w:r>
          </w:p>
        </w:tc>
        <w:tc>
          <w:tcPr>
            <w:tcW w:w="2526" w:type="dxa"/>
          </w:tcPr>
          <w:p w14:paraId="58152920" w14:textId="41AE05F8" w:rsidR="00BB24D9" w:rsidRPr="006209B5" w:rsidRDefault="00E17200" w:rsidP="00415286">
            <w:pPr>
              <w:rPr>
                <w:szCs w:val="24"/>
              </w:rPr>
            </w:pPr>
            <w:proofErr w:type="gramStart"/>
            <w:r>
              <w:rPr>
                <w:szCs w:val="24"/>
              </w:rPr>
              <w:t>harvest</w:t>
            </w:r>
            <w:proofErr w:type="gramEnd"/>
          </w:p>
        </w:tc>
      </w:tr>
      <w:tr w:rsidR="00BB24D9" w:rsidRPr="006209B5" w14:paraId="630BE256" w14:textId="77777777" w:rsidTr="00415286">
        <w:tc>
          <w:tcPr>
            <w:tcW w:w="1271" w:type="dxa"/>
          </w:tcPr>
          <w:p w14:paraId="7206B970" w14:textId="77777777" w:rsidR="00BB24D9" w:rsidRPr="006209B5" w:rsidRDefault="00BB24D9" w:rsidP="00415286">
            <w:pPr>
              <w:rPr>
                <w:b/>
                <w:szCs w:val="24"/>
              </w:rPr>
            </w:pPr>
            <w:r w:rsidRPr="006209B5">
              <w:rPr>
                <w:b/>
                <w:szCs w:val="24"/>
              </w:rPr>
              <w:t>Schema</w:t>
            </w:r>
          </w:p>
        </w:tc>
        <w:tc>
          <w:tcPr>
            <w:tcW w:w="2526" w:type="dxa"/>
          </w:tcPr>
          <w:p w14:paraId="0704ED2F" w14:textId="4C27CBF1" w:rsidR="00BB24D9" w:rsidRPr="006209B5" w:rsidRDefault="00E17200" w:rsidP="00415286">
            <w:pPr>
              <w:rPr>
                <w:szCs w:val="24"/>
              </w:rPr>
            </w:pPr>
            <w:proofErr w:type="gramStart"/>
            <w:r>
              <w:rPr>
                <w:szCs w:val="24"/>
              </w:rPr>
              <w:t>reporting</w:t>
            </w:r>
            <w:proofErr w:type="gramEnd"/>
          </w:p>
        </w:tc>
      </w:tr>
      <w:tr w:rsidR="00BB24D9" w:rsidRPr="006209B5" w14:paraId="25F2B68E" w14:textId="77777777" w:rsidTr="00415286">
        <w:tc>
          <w:tcPr>
            <w:tcW w:w="1271" w:type="dxa"/>
          </w:tcPr>
          <w:p w14:paraId="59F6FB45" w14:textId="77777777" w:rsidR="00BB24D9" w:rsidRPr="006209B5" w:rsidRDefault="00BB24D9" w:rsidP="00415286">
            <w:pPr>
              <w:rPr>
                <w:b/>
                <w:szCs w:val="24"/>
              </w:rPr>
            </w:pPr>
            <w:r w:rsidRPr="006209B5">
              <w:rPr>
                <w:b/>
                <w:szCs w:val="24"/>
              </w:rPr>
              <w:t>View</w:t>
            </w:r>
          </w:p>
        </w:tc>
        <w:tc>
          <w:tcPr>
            <w:tcW w:w="2526" w:type="dxa"/>
          </w:tcPr>
          <w:p w14:paraId="731273D5" w14:textId="62E9B343" w:rsidR="00BB24D9" w:rsidRPr="006209B5" w:rsidRDefault="00B23E1C" w:rsidP="00BB24D9">
            <w:pPr>
              <w:rPr>
                <w:szCs w:val="24"/>
              </w:rPr>
            </w:pPr>
            <w:proofErr w:type="spellStart"/>
            <w:proofErr w:type="gramStart"/>
            <w:r>
              <w:rPr>
                <w:szCs w:val="24"/>
              </w:rPr>
              <w:t>soop</w:t>
            </w:r>
            <w:proofErr w:type="gramEnd"/>
            <w:r w:rsidR="00BB24D9">
              <w:rPr>
                <w:szCs w:val="24"/>
              </w:rPr>
              <w:t>_all_deployments</w:t>
            </w:r>
            <w:r w:rsidR="00BB24D9" w:rsidRPr="006209B5">
              <w:rPr>
                <w:szCs w:val="24"/>
              </w:rPr>
              <w:t>_view</w:t>
            </w:r>
            <w:proofErr w:type="spellEnd"/>
          </w:p>
        </w:tc>
      </w:tr>
    </w:tbl>
    <w:p w14:paraId="6B5228F2" w14:textId="77777777" w:rsidR="00BB24D9" w:rsidRPr="006209B5" w:rsidRDefault="00BB24D9" w:rsidP="00BB24D9"/>
    <w:p w14:paraId="49F9B111" w14:textId="5B29F10D" w:rsidR="00BB24D9" w:rsidRDefault="00BB24D9" w:rsidP="00BB24D9">
      <w:r w:rsidRPr="006209B5">
        <w:rPr>
          <w:u w:val="single"/>
        </w:rPr>
        <w:t xml:space="preserve">Filters: </w:t>
      </w:r>
      <w:r w:rsidR="00B23E1C" w:rsidRPr="006209B5">
        <w:t xml:space="preserve">List all data </w:t>
      </w:r>
      <w:r w:rsidR="001C15EC" w:rsidRPr="002165E8">
        <w:t xml:space="preserve">WHERE </w:t>
      </w:r>
      <w:proofErr w:type="gramStart"/>
      <w:r w:rsidR="001C15EC" w:rsidRPr="002165E8">
        <w:t>substring(</w:t>
      </w:r>
      <w:proofErr w:type="spellStart"/>
      <w:proofErr w:type="gramEnd"/>
      <w:r w:rsidR="001C15EC" w:rsidRPr="002165E8">
        <w:t>subfacility</w:t>
      </w:r>
      <w:proofErr w:type="spellEnd"/>
      <w:r w:rsidR="001C15EC" w:rsidRPr="002165E8">
        <w:t>, '[a-</w:t>
      </w:r>
      <w:proofErr w:type="spellStart"/>
      <w:r w:rsidR="001C15EC" w:rsidRPr="002165E8">
        <w:t>zA</w:t>
      </w:r>
      <w:proofErr w:type="spellEnd"/>
      <w:r w:rsidR="001C15EC" w:rsidRPr="002165E8">
        <w:t>-Z]+') = '</w:t>
      </w:r>
      <w:r w:rsidR="001C15EC">
        <w:t>XBT</w:t>
      </w:r>
      <w:r w:rsidR="001C15EC" w:rsidRPr="002165E8">
        <w:t>'</w:t>
      </w:r>
      <w:r>
        <w:t>.</w:t>
      </w:r>
    </w:p>
    <w:p w14:paraId="0B0ABB69" w14:textId="3F423F50" w:rsidR="00BB24D9" w:rsidRDefault="00BB24D9" w:rsidP="00BB24D9">
      <w:r w:rsidRPr="006209B5">
        <w:rPr>
          <w:u w:val="single"/>
        </w:rPr>
        <w:t>Data sorting options:</w:t>
      </w:r>
      <w:r w:rsidRPr="006209B5">
        <w:t xml:space="preserve"> </w:t>
      </w:r>
      <w:r>
        <w:t>None, d</w:t>
      </w:r>
      <w:r w:rsidRPr="006209B5">
        <w:t xml:space="preserve">ata </w:t>
      </w:r>
      <w:r>
        <w:t>are already</w:t>
      </w:r>
      <w:r w:rsidRPr="006209B5">
        <w:t>.</w:t>
      </w:r>
    </w:p>
    <w:p w14:paraId="35C463A4" w14:textId="35211FE1" w:rsidR="00BB24D9" w:rsidRDefault="00BB24D9" w:rsidP="00BB24D9">
      <w:pPr>
        <w:ind w:left="1843" w:hanging="1843"/>
      </w:pPr>
      <w:r>
        <w:rPr>
          <w:u w:val="single"/>
        </w:rPr>
        <w:t>Data grouping options:</w:t>
      </w:r>
      <w:r>
        <w:t xml:space="preserve"> </w:t>
      </w:r>
      <w:r w:rsidR="001C15EC">
        <w:t xml:space="preserve">Group by </w:t>
      </w:r>
      <w:proofErr w:type="spellStart"/>
      <w:r w:rsidR="001C15EC">
        <w:t>subfacility</w:t>
      </w:r>
      <w:proofErr w:type="spellEnd"/>
      <w:r w:rsidR="001C15EC">
        <w:t xml:space="preserve">, sub-group by </w:t>
      </w:r>
      <w:proofErr w:type="spellStart"/>
      <w:r w:rsidR="001C15EC">
        <w:t>vessel_name</w:t>
      </w:r>
      <w:proofErr w:type="spellEnd"/>
      <w:r w:rsidR="003434BA">
        <w:t>.</w:t>
      </w:r>
    </w:p>
    <w:p w14:paraId="5ABCE150" w14:textId="77777777" w:rsidR="003020C0" w:rsidRDefault="00BB24D9" w:rsidP="00BB24D9">
      <w:pPr>
        <w:ind w:left="993" w:hanging="993"/>
        <w:rPr>
          <w:ins w:id="67" w:author="Xavier Hoenner" w:date="2016-06-03T09:38:00Z"/>
        </w:rPr>
      </w:pPr>
      <w:r w:rsidRPr="006209B5">
        <w:rPr>
          <w:u w:val="single"/>
        </w:rPr>
        <w:t>Footnote:</w:t>
      </w:r>
      <w:r w:rsidRPr="006209B5">
        <w:t xml:space="preserve"> </w:t>
      </w:r>
      <w:r w:rsidR="006E3BE0">
        <w:rPr>
          <w:b/>
        </w:rPr>
        <w:t>Headers</w:t>
      </w:r>
      <w:r w:rsidR="006E3BE0">
        <w:t xml:space="preserve">: </w:t>
      </w:r>
      <w:r w:rsidR="00894681">
        <w:t>Sub-facility and type of data</w:t>
      </w:r>
      <w:r w:rsidR="006E3BE0">
        <w:t>.</w:t>
      </w:r>
      <w:r w:rsidR="006E3BE0">
        <w:br/>
      </w:r>
      <w:r w:rsidR="006E3BE0">
        <w:rPr>
          <w:b/>
        </w:rPr>
        <w:t>Sub-headers</w:t>
      </w:r>
      <w:r w:rsidR="006E3BE0">
        <w:t xml:space="preserve">: </w:t>
      </w:r>
      <w:r w:rsidR="00D30235">
        <w:t>Line | Line description or vessel name</w:t>
      </w:r>
      <w:r w:rsidR="006E3BE0">
        <w:t>.</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sidR="004E4784">
        <w:rPr>
          <w:b/>
        </w:rPr>
        <w:t xml:space="preserve"># </w:t>
      </w:r>
      <w:proofErr w:type="gramStart"/>
      <w:r w:rsidR="004E4784">
        <w:rPr>
          <w:b/>
        </w:rPr>
        <w:t>days</w:t>
      </w:r>
      <w:proofErr w:type="gramEnd"/>
      <w:r w:rsidR="004E4784">
        <w:rPr>
          <w:b/>
        </w:rPr>
        <w:t xml:space="preserve"> of data</w:t>
      </w:r>
      <w:r w:rsidRPr="006209B5">
        <w:rPr>
          <w:b/>
        </w:rPr>
        <w:t>’</w:t>
      </w:r>
      <w:r>
        <w:t>: N</w:t>
      </w:r>
      <w:r w:rsidRPr="006209B5">
        <w:t xml:space="preserve">umber of days with data for </w:t>
      </w:r>
      <w:r>
        <w:t xml:space="preserve">each </w:t>
      </w:r>
      <w:r w:rsidR="0088642C">
        <w:t>year</w:t>
      </w:r>
      <w:r w:rsidRPr="006209B5">
        <w:t>.</w:t>
      </w:r>
      <w:r>
        <w:br/>
      </w:r>
      <w:ins w:id="68" w:author="Xavier Hoenner" w:date="2016-06-03T09:38:00Z">
        <w:r w:rsidR="003020C0" w:rsidRPr="00311831">
          <w:rPr>
            <w:b/>
          </w:rPr>
          <w:t>Ships of Opportunity</w:t>
        </w:r>
        <w:r w:rsidR="003020C0">
          <w:t xml:space="preserve">: </w:t>
        </w:r>
        <w:r w:rsidR="003020C0">
          <w:fldChar w:fldCharType="begin"/>
        </w:r>
        <w:r w:rsidR="003020C0">
          <w:instrText xml:space="preserve"> HYPERLINK "http://imos.org.au/shipsofopportunity.html" </w:instrText>
        </w:r>
        <w:r w:rsidR="003020C0">
          <w:fldChar w:fldCharType="separate"/>
        </w:r>
        <w:r w:rsidR="003020C0">
          <w:rPr>
            <w:rStyle w:val="Hyperlink"/>
          </w:rPr>
          <w:t>http://imos.org.au/shipsofopportunity.html</w:t>
        </w:r>
        <w:r w:rsidR="003020C0">
          <w:fldChar w:fldCharType="end"/>
        </w:r>
        <w:r w:rsidR="003020C0">
          <w:t>.</w:t>
        </w:r>
        <w:r w:rsidR="003020C0">
          <w:br/>
        </w:r>
        <w:r w:rsidR="003020C0">
          <w:rPr>
            <w:b/>
          </w:rPr>
          <w:t>XBT</w:t>
        </w:r>
        <w:r w:rsidR="003020C0" w:rsidRPr="00D05CFF">
          <w:t xml:space="preserve">: </w:t>
        </w:r>
        <w:r w:rsidR="003020C0">
          <w:t>Expendable Bathythermograph sub-facility (</w:t>
        </w:r>
        <w:r w:rsidR="003020C0">
          <w:fldChar w:fldCharType="begin"/>
        </w:r>
        <w:r w:rsidR="003020C0">
          <w:instrText>HYPERLINK "http://imos.org.au/expendablebathythermograph.html"</w:instrText>
        </w:r>
        <w:r w:rsidR="003020C0">
          <w:fldChar w:fldCharType="separate"/>
        </w:r>
        <w:r w:rsidR="003020C0">
          <w:rPr>
            <w:rStyle w:val="Hyperlink"/>
          </w:rPr>
          <w:t>http://imos.org.au/expendablebathythermograph.html</w:t>
        </w:r>
        <w:r w:rsidR="003020C0">
          <w:rPr>
            <w:rStyle w:val="Hyperlink"/>
          </w:rPr>
          <w:fldChar w:fldCharType="end"/>
        </w:r>
        <w:r w:rsidR="003020C0">
          <w:t>).</w:t>
        </w:r>
      </w:ins>
    </w:p>
    <w:p w14:paraId="4A2F62C5" w14:textId="1B1CA104" w:rsidR="00BB24D9" w:rsidRPr="006209B5" w:rsidRDefault="00BB24D9" w:rsidP="00BB24D9">
      <w:pPr>
        <w:ind w:left="993" w:hanging="993"/>
      </w:pPr>
      <w:bookmarkStart w:id="69" w:name="_GoBack"/>
      <w:bookmarkEnd w:id="69"/>
      <w:del w:id="70" w:author="Xavier Hoenner" w:date="2016-06-03T09:38:00Z">
        <w:r w:rsidRPr="00D05CFF" w:rsidDel="003020C0">
          <w:rPr>
            <w:b/>
          </w:rPr>
          <w:delText>SOOP</w:delText>
        </w:r>
        <w:r w:rsidDel="003020C0">
          <w:delText>: Ships of Opportunity (</w:delText>
        </w:r>
        <w:r w:rsidR="003020C0" w:rsidDel="003020C0">
          <w:fldChar w:fldCharType="begin"/>
        </w:r>
        <w:r w:rsidR="003020C0" w:rsidDel="003020C0">
          <w:delInstrText xml:space="preserve"> HYPERLINK "http://imos.org.au/soop.html" </w:delInstrText>
        </w:r>
        <w:r w:rsidR="003020C0" w:rsidDel="003020C0">
          <w:fldChar w:fldCharType="separate"/>
        </w:r>
        <w:r w:rsidDel="003020C0">
          <w:rPr>
            <w:rStyle w:val="Hyperlink"/>
          </w:rPr>
          <w:delText>http://imos.org.au/soop.html</w:delText>
        </w:r>
        <w:r w:rsidR="003020C0" w:rsidDel="003020C0">
          <w:rPr>
            <w:rStyle w:val="Hyperlink"/>
          </w:rPr>
          <w:fldChar w:fldCharType="end"/>
        </w:r>
        <w:r w:rsidDel="003020C0">
          <w:delText>).</w:delText>
        </w:r>
        <w:r w:rsidDel="003020C0">
          <w:br/>
        </w:r>
        <w:r w:rsidR="001D52D2" w:rsidDel="003020C0">
          <w:rPr>
            <w:b/>
          </w:rPr>
          <w:delText>XBT</w:delText>
        </w:r>
        <w:r w:rsidR="001D52D2" w:rsidRPr="00D05CFF" w:rsidDel="003020C0">
          <w:delText xml:space="preserve">: </w:delText>
        </w:r>
        <w:r w:rsidR="001D52D2" w:rsidDel="003020C0">
          <w:delText>Expendable Bathythermograph sub-facility (</w:delText>
        </w:r>
        <w:r w:rsidR="003020C0" w:rsidDel="003020C0">
          <w:fldChar w:fldCharType="begin"/>
        </w:r>
        <w:r w:rsidR="003020C0" w:rsidDel="003020C0">
          <w:delInstrText xml:space="preserve"> HYPERLINK "http://imos.org.au/underwaydata.html" </w:delInstrText>
        </w:r>
        <w:r w:rsidR="003020C0" w:rsidDel="003020C0">
          <w:fldChar w:fldCharType="separate"/>
        </w:r>
        <w:r w:rsidR="001D52D2" w:rsidRPr="005806F0" w:rsidDel="003020C0">
          <w:rPr>
            <w:rStyle w:val="Hyperlink"/>
          </w:rPr>
          <w:delText>http://imos.org.au/underwaydata.html</w:delText>
        </w:r>
        <w:r w:rsidR="003020C0" w:rsidDel="003020C0">
          <w:rPr>
            <w:rStyle w:val="Hyperlink"/>
          </w:rPr>
          <w:fldChar w:fldCharType="end"/>
        </w:r>
        <w:r w:rsidR="001D52D2" w:rsidDel="003020C0">
          <w:delText>)</w:delText>
        </w:r>
        <w:r w:rsidR="004147CE" w:rsidDel="003020C0">
          <w:delText>.</w:delText>
        </w:r>
      </w:del>
    </w:p>
    <w:p w14:paraId="16ECF164" w14:textId="77777777" w:rsidR="00BB24D9" w:rsidRPr="006209B5" w:rsidRDefault="00BB24D9" w:rsidP="00BB24D9">
      <w:pPr>
        <w:pStyle w:val="Heading3"/>
      </w:pPr>
      <w:r w:rsidRPr="006209B5">
        <w:t>Template</w:t>
      </w:r>
    </w:p>
    <w:tbl>
      <w:tblPr>
        <w:tblStyle w:val="TableGrid"/>
        <w:tblW w:w="0" w:type="auto"/>
        <w:tblInd w:w="-459" w:type="dxa"/>
        <w:tblLook w:val="04A0" w:firstRow="1" w:lastRow="0" w:firstColumn="1" w:lastColumn="0" w:noHBand="0" w:noVBand="1"/>
      </w:tblPr>
      <w:tblGrid>
        <w:gridCol w:w="1099"/>
        <w:gridCol w:w="1437"/>
        <w:gridCol w:w="1589"/>
        <w:gridCol w:w="978"/>
        <w:gridCol w:w="1103"/>
        <w:gridCol w:w="979"/>
        <w:gridCol w:w="915"/>
        <w:gridCol w:w="1601"/>
      </w:tblGrid>
      <w:tr w:rsidR="001C15EC" w:rsidRPr="000813DE" w14:paraId="4426E0EE" w14:textId="77777777" w:rsidTr="001C15EC">
        <w:tc>
          <w:tcPr>
            <w:tcW w:w="0" w:type="auto"/>
            <w:vAlign w:val="center"/>
          </w:tcPr>
          <w:p w14:paraId="1AEFDCB2" w14:textId="77777777" w:rsidR="001C15EC" w:rsidRPr="000813DE" w:rsidRDefault="001C15EC" w:rsidP="001C15EC">
            <w:pPr>
              <w:jc w:val="center"/>
              <w:rPr>
                <w:rFonts w:eastAsia="Times New Roman" w:cs="Times New Roman"/>
                <w:b/>
              </w:rPr>
            </w:pPr>
            <w:proofErr w:type="gramStart"/>
            <w:r>
              <w:rPr>
                <w:rFonts w:eastAsia="Times New Roman" w:cs="Times New Roman"/>
                <w:b/>
              </w:rPr>
              <w:t>year</w:t>
            </w:r>
            <w:proofErr w:type="gramEnd"/>
          </w:p>
        </w:tc>
        <w:tc>
          <w:tcPr>
            <w:tcW w:w="0" w:type="auto"/>
            <w:vAlign w:val="center"/>
          </w:tcPr>
          <w:p w14:paraId="7EF24FCF" w14:textId="77777777" w:rsidR="001C15EC" w:rsidRPr="000813DE" w:rsidRDefault="001C15EC" w:rsidP="001C15EC">
            <w:pPr>
              <w:jc w:val="center"/>
              <w:rPr>
                <w:rFonts w:eastAsia="Times New Roman" w:cs="Times New Roman"/>
                <w:b/>
              </w:rPr>
            </w:pPr>
            <w:proofErr w:type="spellStart"/>
            <w:proofErr w:type="gramStart"/>
            <w:r w:rsidRPr="000813DE">
              <w:rPr>
                <w:rFonts w:eastAsia="Times New Roman" w:cs="Times New Roman"/>
                <w:b/>
              </w:rPr>
              <w:t>no</w:t>
            </w:r>
            <w:proofErr w:type="gramEnd"/>
            <w:r w:rsidRPr="000813DE">
              <w:rPr>
                <w:rFonts w:eastAsia="Times New Roman" w:cs="Times New Roman"/>
                <w:b/>
              </w:rPr>
              <w:t>_files_profiles</w:t>
            </w:r>
            <w:proofErr w:type="spellEnd"/>
          </w:p>
        </w:tc>
        <w:tc>
          <w:tcPr>
            <w:tcW w:w="0" w:type="auto"/>
            <w:vAlign w:val="center"/>
          </w:tcPr>
          <w:p w14:paraId="30ECAC6A" w14:textId="77777777" w:rsidR="001C15EC" w:rsidRPr="000813DE" w:rsidRDefault="001C15EC" w:rsidP="001C15EC">
            <w:pPr>
              <w:jc w:val="center"/>
              <w:rPr>
                <w:rFonts w:eastAsia="Times New Roman" w:cs="Times New Roman"/>
                <w:b/>
              </w:rPr>
            </w:pPr>
            <w:proofErr w:type="spellStart"/>
            <w:proofErr w:type="gramStart"/>
            <w:r w:rsidRPr="000813DE">
              <w:rPr>
                <w:rFonts w:eastAsia="Times New Roman" w:cs="Times New Roman"/>
                <w:b/>
              </w:rPr>
              <w:t>no</w:t>
            </w:r>
            <w:proofErr w:type="gramEnd"/>
            <w:r w:rsidRPr="000813DE">
              <w:rPr>
                <w:rFonts w:eastAsia="Times New Roman" w:cs="Times New Roman"/>
                <w:b/>
              </w:rPr>
              <w:t>_measurements</w:t>
            </w:r>
            <w:proofErr w:type="spellEnd"/>
          </w:p>
        </w:tc>
        <w:tc>
          <w:tcPr>
            <w:tcW w:w="0" w:type="auto"/>
            <w:vAlign w:val="center"/>
          </w:tcPr>
          <w:p w14:paraId="029F2DDC" w14:textId="77777777" w:rsidR="001C15EC" w:rsidRPr="000813DE" w:rsidRDefault="001C15EC" w:rsidP="001C15EC">
            <w:pPr>
              <w:jc w:val="center"/>
              <w:rPr>
                <w:rFonts w:eastAsia="Times New Roman" w:cs="Times New Roman"/>
                <w:b/>
              </w:rPr>
            </w:pPr>
            <w:proofErr w:type="spellStart"/>
            <w:proofErr w:type="gramStart"/>
            <w:r w:rsidRPr="000813DE">
              <w:rPr>
                <w:rFonts w:eastAsia="Times New Roman" w:cs="Times New Roman"/>
                <w:b/>
              </w:rPr>
              <w:t>lat</w:t>
            </w:r>
            <w:proofErr w:type="gramEnd"/>
            <w:r w:rsidRPr="000813DE">
              <w:rPr>
                <w:rFonts w:eastAsia="Times New Roman" w:cs="Times New Roman"/>
                <w:b/>
              </w:rPr>
              <w:t>_range</w:t>
            </w:r>
            <w:proofErr w:type="spellEnd"/>
          </w:p>
        </w:tc>
        <w:tc>
          <w:tcPr>
            <w:tcW w:w="0" w:type="auto"/>
            <w:vAlign w:val="center"/>
          </w:tcPr>
          <w:p w14:paraId="2FAF121C" w14:textId="77777777" w:rsidR="001C15EC" w:rsidRPr="000813DE" w:rsidRDefault="001C15EC" w:rsidP="001C15EC">
            <w:pPr>
              <w:jc w:val="center"/>
              <w:rPr>
                <w:rFonts w:eastAsia="Times New Roman" w:cs="Times New Roman"/>
                <w:b/>
              </w:rPr>
            </w:pPr>
            <w:proofErr w:type="spellStart"/>
            <w:proofErr w:type="gramStart"/>
            <w:r w:rsidRPr="000813DE">
              <w:rPr>
                <w:rFonts w:eastAsia="Times New Roman" w:cs="Times New Roman"/>
                <w:b/>
              </w:rPr>
              <w:t>lon</w:t>
            </w:r>
            <w:proofErr w:type="gramEnd"/>
            <w:r w:rsidRPr="000813DE">
              <w:rPr>
                <w:rFonts w:eastAsia="Times New Roman" w:cs="Times New Roman"/>
                <w:b/>
              </w:rPr>
              <w:t>_range</w:t>
            </w:r>
            <w:proofErr w:type="spellEnd"/>
          </w:p>
        </w:tc>
        <w:tc>
          <w:tcPr>
            <w:tcW w:w="0" w:type="auto"/>
            <w:vAlign w:val="center"/>
          </w:tcPr>
          <w:p w14:paraId="6A56970F" w14:textId="77777777" w:rsidR="001C15EC" w:rsidRPr="000813DE" w:rsidRDefault="001C15EC" w:rsidP="001C15EC">
            <w:pPr>
              <w:jc w:val="center"/>
              <w:rPr>
                <w:rFonts w:eastAsia="Times New Roman" w:cs="Times New Roman"/>
                <w:b/>
              </w:rPr>
            </w:pPr>
            <w:proofErr w:type="spellStart"/>
            <w:proofErr w:type="gramStart"/>
            <w:r w:rsidRPr="000813DE">
              <w:rPr>
                <w:rFonts w:eastAsia="Times New Roman" w:cs="Times New Roman"/>
                <w:b/>
              </w:rPr>
              <w:t>start</w:t>
            </w:r>
            <w:proofErr w:type="gramEnd"/>
            <w:r w:rsidRPr="000813DE">
              <w:rPr>
                <w:rFonts w:eastAsia="Times New Roman" w:cs="Times New Roman"/>
                <w:b/>
              </w:rPr>
              <w:t>_date</w:t>
            </w:r>
            <w:proofErr w:type="spellEnd"/>
          </w:p>
        </w:tc>
        <w:tc>
          <w:tcPr>
            <w:tcW w:w="0" w:type="auto"/>
            <w:vAlign w:val="center"/>
          </w:tcPr>
          <w:p w14:paraId="16EE17F5" w14:textId="77777777" w:rsidR="001C15EC" w:rsidRPr="000813DE" w:rsidRDefault="001C15EC" w:rsidP="001C15EC">
            <w:pPr>
              <w:jc w:val="center"/>
              <w:rPr>
                <w:rFonts w:eastAsia="Times New Roman" w:cs="Times New Roman"/>
                <w:b/>
              </w:rPr>
            </w:pPr>
            <w:proofErr w:type="spellStart"/>
            <w:proofErr w:type="gramStart"/>
            <w:r w:rsidRPr="000813DE">
              <w:rPr>
                <w:rFonts w:eastAsia="Times New Roman" w:cs="Times New Roman"/>
                <w:b/>
              </w:rPr>
              <w:t>end</w:t>
            </w:r>
            <w:proofErr w:type="gramEnd"/>
            <w:r w:rsidRPr="000813DE">
              <w:rPr>
                <w:rFonts w:eastAsia="Times New Roman" w:cs="Times New Roman"/>
                <w:b/>
              </w:rPr>
              <w:t>_date</w:t>
            </w:r>
            <w:proofErr w:type="spellEnd"/>
          </w:p>
        </w:tc>
        <w:tc>
          <w:tcPr>
            <w:tcW w:w="0" w:type="auto"/>
            <w:vAlign w:val="center"/>
          </w:tcPr>
          <w:p w14:paraId="4719CEFF" w14:textId="77777777" w:rsidR="001C15EC" w:rsidRPr="000813DE" w:rsidRDefault="001C15EC" w:rsidP="001C15EC">
            <w:pPr>
              <w:jc w:val="center"/>
              <w:rPr>
                <w:rFonts w:eastAsia="Times New Roman" w:cs="Times New Roman"/>
                <w:b/>
              </w:rPr>
            </w:pPr>
            <w:proofErr w:type="spellStart"/>
            <w:proofErr w:type="gramStart"/>
            <w:r w:rsidRPr="000813DE">
              <w:rPr>
                <w:rFonts w:eastAsia="Times New Roman" w:cs="Times New Roman"/>
                <w:b/>
              </w:rPr>
              <w:t>coverage</w:t>
            </w:r>
            <w:proofErr w:type="gramEnd"/>
            <w:r w:rsidRPr="000813DE">
              <w:rPr>
                <w:rFonts w:eastAsia="Times New Roman" w:cs="Times New Roman"/>
                <w:b/>
              </w:rPr>
              <w:t>_duration</w:t>
            </w:r>
            <w:proofErr w:type="spellEnd"/>
          </w:p>
        </w:tc>
      </w:tr>
      <w:tr w:rsidR="001C15EC" w:rsidRPr="000813DE" w14:paraId="1D2A3311" w14:textId="77777777" w:rsidTr="001C15EC">
        <w:tc>
          <w:tcPr>
            <w:tcW w:w="0" w:type="auto"/>
            <w:vAlign w:val="center"/>
          </w:tcPr>
          <w:p w14:paraId="228FF190" w14:textId="77777777" w:rsidR="001C15EC" w:rsidRPr="000813DE" w:rsidRDefault="001C15EC" w:rsidP="001C15EC">
            <w:pPr>
              <w:jc w:val="center"/>
              <w:rPr>
                <w:rFonts w:eastAsia="Times New Roman" w:cs="Times New Roman"/>
              </w:rPr>
            </w:pPr>
            <w:r w:rsidRPr="000813DE">
              <w:rPr>
                <w:rFonts w:eastAsia="Times New Roman" w:cs="Times New Roman"/>
              </w:rPr>
              <w:t xml:space="preserve">Deployment </w:t>
            </w:r>
            <w:r>
              <w:rPr>
                <w:rFonts w:eastAsia="Times New Roman" w:cs="Times New Roman"/>
              </w:rPr>
              <w:t>year</w:t>
            </w:r>
          </w:p>
        </w:tc>
        <w:tc>
          <w:tcPr>
            <w:tcW w:w="0" w:type="auto"/>
            <w:vAlign w:val="center"/>
          </w:tcPr>
          <w:p w14:paraId="0732F8C2" w14:textId="1109E846" w:rsidR="001C15EC" w:rsidRPr="000813DE" w:rsidRDefault="001C15EC" w:rsidP="00DE2CAC">
            <w:pPr>
              <w:jc w:val="center"/>
              <w:rPr>
                <w:rFonts w:eastAsia="Times New Roman" w:cs="Times New Roman"/>
              </w:rPr>
            </w:pPr>
            <w:r w:rsidRPr="000813DE">
              <w:rPr>
                <w:rFonts w:eastAsia="Times New Roman" w:cs="Times New Roman"/>
              </w:rPr>
              <w:t xml:space="preserve"># </w:t>
            </w:r>
            <w:proofErr w:type="gramStart"/>
            <w:r w:rsidR="00D30235">
              <w:rPr>
                <w:rFonts w:eastAsia="Times New Roman" w:cs="Times New Roman"/>
              </w:rPr>
              <w:t>pro</w:t>
            </w:r>
            <w:r w:rsidRPr="000813DE">
              <w:rPr>
                <w:rFonts w:eastAsia="Times New Roman" w:cs="Times New Roman"/>
              </w:rPr>
              <w:t>files</w:t>
            </w:r>
            <w:proofErr w:type="gramEnd"/>
          </w:p>
        </w:tc>
        <w:tc>
          <w:tcPr>
            <w:tcW w:w="0" w:type="auto"/>
            <w:vAlign w:val="center"/>
          </w:tcPr>
          <w:p w14:paraId="497DDCFA" w14:textId="77777777" w:rsidR="001C15EC" w:rsidRPr="000813DE" w:rsidRDefault="001C15EC" w:rsidP="001C15EC">
            <w:pPr>
              <w:jc w:val="center"/>
              <w:rPr>
                <w:rFonts w:eastAsia="Times New Roman" w:cs="Times New Roman"/>
              </w:rPr>
            </w:pPr>
            <w:r w:rsidRPr="000813DE">
              <w:rPr>
                <w:rFonts w:eastAsia="Times New Roman" w:cs="Times New Roman"/>
              </w:rPr>
              <w:t xml:space="preserve"># </w:t>
            </w:r>
            <w:proofErr w:type="gramStart"/>
            <w:r w:rsidRPr="000813DE">
              <w:rPr>
                <w:rFonts w:eastAsia="Times New Roman" w:cs="Times New Roman"/>
              </w:rPr>
              <w:t>measurements</w:t>
            </w:r>
            <w:proofErr w:type="gramEnd"/>
          </w:p>
        </w:tc>
        <w:tc>
          <w:tcPr>
            <w:tcW w:w="0" w:type="auto"/>
            <w:vAlign w:val="center"/>
          </w:tcPr>
          <w:p w14:paraId="7C934CFE" w14:textId="77777777" w:rsidR="001C15EC" w:rsidRPr="000813DE" w:rsidRDefault="001C15EC" w:rsidP="001C15EC">
            <w:pPr>
              <w:jc w:val="center"/>
              <w:rPr>
                <w:rFonts w:eastAsia="Times New Roman" w:cs="Times New Roman"/>
              </w:rPr>
            </w:pPr>
            <w:r w:rsidRPr="000813DE">
              <w:rPr>
                <w:rFonts w:eastAsia="Times New Roman" w:cs="Times New Roman"/>
              </w:rPr>
              <w:t>Latitudinal range</w:t>
            </w:r>
          </w:p>
        </w:tc>
        <w:tc>
          <w:tcPr>
            <w:tcW w:w="0" w:type="auto"/>
            <w:vAlign w:val="center"/>
          </w:tcPr>
          <w:p w14:paraId="39FD94E0" w14:textId="77777777" w:rsidR="001C15EC" w:rsidRPr="000813DE" w:rsidRDefault="001C15EC" w:rsidP="001C15EC">
            <w:pPr>
              <w:jc w:val="center"/>
              <w:rPr>
                <w:rFonts w:eastAsia="Times New Roman" w:cs="Times New Roman"/>
              </w:rPr>
            </w:pPr>
            <w:r w:rsidRPr="000813DE">
              <w:rPr>
                <w:rFonts w:eastAsia="Times New Roman" w:cs="Times New Roman"/>
              </w:rPr>
              <w:t>Longitudinal range</w:t>
            </w:r>
          </w:p>
        </w:tc>
        <w:tc>
          <w:tcPr>
            <w:tcW w:w="0" w:type="auto"/>
            <w:vAlign w:val="center"/>
          </w:tcPr>
          <w:p w14:paraId="50451EBB" w14:textId="77777777" w:rsidR="001C15EC" w:rsidRPr="000813DE" w:rsidRDefault="001C15EC" w:rsidP="001C15EC">
            <w:pPr>
              <w:jc w:val="center"/>
              <w:rPr>
                <w:rFonts w:eastAsia="Times New Roman" w:cs="Times New Roman"/>
              </w:rPr>
            </w:pPr>
            <w:r w:rsidRPr="000813DE">
              <w:rPr>
                <w:rFonts w:eastAsia="Times New Roman" w:cs="Times New Roman"/>
              </w:rPr>
              <w:t>Start</w:t>
            </w:r>
          </w:p>
        </w:tc>
        <w:tc>
          <w:tcPr>
            <w:tcW w:w="0" w:type="auto"/>
            <w:vAlign w:val="center"/>
          </w:tcPr>
          <w:p w14:paraId="06B8BF1C" w14:textId="77777777" w:rsidR="001C15EC" w:rsidRPr="000813DE" w:rsidRDefault="001C15EC" w:rsidP="001C15EC">
            <w:pPr>
              <w:jc w:val="center"/>
              <w:rPr>
                <w:rFonts w:eastAsia="Times New Roman" w:cs="Times New Roman"/>
              </w:rPr>
            </w:pPr>
            <w:r w:rsidRPr="000813DE">
              <w:rPr>
                <w:rFonts w:eastAsia="Times New Roman" w:cs="Times New Roman"/>
              </w:rPr>
              <w:t>End</w:t>
            </w:r>
          </w:p>
        </w:tc>
        <w:tc>
          <w:tcPr>
            <w:tcW w:w="0" w:type="auto"/>
            <w:vAlign w:val="center"/>
          </w:tcPr>
          <w:p w14:paraId="78883A1C" w14:textId="25AD1E1E" w:rsidR="001C15EC" w:rsidRPr="000813DE" w:rsidRDefault="004E4784" w:rsidP="001C15EC">
            <w:pPr>
              <w:jc w:val="center"/>
              <w:rPr>
                <w:rFonts w:eastAsia="Times New Roman" w:cs="Times New Roman"/>
              </w:rPr>
            </w:pPr>
            <w:r>
              <w:rPr>
                <w:rFonts w:eastAsia="Times New Roman" w:cs="Times New Roman"/>
              </w:rPr>
              <w:t xml:space="preserve"># </w:t>
            </w:r>
            <w:proofErr w:type="gramStart"/>
            <w:r>
              <w:rPr>
                <w:rFonts w:eastAsia="Times New Roman" w:cs="Times New Roman"/>
              </w:rPr>
              <w:t>days</w:t>
            </w:r>
            <w:proofErr w:type="gramEnd"/>
            <w:r>
              <w:rPr>
                <w:rFonts w:eastAsia="Times New Roman" w:cs="Times New Roman"/>
              </w:rPr>
              <w:t xml:space="preserve"> of data</w:t>
            </w:r>
          </w:p>
        </w:tc>
      </w:tr>
      <w:tr w:rsidR="001C15EC" w:rsidRPr="000813DE" w14:paraId="52958F81" w14:textId="77777777" w:rsidTr="001C15EC">
        <w:tc>
          <w:tcPr>
            <w:tcW w:w="0" w:type="auto"/>
            <w:gridSpan w:val="8"/>
            <w:shd w:val="clear" w:color="auto" w:fill="595959" w:themeFill="text1" w:themeFillTint="A6"/>
            <w:vAlign w:val="center"/>
          </w:tcPr>
          <w:p w14:paraId="76F5E66B" w14:textId="77777777" w:rsidR="001C15EC" w:rsidRPr="000813DE" w:rsidRDefault="001C15EC" w:rsidP="001C15EC">
            <w:pPr>
              <w:jc w:val="center"/>
              <w:rPr>
                <w:rFonts w:eastAsia="Times New Roman" w:cs="Times New Roman"/>
              </w:rPr>
            </w:pPr>
            <w:r w:rsidRPr="000813DE">
              <w:rPr>
                <w:rFonts w:eastAsia="Times New Roman" w:cs="Times New Roman"/>
              </w:rPr>
              <w:t>Headers = ‘</w:t>
            </w:r>
            <w:proofErr w:type="spellStart"/>
            <w:r w:rsidRPr="000813DE">
              <w:rPr>
                <w:rFonts w:eastAsia="Times New Roman" w:cs="Times New Roman"/>
              </w:rPr>
              <w:t>subfacility</w:t>
            </w:r>
            <w:proofErr w:type="spellEnd"/>
            <w:r w:rsidRPr="000813DE">
              <w:rPr>
                <w:rFonts w:eastAsia="Times New Roman" w:cs="Times New Roman"/>
              </w:rPr>
              <w:t>’</w:t>
            </w:r>
          </w:p>
        </w:tc>
      </w:tr>
      <w:tr w:rsidR="001C15EC" w:rsidRPr="000813DE" w14:paraId="323C2A94" w14:textId="77777777" w:rsidTr="001C15EC">
        <w:tc>
          <w:tcPr>
            <w:tcW w:w="0" w:type="auto"/>
            <w:gridSpan w:val="8"/>
            <w:shd w:val="clear" w:color="auto" w:fill="BFBFBF" w:themeFill="background1" w:themeFillShade="BF"/>
            <w:vAlign w:val="center"/>
          </w:tcPr>
          <w:p w14:paraId="4EAF32C9" w14:textId="77777777" w:rsidR="001C15EC" w:rsidRPr="000813DE" w:rsidRDefault="001C15EC" w:rsidP="001C15EC">
            <w:pPr>
              <w:rPr>
                <w:rFonts w:eastAsia="Times New Roman" w:cs="Times New Roman"/>
              </w:rPr>
            </w:pPr>
            <w:r w:rsidRPr="000813DE">
              <w:rPr>
                <w:rFonts w:eastAsia="Times New Roman" w:cs="Times New Roman"/>
              </w:rPr>
              <w:t>Sub-headers = ‘</w:t>
            </w:r>
            <w:proofErr w:type="spellStart"/>
            <w:r w:rsidRPr="000813DE">
              <w:rPr>
                <w:rFonts w:eastAsia="Times New Roman" w:cs="Times New Roman"/>
              </w:rPr>
              <w:t>vessel_name</w:t>
            </w:r>
            <w:proofErr w:type="spellEnd"/>
            <w:r w:rsidRPr="000813DE">
              <w:rPr>
                <w:rFonts w:eastAsia="Times New Roman" w:cs="Times New Roman"/>
              </w:rPr>
              <w:t>’</w:t>
            </w:r>
          </w:p>
        </w:tc>
      </w:tr>
      <w:tr w:rsidR="001C15EC" w:rsidRPr="000813DE" w14:paraId="78113F10" w14:textId="77777777" w:rsidTr="001C15EC">
        <w:tc>
          <w:tcPr>
            <w:tcW w:w="0" w:type="auto"/>
          </w:tcPr>
          <w:p w14:paraId="493A3646" w14:textId="77777777" w:rsidR="001C15EC" w:rsidRPr="000813DE" w:rsidRDefault="001C15EC" w:rsidP="001C15EC">
            <w:pPr>
              <w:jc w:val="center"/>
              <w:rPr>
                <w:rFonts w:eastAsia="Times New Roman" w:cs="Times New Roman"/>
              </w:rPr>
            </w:pPr>
          </w:p>
        </w:tc>
        <w:tc>
          <w:tcPr>
            <w:tcW w:w="0" w:type="auto"/>
          </w:tcPr>
          <w:p w14:paraId="5940F258" w14:textId="77777777" w:rsidR="001C15EC" w:rsidRPr="000813DE" w:rsidRDefault="001C15EC" w:rsidP="001C15EC">
            <w:pPr>
              <w:jc w:val="center"/>
              <w:rPr>
                <w:rFonts w:eastAsia="Times New Roman" w:cs="Times New Roman"/>
              </w:rPr>
            </w:pPr>
          </w:p>
        </w:tc>
        <w:tc>
          <w:tcPr>
            <w:tcW w:w="0" w:type="auto"/>
          </w:tcPr>
          <w:p w14:paraId="2B9E0EC9" w14:textId="77777777" w:rsidR="001C15EC" w:rsidRPr="000813DE" w:rsidRDefault="001C15EC" w:rsidP="001C15EC">
            <w:pPr>
              <w:jc w:val="center"/>
              <w:rPr>
                <w:rFonts w:eastAsia="Times New Roman" w:cs="Times New Roman"/>
              </w:rPr>
            </w:pPr>
          </w:p>
        </w:tc>
        <w:tc>
          <w:tcPr>
            <w:tcW w:w="0" w:type="auto"/>
          </w:tcPr>
          <w:p w14:paraId="69A9EF50" w14:textId="77777777" w:rsidR="001C15EC" w:rsidRPr="000813DE" w:rsidRDefault="001C15EC" w:rsidP="001C15EC">
            <w:pPr>
              <w:jc w:val="center"/>
              <w:rPr>
                <w:rFonts w:eastAsia="Times New Roman" w:cs="Times New Roman"/>
              </w:rPr>
            </w:pPr>
          </w:p>
        </w:tc>
        <w:tc>
          <w:tcPr>
            <w:tcW w:w="0" w:type="auto"/>
          </w:tcPr>
          <w:p w14:paraId="374EB60A" w14:textId="77777777" w:rsidR="001C15EC" w:rsidRPr="000813DE" w:rsidRDefault="001C15EC" w:rsidP="001C15EC">
            <w:pPr>
              <w:jc w:val="center"/>
              <w:rPr>
                <w:rFonts w:eastAsia="Times New Roman" w:cs="Times New Roman"/>
              </w:rPr>
            </w:pPr>
          </w:p>
        </w:tc>
        <w:tc>
          <w:tcPr>
            <w:tcW w:w="0" w:type="auto"/>
          </w:tcPr>
          <w:p w14:paraId="61AA7FA3" w14:textId="77777777" w:rsidR="001C15EC" w:rsidRPr="000813DE" w:rsidRDefault="001C15EC" w:rsidP="001C15EC">
            <w:pPr>
              <w:jc w:val="center"/>
              <w:rPr>
                <w:rFonts w:eastAsia="Times New Roman" w:cs="Times New Roman"/>
              </w:rPr>
            </w:pPr>
          </w:p>
        </w:tc>
        <w:tc>
          <w:tcPr>
            <w:tcW w:w="0" w:type="auto"/>
          </w:tcPr>
          <w:p w14:paraId="64EF8088" w14:textId="77777777" w:rsidR="001C15EC" w:rsidRPr="000813DE" w:rsidRDefault="001C15EC" w:rsidP="001C15EC">
            <w:pPr>
              <w:jc w:val="center"/>
              <w:rPr>
                <w:rFonts w:eastAsia="Times New Roman" w:cs="Times New Roman"/>
              </w:rPr>
            </w:pPr>
          </w:p>
        </w:tc>
        <w:tc>
          <w:tcPr>
            <w:tcW w:w="0" w:type="auto"/>
          </w:tcPr>
          <w:p w14:paraId="5322C5F6" w14:textId="77777777" w:rsidR="001C15EC" w:rsidRPr="000813DE" w:rsidRDefault="001C15EC" w:rsidP="001C15EC">
            <w:pPr>
              <w:jc w:val="center"/>
              <w:rPr>
                <w:rFonts w:eastAsia="Times New Roman" w:cs="Times New Roman"/>
              </w:rPr>
            </w:pPr>
          </w:p>
        </w:tc>
      </w:tr>
    </w:tbl>
    <w:p w14:paraId="4134A021" w14:textId="77777777" w:rsidR="001C15EC" w:rsidRPr="00E13D4E" w:rsidRDefault="001C15EC" w:rsidP="00920E53"/>
    <w:sectPr w:rsidR="001C15EC" w:rsidRPr="00E13D4E" w:rsidSect="000E518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82627" w14:textId="77777777" w:rsidR="007D63AC" w:rsidRDefault="007D63AC" w:rsidP="00565E46">
      <w:pPr>
        <w:spacing w:after="0" w:line="240" w:lineRule="auto"/>
      </w:pPr>
      <w:r>
        <w:separator/>
      </w:r>
    </w:p>
  </w:endnote>
  <w:endnote w:type="continuationSeparator" w:id="0">
    <w:p w14:paraId="379856D8" w14:textId="77777777" w:rsidR="007D63AC" w:rsidRDefault="007D63AC"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1EA91" w14:textId="77777777" w:rsidR="007D63AC" w:rsidRDefault="007D63AC" w:rsidP="00565E46">
      <w:pPr>
        <w:spacing w:after="0" w:line="240" w:lineRule="auto"/>
      </w:pPr>
      <w:r>
        <w:separator/>
      </w:r>
    </w:p>
  </w:footnote>
  <w:footnote w:type="continuationSeparator" w:id="0">
    <w:p w14:paraId="46AE1CDB" w14:textId="77777777" w:rsidR="007D63AC" w:rsidRDefault="007D63AC"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C1550" w14:textId="23AFB6A5" w:rsidR="007D63AC" w:rsidRDefault="00014883">
    <w:pPr>
      <w:pStyle w:val="Header"/>
    </w:pPr>
    <w:ins w:id="71" w:author="Xavier Hoenner" w:date="2016-06-03T09:31:00Z">
      <w:r w:rsidRPr="00014883">
        <w:rPr>
          <w:b/>
        </w:rPr>
        <w:t>Ships of Opportunity</w:t>
      </w:r>
    </w:ins>
    <w:del w:id="72" w:author="Xavier Hoenner" w:date="2016-06-03T09:31:00Z">
      <w:r w:rsidR="007D63AC" w:rsidDel="00014883">
        <w:delText>SOOP</w:delText>
      </w:r>
    </w:del>
    <w:r w:rsidR="007D63AC">
      <w:t xml:space="preserve"> – Report templates – </w:t>
    </w:r>
    <w:r w:rsidR="007D63AC">
      <w:fldChar w:fldCharType="begin"/>
    </w:r>
    <w:r w:rsidR="007D63AC">
      <w:instrText xml:space="preserve"> TIME \@ "d/MM/yyyy" </w:instrText>
    </w:r>
    <w:r w:rsidR="007D63AC">
      <w:fldChar w:fldCharType="separate"/>
    </w:r>
    <w:ins w:id="73" w:author="Xavier Hoenner" w:date="2016-06-03T09:31:00Z">
      <w:r>
        <w:rPr>
          <w:noProof/>
        </w:rPr>
        <w:t>3/06/2016</w:t>
      </w:r>
    </w:ins>
    <w:del w:id="74" w:author="Xavier Hoenner" w:date="2016-06-03T09:31:00Z">
      <w:r w:rsidR="00DE2CAC" w:rsidDel="00014883">
        <w:rPr>
          <w:noProof/>
        </w:rPr>
        <w:delText>6/10/2015</w:delText>
      </w:r>
    </w:del>
    <w:r w:rsidR="007D63AC">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1BE3"/>
    <w:multiLevelType w:val="hybridMultilevel"/>
    <w:tmpl w:val="302A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46"/>
    <w:rsid w:val="000079B6"/>
    <w:rsid w:val="00010732"/>
    <w:rsid w:val="00013CA2"/>
    <w:rsid w:val="00014883"/>
    <w:rsid w:val="00027875"/>
    <w:rsid w:val="00034340"/>
    <w:rsid w:val="00070C14"/>
    <w:rsid w:val="000813DE"/>
    <w:rsid w:val="000A4762"/>
    <w:rsid w:val="000B1601"/>
    <w:rsid w:val="000B356C"/>
    <w:rsid w:val="000B56F2"/>
    <w:rsid w:val="000B69F5"/>
    <w:rsid w:val="000C3B70"/>
    <w:rsid w:val="000D5BB9"/>
    <w:rsid w:val="000E0259"/>
    <w:rsid w:val="000E518A"/>
    <w:rsid w:val="001051CE"/>
    <w:rsid w:val="00111C0C"/>
    <w:rsid w:val="001165C5"/>
    <w:rsid w:val="00116942"/>
    <w:rsid w:val="00123415"/>
    <w:rsid w:val="00123A2D"/>
    <w:rsid w:val="00146FC1"/>
    <w:rsid w:val="00150DEC"/>
    <w:rsid w:val="001563BE"/>
    <w:rsid w:val="00172920"/>
    <w:rsid w:val="00175AA1"/>
    <w:rsid w:val="0018167A"/>
    <w:rsid w:val="001821C8"/>
    <w:rsid w:val="00193BBC"/>
    <w:rsid w:val="001A3083"/>
    <w:rsid w:val="001C15EC"/>
    <w:rsid w:val="001D2F54"/>
    <w:rsid w:val="001D52D2"/>
    <w:rsid w:val="001E4816"/>
    <w:rsid w:val="0021179C"/>
    <w:rsid w:val="002165E8"/>
    <w:rsid w:val="00233EA9"/>
    <w:rsid w:val="002505F2"/>
    <w:rsid w:val="0025482F"/>
    <w:rsid w:val="00257E2E"/>
    <w:rsid w:val="00263DB0"/>
    <w:rsid w:val="00264B56"/>
    <w:rsid w:val="00274A45"/>
    <w:rsid w:val="00277309"/>
    <w:rsid w:val="002A0D1C"/>
    <w:rsid w:val="002C4A92"/>
    <w:rsid w:val="002D1C50"/>
    <w:rsid w:val="002E27BA"/>
    <w:rsid w:val="002F4FCD"/>
    <w:rsid w:val="003020C0"/>
    <w:rsid w:val="003434BA"/>
    <w:rsid w:val="00353E0C"/>
    <w:rsid w:val="00360A7E"/>
    <w:rsid w:val="003633A8"/>
    <w:rsid w:val="00364338"/>
    <w:rsid w:val="0036549D"/>
    <w:rsid w:val="0037109B"/>
    <w:rsid w:val="00391B71"/>
    <w:rsid w:val="0039242E"/>
    <w:rsid w:val="00393B52"/>
    <w:rsid w:val="003978F6"/>
    <w:rsid w:val="00397C75"/>
    <w:rsid w:val="003C1F4C"/>
    <w:rsid w:val="003C29F0"/>
    <w:rsid w:val="003D1A65"/>
    <w:rsid w:val="003D503B"/>
    <w:rsid w:val="003D5525"/>
    <w:rsid w:val="003F688E"/>
    <w:rsid w:val="004147CE"/>
    <w:rsid w:val="00415286"/>
    <w:rsid w:val="00420387"/>
    <w:rsid w:val="004251BF"/>
    <w:rsid w:val="00426EA5"/>
    <w:rsid w:val="0043432A"/>
    <w:rsid w:val="0045479B"/>
    <w:rsid w:val="00455B9C"/>
    <w:rsid w:val="0046579B"/>
    <w:rsid w:val="00470F5C"/>
    <w:rsid w:val="00480C2E"/>
    <w:rsid w:val="004B3349"/>
    <w:rsid w:val="004E4784"/>
    <w:rsid w:val="004F4541"/>
    <w:rsid w:val="004F5CB9"/>
    <w:rsid w:val="005008C0"/>
    <w:rsid w:val="005163E2"/>
    <w:rsid w:val="005215C8"/>
    <w:rsid w:val="00523A21"/>
    <w:rsid w:val="00526C08"/>
    <w:rsid w:val="005271CF"/>
    <w:rsid w:val="00542A59"/>
    <w:rsid w:val="00545179"/>
    <w:rsid w:val="00557E57"/>
    <w:rsid w:val="00565E46"/>
    <w:rsid w:val="00580B53"/>
    <w:rsid w:val="005868C2"/>
    <w:rsid w:val="00592DB1"/>
    <w:rsid w:val="00596FC9"/>
    <w:rsid w:val="005A38DA"/>
    <w:rsid w:val="005A55DA"/>
    <w:rsid w:val="005B0DC0"/>
    <w:rsid w:val="005B7068"/>
    <w:rsid w:val="005C4487"/>
    <w:rsid w:val="005C7F61"/>
    <w:rsid w:val="005D020D"/>
    <w:rsid w:val="005D4E65"/>
    <w:rsid w:val="005F0B53"/>
    <w:rsid w:val="006018A7"/>
    <w:rsid w:val="0061236A"/>
    <w:rsid w:val="006209B5"/>
    <w:rsid w:val="006249F5"/>
    <w:rsid w:val="006322C2"/>
    <w:rsid w:val="00636DD5"/>
    <w:rsid w:val="00636DF2"/>
    <w:rsid w:val="00637032"/>
    <w:rsid w:val="00643DA1"/>
    <w:rsid w:val="00645D78"/>
    <w:rsid w:val="00646FF6"/>
    <w:rsid w:val="006502F0"/>
    <w:rsid w:val="0065532D"/>
    <w:rsid w:val="00673F54"/>
    <w:rsid w:val="006806F6"/>
    <w:rsid w:val="00690877"/>
    <w:rsid w:val="00691EC0"/>
    <w:rsid w:val="006A3849"/>
    <w:rsid w:val="006B5FE7"/>
    <w:rsid w:val="006D0770"/>
    <w:rsid w:val="006D14D3"/>
    <w:rsid w:val="006D274D"/>
    <w:rsid w:val="006E1FBA"/>
    <w:rsid w:val="006E3BE0"/>
    <w:rsid w:val="006F6037"/>
    <w:rsid w:val="00706257"/>
    <w:rsid w:val="007069F7"/>
    <w:rsid w:val="00711BF6"/>
    <w:rsid w:val="00721C68"/>
    <w:rsid w:val="00750E3E"/>
    <w:rsid w:val="0075438E"/>
    <w:rsid w:val="007635DB"/>
    <w:rsid w:val="007755A7"/>
    <w:rsid w:val="00784393"/>
    <w:rsid w:val="00791959"/>
    <w:rsid w:val="007D63AC"/>
    <w:rsid w:val="007F3C2B"/>
    <w:rsid w:val="007F56C4"/>
    <w:rsid w:val="00811962"/>
    <w:rsid w:val="00812C97"/>
    <w:rsid w:val="00812E64"/>
    <w:rsid w:val="00833F57"/>
    <w:rsid w:val="0084079D"/>
    <w:rsid w:val="00842472"/>
    <w:rsid w:val="00847A2C"/>
    <w:rsid w:val="00851B6A"/>
    <w:rsid w:val="00873AE7"/>
    <w:rsid w:val="0088642C"/>
    <w:rsid w:val="00894681"/>
    <w:rsid w:val="008B2BBA"/>
    <w:rsid w:val="008B2EA1"/>
    <w:rsid w:val="008B5BC5"/>
    <w:rsid w:val="008B723A"/>
    <w:rsid w:val="008C216D"/>
    <w:rsid w:val="008D3BD4"/>
    <w:rsid w:val="008D7576"/>
    <w:rsid w:val="008E3647"/>
    <w:rsid w:val="008E7AE2"/>
    <w:rsid w:val="00905C8D"/>
    <w:rsid w:val="00920E53"/>
    <w:rsid w:val="00922F7A"/>
    <w:rsid w:val="009249CB"/>
    <w:rsid w:val="009524A8"/>
    <w:rsid w:val="00970BD4"/>
    <w:rsid w:val="00981058"/>
    <w:rsid w:val="00991E12"/>
    <w:rsid w:val="00996F68"/>
    <w:rsid w:val="009A66A6"/>
    <w:rsid w:val="009B4298"/>
    <w:rsid w:val="009F1431"/>
    <w:rsid w:val="00A06D63"/>
    <w:rsid w:val="00A07933"/>
    <w:rsid w:val="00A11E59"/>
    <w:rsid w:val="00A24738"/>
    <w:rsid w:val="00A45EA0"/>
    <w:rsid w:val="00A5309D"/>
    <w:rsid w:val="00A55DBA"/>
    <w:rsid w:val="00AB608D"/>
    <w:rsid w:val="00AB6D24"/>
    <w:rsid w:val="00AD25B8"/>
    <w:rsid w:val="00AD5295"/>
    <w:rsid w:val="00AD56A7"/>
    <w:rsid w:val="00AF7E37"/>
    <w:rsid w:val="00B23E1C"/>
    <w:rsid w:val="00B37CCE"/>
    <w:rsid w:val="00B46E41"/>
    <w:rsid w:val="00B50E69"/>
    <w:rsid w:val="00B870BA"/>
    <w:rsid w:val="00B939C7"/>
    <w:rsid w:val="00BB23AC"/>
    <w:rsid w:val="00BB24D9"/>
    <w:rsid w:val="00BC4AEB"/>
    <w:rsid w:val="00BC62B1"/>
    <w:rsid w:val="00BD2C88"/>
    <w:rsid w:val="00BF4BC2"/>
    <w:rsid w:val="00C01D0D"/>
    <w:rsid w:val="00C21A03"/>
    <w:rsid w:val="00C26D2C"/>
    <w:rsid w:val="00C31EB9"/>
    <w:rsid w:val="00C62BE3"/>
    <w:rsid w:val="00C65868"/>
    <w:rsid w:val="00C67B52"/>
    <w:rsid w:val="00C874A2"/>
    <w:rsid w:val="00C90459"/>
    <w:rsid w:val="00C90A08"/>
    <w:rsid w:val="00CB0A1C"/>
    <w:rsid w:val="00CB6376"/>
    <w:rsid w:val="00CC6ED4"/>
    <w:rsid w:val="00CD2461"/>
    <w:rsid w:val="00CE60D4"/>
    <w:rsid w:val="00CE7F7B"/>
    <w:rsid w:val="00CF789E"/>
    <w:rsid w:val="00D05CFF"/>
    <w:rsid w:val="00D10745"/>
    <w:rsid w:val="00D30235"/>
    <w:rsid w:val="00D315D2"/>
    <w:rsid w:val="00D76254"/>
    <w:rsid w:val="00D84913"/>
    <w:rsid w:val="00D850AA"/>
    <w:rsid w:val="00D85C78"/>
    <w:rsid w:val="00D91488"/>
    <w:rsid w:val="00D93948"/>
    <w:rsid w:val="00DB1151"/>
    <w:rsid w:val="00DC3EE1"/>
    <w:rsid w:val="00DD2563"/>
    <w:rsid w:val="00DE1B59"/>
    <w:rsid w:val="00DE2CAC"/>
    <w:rsid w:val="00DE70BF"/>
    <w:rsid w:val="00E05C30"/>
    <w:rsid w:val="00E123F0"/>
    <w:rsid w:val="00E13D4E"/>
    <w:rsid w:val="00E17200"/>
    <w:rsid w:val="00E400BF"/>
    <w:rsid w:val="00E40747"/>
    <w:rsid w:val="00E46B9D"/>
    <w:rsid w:val="00E60742"/>
    <w:rsid w:val="00E612E5"/>
    <w:rsid w:val="00E64ABD"/>
    <w:rsid w:val="00E71137"/>
    <w:rsid w:val="00E72485"/>
    <w:rsid w:val="00E77375"/>
    <w:rsid w:val="00E81E90"/>
    <w:rsid w:val="00E86D05"/>
    <w:rsid w:val="00E87EA1"/>
    <w:rsid w:val="00EA217A"/>
    <w:rsid w:val="00EB3025"/>
    <w:rsid w:val="00EB3657"/>
    <w:rsid w:val="00EB4C0E"/>
    <w:rsid w:val="00EC4DAC"/>
    <w:rsid w:val="00ED4B08"/>
    <w:rsid w:val="00EF19A0"/>
    <w:rsid w:val="00EF51A2"/>
    <w:rsid w:val="00EF54B1"/>
    <w:rsid w:val="00F14D63"/>
    <w:rsid w:val="00F17448"/>
    <w:rsid w:val="00F30117"/>
    <w:rsid w:val="00F4584E"/>
    <w:rsid w:val="00F47F82"/>
    <w:rsid w:val="00F651E9"/>
    <w:rsid w:val="00F75C27"/>
    <w:rsid w:val="00F81F5E"/>
    <w:rsid w:val="00F97F1C"/>
    <w:rsid w:val="00FA01ED"/>
    <w:rsid w:val="00FA2518"/>
    <w:rsid w:val="00FC1F5B"/>
    <w:rsid w:val="00FC370A"/>
    <w:rsid w:val="00FD7419"/>
    <w:rsid w:val="00FF17C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91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C78"/>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D05CFF"/>
    <w:rPr>
      <w:color w:val="0000FF"/>
      <w:u w:val="single"/>
    </w:rPr>
  </w:style>
  <w:style w:type="character" w:styleId="FollowedHyperlink">
    <w:name w:val="FollowedHyperlink"/>
    <w:basedOn w:val="DefaultParagraphFont"/>
    <w:uiPriority w:val="99"/>
    <w:semiHidden/>
    <w:unhideWhenUsed/>
    <w:rsid w:val="00AF7E3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C78"/>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D05CFF"/>
    <w:rPr>
      <w:color w:val="0000FF"/>
      <w:u w:val="single"/>
    </w:rPr>
  </w:style>
  <w:style w:type="character" w:styleId="FollowedHyperlink">
    <w:name w:val="FollowedHyperlink"/>
    <w:basedOn w:val="DefaultParagraphFont"/>
    <w:uiPriority w:val="99"/>
    <w:semiHidden/>
    <w:unhideWhenUsed/>
    <w:rsid w:val="00AF7E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5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irseaflux.html" TargetMode="External"/><Relationship Id="rId9" Type="http://schemas.openxmlformats.org/officeDocument/2006/relationships/hyperlink" Target="http://imos.org.au/basoop.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2984</Words>
  <Characters>17010</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19955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92</cp:revision>
  <cp:lastPrinted>2014-05-06T02:30:00Z</cp:lastPrinted>
  <dcterms:created xsi:type="dcterms:W3CDTF">2013-05-28T06:45:00Z</dcterms:created>
  <dcterms:modified xsi:type="dcterms:W3CDTF">2016-06-02T23:38:00Z</dcterms:modified>
</cp:coreProperties>
</file>