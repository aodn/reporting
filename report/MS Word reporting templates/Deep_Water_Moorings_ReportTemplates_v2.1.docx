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6B2AAC" w14:textId="6D2269CC" w:rsidR="000E518A" w:rsidRDefault="001C077B" w:rsidP="00E123F0">
      <w:pPr>
        <w:jc w:val="center"/>
        <w:outlineLvl w:val="0"/>
        <w:rPr>
          <w:b/>
          <w:sz w:val="40"/>
          <w:szCs w:val="40"/>
        </w:rPr>
      </w:pPr>
      <w:ins w:id="0" w:author="Xavier Hoenner" w:date="2016-06-02T10:38:00Z">
        <w:r w:rsidRPr="001C077B">
          <w:rPr>
            <w:b/>
            <w:sz w:val="40"/>
            <w:szCs w:val="40"/>
            <w:lang w:val="en-US"/>
          </w:rPr>
          <w:t xml:space="preserve">Deep Water Moorings </w:t>
        </w:r>
      </w:ins>
      <w:del w:id="1" w:author="Xavier Hoenner" w:date="2016-06-02T10:38:00Z">
        <w:r w:rsidR="00C22D09" w:rsidDel="001C077B">
          <w:rPr>
            <w:b/>
            <w:sz w:val="40"/>
            <w:szCs w:val="40"/>
          </w:rPr>
          <w:delText>ABOS</w:delText>
        </w:r>
        <w:r w:rsidR="00E84B34" w:rsidDel="001C077B">
          <w:rPr>
            <w:b/>
            <w:sz w:val="40"/>
            <w:szCs w:val="40"/>
          </w:rPr>
          <w:delText xml:space="preserve"> </w:delText>
        </w:r>
      </w:del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3F50CCBF" w14:textId="77777777" w:rsidR="00565E46" w:rsidRDefault="00565E46" w:rsidP="00EF19A0"/>
    <w:p w14:paraId="19CB8113" w14:textId="74B4E675" w:rsidR="00EC6CCC" w:rsidRPr="00EC6CCC" w:rsidRDefault="00EC6CCC" w:rsidP="00565E46">
      <w:r>
        <w:t>This document contains information to produce reports f</w:t>
      </w:r>
      <w:r w:rsidR="0060331B">
        <w:t xml:space="preserve">or the following sub-facilities: </w:t>
      </w:r>
      <w:del w:id="2" w:author="Xavier Hoenner" w:date="2014-04-30T11:59:00Z">
        <w:r w:rsidR="00C22D09" w:rsidDel="00BE50D8">
          <w:delText>ABOS</w:delText>
        </w:r>
        <w:r w:rsidR="002329F7" w:rsidDel="00BE50D8">
          <w:delText xml:space="preserve"> – </w:delText>
        </w:r>
        <w:r w:rsidR="0059235D" w:rsidDel="00BE50D8">
          <w:delText>ASFS and SOTS</w:delText>
        </w:r>
      </w:del>
      <w:ins w:id="3" w:author="Xavier Hoenner" w:date="2014-04-30T11:59:00Z">
        <w:r w:rsidR="00BE50D8">
          <w:t xml:space="preserve">ASFS-SOFS, DA, </w:t>
        </w:r>
        <w:proofErr w:type="gramStart"/>
        <w:r w:rsidR="00BE50D8">
          <w:t>SOTS</w:t>
        </w:r>
      </w:ins>
      <w:proofErr w:type="gramEnd"/>
      <w:r w:rsidR="00896D61">
        <w:t>.</w:t>
      </w:r>
      <w:del w:id="4" w:author="Xavier Hoenner" w:date="2014-04-30T11:59:00Z">
        <w:r w:rsidR="00896D61" w:rsidDel="00BE50D8">
          <w:delText xml:space="preserve"> No report currently exists for the DA sub-facility, therefore only consider the first part of this document to produce data reports.</w:delText>
        </w:r>
      </w:del>
    </w:p>
    <w:p w14:paraId="2F236688" w14:textId="1502A04D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del w:id="5" w:author="Xavier Hoenner" w:date="2014-06-18T16:25:00Z">
        <w:r w:rsidR="0059235D" w:rsidDel="003A6DC5">
          <w:rPr>
            <w:szCs w:val="24"/>
          </w:rPr>
          <w:delText>4</w:delText>
        </w:r>
      </w:del>
      <w:ins w:id="6" w:author="Xavier Hoenner" w:date="2014-06-18T16:25:00Z">
        <w:r w:rsidR="003A6DC5">
          <w:rPr>
            <w:szCs w:val="24"/>
          </w:rPr>
          <w:t>3</w:t>
        </w:r>
      </w:ins>
      <w:r>
        <w:rPr>
          <w:szCs w:val="24"/>
        </w:rPr>
        <w:t>.</w:t>
      </w:r>
    </w:p>
    <w:p w14:paraId="7C2144D2" w14:textId="77777777" w:rsidR="00C12751" w:rsidRDefault="00C12751" w:rsidP="00C12751"/>
    <w:p w14:paraId="235A2F31" w14:textId="149A1A1B" w:rsidR="00E123F0" w:rsidRDefault="00E123F0" w:rsidP="00E123F0">
      <w:pPr>
        <w:pStyle w:val="Heading1"/>
      </w:pPr>
      <w:r>
        <w:t xml:space="preserve">1. </w:t>
      </w:r>
      <w:del w:id="7" w:author="Xavier Hoenner" w:date="2014-04-30T11:59:00Z">
        <w:r w:rsidR="00896D61" w:rsidDel="006E53F6">
          <w:delText>ASFS and SOTS</w:delText>
        </w:r>
      </w:del>
      <w:ins w:id="8" w:author="Xavier Hoenner" w:date="2016-06-02T10:41:00Z">
        <w:r w:rsidR="00103345" w:rsidRPr="00103345">
          <w:rPr>
            <w:rFonts w:eastAsiaTheme="minorHAnsi" w:cstheme="minorBidi"/>
            <w:bCs w:val="0"/>
            <w:color w:val="auto"/>
            <w:sz w:val="40"/>
            <w:szCs w:val="40"/>
            <w:lang w:val="en-US"/>
          </w:rPr>
          <w:t xml:space="preserve"> </w:t>
        </w:r>
        <w:r w:rsidR="00103345" w:rsidRPr="00103345">
          <w:rPr>
            <w:lang w:val="en-US"/>
          </w:rPr>
          <w:t>Deep Water Moorings</w:t>
        </w:r>
      </w:ins>
    </w:p>
    <w:p w14:paraId="55D12ADD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546645BD" w14:textId="0E24F6C9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ins w:id="9" w:author="Xavier Hoenner" w:date="2016-06-02T10:42:00Z">
        <w:r w:rsidR="00103345" w:rsidRPr="00103345">
          <w:rPr>
            <w:u w:val="none"/>
            <w:lang w:val="en-US"/>
          </w:rPr>
          <w:t>Deep Water Moorings</w:t>
        </w:r>
      </w:ins>
      <w:del w:id="10" w:author="Xavier Hoenner" w:date="2016-06-02T10:42:00Z">
        <w:r w:rsidR="00C22D09" w:rsidDel="00103345">
          <w:rPr>
            <w:u w:val="none"/>
          </w:rPr>
          <w:delText>ABOS</w:delText>
        </w:r>
      </w:del>
      <w:r>
        <w:rPr>
          <w:u w:val="none"/>
        </w:rPr>
        <w:t>_</w:t>
      </w:r>
      <w:del w:id="11" w:author="Xavier Hoenner" w:date="2014-04-30T11:59:00Z">
        <w:r w:rsidR="00896D61" w:rsidDel="00C05B6D">
          <w:rPr>
            <w:u w:val="none"/>
          </w:rPr>
          <w:delText>ASFSandSOTS</w:delText>
        </w:r>
        <w:r w:rsidRPr="00592DB1" w:rsidDel="00C05B6D">
          <w:rPr>
            <w:u w:val="none"/>
          </w:rPr>
          <w:delText>_</w:delText>
        </w:r>
      </w:del>
      <w:r w:rsidRPr="00592DB1">
        <w:rPr>
          <w:u w:val="none"/>
        </w:rPr>
        <w:t>Summary’</w:t>
      </w:r>
    </w:p>
    <w:p w14:paraId="728E3B40" w14:textId="77777777" w:rsidR="0011784D" w:rsidRDefault="0011784D" w:rsidP="0011784D"/>
    <w:p w14:paraId="5583ED0D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4129EDA7" w14:textId="77777777" w:rsidR="00EC6CCC" w:rsidRDefault="00EC6CCC" w:rsidP="00542A59">
      <w:pPr>
        <w:rPr>
          <w:u w:val="single"/>
        </w:rPr>
      </w:pPr>
    </w:p>
    <w:p w14:paraId="008F0905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PrChange w:id="12" w:author="Xavier Hoenner" w:date="2014-04-30T12:02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271"/>
        <w:gridCol w:w="2948"/>
        <w:tblGridChange w:id="13">
          <w:tblGrid>
            <w:gridCol w:w="1271"/>
            <w:gridCol w:w="3728"/>
          </w:tblGrid>
        </w:tblGridChange>
      </w:tblGrid>
      <w:tr w:rsidR="00EC6CCC" w14:paraId="74C0909C" w14:textId="77777777" w:rsidTr="001B1CD5">
        <w:tc>
          <w:tcPr>
            <w:tcW w:w="1271" w:type="dxa"/>
            <w:tcPrChange w:id="14" w:author="Xavier Hoenner" w:date="2014-04-30T12:02:00Z">
              <w:tcPr>
                <w:tcW w:w="1271" w:type="dxa"/>
              </w:tcPr>
            </w:tcPrChange>
          </w:tcPr>
          <w:p w14:paraId="0A59C722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948" w:type="dxa"/>
            <w:tcPrChange w:id="15" w:author="Xavier Hoenner" w:date="2014-04-30T12:02:00Z">
              <w:tcPr>
                <w:tcW w:w="2526" w:type="dxa"/>
              </w:tcPr>
            </w:tcPrChange>
          </w:tcPr>
          <w:p w14:paraId="31390D50" w14:textId="7D329A05" w:rsidR="00EC6CCC" w:rsidRPr="003D503B" w:rsidRDefault="00EC6CCC" w:rsidP="005D3D63">
            <w:pPr>
              <w:rPr>
                <w:sz w:val="24"/>
                <w:szCs w:val="24"/>
              </w:rPr>
            </w:pPr>
            <w:del w:id="16" w:author="Xavier Hoenner" w:date="2014-04-30T11:51:00Z">
              <w:r w:rsidRPr="003D503B" w:rsidDel="005D3D63">
                <w:rPr>
                  <w:sz w:val="24"/>
                  <w:szCs w:val="24"/>
                </w:rPr>
                <w:delText>db</w:delText>
              </w:r>
              <w:r w:rsidR="00896D61" w:rsidDel="005D3D63">
                <w:rPr>
                  <w:sz w:val="24"/>
                  <w:szCs w:val="24"/>
                </w:rPr>
                <w:delText>dev</w:delText>
              </w:r>
            </w:del>
            <w:proofErr w:type="gramStart"/>
            <w:ins w:id="17" w:author="Xavier Hoenner" w:date="2014-04-30T11:51:00Z">
              <w:r w:rsidR="005D3D63" w:rsidRPr="003D503B">
                <w:rPr>
                  <w:sz w:val="24"/>
                  <w:szCs w:val="24"/>
                </w:rPr>
                <w:t>db</w:t>
              </w:r>
              <w:r w:rsidR="005D3D63">
                <w:rPr>
                  <w:sz w:val="24"/>
                  <w:szCs w:val="24"/>
                </w:rPr>
                <w:t>prod</w:t>
              </w:r>
            </w:ins>
            <w:r w:rsidRPr="003D503B">
              <w:rPr>
                <w:sz w:val="24"/>
                <w:szCs w:val="24"/>
              </w:rPr>
              <w:t>.emii.org.au</w:t>
            </w:r>
            <w:proofErr w:type="gramEnd"/>
          </w:p>
        </w:tc>
      </w:tr>
      <w:tr w:rsidR="00EC6CCC" w14:paraId="5D17ECF9" w14:textId="77777777" w:rsidTr="001B1CD5">
        <w:tc>
          <w:tcPr>
            <w:tcW w:w="1271" w:type="dxa"/>
            <w:tcPrChange w:id="18" w:author="Xavier Hoenner" w:date="2014-04-30T12:02:00Z">
              <w:tcPr>
                <w:tcW w:w="1271" w:type="dxa"/>
              </w:tcPr>
            </w:tcPrChange>
          </w:tcPr>
          <w:p w14:paraId="1A78B15D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948" w:type="dxa"/>
            <w:tcPrChange w:id="19" w:author="Xavier Hoenner" w:date="2014-04-30T12:02:00Z">
              <w:tcPr>
                <w:tcW w:w="2526" w:type="dxa"/>
              </w:tcPr>
            </w:tcPrChange>
          </w:tcPr>
          <w:p w14:paraId="2339023F" w14:textId="07C85DD7" w:rsidR="00EC6CCC" w:rsidRPr="003D503B" w:rsidRDefault="00896D61" w:rsidP="00343BA4">
            <w:pPr>
              <w:rPr>
                <w:sz w:val="24"/>
                <w:szCs w:val="24"/>
              </w:rPr>
            </w:pPr>
            <w:del w:id="20" w:author="Xavier Hoenner" w:date="2014-04-30T11:52:00Z">
              <w:r w:rsidDel="005D3D63">
                <w:rPr>
                  <w:sz w:val="24"/>
                  <w:szCs w:val="24"/>
                </w:rPr>
                <w:delText>report_db</w:delText>
              </w:r>
            </w:del>
            <w:proofErr w:type="gramStart"/>
            <w:ins w:id="21" w:author="Xavier Hoenner" w:date="2014-04-30T11:52:00Z">
              <w:r w:rsidR="005D3D63">
                <w:rPr>
                  <w:sz w:val="24"/>
                  <w:szCs w:val="24"/>
                </w:rPr>
                <w:t>harvest</w:t>
              </w:r>
            </w:ins>
            <w:proofErr w:type="gramEnd"/>
          </w:p>
        </w:tc>
      </w:tr>
      <w:tr w:rsidR="00EC6CCC" w14:paraId="732552F4" w14:textId="77777777" w:rsidTr="001B1CD5">
        <w:tc>
          <w:tcPr>
            <w:tcW w:w="1271" w:type="dxa"/>
            <w:tcPrChange w:id="22" w:author="Xavier Hoenner" w:date="2014-04-30T12:02:00Z">
              <w:tcPr>
                <w:tcW w:w="1271" w:type="dxa"/>
              </w:tcPr>
            </w:tcPrChange>
          </w:tcPr>
          <w:p w14:paraId="79EAEE3C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948" w:type="dxa"/>
            <w:tcPrChange w:id="23" w:author="Xavier Hoenner" w:date="2014-04-30T12:02:00Z">
              <w:tcPr>
                <w:tcW w:w="2526" w:type="dxa"/>
              </w:tcPr>
            </w:tcPrChange>
          </w:tcPr>
          <w:p w14:paraId="44C27593" w14:textId="2CC4BB67" w:rsidR="00EC6CCC" w:rsidRPr="003D503B" w:rsidRDefault="00896D61" w:rsidP="00343BA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report</w:t>
            </w:r>
            <w:ins w:id="24" w:author="Xavier Hoenner" w:date="2014-04-30T11:52:00Z">
              <w:r w:rsidR="005D3D63">
                <w:rPr>
                  <w:sz w:val="24"/>
                  <w:szCs w:val="24"/>
                </w:rPr>
                <w:t>ing</w:t>
              </w:r>
            </w:ins>
            <w:proofErr w:type="gramEnd"/>
          </w:p>
        </w:tc>
      </w:tr>
      <w:tr w:rsidR="00EC6CCC" w14:paraId="0AF86D44" w14:textId="77777777" w:rsidTr="001B1CD5">
        <w:tc>
          <w:tcPr>
            <w:tcW w:w="1271" w:type="dxa"/>
            <w:tcPrChange w:id="25" w:author="Xavier Hoenner" w:date="2014-04-30T12:02:00Z">
              <w:tcPr>
                <w:tcW w:w="1271" w:type="dxa"/>
              </w:tcPr>
            </w:tcPrChange>
          </w:tcPr>
          <w:p w14:paraId="79EC5093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2948" w:type="dxa"/>
            <w:tcPrChange w:id="26" w:author="Xavier Hoenner" w:date="2014-04-30T12:02:00Z">
              <w:tcPr>
                <w:tcW w:w="2526" w:type="dxa"/>
              </w:tcPr>
            </w:tcPrChange>
          </w:tcPr>
          <w:p w14:paraId="79DC1401" w14:textId="63673448" w:rsidR="00EC6CCC" w:rsidRPr="003D503B" w:rsidRDefault="00896D61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243F60" w:themeColor="accent1" w:themeShade="7F"/>
                <w:sz w:val="24"/>
                <w:szCs w:val="24"/>
              </w:rPr>
              <w:pPrChange w:id="27" w:author="Xavier Hoenner" w:date="2014-04-30T12:02:00Z">
                <w:pPr>
                  <w:keepNext/>
                  <w:keepLines/>
                  <w:spacing w:before="200" w:after="200" w:line="276" w:lineRule="auto"/>
                  <w:outlineLvl w:val="5"/>
                </w:pPr>
              </w:pPrChange>
            </w:pPr>
            <w:proofErr w:type="spellStart"/>
            <w:proofErr w:type="gramStart"/>
            <w:r>
              <w:rPr>
                <w:sz w:val="24"/>
                <w:szCs w:val="24"/>
              </w:rPr>
              <w:t>abos</w:t>
            </w:r>
            <w:proofErr w:type="gramEnd"/>
            <w:r>
              <w:rPr>
                <w:sz w:val="24"/>
                <w:szCs w:val="24"/>
              </w:rPr>
              <w:t>_</w:t>
            </w:r>
            <w:del w:id="28" w:author="Xavier Hoenner" w:date="2014-04-30T12:02:00Z">
              <w:r w:rsidDel="001B1CD5">
                <w:rPr>
                  <w:sz w:val="24"/>
                  <w:szCs w:val="24"/>
                </w:rPr>
                <w:delText>asfssots_</w:delText>
              </w:r>
            </w:del>
            <w:r w:rsidR="00EC6CCC">
              <w:rPr>
                <w:sz w:val="24"/>
                <w:szCs w:val="24"/>
              </w:rPr>
              <w:t>data_summary</w:t>
            </w:r>
            <w:r>
              <w:rPr>
                <w:sz w:val="24"/>
                <w:szCs w:val="24"/>
              </w:rPr>
              <w:t>_view</w:t>
            </w:r>
            <w:proofErr w:type="spellEnd"/>
          </w:p>
        </w:tc>
      </w:tr>
    </w:tbl>
    <w:p w14:paraId="778489C4" w14:textId="77777777" w:rsidR="00EC6CCC" w:rsidRDefault="00EC6CCC" w:rsidP="00542A59"/>
    <w:p w14:paraId="32A609A8" w14:textId="77777777" w:rsidR="00542A59" w:rsidRDefault="00542A59" w:rsidP="00542A59">
      <w:r>
        <w:rPr>
          <w:u w:val="single"/>
        </w:rPr>
        <w:t xml:space="preserve">Filters: </w:t>
      </w:r>
      <w:r>
        <w:t xml:space="preserve"> </w:t>
      </w:r>
      <w:r w:rsidR="00EC6CCC">
        <w:t>None, all filters have already been applied.</w:t>
      </w:r>
    </w:p>
    <w:p w14:paraId="26CD49C6" w14:textId="0D633609" w:rsidR="00580B53" w:rsidRDefault="00542A59" w:rsidP="00580B53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EC6CCC">
        <w:t xml:space="preserve">None, </w:t>
      </w:r>
      <w:r w:rsidR="00C27F3A">
        <w:t xml:space="preserve">data are </w:t>
      </w:r>
      <w:r w:rsidR="00EC6CCC">
        <w:t>already sorted</w:t>
      </w:r>
      <w:del w:id="29" w:author="Xavier Hoenner" w:date="2014-04-30T11:52:00Z">
        <w:r w:rsidR="00EC6CCC" w:rsidDel="005D3D63">
          <w:delText xml:space="preserve"> by </w:delText>
        </w:r>
        <w:r w:rsidR="00C27F3A" w:rsidDel="005D3D63">
          <w:delText>ASCENDING</w:delText>
        </w:r>
        <w:r w:rsidR="00EC6CCC" w:rsidDel="005D3D63">
          <w:delText xml:space="preserve"> ‘</w:delText>
        </w:r>
        <w:r w:rsidR="00B52D86" w:rsidDel="005D3D63">
          <w:delText>file_type</w:delText>
        </w:r>
        <w:r w:rsidR="00EC6CCC" w:rsidDel="005D3D63">
          <w:delText>’</w:delText>
        </w:r>
        <w:r w:rsidR="00B52D86" w:rsidDel="005D3D63">
          <w:delText xml:space="preserve">, then ASCENDING headers, </w:delText>
        </w:r>
        <w:r w:rsidR="003C1E11" w:rsidDel="005D3D63">
          <w:delText xml:space="preserve">then ASCENDING data_type, and then </w:delText>
        </w:r>
        <w:r w:rsidR="00B52D86" w:rsidDel="005D3D63">
          <w:delText>ASCENDING data_category</w:delText>
        </w:r>
      </w:del>
      <w:r w:rsidR="00D61D42">
        <w:t>.</w:t>
      </w:r>
    </w:p>
    <w:p w14:paraId="1686EEB7" w14:textId="77777777" w:rsidR="00CA5338" w:rsidRPr="00455ED0" w:rsidRDefault="00EC6CCC" w:rsidP="005D22D2">
      <w:pPr>
        <w:ind w:left="567" w:hanging="567"/>
        <w:rPr>
          <w:ins w:id="30" w:author="Xavier Hoenner" w:date="2014-04-30T12:22:00Z"/>
          <w:i/>
        </w:rPr>
      </w:pPr>
      <w:r w:rsidRPr="00EC6CCC">
        <w:rPr>
          <w:u w:val="single"/>
        </w:rPr>
        <w:t>Total:</w:t>
      </w:r>
      <w:r w:rsidRPr="00EC6CCC">
        <w:t xml:space="preserve"> Calculate</w:t>
      </w:r>
      <w:r w:rsidR="00B52D86">
        <w:t xml:space="preserve"> for each type of file (</w:t>
      </w:r>
      <w:r w:rsidR="00B52D86">
        <w:rPr>
          <w:i/>
        </w:rPr>
        <w:t xml:space="preserve">i.e. </w:t>
      </w:r>
      <w:r w:rsidR="00B52D86">
        <w:t>aggregated vs. daily)</w:t>
      </w:r>
      <w:r w:rsidRPr="00EC6CCC">
        <w:t xml:space="preserve"> the total number of </w:t>
      </w:r>
      <w:r w:rsidR="005D4E76">
        <w:t xml:space="preserve">platforms, data categories recorded, </w:t>
      </w:r>
      <w:r w:rsidR="00B52D86">
        <w:t>deployments</w:t>
      </w:r>
      <w:r w:rsidR="0025464E">
        <w:t xml:space="preserve">, </w:t>
      </w:r>
      <w:r w:rsidR="00B52D86">
        <w:t>and FV 1 and FV2 files</w:t>
      </w:r>
      <w:r w:rsidRPr="00EC6CCC">
        <w:t xml:space="preserve">. </w:t>
      </w:r>
      <w:r w:rsidR="00787C78">
        <w:t xml:space="preserve">Also compute the temporal range of those data. </w:t>
      </w:r>
      <w:r w:rsidR="003304AD">
        <w:rPr>
          <w:i/>
        </w:rPr>
        <w:t>Use the following view: ‘</w:t>
      </w:r>
      <w:proofErr w:type="spellStart"/>
      <w:r w:rsidR="003304AD">
        <w:rPr>
          <w:i/>
        </w:rPr>
        <w:t>totals_view</w:t>
      </w:r>
      <w:proofErr w:type="spellEnd"/>
      <w:r w:rsidR="003304AD">
        <w:rPr>
          <w:i/>
        </w:rPr>
        <w:t>’</w:t>
      </w:r>
      <w:r w:rsidR="00A724F8">
        <w:rPr>
          <w:i/>
        </w:rPr>
        <w:t>;</w:t>
      </w:r>
      <w:r w:rsidR="003304AD">
        <w:rPr>
          <w:i/>
        </w:rPr>
        <w:t xml:space="preserve"> filter by</w:t>
      </w:r>
      <w:r w:rsidR="00501816">
        <w:rPr>
          <w:i/>
        </w:rPr>
        <w:t>:</w:t>
      </w:r>
      <w:r w:rsidR="003304AD">
        <w:rPr>
          <w:i/>
        </w:rPr>
        <w:t xml:space="preserve"> ‘facility’ = ‘ABOS’</w:t>
      </w:r>
      <w:del w:id="31" w:author="Xavier Hoenner" w:date="2014-04-30T12:12:00Z">
        <w:r w:rsidR="003304AD" w:rsidDel="00581169">
          <w:rPr>
            <w:i/>
          </w:rPr>
          <w:delText>, ‘subfacility’ = ‘ASFS &amp; SOTS’</w:delText>
        </w:r>
      </w:del>
      <w:r w:rsidR="00996CBC">
        <w:rPr>
          <w:i/>
        </w:rPr>
        <w:t>.</w:t>
      </w:r>
    </w:p>
    <w:tbl>
      <w:tblPr>
        <w:tblStyle w:val="TableGrid"/>
        <w:tblW w:w="10632" w:type="dxa"/>
        <w:tblInd w:w="-459" w:type="dxa"/>
        <w:tblLayout w:type="fixed"/>
        <w:tblLook w:val="04A0" w:firstRow="1" w:lastRow="0" w:firstColumn="1" w:lastColumn="0" w:noHBand="0" w:noVBand="1"/>
        <w:tblPrChange w:id="32" w:author="Xavier Hoenner" w:date="2014-04-30T12:26:00Z">
          <w:tblPr>
            <w:tblStyle w:val="TableGrid"/>
            <w:tblW w:w="10632" w:type="dxa"/>
            <w:tblInd w:w="-459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851"/>
        <w:gridCol w:w="1417"/>
        <w:gridCol w:w="1418"/>
        <w:gridCol w:w="1636"/>
        <w:gridCol w:w="1482"/>
        <w:gridCol w:w="1276"/>
        <w:gridCol w:w="1418"/>
        <w:gridCol w:w="1134"/>
        <w:tblGridChange w:id="33">
          <w:tblGrid>
            <w:gridCol w:w="851"/>
            <w:gridCol w:w="1417"/>
            <w:gridCol w:w="1721"/>
            <w:gridCol w:w="1333"/>
            <w:gridCol w:w="1482"/>
            <w:gridCol w:w="1276"/>
            <w:gridCol w:w="1418"/>
            <w:gridCol w:w="1134"/>
          </w:tblGrid>
        </w:tblGridChange>
      </w:tblGrid>
      <w:tr w:rsidR="00CA5338" w14:paraId="7CFC2D46" w14:textId="77777777" w:rsidTr="00CA5338">
        <w:trPr>
          <w:ins w:id="34" w:author="Xavier Hoenner" w:date="2014-04-30T12:22:00Z"/>
        </w:trPr>
        <w:tc>
          <w:tcPr>
            <w:tcW w:w="851" w:type="dxa"/>
            <w:vAlign w:val="center"/>
            <w:tcPrChange w:id="35" w:author="Xavier Hoenner" w:date="2014-04-30T12:26:00Z">
              <w:tcPr>
                <w:tcW w:w="851" w:type="dxa"/>
                <w:vAlign w:val="center"/>
              </w:tcPr>
            </w:tcPrChange>
          </w:tcPr>
          <w:p w14:paraId="121A3D02" w14:textId="4CC2CEA1" w:rsidR="00CA5338" w:rsidRPr="00CA5338" w:rsidRDefault="00CA5338">
            <w:pPr>
              <w:jc w:val="center"/>
              <w:rPr>
                <w:ins w:id="36" w:author="Xavier Hoenner" w:date="2014-04-30T12:22:00Z"/>
                <w:b/>
                <w:i/>
                <w:rPrChange w:id="37" w:author="Xavier Hoenner" w:date="2014-04-30T12:25:00Z">
                  <w:rPr>
                    <w:ins w:id="38" w:author="Xavier Hoenner" w:date="2014-04-30T12:22:00Z"/>
                    <w:rFonts w:asciiTheme="majorHAnsi" w:eastAsiaTheme="majorEastAsia" w:hAnsiTheme="majorHAnsi" w:cstheme="majorBidi"/>
                    <w:i/>
                    <w:iCs/>
                    <w:color w:val="404040" w:themeColor="text1" w:themeTint="BF"/>
                    <w:sz w:val="24"/>
                    <w:szCs w:val="20"/>
                  </w:rPr>
                </w:rPrChange>
              </w:rPr>
              <w:pPrChange w:id="39" w:author="Xavier Hoenner" w:date="2014-04-30T12:2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40" w:author="Xavier Hoenner" w:date="2014-04-30T12:23:00Z">
              <w:r w:rsidRPr="00CA5338">
                <w:rPr>
                  <w:b/>
                  <w:i/>
                  <w:rPrChange w:id="41" w:author="Xavier Hoenner" w:date="2014-04-30T12:25:00Z">
                    <w:rPr>
                      <w:i/>
                    </w:rPr>
                  </w:rPrChange>
                </w:rPr>
                <w:t>Sub-facility</w:t>
              </w:r>
            </w:ins>
          </w:p>
        </w:tc>
        <w:tc>
          <w:tcPr>
            <w:tcW w:w="1417" w:type="dxa"/>
            <w:vAlign w:val="center"/>
            <w:tcPrChange w:id="42" w:author="Xavier Hoenner" w:date="2014-04-30T12:26:00Z">
              <w:tcPr>
                <w:tcW w:w="1417" w:type="dxa"/>
                <w:vAlign w:val="center"/>
              </w:tcPr>
            </w:tcPrChange>
          </w:tcPr>
          <w:p w14:paraId="43A1D3AB" w14:textId="687DD472" w:rsidR="00CA5338" w:rsidRPr="00CA5338" w:rsidRDefault="00CA5338">
            <w:pPr>
              <w:jc w:val="center"/>
              <w:rPr>
                <w:ins w:id="43" w:author="Xavier Hoenner" w:date="2014-04-30T12:22:00Z"/>
                <w:b/>
                <w:i/>
                <w:rPrChange w:id="44" w:author="Xavier Hoenner" w:date="2014-04-30T12:25:00Z">
                  <w:rPr>
                    <w:ins w:id="45" w:author="Xavier Hoenner" w:date="2014-04-30T12:22:00Z"/>
                    <w:rFonts w:asciiTheme="majorHAnsi" w:eastAsiaTheme="majorEastAsia" w:hAnsiTheme="majorHAnsi" w:cstheme="majorBidi"/>
                    <w:i/>
                    <w:iCs/>
                    <w:color w:val="404040" w:themeColor="text1" w:themeTint="BF"/>
                    <w:sz w:val="24"/>
                    <w:szCs w:val="20"/>
                  </w:rPr>
                </w:rPrChange>
              </w:rPr>
              <w:pPrChange w:id="46" w:author="Xavier Hoenner" w:date="2014-04-30T12:2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47" w:author="Xavier Hoenner" w:date="2014-04-30T12:23:00Z">
              <w:r w:rsidRPr="00CA5338">
                <w:rPr>
                  <w:b/>
                  <w:i/>
                  <w:rPrChange w:id="48" w:author="Xavier Hoenner" w:date="2014-04-30T12:25:00Z">
                    <w:rPr>
                      <w:i/>
                    </w:rPr>
                  </w:rPrChange>
                </w:rPr>
                <w:t>Type of file</w:t>
              </w:r>
            </w:ins>
          </w:p>
        </w:tc>
        <w:tc>
          <w:tcPr>
            <w:tcW w:w="1418" w:type="dxa"/>
            <w:vAlign w:val="center"/>
            <w:tcPrChange w:id="49" w:author="Xavier Hoenner" w:date="2014-04-30T12:26:00Z">
              <w:tcPr>
                <w:tcW w:w="1721" w:type="dxa"/>
                <w:vAlign w:val="center"/>
              </w:tcPr>
            </w:tcPrChange>
          </w:tcPr>
          <w:p w14:paraId="324212F3" w14:textId="0213DBFE" w:rsidR="00CA5338" w:rsidRDefault="00CA5338">
            <w:pPr>
              <w:jc w:val="center"/>
              <w:rPr>
                <w:ins w:id="50" w:author="Xavier Hoenner" w:date="2014-04-30T12:22:00Z"/>
                <w:i/>
                <w:sz w:val="24"/>
              </w:rPr>
              <w:pPrChange w:id="51" w:author="Xavier Hoenner" w:date="2014-04-30T12:24:00Z">
                <w:pPr>
                  <w:spacing w:after="200" w:line="276" w:lineRule="auto"/>
                </w:pPr>
              </w:pPrChange>
            </w:pPr>
            <w:ins w:id="52" w:author="Xavier Hoenner" w:date="2014-04-30T12:23:00Z">
              <w:r w:rsidRPr="00455ED0">
                <w:rPr>
                  <w:b/>
                  <w:i/>
                </w:rPr>
                <w:t>Total number of platforms (‘</w:t>
              </w:r>
              <w:proofErr w:type="spellStart"/>
              <w:r w:rsidRPr="00455ED0">
                <w:rPr>
                  <w:b/>
                  <w:i/>
                </w:rPr>
                <w:t>no_platforms</w:t>
              </w:r>
              <w:proofErr w:type="spellEnd"/>
              <w:r w:rsidRPr="00455ED0">
                <w:rPr>
                  <w:b/>
                  <w:i/>
                </w:rPr>
                <w:t>’)</w:t>
              </w:r>
            </w:ins>
          </w:p>
        </w:tc>
        <w:tc>
          <w:tcPr>
            <w:tcW w:w="1636" w:type="dxa"/>
            <w:vAlign w:val="center"/>
            <w:tcPrChange w:id="53" w:author="Xavier Hoenner" w:date="2014-04-30T12:26:00Z">
              <w:tcPr>
                <w:tcW w:w="1333" w:type="dxa"/>
                <w:vAlign w:val="center"/>
              </w:tcPr>
            </w:tcPrChange>
          </w:tcPr>
          <w:p w14:paraId="2BDDC739" w14:textId="5FB5916E" w:rsidR="00CA5338" w:rsidRDefault="00CA5338">
            <w:pPr>
              <w:jc w:val="center"/>
              <w:rPr>
                <w:ins w:id="54" w:author="Xavier Hoenner" w:date="2014-04-30T12:22:00Z"/>
                <w:i/>
              </w:rPr>
              <w:pPrChange w:id="55" w:author="Xavier Hoenner" w:date="2014-04-30T12:24:00Z">
                <w:pPr>
                  <w:spacing w:after="200" w:line="276" w:lineRule="auto"/>
                </w:pPr>
              </w:pPrChange>
            </w:pPr>
            <w:ins w:id="56" w:author="Xavier Hoenner" w:date="2014-04-30T12:23:00Z">
              <w:r w:rsidRPr="00455ED0">
                <w:rPr>
                  <w:b/>
                  <w:i/>
                </w:rPr>
                <w:t>Total number of data categories (‘</w:t>
              </w:r>
              <w:proofErr w:type="spellStart"/>
              <w:r w:rsidRPr="00455ED0">
                <w:rPr>
                  <w:b/>
                  <w:i/>
                </w:rPr>
                <w:t>no_instruments</w:t>
              </w:r>
              <w:proofErr w:type="spellEnd"/>
              <w:r w:rsidRPr="00455ED0">
                <w:rPr>
                  <w:b/>
                  <w:i/>
                </w:rPr>
                <w:t>’)</w:t>
              </w:r>
            </w:ins>
          </w:p>
        </w:tc>
        <w:tc>
          <w:tcPr>
            <w:tcW w:w="1482" w:type="dxa"/>
            <w:vAlign w:val="center"/>
            <w:tcPrChange w:id="57" w:author="Xavier Hoenner" w:date="2014-04-30T12:26:00Z">
              <w:tcPr>
                <w:tcW w:w="1482" w:type="dxa"/>
                <w:vAlign w:val="center"/>
              </w:tcPr>
            </w:tcPrChange>
          </w:tcPr>
          <w:p w14:paraId="7630B277" w14:textId="432B9388" w:rsidR="00CA5338" w:rsidRDefault="00CA5338">
            <w:pPr>
              <w:jc w:val="center"/>
              <w:rPr>
                <w:ins w:id="58" w:author="Xavier Hoenner" w:date="2014-04-30T12:22:00Z"/>
                <w:i/>
              </w:rPr>
              <w:pPrChange w:id="59" w:author="Xavier Hoenner" w:date="2014-04-30T12:24:00Z">
                <w:pPr>
                  <w:spacing w:after="200" w:line="276" w:lineRule="auto"/>
                </w:pPr>
              </w:pPrChange>
            </w:pPr>
            <w:ins w:id="60" w:author="Xavier Hoenner" w:date="2014-04-30T12:23:00Z">
              <w:r w:rsidRPr="007D014A">
                <w:rPr>
                  <w:b/>
                  <w:i/>
                </w:rPr>
                <w:t>Total number of deployments (</w:t>
              </w:r>
              <w:r w:rsidRPr="00455ED0">
                <w:rPr>
                  <w:b/>
                  <w:i/>
                </w:rPr>
                <w:t>‘</w:t>
              </w:r>
              <w:proofErr w:type="spellStart"/>
              <w:r w:rsidRPr="007D014A">
                <w:rPr>
                  <w:b/>
                  <w:i/>
                </w:rPr>
                <w:t>no_deployments</w:t>
              </w:r>
              <w:proofErr w:type="spellEnd"/>
              <w:r w:rsidRPr="00455ED0">
                <w:rPr>
                  <w:b/>
                  <w:i/>
                </w:rPr>
                <w:t>’</w:t>
              </w:r>
              <w:r w:rsidRPr="007D014A">
                <w:rPr>
                  <w:b/>
                  <w:i/>
                </w:rPr>
                <w:t>)</w:t>
              </w:r>
            </w:ins>
          </w:p>
        </w:tc>
        <w:tc>
          <w:tcPr>
            <w:tcW w:w="1276" w:type="dxa"/>
            <w:vAlign w:val="center"/>
            <w:tcPrChange w:id="61" w:author="Xavier Hoenner" w:date="2014-04-30T12:26:00Z">
              <w:tcPr>
                <w:tcW w:w="1276" w:type="dxa"/>
                <w:vAlign w:val="center"/>
              </w:tcPr>
            </w:tcPrChange>
          </w:tcPr>
          <w:p w14:paraId="453B7A7D" w14:textId="1A1D8CAC" w:rsidR="00CA5338" w:rsidRDefault="00CA5338">
            <w:pPr>
              <w:jc w:val="center"/>
              <w:rPr>
                <w:ins w:id="62" w:author="Xavier Hoenner" w:date="2014-04-30T12:22:00Z"/>
                <w:i/>
                <w:sz w:val="24"/>
              </w:rPr>
              <w:pPrChange w:id="63" w:author="Xavier Hoenner" w:date="2014-04-30T12:24:00Z">
                <w:pPr>
                  <w:spacing w:after="200" w:line="276" w:lineRule="auto"/>
                </w:pPr>
              </w:pPrChange>
            </w:pPr>
            <w:ins w:id="64" w:author="Xavier Hoenner" w:date="2014-04-30T12:23:00Z">
              <w:r w:rsidRPr="007D014A">
                <w:rPr>
                  <w:b/>
                  <w:i/>
                </w:rPr>
                <w:t>Total number of FV</w:t>
              </w:r>
              <w:r>
                <w:rPr>
                  <w:b/>
                  <w:i/>
                </w:rPr>
                <w:t xml:space="preserve">1 </w:t>
              </w:r>
              <w:r w:rsidRPr="007D014A">
                <w:rPr>
                  <w:b/>
                  <w:i/>
                </w:rPr>
                <w:t>files (</w:t>
              </w:r>
              <w:r w:rsidRPr="00455ED0">
                <w:rPr>
                  <w:b/>
                  <w:i/>
                </w:rPr>
                <w:t>‘</w:t>
              </w:r>
              <w:proofErr w:type="spellStart"/>
              <w:r w:rsidRPr="00455ED0">
                <w:rPr>
                  <w:b/>
                  <w:i/>
                </w:rPr>
                <w:t>no_data</w:t>
              </w:r>
              <w:proofErr w:type="spellEnd"/>
              <w:r w:rsidRPr="00455ED0">
                <w:rPr>
                  <w:b/>
                  <w:i/>
                </w:rPr>
                <w:t>’</w:t>
              </w:r>
              <w:r w:rsidRPr="007D014A">
                <w:rPr>
                  <w:b/>
                  <w:i/>
                </w:rPr>
                <w:t>)</w:t>
              </w:r>
            </w:ins>
          </w:p>
        </w:tc>
        <w:tc>
          <w:tcPr>
            <w:tcW w:w="1418" w:type="dxa"/>
            <w:vAlign w:val="center"/>
            <w:tcPrChange w:id="65" w:author="Xavier Hoenner" w:date="2014-04-30T12:26:00Z">
              <w:tcPr>
                <w:tcW w:w="1418" w:type="dxa"/>
                <w:vAlign w:val="center"/>
              </w:tcPr>
            </w:tcPrChange>
          </w:tcPr>
          <w:p w14:paraId="15D6DF9C" w14:textId="49F47B19" w:rsidR="00CA5338" w:rsidRDefault="00CA5338">
            <w:pPr>
              <w:jc w:val="center"/>
              <w:rPr>
                <w:ins w:id="66" w:author="Xavier Hoenner" w:date="2014-04-30T12:22:00Z"/>
                <w:i/>
                <w:sz w:val="24"/>
              </w:rPr>
              <w:pPrChange w:id="67" w:author="Xavier Hoenner" w:date="2014-04-30T12:24:00Z">
                <w:pPr>
                  <w:spacing w:after="200" w:line="276" w:lineRule="auto"/>
                </w:pPr>
              </w:pPrChange>
            </w:pPr>
            <w:ins w:id="68" w:author="Xavier Hoenner" w:date="2014-04-30T12:23:00Z">
              <w:r w:rsidRPr="007D014A">
                <w:rPr>
                  <w:b/>
                  <w:i/>
                </w:rPr>
                <w:t xml:space="preserve">Total number of </w:t>
              </w:r>
              <w:r w:rsidRPr="00125EDF">
                <w:rPr>
                  <w:b/>
                  <w:i/>
                </w:rPr>
                <w:t xml:space="preserve">FV2 </w:t>
              </w:r>
              <w:r w:rsidRPr="007D014A">
                <w:rPr>
                  <w:b/>
                  <w:i/>
                </w:rPr>
                <w:t>files (</w:t>
              </w:r>
              <w:r w:rsidRPr="00125EDF">
                <w:rPr>
                  <w:b/>
                  <w:i/>
                </w:rPr>
                <w:t>‘no_data</w:t>
              </w:r>
              <w:r>
                <w:rPr>
                  <w:b/>
                  <w:i/>
                </w:rPr>
                <w:t>2</w:t>
              </w:r>
              <w:r w:rsidRPr="00125EDF">
                <w:rPr>
                  <w:b/>
                  <w:i/>
                </w:rPr>
                <w:t>’</w:t>
              </w:r>
              <w:r w:rsidRPr="007D014A">
                <w:rPr>
                  <w:b/>
                  <w:i/>
                </w:rPr>
                <w:t>)</w:t>
              </w:r>
            </w:ins>
          </w:p>
        </w:tc>
        <w:tc>
          <w:tcPr>
            <w:tcW w:w="1134" w:type="dxa"/>
            <w:vAlign w:val="center"/>
            <w:tcPrChange w:id="69" w:author="Xavier Hoenner" w:date="2014-04-30T12:26:00Z">
              <w:tcPr>
                <w:tcW w:w="1134" w:type="dxa"/>
                <w:vAlign w:val="center"/>
              </w:tcPr>
            </w:tcPrChange>
          </w:tcPr>
          <w:p w14:paraId="6F4D211C" w14:textId="24BC8ABA" w:rsidR="00CA5338" w:rsidRDefault="00CA5338">
            <w:pPr>
              <w:jc w:val="center"/>
              <w:rPr>
                <w:ins w:id="70" w:author="Xavier Hoenner" w:date="2014-04-30T12:22:00Z"/>
                <w:i/>
                <w:sz w:val="24"/>
              </w:rPr>
              <w:pPrChange w:id="71" w:author="Xavier Hoenner" w:date="2014-04-30T12:24:00Z">
                <w:pPr>
                  <w:spacing w:after="200" w:line="276" w:lineRule="auto"/>
                </w:pPr>
              </w:pPrChange>
            </w:pPr>
            <w:ins w:id="72" w:author="Xavier Hoenner" w:date="2014-04-30T12:23:00Z">
              <w:r w:rsidRPr="00455ED0">
                <w:rPr>
                  <w:b/>
                  <w:i/>
                </w:rPr>
                <w:t>Temporal range (‘</w:t>
              </w:r>
              <w:proofErr w:type="spellStart"/>
              <w:r w:rsidRPr="00455ED0">
                <w:rPr>
                  <w:b/>
                  <w:i/>
                </w:rPr>
                <w:t>temporal_range</w:t>
              </w:r>
              <w:proofErr w:type="spellEnd"/>
              <w:r w:rsidRPr="00455ED0">
                <w:rPr>
                  <w:b/>
                  <w:i/>
                </w:rPr>
                <w:t>’</w:t>
              </w:r>
              <w:r>
                <w:rPr>
                  <w:b/>
                  <w:i/>
                </w:rPr>
                <w:t>)</w:t>
              </w:r>
            </w:ins>
          </w:p>
        </w:tc>
      </w:tr>
      <w:tr w:rsidR="00CA5338" w14:paraId="3BA58756" w14:textId="77777777" w:rsidTr="00CA5338">
        <w:trPr>
          <w:ins w:id="73" w:author="Xavier Hoenner" w:date="2014-04-30T12:22:00Z"/>
        </w:trPr>
        <w:tc>
          <w:tcPr>
            <w:tcW w:w="851" w:type="dxa"/>
            <w:vAlign w:val="center"/>
            <w:tcPrChange w:id="74" w:author="Xavier Hoenner" w:date="2014-04-30T12:26:00Z">
              <w:tcPr>
                <w:tcW w:w="851" w:type="dxa"/>
                <w:vAlign w:val="center"/>
              </w:tcPr>
            </w:tcPrChange>
          </w:tcPr>
          <w:p w14:paraId="76D211A7" w14:textId="7022B9B0" w:rsidR="00CA5338" w:rsidRPr="00CA5338" w:rsidRDefault="00CA5338">
            <w:pPr>
              <w:jc w:val="center"/>
              <w:rPr>
                <w:ins w:id="75" w:author="Xavier Hoenner" w:date="2014-04-30T12:22:00Z"/>
                <w:b/>
                <w:i/>
                <w:rPrChange w:id="76" w:author="Xavier Hoenner" w:date="2014-04-30T12:25:00Z">
                  <w:rPr>
                    <w:ins w:id="77" w:author="Xavier Hoenner" w:date="2014-04-30T12:22:00Z"/>
                    <w:rFonts w:asciiTheme="majorHAnsi" w:eastAsiaTheme="majorEastAsia" w:hAnsiTheme="majorHAnsi" w:cstheme="majorBidi"/>
                    <w:i/>
                    <w:iCs/>
                    <w:color w:val="404040" w:themeColor="text1" w:themeTint="BF"/>
                    <w:sz w:val="24"/>
                    <w:szCs w:val="20"/>
                  </w:rPr>
                </w:rPrChange>
              </w:rPr>
              <w:pPrChange w:id="78" w:author="Xavier Hoenner" w:date="2014-04-30T12:2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79" w:author="Xavier Hoenner" w:date="2014-04-30T12:23:00Z">
              <w:r w:rsidRPr="00CA5338">
                <w:rPr>
                  <w:b/>
                  <w:i/>
                  <w:rPrChange w:id="80" w:author="Xavier Hoenner" w:date="2014-04-30T12:25:00Z">
                    <w:rPr>
                      <w:i/>
                    </w:rPr>
                  </w:rPrChange>
                </w:rPr>
                <w:t>ASFS</w:t>
              </w:r>
            </w:ins>
          </w:p>
        </w:tc>
        <w:tc>
          <w:tcPr>
            <w:tcW w:w="1417" w:type="dxa"/>
            <w:vAlign w:val="center"/>
            <w:tcPrChange w:id="81" w:author="Xavier Hoenner" w:date="2014-04-30T12:26:00Z">
              <w:tcPr>
                <w:tcW w:w="1417" w:type="dxa"/>
                <w:vAlign w:val="center"/>
              </w:tcPr>
            </w:tcPrChange>
          </w:tcPr>
          <w:p w14:paraId="7161CB3D" w14:textId="235D8A37" w:rsidR="00CA5338" w:rsidRPr="00CA5338" w:rsidRDefault="00CA5338">
            <w:pPr>
              <w:jc w:val="center"/>
              <w:rPr>
                <w:ins w:id="82" w:author="Xavier Hoenner" w:date="2014-04-30T12:22:00Z"/>
                <w:b/>
                <w:i/>
                <w:rPrChange w:id="83" w:author="Xavier Hoenner" w:date="2014-04-30T12:25:00Z">
                  <w:rPr>
                    <w:ins w:id="84" w:author="Xavier Hoenner" w:date="2014-04-30T12:22:00Z"/>
                    <w:rFonts w:asciiTheme="majorHAnsi" w:eastAsiaTheme="majorEastAsia" w:hAnsiTheme="majorHAnsi" w:cstheme="majorBidi"/>
                    <w:i/>
                    <w:iCs/>
                    <w:color w:val="404040" w:themeColor="text1" w:themeTint="BF"/>
                    <w:sz w:val="24"/>
                    <w:szCs w:val="20"/>
                  </w:rPr>
                </w:rPrChange>
              </w:rPr>
              <w:pPrChange w:id="85" w:author="Xavier Hoenner" w:date="2014-04-30T12:2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86" w:author="Xavier Hoenner" w:date="2014-04-30T12:24:00Z">
              <w:r w:rsidRPr="00CA5338">
                <w:rPr>
                  <w:b/>
                  <w:i/>
                  <w:rPrChange w:id="87" w:author="Xavier Hoenner" w:date="2014-04-30T12:25:00Z">
                    <w:rPr>
                      <w:i/>
                    </w:rPr>
                  </w:rPrChange>
                </w:rPr>
                <w:t>Aggregated files</w:t>
              </w:r>
            </w:ins>
          </w:p>
        </w:tc>
        <w:tc>
          <w:tcPr>
            <w:tcW w:w="1418" w:type="dxa"/>
            <w:vAlign w:val="center"/>
            <w:tcPrChange w:id="88" w:author="Xavier Hoenner" w:date="2014-04-30T12:26:00Z">
              <w:tcPr>
                <w:tcW w:w="1721" w:type="dxa"/>
                <w:vAlign w:val="center"/>
              </w:tcPr>
            </w:tcPrChange>
          </w:tcPr>
          <w:p w14:paraId="4FBEEA41" w14:textId="77777777" w:rsidR="00CA5338" w:rsidRDefault="00CA5338">
            <w:pPr>
              <w:jc w:val="center"/>
              <w:rPr>
                <w:ins w:id="89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90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636" w:type="dxa"/>
            <w:vAlign w:val="center"/>
            <w:tcPrChange w:id="91" w:author="Xavier Hoenner" w:date="2014-04-30T12:26:00Z">
              <w:tcPr>
                <w:tcW w:w="1333" w:type="dxa"/>
                <w:vAlign w:val="center"/>
              </w:tcPr>
            </w:tcPrChange>
          </w:tcPr>
          <w:p w14:paraId="6A2DACA2" w14:textId="77777777" w:rsidR="00CA5338" w:rsidRDefault="00CA5338">
            <w:pPr>
              <w:jc w:val="center"/>
              <w:rPr>
                <w:ins w:id="92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93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482" w:type="dxa"/>
            <w:vAlign w:val="center"/>
            <w:tcPrChange w:id="94" w:author="Xavier Hoenner" w:date="2014-04-30T12:26:00Z">
              <w:tcPr>
                <w:tcW w:w="1482" w:type="dxa"/>
                <w:vAlign w:val="center"/>
              </w:tcPr>
            </w:tcPrChange>
          </w:tcPr>
          <w:p w14:paraId="7544A7B4" w14:textId="77777777" w:rsidR="00CA5338" w:rsidRDefault="00CA5338">
            <w:pPr>
              <w:jc w:val="center"/>
              <w:rPr>
                <w:ins w:id="95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96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276" w:type="dxa"/>
            <w:vAlign w:val="center"/>
            <w:tcPrChange w:id="97" w:author="Xavier Hoenner" w:date="2014-04-30T12:26:00Z">
              <w:tcPr>
                <w:tcW w:w="1276" w:type="dxa"/>
                <w:vAlign w:val="center"/>
              </w:tcPr>
            </w:tcPrChange>
          </w:tcPr>
          <w:p w14:paraId="65E290F6" w14:textId="77777777" w:rsidR="00CA5338" w:rsidRDefault="00CA5338">
            <w:pPr>
              <w:jc w:val="center"/>
              <w:rPr>
                <w:ins w:id="98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99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418" w:type="dxa"/>
            <w:vAlign w:val="center"/>
            <w:tcPrChange w:id="100" w:author="Xavier Hoenner" w:date="2014-04-30T12:26:00Z">
              <w:tcPr>
                <w:tcW w:w="1418" w:type="dxa"/>
                <w:vAlign w:val="center"/>
              </w:tcPr>
            </w:tcPrChange>
          </w:tcPr>
          <w:p w14:paraId="3FE00ED9" w14:textId="77777777" w:rsidR="00CA5338" w:rsidRDefault="00CA5338">
            <w:pPr>
              <w:jc w:val="center"/>
              <w:rPr>
                <w:ins w:id="101" w:author="Xavier Hoenner" w:date="2014-04-30T12:22:00Z"/>
                <w:rFonts w:ascii="Tahoma" w:eastAsiaTheme="majorEastAsia" w:hAnsi="Tahoma" w:cstheme="majorBidi"/>
                <w:b/>
                <w:bCs/>
                <w:i/>
                <w:color w:val="000000" w:themeColor="text1"/>
                <w:sz w:val="24"/>
                <w:szCs w:val="28"/>
              </w:rPr>
              <w:pPrChange w:id="102" w:author="Xavier Hoenner" w:date="2014-04-30T12:24:00Z">
                <w:pPr>
                  <w:keepNext/>
                  <w:keepLines/>
                  <w:spacing w:before="240" w:after="200" w:line="276" w:lineRule="auto"/>
                  <w:outlineLvl w:val="0"/>
                </w:pPr>
              </w:pPrChange>
            </w:pPr>
          </w:p>
        </w:tc>
        <w:tc>
          <w:tcPr>
            <w:tcW w:w="1134" w:type="dxa"/>
            <w:vAlign w:val="center"/>
            <w:tcPrChange w:id="103" w:author="Xavier Hoenner" w:date="2014-04-30T12:26:00Z">
              <w:tcPr>
                <w:tcW w:w="1134" w:type="dxa"/>
                <w:vAlign w:val="center"/>
              </w:tcPr>
            </w:tcPrChange>
          </w:tcPr>
          <w:p w14:paraId="11A680BD" w14:textId="77777777" w:rsidR="00CA5338" w:rsidRDefault="00CA5338">
            <w:pPr>
              <w:jc w:val="center"/>
              <w:rPr>
                <w:ins w:id="104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105" w:author="Xavier Hoenner" w:date="2014-04-30T12:24:00Z">
                <w:pPr>
                  <w:spacing w:after="200" w:line="276" w:lineRule="auto"/>
                </w:pPr>
              </w:pPrChange>
            </w:pPr>
          </w:p>
        </w:tc>
      </w:tr>
      <w:tr w:rsidR="00CA5338" w14:paraId="5BD7D8FB" w14:textId="77777777" w:rsidTr="00CA5338">
        <w:trPr>
          <w:ins w:id="106" w:author="Xavier Hoenner" w:date="2014-04-30T12:22:00Z"/>
        </w:trPr>
        <w:tc>
          <w:tcPr>
            <w:tcW w:w="851" w:type="dxa"/>
            <w:vAlign w:val="center"/>
            <w:tcPrChange w:id="107" w:author="Xavier Hoenner" w:date="2014-04-30T12:26:00Z">
              <w:tcPr>
                <w:tcW w:w="851" w:type="dxa"/>
                <w:vAlign w:val="center"/>
              </w:tcPr>
            </w:tcPrChange>
          </w:tcPr>
          <w:p w14:paraId="2C14328F" w14:textId="7F3A9702" w:rsidR="00CA5338" w:rsidRPr="00CA5338" w:rsidRDefault="00CA5338">
            <w:pPr>
              <w:jc w:val="center"/>
              <w:rPr>
                <w:ins w:id="108" w:author="Xavier Hoenner" w:date="2014-04-30T12:22:00Z"/>
                <w:b/>
                <w:i/>
                <w:rPrChange w:id="109" w:author="Xavier Hoenner" w:date="2014-04-30T12:25:00Z">
                  <w:rPr>
                    <w:ins w:id="110" w:author="Xavier Hoenner" w:date="2014-04-30T12:22:00Z"/>
                    <w:rFonts w:asciiTheme="majorHAnsi" w:eastAsiaTheme="majorEastAsia" w:hAnsiTheme="majorHAnsi" w:cstheme="majorBidi"/>
                    <w:i/>
                    <w:iCs/>
                    <w:color w:val="404040" w:themeColor="text1" w:themeTint="BF"/>
                    <w:sz w:val="24"/>
                    <w:szCs w:val="20"/>
                  </w:rPr>
                </w:rPrChange>
              </w:rPr>
              <w:pPrChange w:id="111" w:author="Xavier Hoenner" w:date="2014-04-30T12:2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112" w:author="Xavier Hoenner" w:date="2014-04-30T12:23:00Z">
              <w:r w:rsidRPr="00CA5338">
                <w:rPr>
                  <w:b/>
                  <w:i/>
                  <w:rPrChange w:id="113" w:author="Xavier Hoenner" w:date="2014-04-30T12:25:00Z">
                    <w:rPr>
                      <w:i/>
                    </w:rPr>
                  </w:rPrChange>
                </w:rPr>
                <w:t>ASFS</w:t>
              </w:r>
            </w:ins>
          </w:p>
        </w:tc>
        <w:tc>
          <w:tcPr>
            <w:tcW w:w="1417" w:type="dxa"/>
            <w:vAlign w:val="center"/>
            <w:tcPrChange w:id="114" w:author="Xavier Hoenner" w:date="2014-04-30T12:26:00Z">
              <w:tcPr>
                <w:tcW w:w="1417" w:type="dxa"/>
                <w:vAlign w:val="center"/>
              </w:tcPr>
            </w:tcPrChange>
          </w:tcPr>
          <w:p w14:paraId="5845BC51" w14:textId="333F7329" w:rsidR="00CA5338" w:rsidRPr="00CA5338" w:rsidRDefault="00CA5338">
            <w:pPr>
              <w:jc w:val="center"/>
              <w:rPr>
                <w:ins w:id="115" w:author="Xavier Hoenner" w:date="2014-04-30T12:22:00Z"/>
                <w:b/>
                <w:i/>
                <w:rPrChange w:id="116" w:author="Xavier Hoenner" w:date="2014-04-30T12:25:00Z">
                  <w:rPr>
                    <w:ins w:id="117" w:author="Xavier Hoenner" w:date="2014-04-30T12:22:00Z"/>
                    <w:rFonts w:asciiTheme="majorHAnsi" w:eastAsiaTheme="majorEastAsia" w:hAnsiTheme="majorHAnsi" w:cstheme="majorBidi"/>
                    <w:i/>
                    <w:iCs/>
                    <w:color w:val="404040" w:themeColor="text1" w:themeTint="BF"/>
                    <w:sz w:val="24"/>
                    <w:szCs w:val="20"/>
                  </w:rPr>
                </w:rPrChange>
              </w:rPr>
              <w:pPrChange w:id="118" w:author="Xavier Hoenner" w:date="2014-04-30T12:2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119" w:author="Xavier Hoenner" w:date="2014-04-30T12:24:00Z">
              <w:r w:rsidRPr="00CA5338">
                <w:rPr>
                  <w:b/>
                  <w:i/>
                  <w:rPrChange w:id="120" w:author="Xavier Hoenner" w:date="2014-04-30T12:25:00Z">
                    <w:rPr>
                      <w:i/>
                    </w:rPr>
                  </w:rPrChange>
                </w:rPr>
                <w:t>Daily files</w:t>
              </w:r>
            </w:ins>
          </w:p>
        </w:tc>
        <w:tc>
          <w:tcPr>
            <w:tcW w:w="1418" w:type="dxa"/>
            <w:vAlign w:val="center"/>
            <w:tcPrChange w:id="121" w:author="Xavier Hoenner" w:date="2014-04-30T12:26:00Z">
              <w:tcPr>
                <w:tcW w:w="1721" w:type="dxa"/>
                <w:vAlign w:val="center"/>
              </w:tcPr>
            </w:tcPrChange>
          </w:tcPr>
          <w:p w14:paraId="0656539C" w14:textId="77777777" w:rsidR="00CA5338" w:rsidRDefault="00CA5338">
            <w:pPr>
              <w:jc w:val="center"/>
              <w:rPr>
                <w:ins w:id="122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123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636" w:type="dxa"/>
            <w:vAlign w:val="center"/>
            <w:tcPrChange w:id="124" w:author="Xavier Hoenner" w:date="2014-04-30T12:26:00Z">
              <w:tcPr>
                <w:tcW w:w="1333" w:type="dxa"/>
                <w:vAlign w:val="center"/>
              </w:tcPr>
            </w:tcPrChange>
          </w:tcPr>
          <w:p w14:paraId="38D23587" w14:textId="77777777" w:rsidR="00CA5338" w:rsidRDefault="00CA5338">
            <w:pPr>
              <w:jc w:val="center"/>
              <w:rPr>
                <w:ins w:id="125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126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482" w:type="dxa"/>
            <w:vAlign w:val="center"/>
            <w:tcPrChange w:id="127" w:author="Xavier Hoenner" w:date="2014-04-30T12:26:00Z">
              <w:tcPr>
                <w:tcW w:w="1482" w:type="dxa"/>
                <w:vAlign w:val="center"/>
              </w:tcPr>
            </w:tcPrChange>
          </w:tcPr>
          <w:p w14:paraId="735C5C2C" w14:textId="77777777" w:rsidR="00CA5338" w:rsidRDefault="00CA5338">
            <w:pPr>
              <w:jc w:val="center"/>
              <w:rPr>
                <w:ins w:id="128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129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276" w:type="dxa"/>
            <w:vAlign w:val="center"/>
            <w:tcPrChange w:id="130" w:author="Xavier Hoenner" w:date="2014-04-30T12:26:00Z">
              <w:tcPr>
                <w:tcW w:w="1276" w:type="dxa"/>
                <w:vAlign w:val="center"/>
              </w:tcPr>
            </w:tcPrChange>
          </w:tcPr>
          <w:p w14:paraId="394905E9" w14:textId="77777777" w:rsidR="00CA5338" w:rsidRDefault="00CA5338">
            <w:pPr>
              <w:jc w:val="center"/>
              <w:rPr>
                <w:ins w:id="131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132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418" w:type="dxa"/>
            <w:vAlign w:val="center"/>
            <w:tcPrChange w:id="133" w:author="Xavier Hoenner" w:date="2014-04-30T12:26:00Z">
              <w:tcPr>
                <w:tcW w:w="1418" w:type="dxa"/>
                <w:vAlign w:val="center"/>
              </w:tcPr>
            </w:tcPrChange>
          </w:tcPr>
          <w:p w14:paraId="41749449" w14:textId="77777777" w:rsidR="00CA5338" w:rsidRDefault="00CA5338">
            <w:pPr>
              <w:jc w:val="center"/>
              <w:rPr>
                <w:ins w:id="134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135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134" w:type="dxa"/>
            <w:vAlign w:val="center"/>
            <w:tcPrChange w:id="136" w:author="Xavier Hoenner" w:date="2014-04-30T12:26:00Z">
              <w:tcPr>
                <w:tcW w:w="1134" w:type="dxa"/>
                <w:vAlign w:val="center"/>
              </w:tcPr>
            </w:tcPrChange>
          </w:tcPr>
          <w:p w14:paraId="306989CA" w14:textId="77777777" w:rsidR="00CA5338" w:rsidRDefault="00CA5338">
            <w:pPr>
              <w:jc w:val="center"/>
              <w:rPr>
                <w:ins w:id="137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138" w:author="Xavier Hoenner" w:date="2014-04-30T12:24:00Z">
                <w:pPr>
                  <w:spacing w:after="200" w:line="276" w:lineRule="auto"/>
                </w:pPr>
              </w:pPrChange>
            </w:pPr>
          </w:p>
        </w:tc>
      </w:tr>
      <w:tr w:rsidR="00CA5338" w14:paraId="44A604E1" w14:textId="77777777" w:rsidTr="00CA5338">
        <w:trPr>
          <w:ins w:id="139" w:author="Xavier Hoenner" w:date="2014-04-30T12:22:00Z"/>
        </w:trPr>
        <w:tc>
          <w:tcPr>
            <w:tcW w:w="851" w:type="dxa"/>
            <w:vAlign w:val="center"/>
            <w:tcPrChange w:id="140" w:author="Xavier Hoenner" w:date="2014-04-30T12:26:00Z">
              <w:tcPr>
                <w:tcW w:w="851" w:type="dxa"/>
                <w:vAlign w:val="center"/>
              </w:tcPr>
            </w:tcPrChange>
          </w:tcPr>
          <w:p w14:paraId="5C284F82" w14:textId="05C03485" w:rsidR="00CA5338" w:rsidRPr="00CA5338" w:rsidRDefault="00CA5338">
            <w:pPr>
              <w:jc w:val="center"/>
              <w:rPr>
                <w:ins w:id="141" w:author="Xavier Hoenner" w:date="2014-04-30T12:22:00Z"/>
                <w:b/>
                <w:i/>
                <w:rPrChange w:id="142" w:author="Xavier Hoenner" w:date="2014-04-30T12:25:00Z">
                  <w:rPr>
                    <w:ins w:id="143" w:author="Xavier Hoenner" w:date="2014-04-30T12:22:00Z"/>
                    <w:rFonts w:asciiTheme="majorHAnsi" w:eastAsiaTheme="majorEastAsia" w:hAnsiTheme="majorHAnsi" w:cstheme="majorBidi"/>
                    <w:i/>
                    <w:iCs/>
                    <w:color w:val="404040" w:themeColor="text1" w:themeTint="BF"/>
                    <w:sz w:val="24"/>
                    <w:szCs w:val="20"/>
                  </w:rPr>
                </w:rPrChange>
              </w:rPr>
              <w:pPrChange w:id="144" w:author="Xavier Hoenner" w:date="2014-04-30T12:2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145" w:author="Xavier Hoenner" w:date="2014-04-30T12:23:00Z">
              <w:r w:rsidRPr="00CA5338">
                <w:rPr>
                  <w:b/>
                  <w:i/>
                  <w:rPrChange w:id="146" w:author="Xavier Hoenner" w:date="2014-04-30T12:25:00Z">
                    <w:rPr>
                      <w:i/>
                    </w:rPr>
                  </w:rPrChange>
                </w:rPr>
                <w:t>DA</w:t>
              </w:r>
            </w:ins>
          </w:p>
        </w:tc>
        <w:tc>
          <w:tcPr>
            <w:tcW w:w="1417" w:type="dxa"/>
            <w:vAlign w:val="center"/>
            <w:tcPrChange w:id="147" w:author="Xavier Hoenner" w:date="2014-04-30T12:26:00Z">
              <w:tcPr>
                <w:tcW w:w="1417" w:type="dxa"/>
                <w:vAlign w:val="center"/>
              </w:tcPr>
            </w:tcPrChange>
          </w:tcPr>
          <w:p w14:paraId="02AC03C8" w14:textId="251FD42F" w:rsidR="00CA5338" w:rsidRPr="00CA5338" w:rsidRDefault="00CA5338">
            <w:pPr>
              <w:jc w:val="center"/>
              <w:rPr>
                <w:ins w:id="148" w:author="Xavier Hoenner" w:date="2014-04-30T12:22:00Z"/>
                <w:b/>
                <w:i/>
                <w:rPrChange w:id="149" w:author="Xavier Hoenner" w:date="2014-04-30T12:25:00Z">
                  <w:rPr>
                    <w:ins w:id="150" w:author="Xavier Hoenner" w:date="2014-04-30T12:22:00Z"/>
                    <w:rFonts w:asciiTheme="majorHAnsi" w:eastAsiaTheme="majorEastAsia" w:hAnsiTheme="majorHAnsi" w:cstheme="majorBidi"/>
                    <w:i/>
                    <w:iCs/>
                    <w:color w:val="404040" w:themeColor="text1" w:themeTint="BF"/>
                    <w:sz w:val="24"/>
                    <w:szCs w:val="20"/>
                  </w:rPr>
                </w:rPrChange>
              </w:rPr>
              <w:pPrChange w:id="151" w:author="Xavier Hoenner" w:date="2014-04-30T12:2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152" w:author="Xavier Hoenner" w:date="2014-04-30T12:24:00Z">
              <w:r w:rsidRPr="00CA5338">
                <w:rPr>
                  <w:b/>
                  <w:i/>
                  <w:rPrChange w:id="153" w:author="Xavier Hoenner" w:date="2014-04-30T12:25:00Z">
                    <w:rPr>
                      <w:i/>
                    </w:rPr>
                  </w:rPrChange>
                </w:rPr>
                <w:t>Aggregated files</w:t>
              </w:r>
            </w:ins>
          </w:p>
        </w:tc>
        <w:tc>
          <w:tcPr>
            <w:tcW w:w="1418" w:type="dxa"/>
            <w:vAlign w:val="center"/>
            <w:tcPrChange w:id="154" w:author="Xavier Hoenner" w:date="2014-04-30T12:26:00Z">
              <w:tcPr>
                <w:tcW w:w="1721" w:type="dxa"/>
                <w:vAlign w:val="center"/>
              </w:tcPr>
            </w:tcPrChange>
          </w:tcPr>
          <w:p w14:paraId="1C19C708" w14:textId="77777777" w:rsidR="00CA5338" w:rsidRDefault="00CA5338">
            <w:pPr>
              <w:jc w:val="center"/>
              <w:rPr>
                <w:ins w:id="155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156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636" w:type="dxa"/>
            <w:vAlign w:val="center"/>
            <w:tcPrChange w:id="157" w:author="Xavier Hoenner" w:date="2014-04-30T12:26:00Z">
              <w:tcPr>
                <w:tcW w:w="1333" w:type="dxa"/>
                <w:vAlign w:val="center"/>
              </w:tcPr>
            </w:tcPrChange>
          </w:tcPr>
          <w:p w14:paraId="23F53A4E" w14:textId="77777777" w:rsidR="00CA5338" w:rsidRDefault="00CA5338">
            <w:pPr>
              <w:jc w:val="center"/>
              <w:rPr>
                <w:ins w:id="158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159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482" w:type="dxa"/>
            <w:vAlign w:val="center"/>
            <w:tcPrChange w:id="160" w:author="Xavier Hoenner" w:date="2014-04-30T12:26:00Z">
              <w:tcPr>
                <w:tcW w:w="1482" w:type="dxa"/>
                <w:vAlign w:val="center"/>
              </w:tcPr>
            </w:tcPrChange>
          </w:tcPr>
          <w:p w14:paraId="11CA75E4" w14:textId="77777777" w:rsidR="00CA5338" w:rsidRDefault="00CA5338">
            <w:pPr>
              <w:jc w:val="center"/>
              <w:rPr>
                <w:ins w:id="161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162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276" w:type="dxa"/>
            <w:vAlign w:val="center"/>
            <w:tcPrChange w:id="163" w:author="Xavier Hoenner" w:date="2014-04-30T12:26:00Z">
              <w:tcPr>
                <w:tcW w:w="1276" w:type="dxa"/>
                <w:vAlign w:val="center"/>
              </w:tcPr>
            </w:tcPrChange>
          </w:tcPr>
          <w:p w14:paraId="1F195E1B" w14:textId="77777777" w:rsidR="00CA5338" w:rsidRDefault="00CA5338">
            <w:pPr>
              <w:jc w:val="center"/>
              <w:rPr>
                <w:ins w:id="164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165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418" w:type="dxa"/>
            <w:vAlign w:val="center"/>
            <w:tcPrChange w:id="166" w:author="Xavier Hoenner" w:date="2014-04-30T12:26:00Z">
              <w:tcPr>
                <w:tcW w:w="1418" w:type="dxa"/>
                <w:vAlign w:val="center"/>
              </w:tcPr>
            </w:tcPrChange>
          </w:tcPr>
          <w:p w14:paraId="2B3C0714" w14:textId="77777777" w:rsidR="00CA5338" w:rsidRDefault="00CA5338">
            <w:pPr>
              <w:jc w:val="center"/>
              <w:rPr>
                <w:ins w:id="167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168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134" w:type="dxa"/>
            <w:vAlign w:val="center"/>
            <w:tcPrChange w:id="169" w:author="Xavier Hoenner" w:date="2014-04-30T12:26:00Z">
              <w:tcPr>
                <w:tcW w:w="1134" w:type="dxa"/>
                <w:vAlign w:val="center"/>
              </w:tcPr>
            </w:tcPrChange>
          </w:tcPr>
          <w:p w14:paraId="38E858DE" w14:textId="77777777" w:rsidR="00CA5338" w:rsidRDefault="00CA5338">
            <w:pPr>
              <w:jc w:val="center"/>
              <w:rPr>
                <w:ins w:id="170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171" w:author="Xavier Hoenner" w:date="2014-04-30T12:24:00Z">
                <w:pPr>
                  <w:spacing w:after="200" w:line="276" w:lineRule="auto"/>
                </w:pPr>
              </w:pPrChange>
            </w:pPr>
          </w:p>
        </w:tc>
      </w:tr>
      <w:tr w:rsidR="00CA5338" w14:paraId="54AC2E4A" w14:textId="77777777" w:rsidTr="00CA5338">
        <w:trPr>
          <w:ins w:id="172" w:author="Xavier Hoenner" w:date="2014-04-30T12:22:00Z"/>
        </w:trPr>
        <w:tc>
          <w:tcPr>
            <w:tcW w:w="851" w:type="dxa"/>
            <w:vAlign w:val="center"/>
            <w:tcPrChange w:id="173" w:author="Xavier Hoenner" w:date="2014-04-30T12:26:00Z">
              <w:tcPr>
                <w:tcW w:w="851" w:type="dxa"/>
                <w:vAlign w:val="center"/>
              </w:tcPr>
            </w:tcPrChange>
          </w:tcPr>
          <w:p w14:paraId="51DE006A" w14:textId="39AB917B" w:rsidR="00CA5338" w:rsidRPr="00CA5338" w:rsidRDefault="00CA5338">
            <w:pPr>
              <w:jc w:val="center"/>
              <w:rPr>
                <w:ins w:id="174" w:author="Xavier Hoenner" w:date="2014-04-30T12:22:00Z"/>
                <w:b/>
                <w:i/>
                <w:rPrChange w:id="175" w:author="Xavier Hoenner" w:date="2014-04-30T12:25:00Z">
                  <w:rPr>
                    <w:ins w:id="176" w:author="Xavier Hoenner" w:date="2014-04-30T12:22:00Z"/>
                    <w:rFonts w:asciiTheme="majorHAnsi" w:eastAsiaTheme="majorEastAsia" w:hAnsiTheme="majorHAnsi" w:cstheme="majorBidi"/>
                    <w:i/>
                    <w:iCs/>
                    <w:color w:val="404040" w:themeColor="text1" w:themeTint="BF"/>
                    <w:sz w:val="24"/>
                    <w:szCs w:val="20"/>
                  </w:rPr>
                </w:rPrChange>
              </w:rPr>
              <w:pPrChange w:id="177" w:author="Xavier Hoenner" w:date="2014-04-30T12:2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178" w:author="Xavier Hoenner" w:date="2014-04-30T12:23:00Z">
              <w:r w:rsidRPr="00CA5338">
                <w:rPr>
                  <w:b/>
                  <w:i/>
                  <w:rPrChange w:id="179" w:author="Xavier Hoenner" w:date="2014-04-30T12:25:00Z">
                    <w:rPr>
                      <w:i/>
                    </w:rPr>
                  </w:rPrChange>
                </w:rPr>
                <w:lastRenderedPageBreak/>
                <w:t>SOTS</w:t>
              </w:r>
            </w:ins>
          </w:p>
        </w:tc>
        <w:tc>
          <w:tcPr>
            <w:tcW w:w="1417" w:type="dxa"/>
            <w:vAlign w:val="center"/>
            <w:tcPrChange w:id="180" w:author="Xavier Hoenner" w:date="2014-04-30T12:26:00Z">
              <w:tcPr>
                <w:tcW w:w="1417" w:type="dxa"/>
                <w:vAlign w:val="center"/>
              </w:tcPr>
            </w:tcPrChange>
          </w:tcPr>
          <w:p w14:paraId="3016097A" w14:textId="511BD176" w:rsidR="00CA5338" w:rsidRPr="00CA5338" w:rsidRDefault="00CA5338">
            <w:pPr>
              <w:jc w:val="center"/>
              <w:rPr>
                <w:ins w:id="181" w:author="Xavier Hoenner" w:date="2014-04-30T12:22:00Z"/>
                <w:b/>
                <w:i/>
                <w:rPrChange w:id="182" w:author="Xavier Hoenner" w:date="2014-04-30T12:25:00Z">
                  <w:rPr>
                    <w:ins w:id="183" w:author="Xavier Hoenner" w:date="2014-04-30T12:22:00Z"/>
                    <w:rFonts w:asciiTheme="majorHAnsi" w:eastAsiaTheme="majorEastAsia" w:hAnsiTheme="majorHAnsi" w:cstheme="majorBidi"/>
                    <w:i/>
                    <w:iCs/>
                    <w:color w:val="404040" w:themeColor="text1" w:themeTint="BF"/>
                    <w:sz w:val="24"/>
                    <w:szCs w:val="20"/>
                  </w:rPr>
                </w:rPrChange>
              </w:rPr>
              <w:pPrChange w:id="184" w:author="Xavier Hoenner" w:date="2014-04-30T12:2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185" w:author="Xavier Hoenner" w:date="2014-04-30T12:24:00Z">
              <w:r w:rsidRPr="00CA5338">
                <w:rPr>
                  <w:b/>
                  <w:i/>
                  <w:rPrChange w:id="186" w:author="Xavier Hoenner" w:date="2014-04-30T12:25:00Z">
                    <w:rPr>
                      <w:i/>
                    </w:rPr>
                  </w:rPrChange>
                </w:rPr>
                <w:t>Aggregated files</w:t>
              </w:r>
            </w:ins>
          </w:p>
        </w:tc>
        <w:tc>
          <w:tcPr>
            <w:tcW w:w="1418" w:type="dxa"/>
            <w:vAlign w:val="center"/>
            <w:tcPrChange w:id="187" w:author="Xavier Hoenner" w:date="2014-04-30T12:26:00Z">
              <w:tcPr>
                <w:tcW w:w="1721" w:type="dxa"/>
                <w:vAlign w:val="center"/>
              </w:tcPr>
            </w:tcPrChange>
          </w:tcPr>
          <w:p w14:paraId="587649B6" w14:textId="77777777" w:rsidR="00CA5338" w:rsidRDefault="00CA5338">
            <w:pPr>
              <w:jc w:val="center"/>
              <w:rPr>
                <w:ins w:id="188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189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636" w:type="dxa"/>
            <w:vAlign w:val="center"/>
            <w:tcPrChange w:id="190" w:author="Xavier Hoenner" w:date="2014-04-30T12:26:00Z">
              <w:tcPr>
                <w:tcW w:w="1333" w:type="dxa"/>
                <w:vAlign w:val="center"/>
              </w:tcPr>
            </w:tcPrChange>
          </w:tcPr>
          <w:p w14:paraId="4CF6B464" w14:textId="77777777" w:rsidR="00CA5338" w:rsidRDefault="00CA5338">
            <w:pPr>
              <w:jc w:val="center"/>
              <w:rPr>
                <w:ins w:id="191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192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482" w:type="dxa"/>
            <w:vAlign w:val="center"/>
            <w:tcPrChange w:id="193" w:author="Xavier Hoenner" w:date="2014-04-30T12:26:00Z">
              <w:tcPr>
                <w:tcW w:w="1482" w:type="dxa"/>
                <w:vAlign w:val="center"/>
              </w:tcPr>
            </w:tcPrChange>
          </w:tcPr>
          <w:p w14:paraId="2F734209" w14:textId="77777777" w:rsidR="00CA5338" w:rsidRDefault="00CA5338">
            <w:pPr>
              <w:jc w:val="center"/>
              <w:rPr>
                <w:ins w:id="194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195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276" w:type="dxa"/>
            <w:vAlign w:val="center"/>
            <w:tcPrChange w:id="196" w:author="Xavier Hoenner" w:date="2014-04-30T12:26:00Z">
              <w:tcPr>
                <w:tcW w:w="1276" w:type="dxa"/>
                <w:vAlign w:val="center"/>
              </w:tcPr>
            </w:tcPrChange>
          </w:tcPr>
          <w:p w14:paraId="73B927B6" w14:textId="77777777" w:rsidR="00CA5338" w:rsidRDefault="00CA5338">
            <w:pPr>
              <w:jc w:val="center"/>
              <w:rPr>
                <w:ins w:id="197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198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418" w:type="dxa"/>
            <w:vAlign w:val="center"/>
            <w:tcPrChange w:id="199" w:author="Xavier Hoenner" w:date="2014-04-30T12:26:00Z">
              <w:tcPr>
                <w:tcW w:w="1418" w:type="dxa"/>
                <w:vAlign w:val="center"/>
              </w:tcPr>
            </w:tcPrChange>
          </w:tcPr>
          <w:p w14:paraId="21356628" w14:textId="77777777" w:rsidR="00CA5338" w:rsidRDefault="00CA5338">
            <w:pPr>
              <w:jc w:val="center"/>
              <w:rPr>
                <w:ins w:id="200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201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134" w:type="dxa"/>
            <w:vAlign w:val="center"/>
            <w:tcPrChange w:id="202" w:author="Xavier Hoenner" w:date="2014-04-30T12:26:00Z">
              <w:tcPr>
                <w:tcW w:w="1134" w:type="dxa"/>
                <w:vAlign w:val="center"/>
              </w:tcPr>
            </w:tcPrChange>
          </w:tcPr>
          <w:p w14:paraId="189CDBE2" w14:textId="77777777" w:rsidR="00CA5338" w:rsidRDefault="00CA5338">
            <w:pPr>
              <w:jc w:val="center"/>
              <w:rPr>
                <w:ins w:id="203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204" w:author="Xavier Hoenner" w:date="2014-04-30T12:24:00Z">
                <w:pPr>
                  <w:spacing w:after="200" w:line="276" w:lineRule="auto"/>
                </w:pPr>
              </w:pPrChange>
            </w:pPr>
          </w:p>
        </w:tc>
      </w:tr>
      <w:tr w:rsidR="00CA5338" w14:paraId="69153FE8" w14:textId="77777777" w:rsidTr="00CA5338">
        <w:trPr>
          <w:ins w:id="205" w:author="Xavier Hoenner" w:date="2014-04-30T12:24:00Z"/>
        </w:trPr>
        <w:tc>
          <w:tcPr>
            <w:tcW w:w="851" w:type="dxa"/>
            <w:vAlign w:val="center"/>
            <w:tcPrChange w:id="206" w:author="Xavier Hoenner" w:date="2014-04-30T12:26:00Z">
              <w:tcPr>
                <w:tcW w:w="851" w:type="dxa"/>
                <w:vAlign w:val="center"/>
              </w:tcPr>
            </w:tcPrChange>
          </w:tcPr>
          <w:p w14:paraId="5338CAF6" w14:textId="49D3F460" w:rsidR="00CA5338" w:rsidRPr="00CA5338" w:rsidRDefault="00CA5338">
            <w:pPr>
              <w:jc w:val="center"/>
              <w:rPr>
                <w:ins w:id="207" w:author="Xavier Hoenner" w:date="2014-04-30T12:24:00Z"/>
                <w:b/>
                <w:i/>
                <w:rPrChange w:id="208" w:author="Xavier Hoenner" w:date="2014-04-30T12:25:00Z">
                  <w:rPr>
                    <w:ins w:id="209" w:author="Xavier Hoenner" w:date="2014-04-30T12:24:00Z"/>
                    <w:rFonts w:ascii="Tahoma" w:hAnsi="Tahoma" w:cs="Tahoma"/>
                    <w:i/>
                    <w:sz w:val="24"/>
                    <w:szCs w:val="16"/>
                  </w:rPr>
                </w:rPrChange>
              </w:rPr>
              <w:pPrChange w:id="210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417" w:type="dxa"/>
            <w:vAlign w:val="center"/>
            <w:tcPrChange w:id="211" w:author="Xavier Hoenner" w:date="2014-04-30T12:26:00Z">
              <w:tcPr>
                <w:tcW w:w="1417" w:type="dxa"/>
                <w:vAlign w:val="center"/>
              </w:tcPr>
            </w:tcPrChange>
          </w:tcPr>
          <w:p w14:paraId="44CF190E" w14:textId="75ED1578" w:rsidR="00CA5338" w:rsidRPr="00CA5338" w:rsidRDefault="00CA5338">
            <w:pPr>
              <w:jc w:val="center"/>
              <w:rPr>
                <w:ins w:id="212" w:author="Xavier Hoenner" w:date="2014-04-30T12:24:00Z"/>
                <w:b/>
                <w:i/>
                <w:rPrChange w:id="213" w:author="Xavier Hoenner" w:date="2014-04-30T12:25:00Z">
                  <w:rPr>
                    <w:ins w:id="214" w:author="Xavier Hoenner" w:date="2014-04-30T12:24:00Z"/>
                    <w:rFonts w:asciiTheme="majorHAnsi" w:eastAsiaTheme="majorEastAsia" w:hAnsiTheme="majorHAnsi" w:cstheme="majorBidi"/>
                    <w:i/>
                    <w:iCs/>
                    <w:color w:val="404040" w:themeColor="text1" w:themeTint="BF"/>
                    <w:sz w:val="24"/>
                    <w:szCs w:val="20"/>
                  </w:rPr>
                </w:rPrChange>
              </w:rPr>
              <w:pPrChange w:id="215" w:author="Xavier Hoenner" w:date="2014-04-30T12:2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216" w:author="Xavier Hoenner" w:date="2014-04-30T12:24:00Z">
              <w:r w:rsidRPr="00CA5338">
                <w:rPr>
                  <w:b/>
                  <w:i/>
                  <w:rPrChange w:id="217" w:author="Xavier Hoenner" w:date="2014-04-30T12:25:00Z">
                    <w:rPr>
                      <w:i/>
                    </w:rPr>
                  </w:rPrChange>
                </w:rPr>
                <w:t>TOTAL</w:t>
              </w:r>
            </w:ins>
          </w:p>
        </w:tc>
        <w:tc>
          <w:tcPr>
            <w:tcW w:w="1418" w:type="dxa"/>
            <w:vAlign w:val="center"/>
            <w:tcPrChange w:id="218" w:author="Xavier Hoenner" w:date="2014-04-30T12:26:00Z">
              <w:tcPr>
                <w:tcW w:w="1721" w:type="dxa"/>
                <w:vAlign w:val="center"/>
              </w:tcPr>
            </w:tcPrChange>
          </w:tcPr>
          <w:p w14:paraId="5801182F" w14:textId="77777777" w:rsidR="00CA5338" w:rsidRDefault="00CA5338">
            <w:pPr>
              <w:jc w:val="center"/>
              <w:rPr>
                <w:ins w:id="219" w:author="Xavier Hoenner" w:date="2014-04-30T12:24:00Z"/>
                <w:rFonts w:ascii="Tahoma" w:hAnsi="Tahoma" w:cs="Tahoma"/>
                <w:i/>
                <w:sz w:val="24"/>
                <w:szCs w:val="16"/>
              </w:rPr>
              <w:pPrChange w:id="220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636" w:type="dxa"/>
            <w:vAlign w:val="center"/>
            <w:tcPrChange w:id="221" w:author="Xavier Hoenner" w:date="2014-04-30T12:26:00Z">
              <w:tcPr>
                <w:tcW w:w="1333" w:type="dxa"/>
                <w:vAlign w:val="center"/>
              </w:tcPr>
            </w:tcPrChange>
          </w:tcPr>
          <w:p w14:paraId="3D09A4B5" w14:textId="77777777" w:rsidR="00CA5338" w:rsidRDefault="00CA5338">
            <w:pPr>
              <w:jc w:val="center"/>
              <w:rPr>
                <w:ins w:id="222" w:author="Xavier Hoenner" w:date="2014-04-30T12:24:00Z"/>
                <w:rFonts w:ascii="Tahoma" w:hAnsi="Tahoma" w:cs="Tahoma"/>
                <w:i/>
                <w:sz w:val="24"/>
                <w:szCs w:val="16"/>
              </w:rPr>
              <w:pPrChange w:id="223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482" w:type="dxa"/>
            <w:vAlign w:val="center"/>
            <w:tcPrChange w:id="224" w:author="Xavier Hoenner" w:date="2014-04-30T12:26:00Z">
              <w:tcPr>
                <w:tcW w:w="1482" w:type="dxa"/>
                <w:vAlign w:val="center"/>
              </w:tcPr>
            </w:tcPrChange>
          </w:tcPr>
          <w:p w14:paraId="3600813B" w14:textId="77777777" w:rsidR="00CA5338" w:rsidRDefault="00CA5338">
            <w:pPr>
              <w:jc w:val="center"/>
              <w:rPr>
                <w:ins w:id="225" w:author="Xavier Hoenner" w:date="2014-04-30T12:24:00Z"/>
                <w:rFonts w:ascii="Tahoma" w:hAnsi="Tahoma" w:cs="Tahoma"/>
                <w:i/>
                <w:sz w:val="24"/>
                <w:szCs w:val="16"/>
              </w:rPr>
              <w:pPrChange w:id="226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276" w:type="dxa"/>
            <w:vAlign w:val="center"/>
            <w:tcPrChange w:id="227" w:author="Xavier Hoenner" w:date="2014-04-30T12:26:00Z">
              <w:tcPr>
                <w:tcW w:w="1276" w:type="dxa"/>
                <w:vAlign w:val="center"/>
              </w:tcPr>
            </w:tcPrChange>
          </w:tcPr>
          <w:p w14:paraId="4C6A873B" w14:textId="77777777" w:rsidR="00CA5338" w:rsidRDefault="00CA5338">
            <w:pPr>
              <w:jc w:val="center"/>
              <w:rPr>
                <w:ins w:id="228" w:author="Xavier Hoenner" w:date="2014-04-30T12:24:00Z"/>
                <w:rFonts w:ascii="Tahoma" w:hAnsi="Tahoma" w:cs="Tahoma"/>
                <w:i/>
                <w:sz w:val="24"/>
                <w:szCs w:val="16"/>
              </w:rPr>
              <w:pPrChange w:id="229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418" w:type="dxa"/>
            <w:vAlign w:val="center"/>
            <w:tcPrChange w:id="230" w:author="Xavier Hoenner" w:date="2014-04-30T12:26:00Z">
              <w:tcPr>
                <w:tcW w:w="1418" w:type="dxa"/>
                <w:vAlign w:val="center"/>
              </w:tcPr>
            </w:tcPrChange>
          </w:tcPr>
          <w:p w14:paraId="2DD2B142" w14:textId="77777777" w:rsidR="00CA5338" w:rsidRDefault="00CA5338">
            <w:pPr>
              <w:jc w:val="center"/>
              <w:rPr>
                <w:ins w:id="231" w:author="Xavier Hoenner" w:date="2014-04-30T12:24:00Z"/>
                <w:rFonts w:ascii="Tahoma" w:hAnsi="Tahoma" w:cs="Tahoma"/>
                <w:i/>
                <w:sz w:val="24"/>
                <w:szCs w:val="16"/>
              </w:rPr>
              <w:pPrChange w:id="232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134" w:type="dxa"/>
            <w:vAlign w:val="center"/>
            <w:tcPrChange w:id="233" w:author="Xavier Hoenner" w:date="2014-04-30T12:26:00Z">
              <w:tcPr>
                <w:tcW w:w="1134" w:type="dxa"/>
                <w:vAlign w:val="center"/>
              </w:tcPr>
            </w:tcPrChange>
          </w:tcPr>
          <w:p w14:paraId="06E70E1E" w14:textId="77777777" w:rsidR="00CA5338" w:rsidRDefault="00CA5338">
            <w:pPr>
              <w:jc w:val="center"/>
              <w:rPr>
                <w:ins w:id="234" w:author="Xavier Hoenner" w:date="2014-04-30T12:24:00Z"/>
                <w:rFonts w:ascii="Tahoma" w:hAnsi="Tahoma" w:cs="Tahoma"/>
                <w:i/>
                <w:sz w:val="24"/>
                <w:szCs w:val="16"/>
              </w:rPr>
              <w:pPrChange w:id="235" w:author="Xavier Hoenner" w:date="2014-04-30T12:24:00Z">
                <w:pPr>
                  <w:spacing w:after="200" w:line="276" w:lineRule="auto"/>
                </w:pPr>
              </w:pPrChange>
            </w:pPr>
          </w:p>
        </w:tc>
      </w:tr>
    </w:tbl>
    <w:p w14:paraId="2C93FF4E" w14:textId="1DE287F8" w:rsidR="00606E02" w:rsidRPr="00455ED0" w:rsidRDefault="00606E02" w:rsidP="005D22D2">
      <w:pPr>
        <w:ind w:left="567" w:hanging="567"/>
        <w:rPr>
          <w:i/>
        </w:rPr>
      </w:pPr>
    </w:p>
    <w:tbl>
      <w:tblPr>
        <w:tblStyle w:val="TableGrid"/>
        <w:tblW w:w="8675" w:type="dxa"/>
        <w:tblInd w:w="567" w:type="dxa"/>
        <w:tblLook w:val="04A0" w:firstRow="1" w:lastRow="0" w:firstColumn="1" w:lastColumn="0" w:noHBand="0" w:noVBand="1"/>
      </w:tblPr>
      <w:tblGrid>
        <w:gridCol w:w="5513"/>
        <w:gridCol w:w="1343"/>
        <w:gridCol w:w="773"/>
        <w:gridCol w:w="1046"/>
      </w:tblGrid>
      <w:tr w:rsidR="00856DC5" w:rsidRPr="007D014A" w:rsidDel="00CA5338" w14:paraId="5285A513" w14:textId="305F0869" w:rsidTr="00455ED0">
        <w:trPr>
          <w:del w:id="236" w:author="Xavier Hoenner" w:date="2014-04-30T12:25:00Z"/>
        </w:trPr>
        <w:tc>
          <w:tcPr>
            <w:tcW w:w="5513" w:type="dxa"/>
            <w:vAlign w:val="center"/>
          </w:tcPr>
          <w:p w14:paraId="44B62D06" w14:textId="52274E55" w:rsidR="00856DC5" w:rsidRPr="00455ED0" w:rsidDel="00CA5338" w:rsidRDefault="005D4E76" w:rsidP="00455ED0">
            <w:pPr>
              <w:jc w:val="center"/>
              <w:rPr>
                <w:del w:id="237" w:author="Xavier Hoenner" w:date="2014-04-30T12:25:00Z"/>
                <w:b/>
                <w:i/>
                <w:sz w:val="24"/>
              </w:rPr>
            </w:pPr>
            <w:del w:id="238" w:author="Xavier Hoenner" w:date="2014-04-30T12:25:00Z">
              <w:r w:rsidRPr="00455ED0" w:rsidDel="00CA5338">
                <w:rPr>
                  <w:b/>
                  <w:i/>
                </w:rPr>
                <w:delText>Type of file</w:delText>
              </w:r>
            </w:del>
          </w:p>
        </w:tc>
        <w:tc>
          <w:tcPr>
            <w:tcW w:w="1343" w:type="dxa"/>
            <w:vAlign w:val="center"/>
          </w:tcPr>
          <w:p w14:paraId="1BEA2948" w14:textId="78779183" w:rsidR="00856DC5" w:rsidRPr="00455ED0" w:rsidDel="00CA5338" w:rsidRDefault="00856DC5" w:rsidP="00455ED0">
            <w:pPr>
              <w:jc w:val="center"/>
              <w:rPr>
                <w:del w:id="239" w:author="Xavier Hoenner" w:date="2014-04-30T12:25:00Z"/>
                <w:b/>
                <w:i/>
                <w:sz w:val="24"/>
              </w:rPr>
            </w:pPr>
            <w:del w:id="240" w:author="Xavier Hoenner" w:date="2014-04-30T12:25:00Z">
              <w:r w:rsidRPr="00455ED0" w:rsidDel="00CA5338">
                <w:rPr>
                  <w:b/>
                  <w:i/>
                </w:rPr>
                <w:delText>Aggregated</w:delText>
              </w:r>
            </w:del>
          </w:p>
        </w:tc>
        <w:tc>
          <w:tcPr>
            <w:tcW w:w="773" w:type="dxa"/>
            <w:vAlign w:val="center"/>
          </w:tcPr>
          <w:p w14:paraId="013E6A6E" w14:textId="5621F2CA" w:rsidR="00856DC5" w:rsidRPr="00455ED0" w:rsidDel="00CA5338" w:rsidRDefault="00856DC5" w:rsidP="00455ED0">
            <w:pPr>
              <w:jc w:val="center"/>
              <w:rPr>
                <w:del w:id="241" w:author="Xavier Hoenner" w:date="2014-04-30T12:25:00Z"/>
                <w:b/>
                <w:i/>
                <w:sz w:val="24"/>
              </w:rPr>
            </w:pPr>
            <w:del w:id="242" w:author="Xavier Hoenner" w:date="2014-04-30T12:25:00Z">
              <w:r w:rsidRPr="00455ED0" w:rsidDel="00CA5338">
                <w:rPr>
                  <w:b/>
                  <w:i/>
                </w:rPr>
                <w:delText>Daily</w:delText>
              </w:r>
            </w:del>
          </w:p>
        </w:tc>
        <w:tc>
          <w:tcPr>
            <w:tcW w:w="1046" w:type="dxa"/>
            <w:vAlign w:val="center"/>
          </w:tcPr>
          <w:p w14:paraId="5785F2DD" w14:textId="1F9EF663" w:rsidR="00856DC5" w:rsidRPr="00455ED0" w:rsidDel="00CA5338" w:rsidRDefault="00962E53" w:rsidP="00455ED0">
            <w:pPr>
              <w:jc w:val="center"/>
              <w:rPr>
                <w:del w:id="243" w:author="Xavier Hoenner" w:date="2014-04-30T12:25:00Z"/>
                <w:b/>
                <w:i/>
              </w:rPr>
            </w:pPr>
            <w:del w:id="244" w:author="Xavier Hoenner" w:date="2014-04-30T12:25:00Z">
              <w:r w:rsidDel="00CA5338">
                <w:rPr>
                  <w:b/>
                  <w:i/>
                </w:rPr>
                <w:delText>TOTAL</w:delText>
              </w:r>
            </w:del>
          </w:p>
        </w:tc>
      </w:tr>
      <w:tr w:rsidR="005D4E76" w:rsidRPr="007D014A" w:rsidDel="00CA5338" w14:paraId="3EC62521" w14:textId="46C03374" w:rsidTr="00455ED0">
        <w:trPr>
          <w:del w:id="245" w:author="Xavier Hoenner" w:date="2014-04-30T12:25:00Z"/>
        </w:trPr>
        <w:tc>
          <w:tcPr>
            <w:tcW w:w="5513" w:type="dxa"/>
            <w:vAlign w:val="center"/>
          </w:tcPr>
          <w:p w14:paraId="3248E34C" w14:textId="48D272D2" w:rsidR="005D4E76" w:rsidRPr="00455ED0" w:rsidDel="00CA5338" w:rsidRDefault="005D4E76">
            <w:pPr>
              <w:spacing w:after="200" w:line="276" w:lineRule="auto"/>
              <w:jc w:val="center"/>
              <w:rPr>
                <w:del w:id="246" w:author="Xavier Hoenner" w:date="2014-04-30T12:25:00Z"/>
                <w:b/>
                <w:i/>
              </w:rPr>
            </w:pPr>
            <w:del w:id="247" w:author="Xavier Hoenner" w:date="2014-04-30T12:25:00Z">
              <w:r w:rsidRPr="00455ED0" w:rsidDel="00CA5338">
                <w:rPr>
                  <w:b/>
                  <w:i/>
                </w:rPr>
                <w:delText>Total number of platforms (‘no_platforms’)</w:delText>
              </w:r>
            </w:del>
          </w:p>
        </w:tc>
        <w:tc>
          <w:tcPr>
            <w:tcW w:w="1343" w:type="dxa"/>
            <w:vAlign w:val="center"/>
          </w:tcPr>
          <w:p w14:paraId="3144A0F8" w14:textId="4C8BB17D" w:rsidR="005D4E76" w:rsidRPr="00455ED0" w:rsidDel="00CA5338" w:rsidRDefault="005D4E76" w:rsidP="00455ED0">
            <w:pPr>
              <w:jc w:val="center"/>
              <w:rPr>
                <w:del w:id="248" w:author="Xavier Hoenner" w:date="2014-04-30T12:25:00Z"/>
                <w:b/>
                <w:i/>
              </w:rPr>
            </w:pPr>
          </w:p>
        </w:tc>
        <w:tc>
          <w:tcPr>
            <w:tcW w:w="773" w:type="dxa"/>
            <w:vAlign w:val="center"/>
          </w:tcPr>
          <w:p w14:paraId="30E01313" w14:textId="2624E207" w:rsidR="005D4E76" w:rsidRPr="00455ED0" w:rsidDel="00CA5338" w:rsidRDefault="005D4E76" w:rsidP="00455ED0">
            <w:pPr>
              <w:jc w:val="center"/>
              <w:rPr>
                <w:del w:id="249" w:author="Xavier Hoenner" w:date="2014-04-30T12:25:00Z"/>
                <w:b/>
                <w:i/>
              </w:rPr>
            </w:pPr>
          </w:p>
        </w:tc>
        <w:tc>
          <w:tcPr>
            <w:tcW w:w="1046" w:type="dxa"/>
            <w:vAlign w:val="center"/>
          </w:tcPr>
          <w:p w14:paraId="1F489699" w14:textId="6FFFE34F" w:rsidR="005D4E76" w:rsidRPr="00455ED0" w:rsidDel="00CA5338" w:rsidRDefault="005D4E76" w:rsidP="00455ED0">
            <w:pPr>
              <w:jc w:val="center"/>
              <w:rPr>
                <w:del w:id="250" w:author="Xavier Hoenner" w:date="2014-04-30T12:25:00Z"/>
                <w:b/>
                <w:i/>
              </w:rPr>
            </w:pPr>
          </w:p>
        </w:tc>
      </w:tr>
      <w:tr w:rsidR="005D4E76" w:rsidRPr="007D014A" w:rsidDel="00CA5338" w14:paraId="2FD262C8" w14:textId="68DE047E" w:rsidTr="00455ED0">
        <w:trPr>
          <w:del w:id="251" w:author="Xavier Hoenner" w:date="2014-04-30T12:25:00Z"/>
        </w:trPr>
        <w:tc>
          <w:tcPr>
            <w:tcW w:w="5513" w:type="dxa"/>
            <w:vAlign w:val="center"/>
          </w:tcPr>
          <w:p w14:paraId="4D22E550" w14:textId="5682B664" w:rsidR="005D4E76" w:rsidRPr="00455ED0" w:rsidDel="00CA5338" w:rsidRDefault="005D4E76">
            <w:pPr>
              <w:spacing w:after="200" w:line="276" w:lineRule="auto"/>
              <w:jc w:val="center"/>
              <w:rPr>
                <w:del w:id="252" w:author="Xavier Hoenner" w:date="2014-04-30T12:25:00Z"/>
                <w:b/>
                <w:i/>
              </w:rPr>
            </w:pPr>
            <w:del w:id="253" w:author="Xavier Hoenner" w:date="2014-04-30T12:25:00Z">
              <w:r w:rsidRPr="00455ED0" w:rsidDel="00CA5338">
                <w:rPr>
                  <w:b/>
                  <w:i/>
                </w:rPr>
                <w:delText>Total number of data categories (‘no_instruments’)</w:delText>
              </w:r>
            </w:del>
          </w:p>
        </w:tc>
        <w:tc>
          <w:tcPr>
            <w:tcW w:w="1343" w:type="dxa"/>
            <w:vAlign w:val="center"/>
          </w:tcPr>
          <w:p w14:paraId="4EC40D39" w14:textId="6F9BFE94" w:rsidR="005D4E76" w:rsidRPr="00455ED0" w:rsidDel="00CA5338" w:rsidRDefault="005D4E76" w:rsidP="00455ED0">
            <w:pPr>
              <w:jc w:val="center"/>
              <w:rPr>
                <w:del w:id="254" w:author="Xavier Hoenner" w:date="2014-04-30T12:25:00Z"/>
                <w:b/>
                <w:i/>
              </w:rPr>
            </w:pPr>
          </w:p>
        </w:tc>
        <w:tc>
          <w:tcPr>
            <w:tcW w:w="773" w:type="dxa"/>
            <w:vAlign w:val="center"/>
          </w:tcPr>
          <w:p w14:paraId="523C1CDF" w14:textId="4E827551" w:rsidR="005D4E76" w:rsidRPr="00455ED0" w:rsidDel="00CA5338" w:rsidRDefault="005D4E76" w:rsidP="00455ED0">
            <w:pPr>
              <w:jc w:val="center"/>
              <w:rPr>
                <w:del w:id="255" w:author="Xavier Hoenner" w:date="2014-04-30T12:25:00Z"/>
                <w:b/>
                <w:i/>
              </w:rPr>
            </w:pPr>
          </w:p>
        </w:tc>
        <w:tc>
          <w:tcPr>
            <w:tcW w:w="1046" w:type="dxa"/>
            <w:vAlign w:val="center"/>
          </w:tcPr>
          <w:p w14:paraId="672C76B1" w14:textId="7DDB8082" w:rsidR="005D4E76" w:rsidRPr="00455ED0" w:rsidDel="00CA5338" w:rsidRDefault="005D4E76" w:rsidP="00455ED0">
            <w:pPr>
              <w:jc w:val="center"/>
              <w:rPr>
                <w:del w:id="256" w:author="Xavier Hoenner" w:date="2014-04-30T12:25:00Z"/>
                <w:b/>
                <w:i/>
              </w:rPr>
            </w:pPr>
          </w:p>
        </w:tc>
      </w:tr>
      <w:tr w:rsidR="00856DC5" w:rsidRPr="007D014A" w:rsidDel="00CA5338" w14:paraId="05B2D9D6" w14:textId="4173A35C" w:rsidTr="00455ED0">
        <w:trPr>
          <w:del w:id="257" w:author="Xavier Hoenner" w:date="2014-04-30T12:25:00Z"/>
        </w:trPr>
        <w:tc>
          <w:tcPr>
            <w:tcW w:w="5513" w:type="dxa"/>
            <w:vAlign w:val="center"/>
          </w:tcPr>
          <w:p w14:paraId="3888B30B" w14:textId="29053292" w:rsidR="00856DC5" w:rsidRPr="00455ED0" w:rsidDel="00CA5338" w:rsidRDefault="00856DC5" w:rsidP="00455ED0">
            <w:pPr>
              <w:jc w:val="center"/>
              <w:rPr>
                <w:del w:id="258" w:author="Xavier Hoenner" w:date="2014-04-30T12:25:00Z"/>
                <w:b/>
                <w:i/>
              </w:rPr>
            </w:pPr>
            <w:del w:id="259" w:author="Xavier Hoenner" w:date="2014-04-30T12:25:00Z">
              <w:r w:rsidRPr="007D014A" w:rsidDel="00CA5338">
                <w:rPr>
                  <w:b/>
                  <w:i/>
                </w:rPr>
                <w:delText>Total number of deployments (</w:delText>
              </w:r>
              <w:r w:rsidR="005D4E76" w:rsidRPr="00455ED0" w:rsidDel="00CA5338">
                <w:rPr>
                  <w:b/>
                  <w:i/>
                </w:rPr>
                <w:delText>‘</w:delText>
              </w:r>
              <w:r w:rsidRPr="007D014A" w:rsidDel="00CA5338">
                <w:rPr>
                  <w:b/>
                  <w:i/>
                </w:rPr>
                <w:delText>no_deployments</w:delText>
              </w:r>
              <w:r w:rsidR="005D4E76" w:rsidRPr="00455ED0" w:rsidDel="00CA5338">
                <w:rPr>
                  <w:b/>
                  <w:i/>
                </w:rPr>
                <w:delText>’</w:delText>
              </w:r>
              <w:r w:rsidRPr="007D014A" w:rsidDel="00CA5338">
                <w:rPr>
                  <w:b/>
                  <w:i/>
                </w:rPr>
                <w:delText>)</w:delText>
              </w:r>
            </w:del>
          </w:p>
        </w:tc>
        <w:tc>
          <w:tcPr>
            <w:tcW w:w="1343" w:type="dxa"/>
            <w:vAlign w:val="center"/>
          </w:tcPr>
          <w:p w14:paraId="6F498A5B" w14:textId="4771CB54" w:rsidR="00856DC5" w:rsidRPr="007D014A" w:rsidDel="00CA5338" w:rsidRDefault="00856DC5" w:rsidP="00455ED0">
            <w:pPr>
              <w:jc w:val="center"/>
              <w:rPr>
                <w:del w:id="260" w:author="Xavier Hoenner" w:date="2014-04-30T12:25:00Z"/>
                <w:b/>
                <w:i/>
                <w:sz w:val="24"/>
              </w:rPr>
            </w:pPr>
          </w:p>
        </w:tc>
        <w:tc>
          <w:tcPr>
            <w:tcW w:w="773" w:type="dxa"/>
            <w:vAlign w:val="center"/>
          </w:tcPr>
          <w:p w14:paraId="734DAB55" w14:textId="73924083" w:rsidR="00856DC5" w:rsidRPr="007D014A" w:rsidDel="00CA5338" w:rsidRDefault="00856DC5" w:rsidP="00455ED0">
            <w:pPr>
              <w:jc w:val="center"/>
              <w:rPr>
                <w:del w:id="261" w:author="Xavier Hoenner" w:date="2014-04-30T12:25:00Z"/>
                <w:b/>
                <w:i/>
                <w:sz w:val="24"/>
              </w:rPr>
            </w:pPr>
          </w:p>
        </w:tc>
        <w:tc>
          <w:tcPr>
            <w:tcW w:w="1046" w:type="dxa"/>
            <w:vAlign w:val="center"/>
          </w:tcPr>
          <w:p w14:paraId="13B1E8C6" w14:textId="4CC1CA1D" w:rsidR="00856DC5" w:rsidRPr="00455ED0" w:rsidDel="00CA5338" w:rsidRDefault="00856DC5" w:rsidP="00455ED0">
            <w:pPr>
              <w:jc w:val="center"/>
              <w:rPr>
                <w:del w:id="262" w:author="Xavier Hoenner" w:date="2014-04-30T12:25:00Z"/>
                <w:b/>
                <w:i/>
              </w:rPr>
            </w:pPr>
          </w:p>
        </w:tc>
      </w:tr>
      <w:tr w:rsidR="00856DC5" w:rsidRPr="007D014A" w:rsidDel="00CA5338" w14:paraId="7F7981F9" w14:textId="5892727E" w:rsidTr="00455ED0">
        <w:trPr>
          <w:del w:id="263" w:author="Xavier Hoenner" w:date="2014-04-30T12:25:00Z"/>
        </w:trPr>
        <w:tc>
          <w:tcPr>
            <w:tcW w:w="5513" w:type="dxa"/>
            <w:vAlign w:val="center"/>
          </w:tcPr>
          <w:p w14:paraId="395BA742" w14:textId="1779D1A5" w:rsidR="00856DC5" w:rsidRPr="00455ED0" w:rsidDel="00CA5338" w:rsidRDefault="00856DC5" w:rsidP="00455ED0">
            <w:pPr>
              <w:jc w:val="center"/>
              <w:rPr>
                <w:del w:id="264" w:author="Xavier Hoenner" w:date="2014-04-30T12:25:00Z"/>
                <w:b/>
                <w:i/>
              </w:rPr>
            </w:pPr>
            <w:del w:id="265" w:author="Xavier Hoenner" w:date="2014-04-30T12:25:00Z">
              <w:r w:rsidRPr="007D014A" w:rsidDel="00CA5338">
                <w:rPr>
                  <w:b/>
                  <w:i/>
                </w:rPr>
                <w:delText>Total number of FV</w:delText>
              </w:r>
              <w:r w:rsidR="00962E53" w:rsidDel="00CA5338">
                <w:rPr>
                  <w:b/>
                  <w:i/>
                </w:rPr>
                <w:delText xml:space="preserve">1 </w:delText>
              </w:r>
              <w:r w:rsidRPr="007D014A" w:rsidDel="00CA5338">
                <w:rPr>
                  <w:b/>
                  <w:i/>
                </w:rPr>
                <w:delText>files (</w:delText>
              </w:r>
              <w:r w:rsidR="005D4E76" w:rsidRPr="00455ED0" w:rsidDel="00CA5338">
                <w:rPr>
                  <w:b/>
                  <w:i/>
                </w:rPr>
                <w:delText>‘no_data’</w:delText>
              </w:r>
              <w:r w:rsidRPr="007D014A" w:rsidDel="00CA5338">
                <w:rPr>
                  <w:b/>
                  <w:i/>
                </w:rPr>
                <w:delText>)</w:delText>
              </w:r>
            </w:del>
          </w:p>
        </w:tc>
        <w:tc>
          <w:tcPr>
            <w:tcW w:w="1343" w:type="dxa"/>
            <w:vAlign w:val="center"/>
          </w:tcPr>
          <w:p w14:paraId="0C2C5184" w14:textId="376C7026" w:rsidR="00856DC5" w:rsidRPr="007D014A" w:rsidDel="00CA5338" w:rsidRDefault="00856DC5" w:rsidP="00455ED0">
            <w:pPr>
              <w:jc w:val="center"/>
              <w:rPr>
                <w:del w:id="266" w:author="Xavier Hoenner" w:date="2014-04-30T12:25:00Z"/>
                <w:b/>
                <w:i/>
                <w:sz w:val="24"/>
              </w:rPr>
            </w:pPr>
          </w:p>
        </w:tc>
        <w:tc>
          <w:tcPr>
            <w:tcW w:w="773" w:type="dxa"/>
            <w:vAlign w:val="center"/>
          </w:tcPr>
          <w:p w14:paraId="1B3FF3D2" w14:textId="5617270A" w:rsidR="00856DC5" w:rsidRPr="007D014A" w:rsidDel="00CA5338" w:rsidRDefault="00856DC5" w:rsidP="00455ED0">
            <w:pPr>
              <w:jc w:val="center"/>
              <w:rPr>
                <w:del w:id="267" w:author="Xavier Hoenner" w:date="2014-04-30T12:25:00Z"/>
                <w:b/>
                <w:i/>
                <w:sz w:val="24"/>
              </w:rPr>
            </w:pPr>
          </w:p>
        </w:tc>
        <w:tc>
          <w:tcPr>
            <w:tcW w:w="1046" w:type="dxa"/>
            <w:vAlign w:val="center"/>
          </w:tcPr>
          <w:p w14:paraId="2BC5A49E" w14:textId="51417E2D" w:rsidR="00856DC5" w:rsidRPr="00455ED0" w:rsidDel="00CA5338" w:rsidRDefault="00856DC5" w:rsidP="00455ED0">
            <w:pPr>
              <w:jc w:val="center"/>
              <w:rPr>
                <w:del w:id="268" w:author="Xavier Hoenner" w:date="2014-04-30T12:25:00Z"/>
                <w:b/>
                <w:i/>
              </w:rPr>
            </w:pPr>
          </w:p>
        </w:tc>
      </w:tr>
      <w:tr w:rsidR="00962E53" w:rsidRPr="007D014A" w:rsidDel="00CA5338" w14:paraId="0F3B9222" w14:textId="6FACB523" w:rsidTr="00455ED0">
        <w:trPr>
          <w:del w:id="269" w:author="Xavier Hoenner" w:date="2014-04-30T12:25:00Z"/>
        </w:trPr>
        <w:tc>
          <w:tcPr>
            <w:tcW w:w="5513" w:type="dxa"/>
            <w:vAlign w:val="center"/>
          </w:tcPr>
          <w:p w14:paraId="7FDE3C89" w14:textId="069AC582" w:rsidR="00962E53" w:rsidRPr="007D014A" w:rsidDel="00CA5338" w:rsidRDefault="00962E53" w:rsidP="00455ED0">
            <w:pPr>
              <w:jc w:val="center"/>
              <w:rPr>
                <w:del w:id="270" w:author="Xavier Hoenner" w:date="2014-04-30T12:25:00Z"/>
                <w:b/>
                <w:i/>
              </w:rPr>
            </w:pPr>
            <w:del w:id="271" w:author="Xavier Hoenner" w:date="2014-04-30T12:25:00Z">
              <w:r w:rsidRPr="007D014A" w:rsidDel="00CA5338">
                <w:rPr>
                  <w:b/>
                  <w:i/>
                </w:rPr>
                <w:delText xml:space="preserve">Total number of </w:delText>
              </w:r>
              <w:r w:rsidRPr="00125EDF" w:rsidDel="00CA5338">
                <w:rPr>
                  <w:b/>
                  <w:i/>
                </w:rPr>
                <w:delText xml:space="preserve">FV2 </w:delText>
              </w:r>
              <w:r w:rsidRPr="007D014A" w:rsidDel="00CA5338">
                <w:rPr>
                  <w:b/>
                  <w:i/>
                </w:rPr>
                <w:delText>files (</w:delText>
              </w:r>
              <w:r w:rsidRPr="00125EDF" w:rsidDel="00CA5338">
                <w:rPr>
                  <w:b/>
                  <w:i/>
                </w:rPr>
                <w:delText>‘no_data</w:delText>
              </w:r>
              <w:r w:rsidDel="00CA5338">
                <w:rPr>
                  <w:b/>
                  <w:i/>
                </w:rPr>
                <w:delText>2</w:delText>
              </w:r>
              <w:r w:rsidRPr="00125EDF" w:rsidDel="00CA5338">
                <w:rPr>
                  <w:b/>
                  <w:i/>
                </w:rPr>
                <w:delText>’</w:delText>
              </w:r>
              <w:r w:rsidRPr="007D014A" w:rsidDel="00CA5338">
                <w:rPr>
                  <w:b/>
                  <w:i/>
                </w:rPr>
                <w:delText>)</w:delText>
              </w:r>
            </w:del>
          </w:p>
        </w:tc>
        <w:tc>
          <w:tcPr>
            <w:tcW w:w="1343" w:type="dxa"/>
            <w:vAlign w:val="center"/>
          </w:tcPr>
          <w:p w14:paraId="0BC54870" w14:textId="7A97C3D2" w:rsidR="00962E53" w:rsidRPr="007D014A" w:rsidDel="00CA5338" w:rsidRDefault="00962E53" w:rsidP="00455ED0">
            <w:pPr>
              <w:jc w:val="center"/>
              <w:rPr>
                <w:del w:id="272" w:author="Xavier Hoenner" w:date="2014-04-30T12:25:00Z"/>
                <w:b/>
                <w:i/>
                <w:sz w:val="24"/>
              </w:rPr>
            </w:pPr>
          </w:p>
        </w:tc>
        <w:tc>
          <w:tcPr>
            <w:tcW w:w="773" w:type="dxa"/>
            <w:vAlign w:val="center"/>
          </w:tcPr>
          <w:p w14:paraId="2A789D1F" w14:textId="2B4046F3" w:rsidR="00962E53" w:rsidRPr="007D014A" w:rsidDel="00CA5338" w:rsidRDefault="00962E53" w:rsidP="00455ED0">
            <w:pPr>
              <w:jc w:val="center"/>
              <w:rPr>
                <w:del w:id="273" w:author="Xavier Hoenner" w:date="2014-04-30T12:25:00Z"/>
                <w:b/>
                <w:i/>
                <w:sz w:val="24"/>
              </w:rPr>
            </w:pPr>
          </w:p>
        </w:tc>
        <w:tc>
          <w:tcPr>
            <w:tcW w:w="1046" w:type="dxa"/>
            <w:vAlign w:val="center"/>
          </w:tcPr>
          <w:p w14:paraId="70307D15" w14:textId="5BEEB543" w:rsidR="00962E53" w:rsidRPr="00455ED0" w:rsidDel="00CA5338" w:rsidRDefault="00962E53" w:rsidP="00455ED0">
            <w:pPr>
              <w:jc w:val="center"/>
              <w:rPr>
                <w:del w:id="274" w:author="Xavier Hoenner" w:date="2014-04-30T12:25:00Z"/>
                <w:b/>
                <w:i/>
              </w:rPr>
            </w:pPr>
          </w:p>
        </w:tc>
      </w:tr>
      <w:tr w:rsidR="00787C78" w:rsidRPr="007D014A" w:rsidDel="00CA5338" w14:paraId="547CB5EB" w14:textId="3D24A3F1" w:rsidTr="00455ED0">
        <w:trPr>
          <w:del w:id="275" w:author="Xavier Hoenner" w:date="2014-04-30T12:25:00Z"/>
        </w:trPr>
        <w:tc>
          <w:tcPr>
            <w:tcW w:w="5513" w:type="dxa"/>
            <w:vAlign w:val="center"/>
          </w:tcPr>
          <w:p w14:paraId="74EA3A63" w14:textId="4FADEBD6" w:rsidR="00787C78" w:rsidRPr="00455ED0" w:rsidDel="00CA5338" w:rsidRDefault="00787C78">
            <w:pPr>
              <w:tabs>
                <w:tab w:val="center" w:pos="4513"/>
                <w:tab w:val="right" w:pos="9026"/>
              </w:tabs>
              <w:spacing w:after="200" w:line="276" w:lineRule="auto"/>
              <w:jc w:val="center"/>
              <w:rPr>
                <w:del w:id="276" w:author="Xavier Hoenner" w:date="2014-04-30T12:25:00Z"/>
                <w:b/>
                <w:i/>
              </w:rPr>
            </w:pPr>
            <w:del w:id="277" w:author="Xavier Hoenner" w:date="2014-04-30T12:25:00Z">
              <w:r w:rsidRPr="00455ED0" w:rsidDel="00CA5338">
                <w:rPr>
                  <w:b/>
                  <w:i/>
                </w:rPr>
                <w:delText>Temporal range (‘temporal_range’)</w:delText>
              </w:r>
            </w:del>
          </w:p>
        </w:tc>
        <w:tc>
          <w:tcPr>
            <w:tcW w:w="1343" w:type="dxa"/>
            <w:vAlign w:val="center"/>
          </w:tcPr>
          <w:p w14:paraId="58CEF02F" w14:textId="5E3D4EC7" w:rsidR="00787C78" w:rsidRPr="007D014A" w:rsidDel="00CA5338" w:rsidRDefault="00787C78" w:rsidP="00455ED0">
            <w:pPr>
              <w:jc w:val="center"/>
              <w:rPr>
                <w:del w:id="278" w:author="Xavier Hoenner" w:date="2014-04-30T12:25:00Z"/>
                <w:b/>
                <w:i/>
                <w:sz w:val="24"/>
              </w:rPr>
            </w:pPr>
          </w:p>
        </w:tc>
        <w:tc>
          <w:tcPr>
            <w:tcW w:w="773" w:type="dxa"/>
            <w:vAlign w:val="center"/>
          </w:tcPr>
          <w:p w14:paraId="15E11D9C" w14:textId="7104008E" w:rsidR="00787C78" w:rsidRPr="00455ED0" w:rsidDel="00CA5338" w:rsidRDefault="00787C78" w:rsidP="00455ED0">
            <w:pPr>
              <w:jc w:val="center"/>
              <w:rPr>
                <w:del w:id="279" w:author="Xavier Hoenner" w:date="2014-04-30T12:25:00Z"/>
                <w:b/>
                <w:i/>
              </w:rPr>
            </w:pPr>
          </w:p>
        </w:tc>
        <w:tc>
          <w:tcPr>
            <w:tcW w:w="1046" w:type="dxa"/>
            <w:vAlign w:val="center"/>
          </w:tcPr>
          <w:p w14:paraId="783997AD" w14:textId="419646BD" w:rsidR="00787C78" w:rsidRPr="00455ED0" w:rsidDel="00CA5338" w:rsidRDefault="00787C78" w:rsidP="00455ED0">
            <w:pPr>
              <w:jc w:val="center"/>
              <w:rPr>
                <w:del w:id="280" w:author="Xavier Hoenner" w:date="2014-04-30T12:25:00Z"/>
                <w:b/>
                <w:i/>
              </w:rPr>
            </w:pPr>
          </w:p>
        </w:tc>
      </w:tr>
    </w:tbl>
    <w:p w14:paraId="30F7CC6E" w14:textId="1889F1B2" w:rsidR="00EC6CCC" w:rsidDel="00CA5338" w:rsidRDefault="00EC6CCC" w:rsidP="00455ED0">
      <w:pPr>
        <w:rPr>
          <w:del w:id="281" w:author="Xavier Hoenner" w:date="2014-04-30T12:25:00Z"/>
        </w:rPr>
      </w:pPr>
    </w:p>
    <w:p w14:paraId="2D6A6E34" w14:textId="43891E65" w:rsidR="006B3C3D" w:rsidRDefault="006B3C3D" w:rsidP="006B3C3D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r w:rsidR="00606E02">
        <w:rPr>
          <w:b/>
        </w:rPr>
        <w:t xml:space="preserve">Headers: </w:t>
      </w:r>
      <w:r w:rsidR="00606E02">
        <w:t>Type of file (</w:t>
      </w:r>
      <w:r w:rsidR="00606E02">
        <w:rPr>
          <w:i/>
        </w:rPr>
        <w:t xml:space="preserve">i.e. </w:t>
      </w:r>
      <w:r w:rsidR="00606E02">
        <w:t>aggregated vs. daily).</w:t>
      </w:r>
      <w:r w:rsidR="00606E02">
        <w:br/>
      </w:r>
      <w:r w:rsidR="00606E02">
        <w:rPr>
          <w:b/>
        </w:rPr>
        <w:t>Sub-headers</w:t>
      </w:r>
      <w:r w:rsidR="00606E02">
        <w:t xml:space="preserve">: Sub-facility name – Platform name </w:t>
      </w:r>
      <w:r w:rsidR="00517E4F">
        <w:t>– Data type</w:t>
      </w:r>
      <w:r w:rsidR="00606E02">
        <w:br/>
      </w:r>
      <w:r w:rsidRPr="006B3C3D">
        <w:rPr>
          <w:b/>
        </w:rPr>
        <w:t>‘</w:t>
      </w:r>
      <w:proofErr w:type="gramStart"/>
      <w:r w:rsidR="00E6134E">
        <w:rPr>
          <w:b/>
        </w:rPr>
        <w:t xml:space="preserve"># </w:t>
      </w:r>
      <w:r w:rsidR="0025464E">
        <w:rPr>
          <w:b/>
        </w:rPr>
        <w:t xml:space="preserve"> </w:t>
      </w:r>
      <w:r w:rsidR="00A319DE">
        <w:rPr>
          <w:b/>
        </w:rPr>
        <w:t>deployments</w:t>
      </w:r>
      <w:r w:rsidR="00A7760A">
        <w:rPr>
          <w:b/>
        </w:rPr>
        <w:t>’</w:t>
      </w:r>
      <w:proofErr w:type="gramEnd"/>
      <w:r w:rsidRPr="006B3C3D">
        <w:t xml:space="preserve">: </w:t>
      </w:r>
      <w:r w:rsidR="00A86886">
        <w:t>Total number of times that the mooring has been deployed</w:t>
      </w:r>
      <w:r w:rsidR="008519F7">
        <w:t>.</w:t>
      </w:r>
      <w:r w:rsidRPr="006B3C3D">
        <w:t xml:space="preserve"> </w:t>
      </w:r>
      <w:r w:rsidRPr="006B3C3D">
        <w:br/>
      </w:r>
      <w:r w:rsidRPr="006B3C3D">
        <w:rPr>
          <w:b/>
        </w:rPr>
        <w:t>‘</w:t>
      </w:r>
      <w:r w:rsidR="00E6134E">
        <w:rPr>
          <w:b/>
        </w:rPr>
        <w:t>#</w:t>
      </w:r>
      <w:r w:rsidR="0025464E">
        <w:rPr>
          <w:b/>
        </w:rPr>
        <w:t xml:space="preserve"> </w:t>
      </w:r>
      <w:r w:rsidR="00A319DE">
        <w:rPr>
          <w:b/>
        </w:rPr>
        <w:t>FV1</w:t>
      </w:r>
      <w:r w:rsidRPr="006B3C3D">
        <w:rPr>
          <w:b/>
        </w:rPr>
        <w:t>’</w:t>
      </w:r>
      <w:r w:rsidRPr="006B3C3D">
        <w:t xml:space="preserve">: </w:t>
      </w:r>
      <w:r w:rsidR="0025464E">
        <w:t xml:space="preserve">Total number of </w:t>
      </w:r>
      <w:r w:rsidR="00401F1C">
        <w:t>quality controlled datasets</w:t>
      </w:r>
      <w:r w:rsidR="0018382F">
        <w:t>.</w:t>
      </w:r>
      <w:r w:rsidR="0025464E">
        <w:br/>
      </w:r>
      <w:r w:rsidR="0025464E">
        <w:rPr>
          <w:b/>
        </w:rPr>
        <w:t>‘</w:t>
      </w:r>
      <w:r w:rsidR="00E6134E">
        <w:rPr>
          <w:b/>
        </w:rPr>
        <w:t>#</w:t>
      </w:r>
      <w:r w:rsidR="0025464E">
        <w:rPr>
          <w:b/>
        </w:rPr>
        <w:t xml:space="preserve"> </w:t>
      </w:r>
      <w:r w:rsidR="00A319DE">
        <w:rPr>
          <w:b/>
        </w:rPr>
        <w:t>FV2</w:t>
      </w:r>
      <w:r w:rsidR="0025464E">
        <w:rPr>
          <w:b/>
        </w:rPr>
        <w:t>’</w:t>
      </w:r>
      <w:r w:rsidR="0025464E">
        <w:t xml:space="preserve">: Total number of </w:t>
      </w:r>
      <w:r w:rsidR="00401F1C">
        <w:t>derived products</w:t>
      </w:r>
      <w:r w:rsidR="00CC4C9B">
        <w:t>.</w:t>
      </w:r>
      <w:r w:rsidR="00A319DE">
        <w:br/>
      </w:r>
      <w:r w:rsidR="00A319DE" w:rsidRPr="006B3C3D">
        <w:rPr>
          <w:b/>
        </w:rPr>
        <w:t>‘Start’</w:t>
      </w:r>
      <w:r w:rsidR="00A319DE" w:rsidRPr="006B3C3D">
        <w:t xml:space="preserve">: Earliest </w:t>
      </w:r>
      <w:r w:rsidR="00A319DE">
        <w:t xml:space="preserve">deployment </w:t>
      </w:r>
      <w:r w:rsidR="00A319DE" w:rsidRPr="006B3C3D">
        <w:t>date</w:t>
      </w:r>
      <w:r w:rsidR="00A319DE">
        <w:t xml:space="preserve"> (time zone: UTC, format: </w:t>
      </w:r>
      <w:proofErr w:type="spellStart"/>
      <w:r w:rsidR="00A319DE">
        <w:t>dd</w:t>
      </w:r>
      <w:proofErr w:type="spellEnd"/>
      <w:r w:rsidR="00A319DE">
        <w:t>/mm/</w:t>
      </w:r>
      <w:proofErr w:type="spellStart"/>
      <w:r w:rsidR="00A319DE">
        <w:t>yyyy</w:t>
      </w:r>
      <w:proofErr w:type="spellEnd"/>
      <w:r w:rsidR="00A319DE">
        <w:t>).</w:t>
      </w:r>
      <w:r w:rsidR="00A319DE" w:rsidRPr="006B3C3D">
        <w:br/>
      </w:r>
      <w:r w:rsidR="00A319DE" w:rsidRPr="006B3C3D">
        <w:rPr>
          <w:b/>
        </w:rPr>
        <w:t>‘End’</w:t>
      </w:r>
      <w:r w:rsidR="00A319DE" w:rsidRPr="006B3C3D">
        <w:t>: Latest date</w:t>
      </w:r>
      <w:r w:rsidR="00A319DE">
        <w:t xml:space="preserve"> for which data has been recorded (time zone: UTC, format: </w:t>
      </w:r>
      <w:proofErr w:type="spellStart"/>
      <w:r w:rsidR="00A319DE">
        <w:t>dd</w:t>
      </w:r>
      <w:proofErr w:type="spellEnd"/>
      <w:r w:rsidR="00A319DE">
        <w:t>/mm/</w:t>
      </w:r>
      <w:proofErr w:type="spellStart"/>
      <w:r w:rsidR="00A319DE">
        <w:t>yyyy</w:t>
      </w:r>
      <w:proofErr w:type="spellEnd"/>
      <w:r w:rsidR="00A319DE">
        <w:t>).</w:t>
      </w:r>
      <w:r w:rsidR="00480AF5">
        <w:br/>
      </w:r>
      <w:ins w:id="282" w:author="Xavier Hoenner" w:date="2015-08-21T09:55:00Z">
        <w:r w:rsidR="008127E4" w:rsidRPr="00B84BF3">
          <w:rPr>
            <w:b/>
          </w:rPr>
          <w:t xml:space="preserve"># </w:t>
        </w:r>
        <w:proofErr w:type="gramStart"/>
        <w:r w:rsidR="008127E4">
          <w:rPr>
            <w:b/>
          </w:rPr>
          <w:t>days</w:t>
        </w:r>
        <w:proofErr w:type="gramEnd"/>
        <w:r w:rsidR="008127E4" w:rsidRPr="00B84BF3">
          <w:rPr>
            <w:b/>
          </w:rPr>
          <w:t xml:space="preserve"> of data</w:t>
        </w:r>
        <w:r w:rsidR="008127E4" w:rsidRPr="00ED7666">
          <w:t xml:space="preserve">: </w:t>
        </w:r>
        <w:r w:rsidR="008127E4">
          <w:t>N</w:t>
        </w:r>
        <w:r w:rsidR="008127E4" w:rsidRPr="00ED7666">
          <w:t xml:space="preserve">umber of </w:t>
        </w:r>
        <w:r w:rsidR="008127E4">
          <w:t>days</w:t>
        </w:r>
        <w:r w:rsidR="008127E4" w:rsidRPr="00ED7666">
          <w:t xml:space="preserve"> </w:t>
        </w:r>
        <w:r w:rsidR="008127E4">
          <w:t>between the data recording start and end dates</w:t>
        </w:r>
        <w:r w:rsidR="008127E4" w:rsidRPr="00ED7666">
          <w:t>.</w:t>
        </w:r>
      </w:ins>
      <w:del w:id="283" w:author="Xavier Hoenner" w:date="2015-08-21T09:55:00Z">
        <w:r w:rsidR="00480AF5" w:rsidRPr="00ED7666" w:rsidDel="008127E4">
          <w:rPr>
            <w:b/>
          </w:rPr>
          <w:delText>‘</w:delText>
        </w:r>
        <w:r w:rsidR="00480AF5" w:rsidDel="008127E4">
          <w:rPr>
            <w:b/>
          </w:rPr>
          <w:delText>T</w:delText>
        </w:r>
        <w:r w:rsidR="00480AF5" w:rsidRPr="00ED7666" w:rsidDel="008127E4">
          <w:rPr>
            <w:b/>
          </w:rPr>
          <w:delText xml:space="preserve">ime </w:delText>
        </w:r>
        <w:r w:rsidR="00480AF5" w:rsidDel="008127E4">
          <w:rPr>
            <w:b/>
          </w:rPr>
          <w:delText>c</w:delText>
        </w:r>
        <w:r w:rsidR="00480AF5" w:rsidRPr="00ED7666" w:rsidDel="008127E4">
          <w:rPr>
            <w:b/>
          </w:rPr>
          <w:delText>overage’</w:delText>
        </w:r>
        <w:r w:rsidR="00480AF5" w:rsidRPr="00ED7666" w:rsidDel="008127E4">
          <w:delText xml:space="preserve">: </w:delText>
        </w:r>
        <w:r w:rsidR="00480AF5" w:rsidDel="008127E4">
          <w:delText>N</w:delText>
        </w:r>
        <w:r w:rsidR="00480AF5" w:rsidRPr="00ED7666" w:rsidDel="008127E4">
          <w:delText xml:space="preserve">umber of days </w:delText>
        </w:r>
        <w:r w:rsidR="00480AF5" w:rsidDel="008127E4">
          <w:delText>between start and end dates</w:delText>
        </w:r>
        <w:r w:rsidR="00480AF5" w:rsidRPr="00ED7666" w:rsidDel="008127E4">
          <w:delText>.</w:delText>
        </w:r>
      </w:del>
      <w:r w:rsidR="0025464E">
        <w:br/>
      </w:r>
      <w:r w:rsidRPr="006B3C3D">
        <w:rPr>
          <w:b/>
        </w:rPr>
        <w:t>‘</w:t>
      </w:r>
      <w:r w:rsidR="00480AF5">
        <w:rPr>
          <w:b/>
        </w:rPr>
        <w:t xml:space="preserve">% </w:t>
      </w:r>
      <w:proofErr w:type="gramStart"/>
      <w:r w:rsidR="00480AF5">
        <w:rPr>
          <w:b/>
        </w:rPr>
        <w:t>coverage</w:t>
      </w:r>
      <w:r w:rsidRPr="006B3C3D">
        <w:rPr>
          <w:b/>
        </w:rPr>
        <w:t>’</w:t>
      </w:r>
      <w:proofErr w:type="gramEnd"/>
      <w:r w:rsidRPr="006B3C3D">
        <w:rPr>
          <w:b/>
        </w:rPr>
        <w:t>:</w:t>
      </w:r>
      <w:r w:rsidRPr="006B3C3D">
        <w:t xml:space="preserve"> </w:t>
      </w:r>
      <w:r w:rsidR="00480AF5">
        <w:t xml:space="preserve">Number of days </w:t>
      </w:r>
      <w:del w:id="284" w:author="Xavier Hoenner" w:date="2015-08-21T09:56:00Z">
        <w:r w:rsidR="00480AF5" w:rsidDel="008127E4">
          <w:delText xml:space="preserve">with </w:delText>
        </w:r>
      </w:del>
      <w:ins w:id="285" w:author="Xavier Hoenner" w:date="2015-08-21T09:56:00Z">
        <w:r w:rsidR="008127E4">
          <w:t xml:space="preserve">of </w:t>
        </w:r>
      </w:ins>
      <w:r w:rsidR="00480AF5">
        <w:t>data as a percentage of the time coverage (</w:t>
      </w:r>
      <w:r w:rsidR="00480AF5">
        <w:rPr>
          <w:i/>
        </w:rPr>
        <w:t>i.e.</w:t>
      </w:r>
      <w:r w:rsidR="00480AF5">
        <w:t xml:space="preserve"> % coverage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Data</m:t>
            </m:r>
            <m:r>
              <w:rPr>
                <w:rFonts w:ascii="Cambria Math"/>
              </w:rPr>
              <m:t xml:space="preserve"> </m:t>
            </m:r>
            <m:r>
              <w:rPr>
                <w:rFonts w:ascii="Cambria Math" w:hAnsi="Cambria Math"/>
              </w:rPr>
              <m:t>coverage</m:t>
            </m:r>
            <m:r>
              <w:rPr>
                <w:rFonts w:asci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days</m:t>
                </m:r>
              </m:e>
            </m:d>
          </m:num>
          <m:den>
            <m:r>
              <w:rPr>
                <w:rFonts w:ascii="Cambria Math" w:hAnsi="Cambria Math"/>
              </w:rPr>
              <m:t>Time</m:t>
            </m:r>
            <m:r>
              <w:rPr>
                <w:rFonts w:ascii="Cambria Math"/>
              </w:rPr>
              <m:t xml:space="preserve"> </m:t>
            </m:r>
            <m:r>
              <w:rPr>
                <w:rFonts w:ascii="Cambria Math" w:hAnsi="Cambria Math"/>
              </w:rPr>
              <m:t>coverage (days)</m:t>
            </m:r>
          </m:den>
        </m:f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 xml:space="preserve"> 100</m:t>
        </m:r>
      </m:oMath>
      <w:r w:rsidR="00CC4C9B">
        <w:t>.</w:t>
      </w:r>
      <w:r w:rsidR="00F3428B">
        <w:br/>
      </w:r>
      <w:ins w:id="286" w:author="Xavier Hoenner" w:date="2016-06-02T10:42:00Z">
        <w:r w:rsidR="00103345" w:rsidRPr="00103345">
          <w:rPr>
            <w:b/>
            <w:lang w:val="en-US"/>
          </w:rPr>
          <w:t>Deep Water Moorings</w:t>
        </w:r>
      </w:ins>
      <w:del w:id="287" w:author="Xavier Hoenner" w:date="2016-06-02T10:42:00Z">
        <w:r w:rsidR="00C22D09" w:rsidDel="00103345">
          <w:rPr>
            <w:b/>
          </w:rPr>
          <w:delText>ABOS</w:delText>
        </w:r>
        <w:r w:rsidR="00F3428B" w:rsidDel="00103345">
          <w:rPr>
            <w:b/>
          </w:rPr>
          <w:delText xml:space="preserve">: </w:delText>
        </w:r>
        <w:r w:rsidR="00F3428B" w:rsidDel="00103345">
          <w:delText xml:space="preserve">Australian </w:delText>
        </w:r>
        <w:r w:rsidR="00C53241" w:rsidDel="00103345">
          <w:delText>Bluewater Observing System</w:delText>
        </w:r>
      </w:del>
      <w:ins w:id="288" w:author="Xavier Hoenner" w:date="2016-06-02T10:42:00Z">
        <w:r w:rsidR="00103345">
          <w:t xml:space="preserve">: </w:t>
        </w:r>
      </w:ins>
      <w:ins w:id="289" w:author="Xavier Hoenner" w:date="2016-06-02T10:43:00Z">
        <w:r w:rsidR="00103345">
          <w:fldChar w:fldCharType="begin"/>
        </w:r>
        <w:r w:rsidR="00103345">
          <w:instrText xml:space="preserve"> HYPERLINK "http://imos.org.au/deepwatermoorings.html" </w:instrText>
        </w:r>
        <w:r w:rsidR="00103345">
          <w:fldChar w:fldCharType="separate"/>
        </w:r>
        <w:r w:rsidR="00103345">
          <w:rPr>
            <w:rStyle w:val="Hyperlink"/>
          </w:rPr>
          <w:t>http://imos.org.au/deepwatermoorings.html</w:t>
        </w:r>
        <w:r w:rsidR="00103345">
          <w:fldChar w:fldCharType="end"/>
        </w:r>
      </w:ins>
      <w:del w:id="290" w:author="Xavier Hoenner" w:date="2016-06-02T10:42:00Z">
        <w:r w:rsidR="00F3428B" w:rsidDel="00103345">
          <w:delText>)</w:delText>
        </w:r>
      </w:del>
      <w:r w:rsidR="0018382F">
        <w:t>.</w:t>
      </w:r>
      <w:r w:rsidR="0070643C">
        <w:br/>
      </w:r>
      <w:r w:rsidR="0070643C">
        <w:rPr>
          <w:b/>
        </w:rPr>
        <w:t>ASFS</w:t>
      </w:r>
      <w:r w:rsidR="0070643C" w:rsidRPr="0070643C">
        <w:t>: Air</w:t>
      </w:r>
      <w:r w:rsidR="0070643C">
        <w:t>-Sea Flux Stations sub-facility (</w:t>
      </w:r>
      <w:hyperlink r:id="rId7" w:history="1">
        <w:r w:rsidR="0070643C" w:rsidRPr="00FC3778">
          <w:rPr>
            <w:rStyle w:val="Hyperlink"/>
          </w:rPr>
          <w:t>http://imos.org.au/asfs.html</w:t>
        </w:r>
      </w:hyperlink>
      <w:r w:rsidR="0070643C">
        <w:t>)</w:t>
      </w:r>
      <w:r w:rsidR="0018382F">
        <w:t>.</w:t>
      </w:r>
      <w:ins w:id="291" w:author="Xavier Hoenner" w:date="2014-04-30T12:15:00Z">
        <w:r w:rsidR="0056051D">
          <w:br/>
        </w:r>
        <w:r w:rsidR="0056051D">
          <w:rPr>
            <w:b/>
          </w:rPr>
          <w:t>DA</w:t>
        </w:r>
        <w:r w:rsidR="0056051D">
          <w:t xml:space="preserve">: </w:t>
        </w:r>
        <w:proofErr w:type="spellStart"/>
        <w:r w:rsidR="0056051D">
          <w:t>Deepwater</w:t>
        </w:r>
        <w:proofErr w:type="spellEnd"/>
        <w:r w:rsidR="0056051D">
          <w:t xml:space="preserve"> arrays (</w:t>
        </w:r>
      </w:ins>
      <w:ins w:id="292" w:author="Xavier Hoenner" w:date="2016-06-02T11:56:00Z">
        <w:r w:rsidR="004219B4">
          <w:fldChar w:fldCharType="begin"/>
        </w:r>
        <w:r w:rsidR="004219B4">
          <w:instrText xml:space="preserve"> HYPERLINK "http://imos.org.au/deepwaterarrays.html" </w:instrText>
        </w:r>
        <w:r w:rsidR="004219B4">
          <w:fldChar w:fldCharType="separate"/>
        </w:r>
        <w:r w:rsidR="004219B4" w:rsidRPr="004219B4">
          <w:rPr>
            <w:rStyle w:val="Hyperlink"/>
          </w:rPr>
          <w:t>http://imos.org.au/deepwaterarrays.html</w:t>
        </w:r>
        <w:r w:rsidR="004219B4">
          <w:fldChar w:fldCharType="end"/>
        </w:r>
      </w:ins>
      <w:ins w:id="293" w:author="Xavier Hoenner" w:date="2014-04-30T12:15:00Z">
        <w:r w:rsidR="0056051D">
          <w:t>).</w:t>
        </w:r>
      </w:ins>
      <w:ins w:id="294" w:author="Xavier Hoenner" w:date="2014-04-30T12:13:00Z">
        <w:r w:rsidR="0056051D">
          <w:br/>
        </w:r>
        <w:r w:rsidR="0056051D">
          <w:rPr>
            <w:b/>
          </w:rPr>
          <w:t>EAC</w:t>
        </w:r>
        <w:r w:rsidR="0056051D" w:rsidRPr="0056051D">
          <w:rPr>
            <w:rPrChange w:id="295" w:author="Xavier Hoenner" w:date="2014-04-30T12:14:00Z">
              <w:rPr>
                <w:b/>
              </w:rPr>
            </w:rPrChange>
          </w:rPr>
          <w:t>:</w:t>
        </w:r>
        <w:r w:rsidR="0056051D">
          <w:rPr>
            <w:b/>
          </w:rPr>
          <w:t xml:space="preserve"> </w:t>
        </w:r>
        <w:r w:rsidR="0056051D">
          <w:t xml:space="preserve">East Australian Current </w:t>
        </w:r>
      </w:ins>
      <w:ins w:id="296" w:author="Xavier Hoenner" w:date="2014-04-30T12:14:00Z">
        <w:r w:rsidR="0056051D">
          <w:t>array</w:t>
        </w:r>
      </w:ins>
      <w:ins w:id="297" w:author="Xavier Hoenner" w:date="2014-04-30T12:13:00Z">
        <w:r w:rsidR="0056051D">
          <w:t>.</w:t>
        </w:r>
        <w:r w:rsidR="0056051D">
          <w:br/>
        </w:r>
        <w:r w:rsidR="0056051D">
          <w:rPr>
            <w:b/>
          </w:rPr>
          <w:t>ITF</w:t>
        </w:r>
        <w:r w:rsidR="0056051D" w:rsidRPr="0056051D">
          <w:rPr>
            <w:rPrChange w:id="298" w:author="Xavier Hoenner" w:date="2014-04-30T12:14:00Z">
              <w:rPr>
                <w:b/>
              </w:rPr>
            </w:rPrChange>
          </w:rPr>
          <w:t>:</w:t>
        </w:r>
      </w:ins>
      <w:ins w:id="299" w:author="Xavier Hoenner" w:date="2014-04-30T12:14:00Z">
        <w:r w:rsidR="0056051D">
          <w:rPr>
            <w:b/>
          </w:rPr>
          <w:t xml:space="preserve"> </w:t>
        </w:r>
        <w:r w:rsidR="0056051D">
          <w:t xml:space="preserve">Indonesian </w:t>
        </w:r>
        <w:proofErr w:type="spellStart"/>
        <w:r w:rsidR="0056051D">
          <w:t>Throughflow</w:t>
        </w:r>
        <w:proofErr w:type="spellEnd"/>
        <w:r w:rsidR="0056051D">
          <w:t xml:space="preserve"> array.</w:t>
        </w:r>
        <w:r w:rsidR="0056051D">
          <w:br/>
        </w:r>
        <w:r w:rsidR="0056051D">
          <w:rPr>
            <w:b/>
          </w:rPr>
          <w:t>SAZ</w:t>
        </w:r>
        <w:r w:rsidR="0056051D" w:rsidRPr="0056051D">
          <w:rPr>
            <w:rPrChange w:id="300" w:author="Xavier Hoenner" w:date="2014-04-30T12:14:00Z">
              <w:rPr>
                <w:b/>
              </w:rPr>
            </w:rPrChange>
          </w:rPr>
          <w:t>:</w:t>
        </w:r>
        <w:r w:rsidR="0056051D">
          <w:t xml:space="preserve"> Sub-</w:t>
        </w:r>
      </w:ins>
      <w:ins w:id="301" w:author="Xavier Hoenner" w:date="2014-04-30T12:15:00Z">
        <w:r w:rsidR="0056051D">
          <w:t>Antarctic Zone.</w:t>
        </w:r>
      </w:ins>
      <w:r w:rsidR="0070643C" w:rsidRPr="0070643C">
        <w:br/>
      </w:r>
      <w:r w:rsidR="0070643C">
        <w:rPr>
          <w:b/>
        </w:rPr>
        <w:t>SOFS</w:t>
      </w:r>
      <w:r w:rsidR="0070643C" w:rsidRPr="0070643C">
        <w:t>:</w:t>
      </w:r>
      <w:r w:rsidR="0070643C">
        <w:t xml:space="preserve"> Southern Ocean Flux Station</w:t>
      </w:r>
      <w:r w:rsidR="0018382F">
        <w:t>.</w:t>
      </w:r>
      <w:r w:rsidR="0070643C" w:rsidRPr="0070643C">
        <w:br/>
      </w:r>
      <w:r w:rsidR="0070643C">
        <w:rPr>
          <w:b/>
        </w:rPr>
        <w:t>SOTS</w:t>
      </w:r>
      <w:r w:rsidR="0070643C" w:rsidRPr="0070643C">
        <w:t>:</w:t>
      </w:r>
      <w:r w:rsidR="0070643C">
        <w:t xml:space="preserve"> Southern Ocean Time Series sub-facility (</w:t>
      </w:r>
      <w:hyperlink r:id="rId8" w:history="1">
        <w:r w:rsidR="0070643C" w:rsidRPr="00FC3778">
          <w:rPr>
            <w:rStyle w:val="Hyperlink"/>
          </w:rPr>
          <w:t>http://imos.org.au/sots.html</w:t>
        </w:r>
      </w:hyperlink>
      <w:r w:rsidR="0070643C">
        <w:t>)</w:t>
      </w:r>
      <w:r w:rsidR="0018382F">
        <w:t>.</w:t>
      </w:r>
      <w:r w:rsidR="00681994" w:rsidRPr="0070643C">
        <w:rPr>
          <w:b/>
        </w:rPr>
        <w:br/>
      </w:r>
      <w:r>
        <w:t xml:space="preserve"> </w:t>
      </w:r>
    </w:p>
    <w:p w14:paraId="67129D5A" w14:textId="77777777" w:rsidR="00580B53" w:rsidRDefault="00580B53" w:rsidP="00580B53">
      <w:pPr>
        <w:pStyle w:val="Heading3"/>
      </w:pPr>
      <w:r>
        <w:t>Template</w:t>
      </w:r>
    </w:p>
    <w:tbl>
      <w:tblPr>
        <w:tblStyle w:val="TableGrid"/>
        <w:tblW w:w="4021" w:type="pct"/>
        <w:jc w:val="center"/>
        <w:tblLayout w:type="fixed"/>
        <w:tblLook w:val="04A0" w:firstRow="1" w:lastRow="0" w:firstColumn="1" w:lastColumn="0" w:noHBand="0" w:noVBand="1"/>
      </w:tblPr>
      <w:tblGrid>
        <w:gridCol w:w="799"/>
        <w:gridCol w:w="1176"/>
        <w:gridCol w:w="789"/>
        <w:gridCol w:w="791"/>
        <w:gridCol w:w="818"/>
        <w:gridCol w:w="823"/>
        <w:gridCol w:w="1333"/>
        <w:gridCol w:w="896"/>
        <w:gridCol w:w="7"/>
      </w:tblGrid>
      <w:tr w:rsidR="00AB4BCE" w14:paraId="674C3F7B" w14:textId="77777777" w:rsidTr="00455ED0">
        <w:trPr>
          <w:jc w:val="center"/>
        </w:trPr>
        <w:tc>
          <w:tcPr>
            <w:tcW w:w="537" w:type="pct"/>
            <w:vAlign w:val="center"/>
          </w:tcPr>
          <w:p w14:paraId="502B6514" w14:textId="77777777" w:rsidR="00AB4BCE" w:rsidRPr="0025464E" w:rsidRDefault="00AB4BCE" w:rsidP="00BD24E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data</w:t>
            </w:r>
            <w:proofErr w:type="gramEnd"/>
            <w:r>
              <w:rPr>
                <w:b/>
              </w:rPr>
              <w:t>_category</w:t>
            </w:r>
            <w:proofErr w:type="spellEnd"/>
          </w:p>
        </w:tc>
        <w:tc>
          <w:tcPr>
            <w:tcW w:w="791" w:type="pct"/>
            <w:vAlign w:val="center"/>
          </w:tcPr>
          <w:p w14:paraId="2BD192DF" w14:textId="77777777" w:rsidR="00AB4BCE" w:rsidRPr="0025464E" w:rsidRDefault="00AB4BCE" w:rsidP="00BD24E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_deployments</w:t>
            </w:r>
            <w:proofErr w:type="spellEnd"/>
          </w:p>
        </w:tc>
        <w:tc>
          <w:tcPr>
            <w:tcW w:w="531" w:type="pct"/>
            <w:vAlign w:val="center"/>
          </w:tcPr>
          <w:p w14:paraId="21FC505A" w14:textId="77777777" w:rsidR="00AB4BCE" w:rsidRPr="0025464E" w:rsidRDefault="00AB4BCE" w:rsidP="00BD24EC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_fv1</w:t>
            </w:r>
          </w:p>
        </w:tc>
        <w:tc>
          <w:tcPr>
            <w:tcW w:w="532" w:type="pct"/>
            <w:vAlign w:val="center"/>
          </w:tcPr>
          <w:p w14:paraId="67A35047" w14:textId="77777777" w:rsidR="00AB4BCE" w:rsidRPr="0025464E" w:rsidRDefault="00AB4BCE" w:rsidP="00BD24EC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_fv2</w:t>
            </w:r>
          </w:p>
        </w:tc>
        <w:tc>
          <w:tcPr>
            <w:tcW w:w="550" w:type="pct"/>
            <w:vAlign w:val="center"/>
          </w:tcPr>
          <w:p w14:paraId="7F4BADD9" w14:textId="77777777" w:rsidR="00AB4BCE" w:rsidRPr="0025464E" w:rsidRDefault="00AB4BCE" w:rsidP="00BD24E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_start</w:t>
            </w:r>
            <w:proofErr w:type="spellEnd"/>
          </w:p>
        </w:tc>
        <w:tc>
          <w:tcPr>
            <w:tcW w:w="554" w:type="pct"/>
            <w:vAlign w:val="center"/>
          </w:tcPr>
          <w:p w14:paraId="155959EB" w14:textId="77777777" w:rsidR="00AB4BCE" w:rsidRPr="0025464E" w:rsidRDefault="00AB4BCE" w:rsidP="00BD24E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_end</w:t>
            </w:r>
            <w:proofErr w:type="spellEnd"/>
          </w:p>
        </w:tc>
        <w:tc>
          <w:tcPr>
            <w:tcW w:w="897" w:type="pct"/>
            <w:vAlign w:val="center"/>
          </w:tcPr>
          <w:p w14:paraId="1FDB380E" w14:textId="59F8F1BA" w:rsidR="00AB4BCE" w:rsidRPr="0025464E" w:rsidRDefault="00AB4BCE" w:rsidP="00BD24EC">
            <w:pPr>
              <w:jc w:val="center"/>
              <w:rPr>
                <w:b/>
              </w:rPr>
            </w:pPr>
            <w:del w:id="302" w:author="Xavier Hoenner" w:date="2015-08-21T09:55:00Z">
              <w:r w:rsidDel="008127E4">
                <w:rPr>
                  <w:b/>
                </w:rPr>
                <w:delText>coverage_duration</w:delText>
              </w:r>
            </w:del>
            <w:proofErr w:type="spellStart"/>
            <w:proofErr w:type="gramStart"/>
            <w:ins w:id="303" w:author="Xavier Hoenner" w:date="2015-08-21T09:55:00Z">
              <w:r w:rsidR="008127E4">
                <w:rPr>
                  <w:b/>
                </w:rPr>
                <w:t>data</w:t>
              </w:r>
              <w:proofErr w:type="gramEnd"/>
              <w:r w:rsidR="008127E4">
                <w:rPr>
                  <w:b/>
                </w:rPr>
                <w:t>_coverage</w:t>
              </w:r>
            </w:ins>
            <w:proofErr w:type="spellEnd"/>
          </w:p>
        </w:tc>
        <w:tc>
          <w:tcPr>
            <w:tcW w:w="608" w:type="pct"/>
            <w:gridSpan w:val="2"/>
            <w:vAlign w:val="center"/>
          </w:tcPr>
          <w:p w14:paraId="380246F4" w14:textId="77777777" w:rsidR="00AB4BCE" w:rsidRDefault="00AB4BCE" w:rsidP="00343BA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percent</w:t>
            </w:r>
            <w:proofErr w:type="gramEnd"/>
            <w:r>
              <w:rPr>
                <w:b/>
              </w:rPr>
              <w:t>_coverage</w:t>
            </w:r>
            <w:proofErr w:type="spellEnd"/>
          </w:p>
        </w:tc>
      </w:tr>
      <w:tr w:rsidR="00AB4BCE" w14:paraId="4D23E529" w14:textId="77777777" w:rsidTr="00455ED0">
        <w:trPr>
          <w:jc w:val="center"/>
        </w:trPr>
        <w:tc>
          <w:tcPr>
            <w:tcW w:w="537" w:type="pct"/>
            <w:vAlign w:val="center"/>
          </w:tcPr>
          <w:p w14:paraId="732C3EA0" w14:textId="595EA4C8" w:rsidR="00AB4BCE" w:rsidRDefault="00AB4BCE" w:rsidP="00343BA4">
            <w:pPr>
              <w:jc w:val="center"/>
            </w:pPr>
            <w:r>
              <w:t>Data category</w:t>
            </w:r>
          </w:p>
        </w:tc>
        <w:tc>
          <w:tcPr>
            <w:tcW w:w="791" w:type="pct"/>
            <w:vAlign w:val="center"/>
          </w:tcPr>
          <w:p w14:paraId="036B8461" w14:textId="77777777" w:rsidR="00AB4BCE" w:rsidRDefault="00AB4BCE" w:rsidP="00BD24EC">
            <w:pPr>
              <w:jc w:val="center"/>
            </w:pPr>
            <w:r>
              <w:t xml:space="preserve"># </w:t>
            </w:r>
            <w:proofErr w:type="gramStart"/>
            <w:r>
              <w:t>deployments</w:t>
            </w:r>
            <w:proofErr w:type="gramEnd"/>
          </w:p>
        </w:tc>
        <w:tc>
          <w:tcPr>
            <w:tcW w:w="531" w:type="pct"/>
            <w:vAlign w:val="center"/>
          </w:tcPr>
          <w:p w14:paraId="4EC22147" w14:textId="77777777" w:rsidR="00AB4BCE" w:rsidRDefault="00AB4BCE" w:rsidP="00BD24EC">
            <w:pPr>
              <w:jc w:val="center"/>
            </w:pPr>
            <w:r>
              <w:t># FV1</w:t>
            </w:r>
          </w:p>
        </w:tc>
        <w:tc>
          <w:tcPr>
            <w:tcW w:w="532" w:type="pct"/>
            <w:vAlign w:val="center"/>
          </w:tcPr>
          <w:p w14:paraId="088388CC" w14:textId="77777777" w:rsidR="00AB4BCE" w:rsidRDefault="00AB4BCE" w:rsidP="00BD24EC">
            <w:pPr>
              <w:jc w:val="center"/>
            </w:pPr>
            <w:r>
              <w:t># FV2</w:t>
            </w:r>
          </w:p>
        </w:tc>
        <w:tc>
          <w:tcPr>
            <w:tcW w:w="550" w:type="pct"/>
            <w:vAlign w:val="center"/>
          </w:tcPr>
          <w:p w14:paraId="3923B215" w14:textId="77777777" w:rsidR="00AB4BCE" w:rsidRDefault="00AB4BCE" w:rsidP="00BD24EC">
            <w:pPr>
              <w:jc w:val="center"/>
            </w:pPr>
            <w:r>
              <w:t>Start</w:t>
            </w:r>
          </w:p>
        </w:tc>
        <w:tc>
          <w:tcPr>
            <w:tcW w:w="554" w:type="pct"/>
            <w:vAlign w:val="center"/>
          </w:tcPr>
          <w:p w14:paraId="29739D68" w14:textId="77777777" w:rsidR="00AB4BCE" w:rsidRDefault="00AB4BCE" w:rsidP="00BD24EC">
            <w:pPr>
              <w:jc w:val="center"/>
            </w:pPr>
            <w:r>
              <w:t>End</w:t>
            </w:r>
          </w:p>
        </w:tc>
        <w:tc>
          <w:tcPr>
            <w:tcW w:w="897" w:type="pct"/>
            <w:vAlign w:val="center"/>
          </w:tcPr>
          <w:p w14:paraId="536A6716" w14:textId="3F5D8350" w:rsidR="00AB4BCE" w:rsidRDefault="008127E4" w:rsidP="00BD24EC">
            <w:pPr>
              <w:jc w:val="center"/>
            </w:pPr>
            <w:ins w:id="304" w:author="Xavier Hoenner" w:date="2015-08-21T09:55:00Z">
              <w:r w:rsidRPr="00A8228C">
                <w:t xml:space="preserve"># </w:t>
              </w:r>
              <w:proofErr w:type="gramStart"/>
              <w:r>
                <w:t>days</w:t>
              </w:r>
              <w:proofErr w:type="gramEnd"/>
              <w:r w:rsidRPr="00A8228C">
                <w:t xml:space="preserve"> of data</w:t>
              </w:r>
            </w:ins>
            <w:del w:id="305" w:author="Xavier Hoenner" w:date="2015-08-21T09:55:00Z">
              <w:r w:rsidR="00AB4BCE" w:rsidDel="008127E4">
                <w:delText>Time coverage (days)</w:delText>
              </w:r>
            </w:del>
          </w:p>
        </w:tc>
        <w:tc>
          <w:tcPr>
            <w:tcW w:w="608" w:type="pct"/>
            <w:gridSpan w:val="2"/>
            <w:vAlign w:val="center"/>
          </w:tcPr>
          <w:p w14:paraId="34019BB2" w14:textId="77777777" w:rsidR="00AB4BCE" w:rsidRDefault="00AB4BCE" w:rsidP="00343BA4">
            <w:pPr>
              <w:jc w:val="center"/>
            </w:pPr>
            <w:r>
              <w:t xml:space="preserve">% </w:t>
            </w:r>
            <w:proofErr w:type="gramStart"/>
            <w:r>
              <w:t>coverage</w:t>
            </w:r>
            <w:proofErr w:type="gramEnd"/>
          </w:p>
        </w:tc>
      </w:tr>
      <w:tr w:rsidR="00AB4BCE" w14:paraId="30DD6718" w14:textId="77777777" w:rsidTr="00455ED0">
        <w:trPr>
          <w:gridAfter w:val="1"/>
          <w:wAfter w:w="5" w:type="pct"/>
          <w:trHeight w:val="171"/>
          <w:jc w:val="center"/>
        </w:trPr>
        <w:tc>
          <w:tcPr>
            <w:tcW w:w="4995" w:type="pct"/>
            <w:gridSpan w:val="8"/>
            <w:shd w:val="clear" w:color="auto" w:fill="595959" w:themeFill="text1" w:themeFillTint="A6"/>
            <w:vAlign w:val="center"/>
          </w:tcPr>
          <w:p w14:paraId="2E86C44F" w14:textId="5B63206F" w:rsidR="00AB4BCE" w:rsidRPr="00455ED0" w:rsidRDefault="00AB4BCE" w:rsidP="00455ED0">
            <w:pPr>
              <w:spacing w:after="200" w:line="276" w:lineRule="auto"/>
              <w:jc w:val="center"/>
            </w:pPr>
            <w:r w:rsidRPr="00455ED0">
              <w:t xml:space="preserve">Headers: </w:t>
            </w:r>
            <w:proofErr w:type="spellStart"/>
            <w:r w:rsidRPr="00455ED0">
              <w:t>file_type</w:t>
            </w:r>
            <w:proofErr w:type="spellEnd"/>
          </w:p>
        </w:tc>
      </w:tr>
      <w:tr w:rsidR="00AB4BCE" w14:paraId="0D390501" w14:textId="77777777" w:rsidTr="00AB4BCE">
        <w:trPr>
          <w:gridAfter w:val="1"/>
          <w:wAfter w:w="5" w:type="pct"/>
          <w:jc w:val="center"/>
        </w:trPr>
        <w:tc>
          <w:tcPr>
            <w:tcW w:w="4995" w:type="pct"/>
            <w:gridSpan w:val="8"/>
            <w:shd w:val="clear" w:color="auto" w:fill="BFBFBF" w:themeFill="background1" w:themeFillShade="BF"/>
            <w:vAlign w:val="center"/>
          </w:tcPr>
          <w:p w14:paraId="3F9FB495" w14:textId="53142BFF" w:rsidR="00AB4BCE" w:rsidRDefault="00AB4BCE" w:rsidP="003C1E11">
            <w:r>
              <w:t>Sub-headers: headers</w:t>
            </w:r>
          </w:p>
        </w:tc>
      </w:tr>
      <w:tr w:rsidR="00AB4BCE" w14:paraId="36A2F7F6" w14:textId="77777777" w:rsidTr="00455ED0">
        <w:trPr>
          <w:jc w:val="center"/>
        </w:trPr>
        <w:tc>
          <w:tcPr>
            <w:tcW w:w="537" w:type="pct"/>
            <w:vAlign w:val="center"/>
          </w:tcPr>
          <w:p w14:paraId="5F81AA17" w14:textId="77777777" w:rsidR="00AB4BCE" w:rsidRDefault="00AB4BCE" w:rsidP="00BD24EC">
            <w:pPr>
              <w:jc w:val="center"/>
            </w:pPr>
          </w:p>
        </w:tc>
        <w:tc>
          <w:tcPr>
            <w:tcW w:w="791" w:type="pct"/>
            <w:vAlign w:val="center"/>
          </w:tcPr>
          <w:p w14:paraId="0C670D13" w14:textId="77777777" w:rsidR="00AB4BCE" w:rsidRDefault="00AB4BCE" w:rsidP="00BD24EC">
            <w:pPr>
              <w:jc w:val="center"/>
            </w:pPr>
          </w:p>
        </w:tc>
        <w:tc>
          <w:tcPr>
            <w:tcW w:w="531" w:type="pct"/>
            <w:vAlign w:val="center"/>
          </w:tcPr>
          <w:p w14:paraId="686D47C6" w14:textId="77777777" w:rsidR="00AB4BCE" w:rsidRDefault="00AB4BCE" w:rsidP="00BD24EC">
            <w:pPr>
              <w:jc w:val="center"/>
            </w:pPr>
          </w:p>
        </w:tc>
        <w:tc>
          <w:tcPr>
            <w:tcW w:w="532" w:type="pct"/>
            <w:vAlign w:val="center"/>
          </w:tcPr>
          <w:p w14:paraId="436767C6" w14:textId="77777777" w:rsidR="00AB4BCE" w:rsidRDefault="00AB4BCE" w:rsidP="00BD24EC">
            <w:pPr>
              <w:jc w:val="center"/>
            </w:pPr>
          </w:p>
        </w:tc>
        <w:tc>
          <w:tcPr>
            <w:tcW w:w="550" w:type="pct"/>
            <w:vAlign w:val="center"/>
          </w:tcPr>
          <w:p w14:paraId="7104DF88" w14:textId="77777777" w:rsidR="00AB4BCE" w:rsidRDefault="00AB4BCE" w:rsidP="00BD24EC">
            <w:pPr>
              <w:jc w:val="center"/>
            </w:pPr>
          </w:p>
        </w:tc>
        <w:tc>
          <w:tcPr>
            <w:tcW w:w="554" w:type="pct"/>
            <w:vAlign w:val="center"/>
          </w:tcPr>
          <w:p w14:paraId="630064FB" w14:textId="77777777" w:rsidR="00AB4BCE" w:rsidRDefault="00AB4BCE" w:rsidP="00BD24EC">
            <w:pPr>
              <w:jc w:val="center"/>
            </w:pPr>
          </w:p>
        </w:tc>
        <w:tc>
          <w:tcPr>
            <w:tcW w:w="897" w:type="pct"/>
            <w:vAlign w:val="center"/>
          </w:tcPr>
          <w:p w14:paraId="212EE5B3" w14:textId="77777777" w:rsidR="00AB4BCE" w:rsidRDefault="00AB4BCE" w:rsidP="00BD24EC">
            <w:pPr>
              <w:jc w:val="center"/>
            </w:pPr>
          </w:p>
        </w:tc>
        <w:tc>
          <w:tcPr>
            <w:tcW w:w="608" w:type="pct"/>
            <w:gridSpan w:val="2"/>
          </w:tcPr>
          <w:p w14:paraId="1F2EC8D0" w14:textId="77777777" w:rsidR="00AB4BCE" w:rsidRDefault="00AB4BCE" w:rsidP="00BD24EC">
            <w:pPr>
              <w:jc w:val="center"/>
            </w:pPr>
          </w:p>
        </w:tc>
      </w:tr>
    </w:tbl>
    <w:p w14:paraId="5E3A2785" w14:textId="77777777" w:rsidR="00590AD1" w:rsidRDefault="00590AD1" w:rsidP="00590AD1"/>
    <w:p w14:paraId="780B1339" w14:textId="77777777" w:rsidR="00905C8D" w:rsidRDefault="00905C8D" w:rsidP="00905C8D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5BED5FDA" w14:textId="15961E72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</w:t>
      </w:r>
      <w:proofErr w:type="spellStart"/>
      <w:ins w:id="306" w:author="Xavier Hoenner" w:date="2016-06-02T11:57:00Z">
        <w:r w:rsidR="004219B4" w:rsidRPr="004219B4">
          <w:rPr>
            <w:u w:val="none"/>
            <w:lang w:val="en-US"/>
          </w:rPr>
          <w:t>Deep</w:t>
        </w:r>
        <w:r w:rsidR="004219B4">
          <w:rPr>
            <w:u w:val="none"/>
            <w:lang w:val="en-US"/>
          </w:rPr>
          <w:t>WaterM</w:t>
        </w:r>
        <w:r w:rsidR="004219B4" w:rsidRPr="004219B4">
          <w:rPr>
            <w:u w:val="none"/>
            <w:lang w:val="en-US"/>
          </w:rPr>
          <w:t>oorings</w:t>
        </w:r>
      </w:ins>
      <w:proofErr w:type="spellEnd"/>
      <w:del w:id="307" w:author="Xavier Hoenner" w:date="2016-06-02T11:57:00Z">
        <w:r w:rsidR="00C22D09" w:rsidDel="004219B4">
          <w:rPr>
            <w:u w:val="none"/>
          </w:rPr>
          <w:delText>ABOS</w:delText>
        </w:r>
      </w:del>
      <w:r w:rsidRPr="0011784D">
        <w:rPr>
          <w:u w:val="none"/>
        </w:rPr>
        <w:t>_</w:t>
      </w:r>
      <w:del w:id="308" w:author="Xavier Hoenner" w:date="2014-04-30T12:00:00Z">
        <w:r w:rsidR="00896D61" w:rsidRPr="00896D61" w:rsidDel="00C05B6D">
          <w:rPr>
            <w:u w:val="none"/>
          </w:rPr>
          <w:delText xml:space="preserve"> </w:delText>
        </w:r>
      </w:del>
      <w:del w:id="309" w:author="Xavier Hoenner" w:date="2014-04-30T11:59:00Z">
        <w:r w:rsidR="00896D61" w:rsidDel="00C05B6D">
          <w:rPr>
            <w:u w:val="none"/>
          </w:rPr>
          <w:delText>ASFSandSOTS</w:delText>
        </w:r>
        <w:r w:rsidR="00896D61" w:rsidRPr="0011784D" w:rsidDel="00C05B6D">
          <w:rPr>
            <w:u w:val="none"/>
          </w:rPr>
          <w:delText xml:space="preserve"> </w:delText>
        </w:r>
        <w:r w:rsidRPr="0011784D" w:rsidDel="00C05B6D">
          <w:rPr>
            <w:u w:val="none"/>
          </w:rPr>
          <w:delText>_</w:delText>
        </w:r>
      </w:del>
      <w:proofErr w:type="spellStart"/>
      <w:r w:rsidRPr="0011784D">
        <w:rPr>
          <w:u w:val="none"/>
        </w:rPr>
        <w:t>allData_dataOnPortal</w:t>
      </w:r>
      <w:proofErr w:type="spellEnd"/>
      <w:r w:rsidRPr="0011784D">
        <w:rPr>
          <w:u w:val="none"/>
        </w:rPr>
        <w:t>’</w:t>
      </w:r>
    </w:p>
    <w:p w14:paraId="3C8308A2" w14:textId="77777777" w:rsidR="0011784D" w:rsidRDefault="0011784D" w:rsidP="0011784D"/>
    <w:p w14:paraId="09EF11E9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lastRenderedPageBreak/>
        <w:t>Description:</w:t>
      </w:r>
      <w:r w:rsidRPr="0011784D">
        <w:rPr>
          <w:u w:val="none"/>
        </w:rPr>
        <w:t xml:space="preserve"> ‘All data available on the portal’</w:t>
      </w:r>
    </w:p>
    <w:p w14:paraId="338ED011" w14:textId="77777777" w:rsidR="005830DC" w:rsidRDefault="005830DC" w:rsidP="00905C8D">
      <w:pPr>
        <w:rPr>
          <w:u w:val="single"/>
        </w:rPr>
      </w:pPr>
    </w:p>
    <w:p w14:paraId="08D0ED67" w14:textId="77777777" w:rsidR="00905C8D" w:rsidRDefault="00905C8D" w:rsidP="00905C8D">
      <w:r w:rsidRPr="00542A59">
        <w:rPr>
          <w:u w:val="single"/>
        </w:rPr>
        <w:t>View to use:</w:t>
      </w:r>
      <w:r w:rsidRPr="00542A59">
        <w:t xml:space="preserve"> </w:t>
      </w:r>
      <w:r>
        <w:t>‘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PrChange w:id="310" w:author="Xavier Hoenner" w:date="2014-04-30T12:03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087"/>
        <w:gridCol w:w="3124"/>
        <w:tblGridChange w:id="311">
          <w:tblGrid>
            <w:gridCol w:w="2087"/>
            <w:gridCol w:w="6501"/>
          </w:tblGrid>
        </w:tblGridChange>
      </w:tblGrid>
      <w:tr w:rsidR="001B1CD5" w14:paraId="3C79225C" w14:textId="77777777" w:rsidTr="001B1CD5">
        <w:tc>
          <w:tcPr>
            <w:tcW w:w="2087" w:type="dxa"/>
            <w:tcPrChange w:id="312" w:author="Xavier Hoenner" w:date="2014-04-30T12:03:00Z">
              <w:tcPr>
                <w:tcW w:w="1271" w:type="dxa"/>
              </w:tcPr>
            </w:tcPrChange>
          </w:tcPr>
          <w:p w14:paraId="523037FF" w14:textId="1680F81A" w:rsidR="001B1CD5" w:rsidRPr="003D503B" w:rsidRDefault="001B1CD5" w:rsidP="00343BA4">
            <w:pPr>
              <w:rPr>
                <w:b/>
                <w:sz w:val="24"/>
                <w:szCs w:val="24"/>
              </w:rPr>
            </w:pPr>
            <w:ins w:id="313" w:author="Xavier Hoenner" w:date="2014-04-30T12:02:00Z">
              <w:r w:rsidRPr="003D503B">
                <w:rPr>
                  <w:b/>
                  <w:sz w:val="24"/>
                  <w:szCs w:val="24"/>
                </w:rPr>
                <w:t>Server</w:t>
              </w:r>
            </w:ins>
            <w:del w:id="314" w:author="Xavier Hoenner" w:date="2014-04-30T12:02:00Z">
              <w:r w:rsidRPr="003D503B" w:rsidDel="004107D9">
                <w:rPr>
                  <w:b/>
                  <w:sz w:val="24"/>
                  <w:szCs w:val="24"/>
                </w:rPr>
                <w:delText>Server</w:delText>
              </w:r>
            </w:del>
          </w:p>
        </w:tc>
        <w:tc>
          <w:tcPr>
            <w:tcW w:w="3124" w:type="dxa"/>
            <w:tcPrChange w:id="315" w:author="Xavier Hoenner" w:date="2014-04-30T12:03:00Z">
              <w:tcPr>
                <w:tcW w:w="3880" w:type="dxa"/>
              </w:tcPr>
            </w:tcPrChange>
          </w:tcPr>
          <w:p w14:paraId="1EE11897" w14:textId="1C1ED671" w:rsidR="001B1CD5" w:rsidRPr="003D503B" w:rsidRDefault="001B1CD5" w:rsidP="00343BA4">
            <w:pPr>
              <w:rPr>
                <w:sz w:val="24"/>
                <w:szCs w:val="24"/>
              </w:rPr>
            </w:pPr>
            <w:proofErr w:type="gramStart"/>
            <w:ins w:id="316" w:author="Xavier Hoenner" w:date="2014-04-30T12:02:00Z">
              <w:r w:rsidRPr="003D503B">
                <w:rPr>
                  <w:sz w:val="24"/>
                  <w:szCs w:val="24"/>
                </w:rPr>
                <w:t>db</w:t>
              </w:r>
              <w:r>
                <w:rPr>
                  <w:sz w:val="24"/>
                  <w:szCs w:val="24"/>
                </w:rPr>
                <w:t>prod</w:t>
              </w:r>
              <w:r w:rsidRPr="003D503B">
                <w:rPr>
                  <w:sz w:val="24"/>
                  <w:szCs w:val="24"/>
                </w:rPr>
                <w:t>.emii.org.au</w:t>
              </w:r>
            </w:ins>
            <w:proofErr w:type="gramEnd"/>
            <w:del w:id="317" w:author="Xavier Hoenner" w:date="2014-04-30T12:02:00Z">
              <w:r w:rsidRPr="003D503B" w:rsidDel="004107D9">
                <w:rPr>
                  <w:sz w:val="24"/>
                  <w:szCs w:val="24"/>
                </w:rPr>
                <w:delText>db</w:delText>
              </w:r>
              <w:r w:rsidDel="004107D9">
                <w:rPr>
                  <w:sz w:val="24"/>
                  <w:szCs w:val="24"/>
                </w:rPr>
                <w:delText>dev</w:delText>
              </w:r>
              <w:r w:rsidRPr="003D503B" w:rsidDel="004107D9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1B1CD5" w14:paraId="05DFFCE1" w14:textId="77777777" w:rsidTr="001B1CD5">
        <w:tc>
          <w:tcPr>
            <w:tcW w:w="2087" w:type="dxa"/>
            <w:tcPrChange w:id="318" w:author="Xavier Hoenner" w:date="2014-04-30T12:03:00Z">
              <w:tcPr>
                <w:tcW w:w="1271" w:type="dxa"/>
              </w:tcPr>
            </w:tcPrChange>
          </w:tcPr>
          <w:p w14:paraId="0E280488" w14:textId="5FEDCCA4" w:rsidR="001B1CD5" w:rsidRPr="003D503B" w:rsidRDefault="001B1CD5" w:rsidP="00343BA4">
            <w:pPr>
              <w:rPr>
                <w:b/>
                <w:sz w:val="24"/>
                <w:szCs w:val="24"/>
              </w:rPr>
            </w:pPr>
            <w:ins w:id="319" w:author="Xavier Hoenner" w:date="2014-04-30T12:02:00Z">
              <w:r w:rsidRPr="003D503B">
                <w:rPr>
                  <w:b/>
                  <w:sz w:val="24"/>
                  <w:szCs w:val="24"/>
                </w:rPr>
                <w:t>Database</w:t>
              </w:r>
            </w:ins>
            <w:del w:id="320" w:author="Xavier Hoenner" w:date="2014-04-30T12:02:00Z">
              <w:r w:rsidRPr="003D503B" w:rsidDel="004107D9">
                <w:rPr>
                  <w:b/>
                  <w:sz w:val="24"/>
                  <w:szCs w:val="24"/>
                </w:rPr>
                <w:delText>Database</w:delText>
              </w:r>
            </w:del>
          </w:p>
        </w:tc>
        <w:tc>
          <w:tcPr>
            <w:tcW w:w="3124" w:type="dxa"/>
            <w:tcPrChange w:id="321" w:author="Xavier Hoenner" w:date="2014-04-30T12:03:00Z">
              <w:tcPr>
                <w:tcW w:w="3880" w:type="dxa"/>
              </w:tcPr>
            </w:tcPrChange>
          </w:tcPr>
          <w:p w14:paraId="30429878" w14:textId="1D344886" w:rsidR="001B1CD5" w:rsidRPr="003D503B" w:rsidRDefault="001B1CD5" w:rsidP="00343BA4">
            <w:pPr>
              <w:rPr>
                <w:sz w:val="24"/>
                <w:szCs w:val="24"/>
              </w:rPr>
            </w:pPr>
            <w:proofErr w:type="gramStart"/>
            <w:ins w:id="322" w:author="Xavier Hoenner" w:date="2014-04-30T12:02:00Z">
              <w:r>
                <w:rPr>
                  <w:sz w:val="24"/>
                  <w:szCs w:val="24"/>
                </w:rPr>
                <w:t>harvest</w:t>
              </w:r>
            </w:ins>
            <w:proofErr w:type="gramEnd"/>
            <w:del w:id="323" w:author="Xavier Hoenner" w:date="2014-04-30T12:02:00Z">
              <w:r w:rsidDel="004107D9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1B1CD5" w14:paraId="6BA7F9F4" w14:textId="77777777" w:rsidTr="001B1CD5">
        <w:tc>
          <w:tcPr>
            <w:tcW w:w="2087" w:type="dxa"/>
            <w:tcPrChange w:id="324" w:author="Xavier Hoenner" w:date="2014-04-30T12:03:00Z">
              <w:tcPr>
                <w:tcW w:w="1271" w:type="dxa"/>
              </w:tcPr>
            </w:tcPrChange>
          </w:tcPr>
          <w:p w14:paraId="7CF4E993" w14:textId="17DC46C9" w:rsidR="001B1CD5" w:rsidRPr="003D503B" w:rsidRDefault="001B1CD5" w:rsidP="00343BA4">
            <w:pPr>
              <w:rPr>
                <w:b/>
                <w:sz w:val="24"/>
                <w:szCs w:val="24"/>
              </w:rPr>
            </w:pPr>
            <w:ins w:id="325" w:author="Xavier Hoenner" w:date="2014-04-30T12:02:00Z">
              <w:r w:rsidRPr="003D503B">
                <w:rPr>
                  <w:b/>
                  <w:sz w:val="24"/>
                  <w:szCs w:val="24"/>
                </w:rPr>
                <w:t>Schema</w:t>
              </w:r>
            </w:ins>
            <w:del w:id="326" w:author="Xavier Hoenner" w:date="2014-04-30T12:02:00Z">
              <w:r w:rsidRPr="003D503B" w:rsidDel="004107D9">
                <w:rPr>
                  <w:b/>
                  <w:sz w:val="24"/>
                  <w:szCs w:val="24"/>
                </w:rPr>
                <w:delText>Schema</w:delText>
              </w:r>
            </w:del>
          </w:p>
        </w:tc>
        <w:tc>
          <w:tcPr>
            <w:tcW w:w="3124" w:type="dxa"/>
            <w:tcPrChange w:id="327" w:author="Xavier Hoenner" w:date="2014-04-30T12:03:00Z">
              <w:tcPr>
                <w:tcW w:w="3880" w:type="dxa"/>
              </w:tcPr>
            </w:tcPrChange>
          </w:tcPr>
          <w:p w14:paraId="5AB1A230" w14:textId="6C300626" w:rsidR="001B1CD5" w:rsidRPr="003D503B" w:rsidRDefault="001B1CD5" w:rsidP="00343BA4">
            <w:pPr>
              <w:rPr>
                <w:sz w:val="24"/>
                <w:szCs w:val="24"/>
              </w:rPr>
            </w:pPr>
            <w:proofErr w:type="gramStart"/>
            <w:ins w:id="328" w:author="Xavier Hoenner" w:date="2014-04-30T12:02:00Z">
              <w:r>
                <w:rPr>
                  <w:sz w:val="24"/>
                  <w:szCs w:val="24"/>
                </w:rPr>
                <w:t>reporting</w:t>
              </w:r>
            </w:ins>
            <w:proofErr w:type="gramEnd"/>
            <w:del w:id="329" w:author="Xavier Hoenner" w:date="2014-04-30T12:02:00Z">
              <w:r w:rsidDel="004107D9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1B1CD5" w14:paraId="776565B0" w14:textId="77777777" w:rsidTr="001B1CD5">
        <w:tc>
          <w:tcPr>
            <w:tcW w:w="2087" w:type="dxa"/>
            <w:tcPrChange w:id="330" w:author="Xavier Hoenner" w:date="2014-04-30T12:03:00Z">
              <w:tcPr>
                <w:tcW w:w="1271" w:type="dxa"/>
              </w:tcPr>
            </w:tcPrChange>
          </w:tcPr>
          <w:p w14:paraId="262D02C6" w14:textId="157814B8" w:rsidR="001B1CD5" w:rsidRPr="003D503B" w:rsidRDefault="001B1CD5" w:rsidP="00343BA4">
            <w:pPr>
              <w:rPr>
                <w:b/>
                <w:sz w:val="24"/>
                <w:szCs w:val="24"/>
              </w:rPr>
            </w:pPr>
            <w:ins w:id="331" w:author="Xavier Hoenner" w:date="2014-04-30T12:02:00Z">
              <w:r w:rsidRPr="003D503B">
                <w:rPr>
                  <w:b/>
                  <w:sz w:val="24"/>
                  <w:szCs w:val="24"/>
                </w:rPr>
                <w:t>View</w:t>
              </w:r>
            </w:ins>
            <w:del w:id="332" w:author="Xavier Hoenner" w:date="2014-04-30T12:02:00Z">
              <w:r w:rsidRPr="003D503B" w:rsidDel="004107D9">
                <w:rPr>
                  <w:b/>
                  <w:sz w:val="24"/>
                  <w:szCs w:val="24"/>
                </w:rPr>
                <w:delText>View</w:delText>
              </w:r>
            </w:del>
          </w:p>
        </w:tc>
        <w:tc>
          <w:tcPr>
            <w:tcW w:w="3124" w:type="dxa"/>
            <w:tcPrChange w:id="333" w:author="Xavier Hoenner" w:date="2014-04-30T12:03:00Z">
              <w:tcPr>
                <w:tcW w:w="3880" w:type="dxa"/>
              </w:tcPr>
            </w:tcPrChange>
          </w:tcPr>
          <w:p w14:paraId="27D02698" w14:textId="3D3CB251" w:rsidR="001B1CD5" w:rsidRPr="003D503B" w:rsidRDefault="001B1CD5">
            <w:pPr>
              <w:rPr>
                <w:sz w:val="24"/>
                <w:szCs w:val="24"/>
              </w:rPr>
              <w:pPrChange w:id="334" w:author="Xavier Hoenner" w:date="2014-04-30T12:03:00Z">
                <w:pPr>
                  <w:spacing w:after="200" w:line="276" w:lineRule="auto"/>
                </w:pPr>
              </w:pPrChange>
            </w:pPr>
            <w:proofErr w:type="spellStart"/>
            <w:proofErr w:type="gramStart"/>
            <w:ins w:id="335" w:author="Xavier Hoenner" w:date="2014-04-30T12:02:00Z">
              <w:r>
                <w:rPr>
                  <w:sz w:val="24"/>
                  <w:szCs w:val="24"/>
                </w:rPr>
                <w:t>abos</w:t>
              </w:r>
              <w:proofErr w:type="gramEnd"/>
              <w:r>
                <w:rPr>
                  <w:sz w:val="24"/>
                  <w:szCs w:val="24"/>
                </w:rPr>
                <w:t>_</w:t>
              </w:r>
            </w:ins>
            <w:ins w:id="336" w:author="Xavier Hoenner" w:date="2014-04-30T12:03:00Z">
              <w:r>
                <w:rPr>
                  <w:sz w:val="24"/>
                  <w:szCs w:val="24"/>
                </w:rPr>
                <w:t>all_deployments</w:t>
              </w:r>
            </w:ins>
            <w:ins w:id="337" w:author="Xavier Hoenner" w:date="2014-04-30T12:02:00Z">
              <w:r>
                <w:rPr>
                  <w:sz w:val="24"/>
                  <w:szCs w:val="24"/>
                </w:rPr>
                <w:t>_view</w:t>
              </w:r>
            </w:ins>
            <w:proofErr w:type="spellEnd"/>
            <w:del w:id="338" w:author="Xavier Hoenner" w:date="2014-04-30T12:02:00Z">
              <w:r w:rsidDel="004107D9">
                <w:rPr>
                  <w:sz w:val="24"/>
                  <w:szCs w:val="24"/>
                </w:rPr>
                <w:delText>abos_asfssots_all_deployments_view</w:delText>
              </w:r>
            </w:del>
          </w:p>
        </w:tc>
      </w:tr>
    </w:tbl>
    <w:p w14:paraId="07FB144A" w14:textId="77777777" w:rsidR="00D760A3" w:rsidRDefault="00D760A3" w:rsidP="00905C8D"/>
    <w:p w14:paraId="46461E65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0B08D56C" w14:textId="2C228DAD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D61D42">
        <w:t>None, data are already sorted</w:t>
      </w:r>
      <w:del w:id="339" w:author="Xavier Hoenner" w:date="2014-04-30T12:05:00Z">
        <w:r w:rsidR="00D61D42" w:rsidDel="000A65A8">
          <w:delText xml:space="preserve"> by ASCENDING ‘file_type’, then ASCENDING headers, then ASCENDING data_type, then ASCENDING data_category, and then ASCENDING deployment_code</w:delText>
        </w:r>
      </w:del>
      <w:r w:rsidR="00D61D42">
        <w:t>.</w:t>
      </w:r>
    </w:p>
    <w:p w14:paraId="6CF043B5" w14:textId="41859868" w:rsidR="00D315D2" w:rsidRDefault="00D315D2" w:rsidP="00D315D2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D34535">
        <w:rPr>
          <w:b/>
        </w:rPr>
        <w:t xml:space="preserve">Headers: </w:t>
      </w:r>
      <w:r w:rsidR="00D34535">
        <w:t>Type of file (</w:t>
      </w:r>
      <w:r w:rsidR="00D34535">
        <w:rPr>
          <w:i/>
        </w:rPr>
        <w:t xml:space="preserve">i.e. </w:t>
      </w:r>
      <w:r w:rsidR="00D34535">
        <w:t>aggregated vs. daily).</w:t>
      </w:r>
      <w:r w:rsidR="00D34535">
        <w:br/>
      </w:r>
      <w:r w:rsidR="00D34535">
        <w:rPr>
          <w:b/>
        </w:rPr>
        <w:t>Sub-headers</w:t>
      </w:r>
      <w:r w:rsidR="00D34535">
        <w:t>: Sub-facility name – Platform name – Data type</w:t>
      </w:r>
      <w:r w:rsidR="00D34535">
        <w:br/>
      </w:r>
      <w:r w:rsidR="00D34535" w:rsidRPr="006B3C3D">
        <w:rPr>
          <w:b/>
        </w:rPr>
        <w:t>‘</w:t>
      </w:r>
      <w:r w:rsidR="00A86886">
        <w:rPr>
          <w:b/>
        </w:rPr>
        <w:t>Deployment code</w:t>
      </w:r>
      <w:r w:rsidR="00D34535">
        <w:rPr>
          <w:b/>
        </w:rPr>
        <w:t>’</w:t>
      </w:r>
      <w:r w:rsidR="00D34535" w:rsidRPr="006B3C3D">
        <w:t xml:space="preserve">: </w:t>
      </w:r>
      <w:r w:rsidR="00A86886">
        <w:t>Deployment code for a mooring recording a given parameter: ‘</w:t>
      </w:r>
      <w:r w:rsidR="004F72D8">
        <w:t>Platform name</w:t>
      </w:r>
      <w:r w:rsidR="00A86886">
        <w:t xml:space="preserve"> – Deployment number – Year of deployment’.</w:t>
      </w:r>
      <w:r w:rsidR="00D34535" w:rsidRPr="006B3C3D">
        <w:t xml:space="preserve"> </w:t>
      </w:r>
      <w:r w:rsidR="00D34535" w:rsidRPr="006B3C3D">
        <w:br/>
      </w:r>
      <w:r w:rsidR="00401F1C" w:rsidRPr="006B3C3D">
        <w:rPr>
          <w:b/>
        </w:rPr>
        <w:t>‘</w:t>
      </w:r>
      <w:r w:rsidR="00401F1C">
        <w:rPr>
          <w:b/>
        </w:rPr>
        <w:t># FV1</w:t>
      </w:r>
      <w:r w:rsidR="00401F1C" w:rsidRPr="006B3C3D">
        <w:rPr>
          <w:b/>
        </w:rPr>
        <w:t>’</w:t>
      </w:r>
      <w:r w:rsidR="00401F1C" w:rsidRPr="006B3C3D">
        <w:t xml:space="preserve">: </w:t>
      </w:r>
      <w:r w:rsidR="00401F1C">
        <w:t>Total number of quality controlled datasets</w:t>
      </w:r>
      <w:r w:rsidR="0018382F">
        <w:t>.</w:t>
      </w:r>
      <w:r w:rsidR="00401F1C">
        <w:br/>
      </w:r>
      <w:r w:rsidR="00401F1C">
        <w:rPr>
          <w:b/>
        </w:rPr>
        <w:t>‘# FV2’</w:t>
      </w:r>
      <w:r w:rsidR="00401F1C">
        <w:t>: Total number of derived products.</w:t>
      </w:r>
      <w:r w:rsidR="00D34535">
        <w:br/>
      </w:r>
      <w:r w:rsidR="00D34535" w:rsidRPr="006B3C3D">
        <w:rPr>
          <w:b/>
        </w:rPr>
        <w:t>‘Start’</w:t>
      </w:r>
      <w:r w:rsidR="00D34535" w:rsidRPr="006B3C3D">
        <w:t xml:space="preserve">: Earliest </w:t>
      </w:r>
      <w:r w:rsidR="00D34535">
        <w:t xml:space="preserve">deployment </w:t>
      </w:r>
      <w:r w:rsidR="00D34535" w:rsidRPr="006B3C3D">
        <w:t>date</w:t>
      </w:r>
      <w:r w:rsidR="00D34535">
        <w:t xml:space="preserve"> (time zone: UTC, format: </w:t>
      </w:r>
      <w:proofErr w:type="spellStart"/>
      <w:r w:rsidR="00D34535">
        <w:t>dd</w:t>
      </w:r>
      <w:proofErr w:type="spellEnd"/>
      <w:r w:rsidR="00D34535">
        <w:t>/mm/</w:t>
      </w:r>
      <w:proofErr w:type="spellStart"/>
      <w:r w:rsidR="00D34535">
        <w:t>yyyy</w:t>
      </w:r>
      <w:proofErr w:type="spellEnd"/>
      <w:r w:rsidR="00D34535">
        <w:t>).</w:t>
      </w:r>
      <w:r w:rsidR="00D34535" w:rsidRPr="006B3C3D">
        <w:br/>
      </w:r>
      <w:r w:rsidR="00D34535" w:rsidRPr="006B3C3D">
        <w:rPr>
          <w:b/>
        </w:rPr>
        <w:t>‘End’</w:t>
      </w:r>
      <w:r w:rsidR="00D34535" w:rsidRPr="006B3C3D">
        <w:t>: Latest date</w:t>
      </w:r>
      <w:r w:rsidR="00D34535">
        <w:t xml:space="preserve"> for which data has been recorded (time zone: UTC, format: </w:t>
      </w:r>
      <w:proofErr w:type="spellStart"/>
      <w:r w:rsidR="00D34535">
        <w:t>dd</w:t>
      </w:r>
      <w:proofErr w:type="spellEnd"/>
      <w:r w:rsidR="00D34535">
        <w:t>/mm/</w:t>
      </w:r>
      <w:proofErr w:type="spellStart"/>
      <w:r w:rsidR="00D34535">
        <w:t>yyyy</w:t>
      </w:r>
      <w:proofErr w:type="spellEnd"/>
      <w:r w:rsidR="00D34535">
        <w:t>).</w:t>
      </w:r>
      <w:r w:rsidR="00D34535">
        <w:br/>
      </w:r>
      <w:r w:rsidR="00D34535" w:rsidRPr="00ED7666">
        <w:rPr>
          <w:b/>
        </w:rPr>
        <w:t>‘</w:t>
      </w:r>
      <w:r w:rsidR="00D34535">
        <w:rPr>
          <w:b/>
        </w:rPr>
        <w:t>T</w:t>
      </w:r>
      <w:r w:rsidR="00D34535" w:rsidRPr="00ED7666">
        <w:rPr>
          <w:b/>
        </w:rPr>
        <w:t xml:space="preserve">ime </w:t>
      </w:r>
      <w:r w:rsidR="00D34535">
        <w:rPr>
          <w:b/>
        </w:rPr>
        <w:t>c</w:t>
      </w:r>
      <w:r w:rsidR="00D34535" w:rsidRPr="00ED7666">
        <w:rPr>
          <w:b/>
        </w:rPr>
        <w:t>overage’</w:t>
      </w:r>
      <w:r w:rsidR="00D34535" w:rsidRPr="00ED7666">
        <w:t xml:space="preserve">: </w:t>
      </w:r>
      <w:r w:rsidR="00D34535">
        <w:t>N</w:t>
      </w:r>
      <w:r w:rsidR="00D34535" w:rsidRPr="00ED7666">
        <w:t xml:space="preserve">umber of days </w:t>
      </w:r>
      <w:r w:rsidR="00D34535">
        <w:t xml:space="preserve">between </w:t>
      </w:r>
      <w:proofErr w:type="gramStart"/>
      <w:r w:rsidR="00D34535">
        <w:t>start</w:t>
      </w:r>
      <w:proofErr w:type="gramEnd"/>
      <w:r w:rsidR="00D34535">
        <w:t xml:space="preserve"> and end dates</w:t>
      </w:r>
      <w:r w:rsidR="00D34535" w:rsidRPr="00ED7666">
        <w:t>.</w:t>
      </w:r>
      <w:r w:rsidR="00D34535">
        <w:br/>
      </w:r>
      <w:ins w:id="340" w:author="Xavier Hoenner" w:date="2016-06-02T12:00:00Z">
        <w:r w:rsidR="004219B4" w:rsidRPr="00103345">
          <w:rPr>
            <w:b/>
            <w:lang w:val="en-US"/>
          </w:rPr>
          <w:t>Deep Water Moorings</w:t>
        </w:r>
        <w:r w:rsidR="004219B4">
          <w:t xml:space="preserve">: </w:t>
        </w:r>
        <w:r w:rsidR="004219B4">
          <w:fldChar w:fldCharType="begin"/>
        </w:r>
        <w:r w:rsidR="004219B4">
          <w:instrText xml:space="preserve"> HYPERLINK "http://imos.org.au/deepwatermoorings.html" </w:instrText>
        </w:r>
        <w:r w:rsidR="004219B4">
          <w:fldChar w:fldCharType="separate"/>
        </w:r>
        <w:r w:rsidR="004219B4">
          <w:rPr>
            <w:rStyle w:val="Hyperlink"/>
          </w:rPr>
          <w:t>http://imos.org.au/deepwatermoorings.html</w:t>
        </w:r>
        <w:r w:rsidR="004219B4">
          <w:fldChar w:fldCharType="end"/>
        </w:r>
        <w:r w:rsidR="004219B4">
          <w:t>.</w:t>
        </w:r>
        <w:r w:rsidR="004219B4">
          <w:br/>
        </w:r>
        <w:r w:rsidR="004219B4">
          <w:rPr>
            <w:b/>
          </w:rPr>
          <w:t>ASFS</w:t>
        </w:r>
        <w:r w:rsidR="004219B4" w:rsidRPr="0070643C">
          <w:t>: Air</w:t>
        </w:r>
        <w:r w:rsidR="004219B4">
          <w:t>-Sea Flux Stations sub-facility (</w:t>
        </w:r>
        <w:r w:rsidR="004219B4">
          <w:fldChar w:fldCharType="begin"/>
        </w:r>
        <w:r w:rsidR="004219B4">
          <w:instrText xml:space="preserve"> HYPERLINK "http://imos.org.au/asfs.html" </w:instrText>
        </w:r>
      </w:ins>
      <w:ins w:id="341" w:author="Xavier Hoenner" w:date="2016-06-02T12:00:00Z">
        <w:r w:rsidR="004219B4">
          <w:fldChar w:fldCharType="separate"/>
        </w:r>
        <w:r w:rsidR="004219B4" w:rsidRPr="00FC3778">
          <w:rPr>
            <w:rStyle w:val="Hyperlink"/>
          </w:rPr>
          <w:t>http://imos.org.au/asfs.html</w:t>
        </w:r>
        <w:r w:rsidR="004219B4">
          <w:rPr>
            <w:rStyle w:val="Hyperlink"/>
          </w:rPr>
          <w:fldChar w:fldCharType="end"/>
        </w:r>
        <w:r w:rsidR="004219B4">
          <w:t>).</w:t>
        </w:r>
        <w:r w:rsidR="004219B4">
          <w:br/>
        </w:r>
        <w:r w:rsidR="004219B4">
          <w:rPr>
            <w:b/>
          </w:rPr>
          <w:t>DA</w:t>
        </w:r>
        <w:r w:rsidR="004219B4">
          <w:t xml:space="preserve">: </w:t>
        </w:r>
        <w:proofErr w:type="spellStart"/>
        <w:r w:rsidR="004219B4">
          <w:t>Deepwater</w:t>
        </w:r>
        <w:proofErr w:type="spellEnd"/>
        <w:r w:rsidR="004219B4">
          <w:t xml:space="preserve"> arrays (</w:t>
        </w:r>
        <w:r w:rsidR="004219B4">
          <w:fldChar w:fldCharType="begin"/>
        </w:r>
        <w:r w:rsidR="004219B4">
          <w:instrText xml:space="preserve"> HYPERLINK "http://imos.org.au/deepwaterarrays.html" </w:instrText>
        </w:r>
        <w:r w:rsidR="004219B4">
          <w:fldChar w:fldCharType="separate"/>
        </w:r>
        <w:r w:rsidR="004219B4" w:rsidRPr="004219B4">
          <w:rPr>
            <w:rStyle w:val="Hyperlink"/>
          </w:rPr>
          <w:t>http://imos.org.au/deepwaterarrays.html</w:t>
        </w:r>
        <w:r w:rsidR="004219B4">
          <w:fldChar w:fldCharType="end"/>
        </w:r>
        <w:r w:rsidR="004219B4">
          <w:t>).</w:t>
        </w:r>
        <w:r w:rsidR="004219B4">
          <w:br/>
        </w:r>
        <w:r w:rsidR="004219B4">
          <w:rPr>
            <w:b/>
          </w:rPr>
          <w:t>EAC</w:t>
        </w:r>
        <w:r w:rsidR="004219B4" w:rsidRPr="00704FD2">
          <w:t>:</w:t>
        </w:r>
        <w:r w:rsidR="004219B4">
          <w:rPr>
            <w:b/>
          </w:rPr>
          <w:t xml:space="preserve"> </w:t>
        </w:r>
        <w:r w:rsidR="004219B4">
          <w:t>East Australian Current array.</w:t>
        </w:r>
        <w:r w:rsidR="004219B4">
          <w:br/>
        </w:r>
        <w:r w:rsidR="004219B4">
          <w:rPr>
            <w:b/>
          </w:rPr>
          <w:t>ITF</w:t>
        </w:r>
        <w:r w:rsidR="004219B4" w:rsidRPr="00704FD2">
          <w:t>:</w:t>
        </w:r>
        <w:r w:rsidR="004219B4">
          <w:rPr>
            <w:b/>
          </w:rPr>
          <w:t xml:space="preserve"> </w:t>
        </w:r>
        <w:r w:rsidR="004219B4">
          <w:t xml:space="preserve">Indonesian </w:t>
        </w:r>
        <w:proofErr w:type="spellStart"/>
        <w:r w:rsidR="004219B4">
          <w:t>Throughflow</w:t>
        </w:r>
        <w:proofErr w:type="spellEnd"/>
        <w:r w:rsidR="004219B4">
          <w:t xml:space="preserve"> array.</w:t>
        </w:r>
        <w:r w:rsidR="004219B4">
          <w:br/>
        </w:r>
        <w:r w:rsidR="004219B4">
          <w:rPr>
            <w:b/>
          </w:rPr>
          <w:t>SAZ</w:t>
        </w:r>
        <w:r w:rsidR="004219B4" w:rsidRPr="00704FD2">
          <w:t>:</w:t>
        </w:r>
        <w:r w:rsidR="004219B4">
          <w:t xml:space="preserve"> Sub-Antarctic Zone.</w:t>
        </w:r>
        <w:r w:rsidR="004219B4" w:rsidRPr="0070643C">
          <w:br/>
        </w:r>
        <w:r w:rsidR="004219B4">
          <w:rPr>
            <w:b/>
          </w:rPr>
          <w:t>SOFS</w:t>
        </w:r>
        <w:r w:rsidR="004219B4" w:rsidRPr="0070643C">
          <w:t>:</w:t>
        </w:r>
        <w:r w:rsidR="004219B4">
          <w:t xml:space="preserve"> Southern Ocean Flux Station.</w:t>
        </w:r>
        <w:r w:rsidR="004219B4" w:rsidRPr="0070643C">
          <w:br/>
        </w:r>
        <w:r w:rsidR="004219B4">
          <w:rPr>
            <w:b/>
          </w:rPr>
          <w:t>SOTS</w:t>
        </w:r>
        <w:r w:rsidR="004219B4" w:rsidRPr="0070643C">
          <w:t>:</w:t>
        </w:r>
        <w:r w:rsidR="004219B4">
          <w:t xml:space="preserve"> Southern Ocean Time Series sub-facility (</w:t>
        </w:r>
        <w:r w:rsidR="004219B4">
          <w:fldChar w:fldCharType="begin"/>
        </w:r>
        <w:r w:rsidR="004219B4">
          <w:instrText xml:space="preserve"> HYPERLINK "http://imos.org.au/sots.html" </w:instrText>
        </w:r>
      </w:ins>
      <w:ins w:id="342" w:author="Xavier Hoenner" w:date="2016-06-02T12:00:00Z">
        <w:r w:rsidR="004219B4">
          <w:fldChar w:fldCharType="separate"/>
        </w:r>
        <w:r w:rsidR="004219B4" w:rsidRPr="00FC3778">
          <w:rPr>
            <w:rStyle w:val="Hyperlink"/>
          </w:rPr>
          <w:t>http://imos.org.au/sots.html</w:t>
        </w:r>
        <w:r w:rsidR="004219B4">
          <w:rPr>
            <w:rStyle w:val="Hyperlink"/>
          </w:rPr>
          <w:fldChar w:fldCharType="end"/>
        </w:r>
        <w:r w:rsidR="004219B4">
          <w:t>).</w:t>
        </w:r>
      </w:ins>
      <w:del w:id="343" w:author="Xavier Hoenner" w:date="2014-04-30T12:16:00Z">
        <w:r w:rsidR="00D34535" w:rsidDel="00CD4431">
          <w:rPr>
            <w:b/>
          </w:rPr>
          <w:delText xml:space="preserve">ABOS: </w:delText>
        </w:r>
        <w:r w:rsidR="00D34535" w:rsidDel="00CD4431">
          <w:delText>Australian Bluewater Observing System (</w:delText>
        </w:r>
        <w:r w:rsidR="000A65A8" w:rsidDel="00CD4431">
          <w:fldChar w:fldCharType="begin"/>
        </w:r>
        <w:r w:rsidR="000A65A8" w:rsidDel="00CD4431">
          <w:delInstrText xml:space="preserve"> HYPERLINK "http://imos.org.au/aatams.html" </w:delInstrText>
        </w:r>
        <w:r w:rsidR="000A65A8" w:rsidDel="00CD4431">
          <w:fldChar w:fldCharType="separate"/>
        </w:r>
        <w:r w:rsidR="00D34535" w:rsidRPr="009830B3" w:rsidDel="00CD4431">
          <w:rPr>
            <w:rStyle w:val="Hyperlink"/>
          </w:rPr>
          <w:delText>http://imos.org.au/</w:delText>
        </w:r>
        <w:r w:rsidR="00D34535" w:rsidDel="00CD4431">
          <w:rPr>
            <w:rStyle w:val="Hyperlink"/>
          </w:rPr>
          <w:delText>ABOS</w:delText>
        </w:r>
        <w:r w:rsidR="00D34535" w:rsidRPr="009830B3" w:rsidDel="00CD4431">
          <w:rPr>
            <w:rStyle w:val="Hyperlink"/>
          </w:rPr>
          <w:delText>.html</w:delText>
        </w:r>
        <w:r w:rsidR="000A65A8" w:rsidDel="00CD4431">
          <w:rPr>
            <w:rStyle w:val="Hyperlink"/>
          </w:rPr>
          <w:fldChar w:fldCharType="end"/>
        </w:r>
        <w:r w:rsidR="00D34535" w:rsidDel="00CD4431">
          <w:delText>)</w:delText>
        </w:r>
        <w:r w:rsidR="0018382F" w:rsidDel="00CD4431">
          <w:delText>.</w:delText>
        </w:r>
        <w:r w:rsidR="00D34535" w:rsidDel="00CD4431">
          <w:br/>
        </w:r>
        <w:r w:rsidR="00D34535" w:rsidDel="00CD4431">
          <w:rPr>
            <w:b/>
          </w:rPr>
          <w:delText>ASFS</w:delText>
        </w:r>
        <w:r w:rsidR="00D34535" w:rsidRPr="0070643C" w:rsidDel="00CD4431">
          <w:delText>: Air</w:delText>
        </w:r>
        <w:r w:rsidR="00D34535" w:rsidDel="00CD4431">
          <w:delText>-Sea Flux Stations sub-facility (</w:delText>
        </w:r>
        <w:r w:rsidR="000A65A8" w:rsidDel="00CD4431">
          <w:fldChar w:fldCharType="begin"/>
        </w:r>
        <w:r w:rsidR="000A65A8" w:rsidDel="00CD4431">
          <w:delInstrText xml:space="preserve"> HYPERLINK "http://imos.org.au/asfs.html" </w:delInstrText>
        </w:r>
        <w:r w:rsidR="000A65A8" w:rsidDel="00CD4431">
          <w:fldChar w:fldCharType="separate"/>
        </w:r>
        <w:r w:rsidR="00D34535" w:rsidRPr="00FC3778" w:rsidDel="00CD4431">
          <w:rPr>
            <w:rStyle w:val="Hyperlink"/>
          </w:rPr>
          <w:delText>http://imos.org.au/asfs.html</w:delText>
        </w:r>
        <w:r w:rsidR="000A65A8" w:rsidDel="00CD4431">
          <w:rPr>
            <w:rStyle w:val="Hyperlink"/>
          </w:rPr>
          <w:fldChar w:fldCharType="end"/>
        </w:r>
        <w:r w:rsidR="00D34535" w:rsidDel="00CD4431">
          <w:delText>)</w:delText>
        </w:r>
        <w:r w:rsidR="0018382F" w:rsidDel="00CD4431">
          <w:delText>.</w:delText>
        </w:r>
        <w:r w:rsidR="00D34535" w:rsidRPr="0070643C" w:rsidDel="00CD4431">
          <w:br/>
        </w:r>
        <w:r w:rsidR="00D34535" w:rsidDel="00CD4431">
          <w:rPr>
            <w:b/>
          </w:rPr>
          <w:delText>SOFS</w:delText>
        </w:r>
        <w:r w:rsidR="00D34535" w:rsidRPr="0070643C" w:rsidDel="00CD4431">
          <w:delText>:</w:delText>
        </w:r>
        <w:r w:rsidR="00D34535" w:rsidDel="00CD4431">
          <w:delText xml:space="preserve"> Southern Ocean Flux Station</w:delText>
        </w:r>
        <w:r w:rsidR="0018382F" w:rsidDel="00CD4431">
          <w:delText>.</w:delText>
        </w:r>
        <w:r w:rsidR="00D34535" w:rsidRPr="0070643C" w:rsidDel="00CD4431">
          <w:br/>
        </w:r>
        <w:r w:rsidR="00D34535" w:rsidDel="00CD4431">
          <w:rPr>
            <w:b/>
          </w:rPr>
          <w:delText>SOTS</w:delText>
        </w:r>
        <w:r w:rsidR="00D34535" w:rsidRPr="0070643C" w:rsidDel="00CD4431">
          <w:delText>:</w:delText>
        </w:r>
        <w:r w:rsidR="00D34535" w:rsidDel="00CD4431">
          <w:delText xml:space="preserve"> Southern Ocean Time Series sub-facility (</w:delText>
        </w:r>
        <w:r w:rsidR="000A65A8" w:rsidDel="00CD4431">
          <w:fldChar w:fldCharType="begin"/>
        </w:r>
        <w:r w:rsidR="000A65A8" w:rsidDel="00CD4431">
          <w:delInstrText xml:space="preserve"> HYPERLINK "http://imos.org.au/sots.html" </w:delInstrText>
        </w:r>
        <w:r w:rsidR="000A65A8" w:rsidDel="00CD4431">
          <w:fldChar w:fldCharType="separate"/>
        </w:r>
        <w:r w:rsidR="00D34535" w:rsidRPr="00FC3778" w:rsidDel="00CD4431">
          <w:rPr>
            <w:rStyle w:val="Hyperlink"/>
          </w:rPr>
          <w:delText>http://imos.org.au/sots.html</w:delText>
        </w:r>
        <w:r w:rsidR="000A65A8" w:rsidDel="00CD4431">
          <w:rPr>
            <w:rStyle w:val="Hyperlink"/>
          </w:rPr>
          <w:fldChar w:fldCharType="end"/>
        </w:r>
        <w:r w:rsidR="00D34535" w:rsidDel="00CD4431">
          <w:delText>)</w:delText>
        </w:r>
        <w:r w:rsidR="0018382F" w:rsidDel="00CD4431">
          <w:delText>.</w:delText>
        </w:r>
      </w:del>
    </w:p>
    <w:p w14:paraId="58626ECA" w14:textId="77777777" w:rsidR="00905C8D" w:rsidRDefault="00905C8D" w:rsidP="00905C8D">
      <w:pPr>
        <w:pStyle w:val="Heading3"/>
      </w:pPr>
      <w:r>
        <w:t>Template</w:t>
      </w:r>
    </w:p>
    <w:tbl>
      <w:tblPr>
        <w:tblStyle w:val="TableGrid"/>
        <w:tblW w:w="3622" w:type="pct"/>
        <w:jc w:val="center"/>
        <w:tblLayout w:type="fixed"/>
        <w:tblLook w:val="04A0" w:firstRow="1" w:lastRow="0" w:firstColumn="1" w:lastColumn="0" w:noHBand="0" w:noVBand="1"/>
      </w:tblPr>
      <w:tblGrid>
        <w:gridCol w:w="860"/>
        <w:gridCol w:w="1255"/>
        <w:gridCol w:w="845"/>
        <w:gridCol w:w="878"/>
        <w:gridCol w:w="878"/>
        <w:gridCol w:w="892"/>
        <w:gridCol w:w="1087"/>
      </w:tblGrid>
      <w:tr w:rsidR="000B13E2" w14:paraId="10ECAE2A" w14:textId="77777777" w:rsidTr="00455ED0">
        <w:trPr>
          <w:jc w:val="center"/>
        </w:trPr>
        <w:tc>
          <w:tcPr>
            <w:tcW w:w="642" w:type="pct"/>
            <w:vAlign w:val="center"/>
          </w:tcPr>
          <w:p w14:paraId="534114EC" w14:textId="77777777" w:rsidR="000B13E2" w:rsidRPr="0025464E" w:rsidRDefault="000B13E2" w:rsidP="00626883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data</w:t>
            </w:r>
            <w:proofErr w:type="gramEnd"/>
            <w:r>
              <w:rPr>
                <w:b/>
              </w:rPr>
              <w:t>_category</w:t>
            </w:r>
            <w:proofErr w:type="spellEnd"/>
          </w:p>
        </w:tc>
        <w:tc>
          <w:tcPr>
            <w:tcW w:w="937" w:type="pct"/>
            <w:vAlign w:val="center"/>
          </w:tcPr>
          <w:p w14:paraId="02CC7DE6" w14:textId="77777777" w:rsidR="000B13E2" w:rsidRPr="0025464E" w:rsidRDefault="000B13E2" w:rsidP="00626883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deployment</w:t>
            </w:r>
            <w:proofErr w:type="gramEnd"/>
            <w:r>
              <w:rPr>
                <w:b/>
              </w:rPr>
              <w:t>_code</w:t>
            </w:r>
            <w:proofErr w:type="spellEnd"/>
          </w:p>
        </w:tc>
        <w:tc>
          <w:tcPr>
            <w:tcW w:w="631" w:type="pct"/>
            <w:vAlign w:val="center"/>
          </w:tcPr>
          <w:p w14:paraId="7A06A410" w14:textId="77777777" w:rsidR="000B13E2" w:rsidRPr="0025464E" w:rsidRDefault="000B13E2" w:rsidP="00626883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_fv1</w:t>
            </w:r>
          </w:p>
        </w:tc>
        <w:tc>
          <w:tcPr>
            <w:tcW w:w="656" w:type="pct"/>
            <w:vAlign w:val="center"/>
          </w:tcPr>
          <w:p w14:paraId="6BD0ECE7" w14:textId="77777777" w:rsidR="000B13E2" w:rsidRPr="0025464E" w:rsidRDefault="000B13E2" w:rsidP="00626883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_fv2</w:t>
            </w:r>
          </w:p>
        </w:tc>
        <w:tc>
          <w:tcPr>
            <w:tcW w:w="656" w:type="pct"/>
            <w:vAlign w:val="center"/>
          </w:tcPr>
          <w:p w14:paraId="491D4AD6" w14:textId="77777777" w:rsidR="000B13E2" w:rsidRPr="0025464E" w:rsidRDefault="000B13E2" w:rsidP="00626883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_start</w:t>
            </w:r>
            <w:proofErr w:type="spellEnd"/>
          </w:p>
        </w:tc>
        <w:tc>
          <w:tcPr>
            <w:tcW w:w="666" w:type="pct"/>
            <w:vAlign w:val="center"/>
          </w:tcPr>
          <w:p w14:paraId="03CCC365" w14:textId="77777777" w:rsidR="000B13E2" w:rsidRPr="0025464E" w:rsidRDefault="000B13E2" w:rsidP="00626883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_end</w:t>
            </w:r>
            <w:proofErr w:type="spellEnd"/>
          </w:p>
        </w:tc>
        <w:tc>
          <w:tcPr>
            <w:tcW w:w="812" w:type="pct"/>
            <w:vAlign w:val="center"/>
          </w:tcPr>
          <w:p w14:paraId="6170B063" w14:textId="77777777" w:rsidR="000B13E2" w:rsidRPr="0025464E" w:rsidRDefault="000B13E2" w:rsidP="00626883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0B13E2" w14:paraId="65BCFBCD" w14:textId="77777777" w:rsidTr="00455ED0">
        <w:trPr>
          <w:jc w:val="center"/>
        </w:trPr>
        <w:tc>
          <w:tcPr>
            <w:tcW w:w="642" w:type="pct"/>
            <w:vAlign w:val="center"/>
          </w:tcPr>
          <w:p w14:paraId="62E228AB" w14:textId="6886B696" w:rsidR="000B13E2" w:rsidRDefault="000B13E2" w:rsidP="00455ED0">
            <w:pPr>
              <w:jc w:val="center"/>
              <w:rPr>
                <w:sz w:val="24"/>
              </w:rPr>
            </w:pPr>
            <w:r>
              <w:t>Data category</w:t>
            </w:r>
          </w:p>
        </w:tc>
        <w:tc>
          <w:tcPr>
            <w:tcW w:w="937" w:type="pct"/>
            <w:vAlign w:val="center"/>
          </w:tcPr>
          <w:p w14:paraId="193F16CB" w14:textId="77777777" w:rsidR="000B13E2" w:rsidRDefault="000B13E2" w:rsidP="00626883">
            <w:pPr>
              <w:jc w:val="center"/>
            </w:pPr>
            <w:r>
              <w:t>Deployment code</w:t>
            </w:r>
          </w:p>
        </w:tc>
        <w:tc>
          <w:tcPr>
            <w:tcW w:w="631" w:type="pct"/>
            <w:vAlign w:val="center"/>
          </w:tcPr>
          <w:p w14:paraId="245A2817" w14:textId="77777777" w:rsidR="000B13E2" w:rsidRDefault="000B13E2" w:rsidP="00626883">
            <w:pPr>
              <w:jc w:val="center"/>
            </w:pPr>
            <w:r>
              <w:t># FV1</w:t>
            </w:r>
          </w:p>
        </w:tc>
        <w:tc>
          <w:tcPr>
            <w:tcW w:w="656" w:type="pct"/>
            <w:vAlign w:val="center"/>
          </w:tcPr>
          <w:p w14:paraId="31C0B2A1" w14:textId="77777777" w:rsidR="000B13E2" w:rsidRDefault="000B13E2" w:rsidP="00626883">
            <w:pPr>
              <w:jc w:val="center"/>
            </w:pPr>
            <w:r>
              <w:t># FV2</w:t>
            </w:r>
          </w:p>
        </w:tc>
        <w:tc>
          <w:tcPr>
            <w:tcW w:w="656" w:type="pct"/>
            <w:vAlign w:val="center"/>
          </w:tcPr>
          <w:p w14:paraId="48918DC6" w14:textId="77777777" w:rsidR="000B13E2" w:rsidRDefault="000B13E2" w:rsidP="00626883">
            <w:pPr>
              <w:jc w:val="center"/>
            </w:pPr>
            <w:r>
              <w:t>Start</w:t>
            </w:r>
          </w:p>
        </w:tc>
        <w:tc>
          <w:tcPr>
            <w:tcW w:w="666" w:type="pct"/>
            <w:vAlign w:val="center"/>
          </w:tcPr>
          <w:p w14:paraId="12F8C31E" w14:textId="77777777" w:rsidR="000B13E2" w:rsidRDefault="000B13E2" w:rsidP="00626883">
            <w:pPr>
              <w:jc w:val="center"/>
            </w:pPr>
            <w:r>
              <w:t>End</w:t>
            </w:r>
          </w:p>
        </w:tc>
        <w:tc>
          <w:tcPr>
            <w:tcW w:w="812" w:type="pct"/>
            <w:vAlign w:val="center"/>
          </w:tcPr>
          <w:p w14:paraId="6C6215BC" w14:textId="77777777" w:rsidR="000B13E2" w:rsidRDefault="000B13E2" w:rsidP="00626883">
            <w:pPr>
              <w:jc w:val="center"/>
            </w:pPr>
            <w:r>
              <w:t>Time coverage (days)</w:t>
            </w:r>
          </w:p>
        </w:tc>
      </w:tr>
      <w:tr w:rsidR="000B13E2" w14:paraId="1F7692A6" w14:textId="77777777" w:rsidTr="000B13E2">
        <w:trPr>
          <w:jc w:val="center"/>
        </w:trPr>
        <w:tc>
          <w:tcPr>
            <w:tcW w:w="5000" w:type="pct"/>
            <w:gridSpan w:val="7"/>
            <w:shd w:val="clear" w:color="auto" w:fill="595959" w:themeFill="text1" w:themeFillTint="A6"/>
            <w:vAlign w:val="center"/>
          </w:tcPr>
          <w:p w14:paraId="024B33A5" w14:textId="23D4A6D4" w:rsidR="000B13E2" w:rsidRPr="00146180" w:rsidRDefault="000B13E2" w:rsidP="00626883">
            <w:pPr>
              <w:jc w:val="center"/>
            </w:pPr>
            <w:r w:rsidRPr="00455ED0">
              <w:t xml:space="preserve">Headers: </w:t>
            </w:r>
            <w:proofErr w:type="spellStart"/>
            <w:r w:rsidRPr="00455ED0">
              <w:t>file_type</w:t>
            </w:r>
            <w:proofErr w:type="spellEnd"/>
          </w:p>
        </w:tc>
      </w:tr>
      <w:tr w:rsidR="000B13E2" w14:paraId="38604980" w14:textId="77777777" w:rsidTr="000B13E2">
        <w:trPr>
          <w:jc w:val="center"/>
        </w:trPr>
        <w:tc>
          <w:tcPr>
            <w:tcW w:w="5000" w:type="pct"/>
            <w:gridSpan w:val="7"/>
            <w:shd w:val="clear" w:color="auto" w:fill="BFBFBF" w:themeFill="background1" w:themeFillShade="BF"/>
            <w:vAlign w:val="center"/>
          </w:tcPr>
          <w:p w14:paraId="03F2112B" w14:textId="4AFEB8CF" w:rsidR="000B13E2" w:rsidRDefault="000B13E2">
            <w:r>
              <w:t>Sub-headers: headers</w:t>
            </w:r>
          </w:p>
        </w:tc>
      </w:tr>
      <w:tr w:rsidR="000B13E2" w14:paraId="2E4BECF2" w14:textId="77777777" w:rsidTr="00455ED0">
        <w:trPr>
          <w:jc w:val="center"/>
        </w:trPr>
        <w:tc>
          <w:tcPr>
            <w:tcW w:w="642" w:type="pct"/>
            <w:vAlign w:val="center"/>
          </w:tcPr>
          <w:p w14:paraId="60F08698" w14:textId="77777777" w:rsidR="000B13E2" w:rsidRDefault="000B13E2" w:rsidP="00626883">
            <w:pPr>
              <w:jc w:val="center"/>
            </w:pPr>
          </w:p>
        </w:tc>
        <w:tc>
          <w:tcPr>
            <w:tcW w:w="937" w:type="pct"/>
            <w:vAlign w:val="center"/>
          </w:tcPr>
          <w:p w14:paraId="06685FEC" w14:textId="77777777" w:rsidR="000B13E2" w:rsidRDefault="000B13E2" w:rsidP="00626883">
            <w:pPr>
              <w:jc w:val="center"/>
            </w:pPr>
          </w:p>
        </w:tc>
        <w:tc>
          <w:tcPr>
            <w:tcW w:w="631" w:type="pct"/>
            <w:vAlign w:val="center"/>
          </w:tcPr>
          <w:p w14:paraId="6D348705" w14:textId="77777777" w:rsidR="000B13E2" w:rsidRDefault="000B13E2" w:rsidP="00626883">
            <w:pPr>
              <w:jc w:val="center"/>
            </w:pPr>
          </w:p>
        </w:tc>
        <w:tc>
          <w:tcPr>
            <w:tcW w:w="656" w:type="pct"/>
            <w:vAlign w:val="center"/>
          </w:tcPr>
          <w:p w14:paraId="132CC40E" w14:textId="77777777" w:rsidR="000B13E2" w:rsidRDefault="000B13E2" w:rsidP="00626883">
            <w:pPr>
              <w:jc w:val="center"/>
            </w:pPr>
          </w:p>
        </w:tc>
        <w:tc>
          <w:tcPr>
            <w:tcW w:w="656" w:type="pct"/>
            <w:vAlign w:val="center"/>
          </w:tcPr>
          <w:p w14:paraId="3769FCAB" w14:textId="77777777" w:rsidR="000B13E2" w:rsidRDefault="000B13E2" w:rsidP="00626883">
            <w:pPr>
              <w:jc w:val="center"/>
            </w:pPr>
          </w:p>
        </w:tc>
        <w:tc>
          <w:tcPr>
            <w:tcW w:w="666" w:type="pct"/>
            <w:vAlign w:val="center"/>
          </w:tcPr>
          <w:p w14:paraId="780EECB5" w14:textId="77777777" w:rsidR="000B13E2" w:rsidRDefault="000B13E2" w:rsidP="00626883">
            <w:pPr>
              <w:jc w:val="center"/>
            </w:pPr>
          </w:p>
        </w:tc>
        <w:tc>
          <w:tcPr>
            <w:tcW w:w="812" w:type="pct"/>
          </w:tcPr>
          <w:p w14:paraId="6F9BCB9F" w14:textId="77777777" w:rsidR="000B13E2" w:rsidRDefault="000B13E2" w:rsidP="00626883">
            <w:pPr>
              <w:jc w:val="center"/>
            </w:pPr>
          </w:p>
        </w:tc>
      </w:tr>
    </w:tbl>
    <w:p w14:paraId="31CDC85F" w14:textId="7A18AB58" w:rsidR="00905C8D" w:rsidDel="00492A27" w:rsidRDefault="00905C8D" w:rsidP="00542A59">
      <w:pPr>
        <w:rPr>
          <w:del w:id="344" w:author="Xavier Hoenner" w:date="2015-08-21T09:52:00Z"/>
          <w:b/>
        </w:rPr>
      </w:pPr>
    </w:p>
    <w:p w14:paraId="3E8CB0CA" w14:textId="58BB5BFF" w:rsidR="00A85F08" w:rsidDel="00FA7D87" w:rsidRDefault="00A85F08" w:rsidP="00A85F08">
      <w:pPr>
        <w:pStyle w:val="Heading2"/>
        <w:rPr>
          <w:del w:id="345" w:author="Xavier Hoenner" w:date="2015-08-21T09:30:00Z"/>
        </w:rPr>
      </w:pPr>
      <w:del w:id="346" w:author="Xavier Hoenner" w:date="2015-08-21T09:30:00Z">
        <w:r w:rsidRPr="00E123F0" w:rsidDel="00FA7D87">
          <w:delText>1.</w:delText>
        </w:r>
        <w:r w:rsidDel="00FA7D87">
          <w:delText>3 D</w:delText>
        </w:r>
        <w:r w:rsidRPr="00E123F0" w:rsidDel="00FA7D87">
          <w:delText xml:space="preserve">ata </w:delText>
        </w:r>
        <w:r w:rsidDel="00FA7D87">
          <w:delText>report – New data on the portal (last month)</w:delText>
        </w:r>
      </w:del>
    </w:p>
    <w:p w14:paraId="36670BC7" w14:textId="07149551" w:rsidR="00A85F08" w:rsidDel="00FA7D87" w:rsidRDefault="00A85F08" w:rsidP="0011784D">
      <w:pPr>
        <w:pStyle w:val="Heading3"/>
        <w:rPr>
          <w:del w:id="347" w:author="Xavier Hoenner" w:date="2015-08-21T09:30:00Z"/>
        </w:rPr>
      </w:pPr>
      <w:del w:id="348" w:author="Xavier Hoenner" w:date="2015-08-21T09:30:00Z">
        <w:r w:rsidRPr="0011784D" w:rsidDel="00FA7D87">
          <w:rPr>
            <w:b w:val="0"/>
          </w:rPr>
          <w:delText>Filename:</w:delText>
        </w:r>
        <w:r w:rsidRPr="0011784D" w:rsidDel="00FA7D87">
          <w:rPr>
            <w:u w:val="none"/>
          </w:rPr>
          <w:delText xml:space="preserve"> ‘B_</w:delText>
        </w:r>
      </w:del>
      <w:del w:id="349" w:author="Xavier Hoenner" w:date="2014-04-30T12:00:00Z">
        <w:r w:rsidR="0011784D" w:rsidRPr="0011784D" w:rsidDel="00C05B6D">
          <w:rPr>
            <w:u w:val="none"/>
          </w:rPr>
          <w:delText xml:space="preserve"> </w:delText>
        </w:r>
      </w:del>
      <w:del w:id="350" w:author="Xavier Hoenner" w:date="2015-08-21T09:30:00Z">
        <w:r w:rsidR="00C22D09" w:rsidDel="00FA7D87">
          <w:rPr>
            <w:u w:val="none"/>
          </w:rPr>
          <w:delText>ABOS</w:delText>
        </w:r>
      </w:del>
      <w:del w:id="351" w:author="Xavier Hoenner" w:date="2014-04-30T12:00:00Z">
        <w:r w:rsidR="0011784D" w:rsidRPr="0011784D" w:rsidDel="00C05B6D">
          <w:rPr>
            <w:u w:val="none"/>
          </w:rPr>
          <w:delText>_</w:delText>
        </w:r>
        <w:r w:rsidR="00896D61" w:rsidRPr="00896D61" w:rsidDel="00C05B6D">
          <w:rPr>
            <w:u w:val="none"/>
          </w:rPr>
          <w:delText xml:space="preserve"> </w:delText>
        </w:r>
        <w:r w:rsidR="00896D61" w:rsidDel="00C05B6D">
          <w:rPr>
            <w:u w:val="none"/>
          </w:rPr>
          <w:delText>ASFSandSOTS</w:delText>
        </w:r>
        <w:r w:rsidR="00896D61" w:rsidRPr="0011784D" w:rsidDel="00C05B6D">
          <w:rPr>
            <w:u w:val="none"/>
          </w:rPr>
          <w:delText xml:space="preserve"> </w:delText>
        </w:r>
      </w:del>
      <w:del w:id="352" w:author="Xavier Hoenner" w:date="2015-08-21T09:30:00Z">
        <w:r w:rsidRPr="0011784D" w:rsidDel="00FA7D87">
          <w:rPr>
            <w:u w:val="none"/>
          </w:rPr>
          <w:delText>_</w:delText>
        </w:r>
      </w:del>
      <w:del w:id="353" w:author="Xavier Hoenner" w:date="2014-06-16T14:47:00Z">
        <w:r w:rsidRPr="0011784D" w:rsidDel="005C60D4">
          <w:rPr>
            <w:u w:val="none"/>
          </w:rPr>
          <w:delText>newDeployments’</w:delText>
        </w:r>
      </w:del>
    </w:p>
    <w:p w14:paraId="2A3B9554" w14:textId="16B845AF" w:rsidR="00A85F08" w:rsidRPr="0011784D" w:rsidDel="00FA7D87" w:rsidRDefault="00A85F08" w:rsidP="0011784D">
      <w:pPr>
        <w:pStyle w:val="Heading3"/>
        <w:rPr>
          <w:del w:id="354" w:author="Xavier Hoenner" w:date="2015-08-21T09:30:00Z"/>
          <w:u w:val="none"/>
        </w:rPr>
      </w:pPr>
      <w:del w:id="355" w:author="Xavier Hoenner" w:date="2015-08-21T09:30:00Z">
        <w:r w:rsidRPr="005271CF" w:rsidDel="00FA7D87">
          <w:br/>
        </w:r>
        <w:r w:rsidRPr="0011784D" w:rsidDel="00FA7D87">
          <w:rPr>
            <w:b w:val="0"/>
            <w:szCs w:val="26"/>
          </w:rPr>
          <w:delText>Description:</w:delText>
        </w:r>
        <w:r w:rsidRPr="0011784D" w:rsidDel="00FA7D87">
          <w:rPr>
            <w:u w:val="none"/>
          </w:rPr>
          <w:delText xml:space="preserve"> </w:delText>
        </w:r>
        <w:r w:rsidRPr="0011784D" w:rsidDel="00FA7D87">
          <w:rPr>
            <w:szCs w:val="26"/>
            <w:u w:val="none"/>
          </w:rPr>
          <w:delText>‘</w:delText>
        </w:r>
        <w:r w:rsidR="0033797C" w:rsidRPr="0033797C" w:rsidDel="00FA7D87">
          <w:rPr>
            <w:u w:val="none"/>
          </w:rPr>
          <w:delText>New data on the portal (since DATE)</w:delText>
        </w:r>
        <w:r w:rsidRPr="0011784D" w:rsidDel="00FA7D87">
          <w:rPr>
            <w:szCs w:val="26"/>
            <w:u w:val="none"/>
          </w:rPr>
          <w:delText>’</w:delText>
        </w:r>
      </w:del>
    </w:p>
    <w:p w14:paraId="4ADC8EA8" w14:textId="3655FB47" w:rsidR="00A85F08" w:rsidDel="00FA7D87" w:rsidRDefault="00A85F08" w:rsidP="00A85F08">
      <w:pPr>
        <w:rPr>
          <w:del w:id="356" w:author="Xavier Hoenner" w:date="2015-08-21T09:30:00Z"/>
          <w:u w:val="single"/>
        </w:rPr>
      </w:pPr>
    </w:p>
    <w:p w14:paraId="0A59A664" w14:textId="1B04C25B" w:rsidR="00A85F08" w:rsidDel="00FA7D87" w:rsidRDefault="00A85F08" w:rsidP="00A85F08">
      <w:pPr>
        <w:rPr>
          <w:del w:id="357" w:author="Xavier Hoenner" w:date="2015-08-21T09:30:00Z"/>
        </w:rPr>
      </w:pPr>
      <w:del w:id="358" w:author="Xavier Hoenner" w:date="2015-08-21T09:30:00Z">
        <w:r w:rsidRPr="00542A59" w:rsidDel="00FA7D87">
          <w:rPr>
            <w:u w:val="single"/>
          </w:rPr>
          <w:delText>View to use:</w:delText>
        </w:r>
        <w:r w:rsidRPr="00542A59" w:rsidDel="00FA7D87">
          <w:delText xml:space="preserve"> </w:delText>
        </w:r>
      </w:del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PrChange w:id="359" w:author="Xavier Hoenner" w:date="2014-04-30T12:03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087"/>
        <w:gridCol w:w="3124"/>
        <w:tblGridChange w:id="360">
          <w:tblGrid>
            <w:gridCol w:w="2087"/>
            <w:gridCol w:w="6653"/>
          </w:tblGrid>
        </w:tblGridChange>
      </w:tblGrid>
      <w:tr w:rsidR="001B1CD5" w:rsidDel="00FA7D87" w14:paraId="6F244DB4" w14:textId="3E5AF7F1" w:rsidTr="001B1CD5">
        <w:trPr>
          <w:del w:id="361" w:author="Xavier Hoenner" w:date="2015-08-21T09:30:00Z"/>
        </w:trPr>
        <w:tc>
          <w:tcPr>
            <w:tcW w:w="2087" w:type="dxa"/>
            <w:tcPrChange w:id="362" w:author="Xavier Hoenner" w:date="2014-04-30T12:03:00Z">
              <w:tcPr>
                <w:tcW w:w="1271" w:type="dxa"/>
              </w:tcPr>
            </w:tcPrChange>
          </w:tcPr>
          <w:p w14:paraId="2C50F843" w14:textId="54980780" w:rsidR="001B1CD5" w:rsidRPr="003D503B" w:rsidDel="00FA7D87" w:rsidRDefault="001B1CD5" w:rsidP="00343BA4">
            <w:pPr>
              <w:rPr>
                <w:del w:id="363" w:author="Xavier Hoenner" w:date="2015-08-21T09:30:00Z"/>
                <w:b/>
                <w:sz w:val="24"/>
                <w:szCs w:val="24"/>
              </w:rPr>
            </w:pPr>
            <w:del w:id="364" w:author="Xavier Hoenner" w:date="2014-04-30T12:03:00Z">
              <w:r w:rsidRPr="003D503B" w:rsidDel="000458F3">
                <w:rPr>
                  <w:b/>
                  <w:sz w:val="24"/>
                  <w:szCs w:val="24"/>
                </w:rPr>
                <w:delText>Server</w:delText>
              </w:r>
            </w:del>
          </w:p>
        </w:tc>
        <w:tc>
          <w:tcPr>
            <w:tcW w:w="3124" w:type="dxa"/>
            <w:tcPrChange w:id="365" w:author="Xavier Hoenner" w:date="2014-04-30T12:03:00Z">
              <w:tcPr>
                <w:tcW w:w="3880" w:type="dxa"/>
              </w:tcPr>
            </w:tcPrChange>
          </w:tcPr>
          <w:p w14:paraId="3950E314" w14:textId="6F7D8B6E" w:rsidR="001B1CD5" w:rsidRPr="003D503B" w:rsidDel="00FA7D87" w:rsidRDefault="001B1CD5" w:rsidP="00343BA4">
            <w:pPr>
              <w:rPr>
                <w:del w:id="366" w:author="Xavier Hoenner" w:date="2015-08-21T09:30:00Z"/>
                <w:sz w:val="24"/>
                <w:szCs w:val="24"/>
              </w:rPr>
            </w:pPr>
            <w:del w:id="367" w:author="Xavier Hoenner" w:date="2014-04-30T12:03:00Z">
              <w:r w:rsidRPr="003D503B" w:rsidDel="000458F3">
                <w:rPr>
                  <w:sz w:val="24"/>
                  <w:szCs w:val="24"/>
                </w:rPr>
                <w:delText>db</w:delText>
              </w:r>
              <w:r w:rsidDel="000458F3">
                <w:rPr>
                  <w:sz w:val="24"/>
                  <w:szCs w:val="24"/>
                </w:rPr>
                <w:delText>dev</w:delText>
              </w:r>
              <w:r w:rsidRPr="003D503B" w:rsidDel="000458F3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1B1CD5" w:rsidDel="00FA7D87" w14:paraId="41349D61" w14:textId="1F6815EA" w:rsidTr="001B1CD5">
        <w:trPr>
          <w:del w:id="368" w:author="Xavier Hoenner" w:date="2015-08-21T09:30:00Z"/>
        </w:trPr>
        <w:tc>
          <w:tcPr>
            <w:tcW w:w="2087" w:type="dxa"/>
            <w:tcPrChange w:id="369" w:author="Xavier Hoenner" w:date="2014-04-30T12:03:00Z">
              <w:tcPr>
                <w:tcW w:w="1271" w:type="dxa"/>
              </w:tcPr>
            </w:tcPrChange>
          </w:tcPr>
          <w:p w14:paraId="5EC5F19E" w14:textId="2733F98E" w:rsidR="001B1CD5" w:rsidRPr="003D503B" w:rsidDel="00FA7D87" w:rsidRDefault="001B1CD5" w:rsidP="00343BA4">
            <w:pPr>
              <w:rPr>
                <w:del w:id="370" w:author="Xavier Hoenner" w:date="2015-08-21T09:30:00Z"/>
                <w:b/>
                <w:sz w:val="24"/>
                <w:szCs w:val="24"/>
              </w:rPr>
            </w:pPr>
            <w:del w:id="371" w:author="Xavier Hoenner" w:date="2014-04-30T12:03:00Z">
              <w:r w:rsidRPr="003D503B" w:rsidDel="000458F3">
                <w:rPr>
                  <w:b/>
                  <w:sz w:val="24"/>
                  <w:szCs w:val="24"/>
                </w:rPr>
                <w:delText>Database</w:delText>
              </w:r>
            </w:del>
          </w:p>
        </w:tc>
        <w:tc>
          <w:tcPr>
            <w:tcW w:w="3124" w:type="dxa"/>
            <w:tcPrChange w:id="372" w:author="Xavier Hoenner" w:date="2014-04-30T12:03:00Z">
              <w:tcPr>
                <w:tcW w:w="3880" w:type="dxa"/>
              </w:tcPr>
            </w:tcPrChange>
          </w:tcPr>
          <w:p w14:paraId="6AD324B8" w14:textId="70E5151E" w:rsidR="001B1CD5" w:rsidRPr="003D503B" w:rsidDel="00FA7D87" w:rsidRDefault="001B1CD5" w:rsidP="00343BA4">
            <w:pPr>
              <w:rPr>
                <w:del w:id="373" w:author="Xavier Hoenner" w:date="2015-08-21T09:30:00Z"/>
                <w:sz w:val="24"/>
                <w:szCs w:val="24"/>
              </w:rPr>
            </w:pPr>
            <w:del w:id="374" w:author="Xavier Hoenner" w:date="2014-04-30T12:03:00Z">
              <w:r w:rsidDel="000458F3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1B1CD5" w:rsidDel="00FA7D87" w14:paraId="30B24876" w14:textId="40DAE4F3" w:rsidTr="001B1CD5">
        <w:trPr>
          <w:del w:id="375" w:author="Xavier Hoenner" w:date="2015-08-21T09:30:00Z"/>
        </w:trPr>
        <w:tc>
          <w:tcPr>
            <w:tcW w:w="2087" w:type="dxa"/>
            <w:tcPrChange w:id="376" w:author="Xavier Hoenner" w:date="2014-04-30T12:03:00Z">
              <w:tcPr>
                <w:tcW w:w="1271" w:type="dxa"/>
              </w:tcPr>
            </w:tcPrChange>
          </w:tcPr>
          <w:p w14:paraId="1A8679DE" w14:textId="3E499207" w:rsidR="001B1CD5" w:rsidRPr="003D503B" w:rsidDel="00FA7D87" w:rsidRDefault="001B1CD5" w:rsidP="00343BA4">
            <w:pPr>
              <w:rPr>
                <w:del w:id="377" w:author="Xavier Hoenner" w:date="2015-08-21T09:30:00Z"/>
                <w:b/>
                <w:sz w:val="24"/>
                <w:szCs w:val="24"/>
              </w:rPr>
            </w:pPr>
            <w:del w:id="378" w:author="Xavier Hoenner" w:date="2014-04-30T12:03:00Z">
              <w:r w:rsidRPr="003D503B" w:rsidDel="000458F3">
                <w:rPr>
                  <w:b/>
                  <w:sz w:val="24"/>
                  <w:szCs w:val="24"/>
                </w:rPr>
                <w:delText>Schema</w:delText>
              </w:r>
            </w:del>
          </w:p>
        </w:tc>
        <w:tc>
          <w:tcPr>
            <w:tcW w:w="3124" w:type="dxa"/>
            <w:tcPrChange w:id="379" w:author="Xavier Hoenner" w:date="2014-04-30T12:03:00Z">
              <w:tcPr>
                <w:tcW w:w="3880" w:type="dxa"/>
              </w:tcPr>
            </w:tcPrChange>
          </w:tcPr>
          <w:p w14:paraId="33FDF524" w14:textId="27609FB0" w:rsidR="001B1CD5" w:rsidRPr="003D503B" w:rsidDel="00FA7D87" w:rsidRDefault="001B1CD5" w:rsidP="00343BA4">
            <w:pPr>
              <w:rPr>
                <w:del w:id="380" w:author="Xavier Hoenner" w:date="2015-08-21T09:30:00Z"/>
                <w:sz w:val="24"/>
                <w:szCs w:val="24"/>
              </w:rPr>
            </w:pPr>
            <w:del w:id="381" w:author="Xavier Hoenner" w:date="2014-04-30T12:03:00Z">
              <w:r w:rsidDel="000458F3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1B1CD5" w:rsidDel="00FA7D87" w14:paraId="3644CA4E" w14:textId="20FAC0BB" w:rsidTr="001B1CD5">
        <w:trPr>
          <w:del w:id="382" w:author="Xavier Hoenner" w:date="2015-08-21T09:30:00Z"/>
        </w:trPr>
        <w:tc>
          <w:tcPr>
            <w:tcW w:w="2087" w:type="dxa"/>
            <w:tcPrChange w:id="383" w:author="Xavier Hoenner" w:date="2014-04-30T12:03:00Z">
              <w:tcPr>
                <w:tcW w:w="1271" w:type="dxa"/>
              </w:tcPr>
            </w:tcPrChange>
          </w:tcPr>
          <w:p w14:paraId="42929D4D" w14:textId="6E6566E3" w:rsidR="001B1CD5" w:rsidRPr="003D503B" w:rsidDel="00FA7D87" w:rsidRDefault="001B1CD5" w:rsidP="00343BA4">
            <w:pPr>
              <w:rPr>
                <w:del w:id="384" w:author="Xavier Hoenner" w:date="2015-08-21T09:30:00Z"/>
                <w:b/>
                <w:sz w:val="24"/>
                <w:szCs w:val="24"/>
              </w:rPr>
            </w:pPr>
            <w:del w:id="385" w:author="Xavier Hoenner" w:date="2014-04-30T12:03:00Z">
              <w:r w:rsidRPr="003D503B" w:rsidDel="000458F3">
                <w:rPr>
                  <w:b/>
                  <w:sz w:val="24"/>
                  <w:szCs w:val="24"/>
                </w:rPr>
                <w:delText>View</w:delText>
              </w:r>
            </w:del>
          </w:p>
        </w:tc>
        <w:tc>
          <w:tcPr>
            <w:tcW w:w="3124" w:type="dxa"/>
            <w:tcPrChange w:id="386" w:author="Xavier Hoenner" w:date="2014-04-30T12:03:00Z">
              <w:tcPr>
                <w:tcW w:w="3880" w:type="dxa"/>
              </w:tcPr>
            </w:tcPrChange>
          </w:tcPr>
          <w:p w14:paraId="0DA962ED" w14:textId="176536FA" w:rsidR="001B1CD5" w:rsidRPr="003D503B" w:rsidDel="00FA7D87" w:rsidRDefault="001B1CD5" w:rsidP="00343BA4">
            <w:pPr>
              <w:rPr>
                <w:del w:id="387" w:author="Xavier Hoenner" w:date="2015-08-21T09:30:00Z"/>
                <w:sz w:val="24"/>
                <w:szCs w:val="24"/>
              </w:rPr>
            </w:pPr>
            <w:del w:id="388" w:author="Xavier Hoenner" w:date="2014-04-30T12:03:00Z">
              <w:r w:rsidDel="000458F3">
                <w:rPr>
                  <w:sz w:val="24"/>
                  <w:szCs w:val="24"/>
                </w:rPr>
                <w:delText>abos_asfssots_all_deployments_view</w:delText>
              </w:r>
            </w:del>
          </w:p>
        </w:tc>
      </w:tr>
    </w:tbl>
    <w:p w14:paraId="0811F29F" w14:textId="4EC08A58" w:rsidR="00A85F08" w:rsidDel="00FA7D87" w:rsidRDefault="00A85F08" w:rsidP="00A85F08">
      <w:pPr>
        <w:rPr>
          <w:del w:id="389" w:author="Xavier Hoenner" w:date="2015-08-21T09:30:00Z"/>
        </w:rPr>
      </w:pPr>
    </w:p>
    <w:p w14:paraId="339580E6" w14:textId="4A0B95C5" w:rsidR="00A85F08" w:rsidDel="00FA7D87" w:rsidRDefault="00A85F08" w:rsidP="00A85F08">
      <w:pPr>
        <w:rPr>
          <w:del w:id="390" w:author="Xavier Hoenner" w:date="2015-08-21T09:30:00Z"/>
        </w:rPr>
      </w:pPr>
      <w:del w:id="391" w:author="Xavier Hoenner" w:date="2015-08-21T09:30:00Z">
        <w:r w:rsidDel="00FA7D87">
          <w:rPr>
            <w:u w:val="single"/>
          </w:rPr>
          <w:delText xml:space="preserve">Filters: </w:delText>
        </w:r>
        <w:r w:rsidDel="00FA7D87">
          <w:delText xml:space="preserve"> </w:delText>
        </w:r>
        <w:r w:rsidR="006B5924" w:rsidDel="00FA7D87">
          <w:delText>List all data for which ‘</w:delText>
        </w:r>
        <w:r w:rsidR="00590AD1" w:rsidDel="00FA7D87">
          <w:delText>coverage_</w:delText>
        </w:r>
        <w:r w:rsidR="00167246" w:rsidDel="00FA7D87">
          <w:delText>start</w:delText>
        </w:r>
        <w:r w:rsidR="006B5924" w:rsidDel="00FA7D87">
          <w:delText>’ is less than one month</w:delText>
        </w:r>
        <w:r w:rsidR="0011784D" w:rsidDel="00FA7D87">
          <w:delText>.</w:delText>
        </w:r>
      </w:del>
    </w:p>
    <w:p w14:paraId="097EC7CE" w14:textId="5A10C823" w:rsidR="00590AD1" w:rsidDel="00FA7D87" w:rsidRDefault="00590AD1" w:rsidP="00590AD1">
      <w:pPr>
        <w:ind w:left="1843" w:hanging="1843"/>
        <w:rPr>
          <w:del w:id="392" w:author="Xavier Hoenner" w:date="2015-08-21T09:30:00Z"/>
        </w:rPr>
      </w:pPr>
      <w:del w:id="393" w:author="Xavier Hoenner" w:date="2015-08-21T09:30:00Z">
        <w:r w:rsidDel="00FA7D87">
          <w:rPr>
            <w:u w:val="single"/>
          </w:rPr>
          <w:delText>Data sorting options:</w:delText>
        </w:r>
        <w:r w:rsidDel="00FA7D87">
          <w:delText xml:space="preserve"> None, data are already sorted</w:delText>
        </w:r>
      </w:del>
      <w:del w:id="394" w:author="Xavier Hoenner" w:date="2014-04-30T12:07:00Z">
        <w:r w:rsidDel="000A65A8">
          <w:delText xml:space="preserve"> by ASCENDING ‘file_type’, then ASCENDING headers, then ASCENDING data_type, then ASCENDING data_category, and then ASCENDING deployment_code</w:delText>
        </w:r>
      </w:del>
      <w:del w:id="395" w:author="Xavier Hoenner" w:date="2015-08-21T09:30:00Z">
        <w:r w:rsidDel="00FA7D87">
          <w:delText>.</w:delText>
        </w:r>
      </w:del>
    </w:p>
    <w:p w14:paraId="5FC3F1EA" w14:textId="18E7D23F" w:rsidR="00590AD1" w:rsidDel="00FA7D87" w:rsidRDefault="00590AD1" w:rsidP="00590AD1">
      <w:pPr>
        <w:ind w:left="993" w:hanging="993"/>
        <w:rPr>
          <w:del w:id="396" w:author="Xavier Hoenner" w:date="2015-08-21T09:30:00Z"/>
        </w:rPr>
      </w:pPr>
      <w:del w:id="397" w:author="Xavier Hoenner" w:date="2015-08-21T09:30:00Z">
        <w:r w:rsidDel="00FA7D87">
          <w:rPr>
            <w:u w:val="single"/>
          </w:rPr>
          <w:delText>Footnote:</w:delText>
        </w:r>
        <w:r w:rsidDel="00FA7D87">
          <w:delText xml:space="preserve"> </w:delText>
        </w:r>
        <w:r w:rsidDel="00FA7D87">
          <w:rPr>
            <w:b/>
          </w:rPr>
          <w:delText xml:space="preserve">Headers: </w:delText>
        </w:r>
        <w:r w:rsidDel="00FA7D87">
          <w:delText>Type of file (</w:delText>
        </w:r>
        <w:r w:rsidDel="00FA7D87">
          <w:rPr>
            <w:i/>
          </w:rPr>
          <w:delText xml:space="preserve">i.e. </w:delText>
        </w:r>
        <w:r w:rsidDel="00FA7D87">
          <w:delText>aggregated vs. daily).</w:delText>
        </w:r>
        <w:r w:rsidDel="00FA7D87">
          <w:br/>
        </w:r>
        <w:r w:rsidDel="00FA7D87">
          <w:rPr>
            <w:b/>
          </w:rPr>
          <w:delText>Sub-headers</w:delText>
        </w:r>
        <w:r w:rsidDel="00FA7D87">
          <w:delText>: Sub-facility name – Platform name – Data type</w:delText>
        </w:r>
        <w:r w:rsidDel="00FA7D87">
          <w:br/>
        </w:r>
        <w:r w:rsidRPr="006B3C3D" w:rsidDel="00FA7D87">
          <w:rPr>
            <w:b/>
          </w:rPr>
          <w:delText>‘</w:delText>
        </w:r>
        <w:r w:rsidDel="00FA7D87">
          <w:rPr>
            <w:b/>
          </w:rPr>
          <w:delText>Deployment code’</w:delText>
        </w:r>
        <w:r w:rsidRPr="006B3C3D" w:rsidDel="00FA7D87">
          <w:delText xml:space="preserve">: </w:delText>
        </w:r>
        <w:r w:rsidDel="00FA7D87">
          <w:delText>Deployment code for a mooring recording a given parameter: ‘Platform name – Deployment number – Year of deployment’.</w:delText>
        </w:r>
        <w:r w:rsidRPr="006B3C3D" w:rsidDel="00FA7D87">
          <w:delText xml:space="preserve"> </w:delText>
        </w:r>
        <w:r w:rsidRPr="006B3C3D" w:rsidDel="00FA7D87">
          <w:br/>
        </w:r>
        <w:r w:rsidRPr="006B3C3D" w:rsidDel="00FA7D87">
          <w:rPr>
            <w:b/>
          </w:rPr>
          <w:delText>‘</w:delText>
        </w:r>
        <w:r w:rsidDel="00FA7D87">
          <w:rPr>
            <w:b/>
          </w:rPr>
          <w:delText># FV1</w:delText>
        </w:r>
        <w:r w:rsidRPr="006B3C3D" w:rsidDel="00FA7D87">
          <w:rPr>
            <w:b/>
          </w:rPr>
          <w:delText>’</w:delText>
        </w:r>
        <w:r w:rsidRPr="006B3C3D" w:rsidDel="00FA7D87">
          <w:delText xml:space="preserve">: </w:delText>
        </w:r>
        <w:r w:rsidDel="00FA7D87">
          <w:delText>Total number of quality controlled datasets.</w:delText>
        </w:r>
        <w:r w:rsidDel="00FA7D87">
          <w:br/>
        </w:r>
        <w:r w:rsidDel="00FA7D87">
          <w:rPr>
            <w:b/>
          </w:rPr>
          <w:delText>‘# FV2’</w:delText>
        </w:r>
        <w:r w:rsidDel="00FA7D87">
          <w:delText>: Total number of derived products.</w:delText>
        </w:r>
        <w:r w:rsidDel="00FA7D87">
          <w:br/>
        </w:r>
        <w:r w:rsidRPr="006B3C3D" w:rsidDel="00FA7D87">
          <w:rPr>
            <w:b/>
          </w:rPr>
          <w:delText>‘Start’</w:delText>
        </w:r>
        <w:r w:rsidRPr="006B3C3D" w:rsidDel="00FA7D87">
          <w:delText xml:space="preserve">: Earliest </w:delText>
        </w:r>
        <w:r w:rsidDel="00FA7D87">
          <w:delText xml:space="preserve">deployment </w:delText>
        </w:r>
        <w:r w:rsidRPr="006B3C3D" w:rsidDel="00FA7D87">
          <w:delText>date</w:delText>
        </w:r>
        <w:r w:rsidDel="00FA7D87">
          <w:delText xml:space="preserve"> (time zone: UTC, format: dd/mm/yyyy).</w:delText>
        </w:r>
        <w:r w:rsidRPr="006B3C3D" w:rsidDel="00FA7D87">
          <w:br/>
        </w:r>
        <w:r w:rsidRPr="006B3C3D" w:rsidDel="00FA7D87">
          <w:rPr>
            <w:b/>
          </w:rPr>
          <w:delText>‘End’</w:delText>
        </w:r>
        <w:r w:rsidRPr="006B3C3D" w:rsidDel="00FA7D87">
          <w:delText>: Latest date</w:delText>
        </w:r>
        <w:r w:rsidDel="00FA7D87">
          <w:delText xml:space="preserve"> for which data has been recorded (time zone: UTC, format: dd/mm/yyyy).</w:delText>
        </w:r>
        <w:r w:rsidDel="00FA7D87">
          <w:br/>
        </w:r>
        <w:r w:rsidRPr="00ED7666" w:rsidDel="00FA7D87">
          <w:rPr>
            <w:b/>
          </w:rPr>
          <w:delText>‘</w:delText>
        </w:r>
        <w:r w:rsidDel="00FA7D87">
          <w:rPr>
            <w:b/>
          </w:rPr>
          <w:delText>T</w:delText>
        </w:r>
        <w:r w:rsidRPr="00ED7666" w:rsidDel="00FA7D87">
          <w:rPr>
            <w:b/>
          </w:rPr>
          <w:delText xml:space="preserve">ime </w:delText>
        </w:r>
        <w:r w:rsidDel="00FA7D87">
          <w:rPr>
            <w:b/>
          </w:rPr>
          <w:delText>c</w:delText>
        </w:r>
        <w:r w:rsidRPr="00ED7666" w:rsidDel="00FA7D87">
          <w:rPr>
            <w:b/>
          </w:rPr>
          <w:delText>overage’</w:delText>
        </w:r>
        <w:r w:rsidRPr="00ED7666" w:rsidDel="00FA7D87">
          <w:delText xml:space="preserve">: </w:delText>
        </w:r>
        <w:r w:rsidDel="00FA7D87">
          <w:delText>N</w:delText>
        </w:r>
        <w:r w:rsidRPr="00ED7666" w:rsidDel="00FA7D87">
          <w:delText xml:space="preserve">umber of days </w:delText>
        </w:r>
        <w:r w:rsidDel="00FA7D87">
          <w:delText>between start and end dates</w:delText>
        </w:r>
        <w:r w:rsidRPr="00ED7666" w:rsidDel="00FA7D87">
          <w:delText>.</w:delText>
        </w:r>
        <w:r w:rsidDel="00FA7D87">
          <w:br/>
        </w:r>
      </w:del>
      <w:del w:id="398" w:author="Xavier Hoenner" w:date="2014-04-30T12:16:00Z">
        <w:r w:rsidDel="00CD4431">
          <w:rPr>
            <w:b/>
          </w:rPr>
          <w:delText xml:space="preserve">ABOS: </w:delText>
        </w:r>
        <w:r w:rsidDel="00CD4431">
          <w:delText>Australian Bluewater Observing System (</w:delText>
        </w:r>
        <w:r w:rsidR="000A65A8" w:rsidDel="00CD4431">
          <w:fldChar w:fldCharType="begin"/>
        </w:r>
        <w:r w:rsidR="000A65A8" w:rsidDel="00CD4431">
          <w:delInstrText xml:space="preserve"> HYPERLINK "http://imos.org.au/aatams.html" </w:delInstrText>
        </w:r>
        <w:r w:rsidR="000A65A8" w:rsidDel="00CD4431">
          <w:fldChar w:fldCharType="separate"/>
        </w:r>
        <w:r w:rsidRPr="009830B3" w:rsidDel="00CD4431">
          <w:rPr>
            <w:rStyle w:val="Hyperlink"/>
          </w:rPr>
          <w:delText>http://imos.org.au/</w:delText>
        </w:r>
        <w:r w:rsidDel="00CD4431">
          <w:rPr>
            <w:rStyle w:val="Hyperlink"/>
          </w:rPr>
          <w:delText>ABOS</w:delText>
        </w:r>
        <w:r w:rsidRPr="009830B3" w:rsidDel="00CD4431">
          <w:rPr>
            <w:rStyle w:val="Hyperlink"/>
          </w:rPr>
          <w:delText>.html</w:delText>
        </w:r>
        <w:r w:rsidR="000A65A8" w:rsidDel="00CD4431">
          <w:rPr>
            <w:rStyle w:val="Hyperlink"/>
          </w:rPr>
          <w:fldChar w:fldCharType="end"/>
        </w:r>
        <w:r w:rsidDel="00CD4431">
          <w:delText>).</w:delText>
        </w:r>
        <w:r w:rsidDel="00CD4431">
          <w:br/>
        </w:r>
        <w:r w:rsidDel="00CD4431">
          <w:rPr>
            <w:b/>
          </w:rPr>
          <w:delText>ASFS</w:delText>
        </w:r>
        <w:r w:rsidRPr="0070643C" w:rsidDel="00CD4431">
          <w:delText>: Air</w:delText>
        </w:r>
        <w:r w:rsidDel="00CD4431">
          <w:delText>-Sea Flux Stations sub-facility (</w:delText>
        </w:r>
        <w:r w:rsidR="000A65A8" w:rsidDel="00CD4431">
          <w:fldChar w:fldCharType="begin"/>
        </w:r>
        <w:r w:rsidR="000A65A8" w:rsidDel="00CD4431">
          <w:delInstrText xml:space="preserve"> HYPERLINK "http://imos.org.au/asfs.html" </w:delInstrText>
        </w:r>
        <w:r w:rsidR="000A65A8" w:rsidDel="00CD4431">
          <w:fldChar w:fldCharType="separate"/>
        </w:r>
        <w:r w:rsidRPr="00FC3778" w:rsidDel="00CD4431">
          <w:rPr>
            <w:rStyle w:val="Hyperlink"/>
          </w:rPr>
          <w:delText>http://imos.org.au/asfs.html</w:delText>
        </w:r>
        <w:r w:rsidR="000A65A8" w:rsidDel="00CD4431">
          <w:rPr>
            <w:rStyle w:val="Hyperlink"/>
          </w:rPr>
          <w:fldChar w:fldCharType="end"/>
        </w:r>
        <w:r w:rsidDel="00CD4431">
          <w:delText>).</w:delText>
        </w:r>
        <w:r w:rsidRPr="0070643C" w:rsidDel="00CD4431">
          <w:br/>
        </w:r>
        <w:r w:rsidDel="00CD4431">
          <w:rPr>
            <w:b/>
          </w:rPr>
          <w:delText>SOFS</w:delText>
        </w:r>
        <w:r w:rsidRPr="0070643C" w:rsidDel="00CD4431">
          <w:delText>:</w:delText>
        </w:r>
        <w:r w:rsidDel="00CD4431">
          <w:delText xml:space="preserve"> Southern Ocean Flux Station.</w:delText>
        </w:r>
        <w:r w:rsidRPr="0070643C" w:rsidDel="00CD4431">
          <w:br/>
        </w:r>
        <w:r w:rsidDel="00CD4431">
          <w:rPr>
            <w:b/>
          </w:rPr>
          <w:delText>SOTS</w:delText>
        </w:r>
        <w:r w:rsidRPr="0070643C" w:rsidDel="00CD4431">
          <w:delText>:</w:delText>
        </w:r>
        <w:r w:rsidDel="00CD4431">
          <w:delText xml:space="preserve"> Southern Ocean Time Series sub-facility (</w:delText>
        </w:r>
        <w:r w:rsidR="000A65A8" w:rsidDel="00CD4431">
          <w:fldChar w:fldCharType="begin"/>
        </w:r>
        <w:r w:rsidR="000A65A8" w:rsidDel="00CD4431">
          <w:delInstrText xml:space="preserve"> HYPERLINK "http://imos.org.au/sots.html" </w:delInstrText>
        </w:r>
        <w:r w:rsidR="000A65A8" w:rsidDel="00CD4431">
          <w:fldChar w:fldCharType="separate"/>
        </w:r>
        <w:r w:rsidRPr="00FC3778" w:rsidDel="00CD4431">
          <w:rPr>
            <w:rStyle w:val="Hyperlink"/>
          </w:rPr>
          <w:delText>http://imos.org.au/sots.html</w:delText>
        </w:r>
        <w:r w:rsidR="000A65A8" w:rsidDel="00CD4431">
          <w:rPr>
            <w:rStyle w:val="Hyperlink"/>
          </w:rPr>
          <w:fldChar w:fldCharType="end"/>
        </w:r>
        <w:r w:rsidDel="00CD4431">
          <w:delText>).</w:delText>
        </w:r>
      </w:del>
    </w:p>
    <w:p w14:paraId="7B24942B" w14:textId="10798991" w:rsidR="00D44ABC" w:rsidRPr="00D315D2" w:rsidDel="00FA7D87" w:rsidRDefault="00D44ABC" w:rsidP="00A85F08">
      <w:pPr>
        <w:ind w:left="993" w:hanging="993"/>
        <w:rPr>
          <w:del w:id="399" w:author="Xavier Hoenner" w:date="2015-08-21T09:30:00Z"/>
          <w:u w:val="single"/>
        </w:rPr>
      </w:pPr>
    </w:p>
    <w:p w14:paraId="4555209E" w14:textId="71E20334" w:rsidR="00A85F08" w:rsidDel="00FA7D87" w:rsidRDefault="00A85F08" w:rsidP="00A85F08">
      <w:pPr>
        <w:pStyle w:val="Heading3"/>
        <w:rPr>
          <w:del w:id="400" w:author="Xavier Hoenner" w:date="2015-08-21T09:30:00Z"/>
        </w:rPr>
      </w:pPr>
      <w:del w:id="401" w:author="Xavier Hoenner" w:date="2015-08-21T09:30:00Z">
        <w:r w:rsidDel="00FA7D87">
          <w:delText>Template</w:delText>
        </w:r>
      </w:del>
    </w:p>
    <w:tbl>
      <w:tblPr>
        <w:tblStyle w:val="TableGrid"/>
        <w:tblW w:w="6695" w:type="dxa"/>
        <w:jc w:val="center"/>
        <w:tblLayout w:type="fixed"/>
        <w:tblLook w:val="04A0" w:firstRow="1" w:lastRow="0" w:firstColumn="1" w:lastColumn="0" w:noHBand="0" w:noVBand="1"/>
      </w:tblPr>
      <w:tblGrid>
        <w:gridCol w:w="860"/>
        <w:gridCol w:w="1255"/>
        <w:gridCol w:w="845"/>
        <w:gridCol w:w="878"/>
        <w:gridCol w:w="878"/>
        <w:gridCol w:w="892"/>
        <w:gridCol w:w="1087"/>
      </w:tblGrid>
      <w:tr w:rsidR="000B13E2" w:rsidDel="00FA7D87" w14:paraId="624C3852" w14:textId="10162120" w:rsidTr="000B13E2">
        <w:trPr>
          <w:jc w:val="center"/>
          <w:del w:id="402" w:author="Xavier Hoenner" w:date="2015-08-21T09:30:00Z"/>
        </w:trPr>
        <w:tc>
          <w:tcPr>
            <w:tcW w:w="642" w:type="pct"/>
            <w:vAlign w:val="center"/>
          </w:tcPr>
          <w:p w14:paraId="25AE2821" w14:textId="071036A6" w:rsidR="000B13E2" w:rsidRPr="0025464E" w:rsidDel="00FA7D87" w:rsidRDefault="000B13E2" w:rsidP="005D4E76">
            <w:pPr>
              <w:jc w:val="center"/>
              <w:rPr>
                <w:del w:id="403" w:author="Xavier Hoenner" w:date="2015-08-21T09:30:00Z"/>
                <w:b/>
              </w:rPr>
            </w:pPr>
            <w:del w:id="404" w:author="Xavier Hoenner" w:date="2015-08-21T09:30:00Z">
              <w:r w:rsidDel="00FA7D87">
                <w:rPr>
                  <w:b/>
                </w:rPr>
                <w:delText>data_category</w:delText>
              </w:r>
            </w:del>
          </w:p>
        </w:tc>
        <w:tc>
          <w:tcPr>
            <w:tcW w:w="937" w:type="pct"/>
            <w:vAlign w:val="center"/>
          </w:tcPr>
          <w:p w14:paraId="254636D5" w14:textId="585E4149" w:rsidR="000B13E2" w:rsidRPr="0025464E" w:rsidDel="00FA7D87" w:rsidRDefault="000B13E2" w:rsidP="005D4E76">
            <w:pPr>
              <w:jc w:val="center"/>
              <w:rPr>
                <w:del w:id="405" w:author="Xavier Hoenner" w:date="2015-08-21T09:30:00Z"/>
                <w:b/>
              </w:rPr>
            </w:pPr>
            <w:del w:id="406" w:author="Xavier Hoenner" w:date="2015-08-21T09:30:00Z">
              <w:r w:rsidDel="00FA7D87">
                <w:rPr>
                  <w:b/>
                </w:rPr>
                <w:delText>deployment_code</w:delText>
              </w:r>
            </w:del>
          </w:p>
        </w:tc>
        <w:tc>
          <w:tcPr>
            <w:tcW w:w="631" w:type="pct"/>
            <w:vAlign w:val="center"/>
          </w:tcPr>
          <w:p w14:paraId="11B24FBD" w14:textId="733754E4" w:rsidR="000B13E2" w:rsidRPr="0025464E" w:rsidDel="00FA7D87" w:rsidRDefault="000B13E2" w:rsidP="005D4E76">
            <w:pPr>
              <w:jc w:val="center"/>
              <w:rPr>
                <w:del w:id="407" w:author="Xavier Hoenner" w:date="2015-08-21T09:30:00Z"/>
                <w:b/>
              </w:rPr>
            </w:pPr>
            <w:del w:id="408" w:author="Xavier Hoenner" w:date="2015-08-21T09:30:00Z">
              <w:r w:rsidDel="00FA7D87">
                <w:rPr>
                  <w:b/>
                </w:rPr>
                <w:delText>no_fv1</w:delText>
              </w:r>
            </w:del>
          </w:p>
        </w:tc>
        <w:tc>
          <w:tcPr>
            <w:tcW w:w="656" w:type="pct"/>
            <w:vAlign w:val="center"/>
          </w:tcPr>
          <w:p w14:paraId="00A9CEA5" w14:textId="754FCB83" w:rsidR="000B13E2" w:rsidRPr="0025464E" w:rsidDel="00FA7D87" w:rsidRDefault="000B13E2" w:rsidP="005D4E76">
            <w:pPr>
              <w:jc w:val="center"/>
              <w:rPr>
                <w:del w:id="409" w:author="Xavier Hoenner" w:date="2015-08-21T09:30:00Z"/>
                <w:b/>
              </w:rPr>
            </w:pPr>
            <w:del w:id="410" w:author="Xavier Hoenner" w:date="2015-08-21T09:30:00Z">
              <w:r w:rsidDel="00FA7D87">
                <w:rPr>
                  <w:b/>
                </w:rPr>
                <w:delText>no_fv2</w:delText>
              </w:r>
            </w:del>
          </w:p>
        </w:tc>
        <w:tc>
          <w:tcPr>
            <w:tcW w:w="656" w:type="pct"/>
            <w:vAlign w:val="center"/>
          </w:tcPr>
          <w:p w14:paraId="0D694046" w14:textId="4637CBAA" w:rsidR="000B13E2" w:rsidRPr="0025464E" w:rsidDel="00FA7D87" w:rsidRDefault="000B13E2" w:rsidP="005D4E76">
            <w:pPr>
              <w:jc w:val="center"/>
              <w:rPr>
                <w:del w:id="411" w:author="Xavier Hoenner" w:date="2015-08-21T09:30:00Z"/>
                <w:b/>
              </w:rPr>
            </w:pPr>
            <w:del w:id="412" w:author="Xavier Hoenner" w:date="2015-08-21T09:30:00Z">
              <w:r w:rsidDel="00FA7D87">
                <w:rPr>
                  <w:b/>
                </w:rPr>
                <w:delText>coverage_start</w:delText>
              </w:r>
            </w:del>
          </w:p>
        </w:tc>
        <w:tc>
          <w:tcPr>
            <w:tcW w:w="666" w:type="pct"/>
            <w:vAlign w:val="center"/>
          </w:tcPr>
          <w:p w14:paraId="19D376FA" w14:textId="7068653E" w:rsidR="000B13E2" w:rsidRPr="0025464E" w:rsidDel="00FA7D87" w:rsidRDefault="000B13E2" w:rsidP="005D4E76">
            <w:pPr>
              <w:jc w:val="center"/>
              <w:rPr>
                <w:del w:id="413" w:author="Xavier Hoenner" w:date="2015-08-21T09:30:00Z"/>
                <w:b/>
              </w:rPr>
            </w:pPr>
            <w:del w:id="414" w:author="Xavier Hoenner" w:date="2015-08-21T09:30:00Z">
              <w:r w:rsidDel="00FA7D87">
                <w:rPr>
                  <w:b/>
                </w:rPr>
                <w:delText>coverage_end</w:delText>
              </w:r>
            </w:del>
          </w:p>
        </w:tc>
        <w:tc>
          <w:tcPr>
            <w:tcW w:w="812" w:type="pct"/>
            <w:vAlign w:val="center"/>
          </w:tcPr>
          <w:p w14:paraId="608826FA" w14:textId="6ECED6DF" w:rsidR="000B13E2" w:rsidRPr="0025464E" w:rsidDel="00FA7D87" w:rsidRDefault="000B13E2" w:rsidP="005D4E76">
            <w:pPr>
              <w:jc w:val="center"/>
              <w:rPr>
                <w:del w:id="415" w:author="Xavier Hoenner" w:date="2015-08-21T09:30:00Z"/>
                <w:b/>
              </w:rPr>
            </w:pPr>
            <w:del w:id="416" w:author="Xavier Hoenner" w:date="2015-08-21T09:30:00Z">
              <w:r w:rsidDel="00FA7D87">
                <w:rPr>
                  <w:b/>
                </w:rPr>
                <w:delText>coverage_duration</w:delText>
              </w:r>
            </w:del>
          </w:p>
        </w:tc>
      </w:tr>
      <w:tr w:rsidR="000B13E2" w:rsidDel="00FA7D87" w14:paraId="4C4B4001" w14:textId="770A0B7A" w:rsidTr="000B13E2">
        <w:trPr>
          <w:jc w:val="center"/>
          <w:del w:id="417" w:author="Xavier Hoenner" w:date="2015-08-21T09:30:00Z"/>
        </w:trPr>
        <w:tc>
          <w:tcPr>
            <w:tcW w:w="642" w:type="pct"/>
            <w:vAlign w:val="center"/>
          </w:tcPr>
          <w:p w14:paraId="21198EBD" w14:textId="20FFB7BD" w:rsidR="000B13E2" w:rsidDel="00FA7D87" w:rsidRDefault="000B13E2" w:rsidP="005D4E76">
            <w:pPr>
              <w:jc w:val="center"/>
              <w:rPr>
                <w:del w:id="418" w:author="Xavier Hoenner" w:date="2015-08-21T09:30:00Z"/>
              </w:rPr>
            </w:pPr>
            <w:del w:id="419" w:author="Xavier Hoenner" w:date="2015-08-21T09:30:00Z">
              <w:r w:rsidDel="00FA7D87">
                <w:delText>Data category</w:delText>
              </w:r>
            </w:del>
          </w:p>
        </w:tc>
        <w:tc>
          <w:tcPr>
            <w:tcW w:w="937" w:type="pct"/>
            <w:vAlign w:val="center"/>
          </w:tcPr>
          <w:p w14:paraId="6C85A02E" w14:textId="4ED289F3" w:rsidR="000B13E2" w:rsidDel="00FA7D87" w:rsidRDefault="000B13E2" w:rsidP="005D4E76">
            <w:pPr>
              <w:jc w:val="center"/>
              <w:rPr>
                <w:del w:id="420" w:author="Xavier Hoenner" w:date="2015-08-21T09:30:00Z"/>
              </w:rPr>
            </w:pPr>
            <w:del w:id="421" w:author="Xavier Hoenner" w:date="2015-08-21T09:30:00Z">
              <w:r w:rsidDel="00FA7D87">
                <w:delText>Deployment code</w:delText>
              </w:r>
            </w:del>
          </w:p>
        </w:tc>
        <w:tc>
          <w:tcPr>
            <w:tcW w:w="631" w:type="pct"/>
            <w:vAlign w:val="center"/>
          </w:tcPr>
          <w:p w14:paraId="5D5EF567" w14:textId="58B1F0D7" w:rsidR="000B13E2" w:rsidDel="00FA7D87" w:rsidRDefault="000B13E2" w:rsidP="005D4E76">
            <w:pPr>
              <w:jc w:val="center"/>
              <w:rPr>
                <w:del w:id="422" w:author="Xavier Hoenner" w:date="2015-08-21T09:30:00Z"/>
              </w:rPr>
            </w:pPr>
            <w:del w:id="423" w:author="Xavier Hoenner" w:date="2015-08-21T09:30:00Z">
              <w:r w:rsidDel="00FA7D87">
                <w:delText># FV1</w:delText>
              </w:r>
            </w:del>
          </w:p>
        </w:tc>
        <w:tc>
          <w:tcPr>
            <w:tcW w:w="656" w:type="pct"/>
            <w:vAlign w:val="center"/>
          </w:tcPr>
          <w:p w14:paraId="1EF95174" w14:textId="3FC49283" w:rsidR="000B13E2" w:rsidDel="00FA7D87" w:rsidRDefault="000B13E2" w:rsidP="005D4E76">
            <w:pPr>
              <w:jc w:val="center"/>
              <w:rPr>
                <w:del w:id="424" w:author="Xavier Hoenner" w:date="2015-08-21T09:30:00Z"/>
              </w:rPr>
            </w:pPr>
            <w:del w:id="425" w:author="Xavier Hoenner" w:date="2015-08-21T09:30:00Z">
              <w:r w:rsidDel="00FA7D87">
                <w:delText># FV2</w:delText>
              </w:r>
            </w:del>
          </w:p>
        </w:tc>
        <w:tc>
          <w:tcPr>
            <w:tcW w:w="656" w:type="pct"/>
            <w:vAlign w:val="center"/>
          </w:tcPr>
          <w:p w14:paraId="5DB68B3B" w14:textId="694C479C" w:rsidR="000B13E2" w:rsidDel="00FA7D87" w:rsidRDefault="000B13E2" w:rsidP="005D4E76">
            <w:pPr>
              <w:jc w:val="center"/>
              <w:rPr>
                <w:del w:id="426" w:author="Xavier Hoenner" w:date="2015-08-21T09:30:00Z"/>
              </w:rPr>
            </w:pPr>
            <w:del w:id="427" w:author="Xavier Hoenner" w:date="2015-08-21T09:30:00Z">
              <w:r w:rsidDel="00FA7D87">
                <w:delText>Start</w:delText>
              </w:r>
            </w:del>
          </w:p>
        </w:tc>
        <w:tc>
          <w:tcPr>
            <w:tcW w:w="666" w:type="pct"/>
            <w:vAlign w:val="center"/>
          </w:tcPr>
          <w:p w14:paraId="3F084A33" w14:textId="53308AD7" w:rsidR="000B13E2" w:rsidDel="00FA7D87" w:rsidRDefault="000B13E2" w:rsidP="005D4E76">
            <w:pPr>
              <w:jc w:val="center"/>
              <w:rPr>
                <w:del w:id="428" w:author="Xavier Hoenner" w:date="2015-08-21T09:30:00Z"/>
              </w:rPr>
            </w:pPr>
            <w:del w:id="429" w:author="Xavier Hoenner" w:date="2015-08-21T09:30:00Z">
              <w:r w:rsidDel="00FA7D87">
                <w:delText>End</w:delText>
              </w:r>
            </w:del>
          </w:p>
        </w:tc>
        <w:tc>
          <w:tcPr>
            <w:tcW w:w="812" w:type="pct"/>
            <w:vAlign w:val="center"/>
          </w:tcPr>
          <w:p w14:paraId="3C13525B" w14:textId="49C3C930" w:rsidR="000B13E2" w:rsidDel="00FA7D87" w:rsidRDefault="000B13E2" w:rsidP="005D4E76">
            <w:pPr>
              <w:jc w:val="center"/>
              <w:rPr>
                <w:del w:id="430" w:author="Xavier Hoenner" w:date="2015-08-21T09:30:00Z"/>
              </w:rPr>
            </w:pPr>
            <w:del w:id="431" w:author="Xavier Hoenner" w:date="2015-08-21T09:30:00Z">
              <w:r w:rsidDel="00FA7D87">
                <w:delText>Time coverage (days)</w:delText>
              </w:r>
            </w:del>
          </w:p>
        </w:tc>
      </w:tr>
      <w:tr w:rsidR="000B13E2" w:rsidDel="00FA7D87" w14:paraId="1292F786" w14:textId="718DB7C0" w:rsidTr="000B13E2">
        <w:trPr>
          <w:jc w:val="center"/>
          <w:del w:id="432" w:author="Xavier Hoenner" w:date="2015-08-21T09:30:00Z"/>
        </w:trPr>
        <w:tc>
          <w:tcPr>
            <w:tcW w:w="5000" w:type="pct"/>
            <w:gridSpan w:val="7"/>
            <w:shd w:val="clear" w:color="auto" w:fill="595959" w:themeFill="text1" w:themeFillTint="A6"/>
            <w:vAlign w:val="center"/>
          </w:tcPr>
          <w:p w14:paraId="7DE3431F" w14:textId="311E46C5" w:rsidR="000B13E2" w:rsidRPr="00146180" w:rsidDel="00FA7D87" w:rsidRDefault="000B13E2" w:rsidP="005D4E76">
            <w:pPr>
              <w:jc w:val="center"/>
              <w:rPr>
                <w:del w:id="433" w:author="Xavier Hoenner" w:date="2015-08-21T09:30:00Z"/>
              </w:rPr>
            </w:pPr>
            <w:del w:id="434" w:author="Xavier Hoenner" w:date="2015-08-21T09:30:00Z">
              <w:r w:rsidRPr="00721187" w:rsidDel="00FA7D87">
                <w:delText>Headers: file_type</w:delText>
              </w:r>
            </w:del>
          </w:p>
        </w:tc>
      </w:tr>
      <w:tr w:rsidR="000B13E2" w:rsidDel="00FA7D87" w14:paraId="31453465" w14:textId="49FFD3E7" w:rsidTr="000B13E2">
        <w:trPr>
          <w:jc w:val="center"/>
          <w:del w:id="435" w:author="Xavier Hoenner" w:date="2015-08-21T09:30:00Z"/>
        </w:trPr>
        <w:tc>
          <w:tcPr>
            <w:tcW w:w="5000" w:type="pct"/>
            <w:gridSpan w:val="7"/>
            <w:shd w:val="clear" w:color="auto" w:fill="BFBFBF" w:themeFill="background1" w:themeFillShade="BF"/>
            <w:vAlign w:val="center"/>
          </w:tcPr>
          <w:p w14:paraId="2B2E7B84" w14:textId="79EB1133" w:rsidR="000B13E2" w:rsidDel="00FA7D87" w:rsidRDefault="000B13E2" w:rsidP="005D4E76">
            <w:pPr>
              <w:rPr>
                <w:del w:id="436" w:author="Xavier Hoenner" w:date="2015-08-21T09:30:00Z"/>
              </w:rPr>
            </w:pPr>
            <w:del w:id="437" w:author="Xavier Hoenner" w:date="2015-08-21T09:30:00Z">
              <w:r w:rsidDel="00FA7D87">
                <w:delText>Sub-headers: headers</w:delText>
              </w:r>
            </w:del>
          </w:p>
        </w:tc>
      </w:tr>
      <w:tr w:rsidR="000B13E2" w:rsidDel="00FA7D87" w14:paraId="6F1F109A" w14:textId="39D9D859" w:rsidTr="000B13E2">
        <w:trPr>
          <w:jc w:val="center"/>
          <w:del w:id="438" w:author="Xavier Hoenner" w:date="2015-08-21T09:30:00Z"/>
        </w:trPr>
        <w:tc>
          <w:tcPr>
            <w:tcW w:w="642" w:type="pct"/>
            <w:vAlign w:val="center"/>
          </w:tcPr>
          <w:p w14:paraId="46F7DE6F" w14:textId="767120DA" w:rsidR="000B13E2" w:rsidDel="00FA7D87" w:rsidRDefault="000B13E2" w:rsidP="005D4E76">
            <w:pPr>
              <w:jc w:val="center"/>
              <w:rPr>
                <w:del w:id="439" w:author="Xavier Hoenner" w:date="2015-08-21T09:30:00Z"/>
              </w:rPr>
            </w:pPr>
          </w:p>
        </w:tc>
        <w:tc>
          <w:tcPr>
            <w:tcW w:w="937" w:type="pct"/>
            <w:vAlign w:val="center"/>
          </w:tcPr>
          <w:p w14:paraId="2E1D16B3" w14:textId="6D064686" w:rsidR="000B13E2" w:rsidDel="00FA7D87" w:rsidRDefault="000B13E2" w:rsidP="005D4E76">
            <w:pPr>
              <w:jc w:val="center"/>
              <w:rPr>
                <w:del w:id="440" w:author="Xavier Hoenner" w:date="2015-08-21T09:30:00Z"/>
              </w:rPr>
            </w:pPr>
          </w:p>
        </w:tc>
        <w:tc>
          <w:tcPr>
            <w:tcW w:w="631" w:type="pct"/>
            <w:vAlign w:val="center"/>
          </w:tcPr>
          <w:p w14:paraId="2CFCAAB8" w14:textId="24CC8249" w:rsidR="000B13E2" w:rsidDel="00FA7D87" w:rsidRDefault="000B13E2" w:rsidP="005D4E76">
            <w:pPr>
              <w:jc w:val="center"/>
              <w:rPr>
                <w:del w:id="441" w:author="Xavier Hoenner" w:date="2015-08-21T09:30:00Z"/>
              </w:rPr>
            </w:pPr>
          </w:p>
        </w:tc>
        <w:tc>
          <w:tcPr>
            <w:tcW w:w="656" w:type="pct"/>
            <w:vAlign w:val="center"/>
          </w:tcPr>
          <w:p w14:paraId="742E1893" w14:textId="54AEEAE2" w:rsidR="000B13E2" w:rsidDel="00FA7D87" w:rsidRDefault="000B13E2" w:rsidP="005D4E76">
            <w:pPr>
              <w:jc w:val="center"/>
              <w:rPr>
                <w:del w:id="442" w:author="Xavier Hoenner" w:date="2015-08-21T09:30:00Z"/>
              </w:rPr>
            </w:pPr>
          </w:p>
        </w:tc>
        <w:tc>
          <w:tcPr>
            <w:tcW w:w="656" w:type="pct"/>
            <w:vAlign w:val="center"/>
          </w:tcPr>
          <w:p w14:paraId="2771C766" w14:textId="5575BB10" w:rsidR="000B13E2" w:rsidDel="00FA7D87" w:rsidRDefault="000B13E2" w:rsidP="005D4E76">
            <w:pPr>
              <w:jc w:val="center"/>
              <w:rPr>
                <w:del w:id="443" w:author="Xavier Hoenner" w:date="2015-08-21T09:30:00Z"/>
              </w:rPr>
            </w:pPr>
          </w:p>
        </w:tc>
        <w:tc>
          <w:tcPr>
            <w:tcW w:w="666" w:type="pct"/>
            <w:vAlign w:val="center"/>
          </w:tcPr>
          <w:p w14:paraId="52FB619B" w14:textId="20964249" w:rsidR="000B13E2" w:rsidDel="00FA7D87" w:rsidRDefault="000B13E2" w:rsidP="005D4E76">
            <w:pPr>
              <w:jc w:val="center"/>
              <w:rPr>
                <w:del w:id="444" w:author="Xavier Hoenner" w:date="2015-08-21T09:30:00Z"/>
              </w:rPr>
            </w:pPr>
          </w:p>
        </w:tc>
        <w:tc>
          <w:tcPr>
            <w:tcW w:w="812" w:type="pct"/>
          </w:tcPr>
          <w:p w14:paraId="10DC5113" w14:textId="3F79AC75" w:rsidR="000B13E2" w:rsidDel="00FA7D87" w:rsidRDefault="000B13E2" w:rsidP="005D4E76">
            <w:pPr>
              <w:jc w:val="center"/>
              <w:rPr>
                <w:del w:id="445" w:author="Xavier Hoenner" w:date="2015-08-21T09:30:00Z"/>
              </w:rPr>
            </w:pPr>
          </w:p>
        </w:tc>
      </w:tr>
    </w:tbl>
    <w:p w14:paraId="513F09A9" w14:textId="54EE9809" w:rsidR="00905C8D" w:rsidDel="002554F3" w:rsidRDefault="00905C8D" w:rsidP="00542A59">
      <w:pPr>
        <w:rPr>
          <w:del w:id="446" w:author="Xavier Hoenner" w:date="2014-06-18T16:25:00Z"/>
          <w:b/>
        </w:rPr>
      </w:pPr>
    </w:p>
    <w:p w14:paraId="7A628556" w14:textId="425F6EB5" w:rsidR="00905C8D" w:rsidDel="002554F3" w:rsidRDefault="00905C8D">
      <w:pPr>
        <w:pStyle w:val="Heading2"/>
        <w:rPr>
          <w:del w:id="447" w:author="Xavier Hoenner" w:date="2014-06-18T16:25:00Z"/>
        </w:rPr>
      </w:pPr>
      <w:del w:id="448" w:author="Xavier Hoenner" w:date="2014-06-18T16:25:00Z">
        <w:r w:rsidRPr="00E123F0" w:rsidDel="002554F3">
          <w:delText>1.</w:delText>
        </w:r>
        <w:r w:rsidR="00A85F08" w:rsidDel="002554F3">
          <w:delText>4</w:delText>
        </w:r>
        <w:r w:rsidRPr="00E123F0" w:rsidDel="002554F3">
          <w:delText xml:space="preserve"> </w:delText>
        </w:r>
        <w:r w:rsidDel="002554F3">
          <w:delText>D</w:delText>
        </w:r>
        <w:r w:rsidRPr="00E123F0" w:rsidDel="002554F3">
          <w:delText xml:space="preserve">ata </w:delText>
        </w:r>
        <w:r w:rsidDel="002554F3">
          <w:delText>report – Data with missing information</w:delText>
        </w:r>
      </w:del>
    </w:p>
    <w:p w14:paraId="30A2387E" w14:textId="4656D0FE" w:rsidR="0011784D" w:rsidDel="002554F3" w:rsidRDefault="0011784D">
      <w:pPr>
        <w:pStyle w:val="Heading3"/>
        <w:spacing w:line="360" w:lineRule="auto"/>
        <w:ind w:left="720"/>
        <w:rPr>
          <w:del w:id="449" w:author="Xavier Hoenner" w:date="2014-06-18T16:25:00Z"/>
        </w:rPr>
        <w:pPrChange w:id="450" w:author="Xavier Hoenner" w:date="2014-06-18T16:25:00Z">
          <w:pPr>
            <w:pStyle w:val="Heading3"/>
          </w:pPr>
        </w:pPrChange>
      </w:pPr>
      <w:del w:id="451" w:author="Xavier Hoenner" w:date="2014-06-18T16:25:00Z">
        <w:r w:rsidRPr="0011784D" w:rsidDel="002554F3">
          <w:rPr>
            <w:b w:val="0"/>
          </w:rPr>
          <w:delText>Filename:</w:delText>
        </w:r>
        <w:r w:rsidRPr="0011784D" w:rsidDel="002554F3">
          <w:rPr>
            <w:u w:val="none"/>
          </w:rPr>
          <w:delText xml:space="preserve"> ‘</w:delText>
        </w:r>
        <w:r w:rsidDel="002554F3">
          <w:rPr>
            <w:u w:val="none"/>
          </w:rPr>
          <w:delText>C</w:delText>
        </w:r>
        <w:r w:rsidRPr="0011784D" w:rsidDel="002554F3">
          <w:rPr>
            <w:u w:val="none"/>
          </w:rPr>
          <w:delText>_</w:delText>
        </w:r>
      </w:del>
      <w:del w:id="452" w:author="Xavier Hoenner" w:date="2014-04-30T12:00:00Z">
        <w:r w:rsidRPr="0011784D" w:rsidDel="00C05B6D">
          <w:rPr>
            <w:u w:val="none"/>
          </w:rPr>
          <w:delText xml:space="preserve"> </w:delText>
        </w:r>
      </w:del>
      <w:del w:id="453" w:author="Xavier Hoenner" w:date="2014-06-18T16:25:00Z">
        <w:r w:rsidR="00C22D09" w:rsidDel="002554F3">
          <w:rPr>
            <w:u w:val="none"/>
          </w:rPr>
          <w:delText>ABOS</w:delText>
        </w:r>
        <w:r w:rsidRPr="0011784D" w:rsidDel="002554F3">
          <w:rPr>
            <w:u w:val="none"/>
          </w:rPr>
          <w:delText>_</w:delText>
        </w:r>
      </w:del>
      <w:del w:id="454" w:author="Xavier Hoenner" w:date="2014-04-30T12:00:00Z">
        <w:r w:rsidR="00896D61" w:rsidRPr="00896D61" w:rsidDel="00C05B6D">
          <w:rPr>
            <w:u w:val="none"/>
          </w:rPr>
          <w:delText xml:space="preserve"> </w:delText>
        </w:r>
        <w:r w:rsidR="00896D61" w:rsidDel="00C05B6D">
          <w:rPr>
            <w:u w:val="none"/>
          </w:rPr>
          <w:delText>ASFSandSOTS</w:delText>
        </w:r>
        <w:r w:rsidR="00896D61" w:rsidRPr="0011784D" w:rsidDel="00C05B6D">
          <w:rPr>
            <w:u w:val="none"/>
          </w:rPr>
          <w:delText xml:space="preserve"> </w:delText>
        </w:r>
        <w:r w:rsidR="00ED795C" w:rsidDel="00C05B6D">
          <w:rPr>
            <w:u w:val="none"/>
          </w:rPr>
          <w:delText>_</w:delText>
        </w:r>
      </w:del>
      <w:del w:id="455" w:author="Xavier Hoenner" w:date="2014-06-18T16:25:00Z">
        <w:r w:rsidR="00ED795C" w:rsidDel="002554F3">
          <w:rPr>
            <w:u w:val="none"/>
          </w:rPr>
          <w:delText>MissingInformation</w:delText>
        </w:r>
        <w:r w:rsidRPr="0011784D" w:rsidDel="002554F3">
          <w:rPr>
            <w:u w:val="none"/>
          </w:rPr>
          <w:delText>’</w:delText>
        </w:r>
      </w:del>
    </w:p>
    <w:p w14:paraId="5A5E042D" w14:textId="61511825" w:rsidR="0011784D" w:rsidRPr="0011784D" w:rsidDel="002554F3" w:rsidRDefault="0011784D">
      <w:pPr>
        <w:pStyle w:val="Heading3"/>
        <w:spacing w:line="360" w:lineRule="auto"/>
        <w:ind w:left="720"/>
        <w:rPr>
          <w:del w:id="456" w:author="Xavier Hoenner" w:date="2014-06-18T16:25:00Z"/>
          <w:u w:val="none"/>
        </w:rPr>
        <w:pPrChange w:id="457" w:author="Xavier Hoenner" w:date="2014-06-18T16:25:00Z">
          <w:pPr>
            <w:pStyle w:val="Heading3"/>
          </w:pPr>
        </w:pPrChange>
      </w:pPr>
      <w:del w:id="458" w:author="Xavier Hoenner" w:date="2014-06-18T16:25:00Z">
        <w:r w:rsidRPr="005271CF" w:rsidDel="002554F3">
          <w:br/>
        </w:r>
        <w:r w:rsidRPr="0011784D" w:rsidDel="002554F3">
          <w:rPr>
            <w:b w:val="0"/>
            <w:szCs w:val="26"/>
          </w:rPr>
          <w:delText>Description:</w:delText>
        </w:r>
        <w:r w:rsidRPr="0011784D" w:rsidDel="002554F3">
          <w:rPr>
            <w:u w:val="none"/>
          </w:rPr>
          <w:delText xml:space="preserve"> </w:delText>
        </w:r>
        <w:r w:rsidRPr="0011784D" w:rsidDel="002554F3">
          <w:rPr>
            <w:szCs w:val="26"/>
            <w:u w:val="none"/>
          </w:rPr>
          <w:delText>‘</w:delText>
        </w:r>
        <w:r w:rsidR="00EE055E" w:rsidDel="002554F3">
          <w:rPr>
            <w:szCs w:val="26"/>
            <w:u w:val="none"/>
          </w:rPr>
          <w:delText>Data</w:delText>
        </w:r>
        <w:r w:rsidR="004F72E2" w:rsidDel="002554F3">
          <w:rPr>
            <w:szCs w:val="26"/>
            <w:u w:val="none"/>
          </w:rPr>
          <w:delText xml:space="preserve"> with</w:delText>
        </w:r>
        <w:r w:rsidR="00EE055E" w:rsidDel="002554F3">
          <w:rPr>
            <w:szCs w:val="26"/>
            <w:u w:val="none"/>
          </w:rPr>
          <w:delText xml:space="preserve"> </w:delText>
        </w:r>
        <w:r w:rsidR="004F72E2" w:rsidDel="002554F3">
          <w:rPr>
            <w:szCs w:val="26"/>
            <w:u w:val="none"/>
          </w:rPr>
          <w:delText>missing information</w:delText>
        </w:r>
        <w:r w:rsidRPr="0011784D" w:rsidDel="002554F3">
          <w:rPr>
            <w:szCs w:val="26"/>
            <w:u w:val="none"/>
          </w:rPr>
          <w:delText>’</w:delText>
        </w:r>
      </w:del>
    </w:p>
    <w:p w14:paraId="63D31A59" w14:textId="7F183926" w:rsidR="0011784D" w:rsidRPr="0011784D" w:rsidDel="002554F3" w:rsidRDefault="0011784D">
      <w:pPr>
        <w:keepNext/>
        <w:keepLines/>
        <w:spacing w:after="0" w:line="360" w:lineRule="auto"/>
        <w:ind w:left="720"/>
        <w:outlineLvl w:val="1"/>
        <w:rPr>
          <w:del w:id="459" w:author="Xavier Hoenner" w:date="2014-06-18T16:25:00Z"/>
        </w:rPr>
        <w:pPrChange w:id="460" w:author="Xavier Hoenner" w:date="2014-06-18T16:25:00Z">
          <w:pPr/>
        </w:pPrChange>
      </w:pPr>
    </w:p>
    <w:p w14:paraId="34A6A6AB" w14:textId="75C8592D" w:rsidR="00905C8D" w:rsidDel="002554F3" w:rsidRDefault="00905C8D">
      <w:pPr>
        <w:keepNext/>
        <w:keepLines/>
        <w:spacing w:after="0" w:line="360" w:lineRule="auto"/>
        <w:ind w:left="720"/>
        <w:outlineLvl w:val="1"/>
        <w:rPr>
          <w:del w:id="461" w:author="Xavier Hoenner" w:date="2014-06-18T16:25:00Z"/>
        </w:rPr>
        <w:pPrChange w:id="462" w:author="Xavier Hoenner" w:date="2014-06-18T16:25:00Z">
          <w:pPr/>
        </w:pPrChange>
      </w:pPr>
      <w:del w:id="463" w:author="Xavier Hoenner" w:date="2014-06-18T16:25:00Z">
        <w:r w:rsidRPr="00542A59" w:rsidDel="002554F3">
          <w:rPr>
            <w:u w:val="single"/>
          </w:rPr>
          <w:delText>View to use:</w:delText>
        </w:r>
        <w:r w:rsidRPr="00542A59" w:rsidDel="002554F3">
          <w:delText xml:space="preserve"> </w:delText>
        </w:r>
      </w:del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87"/>
        <w:gridCol w:w="3124"/>
      </w:tblGrid>
      <w:tr w:rsidR="001B1CD5" w:rsidDel="002554F3" w14:paraId="0C4792B4" w14:textId="21F98A77" w:rsidTr="001B1CD5">
        <w:trPr>
          <w:del w:id="464" w:author="Xavier Hoenner" w:date="2014-06-18T16:25:00Z"/>
        </w:trPr>
        <w:tc>
          <w:tcPr>
            <w:tcW w:w="2087" w:type="dxa"/>
          </w:tcPr>
          <w:p w14:paraId="7854BBE5" w14:textId="26578A15" w:rsidR="001B1CD5" w:rsidRPr="003D503B" w:rsidDel="002554F3" w:rsidRDefault="001B1CD5">
            <w:pPr>
              <w:keepNext/>
              <w:keepLines/>
              <w:spacing w:line="360" w:lineRule="auto"/>
              <w:ind w:left="720"/>
              <w:outlineLvl w:val="1"/>
              <w:rPr>
                <w:del w:id="465" w:author="Xavier Hoenner" w:date="2014-06-18T16:25:00Z"/>
                <w:b/>
                <w:sz w:val="24"/>
                <w:szCs w:val="24"/>
              </w:rPr>
              <w:pPrChange w:id="466" w:author="Xavier Hoenner" w:date="2014-06-18T16:25:00Z">
                <w:pPr>
                  <w:spacing w:after="200" w:line="276" w:lineRule="auto"/>
                </w:pPr>
              </w:pPrChange>
            </w:pPr>
            <w:del w:id="467" w:author="Xavier Hoenner" w:date="2014-04-30T12:03:00Z">
              <w:r w:rsidRPr="003D503B" w:rsidDel="001C6D0E">
                <w:rPr>
                  <w:b/>
                  <w:sz w:val="24"/>
                  <w:szCs w:val="24"/>
                </w:rPr>
                <w:delText>Server</w:delText>
              </w:r>
            </w:del>
          </w:p>
        </w:tc>
        <w:tc>
          <w:tcPr>
            <w:tcW w:w="3124" w:type="dxa"/>
          </w:tcPr>
          <w:p w14:paraId="65B92EDC" w14:textId="175138B7" w:rsidR="001B1CD5" w:rsidRPr="003D503B" w:rsidDel="002554F3" w:rsidRDefault="001B1CD5">
            <w:pPr>
              <w:keepNext/>
              <w:keepLines/>
              <w:spacing w:line="360" w:lineRule="auto"/>
              <w:ind w:left="720"/>
              <w:outlineLvl w:val="1"/>
              <w:rPr>
                <w:del w:id="468" w:author="Xavier Hoenner" w:date="2014-06-18T16:25:00Z"/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4"/>
              </w:rPr>
              <w:pPrChange w:id="469" w:author="Xavier Hoenner" w:date="2014-06-18T16:25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6"/>
                </w:pPr>
              </w:pPrChange>
            </w:pPr>
            <w:del w:id="470" w:author="Xavier Hoenner" w:date="2014-04-30T12:03:00Z">
              <w:r w:rsidRPr="003D503B" w:rsidDel="001C6D0E">
                <w:rPr>
                  <w:sz w:val="24"/>
                  <w:szCs w:val="24"/>
                </w:rPr>
                <w:delText>db</w:delText>
              </w:r>
              <w:r w:rsidDel="001C6D0E">
                <w:rPr>
                  <w:sz w:val="24"/>
                  <w:szCs w:val="24"/>
                </w:rPr>
                <w:delText>dev</w:delText>
              </w:r>
              <w:r w:rsidRPr="003D503B" w:rsidDel="001C6D0E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1B1CD5" w:rsidDel="002554F3" w14:paraId="60E1F803" w14:textId="1D987CDD" w:rsidTr="001B1CD5">
        <w:trPr>
          <w:del w:id="471" w:author="Xavier Hoenner" w:date="2014-06-18T16:25:00Z"/>
        </w:trPr>
        <w:tc>
          <w:tcPr>
            <w:tcW w:w="2087" w:type="dxa"/>
          </w:tcPr>
          <w:p w14:paraId="30D3C2A2" w14:textId="5EFEC83B" w:rsidR="001B1CD5" w:rsidRPr="003D503B" w:rsidDel="002554F3" w:rsidRDefault="001B1CD5">
            <w:pPr>
              <w:keepNext/>
              <w:keepLines/>
              <w:spacing w:line="360" w:lineRule="auto"/>
              <w:ind w:left="720"/>
              <w:outlineLvl w:val="1"/>
              <w:rPr>
                <w:del w:id="472" w:author="Xavier Hoenner" w:date="2014-06-18T16:25:00Z"/>
                <w:b/>
                <w:sz w:val="24"/>
                <w:szCs w:val="24"/>
              </w:rPr>
              <w:pPrChange w:id="473" w:author="Xavier Hoenner" w:date="2014-06-18T16:25:00Z">
                <w:pPr>
                  <w:spacing w:after="200" w:line="276" w:lineRule="auto"/>
                </w:pPr>
              </w:pPrChange>
            </w:pPr>
            <w:del w:id="474" w:author="Xavier Hoenner" w:date="2014-04-30T12:03:00Z">
              <w:r w:rsidRPr="003D503B" w:rsidDel="001C6D0E">
                <w:rPr>
                  <w:b/>
                  <w:sz w:val="24"/>
                  <w:szCs w:val="24"/>
                </w:rPr>
                <w:delText>Database</w:delText>
              </w:r>
            </w:del>
          </w:p>
        </w:tc>
        <w:tc>
          <w:tcPr>
            <w:tcW w:w="3124" w:type="dxa"/>
          </w:tcPr>
          <w:p w14:paraId="46DE8004" w14:textId="12929CDD" w:rsidR="001B1CD5" w:rsidRPr="003D503B" w:rsidDel="002554F3" w:rsidRDefault="001B1CD5">
            <w:pPr>
              <w:keepNext/>
              <w:keepLines/>
              <w:spacing w:line="360" w:lineRule="auto"/>
              <w:ind w:left="720"/>
              <w:outlineLvl w:val="1"/>
              <w:rPr>
                <w:del w:id="475" w:author="Xavier Hoenner" w:date="2014-06-18T16:25:00Z"/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4"/>
              </w:rPr>
              <w:pPrChange w:id="476" w:author="Xavier Hoenner" w:date="2014-06-18T16:25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6"/>
                </w:pPr>
              </w:pPrChange>
            </w:pPr>
            <w:del w:id="477" w:author="Xavier Hoenner" w:date="2014-04-30T12:03:00Z">
              <w:r w:rsidDel="001C6D0E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1B1CD5" w:rsidDel="002554F3" w14:paraId="1B4250D8" w14:textId="46E8DD8C" w:rsidTr="001B1CD5">
        <w:trPr>
          <w:del w:id="478" w:author="Xavier Hoenner" w:date="2014-06-18T16:25:00Z"/>
        </w:trPr>
        <w:tc>
          <w:tcPr>
            <w:tcW w:w="2087" w:type="dxa"/>
          </w:tcPr>
          <w:p w14:paraId="57F46DC5" w14:textId="1F984B4B" w:rsidR="001B1CD5" w:rsidRPr="003D503B" w:rsidDel="002554F3" w:rsidRDefault="001B1CD5">
            <w:pPr>
              <w:keepNext/>
              <w:keepLines/>
              <w:spacing w:line="360" w:lineRule="auto"/>
              <w:ind w:left="720"/>
              <w:outlineLvl w:val="1"/>
              <w:rPr>
                <w:del w:id="479" w:author="Xavier Hoenner" w:date="2014-06-18T16:25:00Z"/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4"/>
              </w:rPr>
              <w:pPrChange w:id="480" w:author="Xavier Hoenner" w:date="2014-06-18T16:25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6"/>
                </w:pPr>
              </w:pPrChange>
            </w:pPr>
            <w:del w:id="481" w:author="Xavier Hoenner" w:date="2014-04-30T12:03:00Z">
              <w:r w:rsidRPr="003D503B" w:rsidDel="001C6D0E">
                <w:rPr>
                  <w:b/>
                  <w:sz w:val="24"/>
                  <w:szCs w:val="24"/>
                </w:rPr>
                <w:delText>Schema</w:delText>
              </w:r>
            </w:del>
          </w:p>
        </w:tc>
        <w:tc>
          <w:tcPr>
            <w:tcW w:w="3124" w:type="dxa"/>
          </w:tcPr>
          <w:p w14:paraId="572400DF" w14:textId="36C53757" w:rsidR="001B1CD5" w:rsidRPr="003D503B" w:rsidDel="002554F3" w:rsidRDefault="001B1CD5">
            <w:pPr>
              <w:keepNext/>
              <w:keepLines/>
              <w:spacing w:line="360" w:lineRule="auto"/>
              <w:ind w:left="720"/>
              <w:outlineLvl w:val="1"/>
              <w:rPr>
                <w:del w:id="482" w:author="Xavier Hoenner" w:date="2014-06-18T16:25:00Z"/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4"/>
              </w:rPr>
              <w:pPrChange w:id="483" w:author="Xavier Hoenner" w:date="2014-06-18T16:25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6"/>
                </w:pPr>
              </w:pPrChange>
            </w:pPr>
            <w:del w:id="484" w:author="Xavier Hoenner" w:date="2014-04-30T12:03:00Z">
              <w:r w:rsidDel="001C6D0E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1B1CD5" w:rsidDel="002554F3" w14:paraId="2BA3044D" w14:textId="3347C36E" w:rsidTr="001B1CD5">
        <w:trPr>
          <w:del w:id="485" w:author="Xavier Hoenner" w:date="2014-06-18T16:25:00Z"/>
        </w:trPr>
        <w:tc>
          <w:tcPr>
            <w:tcW w:w="2087" w:type="dxa"/>
          </w:tcPr>
          <w:p w14:paraId="5A241C2C" w14:textId="74A667B1" w:rsidR="001B1CD5" w:rsidRPr="003D503B" w:rsidDel="002554F3" w:rsidRDefault="001B1CD5">
            <w:pPr>
              <w:keepNext/>
              <w:keepLines/>
              <w:spacing w:line="360" w:lineRule="auto"/>
              <w:ind w:left="720"/>
              <w:outlineLvl w:val="1"/>
              <w:rPr>
                <w:del w:id="486" w:author="Xavier Hoenner" w:date="2014-06-18T16:25:00Z"/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4"/>
              </w:rPr>
              <w:pPrChange w:id="487" w:author="Xavier Hoenner" w:date="2014-06-18T16:25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6"/>
                </w:pPr>
              </w:pPrChange>
            </w:pPr>
            <w:del w:id="488" w:author="Xavier Hoenner" w:date="2014-04-30T12:03:00Z">
              <w:r w:rsidRPr="003D503B" w:rsidDel="001C6D0E">
                <w:rPr>
                  <w:b/>
                  <w:sz w:val="24"/>
                  <w:szCs w:val="24"/>
                </w:rPr>
                <w:delText>View</w:delText>
              </w:r>
            </w:del>
          </w:p>
        </w:tc>
        <w:tc>
          <w:tcPr>
            <w:tcW w:w="3124" w:type="dxa"/>
          </w:tcPr>
          <w:p w14:paraId="3659BC8B" w14:textId="1DAA8F4A" w:rsidR="001B1CD5" w:rsidRPr="003D503B" w:rsidDel="002554F3" w:rsidRDefault="001B1CD5">
            <w:pPr>
              <w:keepNext/>
              <w:keepLines/>
              <w:spacing w:line="360" w:lineRule="auto"/>
              <w:ind w:left="720"/>
              <w:outlineLvl w:val="1"/>
              <w:rPr>
                <w:del w:id="489" w:author="Xavier Hoenner" w:date="2014-06-18T16:25:00Z"/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4"/>
              </w:rPr>
              <w:pPrChange w:id="490" w:author="Xavier Hoenner" w:date="2014-06-18T16:25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6"/>
                </w:pPr>
              </w:pPrChange>
            </w:pPr>
            <w:del w:id="491" w:author="Xavier Hoenner" w:date="2014-04-30T12:03:00Z">
              <w:r w:rsidDel="001C6D0E">
                <w:rPr>
                  <w:sz w:val="24"/>
                  <w:szCs w:val="24"/>
                </w:rPr>
                <w:delText>abos_asfssots_all_deployments_view</w:delText>
              </w:r>
            </w:del>
          </w:p>
        </w:tc>
      </w:tr>
    </w:tbl>
    <w:p w14:paraId="27E8D5B7" w14:textId="6321199E" w:rsidR="00D760A3" w:rsidDel="002554F3" w:rsidRDefault="00D760A3">
      <w:pPr>
        <w:keepNext/>
        <w:keepLines/>
        <w:spacing w:after="0" w:line="360" w:lineRule="auto"/>
        <w:ind w:left="720"/>
        <w:outlineLvl w:val="1"/>
        <w:rPr>
          <w:del w:id="492" w:author="Xavier Hoenner" w:date="2014-06-18T16:25:00Z"/>
        </w:rPr>
        <w:pPrChange w:id="493" w:author="Xavier Hoenner" w:date="2014-06-18T16:25:00Z">
          <w:pPr/>
        </w:pPrChange>
      </w:pPr>
    </w:p>
    <w:p w14:paraId="2A5B9BDB" w14:textId="0D499017" w:rsidR="00905C8D" w:rsidDel="002554F3" w:rsidRDefault="00905C8D">
      <w:pPr>
        <w:keepNext/>
        <w:keepLines/>
        <w:spacing w:after="0" w:line="360" w:lineRule="auto"/>
        <w:ind w:left="720"/>
        <w:outlineLvl w:val="1"/>
        <w:rPr>
          <w:del w:id="494" w:author="Xavier Hoenner" w:date="2014-06-18T16:25:00Z"/>
        </w:rPr>
        <w:pPrChange w:id="495" w:author="Xavier Hoenner" w:date="2014-06-18T16:25:00Z">
          <w:pPr/>
        </w:pPrChange>
      </w:pPr>
      <w:del w:id="496" w:author="Xavier Hoenner" w:date="2014-06-18T16:25:00Z">
        <w:r w:rsidDel="002554F3">
          <w:rPr>
            <w:u w:val="single"/>
          </w:rPr>
          <w:delText xml:space="preserve">Filters: </w:delText>
        </w:r>
        <w:r w:rsidDel="002554F3">
          <w:delText xml:space="preserve"> </w:delText>
        </w:r>
        <w:r w:rsidR="00991086" w:rsidDel="002554F3">
          <w:delText>List all data for which ‘</w:delText>
        </w:r>
        <w:r w:rsidR="004F72E2" w:rsidDel="002554F3">
          <w:delText>coverage</w:delText>
        </w:r>
        <w:r w:rsidR="00991086" w:rsidDel="002554F3">
          <w:delText>_</w:delText>
        </w:r>
        <w:r w:rsidR="004F72E2" w:rsidDel="002554F3">
          <w:delText>start</w:delText>
        </w:r>
        <w:r w:rsidR="00991086" w:rsidDel="002554F3">
          <w:delText xml:space="preserve">’ </w:delText>
        </w:r>
        <w:r w:rsidR="004F72E2" w:rsidDel="002554F3">
          <w:delText xml:space="preserve">IS NULL, </w:delText>
        </w:r>
        <w:r w:rsidR="00991086" w:rsidDel="002554F3">
          <w:delText>or ‘</w:delText>
        </w:r>
        <w:r w:rsidR="004F72E2" w:rsidDel="002554F3">
          <w:delText>coverage</w:delText>
        </w:r>
        <w:r w:rsidR="00991086" w:rsidDel="002554F3">
          <w:delText>_</w:delText>
        </w:r>
        <w:r w:rsidR="004F72E2" w:rsidDel="002554F3">
          <w:delText>end</w:delText>
        </w:r>
        <w:r w:rsidR="00991086" w:rsidDel="002554F3">
          <w:delText>’ IS NULL</w:delText>
        </w:r>
        <w:r w:rsidR="004F72E2" w:rsidDel="002554F3">
          <w:delText>, or ‘deployment_number’ IS NULL or ‘deployment_number’=’’</w:delText>
        </w:r>
        <w:r w:rsidR="0011784D" w:rsidDel="002554F3">
          <w:delText>.</w:delText>
        </w:r>
      </w:del>
    </w:p>
    <w:p w14:paraId="1776FA40" w14:textId="3E62429F" w:rsidR="001329D2" w:rsidDel="002554F3" w:rsidRDefault="001329D2">
      <w:pPr>
        <w:keepNext/>
        <w:keepLines/>
        <w:spacing w:after="0" w:line="360" w:lineRule="auto"/>
        <w:ind w:left="720" w:hanging="1843"/>
        <w:outlineLvl w:val="1"/>
        <w:rPr>
          <w:del w:id="497" w:author="Xavier Hoenner" w:date="2014-06-18T16:25:00Z"/>
        </w:rPr>
        <w:pPrChange w:id="498" w:author="Xavier Hoenner" w:date="2014-06-18T16:25:00Z">
          <w:pPr>
            <w:ind w:left="1843" w:hanging="1843"/>
          </w:pPr>
        </w:pPrChange>
      </w:pPr>
      <w:del w:id="499" w:author="Xavier Hoenner" w:date="2014-06-18T16:25:00Z">
        <w:r w:rsidDel="002554F3">
          <w:rPr>
            <w:u w:val="single"/>
          </w:rPr>
          <w:delText>Data sorting options:</w:delText>
        </w:r>
        <w:r w:rsidDel="002554F3">
          <w:delText xml:space="preserve"> None, data are already sorted</w:delText>
        </w:r>
      </w:del>
      <w:del w:id="500" w:author="Xavier Hoenner" w:date="2014-04-30T12:07:00Z">
        <w:r w:rsidDel="000A65A8">
          <w:delText xml:space="preserve"> by ASCENDING ‘file_type’, then ASCENDING headers, then ASCENDING data_type, then ASCENDING data_category, and then ASCENDING deployment_code</w:delText>
        </w:r>
      </w:del>
      <w:del w:id="501" w:author="Xavier Hoenner" w:date="2014-06-18T16:25:00Z">
        <w:r w:rsidDel="002554F3">
          <w:delText>.</w:delText>
        </w:r>
      </w:del>
    </w:p>
    <w:p w14:paraId="4A6B2CFC" w14:textId="5C139E89" w:rsidR="001329D2" w:rsidDel="002554F3" w:rsidRDefault="001329D2">
      <w:pPr>
        <w:keepNext/>
        <w:keepLines/>
        <w:spacing w:after="0" w:line="360" w:lineRule="auto"/>
        <w:ind w:left="720" w:hanging="993"/>
        <w:outlineLvl w:val="1"/>
        <w:rPr>
          <w:del w:id="502" w:author="Xavier Hoenner" w:date="2014-06-18T16:25:00Z"/>
        </w:rPr>
        <w:pPrChange w:id="503" w:author="Xavier Hoenner" w:date="2014-06-18T16:25:00Z">
          <w:pPr>
            <w:ind w:left="993" w:hanging="993"/>
          </w:pPr>
        </w:pPrChange>
      </w:pPr>
      <w:del w:id="504" w:author="Xavier Hoenner" w:date="2014-06-18T16:25:00Z">
        <w:r w:rsidDel="002554F3">
          <w:rPr>
            <w:u w:val="single"/>
          </w:rPr>
          <w:delText>Footnote:</w:delText>
        </w:r>
        <w:r w:rsidDel="002554F3">
          <w:delText xml:space="preserve"> </w:delText>
        </w:r>
        <w:r w:rsidDel="002554F3">
          <w:rPr>
            <w:b/>
          </w:rPr>
          <w:delText xml:space="preserve">Headers: </w:delText>
        </w:r>
        <w:r w:rsidDel="002554F3">
          <w:delText>Type of file (</w:delText>
        </w:r>
        <w:r w:rsidDel="002554F3">
          <w:rPr>
            <w:i/>
          </w:rPr>
          <w:delText xml:space="preserve">i.e. </w:delText>
        </w:r>
        <w:r w:rsidDel="002554F3">
          <w:delText>aggregated vs. daily).</w:delText>
        </w:r>
        <w:r w:rsidDel="002554F3">
          <w:br/>
        </w:r>
        <w:r w:rsidDel="002554F3">
          <w:rPr>
            <w:b/>
          </w:rPr>
          <w:delText>Sub-headers</w:delText>
        </w:r>
        <w:r w:rsidDel="002554F3">
          <w:delText>: Sub-facility name – Platform name – Data type</w:delText>
        </w:r>
        <w:r w:rsidDel="002554F3">
          <w:br/>
        </w:r>
        <w:r w:rsidRPr="006B3C3D" w:rsidDel="002554F3">
          <w:rPr>
            <w:b/>
          </w:rPr>
          <w:delText>‘</w:delText>
        </w:r>
        <w:r w:rsidDel="002554F3">
          <w:rPr>
            <w:b/>
          </w:rPr>
          <w:delText>Deployment code’</w:delText>
        </w:r>
        <w:r w:rsidRPr="006B3C3D" w:rsidDel="002554F3">
          <w:delText xml:space="preserve">: </w:delText>
        </w:r>
        <w:r w:rsidDel="002554F3">
          <w:delText>Deployment code for a mooring recording a given parameter: ‘Platform name – Deployment number – Year of deployment’.</w:delText>
        </w:r>
        <w:r w:rsidRPr="006B3C3D" w:rsidDel="002554F3">
          <w:delText xml:space="preserve"> </w:delText>
        </w:r>
        <w:r w:rsidRPr="006B3C3D" w:rsidDel="002554F3">
          <w:br/>
        </w:r>
        <w:r w:rsidRPr="006B3C3D" w:rsidDel="002554F3">
          <w:rPr>
            <w:b/>
          </w:rPr>
          <w:delText>‘</w:delText>
        </w:r>
        <w:r w:rsidDel="002554F3">
          <w:rPr>
            <w:b/>
          </w:rPr>
          <w:delText># FV1</w:delText>
        </w:r>
        <w:r w:rsidRPr="006B3C3D" w:rsidDel="002554F3">
          <w:rPr>
            <w:b/>
          </w:rPr>
          <w:delText>’</w:delText>
        </w:r>
        <w:r w:rsidRPr="006B3C3D" w:rsidDel="002554F3">
          <w:delText xml:space="preserve">: </w:delText>
        </w:r>
        <w:r w:rsidDel="002554F3">
          <w:delText>Total number of quality controlled datasets.</w:delText>
        </w:r>
        <w:r w:rsidDel="002554F3">
          <w:br/>
        </w:r>
        <w:r w:rsidDel="002554F3">
          <w:rPr>
            <w:b/>
          </w:rPr>
          <w:delText>‘# FV2’</w:delText>
        </w:r>
        <w:r w:rsidDel="002554F3">
          <w:delText>: Total number of derived products.</w:delText>
        </w:r>
        <w:r w:rsidDel="002554F3">
          <w:br/>
        </w:r>
        <w:r w:rsidRPr="006B3C3D" w:rsidDel="002554F3">
          <w:rPr>
            <w:b/>
          </w:rPr>
          <w:delText>‘Start’</w:delText>
        </w:r>
        <w:r w:rsidRPr="006B3C3D" w:rsidDel="002554F3">
          <w:delText xml:space="preserve">: Earliest </w:delText>
        </w:r>
        <w:r w:rsidDel="002554F3">
          <w:delText xml:space="preserve">deployment </w:delText>
        </w:r>
        <w:r w:rsidRPr="006B3C3D" w:rsidDel="002554F3">
          <w:delText>date</w:delText>
        </w:r>
        <w:r w:rsidDel="002554F3">
          <w:delText xml:space="preserve"> (time zone: UTC, format: dd/mm/yyyy).</w:delText>
        </w:r>
        <w:r w:rsidRPr="006B3C3D" w:rsidDel="002554F3">
          <w:br/>
        </w:r>
        <w:r w:rsidRPr="006B3C3D" w:rsidDel="002554F3">
          <w:rPr>
            <w:b/>
          </w:rPr>
          <w:delText>‘End’</w:delText>
        </w:r>
        <w:r w:rsidRPr="006B3C3D" w:rsidDel="002554F3">
          <w:delText>: Latest date</w:delText>
        </w:r>
        <w:r w:rsidDel="002554F3">
          <w:delText xml:space="preserve"> for which data has been recorded (time zone: UTC, format: dd/mm/yyyy).</w:delText>
        </w:r>
        <w:r w:rsidDel="002554F3">
          <w:br/>
        </w:r>
        <w:r w:rsidRPr="00ED7666" w:rsidDel="002554F3">
          <w:rPr>
            <w:b/>
          </w:rPr>
          <w:delText>‘</w:delText>
        </w:r>
        <w:r w:rsidDel="002554F3">
          <w:rPr>
            <w:b/>
          </w:rPr>
          <w:delText>T</w:delText>
        </w:r>
        <w:r w:rsidRPr="00ED7666" w:rsidDel="002554F3">
          <w:rPr>
            <w:b/>
          </w:rPr>
          <w:delText xml:space="preserve">ime </w:delText>
        </w:r>
        <w:r w:rsidDel="002554F3">
          <w:rPr>
            <w:b/>
          </w:rPr>
          <w:delText>c</w:delText>
        </w:r>
        <w:r w:rsidRPr="00ED7666" w:rsidDel="002554F3">
          <w:rPr>
            <w:b/>
          </w:rPr>
          <w:delText>overage’</w:delText>
        </w:r>
        <w:r w:rsidRPr="00ED7666" w:rsidDel="002554F3">
          <w:delText xml:space="preserve">: </w:delText>
        </w:r>
        <w:r w:rsidDel="002554F3">
          <w:delText>N</w:delText>
        </w:r>
        <w:r w:rsidRPr="00ED7666" w:rsidDel="002554F3">
          <w:delText xml:space="preserve">umber of days </w:delText>
        </w:r>
        <w:r w:rsidDel="002554F3">
          <w:delText>between start and end dates</w:delText>
        </w:r>
        <w:r w:rsidRPr="00ED7666" w:rsidDel="002554F3">
          <w:delText>.</w:delText>
        </w:r>
        <w:r w:rsidDel="002554F3">
          <w:br/>
        </w:r>
      </w:del>
      <w:del w:id="505" w:author="Xavier Hoenner" w:date="2014-04-30T12:16:00Z">
        <w:r w:rsidDel="00CD4431">
          <w:rPr>
            <w:b/>
          </w:rPr>
          <w:delText xml:space="preserve">ABOS: </w:delText>
        </w:r>
        <w:r w:rsidDel="00CD4431">
          <w:delText>Australian Bluewater Observing System (</w:delText>
        </w:r>
        <w:r w:rsidR="000A65A8" w:rsidDel="00CD4431">
          <w:fldChar w:fldCharType="begin"/>
        </w:r>
        <w:r w:rsidR="000A65A8" w:rsidDel="00CD4431">
          <w:delInstrText xml:space="preserve"> HYPERLINK "http://imos.org.au/aatams.html" </w:delInstrText>
        </w:r>
        <w:r w:rsidR="000A65A8" w:rsidDel="00CD4431">
          <w:fldChar w:fldCharType="separate"/>
        </w:r>
        <w:r w:rsidRPr="009830B3" w:rsidDel="00CD4431">
          <w:rPr>
            <w:rStyle w:val="Hyperlink"/>
          </w:rPr>
          <w:delText>http://imos.org.au/</w:delText>
        </w:r>
        <w:r w:rsidDel="00CD4431">
          <w:rPr>
            <w:rStyle w:val="Hyperlink"/>
          </w:rPr>
          <w:delText>ABOS</w:delText>
        </w:r>
        <w:r w:rsidRPr="009830B3" w:rsidDel="00CD4431">
          <w:rPr>
            <w:rStyle w:val="Hyperlink"/>
          </w:rPr>
          <w:delText>.html</w:delText>
        </w:r>
        <w:r w:rsidR="000A65A8" w:rsidDel="00CD4431">
          <w:rPr>
            <w:rStyle w:val="Hyperlink"/>
          </w:rPr>
          <w:fldChar w:fldCharType="end"/>
        </w:r>
        <w:r w:rsidDel="00CD4431">
          <w:delText>).</w:delText>
        </w:r>
        <w:r w:rsidDel="00CD4431">
          <w:br/>
        </w:r>
        <w:r w:rsidDel="00CD4431">
          <w:rPr>
            <w:b/>
          </w:rPr>
          <w:delText>ASFS</w:delText>
        </w:r>
        <w:r w:rsidRPr="0070643C" w:rsidDel="00CD4431">
          <w:delText>: Air</w:delText>
        </w:r>
        <w:r w:rsidDel="00CD4431">
          <w:delText>-Sea Flux Stations sub-facility (</w:delText>
        </w:r>
        <w:r w:rsidR="000A65A8" w:rsidDel="00CD4431">
          <w:fldChar w:fldCharType="begin"/>
        </w:r>
        <w:r w:rsidR="000A65A8" w:rsidDel="00CD4431">
          <w:delInstrText xml:space="preserve"> HYPERLINK "http://imos.org.au/asfs.html" </w:delInstrText>
        </w:r>
        <w:r w:rsidR="000A65A8" w:rsidDel="00CD4431">
          <w:fldChar w:fldCharType="separate"/>
        </w:r>
        <w:r w:rsidRPr="00FC3778" w:rsidDel="00CD4431">
          <w:rPr>
            <w:rStyle w:val="Hyperlink"/>
          </w:rPr>
          <w:delText>http://imos.org.au/asfs.html</w:delText>
        </w:r>
        <w:r w:rsidR="000A65A8" w:rsidDel="00CD4431">
          <w:rPr>
            <w:rStyle w:val="Hyperlink"/>
          </w:rPr>
          <w:fldChar w:fldCharType="end"/>
        </w:r>
        <w:r w:rsidDel="00CD4431">
          <w:delText>).</w:delText>
        </w:r>
        <w:r w:rsidRPr="0070643C" w:rsidDel="00CD4431">
          <w:br/>
        </w:r>
        <w:r w:rsidDel="00CD4431">
          <w:rPr>
            <w:b/>
          </w:rPr>
          <w:delText>SOFS</w:delText>
        </w:r>
        <w:r w:rsidRPr="0070643C" w:rsidDel="00CD4431">
          <w:delText>:</w:delText>
        </w:r>
        <w:r w:rsidDel="00CD4431">
          <w:delText xml:space="preserve"> Southern Ocean Flux Station.</w:delText>
        </w:r>
        <w:r w:rsidRPr="0070643C" w:rsidDel="00CD4431">
          <w:br/>
        </w:r>
        <w:r w:rsidDel="00CD4431">
          <w:rPr>
            <w:b/>
          </w:rPr>
          <w:delText>SOTS</w:delText>
        </w:r>
        <w:r w:rsidRPr="0070643C" w:rsidDel="00CD4431">
          <w:delText>:</w:delText>
        </w:r>
        <w:r w:rsidDel="00CD4431">
          <w:delText xml:space="preserve"> Southern Ocean Time Series sub-facility (</w:delText>
        </w:r>
        <w:r w:rsidR="000A65A8" w:rsidDel="00CD4431">
          <w:fldChar w:fldCharType="begin"/>
        </w:r>
        <w:r w:rsidR="000A65A8" w:rsidDel="00CD4431">
          <w:delInstrText xml:space="preserve"> HYPERLINK "http://imos.org.au/sots.html" </w:delInstrText>
        </w:r>
        <w:r w:rsidR="000A65A8" w:rsidDel="00CD4431">
          <w:fldChar w:fldCharType="separate"/>
        </w:r>
        <w:r w:rsidRPr="00FC3778" w:rsidDel="00CD4431">
          <w:rPr>
            <w:rStyle w:val="Hyperlink"/>
          </w:rPr>
          <w:delText>http://imos.org.au/sots.html</w:delText>
        </w:r>
        <w:r w:rsidR="000A65A8" w:rsidDel="00CD4431">
          <w:rPr>
            <w:rStyle w:val="Hyperlink"/>
          </w:rPr>
          <w:fldChar w:fldCharType="end"/>
        </w:r>
        <w:r w:rsidDel="00CD4431">
          <w:delText>).</w:delText>
        </w:r>
      </w:del>
    </w:p>
    <w:p w14:paraId="62992F2F" w14:textId="77B5D3F8" w:rsidR="00D44ABC" w:rsidRPr="00D315D2" w:rsidDel="002554F3" w:rsidRDefault="00D44ABC">
      <w:pPr>
        <w:keepNext/>
        <w:keepLines/>
        <w:spacing w:after="0" w:line="360" w:lineRule="auto"/>
        <w:ind w:left="720" w:hanging="993"/>
        <w:outlineLvl w:val="1"/>
        <w:rPr>
          <w:del w:id="506" w:author="Xavier Hoenner" w:date="2014-06-18T16:25:00Z"/>
          <w:u w:val="single"/>
        </w:rPr>
        <w:pPrChange w:id="507" w:author="Xavier Hoenner" w:date="2014-06-18T16:25:00Z">
          <w:pPr>
            <w:ind w:left="993" w:hanging="993"/>
          </w:pPr>
        </w:pPrChange>
      </w:pPr>
    </w:p>
    <w:p w14:paraId="29B4173C" w14:textId="14B2B265" w:rsidR="00905C8D" w:rsidDel="002554F3" w:rsidRDefault="00905C8D">
      <w:pPr>
        <w:pStyle w:val="Heading3"/>
        <w:spacing w:line="360" w:lineRule="auto"/>
        <w:ind w:left="720"/>
        <w:rPr>
          <w:del w:id="508" w:author="Xavier Hoenner" w:date="2014-06-18T16:25:00Z"/>
        </w:rPr>
        <w:pPrChange w:id="509" w:author="Xavier Hoenner" w:date="2014-06-18T16:25:00Z">
          <w:pPr>
            <w:pStyle w:val="Heading3"/>
          </w:pPr>
        </w:pPrChange>
      </w:pPr>
      <w:del w:id="510" w:author="Xavier Hoenner" w:date="2014-06-18T16:25:00Z">
        <w:r w:rsidDel="002554F3">
          <w:delText>Template</w:delText>
        </w:r>
      </w:del>
    </w:p>
    <w:tbl>
      <w:tblPr>
        <w:tblStyle w:val="TableGrid"/>
        <w:tblW w:w="6695" w:type="dxa"/>
        <w:jc w:val="center"/>
        <w:tblLayout w:type="fixed"/>
        <w:tblLook w:val="04A0" w:firstRow="1" w:lastRow="0" w:firstColumn="1" w:lastColumn="0" w:noHBand="0" w:noVBand="1"/>
      </w:tblPr>
      <w:tblGrid>
        <w:gridCol w:w="860"/>
        <w:gridCol w:w="1255"/>
        <w:gridCol w:w="845"/>
        <w:gridCol w:w="878"/>
        <w:gridCol w:w="878"/>
        <w:gridCol w:w="892"/>
        <w:gridCol w:w="1087"/>
      </w:tblGrid>
      <w:tr w:rsidR="000B13E2" w:rsidDel="002554F3" w14:paraId="455587D5" w14:textId="7BD42945" w:rsidTr="000B13E2">
        <w:trPr>
          <w:jc w:val="center"/>
          <w:del w:id="511" w:author="Xavier Hoenner" w:date="2014-06-18T16:25:00Z"/>
        </w:trPr>
        <w:tc>
          <w:tcPr>
            <w:tcW w:w="642" w:type="pct"/>
            <w:vAlign w:val="center"/>
          </w:tcPr>
          <w:p w14:paraId="35A4B74C" w14:textId="147D42D6" w:rsidR="000B13E2" w:rsidRPr="0025464E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12" w:author="Xavier Hoenner" w:date="2014-06-18T16:25:00Z"/>
                <w:b/>
                <w:sz w:val="24"/>
              </w:rPr>
              <w:pPrChange w:id="513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514" w:author="Xavier Hoenner" w:date="2014-06-18T16:25:00Z">
              <w:r w:rsidDel="002554F3">
                <w:rPr>
                  <w:b/>
                </w:rPr>
                <w:delText>data_category</w:delText>
              </w:r>
            </w:del>
          </w:p>
        </w:tc>
        <w:tc>
          <w:tcPr>
            <w:tcW w:w="937" w:type="pct"/>
            <w:vAlign w:val="center"/>
          </w:tcPr>
          <w:p w14:paraId="0B18BE72" w14:textId="6DCEF755" w:rsidR="000B13E2" w:rsidRPr="0025464E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15" w:author="Xavier Hoenner" w:date="2014-06-18T16:25:00Z"/>
                <w:b/>
                <w:sz w:val="24"/>
              </w:rPr>
              <w:pPrChange w:id="516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517" w:author="Xavier Hoenner" w:date="2014-06-18T16:25:00Z">
              <w:r w:rsidDel="002554F3">
                <w:rPr>
                  <w:b/>
                </w:rPr>
                <w:delText>deployment_code</w:delText>
              </w:r>
            </w:del>
          </w:p>
        </w:tc>
        <w:tc>
          <w:tcPr>
            <w:tcW w:w="631" w:type="pct"/>
            <w:vAlign w:val="center"/>
          </w:tcPr>
          <w:p w14:paraId="4F4EDB1A" w14:textId="0FF9CA7C" w:rsidR="000B13E2" w:rsidRPr="0025464E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18" w:author="Xavier Hoenner" w:date="2014-06-18T16:25:00Z"/>
                <w:b/>
                <w:sz w:val="24"/>
              </w:rPr>
              <w:pPrChange w:id="519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520" w:author="Xavier Hoenner" w:date="2014-06-18T16:25:00Z">
              <w:r w:rsidDel="002554F3">
                <w:rPr>
                  <w:b/>
                </w:rPr>
                <w:delText>no_fv1</w:delText>
              </w:r>
            </w:del>
          </w:p>
        </w:tc>
        <w:tc>
          <w:tcPr>
            <w:tcW w:w="656" w:type="pct"/>
            <w:vAlign w:val="center"/>
          </w:tcPr>
          <w:p w14:paraId="1F385D6C" w14:textId="444D556A" w:rsidR="000B13E2" w:rsidRPr="0025464E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21" w:author="Xavier Hoenner" w:date="2014-06-18T16:25:00Z"/>
                <w:b/>
                <w:sz w:val="24"/>
              </w:rPr>
              <w:pPrChange w:id="522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523" w:author="Xavier Hoenner" w:date="2014-06-18T16:25:00Z">
              <w:r w:rsidDel="002554F3">
                <w:rPr>
                  <w:b/>
                </w:rPr>
                <w:delText>no_fv2</w:delText>
              </w:r>
            </w:del>
          </w:p>
        </w:tc>
        <w:tc>
          <w:tcPr>
            <w:tcW w:w="656" w:type="pct"/>
            <w:vAlign w:val="center"/>
          </w:tcPr>
          <w:p w14:paraId="5064BE11" w14:textId="5AFF7B9B" w:rsidR="000B13E2" w:rsidRPr="0025464E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24" w:author="Xavier Hoenner" w:date="2014-06-18T16:25:00Z"/>
                <w:b/>
                <w:sz w:val="24"/>
              </w:rPr>
              <w:pPrChange w:id="525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526" w:author="Xavier Hoenner" w:date="2014-06-18T16:25:00Z">
              <w:r w:rsidDel="002554F3">
                <w:rPr>
                  <w:b/>
                </w:rPr>
                <w:delText>coverage_start</w:delText>
              </w:r>
            </w:del>
          </w:p>
        </w:tc>
        <w:tc>
          <w:tcPr>
            <w:tcW w:w="666" w:type="pct"/>
            <w:vAlign w:val="center"/>
          </w:tcPr>
          <w:p w14:paraId="43DC771B" w14:textId="2C2125B7" w:rsidR="000B13E2" w:rsidRPr="0025464E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27" w:author="Xavier Hoenner" w:date="2014-06-18T16:25:00Z"/>
                <w:b/>
                <w:sz w:val="24"/>
              </w:rPr>
              <w:pPrChange w:id="528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529" w:author="Xavier Hoenner" w:date="2014-06-18T16:25:00Z">
              <w:r w:rsidDel="002554F3">
                <w:rPr>
                  <w:b/>
                </w:rPr>
                <w:delText>coverage_end</w:delText>
              </w:r>
            </w:del>
          </w:p>
        </w:tc>
        <w:tc>
          <w:tcPr>
            <w:tcW w:w="812" w:type="pct"/>
            <w:vAlign w:val="center"/>
          </w:tcPr>
          <w:p w14:paraId="7BD213FB" w14:textId="27A18E13" w:rsidR="000B13E2" w:rsidRPr="0025464E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30" w:author="Xavier Hoenner" w:date="2014-06-18T16:25:00Z"/>
                <w:b/>
                <w:sz w:val="24"/>
              </w:rPr>
              <w:pPrChange w:id="531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532" w:author="Xavier Hoenner" w:date="2014-06-18T16:25:00Z">
              <w:r w:rsidDel="002554F3">
                <w:rPr>
                  <w:b/>
                </w:rPr>
                <w:delText>coverage_duration</w:delText>
              </w:r>
            </w:del>
          </w:p>
        </w:tc>
      </w:tr>
      <w:tr w:rsidR="000B13E2" w:rsidDel="002554F3" w14:paraId="665374C1" w14:textId="1CDF16FF" w:rsidTr="000B13E2">
        <w:trPr>
          <w:jc w:val="center"/>
          <w:del w:id="533" w:author="Xavier Hoenner" w:date="2014-06-18T16:25:00Z"/>
        </w:trPr>
        <w:tc>
          <w:tcPr>
            <w:tcW w:w="642" w:type="pct"/>
            <w:vAlign w:val="center"/>
          </w:tcPr>
          <w:p w14:paraId="7D48D5C2" w14:textId="59723620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34" w:author="Xavier Hoenner" w:date="2014-06-18T16:25:00Z"/>
              </w:rPr>
              <w:pPrChange w:id="535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536" w:author="Xavier Hoenner" w:date="2014-06-18T16:25:00Z">
              <w:r w:rsidDel="002554F3">
                <w:delText>Data category</w:delText>
              </w:r>
            </w:del>
          </w:p>
        </w:tc>
        <w:tc>
          <w:tcPr>
            <w:tcW w:w="937" w:type="pct"/>
            <w:vAlign w:val="center"/>
          </w:tcPr>
          <w:p w14:paraId="6E3D7C71" w14:textId="6553A09E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37" w:author="Xavier Hoenner" w:date="2014-06-18T16:25:00Z"/>
              </w:rPr>
              <w:pPrChange w:id="538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539" w:author="Xavier Hoenner" w:date="2014-06-18T16:25:00Z">
              <w:r w:rsidDel="002554F3">
                <w:delText>Deployment code</w:delText>
              </w:r>
            </w:del>
          </w:p>
        </w:tc>
        <w:tc>
          <w:tcPr>
            <w:tcW w:w="631" w:type="pct"/>
            <w:vAlign w:val="center"/>
          </w:tcPr>
          <w:p w14:paraId="47DBFCC0" w14:textId="1094F0AB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40" w:author="Xavier Hoenner" w:date="2014-06-18T16:25:00Z"/>
              </w:rPr>
              <w:pPrChange w:id="541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542" w:author="Xavier Hoenner" w:date="2014-06-18T16:25:00Z">
              <w:r w:rsidDel="002554F3">
                <w:delText># FV1</w:delText>
              </w:r>
            </w:del>
          </w:p>
        </w:tc>
        <w:tc>
          <w:tcPr>
            <w:tcW w:w="656" w:type="pct"/>
            <w:vAlign w:val="center"/>
          </w:tcPr>
          <w:p w14:paraId="5D7C3BC6" w14:textId="35BB5123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43" w:author="Xavier Hoenner" w:date="2014-06-18T16:25:00Z"/>
              </w:rPr>
              <w:pPrChange w:id="544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545" w:author="Xavier Hoenner" w:date="2014-06-18T16:25:00Z">
              <w:r w:rsidDel="002554F3">
                <w:delText># FV2</w:delText>
              </w:r>
            </w:del>
          </w:p>
        </w:tc>
        <w:tc>
          <w:tcPr>
            <w:tcW w:w="656" w:type="pct"/>
            <w:vAlign w:val="center"/>
          </w:tcPr>
          <w:p w14:paraId="020DF599" w14:textId="0B0D3FC9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46" w:author="Xavier Hoenner" w:date="2014-06-18T16:25:00Z"/>
                <w:sz w:val="24"/>
              </w:rPr>
              <w:pPrChange w:id="547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548" w:author="Xavier Hoenner" w:date="2014-06-18T16:25:00Z">
              <w:r w:rsidDel="002554F3">
                <w:delText>Start</w:delText>
              </w:r>
            </w:del>
          </w:p>
        </w:tc>
        <w:tc>
          <w:tcPr>
            <w:tcW w:w="666" w:type="pct"/>
            <w:vAlign w:val="center"/>
          </w:tcPr>
          <w:p w14:paraId="6C9399D0" w14:textId="4C6D07AB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49" w:author="Xavier Hoenner" w:date="2014-06-18T16:25:00Z"/>
              </w:rPr>
              <w:pPrChange w:id="550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551" w:author="Xavier Hoenner" w:date="2014-06-18T16:25:00Z">
              <w:r w:rsidDel="002554F3">
                <w:delText>End</w:delText>
              </w:r>
            </w:del>
          </w:p>
        </w:tc>
        <w:tc>
          <w:tcPr>
            <w:tcW w:w="812" w:type="pct"/>
            <w:vAlign w:val="center"/>
          </w:tcPr>
          <w:p w14:paraId="7580B959" w14:textId="676B5D17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52" w:author="Xavier Hoenner" w:date="2014-06-18T16:25:00Z"/>
              </w:rPr>
              <w:pPrChange w:id="553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554" w:author="Xavier Hoenner" w:date="2014-06-18T16:25:00Z">
              <w:r w:rsidDel="002554F3">
                <w:delText>Time coverage (days)</w:delText>
              </w:r>
            </w:del>
          </w:p>
        </w:tc>
      </w:tr>
      <w:tr w:rsidR="000B13E2" w:rsidDel="002554F3" w14:paraId="300D618D" w14:textId="4E753A71" w:rsidTr="000B13E2">
        <w:trPr>
          <w:jc w:val="center"/>
          <w:del w:id="555" w:author="Xavier Hoenner" w:date="2014-06-18T16:25:00Z"/>
        </w:trPr>
        <w:tc>
          <w:tcPr>
            <w:tcW w:w="5000" w:type="pct"/>
            <w:gridSpan w:val="7"/>
            <w:shd w:val="clear" w:color="auto" w:fill="595959" w:themeFill="text1" w:themeFillTint="A6"/>
            <w:vAlign w:val="center"/>
          </w:tcPr>
          <w:p w14:paraId="2AB2FFD5" w14:textId="548A0882" w:rsidR="000B13E2" w:rsidRPr="00146180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56" w:author="Xavier Hoenner" w:date="2014-06-18T16:25:00Z"/>
              </w:rPr>
              <w:pPrChange w:id="557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558" w:author="Xavier Hoenner" w:date="2014-06-18T16:25:00Z">
              <w:r w:rsidRPr="00721187" w:rsidDel="002554F3">
                <w:delText>Headers: file_type</w:delText>
              </w:r>
            </w:del>
          </w:p>
        </w:tc>
      </w:tr>
      <w:tr w:rsidR="000B13E2" w:rsidDel="002554F3" w14:paraId="7999E892" w14:textId="23C0BDD7" w:rsidTr="000B13E2">
        <w:trPr>
          <w:jc w:val="center"/>
          <w:del w:id="559" w:author="Xavier Hoenner" w:date="2014-06-18T16:25:00Z"/>
        </w:trPr>
        <w:tc>
          <w:tcPr>
            <w:tcW w:w="5000" w:type="pct"/>
            <w:gridSpan w:val="7"/>
            <w:shd w:val="clear" w:color="auto" w:fill="BFBFBF" w:themeFill="background1" w:themeFillShade="BF"/>
            <w:vAlign w:val="center"/>
          </w:tcPr>
          <w:p w14:paraId="0C642987" w14:textId="4F05920C" w:rsidR="000B13E2" w:rsidDel="002554F3" w:rsidRDefault="000B13E2">
            <w:pPr>
              <w:keepNext/>
              <w:keepLines/>
              <w:spacing w:line="360" w:lineRule="auto"/>
              <w:ind w:left="720"/>
              <w:outlineLvl w:val="1"/>
              <w:rPr>
                <w:del w:id="560" w:author="Xavier Hoenner" w:date="2014-06-18T16:25:00Z"/>
              </w:rPr>
              <w:pPrChange w:id="561" w:author="Xavier Hoenner" w:date="2014-06-18T16:25:00Z">
                <w:pPr>
                  <w:spacing w:after="200" w:line="276" w:lineRule="auto"/>
                </w:pPr>
              </w:pPrChange>
            </w:pPr>
            <w:del w:id="562" w:author="Xavier Hoenner" w:date="2014-06-18T16:25:00Z">
              <w:r w:rsidDel="002554F3">
                <w:delText>Sub-headers: headers</w:delText>
              </w:r>
            </w:del>
          </w:p>
        </w:tc>
      </w:tr>
      <w:tr w:rsidR="000B13E2" w:rsidDel="002554F3" w14:paraId="0F8DE049" w14:textId="43775B19" w:rsidTr="000B13E2">
        <w:trPr>
          <w:jc w:val="center"/>
          <w:del w:id="563" w:author="Xavier Hoenner" w:date="2014-06-18T16:25:00Z"/>
        </w:trPr>
        <w:tc>
          <w:tcPr>
            <w:tcW w:w="642" w:type="pct"/>
            <w:vAlign w:val="center"/>
          </w:tcPr>
          <w:p w14:paraId="207C22A6" w14:textId="343FA5AA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64" w:author="Xavier Hoenner" w:date="2014-06-18T16:25:00Z"/>
                <w:rFonts w:ascii="Tahoma" w:hAnsi="Tahoma" w:cs="Tahoma"/>
                <w:sz w:val="24"/>
                <w:szCs w:val="16"/>
              </w:rPr>
              <w:pPrChange w:id="565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37" w:type="pct"/>
            <w:vAlign w:val="center"/>
          </w:tcPr>
          <w:p w14:paraId="554A0CA6" w14:textId="08C34C51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66" w:author="Xavier Hoenner" w:date="2014-06-18T16:25:00Z"/>
                <w:rFonts w:ascii="Tahoma" w:hAnsi="Tahoma" w:cs="Tahoma"/>
                <w:sz w:val="24"/>
                <w:szCs w:val="16"/>
              </w:rPr>
              <w:pPrChange w:id="567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631" w:type="pct"/>
            <w:vAlign w:val="center"/>
          </w:tcPr>
          <w:p w14:paraId="14D42E0C" w14:textId="475385EF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68" w:author="Xavier Hoenner" w:date="2014-06-18T16:25:00Z"/>
                <w:rFonts w:ascii="Tahoma" w:hAnsi="Tahoma" w:cs="Tahoma"/>
                <w:sz w:val="24"/>
                <w:szCs w:val="16"/>
              </w:rPr>
              <w:pPrChange w:id="569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656" w:type="pct"/>
            <w:vAlign w:val="center"/>
          </w:tcPr>
          <w:p w14:paraId="2AF751DC" w14:textId="6A45F8BD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70" w:author="Xavier Hoenner" w:date="2014-06-18T16:25:00Z"/>
                <w:rFonts w:ascii="Tahoma" w:hAnsi="Tahoma" w:cs="Tahoma"/>
                <w:sz w:val="24"/>
                <w:szCs w:val="16"/>
              </w:rPr>
              <w:pPrChange w:id="571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656" w:type="pct"/>
            <w:vAlign w:val="center"/>
          </w:tcPr>
          <w:p w14:paraId="6D0C340B" w14:textId="19645F7A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72" w:author="Xavier Hoenner" w:date="2014-06-18T16:25:00Z"/>
                <w:rFonts w:ascii="Tahoma" w:hAnsi="Tahoma" w:cs="Tahoma"/>
                <w:sz w:val="24"/>
                <w:szCs w:val="16"/>
              </w:rPr>
              <w:pPrChange w:id="573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666" w:type="pct"/>
            <w:vAlign w:val="center"/>
          </w:tcPr>
          <w:p w14:paraId="08358302" w14:textId="3AAF859D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74" w:author="Xavier Hoenner" w:date="2014-06-18T16:25:00Z"/>
                <w:rFonts w:ascii="Tahoma" w:hAnsi="Tahoma" w:cs="Tahoma"/>
                <w:sz w:val="24"/>
                <w:szCs w:val="16"/>
              </w:rPr>
              <w:pPrChange w:id="575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812" w:type="pct"/>
          </w:tcPr>
          <w:p w14:paraId="07EFA4B1" w14:textId="7AA5BE02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76" w:author="Xavier Hoenner" w:date="2014-06-18T16:25:00Z"/>
                <w:rFonts w:ascii="Tahoma" w:hAnsi="Tahoma" w:cs="Tahoma"/>
                <w:sz w:val="24"/>
                <w:szCs w:val="16"/>
              </w:rPr>
              <w:pPrChange w:id="577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</w:p>
        </w:tc>
      </w:tr>
    </w:tbl>
    <w:p w14:paraId="457538EA" w14:textId="77777777" w:rsidR="005E29BE" w:rsidRDefault="005E29BE" w:rsidP="005E29BE">
      <w:pPr>
        <w:pStyle w:val="Heading2"/>
        <w:rPr>
          <w:ins w:id="578" w:author="Xavier Hoenner" w:date="2015-09-22T13:25:00Z"/>
        </w:rPr>
      </w:pPr>
      <w:ins w:id="579" w:author="Xavier Hoenner" w:date="2015-09-22T13:25:00Z">
        <w:r w:rsidRPr="00E123F0">
          <w:t>1.</w:t>
        </w:r>
        <w:r>
          <w:t>3 D</w:t>
        </w:r>
        <w:r w:rsidRPr="00E123F0">
          <w:t xml:space="preserve">ata </w:t>
        </w:r>
        <w:r>
          <w:t>report – New data on the portal (last month)</w:t>
        </w:r>
      </w:ins>
    </w:p>
    <w:p w14:paraId="3D15550E" w14:textId="3D31AE5A" w:rsidR="005E29BE" w:rsidRDefault="005E29BE" w:rsidP="005E29BE">
      <w:pPr>
        <w:pStyle w:val="Heading3"/>
        <w:rPr>
          <w:ins w:id="580" w:author="Xavier Hoenner" w:date="2015-09-22T13:25:00Z"/>
        </w:rPr>
      </w:pPr>
      <w:ins w:id="581" w:author="Xavier Hoenner" w:date="2015-09-22T13:25:00Z">
        <w:r w:rsidRPr="0011784D">
          <w:rPr>
            <w:b w:val="0"/>
          </w:rPr>
          <w:t>Filename:</w:t>
        </w:r>
        <w:r w:rsidRPr="0011784D">
          <w:rPr>
            <w:u w:val="none"/>
          </w:rPr>
          <w:t xml:space="preserve"> ‘B_</w:t>
        </w:r>
      </w:ins>
      <w:proofErr w:type="spellStart"/>
      <w:ins w:id="582" w:author="Xavier Hoenner" w:date="2016-06-02T11:57:00Z">
        <w:r w:rsidR="004219B4">
          <w:rPr>
            <w:u w:val="none"/>
            <w:lang w:val="en-US"/>
          </w:rPr>
          <w:t>Deep</w:t>
        </w:r>
        <w:r w:rsidR="004219B4" w:rsidRPr="004219B4">
          <w:rPr>
            <w:u w:val="none"/>
            <w:lang w:val="en-US"/>
          </w:rPr>
          <w:t>Water</w:t>
        </w:r>
        <w:r w:rsidR="004219B4">
          <w:rPr>
            <w:u w:val="none"/>
            <w:lang w:val="en-US"/>
          </w:rPr>
          <w:t>M</w:t>
        </w:r>
        <w:r w:rsidR="004219B4" w:rsidRPr="004219B4">
          <w:rPr>
            <w:u w:val="none"/>
            <w:lang w:val="en-US"/>
          </w:rPr>
          <w:t>oorings</w:t>
        </w:r>
      </w:ins>
      <w:proofErr w:type="spellEnd"/>
      <w:ins w:id="583" w:author="Xavier Hoenner" w:date="2015-09-22T13:25:00Z">
        <w:r w:rsidRPr="0011784D">
          <w:rPr>
            <w:u w:val="none"/>
          </w:rPr>
          <w:t>_</w:t>
        </w:r>
        <w:proofErr w:type="spellStart"/>
        <w:r w:rsidRPr="0011784D">
          <w:rPr>
            <w:u w:val="none"/>
          </w:rPr>
          <w:t>new</w:t>
        </w:r>
        <w:r>
          <w:rPr>
            <w:u w:val="none"/>
          </w:rPr>
          <w:t>Data</w:t>
        </w:r>
        <w:proofErr w:type="spellEnd"/>
        <w:r w:rsidRPr="0011784D">
          <w:rPr>
            <w:u w:val="none"/>
          </w:rPr>
          <w:t>’</w:t>
        </w:r>
      </w:ins>
    </w:p>
    <w:p w14:paraId="766CD113" w14:textId="77777777" w:rsidR="005E29BE" w:rsidRPr="0011784D" w:rsidRDefault="005E29BE" w:rsidP="005E29BE">
      <w:pPr>
        <w:pStyle w:val="Heading3"/>
        <w:rPr>
          <w:ins w:id="584" w:author="Xavier Hoenner" w:date="2015-09-22T13:25:00Z"/>
          <w:u w:val="none"/>
        </w:rPr>
      </w:pPr>
      <w:ins w:id="585" w:author="Xavier Hoenner" w:date="2015-09-22T13:25:00Z">
        <w:r w:rsidRPr="005271CF">
          <w:br/>
        </w:r>
        <w:r w:rsidRPr="0011784D">
          <w:rPr>
            <w:b w:val="0"/>
            <w:szCs w:val="26"/>
          </w:rPr>
          <w:t>Description:</w:t>
        </w:r>
        <w:r w:rsidRPr="0011784D">
          <w:rPr>
            <w:u w:val="none"/>
          </w:rPr>
          <w:t xml:space="preserve"> </w:t>
        </w:r>
        <w:r w:rsidRPr="0011784D">
          <w:rPr>
            <w:szCs w:val="26"/>
            <w:u w:val="none"/>
          </w:rPr>
          <w:t>‘</w:t>
        </w:r>
        <w:r w:rsidRPr="0033797C">
          <w:rPr>
            <w:u w:val="none"/>
          </w:rPr>
          <w:t>New data on the portal (since DATE)</w:t>
        </w:r>
        <w:r w:rsidRPr="0011784D">
          <w:rPr>
            <w:szCs w:val="26"/>
            <w:u w:val="none"/>
          </w:rPr>
          <w:t>’</w:t>
        </w:r>
      </w:ins>
    </w:p>
    <w:p w14:paraId="479DC1AF" w14:textId="77777777" w:rsidR="005E29BE" w:rsidRDefault="005E29BE" w:rsidP="005E29BE">
      <w:pPr>
        <w:rPr>
          <w:ins w:id="586" w:author="Xavier Hoenner" w:date="2015-09-22T13:25:00Z"/>
          <w:u w:val="single"/>
        </w:rPr>
      </w:pPr>
    </w:p>
    <w:p w14:paraId="0A1C331D" w14:textId="77777777" w:rsidR="005E29BE" w:rsidRDefault="005E29BE" w:rsidP="005E29BE">
      <w:pPr>
        <w:rPr>
          <w:ins w:id="587" w:author="Xavier Hoenner" w:date="2015-09-22T13:25:00Z"/>
        </w:rPr>
      </w:pPr>
      <w:ins w:id="588" w:author="Xavier Hoenner" w:date="2015-09-22T13:25:00Z">
        <w:r w:rsidRPr="00542A59">
          <w:rPr>
            <w:u w:val="single"/>
          </w:rPr>
          <w:t>View to use:</w:t>
        </w:r>
        <w:r w:rsidRPr="00542A59">
          <w:t xml:space="preserve"> </w:t>
        </w:r>
      </w:ins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87"/>
        <w:gridCol w:w="3124"/>
      </w:tblGrid>
      <w:tr w:rsidR="005E29BE" w14:paraId="64A6450B" w14:textId="77777777" w:rsidTr="00103345">
        <w:trPr>
          <w:ins w:id="589" w:author="Xavier Hoenner" w:date="2015-09-22T13:25:00Z"/>
        </w:trPr>
        <w:tc>
          <w:tcPr>
            <w:tcW w:w="2087" w:type="dxa"/>
          </w:tcPr>
          <w:p w14:paraId="76E19F85" w14:textId="77777777" w:rsidR="005E29BE" w:rsidRPr="003D503B" w:rsidRDefault="005E29BE" w:rsidP="00103345">
            <w:pPr>
              <w:rPr>
                <w:ins w:id="590" w:author="Xavier Hoenner" w:date="2015-09-22T13:25:00Z"/>
                <w:b/>
                <w:sz w:val="24"/>
                <w:szCs w:val="24"/>
              </w:rPr>
            </w:pPr>
            <w:ins w:id="591" w:author="Xavier Hoenner" w:date="2015-09-22T13:25:00Z">
              <w:r w:rsidRPr="003D503B">
                <w:rPr>
                  <w:b/>
                  <w:sz w:val="24"/>
                  <w:szCs w:val="24"/>
                </w:rPr>
                <w:t>Server</w:t>
              </w:r>
            </w:ins>
          </w:p>
        </w:tc>
        <w:tc>
          <w:tcPr>
            <w:tcW w:w="3124" w:type="dxa"/>
          </w:tcPr>
          <w:p w14:paraId="48B1B62A" w14:textId="77777777" w:rsidR="005E29BE" w:rsidRPr="003D503B" w:rsidRDefault="005E29BE" w:rsidP="00103345">
            <w:pPr>
              <w:rPr>
                <w:ins w:id="592" w:author="Xavier Hoenner" w:date="2015-09-22T13:25:00Z"/>
                <w:sz w:val="24"/>
                <w:szCs w:val="24"/>
              </w:rPr>
            </w:pPr>
            <w:proofErr w:type="gramStart"/>
            <w:ins w:id="593" w:author="Xavier Hoenner" w:date="2015-09-22T13:25:00Z">
              <w:r w:rsidRPr="003D503B">
                <w:rPr>
                  <w:sz w:val="24"/>
                  <w:szCs w:val="24"/>
                </w:rPr>
                <w:t>db</w:t>
              </w:r>
              <w:r>
                <w:rPr>
                  <w:sz w:val="24"/>
                  <w:szCs w:val="24"/>
                </w:rPr>
                <w:t>prod</w:t>
              </w:r>
              <w:r w:rsidRPr="003D503B">
                <w:rPr>
                  <w:sz w:val="24"/>
                  <w:szCs w:val="24"/>
                </w:rPr>
                <w:t>.emii.org.au</w:t>
              </w:r>
              <w:proofErr w:type="gramEnd"/>
            </w:ins>
          </w:p>
        </w:tc>
      </w:tr>
      <w:tr w:rsidR="005E29BE" w14:paraId="0133385D" w14:textId="77777777" w:rsidTr="00103345">
        <w:trPr>
          <w:ins w:id="594" w:author="Xavier Hoenner" w:date="2015-09-22T13:25:00Z"/>
        </w:trPr>
        <w:tc>
          <w:tcPr>
            <w:tcW w:w="2087" w:type="dxa"/>
          </w:tcPr>
          <w:p w14:paraId="59B3A464" w14:textId="77777777" w:rsidR="005E29BE" w:rsidRPr="003D503B" w:rsidRDefault="005E29BE" w:rsidP="00103345">
            <w:pPr>
              <w:rPr>
                <w:ins w:id="595" w:author="Xavier Hoenner" w:date="2015-09-22T13:25:00Z"/>
                <w:b/>
                <w:sz w:val="24"/>
                <w:szCs w:val="24"/>
              </w:rPr>
            </w:pPr>
            <w:ins w:id="596" w:author="Xavier Hoenner" w:date="2015-09-22T13:25:00Z">
              <w:r w:rsidRPr="003D503B">
                <w:rPr>
                  <w:b/>
                  <w:sz w:val="24"/>
                  <w:szCs w:val="24"/>
                </w:rPr>
                <w:t>Database</w:t>
              </w:r>
            </w:ins>
          </w:p>
        </w:tc>
        <w:tc>
          <w:tcPr>
            <w:tcW w:w="3124" w:type="dxa"/>
          </w:tcPr>
          <w:p w14:paraId="5BB671A9" w14:textId="77777777" w:rsidR="005E29BE" w:rsidRPr="003D503B" w:rsidRDefault="005E29BE" w:rsidP="00103345">
            <w:pPr>
              <w:rPr>
                <w:ins w:id="597" w:author="Xavier Hoenner" w:date="2015-09-22T13:25:00Z"/>
                <w:sz w:val="24"/>
                <w:szCs w:val="24"/>
              </w:rPr>
            </w:pPr>
            <w:proofErr w:type="gramStart"/>
            <w:ins w:id="598" w:author="Xavier Hoenner" w:date="2015-09-22T13:25:00Z">
              <w:r>
                <w:rPr>
                  <w:sz w:val="24"/>
                  <w:szCs w:val="24"/>
                </w:rPr>
                <w:t>harvest</w:t>
              </w:r>
              <w:proofErr w:type="gramEnd"/>
            </w:ins>
          </w:p>
        </w:tc>
      </w:tr>
      <w:tr w:rsidR="005E29BE" w14:paraId="5EAC7534" w14:textId="77777777" w:rsidTr="00103345">
        <w:trPr>
          <w:ins w:id="599" w:author="Xavier Hoenner" w:date="2015-09-22T13:25:00Z"/>
        </w:trPr>
        <w:tc>
          <w:tcPr>
            <w:tcW w:w="2087" w:type="dxa"/>
          </w:tcPr>
          <w:p w14:paraId="250604B4" w14:textId="77777777" w:rsidR="005E29BE" w:rsidRPr="003D503B" w:rsidRDefault="005E29BE" w:rsidP="00103345">
            <w:pPr>
              <w:rPr>
                <w:ins w:id="600" w:author="Xavier Hoenner" w:date="2015-09-22T13:25:00Z"/>
                <w:b/>
                <w:sz w:val="24"/>
                <w:szCs w:val="24"/>
              </w:rPr>
            </w:pPr>
            <w:ins w:id="601" w:author="Xavier Hoenner" w:date="2015-09-22T13:25:00Z">
              <w:r w:rsidRPr="003D503B">
                <w:rPr>
                  <w:b/>
                  <w:sz w:val="24"/>
                  <w:szCs w:val="24"/>
                </w:rPr>
                <w:t>Schema</w:t>
              </w:r>
            </w:ins>
          </w:p>
        </w:tc>
        <w:tc>
          <w:tcPr>
            <w:tcW w:w="3124" w:type="dxa"/>
          </w:tcPr>
          <w:p w14:paraId="72EF3AB7" w14:textId="77777777" w:rsidR="005E29BE" w:rsidRPr="003D503B" w:rsidRDefault="005E29BE" w:rsidP="00103345">
            <w:pPr>
              <w:rPr>
                <w:ins w:id="602" w:author="Xavier Hoenner" w:date="2015-09-22T13:25:00Z"/>
                <w:sz w:val="24"/>
                <w:szCs w:val="24"/>
              </w:rPr>
            </w:pPr>
            <w:proofErr w:type="gramStart"/>
            <w:ins w:id="603" w:author="Xavier Hoenner" w:date="2015-09-22T13:25:00Z">
              <w:r>
                <w:rPr>
                  <w:sz w:val="24"/>
                  <w:szCs w:val="24"/>
                </w:rPr>
                <w:t>reporting</w:t>
              </w:r>
              <w:proofErr w:type="gramEnd"/>
            </w:ins>
          </w:p>
        </w:tc>
      </w:tr>
      <w:tr w:rsidR="005E29BE" w14:paraId="54F56A34" w14:textId="77777777" w:rsidTr="00103345">
        <w:trPr>
          <w:ins w:id="604" w:author="Xavier Hoenner" w:date="2015-09-22T13:25:00Z"/>
        </w:trPr>
        <w:tc>
          <w:tcPr>
            <w:tcW w:w="2087" w:type="dxa"/>
          </w:tcPr>
          <w:p w14:paraId="191931B9" w14:textId="77777777" w:rsidR="005E29BE" w:rsidRPr="003D503B" w:rsidRDefault="005E29BE" w:rsidP="00103345">
            <w:pPr>
              <w:rPr>
                <w:ins w:id="605" w:author="Xavier Hoenner" w:date="2015-09-22T13:25:00Z"/>
                <w:b/>
                <w:sz w:val="24"/>
                <w:szCs w:val="24"/>
              </w:rPr>
            </w:pPr>
            <w:ins w:id="606" w:author="Xavier Hoenner" w:date="2015-09-22T13:25:00Z">
              <w:r w:rsidRPr="003D503B">
                <w:rPr>
                  <w:b/>
                  <w:sz w:val="24"/>
                  <w:szCs w:val="24"/>
                </w:rPr>
                <w:t>View</w:t>
              </w:r>
            </w:ins>
          </w:p>
        </w:tc>
        <w:tc>
          <w:tcPr>
            <w:tcW w:w="3124" w:type="dxa"/>
          </w:tcPr>
          <w:p w14:paraId="769533E9" w14:textId="77777777" w:rsidR="005E29BE" w:rsidRPr="003D503B" w:rsidRDefault="005E29BE" w:rsidP="00103345">
            <w:pPr>
              <w:rPr>
                <w:ins w:id="607" w:author="Xavier Hoenner" w:date="2015-09-22T13:25:00Z"/>
                <w:sz w:val="24"/>
                <w:szCs w:val="24"/>
              </w:rPr>
            </w:pPr>
            <w:proofErr w:type="spellStart"/>
            <w:proofErr w:type="gramStart"/>
            <w:ins w:id="608" w:author="Xavier Hoenner" w:date="2015-09-22T13:25:00Z">
              <w:r>
                <w:rPr>
                  <w:sz w:val="24"/>
                  <w:szCs w:val="24"/>
                </w:rPr>
                <w:t>abos</w:t>
              </w:r>
              <w:proofErr w:type="gramEnd"/>
              <w:r>
                <w:rPr>
                  <w:sz w:val="24"/>
                  <w:szCs w:val="24"/>
                </w:rPr>
                <w:t>_all_deployments_view</w:t>
              </w:r>
              <w:proofErr w:type="spellEnd"/>
            </w:ins>
          </w:p>
        </w:tc>
      </w:tr>
    </w:tbl>
    <w:p w14:paraId="65F830C5" w14:textId="77777777" w:rsidR="005E29BE" w:rsidRDefault="005E29BE" w:rsidP="005E29BE">
      <w:pPr>
        <w:rPr>
          <w:ins w:id="609" w:author="Xavier Hoenner" w:date="2015-09-22T13:25:00Z"/>
        </w:rPr>
      </w:pPr>
    </w:p>
    <w:p w14:paraId="7D73D446" w14:textId="77777777" w:rsidR="005E29BE" w:rsidRDefault="005E29BE" w:rsidP="005E29BE">
      <w:pPr>
        <w:rPr>
          <w:ins w:id="610" w:author="Xavier Hoenner" w:date="2015-09-22T13:25:00Z"/>
        </w:rPr>
      </w:pPr>
      <w:ins w:id="611" w:author="Xavier Hoenner" w:date="2015-09-22T13:25:00Z">
        <w:r>
          <w:rPr>
            <w:u w:val="single"/>
          </w:rPr>
          <w:t xml:space="preserve">Filters: </w:t>
        </w:r>
        <w:r>
          <w:t xml:space="preserve"> List all data for which ‘</w:t>
        </w:r>
        <w:proofErr w:type="spellStart"/>
        <w:r>
          <w:t>coverage_start</w:t>
        </w:r>
        <w:proofErr w:type="spellEnd"/>
        <w:r>
          <w:t>’ is less than one month.</w:t>
        </w:r>
      </w:ins>
    </w:p>
    <w:p w14:paraId="5FA3720C" w14:textId="77777777" w:rsidR="005E29BE" w:rsidRDefault="005E29BE" w:rsidP="005E29BE">
      <w:pPr>
        <w:ind w:left="1843" w:hanging="1843"/>
        <w:rPr>
          <w:ins w:id="612" w:author="Xavier Hoenner" w:date="2015-09-22T13:25:00Z"/>
        </w:rPr>
      </w:pPr>
      <w:ins w:id="613" w:author="Xavier Hoenner" w:date="2015-09-22T13:25:00Z">
        <w:r>
          <w:rPr>
            <w:u w:val="single"/>
          </w:rPr>
          <w:t>Data sorting options:</w:t>
        </w:r>
        <w:r>
          <w:t xml:space="preserve"> None, data are already sorted.</w:t>
        </w:r>
      </w:ins>
    </w:p>
    <w:p w14:paraId="30B9DBD2" w14:textId="3189BBC6" w:rsidR="005E29BE" w:rsidRDefault="005E29BE" w:rsidP="005E29BE">
      <w:pPr>
        <w:ind w:left="993" w:hanging="993"/>
        <w:rPr>
          <w:ins w:id="614" w:author="Xavier Hoenner" w:date="2015-09-22T13:24:00Z"/>
        </w:rPr>
      </w:pPr>
      <w:ins w:id="615" w:author="Xavier Hoenner" w:date="2015-09-22T13:24:00Z">
        <w:r>
          <w:rPr>
            <w:u w:val="single"/>
          </w:rPr>
          <w:t>Footnote:</w:t>
        </w:r>
        <w:r>
          <w:t xml:space="preserve"> </w:t>
        </w:r>
        <w:r>
          <w:rPr>
            <w:b/>
          </w:rPr>
          <w:t xml:space="preserve">Headers: </w:t>
        </w:r>
        <w:r>
          <w:t>Type of file (</w:t>
        </w:r>
        <w:r>
          <w:rPr>
            <w:i/>
          </w:rPr>
          <w:t xml:space="preserve">i.e. </w:t>
        </w:r>
        <w:r>
          <w:t>aggregated vs. daily).</w:t>
        </w:r>
        <w:r>
          <w:br/>
        </w:r>
        <w:r>
          <w:rPr>
            <w:b/>
          </w:rPr>
          <w:t>Sub-headers</w:t>
        </w:r>
        <w:r>
          <w:t>: Sub-facility name – Platform name – Data type</w:t>
        </w:r>
        <w:r>
          <w:br/>
        </w:r>
        <w:r w:rsidRPr="006B3C3D">
          <w:rPr>
            <w:b/>
          </w:rPr>
          <w:t>‘</w:t>
        </w:r>
        <w:r>
          <w:rPr>
            <w:b/>
          </w:rPr>
          <w:t>Deployment code’</w:t>
        </w:r>
        <w:r w:rsidRPr="006B3C3D">
          <w:t xml:space="preserve">: </w:t>
        </w:r>
        <w:r>
          <w:t>Deployment code for a mooring recording a given parameter: ‘Platform name – Deployment number – Year of deployment’.</w:t>
        </w:r>
        <w:r w:rsidRPr="006B3C3D">
          <w:t xml:space="preserve"> </w:t>
        </w:r>
        <w:r w:rsidRPr="006B3C3D">
          <w:br/>
        </w:r>
        <w:r w:rsidRPr="006B3C3D">
          <w:rPr>
            <w:b/>
          </w:rPr>
          <w:t>‘</w:t>
        </w:r>
        <w:r>
          <w:rPr>
            <w:b/>
          </w:rPr>
          <w:t># FV1</w:t>
        </w:r>
        <w:r w:rsidRPr="006B3C3D">
          <w:rPr>
            <w:b/>
          </w:rPr>
          <w:t>’</w:t>
        </w:r>
        <w:r w:rsidRPr="006B3C3D">
          <w:t xml:space="preserve">: </w:t>
        </w:r>
        <w:r>
          <w:t>Total number of quality controlled datasets.</w:t>
        </w:r>
        <w:r>
          <w:br/>
        </w:r>
        <w:r>
          <w:rPr>
            <w:b/>
          </w:rPr>
          <w:t>‘# FV2’</w:t>
        </w:r>
        <w:r>
          <w:t>: Total number of derived products.</w:t>
        </w:r>
        <w:r>
          <w:br/>
        </w:r>
        <w:r w:rsidRPr="006B3C3D">
          <w:rPr>
            <w:b/>
          </w:rPr>
          <w:t>‘Start’</w:t>
        </w:r>
        <w:r w:rsidRPr="006B3C3D">
          <w:t xml:space="preserve">: Earliest </w:t>
        </w:r>
        <w:r>
          <w:t xml:space="preserve">deployment </w:t>
        </w:r>
        <w:r w:rsidRPr="006B3C3D">
          <w:t>date</w:t>
        </w:r>
        <w:r>
          <w:t xml:space="preserve"> (time zone: UTC, format: </w:t>
        </w:r>
        <w:proofErr w:type="spellStart"/>
        <w:r>
          <w:t>dd</w:t>
        </w:r>
        <w:proofErr w:type="spellEnd"/>
        <w:r>
          <w:t>/mm/</w:t>
        </w:r>
        <w:proofErr w:type="spellStart"/>
        <w:r>
          <w:t>yyyy</w:t>
        </w:r>
        <w:proofErr w:type="spellEnd"/>
        <w:r>
          <w:t>).</w:t>
        </w:r>
        <w:r w:rsidRPr="006B3C3D">
          <w:br/>
        </w:r>
        <w:r w:rsidRPr="006B3C3D">
          <w:rPr>
            <w:b/>
          </w:rPr>
          <w:t>‘End’</w:t>
        </w:r>
        <w:r w:rsidRPr="006B3C3D">
          <w:t>: Latest date</w:t>
        </w:r>
        <w:r>
          <w:t xml:space="preserve"> for which data has been recorded (time zone: UTC, format: </w:t>
        </w:r>
        <w:proofErr w:type="spellStart"/>
        <w:r>
          <w:t>dd</w:t>
        </w:r>
        <w:proofErr w:type="spellEnd"/>
        <w:r>
          <w:t>/mm/</w:t>
        </w:r>
        <w:proofErr w:type="spellStart"/>
        <w:r>
          <w:t>yyyy</w:t>
        </w:r>
        <w:proofErr w:type="spellEnd"/>
        <w:r>
          <w:t>).</w:t>
        </w:r>
        <w:r>
          <w:br/>
        </w:r>
        <w:r w:rsidRPr="00ED7666">
          <w:rPr>
            <w:b/>
          </w:rPr>
          <w:t>‘</w:t>
        </w:r>
        <w:r>
          <w:rPr>
            <w:b/>
          </w:rPr>
          <w:t>T</w:t>
        </w:r>
        <w:r w:rsidRPr="00ED7666">
          <w:rPr>
            <w:b/>
          </w:rPr>
          <w:t xml:space="preserve">ime </w:t>
        </w:r>
        <w:r>
          <w:rPr>
            <w:b/>
          </w:rPr>
          <w:t>c</w:t>
        </w:r>
        <w:r w:rsidRPr="00ED7666">
          <w:rPr>
            <w:b/>
          </w:rPr>
          <w:t>overage’</w:t>
        </w:r>
        <w:r w:rsidRPr="00ED7666">
          <w:t xml:space="preserve">: </w:t>
        </w:r>
        <w:r>
          <w:t>N</w:t>
        </w:r>
        <w:r w:rsidRPr="00ED7666">
          <w:t xml:space="preserve">umber of days </w:t>
        </w:r>
        <w:r>
          <w:t xml:space="preserve">between </w:t>
        </w:r>
        <w:proofErr w:type="gramStart"/>
        <w:r>
          <w:t>start</w:t>
        </w:r>
        <w:proofErr w:type="gramEnd"/>
        <w:r>
          <w:t xml:space="preserve"> and end dates</w:t>
        </w:r>
        <w:r w:rsidRPr="00ED7666">
          <w:t>.</w:t>
        </w:r>
        <w:r>
          <w:br/>
        </w:r>
      </w:ins>
      <w:ins w:id="616" w:author="Xavier Hoenner" w:date="2016-06-02T12:00:00Z">
        <w:r w:rsidR="004219B4" w:rsidRPr="00103345">
          <w:rPr>
            <w:b/>
            <w:lang w:val="en-US"/>
          </w:rPr>
          <w:t>Deep Water Moorings</w:t>
        </w:r>
        <w:r w:rsidR="004219B4">
          <w:t xml:space="preserve">: </w:t>
        </w:r>
        <w:r w:rsidR="004219B4">
          <w:fldChar w:fldCharType="begin"/>
        </w:r>
        <w:r w:rsidR="004219B4">
          <w:instrText xml:space="preserve"> HYPERLINK "http://imos.org.au/deepwatermoorings.html" </w:instrText>
        </w:r>
        <w:r w:rsidR="004219B4">
          <w:fldChar w:fldCharType="separate"/>
        </w:r>
        <w:r w:rsidR="004219B4">
          <w:rPr>
            <w:rStyle w:val="Hyperlink"/>
          </w:rPr>
          <w:t>http://imos.org.au/deepwatermoorings.html</w:t>
        </w:r>
        <w:r w:rsidR="004219B4">
          <w:fldChar w:fldCharType="end"/>
        </w:r>
        <w:r w:rsidR="004219B4">
          <w:t>.</w:t>
        </w:r>
        <w:r w:rsidR="004219B4">
          <w:br/>
        </w:r>
        <w:r w:rsidR="004219B4">
          <w:rPr>
            <w:b/>
          </w:rPr>
          <w:t>ASFS</w:t>
        </w:r>
        <w:r w:rsidR="004219B4" w:rsidRPr="0070643C">
          <w:t>: Air</w:t>
        </w:r>
        <w:r w:rsidR="004219B4">
          <w:t>-Sea Flux Stations sub-facility (</w:t>
        </w:r>
        <w:r w:rsidR="004219B4">
          <w:fldChar w:fldCharType="begin"/>
        </w:r>
        <w:r w:rsidR="004219B4">
          <w:instrText xml:space="preserve"> HYPERLINK "http://imos.org.au/asfs.html" </w:instrText>
        </w:r>
      </w:ins>
      <w:ins w:id="617" w:author="Xavier Hoenner" w:date="2016-06-02T12:00:00Z">
        <w:r w:rsidR="004219B4">
          <w:fldChar w:fldCharType="separate"/>
        </w:r>
        <w:r w:rsidR="004219B4" w:rsidRPr="00FC3778">
          <w:rPr>
            <w:rStyle w:val="Hyperlink"/>
          </w:rPr>
          <w:t>http://imos.org.au/asfs.html</w:t>
        </w:r>
        <w:r w:rsidR="004219B4">
          <w:rPr>
            <w:rStyle w:val="Hyperlink"/>
          </w:rPr>
          <w:fldChar w:fldCharType="end"/>
        </w:r>
        <w:r w:rsidR="004219B4">
          <w:t>).</w:t>
        </w:r>
        <w:r w:rsidR="004219B4">
          <w:br/>
        </w:r>
        <w:r w:rsidR="004219B4">
          <w:rPr>
            <w:b/>
          </w:rPr>
          <w:t>DA</w:t>
        </w:r>
        <w:r w:rsidR="004219B4">
          <w:t xml:space="preserve">: </w:t>
        </w:r>
        <w:proofErr w:type="spellStart"/>
        <w:r w:rsidR="004219B4">
          <w:t>Deepwater</w:t>
        </w:r>
        <w:proofErr w:type="spellEnd"/>
        <w:r w:rsidR="004219B4">
          <w:t xml:space="preserve"> arrays (</w:t>
        </w:r>
        <w:r w:rsidR="004219B4">
          <w:fldChar w:fldCharType="begin"/>
        </w:r>
        <w:r w:rsidR="004219B4">
          <w:instrText xml:space="preserve"> HYPERLINK "http://imos.org.au/deepwaterarrays.html" </w:instrText>
        </w:r>
        <w:r w:rsidR="004219B4">
          <w:fldChar w:fldCharType="separate"/>
        </w:r>
        <w:r w:rsidR="004219B4" w:rsidRPr="004219B4">
          <w:rPr>
            <w:rStyle w:val="Hyperlink"/>
          </w:rPr>
          <w:t>http://imos.org.au/deepwaterarrays.html</w:t>
        </w:r>
        <w:r w:rsidR="004219B4">
          <w:fldChar w:fldCharType="end"/>
        </w:r>
        <w:r w:rsidR="004219B4">
          <w:t>).</w:t>
        </w:r>
        <w:r w:rsidR="004219B4">
          <w:br/>
        </w:r>
        <w:r w:rsidR="004219B4">
          <w:rPr>
            <w:b/>
          </w:rPr>
          <w:t>EAC</w:t>
        </w:r>
        <w:r w:rsidR="004219B4" w:rsidRPr="00704FD2">
          <w:t>:</w:t>
        </w:r>
        <w:r w:rsidR="004219B4">
          <w:rPr>
            <w:b/>
          </w:rPr>
          <w:t xml:space="preserve"> </w:t>
        </w:r>
        <w:r w:rsidR="004219B4">
          <w:t>East Australian Current array.</w:t>
        </w:r>
        <w:r w:rsidR="004219B4">
          <w:br/>
        </w:r>
        <w:r w:rsidR="004219B4">
          <w:rPr>
            <w:b/>
          </w:rPr>
          <w:t>ITF</w:t>
        </w:r>
        <w:r w:rsidR="004219B4" w:rsidRPr="00704FD2">
          <w:t>:</w:t>
        </w:r>
        <w:r w:rsidR="004219B4">
          <w:rPr>
            <w:b/>
          </w:rPr>
          <w:t xml:space="preserve"> </w:t>
        </w:r>
        <w:r w:rsidR="004219B4">
          <w:t xml:space="preserve">Indonesian </w:t>
        </w:r>
        <w:proofErr w:type="spellStart"/>
        <w:r w:rsidR="004219B4">
          <w:t>Throughflow</w:t>
        </w:r>
        <w:proofErr w:type="spellEnd"/>
        <w:r w:rsidR="004219B4">
          <w:t xml:space="preserve"> array.</w:t>
        </w:r>
        <w:r w:rsidR="004219B4">
          <w:br/>
        </w:r>
        <w:r w:rsidR="004219B4">
          <w:rPr>
            <w:b/>
          </w:rPr>
          <w:t>SAZ</w:t>
        </w:r>
        <w:r w:rsidR="004219B4" w:rsidRPr="00704FD2">
          <w:t>:</w:t>
        </w:r>
        <w:r w:rsidR="004219B4">
          <w:t xml:space="preserve"> Sub-Antarctic Zone.</w:t>
        </w:r>
        <w:r w:rsidR="004219B4" w:rsidRPr="0070643C">
          <w:br/>
        </w:r>
        <w:r w:rsidR="004219B4">
          <w:rPr>
            <w:b/>
          </w:rPr>
          <w:t>SOFS</w:t>
        </w:r>
        <w:r w:rsidR="004219B4" w:rsidRPr="0070643C">
          <w:t>:</w:t>
        </w:r>
        <w:r w:rsidR="004219B4">
          <w:t xml:space="preserve"> Southern Ocean Flux Station.</w:t>
        </w:r>
        <w:r w:rsidR="004219B4" w:rsidRPr="0070643C">
          <w:br/>
        </w:r>
        <w:r w:rsidR="004219B4">
          <w:rPr>
            <w:b/>
          </w:rPr>
          <w:t>SOTS</w:t>
        </w:r>
        <w:r w:rsidR="004219B4" w:rsidRPr="0070643C">
          <w:t>:</w:t>
        </w:r>
        <w:r w:rsidR="004219B4">
          <w:t xml:space="preserve"> Southern Ocean Time Series sub-facility (</w:t>
        </w:r>
        <w:r w:rsidR="004219B4">
          <w:fldChar w:fldCharType="begin"/>
        </w:r>
        <w:r w:rsidR="004219B4">
          <w:instrText xml:space="preserve"> HYPERLINK "http://imos.org.au/sots.html" </w:instrText>
        </w:r>
      </w:ins>
      <w:ins w:id="618" w:author="Xavier Hoenner" w:date="2016-06-02T12:00:00Z">
        <w:r w:rsidR="004219B4">
          <w:fldChar w:fldCharType="separate"/>
        </w:r>
        <w:r w:rsidR="004219B4" w:rsidRPr="00FC3778">
          <w:rPr>
            <w:rStyle w:val="Hyperlink"/>
          </w:rPr>
          <w:t>http://imos.org.au/sots.html</w:t>
        </w:r>
        <w:r w:rsidR="004219B4">
          <w:rPr>
            <w:rStyle w:val="Hyperlink"/>
          </w:rPr>
          <w:fldChar w:fldCharType="end"/>
        </w:r>
        <w:r w:rsidR="004219B4">
          <w:t>).</w:t>
        </w:r>
      </w:ins>
      <w:bookmarkStart w:id="619" w:name="_GoBack"/>
      <w:bookmarkEnd w:id="619"/>
    </w:p>
    <w:p w14:paraId="6532CA33" w14:textId="77777777" w:rsidR="005E29BE" w:rsidRDefault="005E29BE" w:rsidP="005E29BE">
      <w:pPr>
        <w:pStyle w:val="Heading3"/>
        <w:rPr>
          <w:ins w:id="620" w:author="Xavier Hoenner" w:date="2015-09-22T13:24:00Z"/>
        </w:rPr>
      </w:pPr>
      <w:ins w:id="621" w:author="Xavier Hoenner" w:date="2015-09-22T13:24:00Z">
        <w:r>
          <w:t>Template</w:t>
        </w:r>
      </w:ins>
    </w:p>
    <w:tbl>
      <w:tblPr>
        <w:tblStyle w:val="TableGrid"/>
        <w:tblW w:w="3622" w:type="pct"/>
        <w:jc w:val="center"/>
        <w:tblLayout w:type="fixed"/>
        <w:tblLook w:val="04A0" w:firstRow="1" w:lastRow="0" w:firstColumn="1" w:lastColumn="0" w:noHBand="0" w:noVBand="1"/>
      </w:tblPr>
      <w:tblGrid>
        <w:gridCol w:w="860"/>
        <w:gridCol w:w="1255"/>
        <w:gridCol w:w="845"/>
        <w:gridCol w:w="878"/>
        <w:gridCol w:w="878"/>
        <w:gridCol w:w="892"/>
        <w:gridCol w:w="1087"/>
      </w:tblGrid>
      <w:tr w:rsidR="005E29BE" w14:paraId="256C840B" w14:textId="77777777" w:rsidTr="00103345">
        <w:trPr>
          <w:jc w:val="center"/>
          <w:ins w:id="622" w:author="Xavier Hoenner" w:date="2015-09-22T13:24:00Z"/>
        </w:trPr>
        <w:tc>
          <w:tcPr>
            <w:tcW w:w="642" w:type="pct"/>
            <w:vAlign w:val="center"/>
          </w:tcPr>
          <w:p w14:paraId="6883E83B" w14:textId="77777777" w:rsidR="005E29BE" w:rsidRPr="0025464E" w:rsidRDefault="005E29BE" w:rsidP="00103345">
            <w:pPr>
              <w:jc w:val="center"/>
              <w:rPr>
                <w:ins w:id="623" w:author="Xavier Hoenner" w:date="2015-09-22T13:24:00Z"/>
                <w:b/>
              </w:rPr>
            </w:pPr>
            <w:proofErr w:type="spellStart"/>
            <w:proofErr w:type="gramStart"/>
            <w:ins w:id="624" w:author="Xavier Hoenner" w:date="2015-09-22T13:24:00Z">
              <w:r>
                <w:rPr>
                  <w:b/>
                </w:rPr>
                <w:t>data</w:t>
              </w:r>
              <w:proofErr w:type="gramEnd"/>
              <w:r>
                <w:rPr>
                  <w:b/>
                </w:rPr>
                <w:t>_category</w:t>
              </w:r>
              <w:proofErr w:type="spellEnd"/>
            </w:ins>
          </w:p>
        </w:tc>
        <w:tc>
          <w:tcPr>
            <w:tcW w:w="937" w:type="pct"/>
            <w:vAlign w:val="center"/>
          </w:tcPr>
          <w:p w14:paraId="27711A3E" w14:textId="77777777" w:rsidR="005E29BE" w:rsidRPr="0025464E" w:rsidRDefault="005E29BE" w:rsidP="00103345">
            <w:pPr>
              <w:jc w:val="center"/>
              <w:rPr>
                <w:ins w:id="625" w:author="Xavier Hoenner" w:date="2015-09-22T13:24:00Z"/>
                <w:b/>
              </w:rPr>
            </w:pPr>
            <w:proofErr w:type="spellStart"/>
            <w:proofErr w:type="gramStart"/>
            <w:ins w:id="626" w:author="Xavier Hoenner" w:date="2015-09-22T13:24:00Z">
              <w:r>
                <w:rPr>
                  <w:b/>
                </w:rPr>
                <w:t>deployment</w:t>
              </w:r>
              <w:proofErr w:type="gramEnd"/>
              <w:r>
                <w:rPr>
                  <w:b/>
                </w:rPr>
                <w:t>_code</w:t>
              </w:r>
              <w:proofErr w:type="spellEnd"/>
            </w:ins>
          </w:p>
        </w:tc>
        <w:tc>
          <w:tcPr>
            <w:tcW w:w="631" w:type="pct"/>
            <w:vAlign w:val="center"/>
          </w:tcPr>
          <w:p w14:paraId="39088B33" w14:textId="77777777" w:rsidR="005E29BE" w:rsidRPr="0025464E" w:rsidRDefault="005E29BE" w:rsidP="00103345">
            <w:pPr>
              <w:jc w:val="center"/>
              <w:rPr>
                <w:ins w:id="627" w:author="Xavier Hoenner" w:date="2015-09-22T13:24:00Z"/>
                <w:b/>
              </w:rPr>
            </w:pPr>
            <w:proofErr w:type="gramStart"/>
            <w:ins w:id="628" w:author="Xavier Hoenner" w:date="2015-09-22T13:24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_fv1</w:t>
              </w:r>
            </w:ins>
          </w:p>
        </w:tc>
        <w:tc>
          <w:tcPr>
            <w:tcW w:w="656" w:type="pct"/>
            <w:vAlign w:val="center"/>
          </w:tcPr>
          <w:p w14:paraId="17D0F2BB" w14:textId="77777777" w:rsidR="005E29BE" w:rsidRPr="0025464E" w:rsidRDefault="005E29BE" w:rsidP="00103345">
            <w:pPr>
              <w:jc w:val="center"/>
              <w:rPr>
                <w:ins w:id="629" w:author="Xavier Hoenner" w:date="2015-09-22T13:24:00Z"/>
                <w:b/>
              </w:rPr>
            </w:pPr>
            <w:proofErr w:type="gramStart"/>
            <w:ins w:id="630" w:author="Xavier Hoenner" w:date="2015-09-22T13:24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_fv2</w:t>
              </w:r>
            </w:ins>
          </w:p>
        </w:tc>
        <w:tc>
          <w:tcPr>
            <w:tcW w:w="656" w:type="pct"/>
            <w:vAlign w:val="center"/>
          </w:tcPr>
          <w:p w14:paraId="45FCA32F" w14:textId="77777777" w:rsidR="005E29BE" w:rsidRPr="0025464E" w:rsidRDefault="005E29BE" w:rsidP="00103345">
            <w:pPr>
              <w:jc w:val="center"/>
              <w:rPr>
                <w:ins w:id="631" w:author="Xavier Hoenner" w:date="2015-09-22T13:24:00Z"/>
                <w:b/>
              </w:rPr>
            </w:pPr>
            <w:proofErr w:type="spellStart"/>
            <w:proofErr w:type="gramStart"/>
            <w:ins w:id="632" w:author="Xavier Hoenner" w:date="2015-09-22T13:24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_start</w:t>
              </w:r>
              <w:proofErr w:type="spellEnd"/>
            </w:ins>
          </w:p>
        </w:tc>
        <w:tc>
          <w:tcPr>
            <w:tcW w:w="666" w:type="pct"/>
            <w:vAlign w:val="center"/>
          </w:tcPr>
          <w:p w14:paraId="080D2535" w14:textId="77777777" w:rsidR="005E29BE" w:rsidRPr="0025464E" w:rsidRDefault="005E29BE" w:rsidP="00103345">
            <w:pPr>
              <w:jc w:val="center"/>
              <w:rPr>
                <w:ins w:id="633" w:author="Xavier Hoenner" w:date="2015-09-22T13:24:00Z"/>
                <w:b/>
              </w:rPr>
            </w:pPr>
            <w:proofErr w:type="spellStart"/>
            <w:proofErr w:type="gramStart"/>
            <w:ins w:id="634" w:author="Xavier Hoenner" w:date="2015-09-22T13:24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_end</w:t>
              </w:r>
              <w:proofErr w:type="spellEnd"/>
            </w:ins>
          </w:p>
        </w:tc>
        <w:tc>
          <w:tcPr>
            <w:tcW w:w="812" w:type="pct"/>
            <w:vAlign w:val="center"/>
          </w:tcPr>
          <w:p w14:paraId="7B5921A4" w14:textId="77777777" w:rsidR="005E29BE" w:rsidRPr="0025464E" w:rsidRDefault="005E29BE" w:rsidP="00103345">
            <w:pPr>
              <w:jc w:val="center"/>
              <w:rPr>
                <w:ins w:id="635" w:author="Xavier Hoenner" w:date="2015-09-22T13:24:00Z"/>
                <w:b/>
              </w:rPr>
            </w:pPr>
            <w:proofErr w:type="spellStart"/>
            <w:proofErr w:type="gramStart"/>
            <w:ins w:id="636" w:author="Xavier Hoenner" w:date="2015-09-22T13:24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_duration</w:t>
              </w:r>
              <w:proofErr w:type="spellEnd"/>
            </w:ins>
          </w:p>
        </w:tc>
      </w:tr>
      <w:tr w:rsidR="005E29BE" w14:paraId="3C61A580" w14:textId="77777777" w:rsidTr="00103345">
        <w:trPr>
          <w:jc w:val="center"/>
          <w:ins w:id="637" w:author="Xavier Hoenner" w:date="2015-09-22T13:24:00Z"/>
        </w:trPr>
        <w:tc>
          <w:tcPr>
            <w:tcW w:w="642" w:type="pct"/>
            <w:vAlign w:val="center"/>
          </w:tcPr>
          <w:p w14:paraId="4F127063" w14:textId="77777777" w:rsidR="005E29BE" w:rsidRDefault="005E29BE" w:rsidP="00103345">
            <w:pPr>
              <w:jc w:val="center"/>
              <w:rPr>
                <w:ins w:id="638" w:author="Xavier Hoenner" w:date="2015-09-22T13:24:00Z"/>
                <w:sz w:val="24"/>
              </w:rPr>
            </w:pPr>
            <w:ins w:id="639" w:author="Xavier Hoenner" w:date="2015-09-22T13:24:00Z">
              <w:r>
                <w:t>Data category</w:t>
              </w:r>
            </w:ins>
          </w:p>
        </w:tc>
        <w:tc>
          <w:tcPr>
            <w:tcW w:w="937" w:type="pct"/>
            <w:vAlign w:val="center"/>
          </w:tcPr>
          <w:p w14:paraId="116E705E" w14:textId="77777777" w:rsidR="005E29BE" w:rsidRDefault="005E29BE" w:rsidP="00103345">
            <w:pPr>
              <w:jc w:val="center"/>
              <w:rPr>
                <w:ins w:id="640" w:author="Xavier Hoenner" w:date="2015-09-22T13:24:00Z"/>
              </w:rPr>
            </w:pPr>
            <w:ins w:id="641" w:author="Xavier Hoenner" w:date="2015-09-22T13:24:00Z">
              <w:r>
                <w:t>Deployment code</w:t>
              </w:r>
            </w:ins>
          </w:p>
        </w:tc>
        <w:tc>
          <w:tcPr>
            <w:tcW w:w="631" w:type="pct"/>
            <w:vAlign w:val="center"/>
          </w:tcPr>
          <w:p w14:paraId="54D976ED" w14:textId="77777777" w:rsidR="005E29BE" w:rsidRDefault="005E29BE" w:rsidP="00103345">
            <w:pPr>
              <w:jc w:val="center"/>
              <w:rPr>
                <w:ins w:id="642" w:author="Xavier Hoenner" w:date="2015-09-22T13:24:00Z"/>
              </w:rPr>
            </w:pPr>
            <w:ins w:id="643" w:author="Xavier Hoenner" w:date="2015-09-22T13:24:00Z">
              <w:r>
                <w:t># FV1</w:t>
              </w:r>
            </w:ins>
          </w:p>
        </w:tc>
        <w:tc>
          <w:tcPr>
            <w:tcW w:w="656" w:type="pct"/>
            <w:vAlign w:val="center"/>
          </w:tcPr>
          <w:p w14:paraId="35B44574" w14:textId="77777777" w:rsidR="005E29BE" w:rsidRDefault="005E29BE" w:rsidP="00103345">
            <w:pPr>
              <w:jc w:val="center"/>
              <w:rPr>
                <w:ins w:id="644" w:author="Xavier Hoenner" w:date="2015-09-22T13:24:00Z"/>
              </w:rPr>
            </w:pPr>
            <w:ins w:id="645" w:author="Xavier Hoenner" w:date="2015-09-22T13:24:00Z">
              <w:r>
                <w:t># FV2</w:t>
              </w:r>
            </w:ins>
          </w:p>
        </w:tc>
        <w:tc>
          <w:tcPr>
            <w:tcW w:w="656" w:type="pct"/>
            <w:vAlign w:val="center"/>
          </w:tcPr>
          <w:p w14:paraId="5FD9476F" w14:textId="77777777" w:rsidR="005E29BE" w:rsidRDefault="005E29BE" w:rsidP="00103345">
            <w:pPr>
              <w:jc w:val="center"/>
              <w:rPr>
                <w:ins w:id="646" w:author="Xavier Hoenner" w:date="2015-09-22T13:24:00Z"/>
              </w:rPr>
            </w:pPr>
            <w:ins w:id="647" w:author="Xavier Hoenner" w:date="2015-09-22T13:24:00Z">
              <w:r>
                <w:t>Start</w:t>
              </w:r>
            </w:ins>
          </w:p>
        </w:tc>
        <w:tc>
          <w:tcPr>
            <w:tcW w:w="666" w:type="pct"/>
            <w:vAlign w:val="center"/>
          </w:tcPr>
          <w:p w14:paraId="2D96546D" w14:textId="77777777" w:rsidR="005E29BE" w:rsidRDefault="005E29BE" w:rsidP="00103345">
            <w:pPr>
              <w:jc w:val="center"/>
              <w:rPr>
                <w:ins w:id="648" w:author="Xavier Hoenner" w:date="2015-09-22T13:24:00Z"/>
              </w:rPr>
            </w:pPr>
            <w:ins w:id="649" w:author="Xavier Hoenner" w:date="2015-09-22T13:24:00Z">
              <w:r>
                <w:t>End</w:t>
              </w:r>
            </w:ins>
          </w:p>
        </w:tc>
        <w:tc>
          <w:tcPr>
            <w:tcW w:w="812" w:type="pct"/>
            <w:vAlign w:val="center"/>
          </w:tcPr>
          <w:p w14:paraId="7B31B109" w14:textId="77777777" w:rsidR="005E29BE" w:rsidRDefault="005E29BE" w:rsidP="00103345">
            <w:pPr>
              <w:jc w:val="center"/>
              <w:rPr>
                <w:ins w:id="650" w:author="Xavier Hoenner" w:date="2015-09-22T13:24:00Z"/>
              </w:rPr>
            </w:pPr>
            <w:ins w:id="651" w:author="Xavier Hoenner" w:date="2015-09-22T13:24:00Z">
              <w:r>
                <w:t>Time coverage (days)</w:t>
              </w:r>
            </w:ins>
          </w:p>
        </w:tc>
      </w:tr>
      <w:tr w:rsidR="005E29BE" w14:paraId="4E20F60A" w14:textId="77777777" w:rsidTr="00103345">
        <w:trPr>
          <w:jc w:val="center"/>
          <w:ins w:id="652" w:author="Xavier Hoenner" w:date="2015-09-22T13:24:00Z"/>
        </w:trPr>
        <w:tc>
          <w:tcPr>
            <w:tcW w:w="5000" w:type="pct"/>
            <w:gridSpan w:val="7"/>
            <w:shd w:val="clear" w:color="auto" w:fill="595959" w:themeFill="text1" w:themeFillTint="A6"/>
            <w:vAlign w:val="center"/>
          </w:tcPr>
          <w:p w14:paraId="0916E377" w14:textId="77777777" w:rsidR="005E29BE" w:rsidRPr="00146180" w:rsidRDefault="005E29BE" w:rsidP="00103345">
            <w:pPr>
              <w:jc w:val="center"/>
              <w:rPr>
                <w:ins w:id="653" w:author="Xavier Hoenner" w:date="2015-09-22T13:24:00Z"/>
              </w:rPr>
            </w:pPr>
            <w:ins w:id="654" w:author="Xavier Hoenner" w:date="2015-09-22T13:24:00Z">
              <w:r w:rsidRPr="00455ED0">
                <w:t xml:space="preserve">Headers: </w:t>
              </w:r>
              <w:proofErr w:type="spellStart"/>
              <w:r w:rsidRPr="00455ED0">
                <w:t>file_type</w:t>
              </w:r>
              <w:proofErr w:type="spellEnd"/>
            </w:ins>
          </w:p>
        </w:tc>
      </w:tr>
      <w:tr w:rsidR="005E29BE" w14:paraId="4A159717" w14:textId="77777777" w:rsidTr="00103345">
        <w:trPr>
          <w:jc w:val="center"/>
          <w:ins w:id="655" w:author="Xavier Hoenner" w:date="2015-09-22T13:24:00Z"/>
        </w:trPr>
        <w:tc>
          <w:tcPr>
            <w:tcW w:w="5000" w:type="pct"/>
            <w:gridSpan w:val="7"/>
            <w:shd w:val="clear" w:color="auto" w:fill="BFBFBF" w:themeFill="background1" w:themeFillShade="BF"/>
            <w:vAlign w:val="center"/>
          </w:tcPr>
          <w:p w14:paraId="618BC51B" w14:textId="77777777" w:rsidR="005E29BE" w:rsidRDefault="005E29BE" w:rsidP="00103345">
            <w:pPr>
              <w:rPr>
                <w:ins w:id="656" w:author="Xavier Hoenner" w:date="2015-09-22T13:24:00Z"/>
              </w:rPr>
            </w:pPr>
            <w:ins w:id="657" w:author="Xavier Hoenner" w:date="2015-09-22T13:24:00Z">
              <w:r>
                <w:t>Sub-headers: headers</w:t>
              </w:r>
            </w:ins>
          </w:p>
        </w:tc>
      </w:tr>
      <w:tr w:rsidR="005E29BE" w14:paraId="3082E11A" w14:textId="77777777" w:rsidTr="00103345">
        <w:trPr>
          <w:jc w:val="center"/>
          <w:ins w:id="658" w:author="Xavier Hoenner" w:date="2015-09-22T13:24:00Z"/>
        </w:trPr>
        <w:tc>
          <w:tcPr>
            <w:tcW w:w="642" w:type="pct"/>
            <w:vAlign w:val="center"/>
          </w:tcPr>
          <w:p w14:paraId="395237FB" w14:textId="77777777" w:rsidR="005E29BE" w:rsidRDefault="005E29BE" w:rsidP="00103345">
            <w:pPr>
              <w:jc w:val="center"/>
              <w:rPr>
                <w:ins w:id="659" w:author="Xavier Hoenner" w:date="2015-09-22T13:24:00Z"/>
              </w:rPr>
            </w:pPr>
          </w:p>
        </w:tc>
        <w:tc>
          <w:tcPr>
            <w:tcW w:w="937" w:type="pct"/>
            <w:vAlign w:val="center"/>
          </w:tcPr>
          <w:p w14:paraId="223A5DDE" w14:textId="77777777" w:rsidR="005E29BE" w:rsidRDefault="005E29BE" w:rsidP="00103345">
            <w:pPr>
              <w:jc w:val="center"/>
              <w:rPr>
                <w:ins w:id="660" w:author="Xavier Hoenner" w:date="2015-09-22T13:24:00Z"/>
              </w:rPr>
            </w:pPr>
          </w:p>
        </w:tc>
        <w:tc>
          <w:tcPr>
            <w:tcW w:w="631" w:type="pct"/>
            <w:vAlign w:val="center"/>
          </w:tcPr>
          <w:p w14:paraId="342FE4A4" w14:textId="77777777" w:rsidR="005E29BE" w:rsidRDefault="005E29BE" w:rsidP="00103345">
            <w:pPr>
              <w:jc w:val="center"/>
              <w:rPr>
                <w:ins w:id="661" w:author="Xavier Hoenner" w:date="2015-09-22T13:24:00Z"/>
              </w:rPr>
            </w:pPr>
          </w:p>
        </w:tc>
        <w:tc>
          <w:tcPr>
            <w:tcW w:w="656" w:type="pct"/>
            <w:vAlign w:val="center"/>
          </w:tcPr>
          <w:p w14:paraId="2C633CFF" w14:textId="77777777" w:rsidR="005E29BE" w:rsidRDefault="005E29BE" w:rsidP="00103345">
            <w:pPr>
              <w:jc w:val="center"/>
              <w:rPr>
                <w:ins w:id="662" w:author="Xavier Hoenner" w:date="2015-09-22T13:24:00Z"/>
              </w:rPr>
            </w:pPr>
          </w:p>
        </w:tc>
        <w:tc>
          <w:tcPr>
            <w:tcW w:w="656" w:type="pct"/>
            <w:vAlign w:val="center"/>
          </w:tcPr>
          <w:p w14:paraId="7627DF2C" w14:textId="77777777" w:rsidR="005E29BE" w:rsidRDefault="005E29BE" w:rsidP="00103345">
            <w:pPr>
              <w:jc w:val="center"/>
              <w:rPr>
                <w:ins w:id="663" w:author="Xavier Hoenner" w:date="2015-09-22T13:24:00Z"/>
              </w:rPr>
            </w:pPr>
          </w:p>
        </w:tc>
        <w:tc>
          <w:tcPr>
            <w:tcW w:w="666" w:type="pct"/>
            <w:vAlign w:val="center"/>
          </w:tcPr>
          <w:p w14:paraId="72A98155" w14:textId="77777777" w:rsidR="005E29BE" w:rsidRDefault="005E29BE" w:rsidP="00103345">
            <w:pPr>
              <w:jc w:val="center"/>
              <w:rPr>
                <w:ins w:id="664" w:author="Xavier Hoenner" w:date="2015-09-22T13:24:00Z"/>
              </w:rPr>
            </w:pPr>
          </w:p>
        </w:tc>
        <w:tc>
          <w:tcPr>
            <w:tcW w:w="812" w:type="pct"/>
          </w:tcPr>
          <w:p w14:paraId="6BD39EE0" w14:textId="77777777" w:rsidR="005E29BE" w:rsidRDefault="005E29BE" w:rsidP="00103345">
            <w:pPr>
              <w:jc w:val="center"/>
              <w:rPr>
                <w:ins w:id="665" w:author="Xavier Hoenner" w:date="2015-09-22T13:24:00Z"/>
              </w:rPr>
            </w:pPr>
          </w:p>
        </w:tc>
      </w:tr>
    </w:tbl>
    <w:p w14:paraId="28026150" w14:textId="77777777" w:rsidR="005E29BE" w:rsidRDefault="005E29BE" w:rsidP="005E29BE">
      <w:pPr>
        <w:keepNext/>
        <w:keepLines/>
        <w:spacing w:after="0" w:line="360" w:lineRule="auto"/>
        <w:ind w:left="720"/>
        <w:outlineLvl w:val="1"/>
        <w:rPr>
          <w:ins w:id="666" w:author="Xavier Hoenner" w:date="2015-09-22T13:24:00Z"/>
          <w:szCs w:val="24"/>
        </w:rPr>
      </w:pPr>
    </w:p>
    <w:p w14:paraId="3729392E" w14:textId="168F3449" w:rsidR="001D2D21" w:rsidDel="00AE2626" w:rsidRDefault="001D2D21">
      <w:pPr>
        <w:keepNext/>
        <w:keepLines/>
        <w:spacing w:after="0" w:line="360" w:lineRule="auto"/>
        <w:outlineLvl w:val="1"/>
        <w:rPr>
          <w:del w:id="667" w:author="Xavier Hoenner" w:date="2014-04-30T11:58:00Z"/>
          <w:rFonts w:eastAsiaTheme="majorEastAsia" w:cstheme="majorBidi"/>
          <w:b/>
          <w:bCs/>
          <w:color w:val="000000" w:themeColor="text1"/>
          <w:sz w:val="32"/>
          <w:szCs w:val="28"/>
        </w:rPr>
        <w:pPrChange w:id="668" w:author="Xavier Hoenner" w:date="2015-09-22T13:24:00Z">
          <w:pPr/>
        </w:pPrChange>
      </w:pPr>
      <w:del w:id="669" w:author="Xavier Hoenner" w:date="2014-04-30T11:58:00Z">
        <w:r w:rsidDel="00AE2626">
          <w:br w:type="page"/>
        </w:r>
      </w:del>
    </w:p>
    <w:p w14:paraId="43835B6C" w14:textId="7C52FBB4" w:rsidR="00CD22CF" w:rsidDel="00AE2626" w:rsidRDefault="00CD22CF">
      <w:pPr>
        <w:pStyle w:val="Heading1"/>
        <w:ind w:left="720"/>
        <w:rPr>
          <w:del w:id="670" w:author="Xavier Hoenner" w:date="2014-04-30T11:58:00Z"/>
        </w:rPr>
        <w:pPrChange w:id="671" w:author="Xavier Hoenner" w:date="2014-06-18T16:25:00Z">
          <w:pPr>
            <w:pStyle w:val="Heading1"/>
          </w:pPr>
        </w:pPrChange>
      </w:pPr>
      <w:del w:id="672" w:author="Xavier Hoenner" w:date="2014-04-30T11:58:00Z">
        <w:r w:rsidDel="00AE2626">
          <w:delText xml:space="preserve">2. </w:delText>
        </w:r>
        <w:r w:rsidR="00896D61" w:rsidDel="00AE2626">
          <w:delText>DA (yet to come)</w:delText>
        </w:r>
      </w:del>
    </w:p>
    <w:p w14:paraId="2157238A" w14:textId="77777777" w:rsidR="00CD22CF" w:rsidRDefault="00CD22CF" w:rsidP="00FA7D87">
      <w:pPr>
        <w:keepNext/>
        <w:keepLines/>
        <w:spacing w:after="0" w:line="360" w:lineRule="auto"/>
        <w:ind w:left="720"/>
        <w:outlineLvl w:val="1"/>
        <w:rPr>
          <w:szCs w:val="24"/>
        </w:rPr>
      </w:pPr>
    </w:p>
    <w:sectPr w:rsidR="00CD22CF" w:rsidSect="000E518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B32F48" w14:textId="77777777" w:rsidR="00103345" w:rsidRDefault="00103345" w:rsidP="00565E46">
      <w:pPr>
        <w:spacing w:after="0" w:line="240" w:lineRule="auto"/>
      </w:pPr>
      <w:r>
        <w:separator/>
      </w:r>
    </w:p>
  </w:endnote>
  <w:endnote w:type="continuationSeparator" w:id="0">
    <w:p w14:paraId="67615D32" w14:textId="77777777" w:rsidR="00103345" w:rsidRDefault="00103345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FB2ECA" w14:textId="77777777" w:rsidR="00103345" w:rsidRDefault="00103345" w:rsidP="00565E46">
      <w:pPr>
        <w:spacing w:after="0" w:line="240" w:lineRule="auto"/>
      </w:pPr>
      <w:r>
        <w:separator/>
      </w:r>
    </w:p>
  </w:footnote>
  <w:footnote w:type="continuationSeparator" w:id="0">
    <w:p w14:paraId="3BF47AFF" w14:textId="77777777" w:rsidR="00103345" w:rsidRDefault="00103345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5E92B0" w14:textId="31FF7E6A" w:rsidR="00103345" w:rsidRDefault="00103345">
    <w:pPr>
      <w:pStyle w:val="Header"/>
    </w:pPr>
    <w:ins w:id="673" w:author="Xavier Hoenner" w:date="2016-06-02T10:39:00Z">
      <w:r w:rsidRPr="001C077B">
        <w:rPr>
          <w:b/>
          <w:lang w:val="en-US"/>
        </w:rPr>
        <w:t>Deep Water Moorings</w:t>
      </w:r>
    </w:ins>
    <w:del w:id="674" w:author="Xavier Hoenner" w:date="2016-06-02T10:39:00Z">
      <w:r w:rsidDel="001C077B">
        <w:delText>ABOS</w:delText>
      </w:r>
    </w:del>
    <w:r>
      <w:t xml:space="preserve"> – Report templates – </w:t>
    </w:r>
    <w:del w:id="675" w:author="Xavier Hoenner" w:date="2014-04-30T11:51:00Z">
      <w:r w:rsidDel="005D3D63">
        <w:delText>28/05</w:delText>
      </w:r>
    </w:del>
    <w:ins w:id="676" w:author="Xavier Hoenner" w:date="2014-07-02T15:08:00Z">
      <w:r>
        <w:fldChar w:fldCharType="begin"/>
      </w:r>
      <w:r>
        <w:instrText xml:space="preserve"> TIME \@ "d/MM/yyyy" </w:instrText>
      </w:r>
    </w:ins>
    <w:r>
      <w:fldChar w:fldCharType="separate"/>
    </w:r>
    <w:ins w:id="677" w:author="Xavier Hoenner" w:date="2016-06-02T10:38:00Z">
      <w:r>
        <w:rPr>
          <w:noProof/>
        </w:rPr>
        <w:t>2/06/2016</w:t>
      </w:r>
    </w:ins>
    <w:ins w:id="678" w:author="Xavier Hoenner" w:date="2014-07-02T15:08:00Z">
      <w:r>
        <w:fldChar w:fldCharType="end"/>
      </w:r>
    </w:ins>
    <w:del w:id="679" w:author="Xavier Hoenner" w:date="2014-07-02T15:08:00Z">
      <w:r w:rsidDel="00B722F5">
        <w:delText>/</w:delText>
      </w:r>
    </w:del>
    <w:del w:id="680" w:author="Xavier Hoenner" w:date="2014-04-30T11:51:00Z">
      <w:r w:rsidDel="005D3D63">
        <w:delText>2013</w:delText>
      </w:r>
    </w:del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46"/>
    <w:rsid w:val="000044E0"/>
    <w:rsid w:val="00023257"/>
    <w:rsid w:val="000255A8"/>
    <w:rsid w:val="00066848"/>
    <w:rsid w:val="00092A51"/>
    <w:rsid w:val="000A65A8"/>
    <w:rsid w:val="000B13E2"/>
    <w:rsid w:val="000E518A"/>
    <w:rsid w:val="00103345"/>
    <w:rsid w:val="0011784D"/>
    <w:rsid w:val="001329D2"/>
    <w:rsid w:val="00136D45"/>
    <w:rsid w:val="00146180"/>
    <w:rsid w:val="00167246"/>
    <w:rsid w:val="0018382F"/>
    <w:rsid w:val="001865D7"/>
    <w:rsid w:val="00187960"/>
    <w:rsid w:val="001B1CD5"/>
    <w:rsid w:val="001C077B"/>
    <w:rsid w:val="001D2D21"/>
    <w:rsid w:val="00205F54"/>
    <w:rsid w:val="00207A56"/>
    <w:rsid w:val="00231388"/>
    <w:rsid w:val="002329F7"/>
    <w:rsid w:val="0025464E"/>
    <w:rsid w:val="002554F3"/>
    <w:rsid w:val="00256880"/>
    <w:rsid w:val="00262D3C"/>
    <w:rsid w:val="00277309"/>
    <w:rsid w:val="002D23B5"/>
    <w:rsid w:val="002D4211"/>
    <w:rsid w:val="003304AD"/>
    <w:rsid w:val="0033797C"/>
    <w:rsid w:val="00343BA4"/>
    <w:rsid w:val="00375266"/>
    <w:rsid w:val="00385FDF"/>
    <w:rsid w:val="00392927"/>
    <w:rsid w:val="003971C1"/>
    <w:rsid w:val="003A6DC5"/>
    <w:rsid w:val="003B2B2C"/>
    <w:rsid w:val="003B52B6"/>
    <w:rsid w:val="003C1E11"/>
    <w:rsid w:val="003D42F0"/>
    <w:rsid w:val="00401F1C"/>
    <w:rsid w:val="004219B4"/>
    <w:rsid w:val="0042432E"/>
    <w:rsid w:val="004304D5"/>
    <w:rsid w:val="00455ED0"/>
    <w:rsid w:val="00480AF5"/>
    <w:rsid w:val="00492A27"/>
    <w:rsid w:val="004B0055"/>
    <w:rsid w:val="004C36F7"/>
    <w:rsid w:val="004E17B4"/>
    <w:rsid w:val="004F0BC3"/>
    <w:rsid w:val="004F4541"/>
    <w:rsid w:val="004F72D8"/>
    <w:rsid w:val="004F72E2"/>
    <w:rsid w:val="00501816"/>
    <w:rsid w:val="005154D8"/>
    <w:rsid w:val="00517E4F"/>
    <w:rsid w:val="0052139E"/>
    <w:rsid w:val="00526C08"/>
    <w:rsid w:val="00533302"/>
    <w:rsid w:val="00542A59"/>
    <w:rsid w:val="005515BF"/>
    <w:rsid w:val="0056051D"/>
    <w:rsid w:val="0056539A"/>
    <w:rsid w:val="00565E46"/>
    <w:rsid w:val="005663FD"/>
    <w:rsid w:val="00580B53"/>
    <w:rsid w:val="00580D93"/>
    <w:rsid w:val="00581169"/>
    <w:rsid w:val="005830DC"/>
    <w:rsid w:val="00590AD1"/>
    <w:rsid w:val="0059235D"/>
    <w:rsid w:val="005A6AA8"/>
    <w:rsid w:val="005C60D4"/>
    <w:rsid w:val="005D22D2"/>
    <w:rsid w:val="005D3D63"/>
    <w:rsid w:val="005D4E76"/>
    <w:rsid w:val="005E29BE"/>
    <w:rsid w:val="0060331B"/>
    <w:rsid w:val="00606E02"/>
    <w:rsid w:val="00624644"/>
    <w:rsid w:val="00626883"/>
    <w:rsid w:val="006532CE"/>
    <w:rsid w:val="00673F54"/>
    <w:rsid w:val="006745DB"/>
    <w:rsid w:val="00681994"/>
    <w:rsid w:val="006843B3"/>
    <w:rsid w:val="00690012"/>
    <w:rsid w:val="00690877"/>
    <w:rsid w:val="006B3C3D"/>
    <w:rsid w:val="006B5924"/>
    <w:rsid w:val="006B5F69"/>
    <w:rsid w:val="006C0927"/>
    <w:rsid w:val="006E52C0"/>
    <w:rsid w:val="006E53F6"/>
    <w:rsid w:val="006F0744"/>
    <w:rsid w:val="00706257"/>
    <w:rsid w:val="0070643C"/>
    <w:rsid w:val="00723CB9"/>
    <w:rsid w:val="00743FC5"/>
    <w:rsid w:val="00751AF2"/>
    <w:rsid w:val="00783A30"/>
    <w:rsid w:val="00787C78"/>
    <w:rsid w:val="007A2E9E"/>
    <w:rsid w:val="007D014A"/>
    <w:rsid w:val="007F2468"/>
    <w:rsid w:val="007F3C2B"/>
    <w:rsid w:val="008127E4"/>
    <w:rsid w:val="00812C97"/>
    <w:rsid w:val="00827871"/>
    <w:rsid w:val="008519F7"/>
    <w:rsid w:val="00856DC5"/>
    <w:rsid w:val="00863529"/>
    <w:rsid w:val="00896D61"/>
    <w:rsid w:val="008D49CD"/>
    <w:rsid w:val="008D7576"/>
    <w:rsid w:val="00905C8D"/>
    <w:rsid w:val="00955581"/>
    <w:rsid w:val="00962E53"/>
    <w:rsid w:val="00991086"/>
    <w:rsid w:val="00991506"/>
    <w:rsid w:val="00996CBC"/>
    <w:rsid w:val="009B3577"/>
    <w:rsid w:val="009B4298"/>
    <w:rsid w:val="00A02A58"/>
    <w:rsid w:val="00A300DF"/>
    <w:rsid w:val="00A319DE"/>
    <w:rsid w:val="00A3304C"/>
    <w:rsid w:val="00A543AF"/>
    <w:rsid w:val="00A66DE5"/>
    <w:rsid w:val="00A724F8"/>
    <w:rsid w:val="00A7760A"/>
    <w:rsid w:val="00A82C83"/>
    <w:rsid w:val="00A83E44"/>
    <w:rsid w:val="00A85F08"/>
    <w:rsid w:val="00A86886"/>
    <w:rsid w:val="00AB4BCE"/>
    <w:rsid w:val="00AE098A"/>
    <w:rsid w:val="00AE2626"/>
    <w:rsid w:val="00AF0E50"/>
    <w:rsid w:val="00AF20AE"/>
    <w:rsid w:val="00AF59AF"/>
    <w:rsid w:val="00B34FEC"/>
    <w:rsid w:val="00B52D86"/>
    <w:rsid w:val="00B722F5"/>
    <w:rsid w:val="00B96E39"/>
    <w:rsid w:val="00BA581A"/>
    <w:rsid w:val="00BB7BFD"/>
    <w:rsid w:val="00BD24EC"/>
    <w:rsid w:val="00BE50D8"/>
    <w:rsid w:val="00C01D0D"/>
    <w:rsid w:val="00C05B6D"/>
    <w:rsid w:val="00C12751"/>
    <w:rsid w:val="00C2264B"/>
    <w:rsid w:val="00C22D09"/>
    <w:rsid w:val="00C26188"/>
    <w:rsid w:val="00C27F3A"/>
    <w:rsid w:val="00C300F9"/>
    <w:rsid w:val="00C324CC"/>
    <w:rsid w:val="00C53241"/>
    <w:rsid w:val="00C96279"/>
    <w:rsid w:val="00CA5338"/>
    <w:rsid w:val="00CC4C9B"/>
    <w:rsid w:val="00CD22CF"/>
    <w:rsid w:val="00CD4431"/>
    <w:rsid w:val="00D07393"/>
    <w:rsid w:val="00D21361"/>
    <w:rsid w:val="00D315D2"/>
    <w:rsid w:val="00D34535"/>
    <w:rsid w:val="00D44159"/>
    <w:rsid w:val="00D44ABC"/>
    <w:rsid w:val="00D54A8F"/>
    <w:rsid w:val="00D61D42"/>
    <w:rsid w:val="00D726BD"/>
    <w:rsid w:val="00D760A3"/>
    <w:rsid w:val="00DA0446"/>
    <w:rsid w:val="00DA1262"/>
    <w:rsid w:val="00E123F0"/>
    <w:rsid w:val="00E521D8"/>
    <w:rsid w:val="00E60742"/>
    <w:rsid w:val="00E6134E"/>
    <w:rsid w:val="00E84B34"/>
    <w:rsid w:val="00E96216"/>
    <w:rsid w:val="00EC6CCC"/>
    <w:rsid w:val="00ED7666"/>
    <w:rsid w:val="00ED795C"/>
    <w:rsid w:val="00EE055E"/>
    <w:rsid w:val="00EE3433"/>
    <w:rsid w:val="00EF19A0"/>
    <w:rsid w:val="00F05CDA"/>
    <w:rsid w:val="00F16C8F"/>
    <w:rsid w:val="00F3428B"/>
    <w:rsid w:val="00F3601B"/>
    <w:rsid w:val="00F40F07"/>
    <w:rsid w:val="00F4481D"/>
    <w:rsid w:val="00F45F2E"/>
    <w:rsid w:val="00F86FF3"/>
    <w:rsid w:val="00FA7D87"/>
    <w:rsid w:val="00FC1975"/>
    <w:rsid w:val="00FC4D07"/>
    <w:rsid w:val="00FC7FDA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0B3C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3E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492A2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sfs.html" TargetMode="External"/><Relationship Id="rId8" Type="http://schemas.openxmlformats.org/officeDocument/2006/relationships/hyperlink" Target="http://imos.org.au/sots.html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1697</Words>
  <Characters>9677</Characters>
  <Application>Microsoft Macintosh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11352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51</cp:revision>
  <dcterms:created xsi:type="dcterms:W3CDTF">2013-03-28T05:01:00Z</dcterms:created>
  <dcterms:modified xsi:type="dcterms:W3CDTF">2016-06-02T02:00:00Z</dcterms:modified>
</cp:coreProperties>
</file>