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4E2CE0FE"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5-09-22T13:29:00Z">
        <w:r w:rsidR="001045DD">
          <w:rPr>
            <w:szCs w:val="24"/>
          </w:rPr>
          <w:t>17</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30424B07" w14:textId="77777777" w:rsidR="001045DD" w:rsidRDefault="001045DD" w:rsidP="001045DD">
      <w:pPr>
        <w:pStyle w:val="Heading2"/>
        <w:rPr>
          <w:ins w:id="3" w:author="Xavier Hoenner" w:date="2015-09-22T13:33:00Z"/>
        </w:rPr>
      </w:pPr>
      <w:ins w:id="4" w:author="Xavier Hoenner" w:date="2015-09-22T13:33:00Z">
        <w:r w:rsidRPr="00E123F0">
          <w:t xml:space="preserve">1.1 </w:t>
        </w:r>
        <w:r>
          <w:t>Data summary</w:t>
        </w:r>
      </w:ins>
    </w:p>
    <w:p w14:paraId="56E1FBC6" w14:textId="72E7CC50" w:rsidR="00E123F0" w:rsidDel="007A5FCB" w:rsidRDefault="00E123F0" w:rsidP="00E123F0">
      <w:pPr>
        <w:pStyle w:val="Heading2"/>
        <w:rPr>
          <w:del w:id="5" w:author="Xavier Hoenner" w:date="2015-08-21T14:55:00Z"/>
        </w:rPr>
      </w:pPr>
      <w:del w:id="6" w:author="Xavier Hoenner" w:date="2015-08-21T14:55:00Z">
        <w:r w:rsidRPr="00E123F0" w:rsidDel="007A5FCB">
          <w:delText xml:space="preserve">1.1 </w:delText>
        </w:r>
        <w:r w:rsidR="00905C8D" w:rsidDel="007A5FCB">
          <w:delText>Data summary</w:delText>
        </w:r>
      </w:del>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7" w:author="Xavier Hoenner" w:date="2014-05-01T11:01:00Z">
              <w:r w:rsidRPr="003D503B" w:rsidDel="00641BE6">
                <w:rPr>
                  <w:szCs w:val="24"/>
                </w:rPr>
                <w:delText>db</w:delText>
              </w:r>
              <w:r w:rsidR="00896D61" w:rsidDel="00641BE6">
                <w:rPr>
                  <w:szCs w:val="24"/>
                </w:rPr>
                <w:delText>dev</w:delText>
              </w:r>
            </w:del>
            <w:ins w:id="8"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9" w:author="Xavier Hoenner" w:date="2014-05-01T11:02:00Z">
                <w:pPr>
                  <w:keepNext/>
                  <w:keepLines/>
                  <w:tabs>
                    <w:tab w:val="center" w:pos="4513"/>
                    <w:tab w:val="right" w:pos="9026"/>
                  </w:tabs>
                  <w:spacing w:before="200" w:after="200" w:line="276" w:lineRule="auto"/>
                  <w:outlineLvl w:val="5"/>
                </w:pPr>
              </w:pPrChange>
            </w:pPr>
            <w:ins w:id="10" w:author="Xavier Hoenner" w:date="2014-05-01T11:02:00Z">
              <w:r>
                <w:rPr>
                  <w:szCs w:val="24"/>
                </w:rPr>
                <w:t>harvest</w:t>
              </w:r>
            </w:ins>
            <w:del w:id="11"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12"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r>
              <w:rPr>
                <w:szCs w:val="24"/>
              </w:rPr>
              <w:t>anmn</w:t>
            </w:r>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3"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14"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5">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6"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7" w:author="Xavier Hoenner" w:date="2013-07-11T10:48:00Z">
              <w:tcPr>
                <w:tcW w:w="360" w:type="pct"/>
                <w:vAlign w:val="center"/>
              </w:tcPr>
            </w:tcPrChange>
          </w:tcPr>
          <w:p w14:paraId="54EBAA2D" w14:textId="77777777" w:rsidR="00CB2887" w:rsidRDefault="00CB4E0D" w:rsidP="00CB4E0D">
            <w:pPr>
              <w:jc w:val="center"/>
              <w:rPr>
                <w:b/>
              </w:rPr>
            </w:pPr>
            <w:ins w:id="18" w:author="Xavier Hoenner" w:date="2013-07-11T10:47:00Z">
              <w:r>
                <w:rPr>
                  <w:b/>
                </w:rPr>
                <w:t>AM</w:t>
              </w:r>
            </w:ins>
            <w:del w:id="19"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20" w:author="Xavier Hoenner" w:date="2013-07-11T10:48:00Z">
              <w:tcPr>
                <w:tcW w:w="383" w:type="pct"/>
                <w:vAlign w:val="center"/>
              </w:tcPr>
            </w:tcPrChange>
          </w:tcPr>
          <w:p w14:paraId="6FEC6F8A" w14:textId="77777777" w:rsidR="00CB2887" w:rsidRDefault="00CB2887">
            <w:pPr>
              <w:jc w:val="center"/>
              <w:rPr>
                <w:b/>
              </w:rPr>
            </w:pPr>
            <w:del w:id="21" w:author="Xavier Hoenner" w:date="2013-07-11T10:48:00Z">
              <w:r w:rsidRPr="00A93703" w:rsidDel="00CB4E0D">
                <w:rPr>
                  <w:b/>
                </w:rPr>
                <w:delText xml:space="preserve">NSW </w:delText>
              </w:r>
            </w:del>
            <w:ins w:id="22" w:author="Xavier Hoenner" w:date="2013-07-11T10:48:00Z">
              <w:r w:rsidR="00CB4E0D">
                <w:rPr>
                  <w:b/>
                </w:rPr>
                <w:t>NRS</w:t>
              </w:r>
              <w:r w:rsidR="00CB4E0D" w:rsidRPr="00A93703" w:rsidDel="0054106B">
                <w:rPr>
                  <w:b/>
                </w:rPr>
                <w:t xml:space="preserve"> </w:t>
              </w:r>
            </w:ins>
          </w:p>
        </w:tc>
        <w:tc>
          <w:tcPr>
            <w:tcW w:w="460" w:type="pct"/>
            <w:vAlign w:val="center"/>
            <w:tcPrChange w:id="23" w:author="Xavier Hoenner" w:date="2013-07-11T10:48:00Z">
              <w:tcPr>
                <w:tcW w:w="537" w:type="pct"/>
                <w:vAlign w:val="center"/>
              </w:tcPr>
            </w:tcPrChange>
          </w:tcPr>
          <w:p w14:paraId="5C7FF040" w14:textId="77777777" w:rsidR="00CB2887" w:rsidRDefault="00CB2887" w:rsidP="004E2C57">
            <w:pPr>
              <w:jc w:val="center"/>
              <w:rPr>
                <w:b/>
              </w:rPr>
            </w:pPr>
            <w:del w:id="24" w:author="Xavier Hoenner" w:date="2013-07-11T10:48:00Z">
              <w:r w:rsidDel="00CB4E0D">
                <w:rPr>
                  <w:b/>
                </w:rPr>
                <w:delText xml:space="preserve"> </w:delText>
              </w:r>
              <w:r w:rsidRPr="00A93703" w:rsidDel="00CB4E0D">
                <w:rPr>
                  <w:b/>
                </w:rPr>
                <w:delText>SA</w:delText>
              </w:r>
            </w:del>
            <w:ins w:id="25" w:author="Xavier Hoenner" w:date="2013-07-11T10:48:00Z">
              <w:r w:rsidR="00CB4E0D">
                <w:rPr>
                  <w:b/>
                </w:rPr>
                <w:t>NSW</w:t>
              </w:r>
            </w:ins>
          </w:p>
        </w:tc>
        <w:tc>
          <w:tcPr>
            <w:tcW w:w="696" w:type="pct"/>
            <w:vAlign w:val="center"/>
            <w:tcPrChange w:id="26"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7" w:author="Xavier Hoenner" w:date="2013-07-11T10:48:00Z">
              <w:r w:rsidRPr="00A93703" w:rsidDel="00CB4E0D">
                <w:rPr>
                  <w:b/>
                </w:rPr>
                <w:delText>WA</w:delText>
              </w:r>
            </w:del>
            <w:ins w:id="28" w:author="Xavier Hoenner" w:date="2013-07-11T10:48:00Z">
              <w:r w:rsidR="00CB4E0D" w:rsidRPr="00A93703">
                <w:rPr>
                  <w:b/>
                </w:rPr>
                <w:t xml:space="preserve"> QLD &amp; NA</w:t>
              </w:r>
            </w:ins>
          </w:p>
        </w:tc>
        <w:tc>
          <w:tcPr>
            <w:tcW w:w="361" w:type="pct"/>
            <w:vAlign w:val="center"/>
            <w:tcPrChange w:id="29" w:author="Xavier Hoenner" w:date="2013-07-11T10:48:00Z">
              <w:tcPr>
                <w:tcW w:w="361" w:type="pct"/>
                <w:vAlign w:val="center"/>
              </w:tcPr>
            </w:tcPrChange>
          </w:tcPr>
          <w:p w14:paraId="6DC8A832" w14:textId="77777777" w:rsidR="00CB2887" w:rsidRDefault="00CB2887">
            <w:pPr>
              <w:jc w:val="center"/>
              <w:rPr>
                <w:b/>
              </w:rPr>
            </w:pPr>
            <w:del w:id="30" w:author="Xavier Hoenner" w:date="2013-07-11T10:47:00Z">
              <w:r w:rsidRPr="00A93703" w:rsidDel="00CB4E0D">
                <w:rPr>
                  <w:b/>
                </w:rPr>
                <w:delText xml:space="preserve">NRS </w:delText>
              </w:r>
            </w:del>
            <w:ins w:id="31" w:author="Xavier Hoenner" w:date="2013-07-11T10:47:00Z">
              <w:r w:rsidR="00CB4E0D">
                <w:rPr>
                  <w:b/>
                </w:rPr>
                <w:t>SA</w:t>
              </w:r>
              <w:r w:rsidR="00CB4E0D" w:rsidRPr="00A93703" w:rsidDel="0054106B">
                <w:rPr>
                  <w:b/>
                </w:rPr>
                <w:t xml:space="preserve"> </w:t>
              </w:r>
            </w:ins>
          </w:p>
        </w:tc>
        <w:tc>
          <w:tcPr>
            <w:tcW w:w="370" w:type="pct"/>
            <w:vAlign w:val="center"/>
            <w:tcPrChange w:id="32" w:author="Xavier Hoenner" w:date="2013-07-11T10:48:00Z">
              <w:tcPr>
                <w:tcW w:w="370" w:type="pct"/>
                <w:vAlign w:val="center"/>
              </w:tcPr>
            </w:tcPrChange>
          </w:tcPr>
          <w:p w14:paraId="45E96DF1" w14:textId="77777777" w:rsidR="00CB2887" w:rsidRDefault="00CB2887" w:rsidP="00523C6C">
            <w:pPr>
              <w:jc w:val="center"/>
              <w:rPr>
                <w:b/>
              </w:rPr>
            </w:pPr>
            <w:del w:id="33" w:author="Xavier Hoenner" w:date="2013-07-11T10:47:00Z">
              <w:r w:rsidDel="00CB4E0D">
                <w:rPr>
                  <w:b/>
                </w:rPr>
                <w:delText>AM</w:delText>
              </w:r>
            </w:del>
            <w:ins w:id="34" w:author="Xavier Hoenner" w:date="2013-07-11T10:47:00Z">
              <w:r w:rsidR="00CB4E0D">
                <w:rPr>
                  <w:b/>
                </w:rPr>
                <w:t>WA</w:t>
              </w:r>
            </w:ins>
          </w:p>
        </w:tc>
        <w:tc>
          <w:tcPr>
            <w:tcW w:w="522" w:type="pct"/>
            <w:vAlign w:val="center"/>
            <w:tcPrChange w:id="35"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6"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37"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8"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9"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40"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41"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42"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3"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4"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w:t>
            </w:r>
            <w:proofErr w:type="spellStart"/>
            <w:r>
              <w:rPr>
                <w:b/>
                <w:i/>
              </w:rPr>
              <w:t>no_instruments</w:t>
            </w:r>
            <w:proofErr w:type="spellEnd"/>
            <w:r>
              <w:rPr>
                <w:b/>
                <w:i/>
              </w:rPr>
              <w:t>’)</w:t>
            </w:r>
          </w:p>
        </w:tc>
        <w:tc>
          <w:tcPr>
            <w:tcW w:w="360" w:type="pct"/>
            <w:vAlign w:val="center"/>
            <w:tcPrChange w:id="45"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6"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7"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8"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9"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50"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51"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52"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53"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4"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5"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6"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7"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8"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9"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60"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61"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62"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3"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4"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5"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6"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7"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8"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9"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70"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71"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72"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3"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4"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5"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6"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77"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8"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9"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80"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81"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82"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3"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4"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85"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6"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7"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8"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9"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90"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91"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92"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93"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4"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5"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6"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7"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8"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9" w:author="Xavier Hoenner" w:date="2013-07-11T10:48:00Z">
              <w:tcPr>
                <w:tcW w:w="522" w:type="pct"/>
                <w:vAlign w:val="center"/>
              </w:tcPr>
            </w:tcPrChange>
          </w:tcPr>
          <w:p w14:paraId="3164E740" w14:textId="77777777" w:rsidR="0098714A" w:rsidRDefault="0098714A">
            <w:pPr>
              <w:jc w:val="center"/>
              <w:rPr>
                <w:b/>
              </w:rPr>
            </w:pPr>
          </w:p>
        </w:tc>
      </w:tr>
      <w:tr w:rsidR="00CB4E0D" w:rsidRPr="007B7FBD" w:rsidDel="001D0399" w14:paraId="30807679" w14:textId="0459C060" w:rsidTr="00CB4E0D">
        <w:trPr>
          <w:del w:id="100" w:author="Xavier Hoenner" w:date="2015-08-28T10:54:00Z"/>
        </w:trPr>
        <w:tc>
          <w:tcPr>
            <w:tcW w:w="1847" w:type="pct"/>
            <w:vAlign w:val="center"/>
            <w:tcPrChange w:id="101" w:author="Xavier Hoenner" w:date="2013-07-11T10:48:00Z">
              <w:tcPr>
                <w:tcW w:w="1846" w:type="pct"/>
                <w:vAlign w:val="center"/>
              </w:tcPr>
            </w:tcPrChange>
          </w:tcPr>
          <w:p w14:paraId="66DE6EBB" w14:textId="5D709595" w:rsidR="0098714A" w:rsidRPr="00523C6C" w:rsidDel="001D0399" w:rsidRDefault="0098714A" w:rsidP="0098714A">
            <w:pPr>
              <w:keepNext/>
              <w:keepLines/>
              <w:spacing w:before="200" w:after="200" w:line="276" w:lineRule="auto"/>
              <w:jc w:val="center"/>
              <w:outlineLvl w:val="5"/>
              <w:rPr>
                <w:del w:id="102" w:author="Xavier Hoenner" w:date="2015-08-28T10:54:00Z"/>
                <w:b/>
                <w:i/>
              </w:rPr>
            </w:pPr>
            <w:del w:id="103" w:author="Xavier Hoenner" w:date="2015-08-28T10:54:00Z">
              <w:r w:rsidDel="001D0399">
                <w:rPr>
                  <w:b/>
                  <w:i/>
                </w:rPr>
                <w:delText>Depth range (‘depth_range’)</w:delText>
              </w:r>
            </w:del>
          </w:p>
        </w:tc>
        <w:tc>
          <w:tcPr>
            <w:tcW w:w="360" w:type="pct"/>
            <w:vAlign w:val="center"/>
            <w:tcPrChange w:id="104" w:author="Xavier Hoenner" w:date="2013-07-11T10:48:00Z">
              <w:tcPr>
                <w:tcW w:w="360" w:type="pct"/>
                <w:vAlign w:val="center"/>
              </w:tcPr>
            </w:tcPrChange>
          </w:tcPr>
          <w:p w14:paraId="7E4AF8D6" w14:textId="432764C6" w:rsidR="0098714A" w:rsidDel="001D0399" w:rsidRDefault="0098714A">
            <w:pPr>
              <w:jc w:val="center"/>
              <w:rPr>
                <w:del w:id="105" w:author="Xavier Hoenner" w:date="2015-08-28T10:54:00Z"/>
                <w:b/>
              </w:rPr>
            </w:pPr>
          </w:p>
        </w:tc>
        <w:tc>
          <w:tcPr>
            <w:tcW w:w="383" w:type="pct"/>
            <w:vAlign w:val="center"/>
            <w:tcPrChange w:id="106" w:author="Xavier Hoenner" w:date="2013-07-11T10:48:00Z">
              <w:tcPr>
                <w:tcW w:w="383" w:type="pct"/>
                <w:vAlign w:val="center"/>
              </w:tcPr>
            </w:tcPrChange>
          </w:tcPr>
          <w:p w14:paraId="1D392214" w14:textId="5951CC21" w:rsidR="0098714A" w:rsidDel="001D0399" w:rsidRDefault="0098714A">
            <w:pPr>
              <w:jc w:val="center"/>
              <w:rPr>
                <w:del w:id="107" w:author="Xavier Hoenner" w:date="2015-08-28T10:54:00Z"/>
                <w:b/>
              </w:rPr>
            </w:pPr>
          </w:p>
        </w:tc>
        <w:tc>
          <w:tcPr>
            <w:tcW w:w="460" w:type="pct"/>
            <w:vAlign w:val="center"/>
            <w:tcPrChange w:id="108" w:author="Xavier Hoenner" w:date="2013-07-11T10:48:00Z">
              <w:tcPr>
                <w:tcW w:w="537" w:type="pct"/>
                <w:vAlign w:val="center"/>
              </w:tcPr>
            </w:tcPrChange>
          </w:tcPr>
          <w:p w14:paraId="33DD2851" w14:textId="321103C7" w:rsidR="0098714A" w:rsidDel="001D0399" w:rsidRDefault="0098714A">
            <w:pPr>
              <w:jc w:val="center"/>
              <w:rPr>
                <w:del w:id="109" w:author="Xavier Hoenner" w:date="2015-08-28T10:54:00Z"/>
                <w:b/>
              </w:rPr>
            </w:pPr>
          </w:p>
        </w:tc>
        <w:tc>
          <w:tcPr>
            <w:tcW w:w="696" w:type="pct"/>
            <w:vAlign w:val="center"/>
            <w:tcPrChange w:id="110" w:author="Xavier Hoenner" w:date="2013-07-11T10:48:00Z">
              <w:tcPr>
                <w:tcW w:w="620" w:type="pct"/>
                <w:vAlign w:val="center"/>
              </w:tcPr>
            </w:tcPrChange>
          </w:tcPr>
          <w:p w14:paraId="4660771A" w14:textId="51CAB173" w:rsidR="0098714A" w:rsidDel="001D0399" w:rsidRDefault="0098714A" w:rsidP="0054106B">
            <w:pPr>
              <w:jc w:val="center"/>
              <w:rPr>
                <w:del w:id="111" w:author="Xavier Hoenner" w:date="2015-08-28T10:54:00Z"/>
                <w:b/>
              </w:rPr>
            </w:pPr>
          </w:p>
        </w:tc>
        <w:tc>
          <w:tcPr>
            <w:tcW w:w="361" w:type="pct"/>
            <w:vAlign w:val="center"/>
            <w:tcPrChange w:id="112" w:author="Xavier Hoenner" w:date="2013-07-11T10:48:00Z">
              <w:tcPr>
                <w:tcW w:w="361" w:type="pct"/>
                <w:vAlign w:val="center"/>
              </w:tcPr>
            </w:tcPrChange>
          </w:tcPr>
          <w:p w14:paraId="7DC60BD0" w14:textId="68065F8B" w:rsidR="0098714A" w:rsidDel="001D0399" w:rsidRDefault="0098714A">
            <w:pPr>
              <w:jc w:val="center"/>
              <w:rPr>
                <w:del w:id="113" w:author="Xavier Hoenner" w:date="2015-08-28T10:54:00Z"/>
                <w:b/>
              </w:rPr>
            </w:pPr>
          </w:p>
        </w:tc>
        <w:tc>
          <w:tcPr>
            <w:tcW w:w="370" w:type="pct"/>
            <w:vAlign w:val="center"/>
            <w:tcPrChange w:id="114" w:author="Xavier Hoenner" w:date="2013-07-11T10:48:00Z">
              <w:tcPr>
                <w:tcW w:w="370" w:type="pct"/>
                <w:vAlign w:val="center"/>
              </w:tcPr>
            </w:tcPrChange>
          </w:tcPr>
          <w:p w14:paraId="31C035EE" w14:textId="578C3E5F" w:rsidR="0098714A" w:rsidDel="001D0399" w:rsidRDefault="0098714A" w:rsidP="00CB2887">
            <w:pPr>
              <w:jc w:val="center"/>
              <w:rPr>
                <w:del w:id="115" w:author="Xavier Hoenner" w:date="2015-08-28T10:54:00Z"/>
                <w:b/>
              </w:rPr>
            </w:pPr>
          </w:p>
        </w:tc>
        <w:tc>
          <w:tcPr>
            <w:tcW w:w="522" w:type="pct"/>
            <w:vAlign w:val="center"/>
            <w:tcPrChange w:id="116" w:author="Xavier Hoenner" w:date="2013-07-11T10:48:00Z">
              <w:tcPr>
                <w:tcW w:w="522" w:type="pct"/>
                <w:vAlign w:val="center"/>
              </w:tcPr>
            </w:tcPrChange>
          </w:tcPr>
          <w:p w14:paraId="35E1BF9B" w14:textId="3A41AB69" w:rsidR="0098714A" w:rsidDel="001D0399" w:rsidRDefault="0098714A">
            <w:pPr>
              <w:jc w:val="center"/>
              <w:rPr>
                <w:del w:id="117" w:author="Xavier Hoenner" w:date="2015-08-28T10:54:00Z"/>
                <w:b/>
              </w:rPr>
            </w:pPr>
          </w:p>
        </w:tc>
      </w:tr>
    </w:tbl>
    <w:p w14:paraId="4B4DDFA4" w14:textId="77777777" w:rsidR="00EC6CCC" w:rsidRDefault="00EC6CCC" w:rsidP="005D22D2">
      <w:pPr>
        <w:ind w:left="567" w:hanging="567"/>
      </w:pPr>
    </w:p>
    <w:p w14:paraId="05896EB3" w14:textId="5F856F8F" w:rsidR="00E14DD5" w:rsidRPr="00CB2887" w:rsidDel="008A21FA" w:rsidRDefault="006B3C3D" w:rsidP="00523C6C">
      <w:pPr>
        <w:ind w:left="993" w:hanging="993"/>
        <w:rPr>
          <w:del w:id="118"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w:t>
      </w:r>
      <w:del w:id="119" w:author="Xavier Hoenner" w:date="2015-08-28T10:50:00Z">
        <w:r w:rsidR="00DD1EA5" w:rsidDel="00B85E97">
          <w:delText xml:space="preserve">(site </w:delText>
        </w:r>
      </w:del>
      <w:ins w:id="120" w:author="Xavier Hoenner" w:date="2015-08-28T10:50:00Z">
        <w:r w:rsidR="00B85E97">
          <w:t xml:space="preserve">or </w:t>
        </w:r>
      </w:ins>
      <w:r w:rsidR="00DD1EA5">
        <w:t>code</w:t>
      </w:r>
      <w:del w:id="121" w:author="Xavier Hoenner" w:date="2015-08-28T10:50:00Z">
        <w:r w:rsidR="00DD1EA5" w:rsidDel="00B85E97">
          <w:delText>), and latitude/longitude coordinates</w:delText>
        </w:r>
      </w:del>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w:t>
      </w:r>
      <w:del w:id="122" w:author="Xavier Hoenner" w:date="2015-08-28T10:51:00Z">
        <w:r w:rsidR="00317720" w:rsidRPr="000548C4" w:rsidDel="00C1065B">
          <w:rPr>
            <w:i/>
          </w:rPr>
          <w:delText>_</w:delText>
        </w:r>
      </w:del>
      <w:ins w:id="123" w:author="Xavier Hoenner" w:date="2015-08-28T10:51:00Z">
        <w:r w:rsidR="00C1065B">
          <w:rPr>
            <w:i/>
          </w:rPr>
          <w:t xml:space="preserve"> </w:t>
        </w:r>
      </w:ins>
      <w:proofErr w:type="spellStart"/>
      <w:r w:rsidR="00317720" w:rsidRPr="000548C4">
        <w:rPr>
          <w:i/>
        </w:rPr>
        <w:t>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‘Biogeochem</w:t>
      </w:r>
      <w:ins w:id="124" w:author="Xavier Hoenner" w:date="2015-08-28T10:51:00Z">
        <w:r w:rsidR="00C1065B">
          <w:rPr>
            <w:i/>
          </w:rPr>
          <w:t>ical</w:t>
        </w:r>
      </w:ins>
      <w:del w:id="125" w:author="Xavier Hoenner" w:date="2015-08-28T10:51:00Z">
        <w:r w:rsidR="00317720" w:rsidRPr="000548C4" w:rsidDel="00C1065B">
          <w:rPr>
            <w:i/>
          </w:rPr>
          <w:delText>_</w:delText>
        </w:r>
      </w:del>
      <w:ins w:id="126" w:author="Xavier Hoenner" w:date="2015-08-28T10:51:00Z">
        <w:r w:rsidR="00C1065B">
          <w:rPr>
            <w:i/>
          </w:rPr>
          <w:t xml:space="preserve"> </w:t>
        </w:r>
      </w:ins>
      <w:proofErr w:type="spellStart"/>
      <w:r w:rsidR="00317720" w:rsidRPr="000548C4">
        <w:rPr>
          <w:i/>
        </w:rPr>
        <w:t>timeseries</w:t>
      </w:r>
      <w:proofErr w:type="spellEnd"/>
      <w:r w:rsidR="00317720" w:rsidRPr="000548C4">
        <w:rPr>
          <w:i/>
        </w:rPr>
        <w:t>’</w:t>
      </w:r>
      <w:r w:rsidR="004E2C57">
        <w:t xml:space="preserve"> = </w:t>
      </w:r>
      <w:r w:rsidR="00317720">
        <w:t>CTD plus che</w:t>
      </w:r>
      <w:r w:rsidR="004E2C57">
        <w:t xml:space="preserve">mical &amp; biological parameters; </w:t>
      </w:r>
      <w:ins w:id="127" w:author="Xavier Hoenner" w:date="2015-09-09T09:24:00Z">
        <w:r w:rsidR="001D3D1F">
          <w:t>‘</w:t>
        </w:r>
        <w:r w:rsidR="001D3D1F" w:rsidRPr="001D3D1F">
          <w:rPr>
            <w:i/>
            <w:lang w:val="en-US"/>
            <w:rPrChange w:id="128" w:author="Xavier Hoenner" w:date="2015-09-09T09:25:00Z">
              <w:rPr>
                <w:lang w:val="en-US"/>
              </w:rPr>
            </w:rPrChange>
          </w:rPr>
          <w:t>Biogeochemical profiles</w:t>
        </w:r>
        <w:r w:rsidR="001D3D1F">
          <w:rPr>
            <w:lang w:val="en-US"/>
          </w:rPr>
          <w:t>’</w:t>
        </w:r>
        <w:r w:rsidR="001D3D1F" w:rsidRPr="001D3D1F">
          <w:rPr>
            <w:lang w:val="en-US"/>
          </w:rPr>
          <w:t xml:space="preserve"> = same parameters as in </w:t>
        </w:r>
        <w:r w:rsidR="001D3D1F">
          <w:rPr>
            <w:lang w:val="en-US"/>
          </w:rPr>
          <w:t>‘</w:t>
        </w:r>
        <w:r w:rsidR="001D3D1F" w:rsidRPr="001D3D1F">
          <w:rPr>
            <w:i/>
            <w:lang w:val="en-US"/>
            <w:rPrChange w:id="129" w:author="Xavier Hoenner" w:date="2015-09-09T09:25:00Z">
              <w:rPr>
                <w:lang w:val="en-US"/>
              </w:rPr>
            </w:rPrChange>
          </w:rPr>
          <w:t xml:space="preserve">Biogeochemical </w:t>
        </w:r>
        <w:proofErr w:type="spellStart"/>
        <w:r w:rsidR="001D3D1F" w:rsidRPr="001D3D1F">
          <w:rPr>
            <w:i/>
            <w:lang w:val="en-US"/>
            <w:rPrChange w:id="130" w:author="Xavier Hoenner" w:date="2015-09-09T09:25:00Z">
              <w:rPr>
                <w:lang w:val="en-US"/>
              </w:rPr>
            </w:rPrChange>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ins>
      <w:ins w:id="131" w:author="Xavier Hoenner" w:date="2015-09-09T09:25:00Z">
        <w:r w:rsidR="001D3D1F">
          <w:rPr>
            <w:lang w:val="en-US"/>
          </w:rPr>
          <w:t>‘</w:t>
        </w:r>
      </w:ins>
      <w:ins w:id="132" w:author="Xavier Hoenner" w:date="2015-09-09T09:24:00Z">
        <w:r w:rsidR="001D3D1F" w:rsidRPr="001D3D1F">
          <w:rPr>
            <w:i/>
            <w:lang w:val="en-US"/>
            <w:rPrChange w:id="133" w:author="Xavier Hoenner" w:date="2015-09-09T09:25:00Z">
              <w:rPr>
                <w:lang w:val="en-US"/>
              </w:rPr>
            </w:rPrChange>
          </w:rPr>
          <w:t>CTD cast</w:t>
        </w:r>
      </w:ins>
      <w:ins w:id="134" w:author="Xavier Hoenner" w:date="2015-09-09T09:25:00Z">
        <w:r w:rsidR="001D3D1F">
          <w:rPr>
            <w:i/>
            <w:lang w:val="en-US"/>
          </w:rPr>
          <w:t>’</w:t>
        </w:r>
      </w:ins>
      <w:ins w:id="135" w:author="Xavier Hoenner" w:date="2015-09-09T09:24:00Z">
        <w:r w:rsidR="001D3D1F" w:rsidRPr="001D3D1F">
          <w:rPr>
            <w:lang w:val="en-US"/>
          </w:rPr>
          <w:t>)</w:t>
        </w:r>
      </w:ins>
      <w:ins w:id="136" w:author="Xavier Hoenner" w:date="2015-09-09T09:25:00Z">
        <w:r w:rsidR="001D3D1F">
          <w:rPr>
            <w:lang w:val="en-US"/>
          </w:rPr>
          <w:t>;</w:t>
        </w:r>
      </w:ins>
      <w:ins w:id="137" w:author="Xavier Hoenner" w:date="2015-09-09T09:24:00Z">
        <w:r w:rsidR="001D3D1F" w:rsidRPr="001D3D1F">
          <w:rPr>
            <w:i/>
          </w:rPr>
          <w:t xml:space="preserve"> </w:t>
        </w:r>
      </w:ins>
      <w:r w:rsidR="00317720" w:rsidRPr="000548C4">
        <w:rPr>
          <w:i/>
        </w:rPr>
        <w:t>‘Velocity’</w:t>
      </w:r>
      <w:r w:rsidR="00317720">
        <w:t xml:space="preserve"> = current profiles</w:t>
      </w:r>
      <w:ins w:id="138" w:author="Xavier Hoenner" w:date="2015-09-09T09:25:00Z">
        <w:r w:rsidR="001D3D1F">
          <w:t xml:space="preserve">; </w:t>
        </w:r>
        <w:r w:rsidR="001D3D1F">
          <w:rPr>
            <w:lang w:val="en-US"/>
          </w:rPr>
          <w:t>‘</w:t>
        </w:r>
        <w:r w:rsidR="001D3D1F" w:rsidRPr="001D3D1F">
          <w:rPr>
            <w:i/>
            <w:lang w:val="en-US"/>
            <w:rPrChange w:id="139" w:author="Xavier Hoenner" w:date="2015-09-09T09:25:00Z">
              <w:rPr>
                <w:lang w:val="en-US"/>
              </w:rPr>
            </w:rPrChange>
          </w:rPr>
          <w:t>Wave</w:t>
        </w:r>
        <w:r w:rsidR="001D3D1F" w:rsidRPr="001D3D1F">
          <w:rPr>
            <w:lang w:val="en-US"/>
            <w:rPrChange w:id="140" w:author="Xavier Hoenner" w:date="2015-09-09T09:25:00Z">
              <w:rPr>
                <w:i/>
                <w:lang w:val="en-US"/>
              </w:rPr>
            </w:rPrChange>
          </w:rPr>
          <w:t>’</w:t>
        </w:r>
        <w:r w:rsidR="001D3D1F" w:rsidRPr="001D3D1F">
          <w:rPr>
            <w:lang w:val="en-US"/>
          </w:rPr>
          <w:t xml:space="preserve"> = Wave parameters measured by some Acoustic Doppler Current Profiler (ADCP) instruments</w:t>
        </w:r>
      </w:ins>
      <w:r w:rsidR="00317720">
        <w:t>.</w:t>
      </w:r>
      <w:r w:rsidR="00744050">
        <w:t xml:space="preserve"> </w:t>
      </w:r>
      <w:r w:rsidR="00744050" w:rsidRPr="00523C6C">
        <w:t>'CTD</w:t>
      </w:r>
      <w:ins w:id="141" w:author="Xavier Hoenner" w:date="2015-08-28T10:51:00Z">
        <w:r w:rsidR="00C1065B">
          <w:t xml:space="preserve"> </w:t>
        </w:r>
      </w:ins>
      <w:del w:id="142" w:author="Xavier Hoenner" w:date="2015-08-28T10:51:00Z">
        <w:r w:rsidR="00744050" w:rsidRPr="00523C6C" w:rsidDel="00C1065B">
          <w:delText>_</w:delText>
        </w:r>
      </w:del>
      <w:proofErr w:type="spellStart"/>
      <w:r w:rsidR="00744050" w:rsidRPr="00523C6C">
        <w:t>timeseries</w:t>
      </w:r>
      <w:proofErr w:type="spellEnd"/>
      <w:r w:rsidR="00744050" w:rsidRPr="00523C6C">
        <w:t>' and 'Biogeochemical</w:t>
      </w:r>
      <w:ins w:id="143" w:author="Xavier Hoenner" w:date="2015-08-28T10:51:00Z">
        <w:r w:rsidR="00C1065B">
          <w:t xml:space="preserve"> </w:t>
        </w:r>
      </w:ins>
      <w:del w:id="144" w:author="Xavier Hoenner" w:date="2015-08-28T10:51:00Z">
        <w:r w:rsidR="00744050" w:rsidRPr="00523C6C" w:rsidDel="00C1065B">
          <w:delText>_</w:delText>
        </w:r>
      </w:del>
      <w:proofErr w:type="spellStart"/>
      <w:r w:rsidR="00744050" w:rsidRPr="00523C6C">
        <w:t>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del w:id="145" w:author="Xavier Hoenner" w:date="2015-08-28T10:57:00Z">
        <w:r w:rsidR="00480AF5" w:rsidDel="001D0399">
          <w:rPr>
            <w:b/>
          </w:rPr>
          <w:delText>T</w:delText>
        </w:r>
        <w:r w:rsidR="00480AF5" w:rsidRPr="00ED7666" w:rsidDel="001D0399">
          <w:rPr>
            <w:b/>
          </w:rPr>
          <w:delText xml:space="preserve">ime </w:delText>
        </w:r>
        <w:r w:rsidR="00480AF5" w:rsidDel="001D0399">
          <w:rPr>
            <w:b/>
          </w:rPr>
          <w:delText>c</w:delText>
        </w:r>
        <w:r w:rsidR="00480AF5" w:rsidRPr="00ED7666" w:rsidDel="001D0399">
          <w:rPr>
            <w:b/>
          </w:rPr>
          <w:delText>overage</w:delText>
        </w:r>
      </w:del>
      <w:ins w:id="146" w:author="Xavier Hoenner" w:date="2015-08-28T10:57:00Z">
        <w:r w:rsidR="001D0399">
          <w:rPr>
            <w:b/>
          </w:rPr>
          <w:t># days of data</w:t>
        </w:r>
      </w:ins>
      <w:r w:rsidR="00480AF5" w:rsidRPr="00ED7666">
        <w:rPr>
          <w:b/>
        </w:rPr>
        <w:t>’</w:t>
      </w:r>
      <w:r w:rsidR="00480AF5" w:rsidRPr="00ED7666">
        <w:t xml:space="preserve">: </w:t>
      </w:r>
      <w:del w:id="147" w:author="Xavier Hoenner" w:date="2015-08-28T10:57:00Z">
        <w:r w:rsidR="00480AF5" w:rsidDel="001D0399">
          <w:delText>N</w:delText>
        </w:r>
        <w:r w:rsidR="00480AF5" w:rsidRPr="00ED7666" w:rsidDel="001D0399">
          <w:delText xml:space="preserve">umber of days </w:delText>
        </w:r>
        <w:r w:rsidR="00480AF5" w:rsidDel="001D0399">
          <w:delText xml:space="preserve">between </w:delText>
        </w:r>
        <w:r w:rsidR="00DD1EA5" w:rsidDel="001D0399">
          <w:delText xml:space="preserve">the </w:delText>
        </w:r>
        <w:r w:rsidR="007B20ED" w:rsidDel="001D0399">
          <w:delText>’Start’ and ‘End’</w:delText>
        </w:r>
        <w:r w:rsidR="00480AF5" w:rsidDel="001D0399">
          <w:delText xml:space="preserve"> dates</w:delText>
        </w:r>
      </w:del>
      <w:ins w:id="148" w:author="Xavier Hoenner" w:date="2015-08-28T10:58:00Z">
        <w:r w:rsidR="001D0399">
          <w:t>Number of days between the data recording start and end dates</w:t>
        </w:r>
      </w:ins>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lastRenderedPageBreak/>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49" w:author="Xavier Hoenner" w:date="2013-07-11T10:45:00Z">
        <w:r w:rsidR="008A21FA">
          <w:br/>
        </w:r>
      </w:ins>
      <w:moveToRangeStart w:id="150" w:author="Xavier Hoenner" w:date="2013-07-11T10:45:00Z" w:name="move235158850"/>
      <w:moveTo w:id="151"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50"/>
      <w:ins w:id="152" w:author="Xavier Hoenner" w:date="2013-07-11T10:45:00Z">
        <w:r w:rsidR="008A21FA">
          <w:br/>
        </w:r>
      </w:ins>
      <w:moveToRangeStart w:id="153" w:author="Xavier Hoenner" w:date="2013-07-11T10:45:00Z" w:name="move235158857"/>
      <w:moveTo w:id="154" w:author="Xavier Hoenner" w:date="2013-07-11T10:45:00Z">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53"/>
      <w:ins w:id="155" w:author="Xavier Hoenner" w:date="2013-07-11T10:45:00Z">
        <w:r w:rsidR="008A21FA">
          <w:br/>
        </w:r>
      </w:ins>
      <w:moveToRangeStart w:id="156" w:author="Xavier Hoenner" w:date="2013-07-11T10:45:00Z" w:name="move235158865"/>
      <w:moveTo w:id="157"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56"/>
      <w:r w:rsidR="00694064">
        <w:br/>
      </w:r>
      <w:r w:rsidR="00694064">
        <w:rPr>
          <w:b/>
        </w:rPr>
        <w:t>QLD</w:t>
      </w:r>
      <w:ins w:id="158"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59" w:author="Xavier Hoenner" w:date="2013-07-11T10:45:00Z" w:name="move235158865"/>
      <w:moveFrom w:id="160"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59"/>
      <w:del w:id="161"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62" w:author="Xavier Hoenner" w:date="2013-07-11T10:45:00Z" w:name="move235158857"/>
      <w:moveFrom w:id="163"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62"/>
      <w:del w:id="164" w:author="Xavier Hoenner" w:date="2013-07-11T10:46:00Z">
        <w:r w:rsidR="00CB2887" w:rsidDel="008A21FA">
          <w:br/>
        </w:r>
      </w:del>
      <w:moveFromRangeStart w:id="165" w:author="Xavier Hoenner" w:date="2013-07-11T10:45:00Z" w:name="move235158850"/>
      <w:moveFrom w:id="166"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65"/>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r>
              <w:rPr>
                <w:b/>
              </w:rPr>
              <w:t>data_category</w:t>
            </w:r>
            <w:proofErr w:type="spellEnd"/>
          </w:p>
        </w:tc>
        <w:tc>
          <w:tcPr>
            <w:tcW w:w="700" w:type="pct"/>
            <w:vAlign w:val="center"/>
          </w:tcPr>
          <w:p w14:paraId="2430C992" w14:textId="77777777" w:rsidR="004E2C57" w:rsidRPr="0025464E" w:rsidRDefault="004E2C57" w:rsidP="008F7361">
            <w:pPr>
              <w:jc w:val="center"/>
              <w:rPr>
                <w:b/>
              </w:rPr>
            </w:pPr>
            <w:proofErr w:type="spellStart"/>
            <w:r>
              <w:rPr>
                <w:b/>
              </w:rPr>
              <w:t>no_deployments</w:t>
            </w:r>
            <w:proofErr w:type="spellEnd"/>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proofErr w:type="spellStart"/>
            <w:r>
              <w:rPr>
                <w:b/>
              </w:rPr>
              <w:t>earliest_date</w:t>
            </w:r>
            <w:proofErr w:type="spellEnd"/>
          </w:p>
        </w:tc>
        <w:tc>
          <w:tcPr>
            <w:tcW w:w="501" w:type="pct"/>
            <w:vAlign w:val="center"/>
          </w:tcPr>
          <w:p w14:paraId="3A34DA2F" w14:textId="77777777" w:rsidR="004E2C57" w:rsidRPr="0025464E" w:rsidRDefault="004E2C57" w:rsidP="008F7361">
            <w:pPr>
              <w:jc w:val="center"/>
              <w:rPr>
                <w:b/>
              </w:rPr>
            </w:pPr>
            <w:proofErr w:type="spellStart"/>
            <w:r>
              <w:rPr>
                <w:b/>
              </w:rPr>
              <w:t>latest_date</w:t>
            </w:r>
            <w:proofErr w:type="spellEnd"/>
          </w:p>
        </w:tc>
        <w:tc>
          <w:tcPr>
            <w:tcW w:w="628" w:type="pct"/>
            <w:vAlign w:val="center"/>
          </w:tcPr>
          <w:p w14:paraId="18A315A4" w14:textId="04552A9D" w:rsidR="004E2C57" w:rsidRPr="0025464E" w:rsidRDefault="004E2C57" w:rsidP="008F7361">
            <w:pPr>
              <w:jc w:val="center"/>
              <w:rPr>
                <w:b/>
              </w:rPr>
            </w:pPr>
            <w:del w:id="167" w:author="Xavier Hoenner" w:date="2015-08-28T10:58:00Z">
              <w:r w:rsidDel="001D0399">
                <w:rPr>
                  <w:b/>
                </w:rPr>
                <w:delText>coverage_duration</w:delText>
              </w:r>
            </w:del>
            <w:proofErr w:type="spellStart"/>
            <w:ins w:id="168" w:author="Xavier Hoenner" w:date="2015-08-28T10:58:00Z">
              <w:r w:rsidR="001D0399">
                <w:rPr>
                  <w:b/>
                </w:rPr>
                <w:t>data_coverage</w:t>
              </w:r>
            </w:ins>
            <w:proofErr w:type="spellEnd"/>
          </w:p>
        </w:tc>
        <w:tc>
          <w:tcPr>
            <w:tcW w:w="604" w:type="pct"/>
            <w:vAlign w:val="center"/>
          </w:tcPr>
          <w:p w14:paraId="438202E1" w14:textId="77777777" w:rsidR="004E2C57" w:rsidRDefault="004E2C57" w:rsidP="008F7361">
            <w:pPr>
              <w:jc w:val="center"/>
              <w:rPr>
                <w:b/>
              </w:rPr>
            </w:pPr>
            <w:proofErr w:type="spellStart"/>
            <w:r>
              <w:rPr>
                <w:b/>
              </w:rPr>
              <w:t>percent_coverage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488769A3" w:rsidR="004E2C57" w:rsidRDefault="004E2C57" w:rsidP="008F7361">
            <w:pPr>
              <w:jc w:val="center"/>
            </w:pPr>
            <w:del w:id="169" w:author="Xavier Hoenner" w:date="2015-08-28T10:59:00Z">
              <w:r w:rsidDel="001D0399">
                <w:delText>Time coverage (days)</w:delText>
              </w:r>
            </w:del>
            <w:ins w:id="170" w:author="Xavier Hoenner" w:date="2015-08-28T10:59:00Z">
              <w:r w:rsidR="001D0399">
                <w:t># days of data</w:t>
              </w:r>
            </w:ins>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0AEC1C8B" w:rsidR="00580B53" w:rsidRPr="00580B53" w:rsidDel="007A5FCB" w:rsidRDefault="00580B53" w:rsidP="00580B53">
      <w:pPr>
        <w:rPr>
          <w:del w:id="171" w:author="Xavier Hoenner" w:date="2015-08-21T14:55:00Z"/>
        </w:rPr>
      </w:pPr>
    </w:p>
    <w:p w14:paraId="266B92E8" w14:textId="0184921B" w:rsidR="007F19F3" w:rsidRPr="006209B5" w:rsidDel="007A5FCB" w:rsidRDefault="007F19F3" w:rsidP="007F19F3">
      <w:pPr>
        <w:pStyle w:val="Heading2"/>
        <w:rPr>
          <w:del w:id="172" w:author="Xavier Hoenner" w:date="2015-08-21T14:55:00Z"/>
        </w:rPr>
      </w:pPr>
      <w:del w:id="173" w:author="Xavier Hoenner" w:date="2015-08-21T14:55:00Z">
        <w:r w:rsidDel="007A5FCB">
          <w:delText>1.2</w:delText>
        </w:r>
        <w:r w:rsidRPr="006209B5" w:rsidDel="007A5FCB">
          <w:delText xml:space="preserve"> Data report – New data on the portal (last month)</w:delText>
        </w:r>
      </w:del>
    </w:p>
    <w:p w14:paraId="07EF8AC1" w14:textId="27ABF86E" w:rsidR="007F19F3" w:rsidDel="007A5FCB" w:rsidRDefault="007F19F3" w:rsidP="007F19F3">
      <w:pPr>
        <w:pStyle w:val="Heading3"/>
        <w:rPr>
          <w:del w:id="174" w:author="Xavier Hoenner" w:date="2015-08-21T14:55:00Z"/>
        </w:rPr>
      </w:pPr>
      <w:del w:id="175" w:author="Xavier Hoenner" w:date="2015-08-21T14:55: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del>
      <w:del w:id="176" w:author="Xavier Hoenner" w:date="2014-06-16T14:47:00Z">
        <w:r w:rsidRPr="005C7F61" w:rsidDel="00640926">
          <w:rPr>
            <w:u w:val="none"/>
          </w:rPr>
          <w:delText>newDeployments’</w:delText>
        </w:r>
      </w:del>
    </w:p>
    <w:p w14:paraId="0BAAB1A2" w14:textId="181761BD" w:rsidR="007F19F3" w:rsidDel="007A5FCB" w:rsidRDefault="007F19F3" w:rsidP="007F19F3">
      <w:pPr>
        <w:pStyle w:val="Heading3"/>
        <w:rPr>
          <w:del w:id="177" w:author="Xavier Hoenner" w:date="2015-08-21T14:55:00Z"/>
        </w:rPr>
      </w:pPr>
      <w:del w:id="178" w:author="Xavier Hoenner" w:date="2015-08-21T14:55: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2E6D4B13" w14:textId="540D4D8D" w:rsidR="007F19F3" w:rsidDel="007A5FCB" w:rsidRDefault="007F19F3" w:rsidP="007F19F3">
      <w:pPr>
        <w:rPr>
          <w:del w:id="179" w:author="Xavier Hoenner" w:date="2015-08-21T14:55:00Z"/>
          <w:u w:val="single"/>
        </w:rPr>
      </w:pPr>
    </w:p>
    <w:p w14:paraId="31E5ECB9" w14:textId="60E451CF" w:rsidR="007F19F3" w:rsidRPr="006209B5" w:rsidDel="007A5FCB" w:rsidRDefault="007F19F3" w:rsidP="007F19F3">
      <w:pPr>
        <w:rPr>
          <w:del w:id="180" w:author="Xavier Hoenner" w:date="2015-08-21T14:55:00Z"/>
          <w:b/>
        </w:rPr>
      </w:pPr>
      <w:del w:id="181" w:author="Xavier Hoenner" w:date="2015-08-21T14:55: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7A5FCB" w14:paraId="3F2866BA" w14:textId="180D9700" w:rsidTr="00641BE6">
        <w:trPr>
          <w:del w:id="182" w:author="Xavier Hoenner" w:date="2015-08-21T14:55:00Z"/>
        </w:trPr>
        <w:tc>
          <w:tcPr>
            <w:tcW w:w="1271" w:type="dxa"/>
          </w:tcPr>
          <w:p w14:paraId="5CB7405C" w14:textId="13C0986A" w:rsidR="00641BE6" w:rsidRPr="006209B5" w:rsidDel="007A5FCB" w:rsidRDefault="00641BE6" w:rsidP="00CD6340">
            <w:pPr>
              <w:rPr>
                <w:del w:id="183" w:author="Xavier Hoenner" w:date="2015-08-21T14:55:00Z"/>
                <w:b/>
                <w:szCs w:val="24"/>
              </w:rPr>
            </w:pPr>
            <w:del w:id="184" w:author="Xavier Hoenner" w:date="2015-08-21T14:55:00Z">
              <w:r w:rsidRPr="006209B5" w:rsidDel="007A5FCB">
                <w:rPr>
                  <w:b/>
                  <w:szCs w:val="24"/>
                </w:rPr>
                <w:delText>Server</w:delText>
              </w:r>
            </w:del>
          </w:p>
        </w:tc>
        <w:tc>
          <w:tcPr>
            <w:tcW w:w="2848" w:type="dxa"/>
          </w:tcPr>
          <w:p w14:paraId="7D2CEA60" w14:textId="4FF57EC8" w:rsidR="00641BE6" w:rsidRPr="006209B5" w:rsidDel="007A5FCB" w:rsidRDefault="00641BE6" w:rsidP="00CD6340">
            <w:pPr>
              <w:rPr>
                <w:del w:id="185" w:author="Xavier Hoenner" w:date="2015-08-21T14:55:00Z"/>
                <w:szCs w:val="24"/>
              </w:rPr>
            </w:pPr>
            <w:del w:id="186" w:author="Xavier Hoenner" w:date="2014-05-01T11:02:00Z">
              <w:r w:rsidRPr="006209B5" w:rsidDel="00561F88">
                <w:rPr>
                  <w:szCs w:val="24"/>
                </w:rPr>
                <w:delText>dbdev.emii.org.au</w:delText>
              </w:r>
            </w:del>
          </w:p>
        </w:tc>
      </w:tr>
      <w:tr w:rsidR="00641BE6" w:rsidRPr="006209B5" w:rsidDel="007A5FCB" w14:paraId="17402358" w14:textId="5B442C73" w:rsidTr="00641BE6">
        <w:trPr>
          <w:del w:id="187" w:author="Xavier Hoenner" w:date="2015-08-21T14:55:00Z"/>
        </w:trPr>
        <w:tc>
          <w:tcPr>
            <w:tcW w:w="1271" w:type="dxa"/>
          </w:tcPr>
          <w:p w14:paraId="0BF9BF2C" w14:textId="6657C5C6" w:rsidR="00641BE6" w:rsidRPr="006209B5" w:rsidDel="007A5FCB" w:rsidRDefault="00641BE6" w:rsidP="00CD6340">
            <w:pPr>
              <w:rPr>
                <w:del w:id="188" w:author="Xavier Hoenner" w:date="2015-08-21T14:55:00Z"/>
                <w:b/>
                <w:szCs w:val="24"/>
              </w:rPr>
            </w:pPr>
            <w:del w:id="189" w:author="Xavier Hoenner" w:date="2015-08-21T14:55:00Z">
              <w:r w:rsidRPr="006209B5" w:rsidDel="007A5FCB">
                <w:rPr>
                  <w:b/>
                  <w:szCs w:val="24"/>
                </w:rPr>
                <w:delText>Database</w:delText>
              </w:r>
            </w:del>
          </w:p>
        </w:tc>
        <w:tc>
          <w:tcPr>
            <w:tcW w:w="2848" w:type="dxa"/>
          </w:tcPr>
          <w:p w14:paraId="0727A70C" w14:textId="6E981400" w:rsidR="00641BE6" w:rsidRPr="006209B5" w:rsidDel="007A5FCB" w:rsidRDefault="00641BE6" w:rsidP="00CD6340">
            <w:pPr>
              <w:rPr>
                <w:del w:id="190" w:author="Xavier Hoenner" w:date="2015-08-21T14:55:00Z"/>
                <w:szCs w:val="24"/>
              </w:rPr>
            </w:pPr>
            <w:del w:id="191" w:author="Xavier Hoenner" w:date="2014-05-01T11:02:00Z">
              <w:r w:rsidRPr="006209B5" w:rsidDel="00561F88">
                <w:rPr>
                  <w:szCs w:val="24"/>
                </w:rPr>
                <w:delText>report_db</w:delText>
              </w:r>
            </w:del>
          </w:p>
        </w:tc>
      </w:tr>
      <w:tr w:rsidR="00641BE6" w:rsidRPr="006209B5" w:rsidDel="007A5FCB" w14:paraId="7877ED80" w14:textId="739E1E8A" w:rsidTr="00641BE6">
        <w:trPr>
          <w:del w:id="192" w:author="Xavier Hoenner" w:date="2015-08-21T14:55:00Z"/>
        </w:trPr>
        <w:tc>
          <w:tcPr>
            <w:tcW w:w="1271" w:type="dxa"/>
          </w:tcPr>
          <w:p w14:paraId="1298B25A" w14:textId="3E691E1A" w:rsidR="00641BE6" w:rsidRPr="006209B5" w:rsidDel="007A5FCB" w:rsidRDefault="00641BE6" w:rsidP="00CD6340">
            <w:pPr>
              <w:rPr>
                <w:del w:id="193" w:author="Xavier Hoenner" w:date="2015-08-21T14:55:00Z"/>
                <w:b/>
                <w:szCs w:val="24"/>
              </w:rPr>
            </w:pPr>
            <w:del w:id="194" w:author="Xavier Hoenner" w:date="2015-08-21T14:55:00Z">
              <w:r w:rsidRPr="006209B5" w:rsidDel="007A5FCB">
                <w:rPr>
                  <w:b/>
                  <w:szCs w:val="24"/>
                </w:rPr>
                <w:delText>Schema</w:delText>
              </w:r>
            </w:del>
          </w:p>
        </w:tc>
        <w:tc>
          <w:tcPr>
            <w:tcW w:w="2848" w:type="dxa"/>
          </w:tcPr>
          <w:p w14:paraId="06FECFD6" w14:textId="6C6ED995" w:rsidR="00641BE6" w:rsidRPr="006209B5" w:rsidDel="007A5FCB" w:rsidRDefault="00641BE6" w:rsidP="00CD6340">
            <w:pPr>
              <w:rPr>
                <w:del w:id="195" w:author="Xavier Hoenner" w:date="2015-08-21T14:55:00Z"/>
                <w:szCs w:val="24"/>
              </w:rPr>
            </w:pPr>
            <w:del w:id="196" w:author="Xavier Hoenner" w:date="2014-05-01T11:02:00Z">
              <w:r w:rsidRPr="006209B5" w:rsidDel="00561F88">
                <w:rPr>
                  <w:szCs w:val="24"/>
                </w:rPr>
                <w:delText>report</w:delText>
              </w:r>
            </w:del>
          </w:p>
        </w:tc>
      </w:tr>
      <w:tr w:rsidR="007F19F3" w:rsidRPr="006209B5" w:rsidDel="007A5FCB" w14:paraId="48FAE792" w14:textId="76D48A82" w:rsidTr="00641BE6">
        <w:trPr>
          <w:del w:id="197" w:author="Xavier Hoenner" w:date="2015-08-21T14:55:00Z"/>
        </w:trPr>
        <w:tc>
          <w:tcPr>
            <w:tcW w:w="1271" w:type="dxa"/>
          </w:tcPr>
          <w:p w14:paraId="2BDF4083" w14:textId="48F99ED3" w:rsidR="007F19F3" w:rsidRPr="006209B5" w:rsidDel="007A5FCB" w:rsidRDefault="007F19F3" w:rsidP="00CD6340">
            <w:pPr>
              <w:rPr>
                <w:del w:id="198" w:author="Xavier Hoenner" w:date="2015-08-21T14:55:00Z"/>
                <w:b/>
                <w:szCs w:val="24"/>
              </w:rPr>
            </w:pPr>
            <w:del w:id="199" w:author="Xavier Hoenner" w:date="2015-08-21T14:55:00Z">
              <w:r w:rsidRPr="006209B5" w:rsidDel="007A5FCB">
                <w:rPr>
                  <w:b/>
                  <w:szCs w:val="24"/>
                </w:rPr>
                <w:delText>View</w:delText>
              </w:r>
              <w:r w:rsidDel="007A5FCB">
                <w:rPr>
                  <w:b/>
                  <w:szCs w:val="24"/>
                </w:rPr>
                <w:delText>s</w:delText>
              </w:r>
            </w:del>
          </w:p>
        </w:tc>
        <w:tc>
          <w:tcPr>
            <w:tcW w:w="2848" w:type="dxa"/>
          </w:tcPr>
          <w:p w14:paraId="2EBAA28E" w14:textId="405E2595" w:rsidR="007F19F3" w:rsidRPr="006209B5" w:rsidDel="007A5FCB" w:rsidRDefault="007F19F3" w:rsidP="007F19F3">
            <w:pPr>
              <w:rPr>
                <w:del w:id="200" w:author="Xavier Hoenner" w:date="2015-08-21T14:55:00Z"/>
                <w:szCs w:val="24"/>
              </w:rPr>
            </w:pPr>
            <w:del w:id="201" w:author="Xavier Hoenner" w:date="2015-08-21T14:55:00Z">
              <w:r w:rsidDel="007A5FCB">
                <w:rPr>
                  <w:szCs w:val="24"/>
                </w:rPr>
                <w:delText>anmn_all_deployments</w:delText>
              </w:r>
              <w:r w:rsidRPr="006209B5" w:rsidDel="007A5FCB">
                <w:rPr>
                  <w:szCs w:val="24"/>
                </w:rPr>
                <w:delText>_view</w:delText>
              </w:r>
            </w:del>
          </w:p>
        </w:tc>
      </w:tr>
    </w:tbl>
    <w:p w14:paraId="5C92988A" w14:textId="52D2A512" w:rsidR="007F19F3" w:rsidRPr="006209B5" w:rsidDel="007A5FCB" w:rsidRDefault="007F19F3" w:rsidP="007F19F3">
      <w:pPr>
        <w:rPr>
          <w:del w:id="202" w:author="Xavier Hoenner" w:date="2015-08-21T14:55:00Z"/>
        </w:rPr>
      </w:pPr>
    </w:p>
    <w:p w14:paraId="7EF2D16D" w14:textId="46A5D2E8" w:rsidR="007F19F3" w:rsidDel="007A5FCB" w:rsidRDefault="007F19F3" w:rsidP="007F19F3">
      <w:pPr>
        <w:rPr>
          <w:del w:id="203" w:author="Xavier Hoenner" w:date="2015-08-21T14:55:00Z"/>
        </w:rPr>
      </w:pPr>
      <w:del w:id="204" w:author="Xavier Hoenner" w:date="2015-08-21T14:55:00Z">
        <w:r w:rsidRPr="006209B5" w:rsidDel="007A5FCB">
          <w:rPr>
            <w:u w:val="single"/>
          </w:rPr>
          <w:delText xml:space="preserve">Filters: </w:delText>
        </w:r>
        <w:r w:rsidRPr="006209B5" w:rsidDel="007A5FCB">
          <w:delText>List all data for which ‘</w:delText>
        </w:r>
      </w:del>
      <w:del w:id="205" w:author="Xavier Hoenner" w:date="2014-05-01T11:43:00Z">
        <w:r w:rsidRPr="006209B5" w:rsidDel="0043536C">
          <w:delText>data_on_portal</w:delText>
        </w:r>
      </w:del>
      <w:del w:id="206" w:author="Xavier Hoenner" w:date="2015-08-21T14:55:00Z">
        <w:r w:rsidRPr="006209B5" w:rsidDel="007A5FCB">
          <w:delText>’ is less than one month</w:delText>
        </w:r>
        <w:r w:rsidR="00650673" w:rsidDel="007A5FCB">
          <w:delText xml:space="preserve"> ago</w:delText>
        </w:r>
        <w:r w:rsidRPr="006209B5" w:rsidDel="007A5FCB">
          <w:delText>.</w:delText>
        </w:r>
      </w:del>
    </w:p>
    <w:p w14:paraId="445946FF" w14:textId="7C7D55FC" w:rsidR="007F19F3" w:rsidDel="007A5FCB" w:rsidRDefault="007F19F3" w:rsidP="007F19F3">
      <w:pPr>
        <w:rPr>
          <w:del w:id="207" w:author="Xavier Hoenner" w:date="2015-08-21T14:55:00Z"/>
        </w:rPr>
      </w:pPr>
      <w:del w:id="208" w:author="Xavier Hoenner" w:date="2015-08-21T14:55:00Z">
        <w:r w:rsidRPr="006209B5" w:rsidDel="007A5FCB">
          <w:rPr>
            <w:u w:val="single"/>
          </w:rPr>
          <w:delText>Data sorting options:</w:delText>
        </w:r>
        <w:r w:rsidRPr="006209B5" w:rsidDel="007A5FCB">
          <w:delText xml:space="preserve"> </w:delText>
        </w:r>
        <w:r w:rsidDel="007A5FCB">
          <w:delText>None, d</w:delText>
        </w:r>
        <w:r w:rsidRPr="006209B5" w:rsidDel="007A5FCB">
          <w:delText xml:space="preserve">ata </w:delText>
        </w:r>
        <w:r w:rsidDel="007A5FCB">
          <w:delText>are already sorted</w:delText>
        </w:r>
      </w:del>
      <w:del w:id="209"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del w:id="210" w:author="Xavier Hoenner" w:date="2015-08-21T14:55:00Z">
        <w:r w:rsidRPr="006209B5" w:rsidDel="007A5FCB">
          <w:delText>.</w:delText>
        </w:r>
      </w:del>
    </w:p>
    <w:p w14:paraId="30057CFA" w14:textId="0C4AF5D9" w:rsidR="007F19F3" w:rsidDel="007A5FCB" w:rsidRDefault="007F19F3" w:rsidP="007F19F3">
      <w:pPr>
        <w:ind w:left="1843" w:hanging="1843"/>
        <w:rPr>
          <w:del w:id="211" w:author="Xavier Hoenner" w:date="2015-08-21T14:55:00Z"/>
        </w:rPr>
      </w:pPr>
      <w:del w:id="212" w:author="Xavier Hoenner" w:date="2015-08-21T14:55:00Z">
        <w:r w:rsidDel="007A5FCB">
          <w:rPr>
            <w:u w:val="single"/>
          </w:rPr>
          <w:delText>Data grouping options:</w:delText>
        </w:r>
        <w:r w:rsidDel="007A5FCB">
          <w:delText xml:space="preserve"> Group by ‘subfacility’</w:delText>
        </w:r>
        <w:r w:rsidR="00CD6340" w:rsidDel="007A5FCB">
          <w:delText>, sub-group by ‘site_name_code’</w:delText>
        </w:r>
        <w:r w:rsidDel="007A5FCB">
          <w:delText>.</w:delText>
        </w:r>
      </w:del>
    </w:p>
    <w:p w14:paraId="5D986294" w14:textId="2BB473AA" w:rsidR="00E14DD5" w:rsidDel="007A5FCB" w:rsidRDefault="007F19F3" w:rsidP="00523C6C">
      <w:pPr>
        <w:ind w:left="993" w:hanging="993"/>
        <w:rPr>
          <w:del w:id="213" w:author="Xavier Hoenner" w:date="2015-08-21T14:55:00Z"/>
        </w:rPr>
      </w:pPr>
      <w:del w:id="214" w:author="Xavier Hoenner" w:date="2015-08-21T14:55:00Z">
        <w:r w:rsidRPr="006209B5" w:rsidDel="007A5FCB">
          <w:rPr>
            <w:u w:val="single"/>
          </w:rPr>
          <w:delText>Footnote:</w:delText>
        </w:r>
        <w:r w:rsidRPr="006209B5" w:rsidDel="007A5FCB">
          <w:delText xml:space="preserve"> </w:delText>
        </w:r>
        <w:r w:rsidR="00CD6340" w:rsidDel="007A5FCB">
          <w:rPr>
            <w:b/>
          </w:rPr>
          <w:delText xml:space="preserve">Headers: </w:delText>
        </w:r>
        <w:r w:rsidR="00CD6340" w:rsidDel="007A5FCB">
          <w:delText>Name of ANMN sub-facility.</w:delText>
        </w:r>
        <w:r w:rsidR="00CD6340" w:rsidDel="007A5FCB">
          <w:br/>
        </w:r>
        <w:r w:rsidR="00CD6340" w:rsidDel="007A5FCB">
          <w:rPr>
            <w:b/>
          </w:rPr>
          <w:delText>Sub-headers</w:delText>
        </w:r>
        <w:r w:rsidR="00CD6340" w:rsidDel="007A5FCB">
          <w:delText>: Moorings site name (site code), and latitude/longitude coordinates</w:delText>
        </w:r>
        <w:r w:rsidR="00E51A6A" w:rsidDel="007A5FCB">
          <w:delText>.</w:delText>
        </w:r>
        <w:r w:rsidR="00B36247" w:rsidDel="007A5FCB">
          <w:br/>
        </w:r>
        <w:r w:rsidR="00B36247" w:rsidRPr="005A627A" w:rsidDel="007A5FCB">
          <w:rPr>
            <w:b/>
          </w:rPr>
          <w:delText>Data category:</w:delText>
        </w:r>
        <w:r w:rsidR="00B36247" w:rsidDel="007A5FCB">
          <w:delText xml:space="preserve"> Broad category for the set of parameters measured. ‘</w:delText>
        </w:r>
        <w:r w:rsidR="00B36247" w:rsidRPr="00AB63EA" w:rsidDel="007A5FCB">
          <w:rPr>
            <w:i/>
          </w:rPr>
          <w:delText>Temperature</w:delText>
        </w:r>
        <w:r w:rsidR="00B36247" w:rsidDel="007A5FCB">
          <w:delText xml:space="preserve">’ = </w:delText>
        </w:r>
        <w:r w:rsidR="004E2C57" w:rsidDel="007A5FCB">
          <w:delText xml:space="preserve">temperature and pressure only; </w:delText>
        </w:r>
        <w:r w:rsidR="00B36247" w:rsidRPr="00AB63EA" w:rsidDel="007A5FCB">
          <w:rPr>
            <w:i/>
          </w:rPr>
          <w:delText>‘CTD_timeseries’</w:delText>
        </w:r>
        <w:r w:rsidR="00B36247" w:rsidDel="007A5FCB">
          <w:delText xml:space="preserve"> = conductivity (salinity), tem</w:delText>
        </w:r>
        <w:r w:rsidR="004E2C57" w:rsidDel="007A5FCB">
          <w:delText>perature and pressure (depth);</w:delText>
        </w:r>
        <w:r w:rsidR="00B36247" w:rsidDel="007A5FCB">
          <w:delText xml:space="preserve"> </w:delText>
        </w:r>
        <w:r w:rsidR="00B36247" w:rsidRPr="00AB63EA" w:rsidDel="007A5FCB">
          <w:rPr>
            <w:i/>
          </w:rPr>
          <w:delText>‘Biogeochem_timeseries’</w:delText>
        </w:r>
        <w:r w:rsidR="004E2C57" w:rsidDel="007A5FCB">
          <w:delText xml:space="preserve"> =</w:delText>
        </w:r>
        <w:r w:rsidR="00B36247" w:rsidDel="007A5FCB">
          <w:delText xml:space="preserve"> CTD plus che</w:delText>
        </w:r>
        <w:r w:rsidR="004E2C57" w:rsidDel="007A5FCB">
          <w:delText xml:space="preserve">mical &amp; biological parameters; </w:delText>
        </w:r>
        <w:r w:rsidR="00B36247" w:rsidRPr="00AB63EA" w:rsidDel="007A5FCB">
          <w:rPr>
            <w:i/>
          </w:rPr>
          <w:delText>‘Velocity’</w:delText>
        </w:r>
        <w:r w:rsidR="00B36247" w:rsidDel="007A5FCB">
          <w:delText xml:space="preserve"> = current profiles.</w:delText>
        </w:r>
        <w:r w:rsidR="00744050" w:rsidDel="007A5FCB">
          <w:delText xml:space="preserve"> </w:delText>
        </w:r>
        <w:r w:rsidR="00744050" w:rsidRPr="00CB0032" w:rsidDel="007A5FCB">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A1350F" w:rsidDel="007A5FCB">
          <w:br/>
          <w:delText xml:space="preserve"> </w:delText>
        </w:r>
        <w:r w:rsidR="00CD6340" w:rsidRPr="006B3C3D" w:rsidDel="007A5FCB">
          <w:rPr>
            <w:b/>
          </w:rPr>
          <w:delText>‘</w:delText>
        </w:r>
        <w:r w:rsidR="00CD6340" w:rsidDel="007A5FCB">
          <w:rPr>
            <w:b/>
          </w:rPr>
          <w:delText># FV00</w:delText>
        </w:r>
        <w:r w:rsidR="00CD6340" w:rsidRPr="006B3C3D" w:rsidDel="007A5FCB">
          <w:rPr>
            <w:b/>
          </w:rPr>
          <w:delText>’</w:delText>
        </w:r>
        <w:r w:rsidR="00CD6340" w:rsidRPr="006B3C3D" w:rsidDel="007A5FCB">
          <w:delText xml:space="preserve">: </w:delText>
        </w:r>
        <w:r w:rsidR="00BD5726" w:rsidDel="007A5FCB">
          <w:delText>N</w:delText>
        </w:r>
        <w:r w:rsidR="00CD6340" w:rsidDel="007A5FCB">
          <w:delText xml:space="preserve">umber of </w:delText>
        </w:r>
        <w:r w:rsidR="0042325B" w:rsidDel="007A5FCB">
          <w:delText>non-quality</w:delText>
        </w:r>
        <w:r w:rsidR="00CD6340" w:rsidDel="007A5FCB">
          <w:delText xml:space="preserve"> controlled datasets.</w:delText>
        </w:r>
        <w:r w:rsidR="00CD6340" w:rsidDel="007A5FCB">
          <w:br/>
        </w:r>
        <w:r w:rsidR="00CD6340" w:rsidDel="007A5FCB">
          <w:rPr>
            <w:b/>
          </w:rPr>
          <w:delText>‘# FV01’</w:delText>
        </w:r>
        <w:r w:rsidR="00CD6340" w:rsidDel="007A5FCB">
          <w:delText xml:space="preserve">: </w:delText>
        </w:r>
        <w:r w:rsidR="00BD5726" w:rsidDel="007A5FCB">
          <w:delText>N</w:delText>
        </w:r>
        <w:r w:rsidR="00CD6340" w:rsidDel="007A5FCB">
          <w:delText>umber of quality controlled datasets.</w:delText>
        </w:r>
        <w:r w:rsidR="00CD6340" w:rsidDel="007A5FCB">
          <w:br/>
        </w:r>
        <w:r w:rsidR="00CD6340" w:rsidRPr="006B3C3D" w:rsidDel="007A5FCB">
          <w:rPr>
            <w:b/>
          </w:rPr>
          <w:delText>‘Start’</w:delText>
        </w:r>
        <w:r w:rsidR="00CD6340" w:rsidRPr="006B3C3D" w:rsidDel="007A5FCB">
          <w:delText xml:space="preserve">: </w:delText>
        </w:r>
        <w:r w:rsidR="00100E59" w:rsidDel="007A5FCB">
          <w:delText>Deployment start</w:delText>
        </w:r>
        <w:r w:rsidR="00CD6340" w:rsidDel="007A5FCB">
          <w:delText xml:space="preserve"> </w:delText>
        </w:r>
        <w:r w:rsidR="00CD6340" w:rsidRPr="006B3C3D" w:rsidDel="007A5FCB">
          <w:delText>date</w:delText>
        </w:r>
        <w:r w:rsidR="00CD6340" w:rsidDel="007A5FCB">
          <w:delText xml:space="preserve"> (format: dd/mm/yyyy).</w:delText>
        </w:r>
        <w:r w:rsidR="00CD6340" w:rsidRPr="006B3C3D" w:rsidDel="007A5FCB">
          <w:br/>
        </w:r>
        <w:r w:rsidR="00CD6340" w:rsidRPr="006B3C3D" w:rsidDel="007A5FCB">
          <w:rPr>
            <w:b/>
          </w:rPr>
          <w:delText>‘End’</w:delText>
        </w:r>
        <w:r w:rsidR="00CD6340" w:rsidRPr="006B3C3D" w:rsidDel="007A5FCB">
          <w:delText xml:space="preserve">: </w:delText>
        </w:r>
        <w:r w:rsidR="00100E59" w:rsidDel="007A5FCB">
          <w:delText>Deployment end</w:delText>
        </w:r>
        <w:r w:rsidR="00CD6340" w:rsidDel="007A5FCB">
          <w:delText xml:space="preserve"> date (format: dd/mm/yyyy).</w:delText>
        </w:r>
        <w:r w:rsidR="00CD6340" w:rsidDel="007A5FCB">
          <w:br/>
        </w:r>
        <w:r w:rsidR="00CD6340" w:rsidRPr="00ED7666" w:rsidDel="007A5FCB">
          <w:rPr>
            <w:b/>
          </w:rPr>
          <w:delText>‘</w:delText>
        </w:r>
        <w:r w:rsidR="00CD6340" w:rsidDel="007A5FCB">
          <w:rPr>
            <w:b/>
          </w:rPr>
          <w:delText>T</w:delText>
        </w:r>
        <w:r w:rsidR="00CD6340" w:rsidRPr="00ED7666" w:rsidDel="007A5FCB">
          <w:rPr>
            <w:b/>
          </w:rPr>
          <w:delText xml:space="preserve">ime </w:delText>
        </w:r>
        <w:r w:rsidR="00CD6340" w:rsidDel="007A5FCB">
          <w:rPr>
            <w:b/>
          </w:rPr>
          <w:delText>c</w:delText>
        </w:r>
        <w:r w:rsidR="00CD6340" w:rsidRPr="00ED7666" w:rsidDel="007A5FCB">
          <w:rPr>
            <w:b/>
          </w:rPr>
          <w:delText>overage’</w:delText>
        </w:r>
        <w:r w:rsidR="00CD6340" w:rsidRPr="00ED7666" w:rsidDel="007A5FCB">
          <w:delText xml:space="preserve">: </w:delText>
        </w:r>
        <w:r w:rsidR="00CD6340" w:rsidDel="007A5FCB">
          <w:delText>N</w:delText>
        </w:r>
        <w:r w:rsidR="00CD6340" w:rsidRPr="00ED7666" w:rsidDel="007A5FCB">
          <w:delText xml:space="preserve">umber of days </w:delText>
        </w:r>
        <w:r w:rsidR="00CD6340" w:rsidDel="007A5FCB">
          <w:delText xml:space="preserve">between the </w:delText>
        </w:r>
        <w:r w:rsidR="00100E59" w:rsidDel="007A5FCB">
          <w:delText>deployment start and end</w:delText>
        </w:r>
        <w:r w:rsidR="00CD6340" w:rsidDel="007A5FCB">
          <w:delText xml:space="preserve"> dates</w:delText>
        </w:r>
        <w:r w:rsidR="00CD6340" w:rsidRPr="00ED7666" w:rsidDel="007A5FCB">
          <w:delText>.</w:delText>
        </w:r>
        <w:r w:rsidR="00CD6340" w:rsidDel="007A5FCB">
          <w:br/>
        </w:r>
        <w:r w:rsidR="00CD6340" w:rsidRPr="006B3C3D" w:rsidDel="007A5FCB">
          <w:rPr>
            <w:b/>
          </w:rPr>
          <w:delText>‘</w:delText>
        </w:r>
        <w:r w:rsidR="00100E59" w:rsidDel="007A5FCB">
          <w:rPr>
            <w:b/>
          </w:rPr>
          <w:delText>Data</w:delText>
        </w:r>
        <w:r w:rsidR="00CD6340" w:rsidDel="007A5FCB">
          <w:rPr>
            <w:b/>
          </w:rPr>
          <w:delText xml:space="preserve"> coverage</w:delText>
        </w:r>
        <w:r w:rsidR="00CD6340" w:rsidRPr="006B3C3D" w:rsidDel="007A5FCB">
          <w:rPr>
            <w:b/>
          </w:rPr>
          <w:delText>’:</w:delText>
        </w:r>
        <w:r w:rsidR="00CD6340" w:rsidRPr="006B3C3D" w:rsidDel="007A5FCB">
          <w:delText xml:space="preserve"> </w:delText>
        </w:r>
        <w:r w:rsidR="00100E59" w:rsidDel="007A5FCB">
          <w:delText>Number of days with data.</w:delText>
        </w:r>
        <w:r w:rsidR="00CD6340" w:rsidDel="007A5FCB">
          <w:br/>
        </w:r>
        <w:r w:rsidR="00CD6340" w:rsidDel="007A5FCB">
          <w:rPr>
            <w:b/>
          </w:rPr>
          <w:delText xml:space="preserve">ANMN: </w:delText>
        </w:r>
        <w:r w:rsidR="00CD6340" w:rsidDel="007A5FCB">
          <w:delText>Australian National Mooring Network (</w:delText>
        </w:r>
        <w:r w:rsidR="00285E61" w:rsidDel="007A5FCB">
          <w:fldChar w:fldCharType="begin"/>
        </w:r>
        <w:r w:rsidR="00285E61" w:rsidDel="007A5FCB">
          <w:delInstrText xml:space="preserve"> HYPERLINK "http://imos.org.au/anmn.html" </w:delInstrText>
        </w:r>
        <w:r w:rsidR="00285E61" w:rsidDel="007A5FCB">
          <w:fldChar w:fldCharType="separate"/>
        </w:r>
        <w:r w:rsidR="00CD6340" w:rsidRPr="00FE6A07" w:rsidDel="007A5FCB">
          <w:rPr>
            <w:rStyle w:val="Hyperlink"/>
          </w:rPr>
          <w:delText>http://imos.org.au/anmn.html</w:delText>
        </w:r>
        <w:r w:rsidR="00285E61" w:rsidDel="007A5FCB">
          <w:rPr>
            <w:rStyle w:val="Hyperlink"/>
          </w:rPr>
          <w:fldChar w:fldCharType="end"/>
        </w:r>
        <w:r w:rsidR="00CD6340" w:rsidDel="007A5FCB">
          <w:delText>).</w:delText>
        </w:r>
        <w:r w:rsidR="00CD6340" w:rsidDel="007A5FCB">
          <w:br/>
        </w:r>
      </w:del>
      <w:del w:id="215"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44C61CFF" w:rsidR="00694064" w:rsidRPr="006209B5" w:rsidDel="007A5FCB" w:rsidRDefault="00694064" w:rsidP="007F19F3">
      <w:pPr>
        <w:ind w:left="993" w:hanging="993"/>
        <w:rPr>
          <w:del w:id="216" w:author="Xavier Hoenner" w:date="2015-08-21T14:55:00Z"/>
        </w:rPr>
      </w:pPr>
    </w:p>
    <w:p w14:paraId="45AFBFED" w14:textId="34F6A081" w:rsidR="007F19F3" w:rsidRPr="006209B5" w:rsidDel="007A5FCB" w:rsidRDefault="007F19F3" w:rsidP="007F19F3">
      <w:pPr>
        <w:pStyle w:val="Heading3"/>
        <w:rPr>
          <w:del w:id="217" w:author="Xavier Hoenner" w:date="2015-08-21T14:55:00Z"/>
        </w:rPr>
      </w:pPr>
      <w:del w:id="218" w:author="Xavier Hoenner" w:date="2015-08-21T14:55:00Z">
        <w:r w:rsidRPr="006209B5" w:rsidDel="007A5FCB">
          <w:delText>Template</w:delText>
        </w:r>
      </w:del>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rsidDel="007A5FCB" w14:paraId="0E1A4732" w14:textId="1BF9B459" w:rsidTr="00523C6C">
        <w:trPr>
          <w:jc w:val="center"/>
          <w:del w:id="219" w:author="Xavier Hoenner" w:date="2015-08-21T14:55:00Z"/>
        </w:trPr>
        <w:tc>
          <w:tcPr>
            <w:tcW w:w="1308" w:type="dxa"/>
            <w:vAlign w:val="center"/>
          </w:tcPr>
          <w:p w14:paraId="0262D2EC" w14:textId="46816049" w:rsidR="00992B18" w:rsidRPr="0025464E" w:rsidDel="007A5FCB" w:rsidRDefault="00992B18" w:rsidP="00355902">
            <w:pPr>
              <w:jc w:val="center"/>
              <w:rPr>
                <w:del w:id="220" w:author="Xavier Hoenner" w:date="2015-08-21T14:55:00Z"/>
                <w:b/>
              </w:rPr>
            </w:pPr>
            <w:del w:id="221" w:author="Xavier Hoenner" w:date="2015-08-21T14:55:00Z">
              <w:r w:rsidDel="007A5FCB">
                <w:rPr>
                  <w:b/>
                </w:rPr>
                <w:delText>data_category</w:delText>
              </w:r>
            </w:del>
          </w:p>
        </w:tc>
        <w:tc>
          <w:tcPr>
            <w:tcW w:w="1539" w:type="dxa"/>
            <w:vAlign w:val="center"/>
          </w:tcPr>
          <w:p w14:paraId="244269D3" w14:textId="7C294654" w:rsidR="00992B18" w:rsidRPr="0025464E" w:rsidDel="007A5FCB" w:rsidRDefault="00992B18" w:rsidP="00355902">
            <w:pPr>
              <w:jc w:val="center"/>
              <w:rPr>
                <w:del w:id="222" w:author="Xavier Hoenner" w:date="2015-08-21T14:55:00Z"/>
                <w:b/>
              </w:rPr>
            </w:pPr>
            <w:del w:id="223" w:author="Xavier Hoenner" w:date="2015-08-21T14:55:00Z">
              <w:r w:rsidDel="007A5FCB">
                <w:rPr>
                  <w:b/>
                </w:rPr>
                <w:delText>deployment_code</w:delText>
              </w:r>
            </w:del>
          </w:p>
        </w:tc>
        <w:tc>
          <w:tcPr>
            <w:tcW w:w="810" w:type="dxa"/>
            <w:vAlign w:val="center"/>
          </w:tcPr>
          <w:p w14:paraId="22E27F13" w14:textId="6F4C52E6" w:rsidR="00992B18" w:rsidRPr="0025464E" w:rsidDel="007A5FCB" w:rsidRDefault="00992B18" w:rsidP="00355902">
            <w:pPr>
              <w:jc w:val="center"/>
              <w:rPr>
                <w:del w:id="224" w:author="Xavier Hoenner" w:date="2015-08-21T14:55:00Z"/>
                <w:b/>
              </w:rPr>
            </w:pPr>
            <w:del w:id="225" w:author="Xavier Hoenner" w:date="2015-08-21T14:55:00Z">
              <w:r w:rsidDel="007A5FCB">
                <w:rPr>
                  <w:b/>
                </w:rPr>
                <w:delText>no_fv00</w:delText>
              </w:r>
            </w:del>
          </w:p>
        </w:tc>
        <w:tc>
          <w:tcPr>
            <w:tcW w:w="810" w:type="dxa"/>
            <w:vAlign w:val="center"/>
          </w:tcPr>
          <w:p w14:paraId="6631C7F4" w14:textId="6D554627" w:rsidR="00992B18" w:rsidRPr="0025464E" w:rsidDel="007A5FCB" w:rsidRDefault="00992B18" w:rsidP="00355902">
            <w:pPr>
              <w:jc w:val="center"/>
              <w:rPr>
                <w:del w:id="226" w:author="Xavier Hoenner" w:date="2015-08-21T14:55:00Z"/>
                <w:b/>
              </w:rPr>
            </w:pPr>
            <w:del w:id="227" w:author="Xavier Hoenner" w:date="2015-08-21T14:55:00Z">
              <w:r w:rsidDel="007A5FCB">
                <w:rPr>
                  <w:b/>
                </w:rPr>
                <w:delText>no_fv01</w:delText>
              </w:r>
            </w:del>
          </w:p>
        </w:tc>
        <w:tc>
          <w:tcPr>
            <w:tcW w:w="975" w:type="dxa"/>
            <w:vAlign w:val="center"/>
          </w:tcPr>
          <w:p w14:paraId="1ED0C37E" w14:textId="43749E88" w:rsidR="00992B18" w:rsidRPr="0025464E" w:rsidDel="007A5FCB" w:rsidRDefault="00992B18" w:rsidP="00355902">
            <w:pPr>
              <w:jc w:val="center"/>
              <w:rPr>
                <w:del w:id="228" w:author="Xavier Hoenner" w:date="2015-08-21T14:55:00Z"/>
                <w:b/>
              </w:rPr>
            </w:pPr>
            <w:del w:id="229" w:author="Xavier Hoenner" w:date="2015-08-21T14:55:00Z">
              <w:r w:rsidDel="007A5FCB">
                <w:rPr>
                  <w:b/>
                </w:rPr>
                <w:delText>start_date</w:delText>
              </w:r>
            </w:del>
          </w:p>
        </w:tc>
        <w:tc>
          <w:tcPr>
            <w:tcW w:w="912" w:type="dxa"/>
            <w:vAlign w:val="center"/>
          </w:tcPr>
          <w:p w14:paraId="49E8892C" w14:textId="572933A9" w:rsidR="00992B18" w:rsidRPr="0025464E" w:rsidDel="007A5FCB" w:rsidRDefault="00992B18" w:rsidP="00355902">
            <w:pPr>
              <w:jc w:val="center"/>
              <w:rPr>
                <w:del w:id="230" w:author="Xavier Hoenner" w:date="2015-08-21T14:55:00Z"/>
                <w:b/>
              </w:rPr>
            </w:pPr>
            <w:del w:id="231" w:author="Xavier Hoenner" w:date="2015-08-21T14:55:00Z">
              <w:r w:rsidDel="007A5FCB">
                <w:rPr>
                  <w:b/>
                </w:rPr>
                <w:delText>end_date</w:delText>
              </w:r>
            </w:del>
          </w:p>
        </w:tc>
        <w:tc>
          <w:tcPr>
            <w:tcW w:w="1595" w:type="dxa"/>
            <w:vAlign w:val="center"/>
          </w:tcPr>
          <w:p w14:paraId="78E33300" w14:textId="0A432C3B" w:rsidR="00992B18" w:rsidRPr="0025464E" w:rsidDel="007A5FCB" w:rsidRDefault="00992B18" w:rsidP="00355902">
            <w:pPr>
              <w:jc w:val="center"/>
              <w:rPr>
                <w:del w:id="232" w:author="Xavier Hoenner" w:date="2015-08-21T14:55:00Z"/>
                <w:b/>
              </w:rPr>
            </w:pPr>
            <w:del w:id="233" w:author="Xavier Hoenner" w:date="2015-08-21T14:55:00Z">
              <w:r w:rsidDel="007A5FCB">
                <w:rPr>
                  <w:b/>
                </w:rPr>
                <w:delText>coverage_duration</w:delText>
              </w:r>
            </w:del>
          </w:p>
        </w:tc>
        <w:tc>
          <w:tcPr>
            <w:tcW w:w="1293" w:type="dxa"/>
            <w:vAlign w:val="center"/>
          </w:tcPr>
          <w:p w14:paraId="3F2874EC" w14:textId="1E902C21" w:rsidR="00992B18" w:rsidDel="007A5FCB" w:rsidRDefault="00992B18" w:rsidP="00355902">
            <w:pPr>
              <w:jc w:val="center"/>
              <w:rPr>
                <w:del w:id="234" w:author="Xavier Hoenner" w:date="2015-08-21T14:55:00Z"/>
                <w:b/>
              </w:rPr>
            </w:pPr>
            <w:del w:id="235" w:author="Xavier Hoenner" w:date="2015-08-21T14:55:00Z">
              <w:r w:rsidDel="007A5FCB">
                <w:rPr>
                  <w:b/>
                </w:rPr>
                <w:delText>data_coverage</w:delText>
              </w:r>
            </w:del>
          </w:p>
        </w:tc>
      </w:tr>
      <w:tr w:rsidR="00992B18" w:rsidDel="007A5FCB" w14:paraId="64AA7C08" w14:textId="62800378" w:rsidTr="00523C6C">
        <w:trPr>
          <w:jc w:val="center"/>
          <w:del w:id="236" w:author="Xavier Hoenner" w:date="2015-08-21T14:55:00Z"/>
        </w:trPr>
        <w:tc>
          <w:tcPr>
            <w:tcW w:w="1308" w:type="dxa"/>
            <w:vAlign w:val="center"/>
          </w:tcPr>
          <w:p w14:paraId="212A0B41" w14:textId="71226AC0" w:rsidR="00992B18" w:rsidDel="007A5FCB" w:rsidRDefault="00992B18" w:rsidP="00355902">
            <w:pPr>
              <w:jc w:val="center"/>
              <w:rPr>
                <w:del w:id="237" w:author="Xavier Hoenner" w:date="2015-08-21T14:55:00Z"/>
              </w:rPr>
            </w:pPr>
            <w:del w:id="238" w:author="Xavier Hoenner" w:date="2015-08-21T14:55:00Z">
              <w:r w:rsidDel="007A5FCB">
                <w:delText>Data category</w:delText>
              </w:r>
            </w:del>
          </w:p>
        </w:tc>
        <w:tc>
          <w:tcPr>
            <w:tcW w:w="1539" w:type="dxa"/>
            <w:vAlign w:val="center"/>
          </w:tcPr>
          <w:p w14:paraId="64FE7808" w14:textId="7FCC02D5" w:rsidR="00992B18" w:rsidDel="007A5FCB" w:rsidRDefault="00992B18" w:rsidP="00355902">
            <w:pPr>
              <w:jc w:val="center"/>
              <w:rPr>
                <w:del w:id="239" w:author="Xavier Hoenner" w:date="2015-08-21T14:55:00Z"/>
              </w:rPr>
            </w:pPr>
            <w:del w:id="240" w:author="Xavier Hoenner" w:date="2015-08-21T14:55:00Z">
              <w:r w:rsidDel="007A5FCB">
                <w:delText>Deployment code</w:delText>
              </w:r>
            </w:del>
          </w:p>
        </w:tc>
        <w:tc>
          <w:tcPr>
            <w:tcW w:w="810" w:type="dxa"/>
            <w:vAlign w:val="center"/>
          </w:tcPr>
          <w:p w14:paraId="114FA652" w14:textId="19A4A3F1" w:rsidR="00992B18" w:rsidDel="007A5FCB" w:rsidRDefault="00992B18" w:rsidP="00355902">
            <w:pPr>
              <w:jc w:val="center"/>
              <w:rPr>
                <w:del w:id="241" w:author="Xavier Hoenner" w:date="2015-08-21T14:55:00Z"/>
              </w:rPr>
            </w:pPr>
            <w:del w:id="242" w:author="Xavier Hoenner" w:date="2015-08-21T14:55:00Z">
              <w:r w:rsidDel="007A5FCB">
                <w:delText># FV00</w:delText>
              </w:r>
            </w:del>
          </w:p>
        </w:tc>
        <w:tc>
          <w:tcPr>
            <w:tcW w:w="810" w:type="dxa"/>
            <w:vAlign w:val="center"/>
          </w:tcPr>
          <w:p w14:paraId="37AC6258" w14:textId="09A3C11A" w:rsidR="00992B18" w:rsidDel="007A5FCB" w:rsidRDefault="00992B18" w:rsidP="00355902">
            <w:pPr>
              <w:jc w:val="center"/>
              <w:rPr>
                <w:del w:id="243" w:author="Xavier Hoenner" w:date="2015-08-21T14:55:00Z"/>
              </w:rPr>
            </w:pPr>
            <w:del w:id="244" w:author="Xavier Hoenner" w:date="2015-08-21T14:55:00Z">
              <w:r w:rsidDel="007A5FCB">
                <w:delText># FV01</w:delText>
              </w:r>
            </w:del>
          </w:p>
        </w:tc>
        <w:tc>
          <w:tcPr>
            <w:tcW w:w="975" w:type="dxa"/>
            <w:vAlign w:val="center"/>
          </w:tcPr>
          <w:p w14:paraId="6B45998A" w14:textId="5DBFC5EE" w:rsidR="00992B18" w:rsidDel="007A5FCB" w:rsidRDefault="00992B18" w:rsidP="00355902">
            <w:pPr>
              <w:jc w:val="center"/>
              <w:rPr>
                <w:del w:id="245" w:author="Xavier Hoenner" w:date="2015-08-21T14:55:00Z"/>
              </w:rPr>
            </w:pPr>
            <w:del w:id="246" w:author="Xavier Hoenner" w:date="2015-08-21T14:55:00Z">
              <w:r w:rsidDel="007A5FCB">
                <w:delText>Start</w:delText>
              </w:r>
            </w:del>
          </w:p>
        </w:tc>
        <w:tc>
          <w:tcPr>
            <w:tcW w:w="912" w:type="dxa"/>
            <w:vAlign w:val="center"/>
          </w:tcPr>
          <w:p w14:paraId="68203F96" w14:textId="5BF989A2" w:rsidR="00992B18" w:rsidDel="007A5FCB" w:rsidRDefault="00992B18" w:rsidP="00355902">
            <w:pPr>
              <w:jc w:val="center"/>
              <w:rPr>
                <w:del w:id="247" w:author="Xavier Hoenner" w:date="2015-08-21T14:55:00Z"/>
              </w:rPr>
            </w:pPr>
            <w:del w:id="248" w:author="Xavier Hoenner" w:date="2015-08-21T14:55:00Z">
              <w:r w:rsidDel="007A5FCB">
                <w:delText>End</w:delText>
              </w:r>
            </w:del>
          </w:p>
        </w:tc>
        <w:tc>
          <w:tcPr>
            <w:tcW w:w="1595" w:type="dxa"/>
            <w:vAlign w:val="center"/>
          </w:tcPr>
          <w:p w14:paraId="38345275" w14:textId="2397DBEA" w:rsidR="00992B18" w:rsidDel="007A5FCB" w:rsidRDefault="00992B18" w:rsidP="00355902">
            <w:pPr>
              <w:jc w:val="center"/>
              <w:rPr>
                <w:del w:id="249" w:author="Xavier Hoenner" w:date="2015-08-21T14:55:00Z"/>
              </w:rPr>
            </w:pPr>
            <w:del w:id="250" w:author="Xavier Hoenner" w:date="2015-08-21T14:55:00Z">
              <w:r w:rsidDel="007A5FCB">
                <w:delText>Time coverage (days)</w:delText>
              </w:r>
            </w:del>
          </w:p>
        </w:tc>
        <w:tc>
          <w:tcPr>
            <w:tcW w:w="1293" w:type="dxa"/>
            <w:vAlign w:val="center"/>
          </w:tcPr>
          <w:p w14:paraId="4A4C1ABC" w14:textId="0747A48A" w:rsidR="00992B18" w:rsidDel="007A5FCB" w:rsidRDefault="00992B18" w:rsidP="00355902">
            <w:pPr>
              <w:jc w:val="center"/>
              <w:rPr>
                <w:del w:id="251" w:author="Xavier Hoenner" w:date="2015-08-21T14:55:00Z"/>
              </w:rPr>
            </w:pPr>
            <w:del w:id="252" w:author="Xavier Hoenner" w:date="2015-08-21T14:55:00Z">
              <w:r w:rsidDel="007A5FCB">
                <w:delText>Data coverage</w:delText>
              </w:r>
            </w:del>
          </w:p>
        </w:tc>
      </w:tr>
      <w:tr w:rsidR="00992B18" w:rsidDel="007A5FCB" w14:paraId="71C939AB" w14:textId="5C48DD28" w:rsidTr="00523C6C">
        <w:trPr>
          <w:jc w:val="center"/>
          <w:del w:id="253" w:author="Xavier Hoenner" w:date="2015-08-21T14:55:00Z"/>
        </w:trPr>
        <w:tc>
          <w:tcPr>
            <w:tcW w:w="9242" w:type="dxa"/>
            <w:gridSpan w:val="8"/>
            <w:shd w:val="clear" w:color="auto" w:fill="595959" w:themeFill="text1" w:themeFillTint="A6"/>
            <w:vAlign w:val="center"/>
          </w:tcPr>
          <w:p w14:paraId="7B6521A9" w14:textId="20E71622" w:rsidR="00992B18" w:rsidDel="007A5FCB" w:rsidRDefault="00992B18" w:rsidP="00355902">
            <w:pPr>
              <w:jc w:val="center"/>
              <w:rPr>
                <w:del w:id="254" w:author="Xavier Hoenner" w:date="2015-08-21T14:55:00Z"/>
              </w:rPr>
            </w:pPr>
            <w:del w:id="255" w:author="Xavier Hoenner" w:date="2015-08-21T14:55:00Z">
              <w:r w:rsidDel="007A5FCB">
                <w:delText>Headers = subfacility</w:delText>
              </w:r>
            </w:del>
          </w:p>
        </w:tc>
      </w:tr>
      <w:tr w:rsidR="00992B18" w:rsidDel="007A5FCB" w14:paraId="1C651768" w14:textId="1DEBA122" w:rsidTr="00523C6C">
        <w:trPr>
          <w:jc w:val="center"/>
          <w:del w:id="256" w:author="Xavier Hoenner" w:date="2015-08-21T14:55:00Z"/>
        </w:trPr>
        <w:tc>
          <w:tcPr>
            <w:tcW w:w="9242" w:type="dxa"/>
            <w:gridSpan w:val="8"/>
            <w:shd w:val="clear" w:color="auto" w:fill="BFBFBF" w:themeFill="background1" w:themeFillShade="BF"/>
            <w:vAlign w:val="center"/>
          </w:tcPr>
          <w:p w14:paraId="4FB636E7" w14:textId="641F401E" w:rsidR="00E14DD5" w:rsidDel="007A5FCB" w:rsidRDefault="00992B18" w:rsidP="00523C6C">
            <w:pPr>
              <w:rPr>
                <w:del w:id="257" w:author="Xavier Hoenner" w:date="2015-08-21T14:55:00Z"/>
              </w:rPr>
            </w:pPr>
            <w:del w:id="258" w:author="Xavier Hoenner" w:date="2015-08-21T14:55:00Z">
              <w:r w:rsidDel="007A5FCB">
                <w:delText>Sub-headers = site_name_code</w:delText>
              </w:r>
            </w:del>
          </w:p>
        </w:tc>
      </w:tr>
      <w:tr w:rsidR="00992B18" w:rsidDel="007A5FCB" w14:paraId="13337705" w14:textId="7C881074" w:rsidTr="00523C6C">
        <w:trPr>
          <w:jc w:val="center"/>
          <w:del w:id="259" w:author="Xavier Hoenner" w:date="2015-08-21T14:55:00Z"/>
        </w:trPr>
        <w:tc>
          <w:tcPr>
            <w:tcW w:w="1308" w:type="dxa"/>
            <w:vAlign w:val="center"/>
          </w:tcPr>
          <w:p w14:paraId="6D3FC24D" w14:textId="73914DD8" w:rsidR="00992B18" w:rsidDel="007A5FCB" w:rsidRDefault="00992B18" w:rsidP="00355902">
            <w:pPr>
              <w:jc w:val="center"/>
              <w:rPr>
                <w:del w:id="260" w:author="Xavier Hoenner" w:date="2015-08-21T14:55:00Z"/>
              </w:rPr>
            </w:pPr>
          </w:p>
        </w:tc>
        <w:tc>
          <w:tcPr>
            <w:tcW w:w="1539" w:type="dxa"/>
            <w:vAlign w:val="center"/>
          </w:tcPr>
          <w:p w14:paraId="420DF5CA" w14:textId="28645606" w:rsidR="00992B18" w:rsidDel="007A5FCB" w:rsidRDefault="00992B18" w:rsidP="00355902">
            <w:pPr>
              <w:jc w:val="center"/>
              <w:rPr>
                <w:del w:id="261" w:author="Xavier Hoenner" w:date="2015-08-21T14:55:00Z"/>
              </w:rPr>
            </w:pPr>
          </w:p>
        </w:tc>
        <w:tc>
          <w:tcPr>
            <w:tcW w:w="810" w:type="dxa"/>
            <w:vAlign w:val="center"/>
          </w:tcPr>
          <w:p w14:paraId="2C9B1CED" w14:textId="2C44F614" w:rsidR="00992B18" w:rsidDel="007A5FCB" w:rsidRDefault="00992B18" w:rsidP="00355902">
            <w:pPr>
              <w:jc w:val="center"/>
              <w:rPr>
                <w:del w:id="262" w:author="Xavier Hoenner" w:date="2015-08-21T14:55:00Z"/>
              </w:rPr>
            </w:pPr>
          </w:p>
        </w:tc>
        <w:tc>
          <w:tcPr>
            <w:tcW w:w="810" w:type="dxa"/>
            <w:vAlign w:val="center"/>
          </w:tcPr>
          <w:p w14:paraId="55B18211" w14:textId="6CA12532" w:rsidR="00992B18" w:rsidDel="007A5FCB" w:rsidRDefault="00992B18" w:rsidP="00355902">
            <w:pPr>
              <w:jc w:val="center"/>
              <w:rPr>
                <w:del w:id="263" w:author="Xavier Hoenner" w:date="2015-08-21T14:55:00Z"/>
              </w:rPr>
            </w:pPr>
          </w:p>
        </w:tc>
        <w:tc>
          <w:tcPr>
            <w:tcW w:w="975" w:type="dxa"/>
            <w:vAlign w:val="center"/>
          </w:tcPr>
          <w:p w14:paraId="15D7BB71" w14:textId="7D1CD763" w:rsidR="00992B18" w:rsidDel="007A5FCB" w:rsidRDefault="00992B18" w:rsidP="00355902">
            <w:pPr>
              <w:jc w:val="center"/>
              <w:rPr>
                <w:del w:id="264" w:author="Xavier Hoenner" w:date="2015-08-21T14:55:00Z"/>
              </w:rPr>
            </w:pPr>
          </w:p>
        </w:tc>
        <w:tc>
          <w:tcPr>
            <w:tcW w:w="912" w:type="dxa"/>
            <w:vAlign w:val="center"/>
          </w:tcPr>
          <w:p w14:paraId="103E9BCC" w14:textId="567FE447" w:rsidR="00992B18" w:rsidDel="007A5FCB" w:rsidRDefault="00992B18" w:rsidP="00355902">
            <w:pPr>
              <w:jc w:val="center"/>
              <w:rPr>
                <w:del w:id="265" w:author="Xavier Hoenner" w:date="2015-08-21T14:55:00Z"/>
              </w:rPr>
            </w:pPr>
          </w:p>
        </w:tc>
        <w:tc>
          <w:tcPr>
            <w:tcW w:w="1595" w:type="dxa"/>
            <w:vAlign w:val="center"/>
          </w:tcPr>
          <w:p w14:paraId="4CEB87FF" w14:textId="0365669E" w:rsidR="00992B18" w:rsidDel="007A5FCB" w:rsidRDefault="00992B18" w:rsidP="00355902">
            <w:pPr>
              <w:jc w:val="center"/>
              <w:rPr>
                <w:del w:id="266" w:author="Xavier Hoenner" w:date="2015-08-21T14:55:00Z"/>
              </w:rPr>
            </w:pPr>
          </w:p>
        </w:tc>
        <w:tc>
          <w:tcPr>
            <w:tcW w:w="1293" w:type="dxa"/>
            <w:vAlign w:val="center"/>
          </w:tcPr>
          <w:p w14:paraId="02CD25E5" w14:textId="641E614F" w:rsidR="00992B18" w:rsidDel="007A5FCB" w:rsidRDefault="00992B18" w:rsidP="00355902">
            <w:pPr>
              <w:jc w:val="center"/>
              <w:rPr>
                <w:del w:id="267" w:author="Xavier Hoenner" w:date="2015-08-21T14:55:00Z"/>
              </w:rPr>
            </w:pPr>
          </w:p>
        </w:tc>
      </w:tr>
    </w:tbl>
    <w:p w14:paraId="3869B078" w14:textId="264B84AF" w:rsidR="007F19F3" w:rsidRPr="006209B5" w:rsidDel="001963E1" w:rsidRDefault="007F19F3" w:rsidP="007F19F3">
      <w:pPr>
        <w:rPr>
          <w:del w:id="268"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269" w:author="Xavier Hoenner" w:date="2014-06-11T16:33:00Z"/>
        </w:rPr>
      </w:pPr>
      <w:del w:id="270"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271" w:author="Xavier Hoenner" w:date="2014-06-11T16:33:00Z"/>
        </w:rPr>
      </w:pPr>
      <w:del w:id="272"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273" w:author="Xavier Hoenner" w:date="2014-06-11T16:33:00Z"/>
        </w:rPr>
      </w:pPr>
      <w:del w:id="274"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275" w:author="Xavier Hoenner" w:date="2014-06-11T16:33:00Z"/>
          <w:u w:val="single"/>
        </w:rPr>
      </w:pPr>
    </w:p>
    <w:p w14:paraId="5BA33F01" w14:textId="386785F6" w:rsidR="007F19F3" w:rsidRPr="006209B5" w:rsidDel="001963E1" w:rsidRDefault="007F19F3" w:rsidP="007F19F3">
      <w:pPr>
        <w:rPr>
          <w:del w:id="276" w:author="Xavier Hoenner" w:date="2014-06-11T16:33:00Z"/>
          <w:b/>
        </w:rPr>
      </w:pPr>
      <w:del w:id="277"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278" w:author="Xavier Hoenner" w:date="2014-06-11T16:33:00Z"/>
        </w:trPr>
        <w:tc>
          <w:tcPr>
            <w:tcW w:w="1271" w:type="dxa"/>
          </w:tcPr>
          <w:p w14:paraId="20B4FE54" w14:textId="4FEEBD9B" w:rsidR="00641BE6" w:rsidRPr="006209B5" w:rsidDel="001963E1" w:rsidRDefault="00641BE6" w:rsidP="00355902">
            <w:pPr>
              <w:rPr>
                <w:del w:id="279" w:author="Xavier Hoenner" w:date="2014-06-11T16:33:00Z"/>
                <w:b/>
                <w:szCs w:val="24"/>
              </w:rPr>
            </w:pPr>
            <w:del w:id="280"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281" w:author="Xavier Hoenner" w:date="2014-06-11T16:33:00Z"/>
                <w:szCs w:val="24"/>
              </w:rPr>
            </w:pPr>
            <w:del w:id="282" w:author="Xavier Hoenner" w:date="2014-05-01T11:02:00Z">
              <w:r w:rsidRPr="006209B5" w:rsidDel="00C13BC3">
                <w:rPr>
                  <w:szCs w:val="24"/>
                </w:rPr>
                <w:delText>dbdev.emii.org.au</w:delText>
              </w:r>
            </w:del>
          </w:p>
        </w:tc>
      </w:tr>
      <w:tr w:rsidR="00641BE6" w:rsidRPr="006209B5" w:rsidDel="001963E1" w14:paraId="7D9F1846" w14:textId="14F1AD02" w:rsidTr="00641BE6">
        <w:trPr>
          <w:del w:id="283" w:author="Xavier Hoenner" w:date="2014-06-11T16:33:00Z"/>
        </w:trPr>
        <w:tc>
          <w:tcPr>
            <w:tcW w:w="1271" w:type="dxa"/>
          </w:tcPr>
          <w:p w14:paraId="28FBB505" w14:textId="0E150ABE" w:rsidR="00641BE6" w:rsidRPr="006209B5" w:rsidDel="001963E1" w:rsidRDefault="00641BE6" w:rsidP="00355902">
            <w:pPr>
              <w:rPr>
                <w:del w:id="284" w:author="Xavier Hoenner" w:date="2014-06-11T16:33:00Z"/>
                <w:b/>
                <w:szCs w:val="24"/>
              </w:rPr>
            </w:pPr>
            <w:del w:id="285"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286" w:author="Xavier Hoenner" w:date="2014-06-11T16:33:00Z"/>
                <w:szCs w:val="24"/>
              </w:rPr>
            </w:pPr>
            <w:del w:id="287" w:author="Xavier Hoenner" w:date="2014-05-01T11:02:00Z">
              <w:r w:rsidRPr="006209B5" w:rsidDel="00C13BC3">
                <w:rPr>
                  <w:szCs w:val="24"/>
                </w:rPr>
                <w:delText>report_db</w:delText>
              </w:r>
            </w:del>
          </w:p>
        </w:tc>
      </w:tr>
      <w:tr w:rsidR="00641BE6" w:rsidRPr="006209B5" w:rsidDel="001963E1" w14:paraId="5BF55AD0" w14:textId="610118FC" w:rsidTr="00641BE6">
        <w:trPr>
          <w:del w:id="288" w:author="Xavier Hoenner" w:date="2014-06-11T16:33:00Z"/>
        </w:trPr>
        <w:tc>
          <w:tcPr>
            <w:tcW w:w="1271" w:type="dxa"/>
          </w:tcPr>
          <w:p w14:paraId="5B73303C" w14:textId="5038BB30" w:rsidR="00641BE6" w:rsidRPr="006209B5" w:rsidDel="001963E1" w:rsidRDefault="00641BE6" w:rsidP="00355902">
            <w:pPr>
              <w:rPr>
                <w:del w:id="289" w:author="Xavier Hoenner" w:date="2014-06-11T16:33:00Z"/>
                <w:b/>
                <w:szCs w:val="24"/>
              </w:rPr>
            </w:pPr>
            <w:del w:id="290"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291" w:author="Xavier Hoenner" w:date="2014-06-11T16:33:00Z"/>
                <w:szCs w:val="24"/>
              </w:rPr>
            </w:pPr>
            <w:del w:id="292" w:author="Xavier Hoenner" w:date="2014-05-01T11:02:00Z">
              <w:r w:rsidRPr="006209B5" w:rsidDel="00C13BC3">
                <w:rPr>
                  <w:szCs w:val="24"/>
                </w:rPr>
                <w:delText>report</w:delText>
              </w:r>
            </w:del>
          </w:p>
        </w:tc>
      </w:tr>
      <w:tr w:rsidR="00570840" w:rsidRPr="006209B5" w:rsidDel="001963E1" w14:paraId="3EEE6E05" w14:textId="38319FE5" w:rsidTr="00641BE6">
        <w:trPr>
          <w:del w:id="293" w:author="Xavier Hoenner" w:date="2014-06-11T16:33:00Z"/>
        </w:trPr>
        <w:tc>
          <w:tcPr>
            <w:tcW w:w="1271" w:type="dxa"/>
          </w:tcPr>
          <w:p w14:paraId="6EA9B334" w14:textId="779EE65E" w:rsidR="00570840" w:rsidRPr="006209B5" w:rsidDel="001963E1" w:rsidRDefault="00570840" w:rsidP="00355902">
            <w:pPr>
              <w:rPr>
                <w:del w:id="294" w:author="Xavier Hoenner" w:date="2014-06-11T16:33:00Z"/>
                <w:b/>
                <w:szCs w:val="24"/>
              </w:rPr>
            </w:pPr>
            <w:del w:id="295"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296" w:author="Xavier Hoenner" w:date="2014-06-11T16:33:00Z"/>
                <w:szCs w:val="24"/>
              </w:rPr>
            </w:pPr>
            <w:del w:id="297"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298" w:author="Xavier Hoenner" w:date="2014-06-11T16:33:00Z"/>
        </w:rPr>
      </w:pPr>
    </w:p>
    <w:p w14:paraId="736E11C6" w14:textId="20BE50A4" w:rsidR="007F19F3" w:rsidDel="001963E1" w:rsidRDefault="007F19F3" w:rsidP="007F19F3">
      <w:pPr>
        <w:rPr>
          <w:del w:id="299" w:author="Xavier Hoenner" w:date="2014-06-11T16:33:00Z"/>
        </w:rPr>
      </w:pPr>
      <w:del w:id="300"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301" w:author="Xavier Hoenner" w:date="2014-06-11T16:33:00Z"/>
        </w:rPr>
      </w:pPr>
      <w:del w:id="302"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303" w:author="Xavier Hoenner" w:date="2014-06-11T16:33:00Z"/>
        </w:rPr>
      </w:pPr>
      <w:del w:id="304"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305" w:author="Xavier Hoenner" w:date="2014-06-11T16:33:00Z"/>
        </w:rPr>
      </w:pPr>
      <w:del w:id="306"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307"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308"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309"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310" w:author="Xavier Hoenner" w:date="2014-06-11T16:33:00Z"/>
        </w:rPr>
      </w:pPr>
      <w:del w:id="311"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312" w:author="Xavier Hoenner" w:date="2014-06-11T16:33:00Z"/>
        </w:trPr>
        <w:tc>
          <w:tcPr>
            <w:tcW w:w="0" w:type="auto"/>
            <w:vAlign w:val="center"/>
          </w:tcPr>
          <w:p w14:paraId="15FAB98D" w14:textId="7DE91C56" w:rsidR="001E4AAA" w:rsidRPr="0025464E" w:rsidDel="001963E1" w:rsidRDefault="001E4AAA" w:rsidP="00355902">
            <w:pPr>
              <w:jc w:val="center"/>
              <w:rPr>
                <w:del w:id="313" w:author="Xavier Hoenner" w:date="2014-06-11T16:33:00Z"/>
                <w:b/>
              </w:rPr>
            </w:pPr>
            <w:del w:id="314"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315" w:author="Xavier Hoenner" w:date="2014-06-11T16:33:00Z"/>
                <w:b/>
              </w:rPr>
            </w:pPr>
            <w:del w:id="316"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317" w:author="Xavier Hoenner" w:date="2014-06-11T16:33:00Z"/>
                <w:b/>
              </w:rPr>
            </w:pPr>
            <w:del w:id="318"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319" w:author="Xavier Hoenner" w:date="2014-06-11T16:33:00Z"/>
                <w:b/>
              </w:rPr>
            </w:pPr>
            <w:del w:id="320"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321" w:author="Xavier Hoenner" w:date="2014-06-11T16:33:00Z"/>
                <w:b/>
              </w:rPr>
            </w:pPr>
            <w:del w:id="322"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323" w:author="Xavier Hoenner" w:date="2014-06-11T16:33:00Z"/>
                <w:b/>
              </w:rPr>
            </w:pPr>
            <w:del w:id="324"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325" w:author="Xavier Hoenner" w:date="2014-06-11T16:33:00Z"/>
                <w:b/>
              </w:rPr>
            </w:pPr>
            <w:del w:id="326"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327" w:author="Xavier Hoenner" w:date="2014-06-11T16:33:00Z"/>
                <w:b/>
              </w:rPr>
            </w:pPr>
            <w:del w:id="328" w:author="Xavier Hoenner" w:date="2014-06-11T16:33:00Z">
              <w:r w:rsidDel="001963E1">
                <w:rPr>
                  <w:b/>
                </w:rPr>
                <w:delText>data_coverage</w:delText>
              </w:r>
            </w:del>
          </w:p>
        </w:tc>
      </w:tr>
      <w:tr w:rsidR="001E4AAA" w:rsidDel="001963E1" w14:paraId="29403709" w14:textId="50827F68" w:rsidTr="00523C6C">
        <w:trPr>
          <w:jc w:val="center"/>
          <w:del w:id="329" w:author="Xavier Hoenner" w:date="2014-06-11T16:33:00Z"/>
        </w:trPr>
        <w:tc>
          <w:tcPr>
            <w:tcW w:w="0" w:type="auto"/>
            <w:vAlign w:val="center"/>
          </w:tcPr>
          <w:p w14:paraId="14529423" w14:textId="4EC7CB13" w:rsidR="001E4AAA" w:rsidDel="001963E1" w:rsidRDefault="001E4AAA" w:rsidP="00355902">
            <w:pPr>
              <w:jc w:val="center"/>
              <w:rPr>
                <w:del w:id="330" w:author="Xavier Hoenner" w:date="2014-06-11T16:33:00Z"/>
              </w:rPr>
            </w:pPr>
            <w:del w:id="331"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332" w:author="Xavier Hoenner" w:date="2014-06-11T16:33:00Z"/>
              </w:rPr>
            </w:pPr>
            <w:del w:id="333"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334" w:author="Xavier Hoenner" w:date="2014-06-11T16:33:00Z"/>
              </w:rPr>
            </w:pPr>
            <w:del w:id="335"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336" w:author="Xavier Hoenner" w:date="2014-06-11T16:33:00Z"/>
              </w:rPr>
            </w:pPr>
            <w:del w:id="337"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338" w:author="Xavier Hoenner" w:date="2014-06-11T16:33:00Z"/>
              </w:rPr>
            </w:pPr>
            <w:del w:id="339"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340" w:author="Xavier Hoenner" w:date="2014-06-11T16:33:00Z"/>
              </w:rPr>
            </w:pPr>
            <w:del w:id="341"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342" w:author="Xavier Hoenner" w:date="2014-06-11T16:33:00Z"/>
              </w:rPr>
            </w:pPr>
            <w:del w:id="343"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344" w:author="Xavier Hoenner" w:date="2014-06-11T16:33:00Z"/>
              </w:rPr>
            </w:pPr>
            <w:del w:id="345" w:author="Xavier Hoenner" w:date="2014-06-11T16:33:00Z">
              <w:r w:rsidDel="001963E1">
                <w:delText>Data coverage</w:delText>
              </w:r>
            </w:del>
          </w:p>
        </w:tc>
      </w:tr>
      <w:tr w:rsidR="001E4AAA" w:rsidDel="001963E1" w14:paraId="5AF231F8" w14:textId="0DDA38A6" w:rsidTr="00523C6C">
        <w:trPr>
          <w:jc w:val="center"/>
          <w:del w:id="346"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347" w:author="Xavier Hoenner" w:date="2014-06-11T16:33:00Z"/>
              </w:rPr>
            </w:pPr>
            <w:del w:id="348" w:author="Xavier Hoenner" w:date="2014-06-11T16:33:00Z">
              <w:r w:rsidDel="001963E1">
                <w:delText>Headers = missing_info</w:delText>
              </w:r>
            </w:del>
          </w:p>
        </w:tc>
      </w:tr>
      <w:tr w:rsidR="001E4AAA" w:rsidDel="001963E1" w14:paraId="31A40A26" w14:textId="016C0371" w:rsidTr="00523C6C">
        <w:trPr>
          <w:jc w:val="center"/>
          <w:del w:id="349"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350" w:author="Xavier Hoenner" w:date="2014-06-11T16:33:00Z"/>
              </w:rPr>
            </w:pPr>
            <w:del w:id="351" w:author="Xavier Hoenner" w:date="2014-06-11T16:33:00Z">
              <w:r w:rsidDel="001963E1">
                <w:delText>Sub-headers = site_name_code</w:delText>
              </w:r>
            </w:del>
          </w:p>
        </w:tc>
      </w:tr>
      <w:tr w:rsidR="001E4AAA" w:rsidDel="001963E1" w14:paraId="043FA3FD" w14:textId="06E1FA49" w:rsidTr="001E4AAA">
        <w:trPr>
          <w:jc w:val="center"/>
          <w:del w:id="352" w:author="Xavier Hoenner" w:date="2014-06-11T16:33:00Z"/>
        </w:trPr>
        <w:tc>
          <w:tcPr>
            <w:tcW w:w="0" w:type="auto"/>
            <w:vAlign w:val="center"/>
          </w:tcPr>
          <w:p w14:paraId="7D261969" w14:textId="27CCC0A6" w:rsidR="001E4AAA" w:rsidDel="001963E1" w:rsidRDefault="001E4AAA" w:rsidP="00355902">
            <w:pPr>
              <w:jc w:val="center"/>
              <w:rPr>
                <w:del w:id="353" w:author="Xavier Hoenner" w:date="2014-06-11T16:33:00Z"/>
              </w:rPr>
            </w:pPr>
          </w:p>
        </w:tc>
        <w:tc>
          <w:tcPr>
            <w:tcW w:w="0" w:type="auto"/>
            <w:vAlign w:val="center"/>
          </w:tcPr>
          <w:p w14:paraId="39A9C788" w14:textId="7507556D" w:rsidR="001E4AAA" w:rsidDel="001963E1" w:rsidRDefault="001E4AAA" w:rsidP="00355902">
            <w:pPr>
              <w:jc w:val="center"/>
              <w:rPr>
                <w:del w:id="354" w:author="Xavier Hoenner" w:date="2014-06-11T16:33:00Z"/>
              </w:rPr>
            </w:pPr>
          </w:p>
        </w:tc>
        <w:tc>
          <w:tcPr>
            <w:tcW w:w="0" w:type="auto"/>
            <w:vAlign w:val="center"/>
          </w:tcPr>
          <w:p w14:paraId="415885F2" w14:textId="356539FC" w:rsidR="001E4AAA" w:rsidDel="001963E1" w:rsidRDefault="001E4AAA" w:rsidP="00355902">
            <w:pPr>
              <w:jc w:val="center"/>
              <w:rPr>
                <w:del w:id="355" w:author="Xavier Hoenner" w:date="2014-06-11T16:33:00Z"/>
              </w:rPr>
            </w:pPr>
          </w:p>
        </w:tc>
        <w:tc>
          <w:tcPr>
            <w:tcW w:w="0" w:type="auto"/>
            <w:vAlign w:val="center"/>
          </w:tcPr>
          <w:p w14:paraId="7C177113" w14:textId="076E52B0" w:rsidR="001E4AAA" w:rsidDel="001963E1" w:rsidRDefault="001E4AAA" w:rsidP="00355902">
            <w:pPr>
              <w:jc w:val="center"/>
              <w:rPr>
                <w:del w:id="356" w:author="Xavier Hoenner" w:date="2014-06-11T16:33:00Z"/>
              </w:rPr>
            </w:pPr>
          </w:p>
        </w:tc>
        <w:tc>
          <w:tcPr>
            <w:tcW w:w="0" w:type="auto"/>
            <w:vAlign w:val="center"/>
          </w:tcPr>
          <w:p w14:paraId="2A59CFC7" w14:textId="2E66F11F" w:rsidR="001E4AAA" w:rsidDel="001963E1" w:rsidRDefault="001E4AAA" w:rsidP="00355902">
            <w:pPr>
              <w:jc w:val="center"/>
              <w:rPr>
                <w:del w:id="357" w:author="Xavier Hoenner" w:date="2014-06-11T16:33:00Z"/>
              </w:rPr>
            </w:pPr>
          </w:p>
        </w:tc>
        <w:tc>
          <w:tcPr>
            <w:tcW w:w="0" w:type="auto"/>
            <w:vAlign w:val="center"/>
          </w:tcPr>
          <w:p w14:paraId="5284D218" w14:textId="3E3CFB2B" w:rsidR="001E4AAA" w:rsidDel="001963E1" w:rsidRDefault="001E4AAA" w:rsidP="00355902">
            <w:pPr>
              <w:jc w:val="center"/>
              <w:rPr>
                <w:del w:id="358" w:author="Xavier Hoenner" w:date="2014-06-11T16:33:00Z"/>
              </w:rPr>
            </w:pPr>
          </w:p>
        </w:tc>
        <w:tc>
          <w:tcPr>
            <w:tcW w:w="0" w:type="auto"/>
            <w:vAlign w:val="center"/>
          </w:tcPr>
          <w:p w14:paraId="4C7CC387" w14:textId="447C7058" w:rsidR="001E4AAA" w:rsidDel="001963E1" w:rsidRDefault="001E4AAA" w:rsidP="00355902">
            <w:pPr>
              <w:jc w:val="center"/>
              <w:rPr>
                <w:del w:id="359" w:author="Xavier Hoenner" w:date="2014-06-11T16:33:00Z"/>
              </w:rPr>
            </w:pPr>
          </w:p>
        </w:tc>
        <w:tc>
          <w:tcPr>
            <w:tcW w:w="0" w:type="auto"/>
            <w:vAlign w:val="center"/>
          </w:tcPr>
          <w:p w14:paraId="6965DF97" w14:textId="74EEC3FF" w:rsidR="001E4AAA" w:rsidDel="001963E1" w:rsidRDefault="001E4AAA" w:rsidP="00355902">
            <w:pPr>
              <w:jc w:val="center"/>
              <w:rPr>
                <w:del w:id="360" w:author="Xavier Hoenner" w:date="2014-06-11T16:33:00Z"/>
              </w:rPr>
            </w:pPr>
          </w:p>
        </w:tc>
      </w:tr>
    </w:tbl>
    <w:p w14:paraId="7C6EB681" w14:textId="77777777" w:rsidR="001045DD" w:rsidRDefault="001045DD">
      <w:pPr>
        <w:rPr>
          <w:ins w:id="361" w:author="Xavier Hoenner" w:date="2015-09-22T13:32:00Z"/>
        </w:rPr>
      </w:pPr>
    </w:p>
    <w:p w14:paraId="3E5C73D1" w14:textId="77777777" w:rsidR="001045DD" w:rsidRPr="006209B5" w:rsidRDefault="001045DD" w:rsidP="001045DD">
      <w:pPr>
        <w:pStyle w:val="Heading2"/>
        <w:rPr>
          <w:ins w:id="362" w:author="Xavier Hoenner" w:date="2015-09-22T13:32:00Z"/>
        </w:rPr>
      </w:pPr>
      <w:ins w:id="363" w:author="Xavier Hoenner" w:date="2015-09-22T13:32:00Z">
        <w:r>
          <w:t>1.2</w:t>
        </w:r>
        <w:r w:rsidRPr="006209B5">
          <w:t xml:space="preserve"> Data report – New data on the portal (last month)</w:t>
        </w:r>
      </w:ins>
    </w:p>
    <w:p w14:paraId="7BD3E3A0" w14:textId="77777777" w:rsidR="001045DD" w:rsidRDefault="001045DD" w:rsidP="001045DD">
      <w:pPr>
        <w:pStyle w:val="Heading3"/>
        <w:rPr>
          <w:ins w:id="364" w:author="Xavier Hoenner" w:date="2015-09-22T13:32:00Z"/>
        </w:rPr>
      </w:pPr>
      <w:ins w:id="365" w:author="Xavier Hoenner" w:date="2015-09-22T13:32:00Z">
        <w:r w:rsidRPr="005C7F61">
          <w:rPr>
            <w:b w:val="0"/>
          </w:rPr>
          <w:t>Filename:</w:t>
        </w:r>
        <w:r w:rsidRPr="005C7F61">
          <w:rPr>
            <w:u w:val="none"/>
          </w:rPr>
          <w:t xml:space="preserve"> ‘</w:t>
        </w:r>
        <w:proofErr w:type="spellStart"/>
        <w:r>
          <w:rPr>
            <w:u w:val="none"/>
          </w:rPr>
          <w:t>ANMN</w:t>
        </w:r>
        <w:r w:rsidRPr="005C7F61">
          <w:rPr>
            <w:u w:val="none"/>
          </w:rPr>
          <w:t>_newD</w:t>
        </w:r>
        <w:r>
          <w:rPr>
            <w:u w:val="none"/>
          </w:rPr>
          <w:t>ata</w:t>
        </w:r>
        <w:proofErr w:type="spellEnd"/>
        <w:r w:rsidRPr="005C7F61">
          <w:rPr>
            <w:u w:val="none"/>
          </w:rPr>
          <w:t>’</w:t>
        </w:r>
      </w:ins>
    </w:p>
    <w:p w14:paraId="0AD07501" w14:textId="77777777" w:rsidR="001045DD" w:rsidRDefault="001045DD" w:rsidP="001045DD">
      <w:pPr>
        <w:pStyle w:val="Heading3"/>
        <w:rPr>
          <w:ins w:id="366" w:author="Xavier Hoenner" w:date="2015-09-22T13:32:00Z"/>
        </w:rPr>
      </w:pPr>
      <w:ins w:id="367" w:author="Xavier Hoenner" w:date="2015-09-22T13:32:00Z">
        <w:r w:rsidRPr="006209B5">
          <w:br/>
        </w:r>
        <w:r w:rsidRPr="005C7F61">
          <w:rPr>
            <w:b w:val="0"/>
          </w:rPr>
          <w:t>Description:</w:t>
        </w:r>
        <w:r w:rsidRPr="005C7F61">
          <w:rPr>
            <w:b w:val="0"/>
            <w:u w:val="none"/>
          </w:rPr>
          <w:t xml:space="preserve"> </w:t>
        </w:r>
        <w:r w:rsidRPr="005C7F61">
          <w:rPr>
            <w:u w:val="none"/>
          </w:rPr>
          <w:t>‘New data on the portal (since DATE)’</w:t>
        </w:r>
      </w:ins>
    </w:p>
    <w:p w14:paraId="7A254ED9" w14:textId="77777777" w:rsidR="001045DD" w:rsidRDefault="001045DD" w:rsidP="001045DD">
      <w:pPr>
        <w:rPr>
          <w:ins w:id="368" w:author="Xavier Hoenner" w:date="2015-09-22T13:32:00Z"/>
          <w:u w:val="single"/>
        </w:rPr>
      </w:pPr>
    </w:p>
    <w:p w14:paraId="044ED079" w14:textId="77777777" w:rsidR="001045DD" w:rsidRPr="006209B5" w:rsidRDefault="001045DD" w:rsidP="001045DD">
      <w:pPr>
        <w:rPr>
          <w:ins w:id="369" w:author="Xavier Hoenner" w:date="2015-09-22T13:32:00Z"/>
          <w:b/>
        </w:rPr>
      </w:pPr>
      <w:ins w:id="370" w:author="Xavier Hoenner" w:date="2015-09-22T13:32:00Z">
        <w:r w:rsidRPr="006209B5">
          <w:rPr>
            <w:u w:val="single"/>
          </w:rPr>
          <w:t>View</w:t>
        </w:r>
        <w:r>
          <w:rPr>
            <w:u w:val="single"/>
          </w:rPr>
          <w:t>s</w:t>
        </w:r>
        <w:r w:rsidRPr="006209B5">
          <w:rPr>
            <w:u w:val="single"/>
          </w:rPr>
          <w:t xml:space="preserve"> to use:</w:t>
        </w:r>
      </w:ins>
    </w:p>
    <w:tbl>
      <w:tblPr>
        <w:tblStyle w:val="TableGrid"/>
        <w:tblW w:w="0" w:type="auto"/>
        <w:tblLook w:val="04A0" w:firstRow="1" w:lastRow="0" w:firstColumn="1" w:lastColumn="0" w:noHBand="0" w:noVBand="1"/>
      </w:tblPr>
      <w:tblGrid>
        <w:gridCol w:w="1271"/>
        <w:gridCol w:w="2848"/>
      </w:tblGrid>
      <w:tr w:rsidR="001045DD" w:rsidRPr="006209B5" w14:paraId="06C631F9" w14:textId="77777777" w:rsidTr="00031968">
        <w:trPr>
          <w:ins w:id="371" w:author="Xavier Hoenner" w:date="2015-09-22T13:32:00Z"/>
        </w:trPr>
        <w:tc>
          <w:tcPr>
            <w:tcW w:w="1271" w:type="dxa"/>
          </w:tcPr>
          <w:p w14:paraId="5EA06C53" w14:textId="77777777" w:rsidR="001045DD" w:rsidRPr="006209B5" w:rsidRDefault="001045DD" w:rsidP="00031968">
            <w:pPr>
              <w:rPr>
                <w:ins w:id="372" w:author="Xavier Hoenner" w:date="2015-09-22T13:32:00Z"/>
                <w:b/>
                <w:szCs w:val="24"/>
              </w:rPr>
            </w:pPr>
            <w:ins w:id="373" w:author="Xavier Hoenner" w:date="2015-09-22T13:32:00Z">
              <w:r w:rsidRPr="006209B5">
                <w:rPr>
                  <w:b/>
                  <w:szCs w:val="24"/>
                </w:rPr>
                <w:t>Server</w:t>
              </w:r>
            </w:ins>
          </w:p>
        </w:tc>
        <w:tc>
          <w:tcPr>
            <w:tcW w:w="2848" w:type="dxa"/>
          </w:tcPr>
          <w:p w14:paraId="4B689919" w14:textId="77777777" w:rsidR="001045DD" w:rsidRPr="006209B5" w:rsidRDefault="001045DD" w:rsidP="00031968">
            <w:pPr>
              <w:rPr>
                <w:ins w:id="374" w:author="Xavier Hoenner" w:date="2015-09-22T13:32:00Z"/>
                <w:szCs w:val="24"/>
              </w:rPr>
            </w:pPr>
            <w:ins w:id="375" w:author="Xavier Hoenner" w:date="2015-09-22T13:32:00Z">
              <w:r>
                <w:rPr>
                  <w:szCs w:val="24"/>
                </w:rPr>
                <w:t>dbprod</w:t>
              </w:r>
              <w:r w:rsidRPr="003D503B">
                <w:rPr>
                  <w:szCs w:val="24"/>
                </w:rPr>
                <w:t>.emii.org.au</w:t>
              </w:r>
            </w:ins>
          </w:p>
        </w:tc>
      </w:tr>
      <w:tr w:rsidR="001045DD" w:rsidRPr="006209B5" w14:paraId="67896C3B" w14:textId="77777777" w:rsidTr="00031968">
        <w:trPr>
          <w:ins w:id="376" w:author="Xavier Hoenner" w:date="2015-09-22T13:32:00Z"/>
        </w:trPr>
        <w:tc>
          <w:tcPr>
            <w:tcW w:w="1271" w:type="dxa"/>
          </w:tcPr>
          <w:p w14:paraId="7C77C16B" w14:textId="77777777" w:rsidR="001045DD" w:rsidRPr="006209B5" w:rsidRDefault="001045DD" w:rsidP="00031968">
            <w:pPr>
              <w:rPr>
                <w:ins w:id="377" w:author="Xavier Hoenner" w:date="2015-09-22T13:32:00Z"/>
                <w:b/>
                <w:szCs w:val="24"/>
              </w:rPr>
            </w:pPr>
            <w:ins w:id="378" w:author="Xavier Hoenner" w:date="2015-09-22T13:32:00Z">
              <w:r w:rsidRPr="006209B5">
                <w:rPr>
                  <w:b/>
                  <w:szCs w:val="24"/>
                </w:rPr>
                <w:t>Database</w:t>
              </w:r>
            </w:ins>
          </w:p>
        </w:tc>
        <w:tc>
          <w:tcPr>
            <w:tcW w:w="2848" w:type="dxa"/>
          </w:tcPr>
          <w:p w14:paraId="19442D45" w14:textId="77777777" w:rsidR="001045DD" w:rsidRPr="006209B5" w:rsidRDefault="001045DD" w:rsidP="00031968">
            <w:pPr>
              <w:rPr>
                <w:ins w:id="379" w:author="Xavier Hoenner" w:date="2015-09-22T13:32:00Z"/>
                <w:szCs w:val="24"/>
              </w:rPr>
            </w:pPr>
            <w:ins w:id="380" w:author="Xavier Hoenner" w:date="2015-09-22T13:32:00Z">
              <w:r>
                <w:rPr>
                  <w:szCs w:val="24"/>
                </w:rPr>
                <w:t>harvest</w:t>
              </w:r>
            </w:ins>
          </w:p>
        </w:tc>
      </w:tr>
      <w:tr w:rsidR="001045DD" w:rsidRPr="006209B5" w14:paraId="3FC61CD6" w14:textId="77777777" w:rsidTr="00031968">
        <w:trPr>
          <w:ins w:id="381" w:author="Xavier Hoenner" w:date="2015-09-22T13:32:00Z"/>
        </w:trPr>
        <w:tc>
          <w:tcPr>
            <w:tcW w:w="1271" w:type="dxa"/>
          </w:tcPr>
          <w:p w14:paraId="1E0A0E2B" w14:textId="77777777" w:rsidR="001045DD" w:rsidRPr="006209B5" w:rsidRDefault="001045DD" w:rsidP="00031968">
            <w:pPr>
              <w:rPr>
                <w:ins w:id="382" w:author="Xavier Hoenner" w:date="2015-09-22T13:32:00Z"/>
                <w:b/>
                <w:szCs w:val="24"/>
              </w:rPr>
            </w:pPr>
            <w:ins w:id="383" w:author="Xavier Hoenner" w:date="2015-09-22T13:32:00Z">
              <w:r w:rsidRPr="006209B5">
                <w:rPr>
                  <w:b/>
                  <w:szCs w:val="24"/>
                </w:rPr>
                <w:t>Schema</w:t>
              </w:r>
            </w:ins>
          </w:p>
        </w:tc>
        <w:tc>
          <w:tcPr>
            <w:tcW w:w="2848" w:type="dxa"/>
          </w:tcPr>
          <w:p w14:paraId="02CE4F55" w14:textId="77777777" w:rsidR="001045DD" w:rsidRPr="006209B5" w:rsidRDefault="001045DD" w:rsidP="00031968">
            <w:pPr>
              <w:rPr>
                <w:ins w:id="384" w:author="Xavier Hoenner" w:date="2015-09-22T13:32:00Z"/>
                <w:szCs w:val="24"/>
              </w:rPr>
            </w:pPr>
            <w:ins w:id="385" w:author="Xavier Hoenner" w:date="2015-09-22T13:32:00Z">
              <w:r>
                <w:rPr>
                  <w:szCs w:val="24"/>
                </w:rPr>
                <w:t>reporting</w:t>
              </w:r>
            </w:ins>
          </w:p>
        </w:tc>
      </w:tr>
      <w:tr w:rsidR="001045DD" w:rsidRPr="006209B5" w14:paraId="2D2F3B09" w14:textId="77777777" w:rsidTr="00031968">
        <w:trPr>
          <w:ins w:id="386" w:author="Xavier Hoenner" w:date="2015-09-22T13:32:00Z"/>
        </w:trPr>
        <w:tc>
          <w:tcPr>
            <w:tcW w:w="1271" w:type="dxa"/>
          </w:tcPr>
          <w:p w14:paraId="2E4D16FC" w14:textId="77777777" w:rsidR="001045DD" w:rsidRPr="006209B5" w:rsidRDefault="001045DD" w:rsidP="00031968">
            <w:pPr>
              <w:rPr>
                <w:ins w:id="387" w:author="Xavier Hoenner" w:date="2015-09-22T13:32:00Z"/>
                <w:b/>
                <w:szCs w:val="24"/>
              </w:rPr>
            </w:pPr>
            <w:ins w:id="388" w:author="Xavier Hoenner" w:date="2015-09-22T13:32:00Z">
              <w:r w:rsidRPr="006209B5">
                <w:rPr>
                  <w:b/>
                  <w:szCs w:val="24"/>
                </w:rPr>
                <w:t>View</w:t>
              </w:r>
              <w:r>
                <w:rPr>
                  <w:b/>
                  <w:szCs w:val="24"/>
                </w:rPr>
                <w:t>s</w:t>
              </w:r>
            </w:ins>
          </w:p>
        </w:tc>
        <w:tc>
          <w:tcPr>
            <w:tcW w:w="2848" w:type="dxa"/>
          </w:tcPr>
          <w:p w14:paraId="5E7798D6" w14:textId="77777777" w:rsidR="001045DD" w:rsidRPr="006209B5" w:rsidRDefault="001045DD" w:rsidP="00031968">
            <w:pPr>
              <w:rPr>
                <w:ins w:id="389" w:author="Xavier Hoenner" w:date="2015-09-22T13:32:00Z"/>
                <w:szCs w:val="24"/>
              </w:rPr>
            </w:pPr>
            <w:proofErr w:type="spellStart"/>
            <w:ins w:id="390" w:author="Xavier Hoenner" w:date="2015-09-22T13:32:00Z">
              <w:r>
                <w:rPr>
                  <w:szCs w:val="24"/>
                </w:rPr>
                <w:t>anmn_all_deployments</w:t>
              </w:r>
              <w:r w:rsidRPr="006209B5">
                <w:rPr>
                  <w:szCs w:val="24"/>
                </w:rPr>
                <w:t>_view</w:t>
              </w:r>
              <w:proofErr w:type="spellEnd"/>
            </w:ins>
          </w:p>
        </w:tc>
      </w:tr>
    </w:tbl>
    <w:p w14:paraId="07F89453" w14:textId="77777777" w:rsidR="001045DD" w:rsidRPr="006209B5" w:rsidRDefault="001045DD" w:rsidP="001045DD">
      <w:pPr>
        <w:rPr>
          <w:ins w:id="391" w:author="Xavier Hoenner" w:date="2015-09-22T13:32:00Z"/>
        </w:rPr>
      </w:pPr>
    </w:p>
    <w:p w14:paraId="665EF5A3" w14:textId="77777777" w:rsidR="001045DD" w:rsidRDefault="001045DD" w:rsidP="001045DD">
      <w:pPr>
        <w:rPr>
          <w:ins w:id="392" w:author="Xavier Hoenner" w:date="2015-09-22T13:32:00Z"/>
        </w:rPr>
      </w:pPr>
      <w:ins w:id="393" w:author="Xavier Hoenner" w:date="2015-09-22T13:32:00Z">
        <w:r w:rsidRPr="006209B5">
          <w:rPr>
            <w:u w:val="single"/>
          </w:rPr>
          <w:t xml:space="preserve">Filters: </w:t>
        </w:r>
        <w:r w:rsidRPr="006209B5">
          <w:t>List all data for which ‘</w:t>
        </w:r>
        <w:proofErr w:type="spellStart"/>
        <w:r>
          <w:t>end_date</w:t>
        </w:r>
        <w:proofErr w:type="spellEnd"/>
        <w:r w:rsidRPr="006209B5">
          <w:t>’ is less than one month</w:t>
        </w:r>
        <w:r>
          <w:t xml:space="preserve"> ago</w:t>
        </w:r>
        <w:r w:rsidRPr="006209B5">
          <w:t>.</w:t>
        </w:r>
      </w:ins>
    </w:p>
    <w:p w14:paraId="640264F9" w14:textId="77777777" w:rsidR="001045DD" w:rsidRDefault="001045DD" w:rsidP="001045DD">
      <w:pPr>
        <w:rPr>
          <w:ins w:id="394" w:author="Xavier Hoenner" w:date="2015-09-22T13:32:00Z"/>
        </w:rPr>
      </w:pPr>
      <w:ins w:id="395" w:author="Xavier Hoenner" w:date="2015-09-22T13:32:00Z">
        <w:r w:rsidRPr="006209B5">
          <w:rPr>
            <w:u w:val="single"/>
          </w:rPr>
          <w:t>Data sorting options:</w:t>
        </w:r>
        <w:r w:rsidRPr="006209B5">
          <w:t xml:space="preserve"> </w:t>
        </w:r>
        <w:r>
          <w:t>None, d</w:t>
        </w:r>
        <w:r w:rsidRPr="006209B5">
          <w:t xml:space="preserve">ata </w:t>
        </w:r>
        <w:r>
          <w:t>are already sorted</w:t>
        </w:r>
        <w:r w:rsidRPr="006209B5">
          <w:t>.</w:t>
        </w:r>
      </w:ins>
    </w:p>
    <w:p w14:paraId="4AE8A0D6" w14:textId="77777777" w:rsidR="001045DD" w:rsidRDefault="001045DD" w:rsidP="001045DD">
      <w:pPr>
        <w:ind w:left="1843" w:hanging="1843"/>
        <w:rPr>
          <w:ins w:id="396" w:author="Xavier Hoenner" w:date="2015-09-22T13:32:00Z"/>
        </w:rPr>
      </w:pPr>
      <w:ins w:id="397" w:author="Xavier Hoenner" w:date="2015-09-22T13:32:00Z">
        <w:r>
          <w:rPr>
            <w:u w:val="single"/>
          </w:rPr>
          <w:t>Data grouping options:</w:t>
        </w:r>
        <w:r>
          <w:t xml:space="preserve"> Group by ‘</w:t>
        </w:r>
        <w:proofErr w:type="spellStart"/>
        <w:r>
          <w:t>subfacility</w:t>
        </w:r>
        <w:proofErr w:type="spellEnd"/>
        <w:r>
          <w:t>’, sub-group by ‘</w:t>
        </w:r>
        <w:proofErr w:type="spellStart"/>
        <w:r>
          <w:t>site_name_code</w:t>
        </w:r>
        <w:proofErr w:type="spellEnd"/>
        <w:r>
          <w:t>’.</w:t>
        </w:r>
      </w:ins>
    </w:p>
    <w:p w14:paraId="171E8225" w14:textId="7401AB96" w:rsidR="001045DD" w:rsidRDefault="001045DD" w:rsidP="001045DD">
      <w:pPr>
        <w:ind w:left="993" w:hanging="993"/>
        <w:rPr>
          <w:ins w:id="398" w:author="Xavier Hoenner" w:date="2015-09-22T13:33:00Z"/>
        </w:rPr>
      </w:pPr>
      <w:ins w:id="399" w:author="Xavier Hoenner" w:date="2015-09-22T13:32:00Z">
        <w:r w:rsidRPr="006209B5">
          <w:rPr>
            <w:u w:val="single"/>
          </w:rPr>
          <w:t>Footnote:</w:t>
        </w:r>
        <w:r w:rsidRPr="006209B5">
          <w:t xml:space="preserve"> </w:t>
        </w:r>
      </w:ins>
      <w:ins w:id="400" w:author="Xavier Hoenner" w:date="2015-09-22T13:33:00Z">
        <w:r>
          <w:rPr>
            <w:b/>
          </w:rPr>
          <w:t xml:space="preserve">Headers: </w:t>
        </w:r>
        <w:r>
          <w:t>Name of ANMN sub-facility.</w:t>
        </w:r>
        <w:r>
          <w:br/>
        </w:r>
        <w:r>
          <w:rPr>
            <w:b/>
          </w:rPr>
          <w:t>Sub-headers</w:t>
        </w:r>
        <w:r>
          <w:t>: Moorings site name or code.</w:t>
        </w:r>
        <w:r>
          <w:rPr>
            <w:b/>
          </w:rPr>
          <w:br/>
        </w:r>
        <w:r w:rsidRPr="000548C4">
          <w:rPr>
            <w:b/>
          </w:rPr>
          <w:t>Data category:</w:t>
        </w:r>
        <w:r>
          <w:t xml:space="preserve"> Broad category for the set of parameters measured. ‘</w:t>
        </w:r>
        <w:r w:rsidRPr="000548C4">
          <w:rPr>
            <w:i/>
          </w:rPr>
          <w:t>Temperature</w:t>
        </w:r>
        <w:r>
          <w:t xml:space="preserve">’ = temperature and pressure only; </w:t>
        </w:r>
        <w:r w:rsidRPr="000548C4">
          <w:rPr>
            <w:i/>
          </w:rPr>
          <w:t>‘CTD</w:t>
        </w:r>
        <w:r>
          <w:rPr>
            <w:i/>
          </w:rPr>
          <w:t xml:space="preserve"> </w:t>
        </w:r>
        <w:proofErr w:type="spellStart"/>
        <w:r w:rsidRPr="000548C4">
          <w:rPr>
            <w:i/>
          </w:rPr>
          <w:t>timeseries</w:t>
        </w:r>
        <w:proofErr w:type="spellEnd"/>
        <w:r w:rsidRPr="000548C4">
          <w:rPr>
            <w:i/>
          </w:rPr>
          <w:t>’</w:t>
        </w:r>
        <w:r>
          <w:t xml:space="preserve"> = conductivity (salinity), </w:t>
        </w:r>
        <w:r>
          <w:lastRenderedPageBreak/>
          <w:t xml:space="preserve">temperature and pressure (depth); </w:t>
        </w:r>
        <w:r w:rsidRPr="000548C4">
          <w:rPr>
            <w:i/>
          </w:rPr>
          <w:t>‘Biogeochem</w:t>
        </w:r>
        <w:r>
          <w:rPr>
            <w:i/>
          </w:rPr>
          <w:t xml:space="preserve">ical </w:t>
        </w:r>
        <w:proofErr w:type="spellStart"/>
        <w:r w:rsidRPr="000548C4">
          <w:rPr>
            <w:i/>
          </w:rPr>
          <w:t>timeseries</w:t>
        </w:r>
        <w:proofErr w:type="spellEnd"/>
        <w:r w:rsidRPr="000548C4">
          <w:rPr>
            <w:i/>
          </w:rPr>
          <w:t>’</w:t>
        </w:r>
        <w:r>
          <w:t xml:space="preserve"> = CTD plus chemical &amp; biological parameters; ‘</w:t>
        </w:r>
        <w:r w:rsidRPr="00031968">
          <w:rPr>
            <w:i/>
            <w:lang w:val="en-US"/>
          </w:rPr>
          <w:t>Biogeochemical profiles</w:t>
        </w:r>
        <w:r>
          <w:rPr>
            <w:lang w:val="en-US"/>
          </w:rPr>
          <w:t>’</w:t>
        </w:r>
        <w:r w:rsidRPr="001D3D1F">
          <w:rPr>
            <w:lang w:val="en-US"/>
          </w:rPr>
          <w:t xml:space="preserve"> = same parameters as in </w:t>
        </w:r>
        <w:r>
          <w:rPr>
            <w:lang w:val="en-US"/>
          </w:rPr>
          <w:t>‘</w:t>
        </w:r>
        <w:r w:rsidRPr="00031968">
          <w:rPr>
            <w:i/>
            <w:lang w:val="en-US"/>
          </w:rPr>
          <w:t xml:space="preserve">Biogeochemical </w:t>
        </w:r>
        <w:proofErr w:type="spellStart"/>
        <w:r w:rsidRPr="00031968">
          <w:rPr>
            <w:i/>
            <w:lang w:val="en-US"/>
          </w:rPr>
          <w:t>timeseries</w:t>
        </w:r>
        <w:proofErr w:type="spellEnd"/>
        <w:r>
          <w:rPr>
            <w:lang w:val="en-US"/>
          </w:rPr>
          <w:t>’</w:t>
        </w:r>
        <w:r w:rsidRPr="001D3D1F">
          <w:rPr>
            <w:lang w:val="en-US"/>
          </w:rPr>
          <w:t xml:space="preserve">, but measured from a profiling instrument, deployed from a small boat (commonly referred to as a </w:t>
        </w:r>
        <w:r>
          <w:rPr>
            <w:lang w:val="en-US"/>
          </w:rPr>
          <w:t>‘</w:t>
        </w:r>
        <w:r w:rsidRPr="00031968">
          <w:rPr>
            <w:i/>
            <w:lang w:val="en-US"/>
          </w:rPr>
          <w:t>CTD cast</w:t>
        </w:r>
        <w:r>
          <w:rPr>
            <w:i/>
            <w:lang w:val="en-US"/>
          </w:rPr>
          <w:t>’</w:t>
        </w:r>
        <w:r w:rsidRPr="001D3D1F">
          <w:rPr>
            <w:lang w:val="en-US"/>
          </w:rPr>
          <w:t>)</w:t>
        </w:r>
        <w:r>
          <w:rPr>
            <w:lang w:val="en-US"/>
          </w:rPr>
          <w:t>;</w:t>
        </w:r>
        <w:r w:rsidRPr="001D3D1F">
          <w:rPr>
            <w:i/>
          </w:rPr>
          <w:t xml:space="preserve"> </w:t>
        </w:r>
        <w:r w:rsidRPr="000548C4">
          <w:rPr>
            <w:i/>
          </w:rPr>
          <w:t>‘Velocity’</w:t>
        </w:r>
        <w:r>
          <w:t xml:space="preserve"> = current profiles; </w:t>
        </w:r>
        <w:r>
          <w:rPr>
            <w:lang w:val="en-US"/>
          </w:rPr>
          <w:t>‘</w:t>
        </w:r>
        <w:r w:rsidRPr="00031968">
          <w:rPr>
            <w:i/>
            <w:lang w:val="en-US"/>
          </w:rPr>
          <w:t>Wave</w:t>
        </w:r>
        <w:r w:rsidRPr="00031968">
          <w:rPr>
            <w:lang w:val="en-US"/>
          </w:rPr>
          <w:t>’</w:t>
        </w:r>
        <w:r w:rsidRPr="001D3D1F">
          <w:rPr>
            <w:lang w:val="en-US"/>
          </w:rPr>
          <w:t xml:space="preserve"> = Wave parameters measured by some Acoustic Doppler Current Profiler (ADCP) instruments</w:t>
        </w:r>
        <w:r>
          <w:t xml:space="preserve">. </w:t>
        </w:r>
        <w:r w:rsidRPr="00523C6C">
          <w:t>'CTD</w:t>
        </w:r>
        <w:r>
          <w:t xml:space="preserve"> </w:t>
        </w:r>
        <w:proofErr w:type="spellStart"/>
        <w:r w:rsidRPr="00523C6C">
          <w:t>timeseries</w:t>
        </w:r>
        <w:proofErr w:type="spellEnd"/>
        <w:r w:rsidRPr="00523C6C">
          <w:t>' and 'Biogeochemical</w:t>
        </w:r>
        <w:r>
          <w:t xml:space="preserve"> </w:t>
        </w:r>
        <w:proofErr w:type="spellStart"/>
        <w:r w:rsidRPr="00523C6C">
          <w:t>timeseries</w:t>
        </w:r>
        <w:proofErr w:type="spellEnd"/>
        <w:r w:rsidRPr="00523C6C">
          <w:t>' come from similar instruments that differ only in the inclusion of additional sensors. For some moorings, this has varied from one deployment to the nex</w:t>
        </w:r>
        <w:r>
          <w:t xml:space="preserve">t. In such cases the total time </w:t>
        </w:r>
        <w:r w:rsidRPr="00523C6C">
          <w:t>coverage of temperature and salinity is the combined coverage of these two categories.</w:t>
        </w:r>
        <w:r>
          <w:rPr>
            <w:b/>
          </w:rPr>
          <w:br/>
          <w:t xml:space="preserve"> </w:t>
        </w:r>
        <w:r w:rsidRPr="006B3C3D">
          <w:rPr>
            <w:b/>
          </w:rPr>
          <w:t>‘</w:t>
        </w:r>
        <w:r>
          <w:rPr>
            <w:b/>
          </w:rPr>
          <w:t># FV00</w:t>
        </w:r>
        <w:r w:rsidRPr="006B3C3D">
          <w:rPr>
            <w:b/>
          </w:rPr>
          <w:t>’</w:t>
        </w:r>
        <w:r w:rsidRPr="006B3C3D">
          <w:t xml:space="preserve">: </w:t>
        </w:r>
        <w:r>
          <w:t>Total number of non-quality controlled datasets.</w:t>
        </w:r>
        <w:r>
          <w:br/>
        </w:r>
        <w:r>
          <w:rPr>
            <w:b/>
          </w:rPr>
          <w:t>‘# FV01’</w:t>
        </w:r>
        <w:r>
          <w:t>: Total number of quality controlled datasets.</w:t>
        </w:r>
        <w:r>
          <w:br/>
        </w:r>
        <w:r w:rsidRPr="006B3C3D">
          <w:rPr>
            <w:b/>
          </w:rPr>
          <w:t>‘Start’</w:t>
        </w:r>
        <w:r w:rsidRPr="006B3C3D">
          <w:t xml:space="preserve">: Earliest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Latest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 days of data</w:t>
        </w:r>
        <w:r w:rsidRPr="00ED7666">
          <w:rPr>
            <w:b/>
          </w:rPr>
          <w:t>’</w:t>
        </w:r>
        <w:r w:rsidRPr="00ED7666">
          <w:t xml:space="preserve">: </w:t>
        </w:r>
        <w:r>
          <w:t>Number of days between the data recording start and end dates</w:t>
        </w:r>
        <w:r w:rsidRPr="00ED7666">
          <w:t>.</w:t>
        </w:r>
        <w:r>
          <w:br/>
        </w:r>
        <w:r w:rsidRPr="006B3C3D">
          <w:rPr>
            <w:b/>
          </w:rPr>
          <w:t>‘</w:t>
        </w:r>
        <w:r>
          <w:rPr>
            <w:b/>
          </w:rPr>
          <w:t>% coverage</w:t>
        </w:r>
        <w:r w:rsidRPr="006B3C3D">
          <w:rPr>
            <w:b/>
          </w:rPr>
          <w:t>’:</w:t>
        </w:r>
        <w:r w:rsidRPr="006B3C3D">
          <w:t xml:space="preserve"> </w:t>
        </w:r>
        <w:r>
          <w:t>Number of days with data as a percentage of the time coverage (</w:t>
        </w:r>
        <w:r>
          <w:rPr>
            <w:i/>
          </w:rPr>
          <w:t>i.e.</w:t>
        </w:r>
        <w:r>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t>.</w:t>
        </w:r>
        <w:r>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AM</w:t>
        </w:r>
        <w:r>
          <w:t>: Acidification Moorings (</w:t>
        </w:r>
        <w:r>
          <w:fldChar w:fldCharType="begin"/>
        </w:r>
        <w:r>
          <w:instrText xml:space="preserve"> HYPERLINK "http://imos.org.au/acidificationmoorings.html" </w:instrText>
        </w:r>
        <w:r>
          <w:fldChar w:fldCharType="separate"/>
        </w:r>
        <w:r w:rsidRPr="00184D6B">
          <w:rPr>
            <w:rStyle w:val="Hyperlink"/>
          </w:rPr>
          <w:t>http://imos.org.au/acidificationmoorings.html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"http://imos.org.au/anmnnrs.html" </w:instrText>
        </w:r>
        <w:r>
          <w:fldChar w:fldCharType="separate"/>
        </w:r>
        <w:r>
          <w:rPr>
            <w:rStyle w:val="Hyperlink"/>
          </w:rPr>
          <w:t>http://imos.org.au/anmnnrs.html</w:t>
        </w:r>
        <w:r>
          <w:rPr>
            <w:rStyle w:val="Hyperlink"/>
          </w:rPr>
          <w:fldChar w:fldCharType="end"/>
        </w:r>
        <w:r>
          <w:t>).</w:t>
        </w:r>
        <w:r>
          <w:br/>
        </w:r>
        <w:r>
          <w:rPr>
            <w:b/>
          </w:rPr>
          <w:t>NSW</w:t>
        </w:r>
        <w:r w:rsidRPr="0070643C">
          <w:t xml:space="preserve">: </w:t>
        </w:r>
        <w:r>
          <w:t>New South Wales Moorings (</w:t>
        </w:r>
        <w:r>
          <w:fldChar w:fldCharType="begin"/>
        </w:r>
        <w:r>
          <w:instrText xml:space="preserve"> HYPERLINK "http://imos.org.au/anmnnsw.html" </w:instrText>
        </w:r>
        <w:r>
          <w:fldChar w:fldCharType="separate"/>
        </w:r>
        <w:r>
          <w:rPr>
            <w:rStyle w:val="Hyperlink"/>
          </w:rPr>
          <w:t>http://imos.org.au/anmnnsw.html</w:t>
        </w:r>
        <w:r>
          <w:rPr>
            <w:rStyle w:val="Hyperlink"/>
          </w:rPr>
          <w:fldChar w:fldCharType="end"/>
        </w:r>
        <w:r>
          <w:t>).</w:t>
        </w:r>
        <w:r>
          <w:br/>
        </w:r>
        <w:r>
          <w:rPr>
            <w:b/>
          </w:rPr>
          <w:t>QLD &amp; NA</w:t>
        </w:r>
        <w:r w:rsidRPr="0070643C">
          <w:t xml:space="preserve">: </w:t>
        </w:r>
        <w:r>
          <w:t>Queensland and Northern Australia Moorings (</w:t>
        </w:r>
        <w:r>
          <w:fldChar w:fldCharType="begin"/>
        </w:r>
        <w:r>
          <w:instrText xml:space="preserve"> HYPERLINK "http://imos.org.au/anmnqld.html" </w:instrText>
        </w:r>
        <w:r>
          <w:fldChar w:fldCharType="separate"/>
        </w:r>
        <w:r>
          <w:rPr>
            <w:rStyle w:val="Hyperlink"/>
          </w:rPr>
          <w:t>http://imos.org.au/anmnqld.html</w:t>
        </w:r>
        <w:r>
          <w:rPr>
            <w:rStyle w:val="Hyperlink"/>
          </w:rPr>
          <w:fldChar w:fldCharType="end"/>
        </w:r>
        <w:r>
          <w:t>).</w:t>
        </w:r>
        <w:r>
          <w:br/>
        </w:r>
        <w:r>
          <w:rPr>
            <w:b/>
          </w:rPr>
          <w:t>SA</w:t>
        </w:r>
        <w:r w:rsidRPr="0070643C">
          <w:t xml:space="preserve">: </w:t>
        </w:r>
        <w:r>
          <w:t>Southern Australia Moorings (</w:t>
        </w:r>
        <w:r>
          <w:fldChar w:fldCharType="begin"/>
        </w:r>
        <w:r>
          <w:instrText xml:space="preserve"> HYPERLINK "http://imos.org.au/anmnsa.html" </w:instrText>
        </w:r>
        <w:r>
          <w:fldChar w:fldCharType="separate"/>
        </w:r>
        <w:r>
          <w:rPr>
            <w:rStyle w:val="Hyperlink"/>
          </w:rPr>
          <w:t>http://imos.org.au/anmnsa.html</w:t>
        </w:r>
        <w:r>
          <w:rPr>
            <w:rStyle w:val="Hyperlink"/>
          </w:rPr>
          <w:fldChar w:fldCharType="end"/>
        </w:r>
        <w:r>
          <w:t>).</w:t>
        </w:r>
        <w:r>
          <w:br/>
        </w:r>
        <w:r>
          <w:rPr>
            <w:b/>
          </w:rPr>
          <w:t>WA</w:t>
        </w:r>
        <w:r w:rsidRPr="0070643C">
          <w:t xml:space="preserve">: </w:t>
        </w:r>
        <w:r>
          <w:t>Western Australia Moorings (</w:t>
        </w:r>
        <w:r>
          <w:fldChar w:fldCharType="begin"/>
        </w:r>
        <w:r>
          <w:instrText xml:space="preserve"> HYPERLINK "http://imos.org.au/anmnwa.html" </w:instrText>
        </w:r>
        <w:r>
          <w:fldChar w:fldCharType="separate"/>
        </w:r>
        <w:r>
          <w:rPr>
            <w:rStyle w:val="Hyperlink"/>
          </w:rPr>
          <w:t>http://imos.org.au/anmnwa.html</w:t>
        </w:r>
        <w:r>
          <w:rPr>
            <w:rStyle w:val="Hyperlink"/>
          </w:rPr>
          <w:fldChar w:fldCharType="end"/>
        </w:r>
        <w:r>
          <w:t>).</w:t>
        </w:r>
      </w:ins>
    </w:p>
    <w:p w14:paraId="7F20805D" w14:textId="77777777" w:rsidR="001045DD" w:rsidRPr="006209B5" w:rsidRDefault="001045DD" w:rsidP="001045DD">
      <w:pPr>
        <w:ind w:left="993" w:hanging="993"/>
        <w:rPr>
          <w:ins w:id="401" w:author="Xavier Hoenner" w:date="2015-09-22T13:32:00Z"/>
        </w:rPr>
      </w:pPr>
    </w:p>
    <w:p w14:paraId="08738090" w14:textId="77777777" w:rsidR="001045DD" w:rsidRPr="006209B5" w:rsidRDefault="001045DD" w:rsidP="001045DD">
      <w:pPr>
        <w:pStyle w:val="Heading3"/>
        <w:rPr>
          <w:ins w:id="402" w:author="Xavier Hoenner" w:date="2015-09-22T13:32:00Z"/>
        </w:rPr>
      </w:pPr>
      <w:ins w:id="403" w:author="Xavier Hoenner" w:date="2015-09-22T13:32:00Z">
        <w:r w:rsidRPr="006209B5">
          <w:t>Template</w:t>
        </w:r>
      </w:ins>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1045DD" w14:paraId="6E04E5B9" w14:textId="77777777" w:rsidTr="00031968">
        <w:trPr>
          <w:jc w:val="center"/>
          <w:ins w:id="404" w:author="Xavier Hoenner" w:date="2015-09-22T13:32:00Z"/>
        </w:trPr>
        <w:tc>
          <w:tcPr>
            <w:tcW w:w="1308" w:type="dxa"/>
            <w:vAlign w:val="center"/>
          </w:tcPr>
          <w:p w14:paraId="5217D3DA" w14:textId="77777777" w:rsidR="001045DD" w:rsidRPr="0025464E" w:rsidRDefault="001045DD" w:rsidP="00031968">
            <w:pPr>
              <w:jc w:val="center"/>
              <w:rPr>
                <w:ins w:id="405" w:author="Xavier Hoenner" w:date="2015-09-22T13:32:00Z"/>
                <w:b/>
              </w:rPr>
            </w:pPr>
            <w:proofErr w:type="spellStart"/>
            <w:ins w:id="406" w:author="Xavier Hoenner" w:date="2015-09-22T13:32:00Z">
              <w:r>
                <w:rPr>
                  <w:b/>
                </w:rPr>
                <w:t>data_category</w:t>
              </w:r>
              <w:proofErr w:type="spellEnd"/>
            </w:ins>
          </w:p>
        </w:tc>
        <w:tc>
          <w:tcPr>
            <w:tcW w:w="1539" w:type="dxa"/>
            <w:vAlign w:val="center"/>
          </w:tcPr>
          <w:p w14:paraId="77272D3B" w14:textId="77777777" w:rsidR="001045DD" w:rsidRPr="0025464E" w:rsidRDefault="001045DD" w:rsidP="00031968">
            <w:pPr>
              <w:jc w:val="center"/>
              <w:rPr>
                <w:ins w:id="407" w:author="Xavier Hoenner" w:date="2015-09-22T13:32:00Z"/>
                <w:b/>
              </w:rPr>
            </w:pPr>
            <w:proofErr w:type="spellStart"/>
            <w:ins w:id="408" w:author="Xavier Hoenner" w:date="2015-09-22T13:32:00Z">
              <w:r>
                <w:rPr>
                  <w:b/>
                </w:rPr>
                <w:t>deployment_code</w:t>
              </w:r>
              <w:proofErr w:type="spellEnd"/>
            </w:ins>
          </w:p>
        </w:tc>
        <w:tc>
          <w:tcPr>
            <w:tcW w:w="810" w:type="dxa"/>
            <w:vAlign w:val="center"/>
          </w:tcPr>
          <w:p w14:paraId="34FF24E0" w14:textId="77777777" w:rsidR="001045DD" w:rsidRPr="0025464E" w:rsidRDefault="001045DD" w:rsidP="00031968">
            <w:pPr>
              <w:jc w:val="center"/>
              <w:rPr>
                <w:ins w:id="409" w:author="Xavier Hoenner" w:date="2015-09-22T13:32:00Z"/>
                <w:b/>
              </w:rPr>
            </w:pPr>
            <w:ins w:id="410" w:author="Xavier Hoenner" w:date="2015-09-22T13:32:00Z">
              <w:r>
                <w:rPr>
                  <w:b/>
                </w:rPr>
                <w:t>no_fv00</w:t>
              </w:r>
            </w:ins>
          </w:p>
        </w:tc>
        <w:tc>
          <w:tcPr>
            <w:tcW w:w="810" w:type="dxa"/>
            <w:vAlign w:val="center"/>
          </w:tcPr>
          <w:p w14:paraId="3B366357" w14:textId="77777777" w:rsidR="001045DD" w:rsidRPr="0025464E" w:rsidRDefault="001045DD" w:rsidP="00031968">
            <w:pPr>
              <w:jc w:val="center"/>
              <w:rPr>
                <w:ins w:id="411" w:author="Xavier Hoenner" w:date="2015-09-22T13:32:00Z"/>
                <w:b/>
              </w:rPr>
            </w:pPr>
            <w:ins w:id="412" w:author="Xavier Hoenner" w:date="2015-09-22T13:32:00Z">
              <w:r>
                <w:rPr>
                  <w:b/>
                </w:rPr>
                <w:t>no_fv01</w:t>
              </w:r>
            </w:ins>
          </w:p>
        </w:tc>
        <w:tc>
          <w:tcPr>
            <w:tcW w:w="975" w:type="dxa"/>
            <w:vAlign w:val="center"/>
          </w:tcPr>
          <w:p w14:paraId="308DE2C3" w14:textId="77777777" w:rsidR="001045DD" w:rsidRPr="0025464E" w:rsidRDefault="001045DD" w:rsidP="00031968">
            <w:pPr>
              <w:jc w:val="center"/>
              <w:rPr>
                <w:ins w:id="413" w:author="Xavier Hoenner" w:date="2015-09-22T13:32:00Z"/>
                <w:b/>
              </w:rPr>
            </w:pPr>
            <w:proofErr w:type="spellStart"/>
            <w:ins w:id="414" w:author="Xavier Hoenner" w:date="2015-09-22T13:32:00Z">
              <w:r>
                <w:rPr>
                  <w:b/>
                </w:rPr>
                <w:t>start_date</w:t>
              </w:r>
              <w:proofErr w:type="spellEnd"/>
            </w:ins>
          </w:p>
        </w:tc>
        <w:tc>
          <w:tcPr>
            <w:tcW w:w="912" w:type="dxa"/>
            <w:vAlign w:val="center"/>
          </w:tcPr>
          <w:p w14:paraId="4E412ABB" w14:textId="77777777" w:rsidR="001045DD" w:rsidRPr="0025464E" w:rsidRDefault="001045DD" w:rsidP="00031968">
            <w:pPr>
              <w:jc w:val="center"/>
              <w:rPr>
                <w:ins w:id="415" w:author="Xavier Hoenner" w:date="2015-09-22T13:32:00Z"/>
                <w:b/>
              </w:rPr>
            </w:pPr>
            <w:proofErr w:type="spellStart"/>
            <w:ins w:id="416" w:author="Xavier Hoenner" w:date="2015-09-22T13:32:00Z">
              <w:r>
                <w:rPr>
                  <w:b/>
                </w:rPr>
                <w:t>end_date</w:t>
              </w:r>
              <w:proofErr w:type="spellEnd"/>
            </w:ins>
          </w:p>
        </w:tc>
        <w:tc>
          <w:tcPr>
            <w:tcW w:w="1595" w:type="dxa"/>
            <w:vAlign w:val="center"/>
          </w:tcPr>
          <w:p w14:paraId="3511243F" w14:textId="77777777" w:rsidR="001045DD" w:rsidRPr="0025464E" w:rsidRDefault="001045DD" w:rsidP="00031968">
            <w:pPr>
              <w:jc w:val="center"/>
              <w:rPr>
                <w:ins w:id="417" w:author="Xavier Hoenner" w:date="2015-09-22T13:32:00Z"/>
                <w:b/>
              </w:rPr>
            </w:pPr>
            <w:proofErr w:type="spellStart"/>
            <w:ins w:id="418" w:author="Xavier Hoenner" w:date="2015-09-22T13:32:00Z">
              <w:r>
                <w:rPr>
                  <w:b/>
                </w:rPr>
                <w:t>coverage_duration</w:t>
              </w:r>
              <w:proofErr w:type="spellEnd"/>
            </w:ins>
          </w:p>
        </w:tc>
        <w:tc>
          <w:tcPr>
            <w:tcW w:w="1293" w:type="dxa"/>
            <w:vAlign w:val="center"/>
          </w:tcPr>
          <w:p w14:paraId="6DA85655" w14:textId="77777777" w:rsidR="001045DD" w:rsidRDefault="001045DD" w:rsidP="00031968">
            <w:pPr>
              <w:jc w:val="center"/>
              <w:rPr>
                <w:ins w:id="419" w:author="Xavier Hoenner" w:date="2015-09-22T13:32:00Z"/>
                <w:b/>
              </w:rPr>
            </w:pPr>
            <w:proofErr w:type="spellStart"/>
            <w:ins w:id="420" w:author="Xavier Hoenner" w:date="2015-09-22T13:32:00Z">
              <w:r>
                <w:rPr>
                  <w:b/>
                </w:rPr>
                <w:t>data_coverage</w:t>
              </w:r>
              <w:proofErr w:type="spellEnd"/>
            </w:ins>
          </w:p>
        </w:tc>
      </w:tr>
      <w:tr w:rsidR="001045DD" w14:paraId="3C4C629B" w14:textId="77777777" w:rsidTr="00031968">
        <w:trPr>
          <w:jc w:val="center"/>
          <w:ins w:id="421" w:author="Xavier Hoenner" w:date="2015-09-22T13:32:00Z"/>
        </w:trPr>
        <w:tc>
          <w:tcPr>
            <w:tcW w:w="1308" w:type="dxa"/>
            <w:vAlign w:val="center"/>
          </w:tcPr>
          <w:p w14:paraId="4CEDEB4F" w14:textId="77777777" w:rsidR="001045DD" w:rsidRDefault="001045DD" w:rsidP="00031968">
            <w:pPr>
              <w:jc w:val="center"/>
              <w:rPr>
                <w:ins w:id="422" w:author="Xavier Hoenner" w:date="2015-09-22T13:32:00Z"/>
              </w:rPr>
            </w:pPr>
            <w:ins w:id="423" w:author="Xavier Hoenner" w:date="2015-09-22T13:32:00Z">
              <w:r>
                <w:t>Data category</w:t>
              </w:r>
            </w:ins>
          </w:p>
        </w:tc>
        <w:tc>
          <w:tcPr>
            <w:tcW w:w="1539" w:type="dxa"/>
            <w:vAlign w:val="center"/>
          </w:tcPr>
          <w:p w14:paraId="5E690E56" w14:textId="77777777" w:rsidR="001045DD" w:rsidRDefault="001045DD" w:rsidP="00031968">
            <w:pPr>
              <w:jc w:val="center"/>
              <w:rPr>
                <w:ins w:id="424" w:author="Xavier Hoenner" w:date="2015-09-22T13:32:00Z"/>
              </w:rPr>
            </w:pPr>
            <w:ins w:id="425" w:author="Xavier Hoenner" w:date="2015-09-22T13:32:00Z">
              <w:r>
                <w:t>Deployment code</w:t>
              </w:r>
            </w:ins>
          </w:p>
        </w:tc>
        <w:tc>
          <w:tcPr>
            <w:tcW w:w="810" w:type="dxa"/>
            <w:vAlign w:val="center"/>
          </w:tcPr>
          <w:p w14:paraId="7F57F4DF" w14:textId="77777777" w:rsidR="001045DD" w:rsidRDefault="001045DD" w:rsidP="00031968">
            <w:pPr>
              <w:jc w:val="center"/>
              <w:rPr>
                <w:ins w:id="426" w:author="Xavier Hoenner" w:date="2015-09-22T13:32:00Z"/>
              </w:rPr>
            </w:pPr>
            <w:ins w:id="427" w:author="Xavier Hoenner" w:date="2015-09-22T13:32:00Z">
              <w:r>
                <w:t># FV00</w:t>
              </w:r>
            </w:ins>
          </w:p>
        </w:tc>
        <w:tc>
          <w:tcPr>
            <w:tcW w:w="810" w:type="dxa"/>
            <w:vAlign w:val="center"/>
          </w:tcPr>
          <w:p w14:paraId="6C5A03F9" w14:textId="77777777" w:rsidR="001045DD" w:rsidRDefault="001045DD" w:rsidP="00031968">
            <w:pPr>
              <w:jc w:val="center"/>
              <w:rPr>
                <w:ins w:id="428" w:author="Xavier Hoenner" w:date="2015-09-22T13:32:00Z"/>
              </w:rPr>
            </w:pPr>
            <w:ins w:id="429" w:author="Xavier Hoenner" w:date="2015-09-22T13:32:00Z">
              <w:r>
                <w:t># FV01</w:t>
              </w:r>
            </w:ins>
          </w:p>
        </w:tc>
        <w:tc>
          <w:tcPr>
            <w:tcW w:w="975" w:type="dxa"/>
            <w:vAlign w:val="center"/>
          </w:tcPr>
          <w:p w14:paraId="54575620" w14:textId="77777777" w:rsidR="001045DD" w:rsidRDefault="001045DD" w:rsidP="00031968">
            <w:pPr>
              <w:jc w:val="center"/>
              <w:rPr>
                <w:ins w:id="430" w:author="Xavier Hoenner" w:date="2015-09-22T13:32:00Z"/>
              </w:rPr>
            </w:pPr>
            <w:ins w:id="431" w:author="Xavier Hoenner" w:date="2015-09-22T13:32:00Z">
              <w:r>
                <w:t>Start</w:t>
              </w:r>
            </w:ins>
          </w:p>
        </w:tc>
        <w:tc>
          <w:tcPr>
            <w:tcW w:w="912" w:type="dxa"/>
            <w:vAlign w:val="center"/>
          </w:tcPr>
          <w:p w14:paraId="358FEE68" w14:textId="77777777" w:rsidR="001045DD" w:rsidRDefault="001045DD" w:rsidP="00031968">
            <w:pPr>
              <w:jc w:val="center"/>
              <w:rPr>
                <w:ins w:id="432" w:author="Xavier Hoenner" w:date="2015-09-22T13:32:00Z"/>
              </w:rPr>
            </w:pPr>
            <w:ins w:id="433" w:author="Xavier Hoenner" w:date="2015-09-22T13:32:00Z">
              <w:r>
                <w:t>End</w:t>
              </w:r>
            </w:ins>
          </w:p>
        </w:tc>
        <w:tc>
          <w:tcPr>
            <w:tcW w:w="1595" w:type="dxa"/>
            <w:vAlign w:val="center"/>
          </w:tcPr>
          <w:p w14:paraId="6DB9CB05" w14:textId="77777777" w:rsidR="001045DD" w:rsidRDefault="001045DD" w:rsidP="00031968">
            <w:pPr>
              <w:jc w:val="center"/>
              <w:rPr>
                <w:ins w:id="434" w:author="Xavier Hoenner" w:date="2015-09-22T13:32:00Z"/>
              </w:rPr>
            </w:pPr>
            <w:ins w:id="435" w:author="Xavier Hoenner" w:date="2015-09-22T13:32:00Z">
              <w:r>
                <w:t>Time coverage (days)</w:t>
              </w:r>
            </w:ins>
          </w:p>
        </w:tc>
        <w:tc>
          <w:tcPr>
            <w:tcW w:w="1293" w:type="dxa"/>
            <w:vAlign w:val="center"/>
          </w:tcPr>
          <w:p w14:paraId="0BAE6459" w14:textId="77777777" w:rsidR="001045DD" w:rsidRDefault="001045DD" w:rsidP="00031968">
            <w:pPr>
              <w:jc w:val="center"/>
              <w:rPr>
                <w:ins w:id="436" w:author="Xavier Hoenner" w:date="2015-09-22T13:32:00Z"/>
              </w:rPr>
            </w:pPr>
            <w:ins w:id="437" w:author="Xavier Hoenner" w:date="2015-09-22T13:32:00Z">
              <w:r>
                <w:t>Data coverage</w:t>
              </w:r>
            </w:ins>
          </w:p>
        </w:tc>
      </w:tr>
      <w:tr w:rsidR="001045DD" w14:paraId="29178068" w14:textId="77777777" w:rsidTr="00031968">
        <w:trPr>
          <w:jc w:val="center"/>
          <w:ins w:id="438" w:author="Xavier Hoenner" w:date="2015-09-22T13:32:00Z"/>
        </w:trPr>
        <w:tc>
          <w:tcPr>
            <w:tcW w:w="9242" w:type="dxa"/>
            <w:gridSpan w:val="8"/>
            <w:shd w:val="clear" w:color="auto" w:fill="595959" w:themeFill="text1" w:themeFillTint="A6"/>
            <w:vAlign w:val="center"/>
          </w:tcPr>
          <w:p w14:paraId="596F9798" w14:textId="77777777" w:rsidR="001045DD" w:rsidRDefault="001045DD" w:rsidP="00031968">
            <w:pPr>
              <w:jc w:val="center"/>
              <w:rPr>
                <w:ins w:id="439" w:author="Xavier Hoenner" w:date="2015-09-22T13:32:00Z"/>
              </w:rPr>
            </w:pPr>
            <w:ins w:id="440" w:author="Xavier Hoenner" w:date="2015-09-22T13:32:00Z">
              <w:r>
                <w:t xml:space="preserve">Headers = </w:t>
              </w:r>
              <w:proofErr w:type="spellStart"/>
              <w:r>
                <w:t>subfacility</w:t>
              </w:r>
              <w:proofErr w:type="spellEnd"/>
            </w:ins>
          </w:p>
        </w:tc>
      </w:tr>
      <w:tr w:rsidR="001045DD" w14:paraId="4601054F" w14:textId="77777777" w:rsidTr="00031968">
        <w:trPr>
          <w:jc w:val="center"/>
          <w:ins w:id="441" w:author="Xavier Hoenner" w:date="2015-09-22T13:32:00Z"/>
        </w:trPr>
        <w:tc>
          <w:tcPr>
            <w:tcW w:w="9242" w:type="dxa"/>
            <w:gridSpan w:val="8"/>
            <w:shd w:val="clear" w:color="auto" w:fill="BFBFBF" w:themeFill="background1" w:themeFillShade="BF"/>
            <w:vAlign w:val="center"/>
          </w:tcPr>
          <w:p w14:paraId="05A5D5A0" w14:textId="77777777" w:rsidR="001045DD" w:rsidRDefault="001045DD" w:rsidP="00031968">
            <w:pPr>
              <w:rPr>
                <w:ins w:id="442" w:author="Xavier Hoenner" w:date="2015-09-22T13:32:00Z"/>
              </w:rPr>
            </w:pPr>
            <w:ins w:id="443" w:author="Xavier Hoenner" w:date="2015-09-22T13:32:00Z">
              <w:r>
                <w:t xml:space="preserve">Sub-headers = </w:t>
              </w:r>
              <w:proofErr w:type="spellStart"/>
              <w:r>
                <w:t>site_name_code</w:t>
              </w:r>
              <w:proofErr w:type="spellEnd"/>
            </w:ins>
          </w:p>
        </w:tc>
      </w:tr>
      <w:tr w:rsidR="001045DD" w14:paraId="7CF4DAEB" w14:textId="77777777" w:rsidTr="00031968">
        <w:trPr>
          <w:jc w:val="center"/>
          <w:ins w:id="444" w:author="Xavier Hoenner" w:date="2015-09-22T13:32:00Z"/>
        </w:trPr>
        <w:tc>
          <w:tcPr>
            <w:tcW w:w="1308" w:type="dxa"/>
            <w:vAlign w:val="center"/>
          </w:tcPr>
          <w:p w14:paraId="30358BA8" w14:textId="77777777" w:rsidR="001045DD" w:rsidRDefault="001045DD" w:rsidP="00031968">
            <w:pPr>
              <w:jc w:val="center"/>
              <w:rPr>
                <w:ins w:id="445" w:author="Xavier Hoenner" w:date="2015-09-22T13:32:00Z"/>
              </w:rPr>
            </w:pPr>
          </w:p>
        </w:tc>
        <w:tc>
          <w:tcPr>
            <w:tcW w:w="1539" w:type="dxa"/>
            <w:vAlign w:val="center"/>
          </w:tcPr>
          <w:p w14:paraId="113B6B59" w14:textId="77777777" w:rsidR="001045DD" w:rsidRDefault="001045DD" w:rsidP="00031968">
            <w:pPr>
              <w:jc w:val="center"/>
              <w:rPr>
                <w:ins w:id="446" w:author="Xavier Hoenner" w:date="2015-09-22T13:32:00Z"/>
              </w:rPr>
            </w:pPr>
          </w:p>
        </w:tc>
        <w:tc>
          <w:tcPr>
            <w:tcW w:w="810" w:type="dxa"/>
            <w:vAlign w:val="center"/>
          </w:tcPr>
          <w:p w14:paraId="2F91FB77" w14:textId="77777777" w:rsidR="001045DD" w:rsidRDefault="001045DD" w:rsidP="00031968">
            <w:pPr>
              <w:jc w:val="center"/>
              <w:rPr>
                <w:ins w:id="447" w:author="Xavier Hoenner" w:date="2015-09-22T13:32:00Z"/>
              </w:rPr>
            </w:pPr>
          </w:p>
        </w:tc>
        <w:tc>
          <w:tcPr>
            <w:tcW w:w="810" w:type="dxa"/>
            <w:vAlign w:val="center"/>
          </w:tcPr>
          <w:p w14:paraId="0E68DEAC" w14:textId="77777777" w:rsidR="001045DD" w:rsidRDefault="001045DD" w:rsidP="00031968">
            <w:pPr>
              <w:jc w:val="center"/>
              <w:rPr>
                <w:ins w:id="448" w:author="Xavier Hoenner" w:date="2015-09-22T13:32:00Z"/>
              </w:rPr>
            </w:pPr>
          </w:p>
        </w:tc>
        <w:tc>
          <w:tcPr>
            <w:tcW w:w="975" w:type="dxa"/>
            <w:vAlign w:val="center"/>
          </w:tcPr>
          <w:p w14:paraId="6833292D" w14:textId="77777777" w:rsidR="001045DD" w:rsidRDefault="001045DD" w:rsidP="00031968">
            <w:pPr>
              <w:jc w:val="center"/>
              <w:rPr>
                <w:ins w:id="449" w:author="Xavier Hoenner" w:date="2015-09-22T13:32:00Z"/>
              </w:rPr>
            </w:pPr>
          </w:p>
        </w:tc>
        <w:tc>
          <w:tcPr>
            <w:tcW w:w="912" w:type="dxa"/>
            <w:vAlign w:val="center"/>
          </w:tcPr>
          <w:p w14:paraId="0DBF8223" w14:textId="77777777" w:rsidR="001045DD" w:rsidRDefault="001045DD" w:rsidP="00031968">
            <w:pPr>
              <w:jc w:val="center"/>
              <w:rPr>
                <w:ins w:id="450" w:author="Xavier Hoenner" w:date="2015-09-22T13:32:00Z"/>
              </w:rPr>
            </w:pPr>
          </w:p>
        </w:tc>
        <w:tc>
          <w:tcPr>
            <w:tcW w:w="1595" w:type="dxa"/>
            <w:vAlign w:val="center"/>
          </w:tcPr>
          <w:p w14:paraId="06F02394" w14:textId="77777777" w:rsidR="001045DD" w:rsidRDefault="001045DD" w:rsidP="00031968">
            <w:pPr>
              <w:jc w:val="center"/>
              <w:rPr>
                <w:ins w:id="451" w:author="Xavier Hoenner" w:date="2015-09-22T13:32:00Z"/>
              </w:rPr>
            </w:pPr>
          </w:p>
        </w:tc>
        <w:tc>
          <w:tcPr>
            <w:tcW w:w="1293" w:type="dxa"/>
            <w:vAlign w:val="center"/>
          </w:tcPr>
          <w:p w14:paraId="45919458" w14:textId="77777777" w:rsidR="001045DD" w:rsidRDefault="001045DD" w:rsidP="00031968">
            <w:pPr>
              <w:jc w:val="center"/>
              <w:rPr>
                <w:ins w:id="452" w:author="Xavier Hoenner" w:date="2015-09-22T13:32: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453" w:author="Xavier Hoenner" w:date="2014-05-01T11:02:00Z">
              <w:r>
                <w:rPr>
                  <w:szCs w:val="24"/>
                </w:rPr>
                <w:t>dbprod</w:t>
              </w:r>
              <w:r w:rsidRPr="003D503B">
                <w:rPr>
                  <w:szCs w:val="24"/>
                </w:rPr>
                <w:t>.emii.org.au</w:t>
              </w:r>
            </w:ins>
            <w:del w:id="454"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455" w:author="Xavier Hoenner" w:date="2014-05-01T11:02:00Z">
              <w:r>
                <w:rPr>
                  <w:szCs w:val="24"/>
                </w:rPr>
                <w:t>harvest</w:t>
              </w:r>
            </w:ins>
            <w:del w:id="456"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457" w:author="Xavier Hoenner" w:date="2014-05-01T11:02:00Z">
              <w:r>
                <w:rPr>
                  <w:szCs w:val="24"/>
                </w:rPr>
                <w:t>reporting</w:t>
              </w:r>
            </w:ins>
            <w:del w:id="458"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proofErr w:type="spellStart"/>
            <w:r>
              <w:rPr>
                <w:szCs w:val="24"/>
              </w:rPr>
              <w:t>anmn</w:t>
            </w:r>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22E05F56" w:rsidR="00160F24" w:rsidRDefault="00160F24" w:rsidP="00160F24">
      <w:pPr>
        <w:ind w:left="993" w:hanging="993"/>
      </w:pPr>
      <w:r w:rsidRPr="006209B5">
        <w:rPr>
          <w:u w:val="single"/>
        </w:rPr>
        <w:t>Footnote:</w:t>
      </w:r>
      <w:r w:rsidRPr="006209B5">
        <w:t xml:space="preserve"> </w:t>
      </w:r>
      <w:r>
        <w:rPr>
          <w:b/>
        </w:rPr>
        <w:t xml:space="preserve">Headers: </w:t>
      </w:r>
      <w:r w:rsidR="00E51A6A">
        <w:t xml:space="preserve">Moorings site name </w:t>
      </w:r>
      <w:del w:id="459" w:author="Xavier Hoenner" w:date="2015-08-28T10:59:00Z">
        <w:r w:rsidR="00E51A6A" w:rsidDel="008A42A8">
          <w:delText>(site</w:delText>
        </w:r>
      </w:del>
      <w:ins w:id="460" w:author="Xavier Hoenner" w:date="2015-08-28T10:59:00Z">
        <w:r w:rsidR="008A42A8">
          <w:t>or</w:t>
        </w:r>
      </w:ins>
      <w:r w:rsidR="00E51A6A">
        <w:t xml:space="preserve"> code</w:t>
      </w:r>
      <w:del w:id="461" w:author="Xavier Hoenner" w:date="2015-08-28T10:59:00Z">
        <w:r w:rsidR="00E51A6A" w:rsidDel="008A42A8">
          <w:delText>), and latitude/longitude coordinates</w:delText>
        </w:r>
      </w:del>
      <w:r w:rsidR="00E51A6A">
        <w:t>.</w:t>
      </w:r>
      <w:r>
        <w:br/>
      </w:r>
      <w:r>
        <w:rPr>
          <w:b/>
        </w:rPr>
        <w:t>Sub-headers</w:t>
      </w:r>
      <w:r>
        <w:t xml:space="preserve">: </w:t>
      </w:r>
      <w:ins w:id="462"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463" w:author="Xavier Hoenner" w:date="2015-09-09T09:27:00Z">
        <w:r w:rsidR="001D3D1F">
          <w:br/>
        </w:r>
        <w:r w:rsidR="001D3D1F" w:rsidRPr="006B3C3D">
          <w:rPr>
            <w:b/>
          </w:rPr>
          <w:t>‘</w:t>
        </w:r>
        <w:r w:rsidR="001D3D1F">
          <w:rPr>
            <w:b/>
          </w:rPr>
          <w:t># FV00</w:t>
        </w:r>
        <w:r w:rsidR="001D3D1F" w:rsidRPr="006B3C3D">
          <w:rPr>
            <w:b/>
          </w:rPr>
          <w:t>’</w:t>
        </w:r>
        <w:r w:rsidR="001D3D1F" w:rsidRPr="006B3C3D">
          <w:t xml:space="preserve">: </w:t>
        </w:r>
        <w:r w:rsidR="001D3D1F">
          <w:t>Number of non-quality controlled datasets.</w:t>
        </w:r>
      </w:ins>
      <w:del w:id="464" w:author="Xavier Hoenner" w:date="2015-09-09T09:26:00Z">
        <w:r w:rsidR="00A65718" w:rsidDel="001D3D1F">
          <w:delText>Data category</w:delText>
        </w:r>
        <w:r w:rsidR="00233198" w:rsidDel="001D3D1F">
          <w:delText xml:space="preserve"> – Broad category for the set of parameters measured. ‘</w:delText>
        </w:r>
        <w:r w:rsidR="00233198" w:rsidRPr="00AB63EA" w:rsidDel="001D3D1F">
          <w:rPr>
            <w:i/>
          </w:rPr>
          <w:delText>Temperature</w:delText>
        </w:r>
        <w:r w:rsidR="00233198" w:rsidDel="001D3D1F">
          <w:delText xml:space="preserve">’ = temperature and pressure only; </w:delText>
        </w:r>
        <w:r w:rsidR="00233198" w:rsidRPr="00AB63EA" w:rsidDel="001D3D1F">
          <w:rPr>
            <w:i/>
          </w:rPr>
          <w:delText>‘CTD</w:delText>
        </w:r>
      </w:del>
      <w:del w:id="465" w:author="Xavier Hoenner" w:date="2015-08-28T11:00:00Z">
        <w:r w:rsidR="00233198" w:rsidRPr="00AB63EA" w:rsidDel="008A42A8">
          <w:rPr>
            <w:i/>
          </w:rPr>
          <w:delText>_</w:delText>
        </w:r>
      </w:del>
      <w:del w:id="466" w:author="Xavier Hoenner" w:date="2015-09-09T09:26:00Z">
        <w:r w:rsidR="00233198" w:rsidRPr="00AB63EA" w:rsidDel="001D3D1F">
          <w:rPr>
            <w:i/>
          </w:rPr>
          <w:delText>timeseries’</w:delText>
        </w:r>
        <w:r w:rsidR="00233198" w:rsidDel="001D3D1F">
          <w:delText xml:space="preserve"> = conductivity (salinity), temperature and pressure (depth); </w:delText>
        </w:r>
        <w:r w:rsidR="00233198" w:rsidRPr="00AB63EA" w:rsidDel="001D3D1F">
          <w:rPr>
            <w:i/>
          </w:rPr>
          <w:delText>‘Biogeochem</w:delText>
        </w:r>
      </w:del>
      <w:del w:id="467" w:author="Xavier Hoenner" w:date="2015-08-28T11:00:00Z">
        <w:r w:rsidR="00233198" w:rsidRPr="00AB63EA" w:rsidDel="008A42A8">
          <w:rPr>
            <w:i/>
          </w:rPr>
          <w:delText>_</w:delText>
        </w:r>
      </w:del>
      <w:del w:id="468" w:author="Xavier Hoenner" w:date="2015-09-09T09:26:00Z">
        <w:r w:rsidR="00233198" w:rsidRPr="00AB63EA" w:rsidDel="001D3D1F">
          <w:rPr>
            <w:i/>
          </w:rPr>
          <w:delText>timeseries’</w:delText>
        </w:r>
        <w:r w:rsidR="00233198" w:rsidDel="001D3D1F">
          <w:delText xml:space="preserve"> = CTD plus chemical &amp; biological parameters; </w:delText>
        </w:r>
        <w:r w:rsidR="00233198" w:rsidRPr="00AB63EA" w:rsidDel="001D3D1F">
          <w:rPr>
            <w:i/>
          </w:rPr>
          <w:delText>‘Velocity’</w:delText>
        </w:r>
        <w:r w:rsidR="00233198" w:rsidDel="001D3D1F">
          <w:delText xml:space="preserve"> = current profiles.</w:delText>
        </w:r>
        <w:r w:rsidR="00744050" w:rsidDel="001D3D1F">
          <w:delText xml:space="preserve"> </w:delText>
        </w:r>
        <w:r w:rsidR="00744050" w:rsidRPr="00CB0032" w:rsidDel="001D3D1F">
          <w:delText>'CTD</w:delText>
        </w:r>
      </w:del>
      <w:del w:id="469" w:author="Xavier Hoenner" w:date="2015-08-28T11:00:00Z">
        <w:r w:rsidR="00744050" w:rsidRPr="00CB0032" w:rsidDel="008A42A8">
          <w:delText>_</w:delText>
        </w:r>
      </w:del>
      <w:del w:id="470" w:author="Xavier Hoenner" w:date="2015-09-09T09:26:00Z">
        <w:r w:rsidR="00744050" w:rsidRPr="00CB0032" w:rsidDel="001D3D1F">
          <w:delText>timeseries' and 'Biogeochemical</w:delText>
        </w:r>
      </w:del>
      <w:del w:id="471" w:author="Xavier Hoenner" w:date="2015-08-28T11:00:00Z">
        <w:r w:rsidR="00744050" w:rsidRPr="00CB0032" w:rsidDel="008A42A8">
          <w:delText>_</w:delText>
        </w:r>
      </w:del>
      <w:del w:id="472" w:author="Xavier Hoenner" w:date="2015-09-09T09:26:00Z">
        <w:r w:rsidR="00744050" w:rsidRPr="00CB0032" w:rsidDel="001D3D1F">
          <w:delText>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1D3D1F">
          <w:br/>
        </w:r>
        <w:r w:rsidRPr="006B3C3D" w:rsidDel="001D3D1F">
          <w:rPr>
            <w:b/>
          </w:rPr>
          <w:delText>‘</w:delText>
        </w:r>
        <w:r w:rsidDel="001D3D1F">
          <w:rPr>
            <w:b/>
          </w:rPr>
          <w:delText># FV00</w:delText>
        </w:r>
        <w:r w:rsidRPr="006B3C3D" w:rsidDel="001D3D1F">
          <w:rPr>
            <w:b/>
          </w:rPr>
          <w:delText>’</w:delText>
        </w:r>
        <w:r w:rsidRPr="006B3C3D" w:rsidDel="001D3D1F">
          <w:delText xml:space="preserve">: </w:delText>
        </w:r>
        <w:r w:rsidR="00BD5726" w:rsidDel="001D3D1F">
          <w:delText>N</w:delText>
        </w:r>
        <w:r w:rsidDel="001D3D1F">
          <w:delText xml:space="preserve">umber of </w:delText>
        </w:r>
        <w:r w:rsidR="0042325B" w:rsidDel="001D3D1F">
          <w:delText>non-quality</w:delText>
        </w:r>
        <w:r w:rsidDel="001D3D1F">
          <w:delText xml:space="preserve"> controlled datasets.</w:delText>
        </w:r>
      </w:del>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del w:id="473" w:author="Xavier Hoenner" w:date="2015-08-28T10:59:00Z">
        <w:r w:rsidDel="008A42A8">
          <w:rPr>
            <w:b/>
          </w:rPr>
          <w:delText>Data coverage</w:delText>
        </w:r>
      </w:del>
      <w:ins w:id="474" w:author="Xavier Hoenner" w:date="2015-08-28T10:59:00Z">
        <w:r w:rsidR="008A42A8">
          <w:rPr>
            <w:b/>
          </w:rPr>
          <w:t># days of data</w:t>
        </w:r>
      </w:ins>
      <w:r w:rsidRPr="006B3C3D">
        <w:rPr>
          <w:b/>
        </w:rPr>
        <w:t>’:</w:t>
      </w:r>
      <w:r w:rsidRPr="006B3C3D">
        <w:t xml:space="preserve"> </w:t>
      </w:r>
      <w:ins w:id="475" w:author="Xavier Hoenner" w:date="2015-08-28T11:00:00Z">
        <w:r w:rsidR="008A42A8">
          <w:t>Number of days between the data recording start and end dates</w:t>
        </w:r>
      </w:ins>
      <w:del w:id="476" w:author="Xavier Hoenner" w:date="2015-08-28T11:00:00Z">
        <w:r w:rsidDel="008A42A8">
          <w:delText>Number of days with data</w:delText>
        </w:r>
      </w:del>
      <w:r>
        <w:t>.</w:t>
      </w:r>
      <w:r>
        <w:br/>
      </w:r>
      <w:r>
        <w:rPr>
          <w:b/>
        </w:rPr>
        <w:t xml:space="preserve">ANMN: </w:t>
      </w:r>
      <w:r>
        <w:t>Australian National Mooring Network (</w:t>
      </w:r>
      <w:hyperlink r:id="rId12" w:history="1">
        <w:r w:rsidRPr="00FE6A07">
          <w:rPr>
            <w:rStyle w:val="Hyperlink"/>
          </w:rPr>
          <w:t>http://imos.org.au/anmn.html</w:t>
        </w:r>
      </w:hyperlink>
      <w:r>
        <w:t>).</w:t>
      </w:r>
      <w:r>
        <w:br/>
      </w:r>
      <w:r w:rsidR="00694064">
        <w:rPr>
          <w:b/>
        </w:rPr>
        <w:lastRenderedPageBreak/>
        <w:t>QLD</w:t>
      </w:r>
      <w:r w:rsidRPr="0070643C">
        <w:t xml:space="preserve">: </w:t>
      </w:r>
      <w:r w:rsidR="00694064">
        <w:t>Queensland and Northern Australia Moorings</w:t>
      </w:r>
      <w:r>
        <w:t xml:space="preserve"> (</w:t>
      </w:r>
      <w:hyperlink r:id="rId13" w:history="1">
        <w:r w:rsidR="00694064">
          <w:rPr>
            <w:rStyle w:val="Hyperlink"/>
          </w:rPr>
          <w:t>http://imos.org.au/anmnqld.html</w:t>
        </w:r>
      </w:hyperlink>
      <w:r>
        <w:t>).</w:t>
      </w:r>
    </w:p>
    <w:p w14:paraId="14AED3C1" w14:textId="67EB8ED4" w:rsidR="00BD5726" w:rsidDel="001D3D1F" w:rsidRDefault="00BD5726" w:rsidP="00160F24">
      <w:pPr>
        <w:ind w:left="993" w:hanging="993"/>
        <w:rPr>
          <w:del w:id="477" w:author="Xavier Hoenner" w:date="2015-09-09T09:26:00Z"/>
        </w:rPr>
      </w:pPr>
    </w:p>
    <w:p w14:paraId="11FE5A13" w14:textId="52D34DBB" w:rsidR="00BD5726" w:rsidDel="001D3D1F" w:rsidRDefault="00BD5726" w:rsidP="00160F24">
      <w:pPr>
        <w:ind w:left="993" w:hanging="993"/>
        <w:rPr>
          <w:del w:id="478" w:author="Xavier Hoenner" w:date="2015-09-09T09:26:00Z"/>
        </w:rPr>
      </w:pPr>
    </w:p>
    <w:p w14:paraId="65D23EE7" w14:textId="77777777" w:rsidR="00BD5726" w:rsidRPr="006209B5" w:rsidRDefault="00BD5726">
      <w:pPr>
        <w:pPrChange w:id="479" w:author="Xavier Hoenner" w:date="2015-09-09T09:26:00Z">
          <w:pPr>
            <w:ind w:left="993" w:hanging="993"/>
          </w:pPr>
        </w:pPrChange>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r>
              <w:rPr>
                <w:b/>
              </w:rPr>
              <w:t>deployment_code</w:t>
            </w:r>
            <w:proofErr w:type="spellEnd"/>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proofErr w:type="spellStart"/>
            <w:r>
              <w:rPr>
                <w:b/>
              </w:rPr>
              <w:t>start_date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5812CB62" w:rsidR="00233198" w:rsidRDefault="00233198">
            <w:pPr>
              <w:jc w:val="center"/>
              <w:rPr>
                <w:rFonts w:eastAsiaTheme="majorEastAsia" w:cstheme="majorBidi"/>
                <w:b/>
                <w:bCs/>
                <w:color w:val="000000" w:themeColor="text1"/>
                <w:sz w:val="32"/>
                <w:szCs w:val="28"/>
              </w:rPr>
            </w:pPr>
            <w:del w:id="480" w:author="Xavier Hoenner" w:date="2015-08-28T11:00:00Z">
              <w:r w:rsidDel="008A42A8">
                <w:delText>Data coverage</w:delText>
              </w:r>
            </w:del>
            <w:ins w:id="481" w:author="Xavier Hoenner" w:date="2015-08-28T11:00:00Z">
              <w:r w:rsidR="008A42A8">
                <w:t># days of data</w:t>
              </w:r>
            </w:ins>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482" w:author="Xavier Hoenner" w:date="2014-05-01T11:02:00Z">
              <w:r>
                <w:rPr>
                  <w:szCs w:val="24"/>
                </w:rPr>
                <w:t>dbprod</w:t>
              </w:r>
              <w:r w:rsidRPr="003D503B">
                <w:rPr>
                  <w:szCs w:val="24"/>
                </w:rPr>
                <w:t>.emii.org.au</w:t>
              </w:r>
            </w:ins>
            <w:del w:id="483"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484" w:author="Xavier Hoenner" w:date="2014-05-01T11:02:00Z">
              <w:r>
                <w:rPr>
                  <w:szCs w:val="24"/>
                </w:rPr>
                <w:t>harvest</w:t>
              </w:r>
            </w:ins>
            <w:del w:id="485"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486" w:author="Xavier Hoenner" w:date="2014-05-01T11:02:00Z">
              <w:r>
                <w:rPr>
                  <w:szCs w:val="24"/>
                </w:rPr>
                <w:t>reporting</w:t>
              </w:r>
            </w:ins>
            <w:del w:id="487"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28D1BBD8" w:rsidR="00694064" w:rsidRDefault="00694064" w:rsidP="00694064">
      <w:pPr>
        <w:ind w:left="993" w:hanging="993"/>
      </w:pPr>
      <w:r w:rsidRPr="006209B5">
        <w:rPr>
          <w:u w:val="single"/>
        </w:rPr>
        <w:t>Footnote:</w:t>
      </w:r>
      <w:r w:rsidRPr="006209B5">
        <w:t xml:space="preserve"> </w:t>
      </w:r>
      <w:ins w:id="488" w:author="Xavier Hoenner" w:date="2015-08-28T11:00:00Z">
        <w:r w:rsidR="00FF29CA">
          <w:rPr>
            <w:b/>
          </w:rPr>
          <w:t xml:space="preserve">Headers: </w:t>
        </w:r>
        <w:r w:rsidR="00FF29CA">
          <w:t>Moorings site name or code.</w:t>
        </w:r>
        <w:r w:rsidR="00FF29CA">
          <w:br/>
        </w:r>
        <w:r w:rsidR="00FF29CA">
          <w:rPr>
            <w:b/>
          </w:rPr>
          <w:t>Sub-headers</w:t>
        </w:r>
        <w:r w:rsidR="00FF29CA">
          <w:t xml:space="preserve">: </w:t>
        </w:r>
      </w:ins>
      <w:ins w:id="489"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xml:space="preserve">' come from similar instruments that differ only in the inclusion of </w:t>
        </w:r>
        <w:r w:rsidR="001D3D1F" w:rsidRPr="00523C6C">
          <w:lastRenderedPageBreak/>
          <w:t>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490" w:author="Xavier Hoenner" w:date="2015-09-09T09:27:00Z">
        <w:r w:rsidR="001D3D1F">
          <w:br/>
        </w:r>
        <w:r w:rsidR="001D3D1F" w:rsidRPr="006B3C3D">
          <w:rPr>
            <w:b/>
          </w:rPr>
          <w:t>‘</w:t>
        </w:r>
        <w:r w:rsidR="001D3D1F">
          <w:rPr>
            <w:b/>
          </w:rPr>
          <w:t># FV00</w:t>
        </w:r>
        <w:r w:rsidR="001D3D1F" w:rsidRPr="006B3C3D">
          <w:rPr>
            <w:b/>
          </w:rPr>
          <w:t>’</w:t>
        </w:r>
        <w:r w:rsidR="001D3D1F" w:rsidRPr="006B3C3D">
          <w:t xml:space="preserve">: </w:t>
        </w:r>
        <w:r w:rsidR="001D3D1F">
          <w:t>Number of non-quality controlled datasets.</w:t>
        </w:r>
      </w:ins>
      <w:ins w:id="491" w:author="Xavier Hoenner" w:date="2015-08-28T11:00:00Z">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492" w:author="Xavier Hoenner" w:date="2015-08-28T11:00: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4"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5"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9355" w:type="dxa"/>
        <w:jc w:val="center"/>
        <w:tblLayout w:type="fixed"/>
        <w:tblLook w:val="04A0" w:firstRow="1" w:lastRow="0" w:firstColumn="1" w:lastColumn="0" w:noHBand="0" w:noVBand="1"/>
        <w:tblPrChange w:id="493" w:author="Xavier Hoenner" w:date="2015-08-28T11:00:00Z">
          <w:tblPr>
            <w:tblStyle w:val="TableGrid"/>
            <w:tblW w:w="0" w:type="auto"/>
            <w:jc w:val="center"/>
            <w:tblLayout w:type="fixed"/>
            <w:tblLook w:val="04A0" w:firstRow="1" w:lastRow="0" w:firstColumn="1" w:lastColumn="0" w:noHBand="0" w:noVBand="1"/>
          </w:tblPr>
        </w:tblPrChange>
      </w:tblPr>
      <w:tblGrid>
        <w:gridCol w:w="1809"/>
        <w:gridCol w:w="931"/>
        <w:gridCol w:w="931"/>
        <w:gridCol w:w="1130"/>
        <w:gridCol w:w="1053"/>
        <w:gridCol w:w="1876"/>
        <w:gridCol w:w="1512"/>
        <w:gridCol w:w="113"/>
        <w:tblGridChange w:id="494">
          <w:tblGrid>
            <w:gridCol w:w="1809"/>
            <w:gridCol w:w="931"/>
            <w:gridCol w:w="931"/>
            <w:gridCol w:w="1130"/>
            <w:gridCol w:w="1053"/>
            <w:gridCol w:w="1876"/>
            <w:gridCol w:w="1512"/>
            <w:gridCol w:w="113"/>
          </w:tblGrid>
        </w:tblGridChange>
      </w:tblGrid>
      <w:tr w:rsidR="00233198" w14:paraId="7CD0AAC7" w14:textId="77777777" w:rsidTr="00FF29CA">
        <w:trPr>
          <w:jc w:val="center"/>
          <w:trPrChange w:id="495" w:author="Xavier Hoenner" w:date="2015-08-28T11:00:00Z">
            <w:trPr>
              <w:jc w:val="center"/>
            </w:trPr>
          </w:trPrChange>
        </w:trPr>
        <w:tc>
          <w:tcPr>
            <w:tcW w:w="1809" w:type="dxa"/>
            <w:vAlign w:val="center"/>
            <w:tcPrChange w:id="496" w:author="Xavier Hoenner" w:date="2015-08-28T11:00:00Z">
              <w:tcPr>
                <w:tcW w:w="1809" w:type="dxa"/>
                <w:vAlign w:val="center"/>
              </w:tcPr>
            </w:tcPrChange>
          </w:tcPr>
          <w:p w14:paraId="2D9E43C6" w14:textId="77777777" w:rsidR="00233198" w:rsidRPr="0025464E" w:rsidRDefault="00233198" w:rsidP="009959D1">
            <w:pPr>
              <w:jc w:val="center"/>
              <w:rPr>
                <w:b/>
              </w:rPr>
            </w:pPr>
            <w:proofErr w:type="spellStart"/>
            <w:r>
              <w:rPr>
                <w:b/>
              </w:rPr>
              <w:t>deployment_code</w:t>
            </w:r>
            <w:proofErr w:type="spellEnd"/>
          </w:p>
        </w:tc>
        <w:tc>
          <w:tcPr>
            <w:tcW w:w="931" w:type="dxa"/>
            <w:vAlign w:val="center"/>
            <w:tcPrChange w:id="497" w:author="Xavier Hoenner" w:date="2015-08-28T11:00:00Z">
              <w:tcPr>
                <w:tcW w:w="931" w:type="dxa"/>
                <w:vAlign w:val="center"/>
              </w:tcPr>
            </w:tcPrChange>
          </w:tcPr>
          <w:p w14:paraId="2B9ABF53" w14:textId="77777777" w:rsidR="00233198" w:rsidRPr="0025464E" w:rsidRDefault="00233198" w:rsidP="009959D1">
            <w:pPr>
              <w:jc w:val="center"/>
              <w:rPr>
                <w:b/>
              </w:rPr>
            </w:pPr>
            <w:r>
              <w:rPr>
                <w:b/>
              </w:rPr>
              <w:t>no_fv00</w:t>
            </w:r>
          </w:p>
        </w:tc>
        <w:tc>
          <w:tcPr>
            <w:tcW w:w="931" w:type="dxa"/>
            <w:vAlign w:val="center"/>
            <w:tcPrChange w:id="498" w:author="Xavier Hoenner" w:date="2015-08-28T11:00:00Z">
              <w:tcPr>
                <w:tcW w:w="931" w:type="dxa"/>
                <w:vAlign w:val="center"/>
              </w:tcPr>
            </w:tcPrChange>
          </w:tcPr>
          <w:p w14:paraId="6AAA9610" w14:textId="77777777" w:rsidR="00233198" w:rsidRPr="0025464E" w:rsidRDefault="00233198" w:rsidP="009959D1">
            <w:pPr>
              <w:jc w:val="center"/>
              <w:rPr>
                <w:b/>
              </w:rPr>
            </w:pPr>
            <w:r>
              <w:rPr>
                <w:b/>
              </w:rPr>
              <w:t>no_fv01</w:t>
            </w:r>
          </w:p>
        </w:tc>
        <w:tc>
          <w:tcPr>
            <w:tcW w:w="1130" w:type="dxa"/>
            <w:vAlign w:val="center"/>
            <w:tcPrChange w:id="499" w:author="Xavier Hoenner" w:date="2015-08-28T11:00:00Z">
              <w:tcPr>
                <w:tcW w:w="1130" w:type="dxa"/>
                <w:vAlign w:val="center"/>
              </w:tcPr>
            </w:tcPrChange>
          </w:tcPr>
          <w:p w14:paraId="2D4BC585" w14:textId="77777777" w:rsidR="00233198" w:rsidRPr="0025464E" w:rsidRDefault="00233198" w:rsidP="009959D1">
            <w:pPr>
              <w:jc w:val="center"/>
              <w:rPr>
                <w:b/>
              </w:rPr>
            </w:pPr>
            <w:proofErr w:type="spellStart"/>
            <w:r>
              <w:rPr>
                <w:b/>
              </w:rPr>
              <w:t>start_date</w:t>
            </w:r>
            <w:proofErr w:type="spellEnd"/>
          </w:p>
        </w:tc>
        <w:tc>
          <w:tcPr>
            <w:tcW w:w="1053" w:type="dxa"/>
            <w:vAlign w:val="center"/>
            <w:tcPrChange w:id="500" w:author="Xavier Hoenner" w:date="2015-08-28T11:00:00Z">
              <w:tcPr>
                <w:tcW w:w="1053" w:type="dxa"/>
                <w:vAlign w:val="center"/>
              </w:tcPr>
            </w:tcPrChange>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Change w:id="501" w:author="Xavier Hoenner" w:date="2015-08-28T11:00:00Z">
              <w:tcPr>
                <w:tcW w:w="1876" w:type="dxa"/>
                <w:vAlign w:val="center"/>
              </w:tcPr>
            </w:tcPrChange>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625" w:type="dxa"/>
            <w:gridSpan w:val="2"/>
            <w:vAlign w:val="center"/>
            <w:tcPrChange w:id="502" w:author="Xavier Hoenner" w:date="2015-08-28T11:00:00Z">
              <w:tcPr>
                <w:tcW w:w="1512" w:type="dxa"/>
                <w:gridSpan w:val="2"/>
                <w:vAlign w:val="center"/>
              </w:tcPr>
            </w:tcPrChange>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29A6526D" w14:textId="77777777" w:rsidTr="00FF29CA">
        <w:trPr>
          <w:jc w:val="center"/>
          <w:trPrChange w:id="503" w:author="Xavier Hoenner" w:date="2015-08-28T11:00:00Z">
            <w:trPr>
              <w:jc w:val="center"/>
            </w:trPr>
          </w:trPrChange>
        </w:trPr>
        <w:tc>
          <w:tcPr>
            <w:tcW w:w="1809" w:type="dxa"/>
            <w:vAlign w:val="center"/>
            <w:tcPrChange w:id="504" w:author="Xavier Hoenner" w:date="2015-08-28T11:00:00Z">
              <w:tcPr>
                <w:tcW w:w="1809" w:type="dxa"/>
                <w:vAlign w:val="center"/>
              </w:tcPr>
            </w:tcPrChange>
          </w:tcPr>
          <w:p w14:paraId="6C349DC9" w14:textId="77777777" w:rsidR="00233198" w:rsidRDefault="00233198" w:rsidP="009959D1">
            <w:pPr>
              <w:jc w:val="center"/>
            </w:pPr>
            <w:r>
              <w:t>Deployment code</w:t>
            </w:r>
          </w:p>
        </w:tc>
        <w:tc>
          <w:tcPr>
            <w:tcW w:w="931" w:type="dxa"/>
            <w:vAlign w:val="center"/>
            <w:tcPrChange w:id="505" w:author="Xavier Hoenner" w:date="2015-08-28T11:00:00Z">
              <w:tcPr>
                <w:tcW w:w="931" w:type="dxa"/>
                <w:vAlign w:val="center"/>
              </w:tcPr>
            </w:tcPrChange>
          </w:tcPr>
          <w:p w14:paraId="39960DD9" w14:textId="77777777" w:rsidR="00233198" w:rsidRDefault="00233198" w:rsidP="009959D1">
            <w:pPr>
              <w:jc w:val="center"/>
            </w:pPr>
            <w:r>
              <w:t># FV00</w:t>
            </w:r>
          </w:p>
        </w:tc>
        <w:tc>
          <w:tcPr>
            <w:tcW w:w="931" w:type="dxa"/>
            <w:vAlign w:val="center"/>
            <w:tcPrChange w:id="506" w:author="Xavier Hoenner" w:date="2015-08-28T11:00:00Z">
              <w:tcPr>
                <w:tcW w:w="931" w:type="dxa"/>
                <w:vAlign w:val="center"/>
              </w:tcPr>
            </w:tcPrChange>
          </w:tcPr>
          <w:p w14:paraId="4C9E11FA" w14:textId="77777777" w:rsidR="00233198" w:rsidRDefault="00233198" w:rsidP="009959D1">
            <w:pPr>
              <w:jc w:val="center"/>
            </w:pPr>
            <w:r>
              <w:t># FV01</w:t>
            </w:r>
          </w:p>
        </w:tc>
        <w:tc>
          <w:tcPr>
            <w:tcW w:w="1130" w:type="dxa"/>
            <w:vAlign w:val="center"/>
            <w:tcPrChange w:id="507" w:author="Xavier Hoenner" w:date="2015-08-28T11:00:00Z">
              <w:tcPr>
                <w:tcW w:w="1130" w:type="dxa"/>
                <w:vAlign w:val="center"/>
              </w:tcPr>
            </w:tcPrChange>
          </w:tcPr>
          <w:p w14:paraId="67247CFC" w14:textId="77777777" w:rsidR="00233198" w:rsidRDefault="00233198" w:rsidP="009959D1">
            <w:pPr>
              <w:jc w:val="center"/>
            </w:pPr>
            <w:r>
              <w:t>Start</w:t>
            </w:r>
          </w:p>
        </w:tc>
        <w:tc>
          <w:tcPr>
            <w:tcW w:w="1053" w:type="dxa"/>
            <w:vAlign w:val="center"/>
            <w:tcPrChange w:id="508" w:author="Xavier Hoenner" w:date="2015-08-28T11:00:00Z">
              <w:tcPr>
                <w:tcW w:w="1053" w:type="dxa"/>
                <w:vAlign w:val="center"/>
              </w:tcPr>
            </w:tcPrChange>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Change w:id="509" w:author="Xavier Hoenner" w:date="2015-08-28T11:00:00Z">
              <w:tcPr>
                <w:tcW w:w="1876" w:type="dxa"/>
                <w:vAlign w:val="center"/>
              </w:tcPr>
            </w:tcPrChange>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625" w:type="dxa"/>
            <w:gridSpan w:val="2"/>
            <w:vAlign w:val="center"/>
            <w:tcPrChange w:id="510" w:author="Xavier Hoenner" w:date="2015-08-28T11:00:00Z">
              <w:tcPr>
                <w:tcW w:w="1512" w:type="dxa"/>
                <w:gridSpan w:val="2"/>
                <w:vAlign w:val="center"/>
              </w:tcPr>
            </w:tcPrChange>
          </w:tcPr>
          <w:p w14:paraId="3CABE614" w14:textId="5E06651F" w:rsidR="00233198" w:rsidRDefault="00233198" w:rsidP="009959D1">
            <w:pPr>
              <w:jc w:val="center"/>
              <w:rPr>
                <w:rFonts w:eastAsiaTheme="majorEastAsia" w:cstheme="majorBidi"/>
                <w:b/>
                <w:bCs/>
                <w:color w:val="000000" w:themeColor="text1"/>
                <w:sz w:val="32"/>
                <w:szCs w:val="28"/>
              </w:rPr>
            </w:pPr>
            <w:del w:id="511" w:author="Xavier Hoenner" w:date="2015-08-28T11:01:00Z">
              <w:r w:rsidDel="00FF29CA">
                <w:delText>Data coverage</w:delText>
              </w:r>
            </w:del>
            <w:ins w:id="512" w:author="Xavier Hoenner" w:date="2015-08-28T11:01:00Z">
              <w:r w:rsidR="00FF29CA">
                <w:t># days of data</w:t>
              </w:r>
            </w:ins>
          </w:p>
        </w:tc>
      </w:tr>
      <w:tr w:rsidR="00233198" w14:paraId="73D5463F" w14:textId="77777777" w:rsidTr="00FF29CA">
        <w:trPr>
          <w:jc w:val="center"/>
          <w:trPrChange w:id="513" w:author="Xavier Hoenner" w:date="2015-08-28T11:00:00Z">
            <w:trPr>
              <w:jc w:val="center"/>
            </w:trPr>
          </w:trPrChange>
        </w:trPr>
        <w:tc>
          <w:tcPr>
            <w:tcW w:w="9355" w:type="dxa"/>
            <w:gridSpan w:val="8"/>
            <w:shd w:val="clear" w:color="auto" w:fill="595959" w:themeFill="text1" w:themeFillTint="A6"/>
            <w:vAlign w:val="center"/>
            <w:tcPrChange w:id="514" w:author="Xavier Hoenner" w:date="2015-08-28T11:00:00Z">
              <w:tcPr>
                <w:tcW w:w="9242" w:type="dxa"/>
                <w:gridSpan w:val="8"/>
                <w:shd w:val="clear" w:color="auto" w:fill="595959" w:themeFill="text1" w:themeFillTint="A6"/>
                <w:vAlign w:val="center"/>
              </w:tcPr>
            </w:tcPrChange>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FF29CA">
        <w:trPr>
          <w:jc w:val="center"/>
          <w:trPrChange w:id="515" w:author="Xavier Hoenner" w:date="2015-08-28T11:00:00Z">
            <w:trPr>
              <w:jc w:val="center"/>
            </w:trPr>
          </w:trPrChange>
        </w:trPr>
        <w:tc>
          <w:tcPr>
            <w:tcW w:w="9355" w:type="dxa"/>
            <w:gridSpan w:val="8"/>
            <w:shd w:val="clear" w:color="auto" w:fill="BFBFBF" w:themeFill="background1" w:themeFillShade="BF"/>
            <w:vAlign w:val="center"/>
            <w:tcPrChange w:id="516" w:author="Xavier Hoenner" w:date="2015-08-28T11:00:00Z">
              <w:tcPr>
                <w:tcW w:w="9242" w:type="dxa"/>
                <w:gridSpan w:val="8"/>
                <w:shd w:val="clear" w:color="auto" w:fill="BFBFBF" w:themeFill="background1" w:themeFillShade="BF"/>
                <w:vAlign w:val="center"/>
              </w:tcPr>
            </w:tcPrChange>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FF29CA">
        <w:trPr>
          <w:jc w:val="center"/>
          <w:trPrChange w:id="517" w:author="Xavier Hoenner" w:date="2015-08-28T11:00:00Z">
            <w:trPr>
              <w:jc w:val="center"/>
            </w:trPr>
          </w:trPrChange>
        </w:trPr>
        <w:tc>
          <w:tcPr>
            <w:tcW w:w="1809" w:type="dxa"/>
            <w:vAlign w:val="center"/>
            <w:tcPrChange w:id="518" w:author="Xavier Hoenner" w:date="2015-08-28T11:00:00Z">
              <w:tcPr>
                <w:tcW w:w="1809" w:type="dxa"/>
                <w:vAlign w:val="center"/>
              </w:tcPr>
            </w:tcPrChange>
          </w:tcPr>
          <w:p w14:paraId="6F846495" w14:textId="77777777" w:rsidR="00233198" w:rsidRDefault="00233198" w:rsidP="009959D1">
            <w:pPr>
              <w:jc w:val="center"/>
            </w:pPr>
          </w:p>
        </w:tc>
        <w:tc>
          <w:tcPr>
            <w:tcW w:w="931" w:type="dxa"/>
            <w:vAlign w:val="center"/>
            <w:tcPrChange w:id="519" w:author="Xavier Hoenner" w:date="2015-08-28T11:00:00Z">
              <w:tcPr>
                <w:tcW w:w="931" w:type="dxa"/>
                <w:vAlign w:val="center"/>
              </w:tcPr>
            </w:tcPrChange>
          </w:tcPr>
          <w:p w14:paraId="45139958" w14:textId="77777777" w:rsidR="00233198" w:rsidRDefault="00233198" w:rsidP="009959D1">
            <w:pPr>
              <w:jc w:val="center"/>
            </w:pPr>
          </w:p>
        </w:tc>
        <w:tc>
          <w:tcPr>
            <w:tcW w:w="931" w:type="dxa"/>
            <w:vAlign w:val="center"/>
            <w:tcPrChange w:id="520" w:author="Xavier Hoenner" w:date="2015-08-28T11:00:00Z">
              <w:tcPr>
                <w:tcW w:w="931" w:type="dxa"/>
                <w:vAlign w:val="center"/>
              </w:tcPr>
            </w:tcPrChange>
          </w:tcPr>
          <w:p w14:paraId="1BEEB07E" w14:textId="77777777" w:rsidR="00233198" w:rsidRDefault="00233198" w:rsidP="009959D1">
            <w:pPr>
              <w:jc w:val="center"/>
            </w:pPr>
          </w:p>
        </w:tc>
        <w:tc>
          <w:tcPr>
            <w:tcW w:w="1130" w:type="dxa"/>
            <w:vAlign w:val="center"/>
            <w:tcPrChange w:id="521" w:author="Xavier Hoenner" w:date="2015-08-28T11:00:00Z">
              <w:tcPr>
                <w:tcW w:w="1130" w:type="dxa"/>
                <w:vAlign w:val="center"/>
              </w:tcPr>
            </w:tcPrChange>
          </w:tcPr>
          <w:p w14:paraId="2EF59E5A" w14:textId="77777777" w:rsidR="00233198" w:rsidRDefault="00233198" w:rsidP="009959D1">
            <w:pPr>
              <w:jc w:val="center"/>
            </w:pPr>
          </w:p>
        </w:tc>
        <w:tc>
          <w:tcPr>
            <w:tcW w:w="1053" w:type="dxa"/>
            <w:vAlign w:val="center"/>
            <w:tcPrChange w:id="522" w:author="Xavier Hoenner" w:date="2015-08-28T11:00:00Z">
              <w:tcPr>
                <w:tcW w:w="1053" w:type="dxa"/>
                <w:vAlign w:val="center"/>
              </w:tcPr>
            </w:tcPrChange>
          </w:tcPr>
          <w:p w14:paraId="1FC8AE9A" w14:textId="77777777" w:rsidR="00233198" w:rsidRDefault="00233198" w:rsidP="009959D1">
            <w:pPr>
              <w:jc w:val="center"/>
            </w:pPr>
          </w:p>
        </w:tc>
        <w:tc>
          <w:tcPr>
            <w:tcW w:w="1876" w:type="dxa"/>
            <w:vAlign w:val="center"/>
            <w:tcPrChange w:id="523" w:author="Xavier Hoenner" w:date="2015-08-28T11:00:00Z">
              <w:tcPr>
                <w:tcW w:w="1876" w:type="dxa"/>
                <w:vAlign w:val="center"/>
              </w:tcPr>
            </w:tcPrChange>
          </w:tcPr>
          <w:p w14:paraId="70DEFD7E" w14:textId="77777777" w:rsidR="00233198" w:rsidRDefault="00233198" w:rsidP="009959D1">
            <w:pPr>
              <w:jc w:val="center"/>
            </w:pPr>
          </w:p>
        </w:tc>
        <w:tc>
          <w:tcPr>
            <w:tcW w:w="1625" w:type="dxa"/>
            <w:gridSpan w:val="2"/>
            <w:vAlign w:val="center"/>
            <w:tcPrChange w:id="524" w:author="Xavier Hoenner" w:date="2015-08-28T11:00:00Z">
              <w:tcPr>
                <w:tcW w:w="1512" w:type="dxa"/>
                <w:gridSpan w:val="2"/>
                <w:vAlign w:val="center"/>
              </w:tcPr>
            </w:tcPrChange>
          </w:tcPr>
          <w:p w14:paraId="35AFC9C7" w14:textId="77777777" w:rsidR="00233198" w:rsidRDefault="00233198" w:rsidP="009959D1">
            <w:pPr>
              <w:jc w:val="center"/>
            </w:pPr>
          </w:p>
        </w:tc>
      </w:tr>
      <w:tr w:rsidR="00233198" w:rsidDel="00FF29CA" w14:paraId="3E5715F1" w14:textId="2E39F54B" w:rsidTr="00FF29CA">
        <w:trPr>
          <w:gridAfter w:val="1"/>
          <w:wAfter w:w="113" w:type="dxa"/>
          <w:jc w:val="center"/>
          <w:del w:id="525" w:author="Xavier Hoenner" w:date="2015-08-28T11:00:00Z"/>
          <w:trPrChange w:id="526" w:author="Xavier Hoenner" w:date="2015-08-28T11:00:00Z">
            <w:trPr>
              <w:gridAfter w:val="1"/>
              <w:wAfter w:w="113" w:type="dxa"/>
              <w:jc w:val="center"/>
            </w:trPr>
          </w:trPrChange>
        </w:trPr>
        <w:tc>
          <w:tcPr>
            <w:tcW w:w="1809" w:type="dxa"/>
            <w:vAlign w:val="center"/>
            <w:tcPrChange w:id="527" w:author="Xavier Hoenner" w:date="2015-08-28T11:00:00Z">
              <w:tcPr>
                <w:tcW w:w="1809" w:type="dxa"/>
                <w:vAlign w:val="center"/>
              </w:tcPr>
            </w:tcPrChange>
          </w:tcPr>
          <w:p w14:paraId="33D7BEC9" w14:textId="4315E164" w:rsidR="00233198" w:rsidRPr="0025464E" w:rsidDel="00FF29CA" w:rsidRDefault="00233198" w:rsidP="009959D1">
            <w:pPr>
              <w:jc w:val="center"/>
              <w:rPr>
                <w:del w:id="528" w:author="Xavier Hoenner" w:date="2015-08-28T11:00:00Z"/>
                <w:b/>
              </w:rPr>
            </w:pPr>
            <w:del w:id="529" w:author="Xavier Hoenner" w:date="2015-08-28T11:00:00Z">
              <w:r w:rsidDel="00FF29CA">
                <w:rPr>
                  <w:b/>
                </w:rPr>
                <w:delText>deployment_code</w:delText>
              </w:r>
            </w:del>
          </w:p>
        </w:tc>
        <w:tc>
          <w:tcPr>
            <w:tcW w:w="931" w:type="dxa"/>
            <w:vAlign w:val="center"/>
            <w:tcPrChange w:id="530" w:author="Xavier Hoenner" w:date="2015-08-28T11:00:00Z">
              <w:tcPr>
                <w:tcW w:w="931" w:type="dxa"/>
                <w:vAlign w:val="center"/>
              </w:tcPr>
            </w:tcPrChange>
          </w:tcPr>
          <w:p w14:paraId="76BEE920" w14:textId="45AF47C7" w:rsidR="00233198" w:rsidRPr="0025464E" w:rsidDel="00FF29CA" w:rsidRDefault="00233198" w:rsidP="009959D1">
            <w:pPr>
              <w:jc w:val="center"/>
              <w:rPr>
                <w:del w:id="531" w:author="Xavier Hoenner" w:date="2015-08-28T11:00:00Z"/>
                <w:b/>
              </w:rPr>
            </w:pPr>
            <w:del w:id="532" w:author="Xavier Hoenner" w:date="2015-08-28T11:00:00Z">
              <w:r w:rsidDel="00FF29CA">
                <w:rPr>
                  <w:b/>
                </w:rPr>
                <w:delText>no_fv00</w:delText>
              </w:r>
            </w:del>
          </w:p>
        </w:tc>
        <w:tc>
          <w:tcPr>
            <w:tcW w:w="931" w:type="dxa"/>
            <w:vAlign w:val="center"/>
            <w:tcPrChange w:id="533" w:author="Xavier Hoenner" w:date="2015-08-28T11:00:00Z">
              <w:tcPr>
                <w:tcW w:w="931" w:type="dxa"/>
                <w:vAlign w:val="center"/>
              </w:tcPr>
            </w:tcPrChange>
          </w:tcPr>
          <w:p w14:paraId="1502751A" w14:textId="68E74535" w:rsidR="00233198" w:rsidRPr="0025464E" w:rsidDel="00FF29CA" w:rsidRDefault="00233198" w:rsidP="009959D1">
            <w:pPr>
              <w:jc w:val="center"/>
              <w:rPr>
                <w:del w:id="534" w:author="Xavier Hoenner" w:date="2015-08-28T11:00:00Z"/>
                <w:b/>
              </w:rPr>
            </w:pPr>
            <w:del w:id="535" w:author="Xavier Hoenner" w:date="2015-08-28T11:00:00Z">
              <w:r w:rsidDel="00FF29CA">
                <w:rPr>
                  <w:b/>
                </w:rPr>
                <w:delText>no_fv01</w:delText>
              </w:r>
            </w:del>
          </w:p>
        </w:tc>
        <w:tc>
          <w:tcPr>
            <w:tcW w:w="1130" w:type="dxa"/>
            <w:vAlign w:val="center"/>
            <w:tcPrChange w:id="536" w:author="Xavier Hoenner" w:date="2015-08-28T11:00:00Z">
              <w:tcPr>
                <w:tcW w:w="1130" w:type="dxa"/>
                <w:vAlign w:val="center"/>
              </w:tcPr>
            </w:tcPrChange>
          </w:tcPr>
          <w:p w14:paraId="1A531F52" w14:textId="21823126" w:rsidR="00233198" w:rsidRPr="0025464E" w:rsidDel="00FF29CA" w:rsidRDefault="00233198" w:rsidP="009959D1">
            <w:pPr>
              <w:jc w:val="center"/>
              <w:rPr>
                <w:del w:id="537" w:author="Xavier Hoenner" w:date="2015-08-28T11:00:00Z"/>
                <w:b/>
              </w:rPr>
            </w:pPr>
            <w:del w:id="538" w:author="Xavier Hoenner" w:date="2015-08-28T11:00:00Z">
              <w:r w:rsidDel="00FF29CA">
                <w:rPr>
                  <w:b/>
                </w:rPr>
                <w:delText>start_date</w:delText>
              </w:r>
            </w:del>
          </w:p>
        </w:tc>
        <w:tc>
          <w:tcPr>
            <w:tcW w:w="1053" w:type="dxa"/>
            <w:vAlign w:val="center"/>
            <w:tcPrChange w:id="539" w:author="Xavier Hoenner" w:date="2015-08-28T11:00:00Z">
              <w:tcPr>
                <w:tcW w:w="1053" w:type="dxa"/>
                <w:vAlign w:val="center"/>
              </w:tcPr>
            </w:tcPrChange>
          </w:tcPr>
          <w:p w14:paraId="01E53B19" w14:textId="28748278" w:rsidR="00233198" w:rsidDel="00FF29CA" w:rsidRDefault="00233198" w:rsidP="009959D1">
            <w:pPr>
              <w:jc w:val="center"/>
              <w:rPr>
                <w:del w:id="540" w:author="Xavier Hoenner" w:date="2015-08-28T11:00:00Z"/>
                <w:rFonts w:eastAsiaTheme="majorEastAsia" w:cstheme="majorBidi"/>
                <w:b/>
                <w:bCs/>
                <w:color w:val="000000" w:themeColor="text1"/>
                <w:sz w:val="32"/>
                <w:szCs w:val="28"/>
              </w:rPr>
            </w:pPr>
            <w:del w:id="541" w:author="Xavier Hoenner" w:date="2015-08-28T11:00:00Z">
              <w:r w:rsidDel="00FF29CA">
                <w:rPr>
                  <w:b/>
                </w:rPr>
                <w:delText>end_date</w:delText>
              </w:r>
            </w:del>
          </w:p>
        </w:tc>
        <w:tc>
          <w:tcPr>
            <w:tcW w:w="1876" w:type="dxa"/>
            <w:vAlign w:val="center"/>
            <w:tcPrChange w:id="542" w:author="Xavier Hoenner" w:date="2015-08-28T11:00:00Z">
              <w:tcPr>
                <w:tcW w:w="1876" w:type="dxa"/>
                <w:vAlign w:val="center"/>
              </w:tcPr>
            </w:tcPrChange>
          </w:tcPr>
          <w:p w14:paraId="5218EB4C" w14:textId="49C29C47" w:rsidR="00233198" w:rsidDel="00FF29CA" w:rsidRDefault="00233198" w:rsidP="009959D1">
            <w:pPr>
              <w:jc w:val="center"/>
              <w:rPr>
                <w:del w:id="543" w:author="Xavier Hoenner" w:date="2015-08-28T11:00:00Z"/>
                <w:rFonts w:eastAsiaTheme="majorEastAsia" w:cstheme="majorBidi"/>
                <w:b/>
                <w:bCs/>
                <w:color w:val="000000" w:themeColor="text1"/>
                <w:sz w:val="32"/>
                <w:szCs w:val="28"/>
              </w:rPr>
            </w:pPr>
            <w:del w:id="544" w:author="Xavier Hoenner" w:date="2015-08-28T11:00:00Z">
              <w:r w:rsidDel="00FF29CA">
                <w:rPr>
                  <w:b/>
                </w:rPr>
                <w:delText>coverage_duration</w:delText>
              </w:r>
            </w:del>
          </w:p>
        </w:tc>
        <w:tc>
          <w:tcPr>
            <w:tcW w:w="1512" w:type="dxa"/>
            <w:vAlign w:val="center"/>
            <w:tcPrChange w:id="545" w:author="Xavier Hoenner" w:date="2015-08-28T11:00:00Z">
              <w:tcPr>
                <w:tcW w:w="1512" w:type="dxa"/>
                <w:vAlign w:val="center"/>
              </w:tcPr>
            </w:tcPrChange>
          </w:tcPr>
          <w:p w14:paraId="2107ABD0" w14:textId="6B9E2D3A" w:rsidR="00233198" w:rsidDel="00FF29CA" w:rsidRDefault="00233198" w:rsidP="009959D1">
            <w:pPr>
              <w:jc w:val="center"/>
              <w:rPr>
                <w:del w:id="546" w:author="Xavier Hoenner" w:date="2015-08-28T11:00:00Z"/>
                <w:rFonts w:eastAsiaTheme="majorEastAsia" w:cstheme="majorBidi"/>
                <w:b/>
                <w:bCs/>
                <w:color w:val="000000" w:themeColor="text1"/>
                <w:sz w:val="32"/>
                <w:szCs w:val="28"/>
              </w:rPr>
            </w:pPr>
            <w:del w:id="547" w:author="Xavier Hoenner" w:date="2015-08-28T11:00:00Z">
              <w:r w:rsidDel="00FF29CA">
                <w:rPr>
                  <w:b/>
                </w:rPr>
                <w:delText>data_coverage</w:delText>
              </w:r>
            </w:del>
          </w:p>
        </w:tc>
      </w:tr>
      <w:tr w:rsidR="00233198" w:rsidDel="00FF29CA" w14:paraId="61345C84" w14:textId="55E3E2DF" w:rsidTr="00FF29CA">
        <w:trPr>
          <w:gridAfter w:val="1"/>
          <w:wAfter w:w="113" w:type="dxa"/>
          <w:jc w:val="center"/>
          <w:del w:id="548" w:author="Xavier Hoenner" w:date="2015-08-28T11:00:00Z"/>
          <w:trPrChange w:id="549" w:author="Xavier Hoenner" w:date="2015-08-28T11:00:00Z">
            <w:trPr>
              <w:gridAfter w:val="1"/>
              <w:wAfter w:w="113" w:type="dxa"/>
              <w:jc w:val="center"/>
            </w:trPr>
          </w:trPrChange>
        </w:trPr>
        <w:tc>
          <w:tcPr>
            <w:tcW w:w="1809" w:type="dxa"/>
            <w:vAlign w:val="center"/>
            <w:tcPrChange w:id="550" w:author="Xavier Hoenner" w:date="2015-08-28T11:00:00Z">
              <w:tcPr>
                <w:tcW w:w="1809" w:type="dxa"/>
                <w:vAlign w:val="center"/>
              </w:tcPr>
            </w:tcPrChange>
          </w:tcPr>
          <w:p w14:paraId="2DF18E0D" w14:textId="00841564" w:rsidR="00233198" w:rsidDel="00FF29CA" w:rsidRDefault="00233198" w:rsidP="009959D1">
            <w:pPr>
              <w:jc w:val="center"/>
              <w:rPr>
                <w:del w:id="551" w:author="Xavier Hoenner" w:date="2015-08-28T11:00:00Z"/>
              </w:rPr>
            </w:pPr>
            <w:del w:id="552" w:author="Xavier Hoenner" w:date="2015-08-28T11:00:00Z">
              <w:r w:rsidDel="00FF29CA">
                <w:delText>Deployment code</w:delText>
              </w:r>
            </w:del>
          </w:p>
        </w:tc>
        <w:tc>
          <w:tcPr>
            <w:tcW w:w="931" w:type="dxa"/>
            <w:vAlign w:val="center"/>
            <w:tcPrChange w:id="553" w:author="Xavier Hoenner" w:date="2015-08-28T11:00:00Z">
              <w:tcPr>
                <w:tcW w:w="931" w:type="dxa"/>
                <w:vAlign w:val="center"/>
              </w:tcPr>
            </w:tcPrChange>
          </w:tcPr>
          <w:p w14:paraId="26E357D9" w14:textId="66355A51" w:rsidR="00233198" w:rsidDel="00FF29CA" w:rsidRDefault="00233198" w:rsidP="009959D1">
            <w:pPr>
              <w:jc w:val="center"/>
              <w:rPr>
                <w:del w:id="554" w:author="Xavier Hoenner" w:date="2015-08-28T11:00:00Z"/>
              </w:rPr>
            </w:pPr>
            <w:del w:id="555" w:author="Xavier Hoenner" w:date="2015-08-28T11:00:00Z">
              <w:r w:rsidDel="00FF29CA">
                <w:delText># FV00</w:delText>
              </w:r>
            </w:del>
          </w:p>
        </w:tc>
        <w:tc>
          <w:tcPr>
            <w:tcW w:w="931" w:type="dxa"/>
            <w:vAlign w:val="center"/>
            <w:tcPrChange w:id="556" w:author="Xavier Hoenner" w:date="2015-08-28T11:00:00Z">
              <w:tcPr>
                <w:tcW w:w="931" w:type="dxa"/>
                <w:vAlign w:val="center"/>
              </w:tcPr>
            </w:tcPrChange>
          </w:tcPr>
          <w:p w14:paraId="7AADF27A" w14:textId="27D6D016" w:rsidR="00233198" w:rsidDel="00FF29CA" w:rsidRDefault="00233198" w:rsidP="009959D1">
            <w:pPr>
              <w:jc w:val="center"/>
              <w:rPr>
                <w:del w:id="557" w:author="Xavier Hoenner" w:date="2015-08-28T11:00:00Z"/>
              </w:rPr>
            </w:pPr>
            <w:del w:id="558" w:author="Xavier Hoenner" w:date="2015-08-28T11:00:00Z">
              <w:r w:rsidDel="00FF29CA">
                <w:delText># FV01</w:delText>
              </w:r>
            </w:del>
          </w:p>
        </w:tc>
        <w:tc>
          <w:tcPr>
            <w:tcW w:w="1130" w:type="dxa"/>
            <w:vAlign w:val="center"/>
            <w:tcPrChange w:id="559" w:author="Xavier Hoenner" w:date="2015-08-28T11:00:00Z">
              <w:tcPr>
                <w:tcW w:w="1130" w:type="dxa"/>
                <w:vAlign w:val="center"/>
              </w:tcPr>
            </w:tcPrChange>
          </w:tcPr>
          <w:p w14:paraId="7E3C1991" w14:textId="76F9A831" w:rsidR="00233198" w:rsidDel="00FF29CA" w:rsidRDefault="00233198" w:rsidP="009959D1">
            <w:pPr>
              <w:jc w:val="center"/>
              <w:rPr>
                <w:del w:id="560" w:author="Xavier Hoenner" w:date="2015-08-28T11:00:00Z"/>
              </w:rPr>
            </w:pPr>
            <w:del w:id="561" w:author="Xavier Hoenner" w:date="2015-08-28T11:00:00Z">
              <w:r w:rsidDel="00FF29CA">
                <w:delText>Start</w:delText>
              </w:r>
            </w:del>
          </w:p>
        </w:tc>
        <w:tc>
          <w:tcPr>
            <w:tcW w:w="1053" w:type="dxa"/>
            <w:vAlign w:val="center"/>
            <w:tcPrChange w:id="562" w:author="Xavier Hoenner" w:date="2015-08-28T11:00:00Z">
              <w:tcPr>
                <w:tcW w:w="1053" w:type="dxa"/>
                <w:vAlign w:val="center"/>
              </w:tcPr>
            </w:tcPrChange>
          </w:tcPr>
          <w:p w14:paraId="62ADDB91" w14:textId="07FE4A04" w:rsidR="00233198" w:rsidDel="00FF29CA" w:rsidRDefault="00233198" w:rsidP="009959D1">
            <w:pPr>
              <w:jc w:val="center"/>
              <w:rPr>
                <w:del w:id="563" w:author="Xavier Hoenner" w:date="2015-08-28T11:00:00Z"/>
                <w:rFonts w:eastAsiaTheme="majorEastAsia" w:cstheme="majorBidi"/>
                <w:b/>
                <w:bCs/>
                <w:color w:val="000000" w:themeColor="text1"/>
                <w:sz w:val="32"/>
                <w:szCs w:val="28"/>
              </w:rPr>
            </w:pPr>
            <w:del w:id="564" w:author="Xavier Hoenner" w:date="2015-08-28T11:00:00Z">
              <w:r w:rsidDel="00FF29CA">
                <w:delText>End</w:delText>
              </w:r>
            </w:del>
          </w:p>
        </w:tc>
        <w:tc>
          <w:tcPr>
            <w:tcW w:w="1876" w:type="dxa"/>
            <w:vAlign w:val="center"/>
            <w:tcPrChange w:id="565" w:author="Xavier Hoenner" w:date="2015-08-28T11:00:00Z">
              <w:tcPr>
                <w:tcW w:w="1876" w:type="dxa"/>
                <w:vAlign w:val="center"/>
              </w:tcPr>
            </w:tcPrChange>
          </w:tcPr>
          <w:p w14:paraId="42CD284F" w14:textId="21215770" w:rsidR="00233198" w:rsidDel="00FF29CA" w:rsidRDefault="00233198" w:rsidP="009959D1">
            <w:pPr>
              <w:jc w:val="center"/>
              <w:rPr>
                <w:del w:id="566" w:author="Xavier Hoenner" w:date="2015-08-28T11:00:00Z"/>
                <w:rFonts w:eastAsiaTheme="majorEastAsia" w:cstheme="majorBidi"/>
                <w:b/>
                <w:bCs/>
                <w:color w:val="000000" w:themeColor="text1"/>
                <w:sz w:val="32"/>
                <w:szCs w:val="28"/>
              </w:rPr>
            </w:pPr>
            <w:del w:id="567" w:author="Xavier Hoenner" w:date="2015-08-28T11:00:00Z">
              <w:r w:rsidDel="00FF29CA">
                <w:delText>Time coverage (days)</w:delText>
              </w:r>
            </w:del>
          </w:p>
        </w:tc>
        <w:tc>
          <w:tcPr>
            <w:tcW w:w="1512" w:type="dxa"/>
            <w:vAlign w:val="center"/>
            <w:tcPrChange w:id="568" w:author="Xavier Hoenner" w:date="2015-08-28T11:00:00Z">
              <w:tcPr>
                <w:tcW w:w="1512" w:type="dxa"/>
                <w:vAlign w:val="center"/>
              </w:tcPr>
            </w:tcPrChange>
          </w:tcPr>
          <w:p w14:paraId="53904859" w14:textId="60DB3DEF" w:rsidR="00233198" w:rsidDel="00FF29CA" w:rsidRDefault="00233198" w:rsidP="009959D1">
            <w:pPr>
              <w:jc w:val="center"/>
              <w:rPr>
                <w:del w:id="569" w:author="Xavier Hoenner" w:date="2015-08-28T11:00:00Z"/>
                <w:rFonts w:eastAsiaTheme="majorEastAsia" w:cstheme="majorBidi"/>
                <w:b/>
                <w:bCs/>
                <w:color w:val="000000" w:themeColor="text1"/>
                <w:sz w:val="32"/>
                <w:szCs w:val="28"/>
              </w:rPr>
            </w:pPr>
            <w:del w:id="570" w:author="Xavier Hoenner" w:date="2015-08-28T11:00:00Z">
              <w:r w:rsidDel="00FF29CA">
                <w:delText>Data coverage</w:delText>
              </w:r>
            </w:del>
          </w:p>
        </w:tc>
      </w:tr>
      <w:tr w:rsidR="00233198" w:rsidDel="00FF29CA" w14:paraId="6DCE4114" w14:textId="28A63728" w:rsidTr="00FF29CA">
        <w:trPr>
          <w:gridAfter w:val="1"/>
          <w:wAfter w:w="113" w:type="dxa"/>
          <w:jc w:val="center"/>
          <w:del w:id="571" w:author="Xavier Hoenner" w:date="2015-08-28T11:00:00Z"/>
          <w:trPrChange w:id="572" w:author="Xavier Hoenner" w:date="2015-08-28T11:00:00Z">
            <w:trPr>
              <w:gridAfter w:val="1"/>
              <w:wAfter w:w="113" w:type="dxa"/>
              <w:jc w:val="center"/>
            </w:trPr>
          </w:trPrChange>
        </w:trPr>
        <w:tc>
          <w:tcPr>
            <w:tcW w:w="9242" w:type="dxa"/>
            <w:gridSpan w:val="7"/>
            <w:shd w:val="clear" w:color="auto" w:fill="595959" w:themeFill="text1" w:themeFillTint="A6"/>
            <w:vAlign w:val="center"/>
            <w:tcPrChange w:id="573" w:author="Xavier Hoenner" w:date="2015-08-28T11:00:00Z">
              <w:tcPr>
                <w:tcW w:w="9242" w:type="dxa"/>
                <w:gridSpan w:val="7"/>
                <w:shd w:val="clear" w:color="auto" w:fill="595959" w:themeFill="text1" w:themeFillTint="A6"/>
                <w:vAlign w:val="center"/>
              </w:tcPr>
            </w:tcPrChange>
          </w:tcPr>
          <w:p w14:paraId="30CE1A28" w14:textId="2283782E" w:rsidR="00233198" w:rsidDel="00FF29CA" w:rsidRDefault="00233198" w:rsidP="009959D1">
            <w:pPr>
              <w:jc w:val="center"/>
              <w:rPr>
                <w:del w:id="574" w:author="Xavier Hoenner" w:date="2015-08-28T11:00:00Z"/>
              </w:rPr>
            </w:pPr>
            <w:del w:id="575" w:author="Xavier Hoenner" w:date="2015-08-28T11:00:00Z">
              <w:r w:rsidDel="00FF29CA">
                <w:delText>Headers = site_name_code</w:delText>
              </w:r>
            </w:del>
          </w:p>
        </w:tc>
      </w:tr>
      <w:tr w:rsidR="00233198" w:rsidDel="00FF29CA" w14:paraId="477ACA2C" w14:textId="65484A64" w:rsidTr="00FF29CA">
        <w:trPr>
          <w:gridAfter w:val="1"/>
          <w:wAfter w:w="113" w:type="dxa"/>
          <w:jc w:val="center"/>
          <w:del w:id="576" w:author="Xavier Hoenner" w:date="2015-08-28T11:00:00Z"/>
          <w:trPrChange w:id="577" w:author="Xavier Hoenner" w:date="2015-08-28T11:00:00Z">
            <w:trPr>
              <w:gridAfter w:val="1"/>
              <w:wAfter w:w="113" w:type="dxa"/>
              <w:jc w:val="center"/>
            </w:trPr>
          </w:trPrChange>
        </w:trPr>
        <w:tc>
          <w:tcPr>
            <w:tcW w:w="9242" w:type="dxa"/>
            <w:gridSpan w:val="7"/>
            <w:shd w:val="clear" w:color="auto" w:fill="BFBFBF" w:themeFill="background1" w:themeFillShade="BF"/>
            <w:vAlign w:val="center"/>
            <w:tcPrChange w:id="578" w:author="Xavier Hoenner" w:date="2015-08-28T11:00:00Z">
              <w:tcPr>
                <w:tcW w:w="9242" w:type="dxa"/>
                <w:gridSpan w:val="7"/>
                <w:shd w:val="clear" w:color="auto" w:fill="BFBFBF" w:themeFill="background1" w:themeFillShade="BF"/>
                <w:vAlign w:val="center"/>
              </w:tcPr>
            </w:tcPrChange>
          </w:tcPr>
          <w:p w14:paraId="1CA38039" w14:textId="0B9EC716" w:rsidR="00233198" w:rsidDel="00FF29CA" w:rsidRDefault="00233198" w:rsidP="009959D1">
            <w:pPr>
              <w:rPr>
                <w:del w:id="579" w:author="Xavier Hoenner" w:date="2015-08-28T11:00:00Z"/>
              </w:rPr>
            </w:pPr>
            <w:del w:id="580" w:author="Xavier Hoenner" w:date="2015-08-28T11:00:00Z">
              <w:r w:rsidDel="00FF29CA">
                <w:delText>Sub-headers = data_category</w:delText>
              </w:r>
            </w:del>
          </w:p>
        </w:tc>
      </w:tr>
      <w:tr w:rsidR="00233198" w:rsidDel="00FF29CA" w14:paraId="7C1AA7A2" w14:textId="72B1F418" w:rsidTr="00FF29CA">
        <w:trPr>
          <w:gridAfter w:val="1"/>
          <w:wAfter w:w="113" w:type="dxa"/>
          <w:jc w:val="center"/>
          <w:del w:id="581" w:author="Xavier Hoenner" w:date="2015-08-28T11:00:00Z"/>
          <w:trPrChange w:id="582" w:author="Xavier Hoenner" w:date="2015-08-28T11:00:00Z">
            <w:trPr>
              <w:gridAfter w:val="1"/>
              <w:wAfter w:w="113" w:type="dxa"/>
              <w:jc w:val="center"/>
            </w:trPr>
          </w:trPrChange>
        </w:trPr>
        <w:tc>
          <w:tcPr>
            <w:tcW w:w="1809" w:type="dxa"/>
            <w:vAlign w:val="center"/>
            <w:tcPrChange w:id="583" w:author="Xavier Hoenner" w:date="2015-08-28T11:00:00Z">
              <w:tcPr>
                <w:tcW w:w="1809" w:type="dxa"/>
                <w:vAlign w:val="center"/>
              </w:tcPr>
            </w:tcPrChange>
          </w:tcPr>
          <w:p w14:paraId="4CAACE0E" w14:textId="215ACF66" w:rsidR="00233198" w:rsidDel="00FF29CA" w:rsidRDefault="00233198" w:rsidP="009959D1">
            <w:pPr>
              <w:jc w:val="center"/>
              <w:rPr>
                <w:del w:id="584" w:author="Xavier Hoenner" w:date="2015-08-28T11:00:00Z"/>
              </w:rPr>
            </w:pPr>
          </w:p>
        </w:tc>
        <w:tc>
          <w:tcPr>
            <w:tcW w:w="931" w:type="dxa"/>
            <w:vAlign w:val="center"/>
            <w:tcPrChange w:id="585" w:author="Xavier Hoenner" w:date="2015-08-28T11:00:00Z">
              <w:tcPr>
                <w:tcW w:w="931" w:type="dxa"/>
                <w:vAlign w:val="center"/>
              </w:tcPr>
            </w:tcPrChange>
          </w:tcPr>
          <w:p w14:paraId="4FAFC148" w14:textId="33D33334" w:rsidR="00233198" w:rsidDel="00FF29CA" w:rsidRDefault="00233198" w:rsidP="009959D1">
            <w:pPr>
              <w:jc w:val="center"/>
              <w:rPr>
                <w:del w:id="586" w:author="Xavier Hoenner" w:date="2015-08-28T11:00:00Z"/>
              </w:rPr>
            </w:pPr>
          </w:p>
        </w:tc>
        <w:tc>
          <w:tcPr>
            <w:tcW w:w="931" w:type="dxa"/>
            <w:vAlign w:val="center"/>
            <w:tcPrChange w:id="587" w:author="Xavier Hoenner" w:date="2015-08-28T11:00:00Z">
              <w:tcPr>
                <w:tcW w:w="931" w:type="dxa"/>
                <w:vAlign w:val="center"/>
              </w:tcPr>
            </w:tcPrChange>
          </w:tcPr>
          <w:p w14:paraId="2496CAF6" w14:textId="48601FBE" w:rsidR="00233198" w:rsidDel="00FF29CA" w:rsidRDefault="00233198" w:rsidP="009959D1">
            <w:pPr>
              <w:jc w:val="center"/>
              <w:rPr>
                <w:del w:id="588" w:author="Xavier Hoenner" w:date="2015-08-28T11:00:00Z"/>
              </w:rPr>
            </w:pPr>
          </w:p>
        </w:tc>
        <w:tc>
          <w:tcPr>
            <w:tcW w:w="1130" w:type="dxa"/>
            <w:vAlign w:val="center"/>
            <w:tcPrChange w:id="589" w:author="Xavier Hoenner" w:date="2015-08-28T11:00:00Z">
              <w:tcPr>
                <w:tcW w:w="1130" w:type="dxa"/>
                <w:vAlign w:val="center"/>
              </w:tcPr>
            </w:tcPrChange>
          </w:tcPr>
          <w:p w14:paraId="47F5171C" w14:textId="2AAE8B4D" w:rsidR="00233198" w:rsidDel="00FF29CA" w:rsidRDefault="00233198" w:rsidP="009959D1">
            <w:pPr>
              <w:jc w:val="center"/>
              <w:rPr>
                <w:del w:id="590" w:author="Xavier Hoenner" w:date="2015-08-28T11:00:00Z"/>
              </w:rPr>
            </w:pPr>
          </w:p>
        </w:tc>
        <w:tc>
          <w:tcPr>
            <w:tcW w:w="1053" w:type="dxa"/>
            <w:vAlign w:val="center"/>
            <w:tcPrChange w:id="591" w:author="Xavier Hoenner" w:date="2015-08-28T11:00:00Z">
              <w:tcPr>
                <w:tcW w:w="1053" w:type="dxa"/>
                <w:vAlign w:val="center"/>
              </w:tcPr>
            </w:tcPrChange>
          </w:tcPr>
          <w:p w14:paraId="20845B8D" w14:textId="0522C332" w:rsidR="00233198" w:rsidDel="00FF29CA" w:rsidRDefault="00233198" w:rsidP="009959D1">
            <w:pPr>
              <w:jc w:val="center"/>
              <w:rPr>
                <w:del w:id="592" w:author="Xavier Hoenner" w:date="2015-08-28T11:00:00Z"/>
              </w:rPr>
            </w:pPr>
          </w:p>
        </w:tc>
        <w:tc>
          <w:tcPr>
            <w:tcW w:w="1876" w:type="dxa"/>
            <w:vAlign w:val="center"/>
            <w:tcPrChange w:id="593" w:author="Xavier Hoenner" w:date="2015-08-28T11:00:00Z">
              <w:tcPr>
                <w:tcW w:w="1876" w:type="dxa"/>
                <w:vAlign w:val="center"/>
              </w:tcPr>
            </w:tcPrChange>
          </w:tcPr>
          <w:p w14:paraId="10B8E38D" w14:textId="21A70DD0" w:rsidR="00233198" w:rsidDel="00FF29CA" w:rsidRDefault="00233198" w:rsidP="009959D1">
            <w:pPr>
              <w:jc w:val="center"/>
              <w:rPr>
                <w:del w:id="594" w:author="Xavier Hoenner" w:date="2015-08-28T11:00:00Z"/>
              </w:rPr>
            </w:pPr>
          </w:p>
        </w:tc>
        <w:tc>
          <w:tcPr>
            <w:tcW w:w="1512" w:type="dxa"/>
            <w:vAlign w:val="center"/>
            <w:tcPrChange w:id="595" w:author="Xavier Hoenner" w:date="2015-08-28T11:00:00Z">
              <w:tcPr>
                <w:tcW w:w="1512" w:type="dxa"/>
                <w:vAlign w:val="center"/>
              </w:tcPr>
            </w:tcPrChange>
          </w:tcPr>
          <w:p w14:paraId="1FFE5BF6" w14:textId="20C9A454" w:rsidR="00233198" w:rsidDel="00FF29CA" w:rsidRDefault="00233198" w:rsidP="009959D1">
            <w:pPr>
              <w:jc w:val="center"/>
              <w:rPr>
                <w:del w:id="596" w:author="Xavier Hoenner" w:date="2015-08-28T11:00:00Z"/>
              </w:rP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597" w:author="Xavier Hoenner" w:date="2014-05-01T11:02:00Z">
              <w:r>
                <w:rPr>
                  <w:szCs w:val="24"/>
                </w:rPr>
                <w:t>dbprod</w:t>
              </w:r>
              <w:r w:rsidRPr="003D503B">
                <w:rPr>
                  <w:szCs w:val="24"/>
                </w:rPr>
                <w:t>.emii.org.au</w:t>
              </w:r>
            </w:ins>
            <w:del w:id="598"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599" w:author="Xavier Hoenner" w:date="2014-05-01T11:02:00Z">
              <w:r>
                <w:rPr>
                  <w:szCs w:val="24"/>
                </w:rPr>
                <w:t>harvest</w:t>
              </w:r>
            </w:ins>
            <w:del w:id="600"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601" w:author="Xavier Hoenner" w:date="2014-05-01T11:02:00Z">
              <w:r>
                <w:rPr>
                  <w:szCs w:val="24"/>
                </w:rPr>
                <w:t>reporting</w:t>
              </w:r>
            </w:ins>
            <w:del w:id="602"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191DD88C" w:rsidR="00694064" w:rsidRDefault="00694064" w:rsidP="00694064">
      <w:pPr>
        <w:ind w:left="993" w:hanging="993"/>
      </w:pPr>
      <w:r w:rsidRPr="006209B5">
        <w:rPr>
          <w:u w:val="single"/>
        </w:rPr>
        <w:lastRenderedPageBreak/>
        <w:t>Footnote:</w:t>
      </w:r>
      <w:r w:rsidRPr="006209B5">
        <w:t xml:space="preserve"> </w:t>
      </w:r>
      <w:ins w:id="603"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604"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605" w:author="Xavier Hoenner" w:date="2015-09-09T09:27:00Z">
        <w:r w:rsidR="001D3D1F">
          <w:br/>
        </w:r>
        <w:r w:rsidR="001D3D1F" w:rsidRPr="006B3C3D">
          <w:rPr>
            <w:b/>
          </w:rPr>
          <w:t>‘</w:t>
        </w:r>
        <w:r w:rsidR="001D3D1F">
          <w:rPr>
            <w:b/>
          </w:rPr>
          <w:t># FV00</w:t>
        </w:r>
        <w:r w:rsidR="001D3D1F" w:rsidRPr="006B3C3D">
          <w:rPr>
            <w:b/>
          </w:rPr>
          <w:t>’</w:t>
        </w:r>
        <w:r w:rsidR="001D3D1F" w:rsidRPr="006B3C3D">
          <w:t xml:space="preserve">: </w:t>
        </w:r>
        <w:r w:rsidR="001D3D1F">
          <w:t>Number of non-quality controlled datasets.</w:t>
        </w:r>
      </w:ins>
      <w:ins w:id="606" w:author="Xavier Hoenner" w:date="2015-08-28T11:01:00Z">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607"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7"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64EF042" w:rsidR="00233198" w:rsidRDefault="00233198" w:rsidP="009959D1">
            <w:pPr>
              <w:jc w:val="center"/>
              <w:rPr>
                <w:rFonts w:eastAsiaTheme="majorEastAsia" w:cstheme="majorBidi"/>
                <w:b/>
                <w:bCs/>
                <w:color w:val="000000" w:themeColor="text1"/>
                <w:sz w:val="32"/>
                <w:szCs w:val="28"/>
              </w:rPr>
            </w:pPr>
            <w:del w:id="608" w:author="Xavier Hoenner" w:date="2015-08-28T11:01:00Z">
              <w:r w:rsidDel="00FF29CA">
                <w:delText>Data coverage</w:delText>
              </w:r>
            </w:del>
            <w:ins w:id="609" w:author="Xavier Hoenner" w:date="2015-08-28T11:01:00Z">
              <w:r w:rsidR="00FF29CA">
                <w:t># days of data</w:t>
              </w:r>
            </w:ins>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610" w:author="Xavier Hoenner" w:date="2014-05-01T11:02:00Z">
              <w:r>
                <w:rPr>
                  <w:szCs w:val="24"/>
                </w:rPr>
                <w:t>dbprod</w:t>
              </w:r>
              <w:r w:rsidRPr="003D503B">
                <w:rPr>
                  <w:szCs w:val="24"/>
                </w:rPr>
                <w:t>.emii.org.au</w:t>
              </w:r>
            </w:ins>
            <w:del w:id="611"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612" w:author="Xavier Hoenner" w:date="2014-05-01T11:02:00Z">
              <w:r>
                <w:rPr>
                  <w:szCs w:val="24"/>
                </w:rPr>
                <w:t>harvest</w:t>
              </w:r>
            </w:ins>
            <w:del w:id="613"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lastRenderedPageBreak/>
              <w:t>Schema</w:t>
            </w:r>
          </w:p>
        </w:tc>
        <w:tc>
          <w:tcPr>
            <w:tcW w:w="2848" w:type="dxa"/>
          </w:tcPr>
          <w:p w14:paraId="6CA65613" w14:textId="3B3F96BD" w:rsidR="00641BE6" w:rsidRPr="006209B5" w:rsidRDefault="00641BE6" w:rsidP="00355902">
            <w:pPr>
              <w:rPr>
                <w:szCs w:val="24"/>
              </w:rPr>
            </w:pPr>
            <w:ins w:id="614" w:author="Xavier Hoenner" w:date="2014-05-01T11:02:00Z">
              <w:r>
                <w:rPr>
                  <w:szCs w:val="24"/>
                </w:rPr>
                <w:t>reporting</w:t>
              </w:r>
            </w:ins>
            <w:del w:id="615"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5731660F" w:rsidR="00694064" w:rsidRDefault="00694064" w:rsidP="00694064">
      <w:pPr>
        <w:ind w:left="993" w:hanging="993"/>
      </w:pPr>
      <w:r w:rsidRPr="006209B5">
        <w:rPr>
          <w:u w:val="single"/>
        </w:rPr>
        <w:t>Footnote:</w:t>
      </w:r>
      <w:r w:rsidRPr="006209B5">
        <w:t xml:space="preserve"> </w:t>
      </w:r>
      <w:ins w:id="616"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617"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618" w:author="Xavier Hoenner" w:date="2015-08-28T11:01:00Z">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619"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19"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D3D979F" w:rsidR="00233198" w:rsidRDefault="00233198" w:rsidP="009959D1">
            <w:pPr>
              <w:jc w:val="center"/>
              <w:rPr>
                <w:rFonts w:eastAsiaTheme="majorEastAsia" w:cstheme="majorBidi"/>
                <w:b/>
                <w:bCs/>
                <w:color w:val="000000" w:themeColor="text1"/>
                <w:sz w:val="32"/>
                <w:szCs w:val="28"/>
              </w:rPr>
            </w:pPr>
            <w:del w:id="620" w:author="Xavier Hoenner" w:date="2015-08-28T11:01:00Z">
              <w:r w:rsidDel="00FF29CA">
                <w:delText>Data coverage</w:delText>
              </w:r>
            </w:del>
            <w:ins w:id="621" w:author="Xavier Hoenner" w:date="2015-08-28T11:01:00Z">
              <w:r w:rsidR="00FF29CA">
                <w:t># days of data</w:t>
              </w:r>
            </w:ins>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lastRenderedPageBreak/>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622" w:author="Xavier Hoenner" w:date="2014-05-01T11:02:00Z">
              <w:r>
                <w:rPr>
                  <w:szCs w:val="24"/>
                </w:rPr>
                <w:t>dbprod</w:t>
              </w:r>
              <w:r w:rsidRPr="003D503B">
                <w:rPr>
                  <w:szCs w:val="24"/>
                </w:rPr>
                <w:t>.emii.org.au</w:t>
              </w:r>
            </w:ins>
            <w:del w:id="623"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624" w:author="Xavier Hoenner" w:date="2014-05-01T11:02:00Z">
              <w:r>
                <w:rPr>
                  <w:szCs w:val="24"/>
                </w:rPr>
                <w:t>harvest</w:t>
              </w:r>
            </w:ins>
            <w:del w:id="625"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ins w:id="626" w:author="Xavier Hoenner" w:date="2014-05-01T11:02:00Z">
              <w:r>
                <w:rPr>
                  <w:szCs w:val="24"/>
                </w:rPr>
                <w:t>reporting</w:t>
              </w:r>
            </w:ins>
            <w:del w:id="627"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337876D4" w:rsidR="00694064" w:rsidRDefault="00694064" w:rsidP="00694064">
      <w:pPr>
        <w:ind w:left="993" w:hanging="993"/>
      </w:pPr>
      <w:r w:rsidRPr="006209B5">
        <w:rPr>
          <w:u w:val="single"/>
        </w:rPr>
        <w:t>Footnote:</w:t>
      </w:r>
      <w:r w:rsidRPr="006209B5">
        <w:t xml:space="preserve"> </w:t>
      </w:r>
      <w:ins w:id="628"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629"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630" w:author="Xavier Hoenner" w:date="2015-08-28T11:01:00Z">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631"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1"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lastRenderedPageBreak/>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3B4556BC" w:rsidR="00233198" w:rsidRDefault="00233198" w:rsidP="009959D1">
            <w:pPr>
              <w:jc w:val="center"/>
              <w:rPr>
                <w:rFonts w:eastAsiaTheme="majorEastAsia" w:cstheme="majorBidi"/>
                <w:b/>
                <w:bCs/>
                <w:color w:val="000000" w:themeColor="text1"/>
                <w:sz w:val="32"/>
                <w:szCs w:val="28"/>
              </w:rPr>
            </w:pPr>
            <w:del w:id="632" w:author="Xavier Hoenner" w:date="2015-08-28T11:01:00Z">
              <w:r w:rsidDel="00FF29CA">
                <w:delText>Data coverage</w:delText>
              </w:r>
            </w:del>
            <w:ins w:id="633" w:author="Xavier Hoenner" w:date="2015-08-28T11:01:00Z">
              <w:r w:rsidR="00FF29CA">
                <w:t># days of data</w:t>
              </w:r>
            </w:ins>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634" w:author="Xavier Hoenner" w:date="2014-05-01T11:02:00Z">
              <w:r>
                <w:rPr>
                  <w:szCs w:val="24"/>
                </w:rPr>
                <w:t>dbprod</w:t>
              </w:r>
              <w:r w:rsidRPr="003D503B">
                <w:rPr>
                  <w:szCs w:val="24"/>
                </w:rPr>
                <w:t>.emii.org.au</w:t>
              </w:r>
            </w:ins>
            <w:del w:id="635"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636" w:author="Xavier Hoenner" w:date="2014-05-01T11:02:00Z">
              <w:r>
                <w:rPr>
                  <w:szCs w:val="24"/>
                </w:rPr>
                <w:t>harvest</w:t>
              </w:r>
            </w:ins>
            <w:del w:id="637"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638" w:author="Xavier Hoenner" w:date="2014-05-01T11:02:00Z">
              <w:r>
                <w:rPr>
                  <w:szCs w:val="24"/>
                </w:rPr>
                <w:t>reporting</w:t>
              </w:r>
            </w:ins>
            <w:del w:id="639"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proofErr w:type="spellStart"/>
            <w:r>
              <w:rPr>
                <w:szCs w:val="24"/>
              </w:rPr>
              <w:t>anmn_all_deployments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68B616A4" w:rsidR="00A021DA" w:rsidRDefault="00A021DA" w:rsidP="00A021DA">
      <w:pPr>
        <w:ind w:left="993" w:hanging="993"/>
      </w:pPr>
      <w:r w:rsidRPr="006209B5">
        <w:rPr>
          <w:u w:val="single"/>
        </w:rPr>
        <w:t>Footnote:</w:t>
      </w:r>
      <w:r w:rsidRPr="006209B5">
        <w:t xml:space="preserve"> </w:t>
      </w:r>
      <w:ins w:id="640"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641" w:author="Xavier Hoenner" w:date="2015-09-09T09:27: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642" w:author="Xavier Hoenner" w:date="2015-08-28T11:01:00Z">
        <w:r w:rsidR="00FF29CA">
          <w:br/>
        </w:r>
        <w:r w:rsidR="00FF29CA" w:rsidRPr="006B3C3D">
          <w:rPr>
            <w:b/>
          </w:rPr>
          <w:lastRenderedPageBreak/>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between the deployment start and end dates</w:t>
        </w:r>
        <w:r w:rsidR="00FF29CA" w:rsidRPr="00ED7666">
          <w:t>.</w:t>
        </w:r>
        <w:r w:rsidR="00FF29CA">
          <w:br/>
        </w:r>
        <w:r w:rsidR="00FF29CA" w:rsidRPr="006B3C3D">
          <w:rPr>
            <w:b/>
          </w:rPr>
          <w:t>‘</w:t>
        </w:r>
        <w:r w:rsidR="00FF29CA">
          <w:rPr>
            <w:b/>
          </w:rPr>
          <w:t># days of data</w:t>
        </w:r>
        <w:r w:rsidR="00FF29CA" w:rsidRPr="006B3C3D">
          <w:rPr>
            <w:b/>
          </w:rPr>
          <w:t>’:</w:t>
        </w:r>
        <w:r w:rsidR="00FF29CA" w:rsidRPr="006B3C3D">
          <w:t xml:space="preserve"> </w:t>
        </w:r>
        <w:r w:rsidR="00FF29CA">
          <w:t>Number of days between the data recording start and end dates.</w:t>
        </w:r>
      </w:ins>
      <w:del w:id="643" w:author="Xavier Hoenner" w:date="2015-08-28T11:01:00Z">
        <w:r w:rsidDel="00FF29CA">
          <w:rPr>
            <w:b/>
          </w:rPr>
          <w:delText xml:space="preserve">Headers: </w:delText>
        </w:r>
        <w:r w:rsidDel="00FF29CA">
          <w:delText>Moorings site name (site code), and latitude/longitude coordinates.</w:delText>
        </w:r>
        <w:r w:rsidDel="00FF29CA">
          <w:br/>
        </w:r>
        <w:r w:rsidDel="00FF29CA">
          <w:rPr>
            <w:b/>
          </w:rPr>
          <w:delText>Sub-headers</w:delText>
        </w:r>
        <w:r w:rsidDel="00FF29CA">
          <w:delText>: Data category – Broad category for the set of parameters measured. ‘</w:delText>
        </w:r>
        <w:r w:rsidRPr="00AB63EA" w:rsidDel="00FF29CA">
          <w:rPr>
            <w:i/>
          </w:rPr>
          <w:delText>Temperature</w:delText>
        </w:r>
        <w:r w:rsidDel="00FF29CA">
          <w:delText xml:space="preserve">’ = temperature and pressure only; </w:delText>
        </w:r>
        <w:r w:rsidRPr="00AB63EA" w:rsidDel="00FF29CA">
          <w:rPr>
            <w:i/>
          </w:rPr>
          <w:delText>‘CTD_timeseries’</w:delText>
        </w:r>
        <w:r w:rsidDel="00FF29CA">
          <w:delText xml:space="preserve"> = conductivity (salinity), temperature and pressure (depth); </w:delText>
        </w:r>
        <w:r w:rsidRPr="00AB63EA" w:rsidDel="00FF29CA">
          <w:rPr>
            <w:i/>
          </w:rPr>
          <w:delText>‘Biogeochem_timeseries’</w:delText>
        </w:r>
        <w:r w:rsidDel="00FF29CA">
          <w:delText xml:space="preserve"> = CTD plus chemical &amp; biological parameters; </w:delText>
        </w:r>
        <w:r w:rsidRPr="00AB63EA" w:rsidDel="00FF29CA">
          <w:rPr>
            <w:i/>
          </w:rPr>
          <w:delText>‘Velocity’</w:delText>
        </w:r>
        <w:r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Del="00FF29CA">
          <w:br/>
        </w:r>
        <w:r w:rsidRPr="006B3C3D" w:rsidDel="00FF29CA">
          <w:rPr>
            <w:b/>
          </w:rPr>
          <w:delText>‘</w:delText>
        </w:r>
        <w:r w:rsidDel="00FF29CA">
          <w:rPr>
            <w:b/>
          </w:rPr>
          <w:delText># FV00</w:delText>
        </w:r>
        <w:r w:rsidRPr="006B3C3D" w:rsidDel="00FF29CA">
          <w:rPr>
            <w:b/>
          </w:rPr>
          <w:delText>’</w:delText>
        </w:r>
        <w:r w:rsidRPr="006B3C3D" w:rsidDel="00FF29CA">
          <w:delText xml:space="preserve">: </w:delText>
        </w:r>
        <w:r w:rsidDel="00FF29CA">
          <w:delText xml:space="preserve">Number of </w:delText>
        </w:r>
        <w:r w:rsidR="0042325B" w:rsidDel="00FF29CA">
          <w:delText>non-quality</w:delText>
        </w:r>
        <w:r w:rsidDel="00FF29CA">
          <w:delText xml:space="preserve"> controlled datasets.</w:delText>
        </w:r>
        <w:r w:rsidDel="00FF29CA">
          <w:br/>
        </w:r>
        <w:r w:rsidDel="00FF29CA">
          <w:rPr>
            <w:b/>
          </w:rPr>
          <w:delText>‘# FV01’</w:delText>
        </w:r>
        <w:r w:rsidDel="00FF29CA">
          <w:delText>: Number of quality controlled datasets.</w:delText>
        </w:r>
        <w:r w:rsidDel="00FF29CA">
          <w:br/>
        </w:r>
        <w:r w:rsidRPr="006B3C3D" w:rsidDel="00FF29CA">
          <w:rPr>
            <w:b/>
          </w:rPr>
          <w:delText>‘Start’</w:delText>
        </w:r>
        <w:r w:rsidRPr="006B3C3D" w:rsidDel="00FF29CA">
          <w:delText xml:space="preserve">: </w:delText>
        </w:r>
        <w:r w:rsidDel="00FF29CA">
          <w:delText xml:space="preserve">Deployment start </w:delText>
        </w:r>
        <w:r w:rsidRPr="006B3C3D" w:rsidDel="00FF29CA">
          <w:delText>date</w:delText>
        </w:r>
        <w:r w:rsidDel="00FF29CA">
          <w:delText xml:space="preserve"> (format: dd/mm/yyyy).</w:delText>
        </w:r>
        <w:r w:rsidRPr="006B3C3D" w:rsidDel="00FF29CA">
          <w:br/>
        </w:r>
        <w:r w:rsidRPr="006B3C3D" w:rsidDel="00FF29CA">
          <w:rPr>
            <w:b/>
          </w:rPr>
          <w:delText>‘End’</w:delText>
        </w:r>
        <w:r w:rsidRPr="006B3C3D" w:rsidDel="00FF29CA">
          <w:delText xml:space="preserve">: </w:delText>
        </w:r>
        <w:r w:rsidDel="00FF29CA">
          <w:delText>Deployment end date (format: dd/mm/yyyy).</w:delText>
        </w:r>
        <w:r w:rsidDel="00FF29CA">
          <w:br/>
        </w:r>
        <w:r w:rsidRPr="00ED7666" w:rsidDel="00FF29CA">
          <w:rPr>
            <w:b/>
          </w:rPr>
          <w:delText>‘</w:delText>
        </w:r>
        <w:r w:rsidDel="00FF29CA">
          <w:rPr>
            <w:b/>
          </w:rPr>
          <w:delText>T</w:delText>
        </w:r>
        <w:r w:rsidRPr="00ED7666" w:rsidDel="00FF29CA">
          <w:rPr>
            <w:b/>
          </w:rPr>
          <w:delText xml:space="preserve">ime </w:delText>
        </w:r>
        <w:r w:rsidDel="00FF29CA">
          <w:rPr>
            <w:b/>
          </w:rPr>
          <w:delText>c</w:delText>
        </w:r>
        <w:r w:rsidRPr="00ED7666" w:rsidDel="00FF29CA">
          <w:rPr>
            <w:b/>
          </w:rPr>
          <w:delText>overage’</w:delText>
        </w:r>
        <w:r w:rsidRPr="00ED7666" w:rsidDel="00FF29CA">
          <w:delText xml:space="preserve">: </w:delText>
        </w:r>
        <w:r w:rsidDel="00FF29CA">
          <w:delText>N</w:delText>
        </w:r>
        <w:r w:rsidRPr="00ED7666" w:rsidDel="00FF29CA">
          <w:delText xml:space="preserve">umber of days </w:delText>
        </w:r>
        <w:r w:rsidDel="00FF29CA">
          <w:delText>between the deployment start and end dates</w:delText>
        </w:r>
        <w:r w:rsidRPr="00ED7666" w:rsidDel="00FF29CA">
          <w:delText>.</w:delText>
        </w:r>
        <w:r w:rsidDel="00FF29CA">
          <w:br/>
        </w:r>
        <w:r w:rsidRPr="006B3C3D" w:rsidDel="00FF29CA">
          <w:rPr>
            <w:b/>
          </w:rPr>
          <w:delText>‘</w:delText>
        </w:r>
        <w:r w:rsidDel="00FF29CA">
          <w:rPr>
            <w:b/>
          </w:rPr>
          <w:delText>Data coverage</w:delText>
        </w:r>
        <w:r w:rsidRPr="006B3C3D" w:rsidDel="00FF29CA">
          <w:rPr>
            <w:b/>
          </w:rPr>
          <w:delText>’:</w:delText>
        </w:r>
        <w:r w:rsidRPr="006B3C3D" w:rsidDel="00FF29CA">
          <w:delText xml:space="preserve"> </w:delText>
        </w:r>
        <w:r w:rsidDel="00FF29CA">
          <w:delText>Number of days with data.</w:delText>
        </w:r>
      </w:del>
      <w:r>
        <w:br/>
      </w:r>
      <w:r>
        <w:rPr>
          <w:b/>
        </w:rPr>
        <w:t xml:space="preserve">ANMN: </w:t>
      </w:r>
      <w:r>
        <w:t>Australian National Mooring Network (</w:t>
      </w:r>
      <w:hyperlink r:id="rId22" w:history="1">
        <w:r w:rsidRPr="00FE6A07">
          <w:rPr>
            <w:rStyle w:val="Hyperlink"/>
          </w:rPr>
          <w:t>http://imos.org.au/anmn.html</w:t>
        </w:r>
      </w:hyperlink>
      <w:r>
        <w:t>).</w:t>
      </w:r>
      <w:r>
        <w:br/>
      </w:r>
      <w:r w:rsidR="0042325B">
        <w:rPr>
          <w:b/>
        </w:rPr>
        <w:t>AM</w:t>
      </w:r>
      <w:r w:rsidR="0042325B">
        <w:t>: Acidification Moorings (</w:t>
      </w:r>
      <w:hyperlink r:id="rId23"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r>
              <w:rPr>
                <w:b/>
              </w:rPr>
              <w:t>deployment_code</w:t>
            </w:r>
            <w:proofErr w:type="spellEnd"/>
          </w:p>
        </w:tc>
        <w:tc>
          <w:tcPr>
            <w:tcW w:w="931" w:type="dxa"/>
            <w:vAlign w:val="center"/>
          </w:tcPr>
          <w:p w14:paraId="490909C8" w14:textId="77777777" w:rsidR="00A021DA" w:rsidRPr="0025464E" w:rsidRDefault="00A021DA" w:rsidP="00CC7541">
            <w:pPr>
              <w:jc w:val="center"/>
              <w:rPr>
                <w:b/>
              </w:rPr>
            </w:pPr>
            <w:r>
              <w:rPr>
                <w:b/>
              </w:rPr>
              <w:t>no_fv00</w:t>
            </w:r>
          </w:p>
        </w:tc>
        <w:tc>
          <w:tcPr>
            <w:tcW w:w="931" w:type="dxa"/>
            <w:vAlign w:val="center"/>
          </w:tcPr>
          <w:p w14:paraId="7AC92115" w14:textId="77777777" w:rsidR="00A021DA" w:rsidRPr="0025464E" w:rsidRDefault="00A021DA" w:rsidP="00CC7541">
            <w:pPr>
              <w:jc w:val="center"/>
              <w:rPr>
                <w:b/>
              </w:rPr>
            </w:pPr>
            <w:r>
              <w:rPr>
                <w:b/>
              </w:rPr>
              <w:t>no_fv01</w:t>
            </w:r>
          </w:p>
        </w:tc>
        <w:tc>
          <w:tcPr>
            <w:tcW w:w="1130" w:type="dxa"/>
            <w:vAlign w:val="center"/>
          </w:tcPr>
          <w:p w14:paraId="11072442" w14:textId="77777777" w:rsidR="00A021DA" w:rsidRPr="0025464E" w:rsidRDefault="00A021DA" w:rsidP="00CC7541">
            <w:pPr>
              <w:jc w:val="center"/>
              <w:rPr>
                <w:b/>
              </w:rPr>
            </w:pPr>
            <w:proofErr w:type="spellStart"/>
            <w:r>
              <w:rPr>
                <w:b/>
              </w:rPr>
              <w:t>start_date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r>
              <w:rPr>
                <w:b/>
              </w:rPr>
              <w:t>data_coverage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1C7D64DD" w:rsidR="00A021DA" w:rsidRDefault="00A021DA" w:rsidP="00CC7541">
            <w:pPr>
              <w:jc w:val="center"/>
              <w:rPr>
                <w:rFonts w:eastAsiaTheme="majorEastAsia" w:cstheme="majorBidi"/>
                <w:b/>
                <w:bCs/>
                <w:color w:val="000000" w:themeColor="text1"/>
                <w:sz w:val="32"/>
                <w:szCs w:val="28"/>
              </w:rPr>
            </w:pPr>
            <w:del w:id="644" w:author="Xavier Hoenner" w:date="2015-08-28T11:01:00Z">
              <w:r w:rsidDel="00FF29CA">
                <w:delText>Data coverage</w:delText>
              </w:r>
            </w:del>
            <w:ins w:id="645" w:author="Xavier Hoenner" w:date="2015-08-28T11:01:00Z">
              <w:r w:rsidR="00FF29CA">
                <w:t># days of data</w:t>
              </w:r>
            </w:ins>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646" w:author="Xavier Hoenner" w:date="2014-04-30T16:48:00Z">
              <w:r w:rsidRPr="003D503B" w:rsidDel="00B40F0A">
                <w:rPr>
                  <w:szCs w:val="24"/>
                </w:rPr>
                <w:delText>db</w:delText>
              </w:r>
              <w:r w:rsidDel="00B40F0A">
                <w:rPr>
                  <w:szCs w:val="24"/>
                </w:rPr>
                <w:delText>dev</w:delText>
              </w:r>
            </w:del>
            <w:ins w:id="647"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648" w:author="Xavier Hoenner" w:date="2014-04-30T16:48:00Z">
              <w:r w:rsidDel="00B40F0A">
                <w:rPr>
                  <w:szCs w:val="24"/>
                </w:rPr>
                <w:delText>report_db</w:delText>
              </w:r>
            </w:del>
            <w:ins w:id="649"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650" w:author="Xavier Hoenner" w:date="2014-04-30T16:48:00Z">
              <w:r w:rsidDel="00B40F0A">
                <w:rPr>
                  <w:szCs w:val="24"/>
                </w:rPr>
                <w:delText>R</w:delText>
              </w:r>
              <w:r w:rsidR="00C91621" w:rsidDel="00B40F0A">
                <w:rPr>
                  <w:szCs w:val="24"/>
                </w:rPr>
                <w:delText>eport</w:delText>
              </w:r>
            </w:del>
            <w:ins w:id="651"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r>
              <w:rPr>
                <w:szCs w:val="24"/>
              </w:rPr>
              <w:t>anmn_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652"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653"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654"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4FF7948E"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655" w:author="Xavier Hoenner" w:date="2014-05-01T09:46:00Z">
        <w:r w:rsidR="00D351F9" w:rsidDel="00FE6AB3">
          <w:delText>, and latitude/longitude coordinates</w:delText>
        </w:r>
      </w:del>
      <w:r w:rsidR="00D351F9">
        <w:t>.</w:t>
      </w:r>
      <w:r>
        <w:br/>
      </w:r>
      <w:del w:id="656" w:author="Xavier Hoenner" w:date="2015-08-21T15:07:00Z">
        <w:r w:rsidRPr="006B3C3D" w:rsidDel="00F25313">
          <w:rPr>
            <w:b/>
          </w:rPr>
          <w:delText>‘</w:delText>
        </w:r>
      </w:del>
      <w:r>
        <w:rPr>
          <w:b/>
        </w:rPr>
        <w:t xml:space="preserve"># </w:t>
      </w:r>
      <w:r w:rsidR="001769B3">
        <w:rPr>
          <w:b/>
        </w:rPr>
        <w:t>loggers</w:t>
      </w:r>
      <w:del w:id="657" w:author="Xavier Hoenner" w:date="2015-08-21T15:07:00Z">
        <w:r w:rsidRPr="006B3C3D" w:rsidDel="00F25313">
          <w:rPr>
            <w:b/>
          </w:rPr>
          <w:delText>’</w:delText>
        </w:r>
      </w:del>
      <w:r w:rsidRPr="006B3C3D">
        <w:t xml:space="preserve">: </w:t>
      </w:r>
      <w:r>
        <w:t xml:space="preserve">Total number of </w:t>
      </w:r>
      <w:r w:rsidR="001769B3">
        <w:t xml:space="preserve">loggers </w:t>
      </w:r>
      <w:r w:rsidR="0096246E">
        <w:t>deployed</w:t>
      </w:r>
      <w:r>
        <w:t>.</w:t>
      </w:r>
      <w:r>
        <w:br/>
      </w:r>
      <w:del w:id="658" w:author="Xavier Hoenner" w:date="2015-08-21T15:07:00Z">
        <w:r w:rsidDel="00F25313">
          <w:rPr>
            <w:b/>
          </w:rPr>
          <w:delText>‘</w:delText>
        </w:r>
      </w:del>
      <w:r>
        <w:rPr>
          <w:b/>
        </w:rPr>
        <w:t xml:space="preserve"># </w:t>
      </w:r>
      <w:r w:rsidR="001769B3">
        <w:rPr>
          <w:b/>
        </w:rPr>
        <w:t>loggers with good data</w:t>
      </w:r>
      <w:del w:id="659" w:author="Xavier Hoenner" w:date="2015-08-21T15:07:00Z">
        <w:r w:rsidDel="00F25313">
          <w:rPr>
            <w:b/>
          </w:rPr>
          <w:delText>’</w:delText>
        </w:r>
      </w:del>
      <w:r>
        <w:t xml:space="preserve">: Total number of </w:t>
      </w:r>
      <w:r w:rsidR="001769B3">
        <w:t>loggers</w:t>
      </w:r>
      <w:r w:rsidR="00885B34">
        <w:t xml:space="preserve"> that successfully obtained 6kHz recordings.</w:t>
      </w:r>
      <w:r w:rsidR="008F4D86">
        <w:br/>
      </w:r>
      <w:del w:id="660" w:author="Xavier Hoenner" w:date="2015-08-21T15:07:00Z">
        <w:r w:rsidR="00735DCA" w:rsidDel="00F25313">
          <w:rPr>
            <w:b/>
          </w:rPr>
          <w:delText>‘</w:delText>
        </w:r>
      </w:del>
      <w:r w:rsidR="00735DCA">
        <w:rPr>
          <w:b/>
        </w:rPr>
        <w:t># loggers with clock sync data</w:t>
      </w:r>
      <w:del w:id="661" w:author="Xavier Hoenner" w:date="2015-08-21T15:07:00Z">
        <w:r w:rsidR="00735DCA" w:rsidDel="00F25313">
          <w:rPr>
            <w:b/>
          </w:rPr>
          <w:delText>’</w:delText>
        </w:r>
      </w:del>
      <w:r w:rsidR="00735DCA">
        <w:t>: Number of loggers that obtained 22kHz recordings (</w:t>
      </w:r>
      <w:r w:rsidR="008F4D86">
        <w:t>u</w:t>
      </w:r>
      <w:r w:rsidR="00735DCA">
        <w:t>sed for synchronising clocks between loggers)</w:t>
      </w:r>
      <w:r w:rsidR="008F4D86">
        <w:t>.</w:t>
      </w:r>
      <w:r w:rsidR="008F4D86">
        <w:rPr>
          <w:b/>
        </w:rPr>
        <w:br/>
      </w:r>
      <w:del w:id="662" w:author="Xavier Hoenner" w:date="2015-08-21T15:07:00Z">
        <w:r w:rsidR="008F4D86" w:rsidDel="00F25313">
          <w:rPr>
            <w:b/>
          </w:rPr>
          <w:delText xml:space="preserve"> </w:delText>
        </w:r>
        <w:r w:rsidR="00910CC2" w:rsidRPr="00910CC2" w:rsidDel="00F25313">
          <w:rPr>
            <w:b/>
          </w:rPr>
          <w:delText>‘</w:delText>
        </w:r>
      </w:del>
      <w:r w:rsidR="00910CC2" w:rsidRPr="00910CC2">
        <w:rPr>
          <w:b/>
        </w:rPr>
        <w:t># sets on Acoustic Viewer</w:t>
      </w:r>
      <w:del w:id="663" w:author="Xavier Hoenner" w:date="2015-08-21T15:07:00Z">
        <w:r w:rsidR="00910CC2" w:rsidRPr="00910CC2" w:rsidDel="00F25313">
          <w:rPr>
            <w:b/>
          </w:rPr>
          <w:delText>’</w:delText>
        </w:r>
      </w:del>
      <w:r w:rsidR="00910CC2" w:rsidRPr="00910CC2">
        <w:t>:</w:t>
      </w:r>
      <w:r w:rsidR="00910CC2">
        <w:t xml:space="preserve"> Total number of datasets </w:t>
      </w:r>
      <w:r w:rsidR="00885B34">
        <w:t xml:space="preserve">accessible via </w:t>
      </w:r>
      <w:r w:rsidR="00910CC2">
        <w:t>the IMOS Acoustic Data Viewer.</w:t>
      </w:r>
      <w:r>
        <w:br/>
      </w:r>
      <w:del w:id="664" w:author="Xavier Hoenner" w:date="2015-08-21T15:07:00Z">
        <w:r w:rsidRPr="006B3C3D" w:rsidDel="00F25313">
          <w:rPr>
            <w:b/>
          </w:rPr>
          <w:delText>‘</w:delText>
        </w:r>
      </w:del>
      <w:r w:rsidRPr="006B3C3D">
        <w:rPr>
          <w:b/>
        </w:rPr>
        <w:t>Start</w:t>
      </w:r>
      <w:del w:id="665" w:author="Xavier Hoenner" w:date="2015-08-21T15:07:00Z">
        <w:r w:rsidRPr="006B3C3D" w:rsidDel="00F25313">
          <w:rPr>
            <w:b/>
          </w:rPr>
          <w:delText>’</w:delText>
        </w:r>
      </w:del>
      <w:r w:rsidRPr="006B3C3D">
        <w:t xml:space="preserve">: </w:t>
      </w:r>
      <w:r w:rsidR="00B559BE">
        <w:t>First</w:t>
      </w:r>
      <w:r w:rsidRPr="006B3C3D">
        <w:t xml:space="preserve"> </w:t>
      </w:r>
      <w:r>
        <w:t xml:space="preserve">deployment </w:t>
      </w:r>
      <w:r w:rsidR="0084246E">
        <w:t xml:space="preserve">start </w:t>
      </w:r>
      <w:r w:rsidRPr="006B3C3D">
        <w:t>date</w:t>
      </w:r>
      <w:r>
        <w:t xml:space="preserve"> (format: </w:t>
      </w:r>
      <w:proofErr w:type="spellStart"/>
      <w:r>
        <w:t>dd</w:t>
      </w:r>
      <w:proofErr w:type="spellEnd"/>
      <w:r>
        <w:t>/mm/</w:t>
      </w:r>
      <w:proofErr w:type="spellStart"/>
      <w:r>
        <w:t>yyyy</w:t>
      </w:r>
      <w:proofErr w:type="spellEnd"/>
      <w:r>
        <w:t>).</w:t>
      </w:r>
      <w:r w:rsidRPr="006B3C3D">
        <w:br/>
      </w:r>
      <w:del w:id="666" w:author="Xavier Hoenner" w:date="2015-08-21T15:07:00Z">
        <w:r w:rsidRPr="006B3C3D" w:rsidDel="00F25313">
          <w:rPr>
            <w:b/>
          </w:rPr>
          <w:delText>‘</w:delText>
        </w:r>
      </w:del>
      <w:r w:rsidRPr="006B3C3D">
        <w:rPr>
          <w:b/>
        </w:rPr>
        <w:t>End</w:t>
      </w:r>
      <w:del w:id="667" w:author="Xavier Hoenner" w:date="2015-08-21T15:07:00Z">
        <w:r w:rsidRPr="006B3C3D" w:rsidDel="00F25313">
          <w:rPr>
            <w:b/>
          </w:rPr>
          <w:delText>’</w:delText>
        </w:r>
      </w:del>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del w:id="668" w:author="Xavier Hoenner" w:date="2015-08-21T15:07:00Z">
        <w:r w:rsidRPr="00ED7666" w:rsidDel="00F25313">
          <w:rPr>
            <w:b/>
          </w:rPr>
          <w:lastRenderedPageBreak/>
          <w:delText>‘</w:delText>
        </w:r>
      </w:del>
      <w:del w:id="669" w:author="Xavier Hoenner" w:date="2015-08-21T15:08:00Z">
        <w:r w:rsidDel="00F25313">
          <w:rPr>
            <w:b/>
          </w:rPr>
          <w:delText>T</w:delText>
        </w:r>
        <w:r w:rsidRPr="00ED7666" w:rsidDel="00F25313">
          <w:rPr>
            <w:b/>
          </w:rPr>
          <w:delText xml:space="preserve">ime </w:delText>
        </w:r>
        <w:r w:rsidDel="00F25313">
          <w:rPr>
            <w:b/>
          </w:rPr>
          <w:delText>c</w:delText>
        </w:r>
        <w:r w:rsidRPr="00ED7666" w:rsidDel="00F25313">
          <w:rPr>
            <w:b/>
          </w:rPr>
          <w:delText>overage</w:delText>
        </w:r>
      </w:del>
      <w:ins w:id="670" w:author="Xavier Hoenner" w:date="2015-08-21T15:08:00Z">
        <w:r w:rsidR="00F25313">
          <w:rPr>
            <w:b/>
          </w:rPr>
          <w:t># days of data</w:t>
        </w:r>
      </w:ins>
      <w:del w:id="671" w:author="Xavier Hoenner" w:date="2015-08-21T15:07:00Z">
        <w:r w:rsidRPr="00ED7666" w:rsidDel="00F25313">
          <w:rPr>
            <w:b/>
          </w:rPr>
          <w:delText>’</w:delText>
        </w:r>
      </w:del>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4" w:history="1">
        <w:r w:rsidRPr="00FE6A07">
          <w:rPr>
            <w:rStyle w:val="Hyperlink"/>
          </w:rPr>
          <w:t>http://imos.org.au/anmn.html</w:t>
        </w:r>
      </w:hyperlink>
      <w:r>
        <w:t>).</w:t>
      </w:r>
      <w:r>
        <w:br/>
      </w:r>
      <w:r w:rsidR="00910CC2">
        <w:rPr>
          <w:b/>
        </w:rPr>
        <w:t>PAO</w:t>
      </w:r>
      <w:r w:rsidR="00910CC2">
        <w:t>: Passive Acoustic Observatories (</w:t>
      </w:r>
      <w:hyperlink r:id="rId25" w:history="1">
        <w:r w:rsidR="00910CC2">
          <w:rPr>
            <w:rStyle w:val="Hyperlink"/>
          </w:rPr>
          <w:t>http://imos.org.au/anmnacous.html</w:t>
        </w:r>
      </w:hyperlink>
      <w:r w:rsidR="00910CC2">
        <w:t>).</w:t>
      </w:r>
      <w:r>
        <w:br/>
      </w:r>
      <w:r w:rsidR="00910CC2">
        <w:rPr>
          <w:b/>
        </w:rPr>
        <w:t>IMOS Acoustic Data Viewer</w:t>
      </w:r>
      <w:r w:rsidR="00910CC2">
        <w:t xml:space="preserve">: </w:t>
      </w:r>
      <w:r w:rsidR="00285E61">
        <w:fldChar w:fldCharType="begin"/>
      </w:r>
      <w:ins w:id="672" w:author="Xavier Hoenner" w:date="2015-08-21T15:08: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r>
              <w:rPr>
                <w:b/>
              </w:rPr>
              <w:t>deployment_year</w:t>
            </w:r>
            <w:proofErr w:type="spellEnd"/>
          </w:p>
        </w:tc>
        <w:tc>
          <w:tcPr>
            <w:tcW w:w="552" w:type="pct"/>
            <w:vAlign w:val="center"/>
          </w:tcPr>
          <w:p w14:paraId="5EE92901" w14:textId="77777777" w:rsidR="008F4D86" w:rsidRPr="0025464E" w:rsidRDefault="008F4D86" w:rsidP="00355902">
            <w:pPr>
              <w:jc w:val="center"/>
              <w:rPr>
                <w:b/>
              </w:rPr>
            </w:pPr>
            <w:proofErr w:type="spellStart"/>
            <w:r>
              <w:rPr>
                <w:b/>
              </w:rPr>
              <w:t>no_loggers</w:t>
            </w:r>
            <w:proofErr w:type="spellEnd"/>
          </w:p>
        </w:tc>
        <w:tc>
          <w:tcPr>
            <w:tcW w:w="612" w:type="pct"/>
            <w:vAlign w:val="center"/>
          </w:tcPr>
          <w:p w14:paraId="31D6EA00" w14:textId="77777777" w:rsidR="008F4D86" w:rsidRPr="0025464E" w:rsidRDefault="008F4D86" w:rsidP="00355902">
            <w:pPr>
              <w:jc w:val="center"/>
              <w:rPr>
                <w:b/>
              </w:rPr>
            </w:pPr>
            <w:proofErr w:type="spellStart"/>
            <w:r>
              <w:rPr>
                <w:b/>
              </w:rPr>
              <w:t>no_good_data</w:t>
            </w:r>
            <w:proofErr w:type="spellEnd"/>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proofErr w:type="spellStart"/>
            <w:r>
              <w:rPr>
                <w:b/>
              </w:rPr>
              <w:t>no_on_viewer</w:t>
            </w:r>
            <w:proofErr w:type="spellEnd"/>
          </w:p>
        </w:tc>
        <w:tc>
          <w:tcPr>
            <w:tcW w:w="565" w:type="pct"/>
            <w:vAlign w:val="center"/>
          </w:tcPr>
          <w:p w14:paraId="5F606297" w14:textId="77777777" w:rsidR="008F4D86" w:rsidRPr="0025464E" w:rsidRDefault="008F4D86" w:rsidP="00355902">
            <w:pPr>
              <w:jc w:val="center"/>
              <w:rPr>
                <w:b/>
              </w:rPr>
            </w:pPr>
            <w:proofErr w:type="spellStart"/>
            <w:r>
              <w:rPr>
                <w:b/>
              </w:rPr>
              <w:t>earliest_date</w:t>
            </w:r>
            <w:proofErr w:type="spellEnd"/>
          </w:p>
        </w:tc>
        <w:tc>
          <w:tcPr>
            <w:tcW w:w="504" w:type="pct"/>
            <w:vAlign w:val="center"/>
          </w:tcPr>
          <w:p w14:paraId="0FB331C5" w14:textId="77777777" w:rsidR="008F4D86" w:rsidRPr="0025464E" w:rsidRDefault="008F4D86" w:rsidP="00355902">
            <w:pPr>
              <w:jc w:val="center"/>
              <w:rPr>
                <w:b/>
              </w:rPr>
            </w:pPr>
            <w:proofErr w:type="spellStart"/>
            <w:r>
              <w:rPr>
                <w:b/>
              </w:rPr>
              <w:t>latest_date</w:t>
            </w:r>
            <w:proofErr w:type="spellEnd"/>
          </w:p>
        </w:tc>
        <w:tc>
          <w:tcPr>
            <w:tcW w:w="834" w:type="pct"/>
            <w:vAlign w:val="center"/>
          </w:tcPr>
          <w:p w14:paraId="68891028" w14:textId="77777777" w:rsidR="008F4D86" w:rsidRPr="0025464E" w:rsidRDefault="008F4D86" w:rsidP="00355902">
            <w:pPr>
              <w:jc w:val="center"/>
              <w:rPr>
                <w:b/>
              </w:rPr>
            </w:pPr>
            <w:proofErr w:type="spellStart"/>
            <w:r>
              <w:rPr>
                <w:b/>
              </w:rPr>
              <w:t>coverage_duration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673" w:author="Xavier Hoenner" w:date="2014-05-01T09:46:00Z">
                  <w:rPr>
                    <w:rFonts w:asciiTheme="majorHAnsi" w:eastAsiaTheme="majorEastAsia" w:hAnsiTheme="majorHAnsi" w:cstheme="majorBidi"/>
                    <w:color w:val="243F60" w:themeColor="accent1" w:themeShade="7F"/>
                    <w:sz w:val="24"/>
                  </w:rPr>
                </w:rPrChange>
              </w:rPr>
            </w:pPr>
            <w:r w:rsidRPr="00FE6AB3">
              <w:rPr>
                <w:rPrChange w:id="674"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6E750650" w:rsidR="008F4D86" w:rsidRDefault="008F4D86" w:rsidP="00355902">
            <w:pPr>
              <w:jc w:val="center"/>
            </w:pPr>
            <w:del w:id="675" w:author="Xavier Hoenner" w:date="2015-08-21T15:09:00Z">
              <w:r w:rsidDel="00943EF2">
                <w:delText>Time coverage (days)</w:delText>
              </w:r>
            </w:del>
            <w:ins w:id="676" w:author="Xavier Hoenner" w:date="2015-08-21T15:09:00Z">
              <w:r w:rsidR="00943EF2">
                <w:t># days of data</w:t>
              </w:r>
            </w:ins>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677" w:author="Xavier Hoenner" w:date="2014-04-30T16:48:00Z">
              <w:r w:rsidRPr="003D503B">
                <w:rPr>
                  <w:szCs w:val="24"/>
                </w:rPr>
                <w:t>db</w:t>
              </w:r>
              <w:r>
                <w:rPr>
                  <w:szCs w:val="24"/>
                </w:rPr>
                <w:t>prod</w:t>
              </w:r>
              <w:r w:rsidRPr="003D503B">
                <w:rPr>
                  <w:szCs w:val="24"/>
                </w:rPr>
                <w:t>.emii.org.au</w:t>
              </w:r>
            </w:ins>
            <w:del w:id="678"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679" w:author="Xavier Hoenner" w:date="2014-04-30T16:48:00Z">
              <w:r>
                <w:rPr>
                  <w:szCs w:val="24"/>
                </w:rPr>
                <w:t>harvest</w:t>
              </w:r>
            </w:ins>
            <w:del w:id="680"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681" w:author="Xavier Hoenner" w:date="2014-04-30T16:48:00Z">
              <w:r>
                <w:rPr>
                  <w:szCs w:val="24"/>
                </w:rPr>
                <w:t>reporting</w:t>
              </w:r>
            </w:ins>
            <w:del w:id="682"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r>
              <w:rPr>
                <w:szCs w:val="24"/>
              </w:rPr>
              <w:t>anmn_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683"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32134A16"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684"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del w:id="685" w:author="Xavier Hoenner" w:date="2015-08-21T15:09:00Z">
        <w:r w:rsidR="00D351F9" w:rsidDel="00F25313">
          <w:rPr>
            <w:b/>
          </w:rPr>
          <w:delText>‘</w:delText>
        </w:r>
      </w:del>
      <w:r w:rsidR="001F79EC">
        <w:rPr>
          <w:b/>
        </w:rPr>
        <w:t>G</w:t>
      </w:r>
      <w:r w:rsidR="00D351F9">
        <w:rPr>
          <w:b/>
        </w:rPr>
        <w:t>ood data</w:t>
      </w:r>
      <w:del w:id="686" w:author="Xavier Hoenner" w:date="2015-08-21T15:09:00Z">
        <w:r w:rsidR="00D351F9" w:rsidDel="00F25313">
          <w:rPr>
            <w:b/>
          </w:rPr>
          <w:delText>’</w:delText>
        </w:r>
      </w:del>
      <w:r w:rsidR="00D351F9">
        <w:t xml:space="preserve">: </w:t>
      </w:r>
      <w:r w:rsidR="001F79EC">
        <w:t xml:space="preserve">Did the logger </w:t>
      </w:r>
      <w:r w:rsidR="0080068E">
        <w:t>obtain useful recordings (at 6kHz sampling rate)?</w:t>
      </w:r>
      <w:r w:rsidR="0080068E" w:rsidRPr="0080068E">
        <w:t xml:space="preserve"> </w:t>
      </w:r>
      <w:r w:rsidR="0080068E">
        <w:br/>
      </w:r>
      <w:del w:id="687" w:author="Xavier Hoenner" w:date="2015-08-21T15:09:00Z">
        <w:r w:rsidR="0080068E" w:rsidDel="00F25313">
          <w:rPr>
            <w:b/>
          </w:rPr>
          <w:lastRenderedPageBreak/>
          <w:delText>‘</w:delText>
        </w:r>
      </w:del>
      <w:r w:rsidR="0080068E">
        <w:rPr>
          <w:b/>
        </w:rPr>
        <w:t>Good clock sync data</w:t>
      </w:r>
      <w:del w:id="688" w:author="Xavier Hoenner" w:date="2015-08-21T15:09:00Z">
        <w:r w:rsidR="0080068E" w:rsidDel="00F25313">
          <w:rPr>
            <w:b/>
          </w:rPr>
          <w:delText>’</w:delText>
        </w:r>
      </w:del>
      <w:r w:rsidR="0080068E">
        <w:t>: Did the logger obtain useful 22kHz recordings? (</w:t>
      </w:r>
      <w:r w:rsidR="008F4D86">
        <w:t>u</w:t>
      </w:r>
      <w:r w:rsidR="0080068E">
        <w:t>sed for synchronising clocks between loggers)</w:t>
      </w:r>
      <w:r w:rsidR="007A3A57">
        <w:t>?</w:t>
      </w:r>
      <w:r w:rsidR="00D351F9">
        <w:br/>
      </w:r>
      <w:del w:id="689" w:author="Xavier Hoenner" w:date="2015-08-21T15:09:00Z">
        <w:r w:rsidR="00D351F9" w:rsidRPr="00910CC2" w:rsidDel="00F25313">
          <w:rPr>
            <w:b/>
          </w:rPr>
          <w:delText>‘</w:delText>
        </w:r>
      </w:del>
      <w:r w:rsidR="001F79EC">
        <w:rPr>
          <w:b/>
        </w:rPr>
        <w:t>Data</w:t>
      </w:r>
      <w:r w:rsidR="00D351F9" w:rsidRPr="00910CC2">
        <w:rPr>
          <w:b/>
        </w:rPr>
        <w:t xml:space="preserve"> on Acoustic Viewer</w:t>
      </w:r>
      <w:del w:id="690" w:author="Xavier Hoenner" w:date="2015-08-21T15:09:00Z">
        <w:r w:rsidR="00D351F9" w:rsidRPr="00910CC2" w:rsidDel="00F25313">
          <w:rPr>
            <w:b/>
          </w:rPr>
          <w:delText>’</w:delText>
        </w:r>
      </w:del>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del w:id="691" w:author="Xavier Hoenner" w:date="2015-08-21T15:09:00Z">
        <w:r w:rsidR="00D351F9" w:rsidRPr="006B3C3D" w:rsidDel="00F25313">
          <w:rPr>
            <w:b/>
          </w:rPr>
          <w:delText>‘</w:delText>
        </w:r>
      </w:del>
      <w:r w:rsidR="00D351F9" w:rsidRPr="006B3C3D">
        <w:rPr>
          <w:b/>
        </w:rPr>
        <w:t>Start</w:t>
      </w:r>
      <w:del w:id="692" w:author="Xavier Hoenner" w:date="2015-08-21T15:09:00Z">
        <w:r w:rsidR="00D351F9" w:rsidRPr="006B3C3D" w:rsidDel="00F25313">
          <w:rPr>
            <w:b/>
          </w:rPr>
          <w:delText>’</w:delText>
        </w:r>
      </w:del>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del w:id="693" w:author="Xavier Hoenner" w:date="2015-08-21T15:09:00Z">
        <w:r w:rsidR="00D351F9" w:rsidRPr="006B3C3D" w:rsidDel="00F25313">
          <w:rPr>
            <w:b/>
          </w:rPr>
          <w:delText>‘</w:delText>
        </w:r>
      </w:del>
      <w:r w:rsidR="00D351F9" w:rsidRPr="006B3C3D">
        <w:rPr>
          <w:b/>
        </w:rPr>
        <w:t>End</w:t>
      </w:r>
      <w:del w:id="694" w:author="Xavier Hoenner" w:date="2015-08-21T15:09:00Z">
        <w:r w:rsidR="00D351F9" w:rsidRPr="006B3C3D" w:rsidDel="00F25313">
          <w:rPr>
            <w:b/>
          </w:rPr>
          <w:delText>’</w:delText>
        </w:r>
      </w:del>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del w:id="695" w:author="Xavier Hoenner" w:date="2015-08-21T15:09:00Z">
        <w:r w:rsidR="00D351F9" w:rsidRPr="00ED7666" w:rsidDel="00F25313">
          <w:rPr>
            <w:b/>
          </w:rPr>
          <w:delText>‘</w:delText>
        </w:r>
        <w:r w:rsidR="00D351F9" w:rsidDel="00F25313">
          <w:rPr>
            <w:b/>
          </w:rPr>
          <w:delText>T</w:delText>
        </w:r>
        <w:r w:rsidR="00D351F9" w:rsidRPr="00ED7666" w:rsidDel="00F25313">
          <w:rPr>
            <w:b/>
          </w:rPr>
          <w:delText xml:space="preserve">ime </w:delText>
        </w:r>
        <w:r w:rsidR="00D351F9" w:rsidDel="00F25313">
          <w:rPr>
            <w:b/>
          </w:rPr>
          <w:delText>c</w:delText>
        </w:r>
        <w:r w:rsidR="00D351F9" w:rsidRPr="00ED7666" w:rsidDel="00F25313">
          <w:rPr>
            <w:b/>
          </w:rPr>
          <w:delText>overage’</w:delText>
        </w:r>
      </w:del>
      <w:ins w:id="696" w:author="Xavier Hoenner" w:date="2015-08-21T15:09:00Z">
        <w:r w:rsidR="00F25313">
          <w:rPr>
            <w:b/>
          </w:rPr>
          <w:t># days of data</w:t>
        </w:r>
      </w:ins>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6"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7" w:history="1">
        <w:r w:rsidR="00D351F9">
          <w:rPr>
            <w:rStyle w:val="Hyperlink"/>
          </w:rPr>
          <w:t>http://imos.org.au/anmnacous.html</w:t>
        </w:r>
      </w:hyperlink>
      <w:r w:rsidR="00D351F9">
        <w:t>).</w:t>
      </w:r>
      <w:r w:rsidR="00D351F9">
        <w:br/>
      </w:r>
      <w:r w:rsidR="00D351F9">
        <w:rPr>
          <w:b/>
        </w:rPr>
        <w:t>IMOS Acoustic Data Viewer</w:t>
      </w:r>
      <w:r w:rsidR="00D351F9">
        <w:t xml:space="preserve">: </w:t>
      </w:r>
      <w:r w:rsidR="00285E61">
        <w:fldChar w:fldCharType="begin"/>
      </w:r>
      <w:ins w:id="697" w:author="Xavier Hoenner" w:date="2015-08-21T15:09: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r>
              <w:rPr>
                <w:b/>
              </w:rPr>
              <w:t>logger_id</w:t>
            </w:r>
            <w:proofErr w:type="spellEnd"/>
          </w:p>
        </w:tc>
        <w:tc>
          <w:tcPr>
            <w:tcW w:w="686" w:type="pct"/>
            <w:vAlign w:val="center"/>
          </w:tcPr>
          <w:p w14:paraId="510062D1" w14:textId="77777777" w:rsidR="008F4D86" w:rsidRPr="0025464E" w:rsidRDefault="008F4D86" w:rsidP="00ED77B6">
            <w:pPr>
              <w:jc w:val="center"/>
              <w:rPr>
                <w:b/>
              </w:rPr>
            </w:pPr>
            <w:proofErr w:type="spellStart"/>
            <w:r>
              <w:rPr>
                <w:b/>
              </w:rPr>
              <w:t>good_data</w:t>
            </w:r>
            <w:proofErr w:type="spellEnd"/>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proofErr w:type="spellStart"/>
            <w:r>
              <w:rPr>
                <w:b/>
              </w:rPr>
              <w:t>on_viewer</w:t>
            </w:r>
            <w:proofErr w:type="spellEnd"/>
          </w:p>
        </w:tc>
        <w:tc>
          <w:tcPr>
            <w:tcW w:w="663" w:type="pct"/>
            <w:vAlign w:val="center"/>
          </w:tcPr>
          <w:p w14:paraId="659DA40E" w14:textId="77777777" w:rsidR="008F4D86" w:rsidRPr="0025464E" w:rsidRDefault="008F4D86" w:rsidP="00BC4865">
            <w:pPr>
              <w:jc w:val="center"/>
              <w:rPr>
                <w:b/>
              </w:rPr>
            </w:pPr>
            <w:proofErr w:type="spellStart"/>
            <w:r>
              <w:rPr>
                <w:b/>
              </w:rPr>
              <w:t>start_date</w:t>
            </w:r>
            <w:proofErr w:type="spellEnd"/>
          </w:p>
        </w:tc>
        <w:tc>
          <w:tcPr>
            <w:tcW w:w="617" w:type="pct"/>
            <w:vAlign w:val="center"/>
          </w:tcPr>
          <w:p w14:paraId="6BABA3EB" w14:textId="77777777" w:rsidR="008F4D86" w:rsidRPr="0025464E" w:rsidRDefault="008F4D86" w:rsidP="00BC4865">
            <w:pPr>
              <w:jc w:val="center"/>
              <w:rPr>
                <w:b/>
              </w:rPr>
            </w:pPr>
            <w:proofErr w:type="spellStart"/>
            <w:r>
              <w:rPr>
                <w:b/>
              </w:rPr>
              <w:t>end_date</w:t>
            </w:r>
            <w:proofErr w:type="spellEnd"/>
          </w:p>
        </w:tc>
        <w:tc>
          <w:tcPr>
            <w:tcW w:w="1188" w:type="pct"/>
            <w:vAlign w:val="center"/>
          </w:tcPr>
          <w:p w14:paraId="32BC71B9" w14:textId="77777777" w:rsidR="008F4D86" w:rsidRPr="0025464E" w:rsidRDefault="008F4D86" w:rsidP="00BC4865">
            <w:pPr>
              <w:jc w:val="center"/>
              <w:rPr>
                <w:b/>
              </w:rPr>
            </w:pPr>
            <w:proofErr w:type="spellStart"/>
            <w:r>
              <w:rPr>
                <w:b/>
              </w:rPr>
              <w:t>coverage_duration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5942D016" w:rsidR="008F4D86" w:rsidRDefault="008F4D86" w:rsidP="00BC4865">
            <w:pPr>
              <w:jc w:val="center"/>
            </w:pPr>
            <w:del w:id="698" w:author="Xavier Hoenner" w:date="2015-08-21T15:09:00Z">
              <w:r w:rsidDel="00F25313">
                <w:delText>Time coverage (days)</w:delText>
              </w:r>
            </w:del>
            <w:ins w:id="699" w:author="Xavier Hoenner" w:date="2015-08-21T15:09:00Z">
              <w:r w:rsidR="00F25313">
                <w:t># days of data</w:t>
              </w:r>
            </w:ins>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Del="007A5FCB" w:rsidRDefault="00F36CDE" w:rsidP="00C91621">
      <w:pPr>
        <w:rPr>
          <w:del w:id="700" w:author="Xavier Hoenner" w:date="2015-08-21T14:55:00Z"/>
        </w:rPr>
      </w:pPr>
      <w:r>
        <w:t>NOTE: If possible, display all Boolean False values as blank cells, and True values as “Y” or “Yes”.</w:t>
      </w:r>
    </w:p>
    <w:p w14:paraId="602DFFB9" w14:textId="4BD41C1D" w:rsidR="00F36CDE" w:rsidRPr="00580B53" w:rsidDel="007A5FCB" w:rsidRDefault="00F36CDE" w:rsidP="00C91621">
      <w:pPr>
        <w:rPr>
          <w:del w:id="701" w:author="Xavier Hoenner" w:date="2015-08-21T14:56:00Z"/>
        </w:rPr>
      </w:pPr>
    </w:p>
    <w:p w14:paraId="5FB835BF" w14:textId="0E0F769A" w:rsidR="00C91621" w:rsidRPr="00F67D0C" w:rsidDel="007A5FCB" w:rsidRDefault="00C91621" w:rsidP="00C91621">
      <w:pPr>
        <w:pStyle w:val="Heading2"/>
        <w:rPr>
          <w:del w:id="702" w:author="Xavier Hoenner" w:date="2015-08-21T14:55:00Z"/>
          <w:rPrChange w:id="703" w:author="Xavier Hoenner" w:date="2014-06-18T15:59:00Z">
            <w:rPr>
              <w:del w:id="704" w:author="Xavier Hoenner" w:date="2015-08-21T14:55:00Z"/>
              <w:highlight w:val="yellow"/>
            </w:rPr>
          </w:rPrChange>
        </w:rPr>
      </w:pPr>
      <w:del w:id="705" w:author="Xavier Hoenner" w:date="2015-08-21T14:55:00Z">
        <w:r w:rsidRPr="00F67D0C" w:rsidDel="007A5FCB">
          <w:rPr>
            <w:rPrChange w:id="706" w:author="Xavier Hoenner" w:date="2014-06-18T15:59:00Z">
              <w:rPr>
                <w:highlight w:val="yellow"/>
              </w:rPr>
            </w:rPrChange>
          </w:rPr>
          <w:delText xml:space="preserve">3.3 Data report – New data on the portal (last </w:delText>
        </w:r>
        <w:commentRangeStart w:id="707"/>
        <w:r w:rsidRPr="00F67D0C" w:rsidDel="007A5FCB">
          <w:rPr>
            <w:rPrChange w:id="708" w:author="Xavier Hoenner" w:date="2014-06-18T15:59:00Z">
              <w:rPr>
                <w:highlight w:val="yellow"/>
              </w:rPr>
            </w:rPrChange>
          </w:rPr>
          <w:delText>month</w:delText>
        </w:r>
        <w:commentRangeEnd w:id="707"/>
        <w:r w:rsidR="003130A7" w:rsidRPr="00F67D0C" w:rsidDel="007A5FCB">
          <w:rPr>
            <w:rStyle w:val="CommentReference"/>
            <w:bCs w:val="0"/>
            <w:i w:val="0"/>
            <w:rPrChange w:id="709" w:author="Xavier Hoenner" w:date="2014-06-18T15:59:00Z">
              <w:rPr>
                <w:rStyle w:val="CommentReference"/>
                <w:bCs w:val="0"/>
                <w:i w:val="0"/>
                <w:highlight w:val="yellow"/>
              </w:rPr>
            </w:rPrChange>
          </w:rPr>
          <w:commentReference w:id="707"/>
        </w:r>
        <w:r w:rsidRPr="00F67D0C" w:rsidDel="007A5FCB">
          <w:rPr>
            <w:rPrChange w:id="710" w:author="Xavier Hoenner" w:date="2014-06-18T15:59:00Z">
              <w:rPr>
                <w:highlight w:val="yellow"/>
              </w:rPr>
            </w:rPrChange>
          </w:rPr>
          <w:delText>)</w:delText>
        </w:r>
      </w:del>
    </w:p>
    <w:p w14:paraId="38F2BC8D" w14:textId="1726EFEB" w:rsidR="00C91621" w:rsidRPr="00F67D0C" w:rsidDel="007A5FCB" w:rsidRDefault="00C91621" w:rsidP="00C91621">
      <w:pPr>
        <w:pStyle w:val="Heading3"/>
        <w:rPr>
          <w:del w:id="711" w:author="Xavier Hoenner" w:date="2015-08-21T14:55:00Z"/>
          <w:rPrChange w:id="712" w:author="Xavier Hoenner" w:date="2014-06-18T15:59:00Z">
            <w:rPr>
              <w:del w:id="713" w:author="Xavier Hoenner" w:date="2015-08-21T14:55:00Z"/>
              <w:highlight w:val="yellow"/>
            </w:rPr>
          </w:rPrChange>
        </w:rPr>
      </w:pPr>
      <w:del w:id="714" w:author="Xavier Hoenner" w:date="2015-08-21T14:55:00Z">
        <w:r w:rsidRPr="00F67D0C" w:rsidDel="007A5FCB">
          <w:rPr>
            <w:b w:val="0"/>
            <w:rPrChange w:id="715" w:author="Xavier Hoenner" w:date="2014-06-18T15:59:00Z">
              <w:rPr>
                <w:b w:val="0"/>
                <w:highlight w:val="yellow"/>
              </w:rPr>
            </w:rPrChange>
          </w:rPr>
          <w:delText>Filename:</w:delText>
        </w:r>
        <w:r w:rsidRPr="00F67D0C" w:rsidDel="007A5FCB">
          <w:rPr>
            <w:rPrChange w:id="716" w:author="Xavier Hoenner" w:date="2014-06-18T15:59:00Z">
              <w:rPr>
                <w:highlight w:val="yellow"/>
              </w:rPr>
            </w:rPrChange>
          </w:rPr>
          <w:delText xml:space="preserve"> ‘ANMN_</w:delText>
        </w:r>
        <w:r w:rsidR="007A0DE1" w:rsidRPr="00F67D0C" w:rsidDel="007A5FCB">
          <w:rPr>
            <w:rPrChange w:id="717" w:author="Xavier Hoenner" w:date="2014-06-18T15:59:00Z">
              <w:rPr>
                <w:highlight w:val="yellow"/>
              </w:rPr>
            </w:rPrChange>
          </w:rPr>
          <w:delText>PassiveAcoustic_</w:delText>
        </w:r>
      </w:del>
      <w:del w:id="718" w:author="Xavier Hoenner" w:date="2014-06-16T14:47:00Z">
        <w:r w:rsidRPr="00F67D0C" w:rsidDel="00A27230">
          <w:rPr>
            <w:rPrChange w:id="719" w:author="Xavier Hoenner" w:date="2014-06-18T15:59:00Z">
              <w:rPr>
                <w:highlight w:val="yellow"/>
              </w:rPr>
            </w:rPrChange>
          </w:rPr>
          <w:delText>newDeployments’</w:delText>
        </w:r>
      </w:del>
    </w:p>
    <w:p w14:paraId="533830BB" w14:textId="6AD59362" w:rsidR="00C91621" w:rsidRPr="00F67D0C" w:rsidDel="007A5FCB" w:rsidRDefault="00C91621" w:rsidP="00C91621">
      <w:pPr>
        <w:pStyle w:val="Heading3"/>
        <w:rPr>
          <w:del w:id="720" w:author="Xavier Hoenner" w:date="2015-08-21T14:55:00Z"/>
          <w:rPrChange w:id="721" w:author="Xavier Hoenner" w:date="2014-06-18T15:59:00Z">
            <w:rPr>
              <w:del w:id="722" w:author="Xavier Hoenner" w:date="2015-08-21T14:55:00Z"/>
              <w:highlight w:val="yellow"/>
            </w:rPr>
          </w:rPrChange>
        </w:rPr>
      </w:pPr>
      <w:del w:id="723" w:author="Xavier Hoenner" w:date="2015-08-21T14:55:00Z">
        <w:r w:rsidRPr="00F67D0C" w:rsidDel="007A5FCB">
          <w:rPr>
            <w:rPrChange w:id="724" w:author="Xavier Hoenner" w:date="2014-06-18T15:59:00Z">
              <w:rPr>
                <w:highlight w:val="yellow"/>
              </w:rPr>
            </w:rPrChange>
          </w:rPr>
          <w:br/>
        </w:r>
        <w:r w:rsidRPr="00F67D0C" w:rsidDel="007A5FCB">
          <w:rPr>
            <w:b w:val="0"/>
            <w:rPrChange w:id="725" w:author="Xavier Hoenner" w:date="2014-06-18T15:59:00Z">
              <w:rPr>
                <w:b w:val="0"/>
                <w:highlight w:val="yellow"/>
              </w:rPr>
            </w:rPrChange>
          </w:rPr>
          <w:delText xml:space="preserve">Description: </w:delText>
        </w:r>
        <w:r w:rsidRPr="00F67D0C" w:rsidDel="007A5FCB">
          <w:rPr>
            <w:rPrChange w:id="726" w:author="Xavier Hoenner" w:date="2014-06-18T15:59:00Z">
              <w:rPr>
                <w:highlight w:val="yellow"/>
              </w:rPr>
            </w:rPrChange>
          </w:rPr>
          <w:delText>‘New data on the portal (since DATE)’</w:delText>
        </w:r>
      </w:del>
    </w:p>
    <w:p w14:paraId="2DB26906" w14:textId="1E841322" w:rsidR="00C91621" w:rsidRPr="00F67D0C" w:rsidDel="007A5FCB" w:rsidRDefault="00C91621" w:rsidP="00C91621">
      <w:pPr>
        <w:rPr>
          <w:del w:id="727" w:author="Xavier Hoenner" w:date="2015-08-21T14:55:00Z"/>
          <w:u w:val="single"/>
          <w:rPrChange w:id="728" w:author="Xavier Hoenner" w:date="2014-06-18T15:59:00Z">
            <w:rPr>
              <w:del w:id="729" w:author="Xavier Hoenner" w:date="2015-08-21T14:55:00Z"/>
              <w:highlight w:val="yellow"/>
              <w:u w:val="single"/>
            </w:rPr>
          </w:rPrChange>
        </w:rPr>
      </w:pPr>
    </w:p>
    <w:p w14:paraId="3073E505" w14:textId="3E9E05B7" w:rsidR="00C91621" w:rsidRPr="00F67D0C" w:rsidDel="007A5FCB" w:rsidRDefault="00C91621" w:rsidP="00C91621">
      <w:pPr>
        <w:rPr>
          <w:del w:id="730" w:author="Xavier Hoenner" w:date="2015-08-21T14:55:00Z"/>
          <w:b/>
          <w:rPrChange w:id="731" w:author="Xavier Hoenner" w:date="2014-06-18T15:59:00Z">
            <w:rPr>
              <w:del w:id="732" w:author="Xavier Hoenner" w:date="2015-08-21T14:55:00Z"/>
              <w:b/>
              <w:highlight w:val="yellow"/>
            </w:rPr>
          </w:rPrChange>
        </w:rPr>
      </w:pPr>
      <w:del w:id="733" w:author="Xavier Hoenner" w:date="2015-08-21T14:55:00Z">
        <w:r w:rsidRPr="00F67D0C" w:rsidDel="007A5FCB">
          <w:rPr>
            <w:u w:val="single"/>
            <w:rPrChange w:id="734" w:author="Xavier Hoenner" w:date="2014-06-18T15:59:00Z">
              <w:rPr>
                <w:highlight w:val="yellow"/>
                <w:u w:val="single"/>
              </w:rPr>
            </w:rPrChange>
          </w:rPr>
          <w:delText>Views to use:</w:delText>
        </w:r>
      </w:del>
    </w:p>
    <w:tbl>
      <w:tblPr>
        <w:tblStyle w:val="TableGrid"/>
        <w:tblW w:w="0" w:type="auto"/>
        <w:tblLook w:val="04A0" w:firstRow="1" w:lastRow="0" w:firstColumn="1" w:lastColumn="0" w:noHBand="0" w:noVBand="1"/>
      </w:tblPr>
      <w:tblGrid>
        <w:gridCol w:w="1271"/>
        <w:gridCol w:w="3777"/>
      </w:tblGrid>
      <w:tr w:rsidR="00B40F0A" w:rsidRPr="00F67D0C" w:rsidDel="007A5FCB" w14:paraId="527B9CB2" w14:textId="1AF91C63" w:rsidTr="00B40F0A">
        <w:trPr>
          <w:del w:id="735" w:author="Xavier Hoenner" w:date="2015-08-21T14:55:00Z"/>
        </w:trPr>
        <w:tc>
          <w:tcPr>
            <w:tcW w:w="1271" w:type="dxa"/>
          </w:tcPr>
          <w:p w14:paraId="6925C27C" w14:textId="01E73635" w:rsidR="00B40F0A" w:rsidRPr="00F67D0C" w:rsidDel="007A5FCB" w:rsidRDefault="00B40F0A" w:rsidP="00BC4865">
            <w:pPr>
              <w:keepNext/>
              <w:keepLines/>
              <w:spacing w:before="200" w:after="200" w:line="276" w:lineRule="auto"/>
              <w:outlineLvl w:val="6"/>
              <w:rPr>
                <w:del w:id="736" w:author="Xavier Hoenner" w:date="2015-08-21T14:55:00Z"/>
                <w:b/>
                <w:szCs w:val="24"/>
                <w:rPrChange w:id="737" w:author="Xavier Hoenner" w:date="2014-06-18T15:59:00Z">
                  <w:rPr>
                    <w:del w:id="738" w:author="Xavier Hoenner" w:date="2015-08-21T14:55:00Z"/>
                    <w:rFonts w:asciiTheme="majorHAnsi" w:eastAsiaTheme="majorEastAsia" w:hAnsiTheme="majorHAnsi" w:cstheme="majorBidi"/>
                    <w:b/>
                    <w:i/>
                    <w:iCs/>
                    <w:color w:val="404040" w:themeColor="text1" w:themeTint="BF"/>
                    <w:sz w:val="24"/>
                    <w:szCs w:val="24"/>
                    <w:highlight w:val="yellow"/>
                  </w:rPr>
                </w:rPrChange>
              </w:rPr>
            </w:pPr>
            <w:del w:id="739" w:author="Xavier Hoenner" w:date="2015-08-21T14:55:00Z">
              <w:r w:rsidRPr="00F67D0C" w:rsidDel="007A5FCB">
                <w:rPr>
                  <w:b/>
                  <w:szCs w:val="24"/>
                  <w:rPrChange w:id="740" w:author="Xavier Hoenner" w:date="2014-06-18T15:59:00Z">
                    <w:rPr>
                      <w:b/>
                      <w:szCs w:val="24"/>
                      <w:highlight w:val="yellow"/>
                    </w:rPr>
                  </w:rPrChange>
                </w:rPr>
                <w:delText>Server</w:delText>
              </w:r>
            </w:del>
          </w:p>
        </w:tc>
        <w:tc>
          <w:tcPr>
            <w:tcW w:w="3777" w:type="dxa"/>
          </w:tcPr>
          <w:p w14:paraId="68A30ECC" w14:textId="7C1A609B" w:rsidR="00B40F0A" w:rsidRPr="00F67D0C" w:rsidDel="007A5FCB" w:rsidRDefault="00B40F0A" w:rsidP="00BC4865">
            <w:pPr>
              <w:keepNext/>
              <w:keepLines/>
              <w:spacing w:before="200" w:after="200" w:line="276" w:lineRule="auto"/>
              <w:outlineLvl w:val="5"/>
              <w:rPr>
                <w:del w:id="741" w:author="Xavier Hoenner" w:date="2015-08-21T14:55:00Z"/>
                <w:szCs w:val="24"/>
                <w:rPrChange w:id="742" w:author="Xavier Hoenner" w:date="2014-06-18T15:59:00Z">
                  <w:rPr>
                    <w:del w:id="743"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744" w:author="Xavier Hoenner" w:date="2014-04-30T16:48:00Z">
              <w:r w:rsidRPr="00F67D0C" w:rsidDel="006B542F">
                <w:rPr>
                  <w:szCs w:val="24"/>
                  <w:rPrChange w:id="745" w:author="Xavier Hoenner" w:date="2014-06-18T15:59:00Z">
                    <w:rPr>
                      <w:szCs w:val="24"/>
                      <w:highlight w:val="yellow"/>
                    </w:rPr>
                  </w:rPrChange>
                </w:rPr>
                <w:delText>dbdev.emii.org.au</w:delText>
              </w:r>
            </w:del>
          </w:p>
        </w:tc>
      </w:tr>
      <w:tr w:rsidR="00B40F0A" w:rsidRPr="00F67D0C" w:rsidDel="007A5FCB" w14:paraId="08D175E3" w14:textId="1F783CF2" w:rsidTr="00B40F0A">
        <w:trPr>
          <w:del w:id="746" w:author="Xavier Hoenner" w:date="2015-08-21T14:55:00Z"/>
        </w:trPr>
        <w:tc>
          <w:tcPr>
            <w:tcW w:w="1271" w:type="dxa"/>
          </w:tcPr>
          <w:p w14:paraId="6B374AC7" w14:textId="079A6C00" w:rsidR="00B40F0A" w:rsidRPr="00F67D0C" w:rsidDel="007A5FCB" w:rsidRDefault="00B40F0A" w:rsidP="00BC4865">
            <w:pPr>
              <w:keepNext/>
              <w:keepLines/>
              <w:spacing w:before="200" w:after="200" w:line="276" w:lineRule="auto"/>
              <w:outlineLvl w:val="6"/>
              <w:rPr>
                <w:del w:id="747" w:author="Xavier Hoenner" w:date="2015-08-21T14:55:00Z"/>
                <w:b/>
                <w:szCs w:val="24"/>
                <w:rPrChange w:id="748" w:author="Xavier Hoenner" w:date="2014-06-18T15:59:00Z">
                  <w:rPr>
                    <w:del w:id="749" w:author="Xavier Hoenner" w:date="2015-08-21T14:55:00Z"/>
                    <w:rFonts w:asciiTheme="majorHAnsi" w:eastAsiaTheme="majorEastAsia" w:hAnsiTheme="majorHAnsi" w:cstheme="majorBidi"/>
                    <w:b/>
                    <w:i/>
                    <w:iCs/>
                    <w:color w:val="404040" w:themeColor="text1" w:themeTint="BF"/>
                    <w:sz w:val="24"/>
                    <w:szCs w:val="24"/>
                    <w:highlight w:val="yellow"/>
                  </w:rPr>
                </w:rPrChange>
              </w:rPr>
            </w:pPr>
            <w:del w:id="750" w:author="Xavier Hoenner" w:date="2015-08-21T14:55:00Z">
              <w:r w:rsidRPr="00F67D0C" w:rsidDel="007A5FCB">
                <w:rPr>
                  <w:b/>
                  <w:szCs w:val="24"/>
                  <w:rPrChange w:id="751" w:author="Xavier Hoenner" w:date="2014-06-18T15:59:00Z">
                    <w:rPr>
                      <w:b/>
                      <w:szCs w:val="24"/>
                      <w:highlight w:val="yellow"/>
                    </w:rPr>
                  </w:rPrChange>
                </w:rPr>
                <w:delText>Database</w:delText>
              </w:r>
            </w:del>
          </w:p>
        </w:tc>
        <w:tc>
          <w:tcPr>
            <w:tcW w:w="3777" w:type="dxa"/>
          </w:tcPr>
          <w:p w14:paraId="433CA6A2" w14:textId="5EF2B0DF" w:rsidR="00B40F0A" w:rsidRPr="00F67D0C" w:rsidDel="007A5FCB" w:rsidRDefault="00B40F0A" w:rsidP="00BC4865">
            <w:pPr>
              <w:keepNext/>
              <w:keepLines/>
              <w:spacing w:before="200" w:after="200" w:line="276" w:lineRule="auto"/>
              <w:outlineLvl w:val="5"/>
              <w:rPr>
                <w:del w:id="752" w:author="Xavier Hoenner" w:date="2015-08-21T14:55:00Z"/>
                <w:szCs w:val="24"/>
                <w:rPrChange w:id="753" w:author="Xavier Hoenner" w:date="2014-06-18T15:59:00Z">
                  <w:rPr>
                    <w:del w:id="754"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755" w:author="Xavier Hoenner" w:date="2014-04-30T16:48:00Z">
              <w:r w:rsidRPr="00F67D0C" w:rsidDel="006B542F">
                <w:rPr>
                  <w:szCs w:val="24"/>
                  <w:rPrChange w:id="756" w:author="Xavier Hoenner" w:date="2014-06-18T15:59:00Z">
                    <w:rPr>
                      <w:szCs w:val="24"/>
                      <w:highlight w:val="yellow"/>
                    </w:rPr>
                  </w:rPrChange>
                </w:rPr>
                <w:delText>report_db</w:delText>
              </w:r>
            </w:del>
          </w:p>
        </w:tc>
      </w:tr>
      <w:tr w:rsidR="00B40F0A" w:rsidRPr="00F67D0C" w:rsidDel="007A5FCB" w14:paraId="653FC085" w14:textId="17C5403A" w:rsidTr="00B40F0A">
        <w:trPr>
          <w:del w:id="757" w:author="Xavier Hoenner" w:date="2015-08-21T14:55:00Z"/>
        </w:trPr>
        <w:tc>
          <w:tcPr>
            <w:tcW w:w="1271" w:type="dxa"/>
          </w:tcPr>
          <w:p w14:paraId="66A4418E" w14:textId="0095AA3C" w:rsidR="00B40F0A" w:rsidRPr="00F67D0C" w:rsidDel="007A5FCB" w:rsidRDefault="00B40F0A" w:rsidP="00BC4865">
            <w:pPr>
              <w:keepNext/>
              <w:keepLines/>
              <w:spacing w:before="200" w:after="200" w:line="276" w:lineRule="auto"/>
              <w:outlineLvl w:val="6"/>
              <w:rPr>
                <w:del w:id="758" w:author="Xavier Hoenner" w:date="2015-08-21T14:55:00Z"/>
                <w:b/>
                <w:szCs w:val="24"/>
                <w:rPrChange w:id="759" w:author="Xavier Hoenner" w:date="2014-06-18T15:59:00Z">
                  <w:rPr>
                    <w:del w:id="760" w:author="Xavier Hoenner" w:date="2015-08-21T14:55:00Z"/>
                    <w:rFonts w:asciiTheme="majorHAnsi" w:eastAsiaTheme="majorEastAsia" w:hAnsiTheme="majorHAnsi" w:cstheme="majorBidi"/>
                    <w:b/>
                    <w:i/>
                    <w:iCs/>
                    <w:color w:val="404040" w:themeColor="text1" w:themeTint="BF"/>
                    <w:sz w:val="24"/>
                    <w:szCs w:val="24"/>
                    <w:highlight w:val="yellow"/>
                  </w:rPr>
                </w:rPrChange>
              </w:rPr>
            </w:pPr>
            <w:del w:id="761" w:author="Xavier Hoenner" w:date="2015-08-21T14:55:00Z">
              <w:r w:rsidRPr="00F67D0C" w:rsidDel="007A5FCB">
                <w:rPr>
                  <w:b/>
                  <w:szCs w:val="24"/>
                  <w:rPrChange w:id="762" w:author="Xavier Hoenner" w:date="2014-06-18T15:59:00Z">
                    <w:rPr>
                      <w:b/>
                      <w:szCs w:val="24"/>
                      <w:highlight w:val="yellow"/>
                    </w:rPr>
                  </w:rPrChange>
                </w:rPr>
                <w:delText>Schema</w:delText>
              </w:r>
            </w:del>
          </w:p>
        </w:tc>
        <w:tc>
          <w:tcPr>
            <w:tcW w:w="3777" w:type="dxa"/>
          </w:tcPr>
          <w:p w14:paraId="4673D85A" w14:textId="72D60686" w:rsidR="00B40F0A" w:rsidRPr="00F67D0C" w:rsidDel="007A5FCB" w:rsidRDefault="00B40F0A" w:rsidP="00BC4865">
            <w:pPr>
              <w:keepNext/>
              <w:keepLines/>
              <w:spacing w:before="200" w:after="200" w:line="276" w:lineRule="auto"/>
              <w:outlineLvl w:val="5"/>
              <w:rPr>
                <w:del w:id="763" w:author="Xavier Hoenner" w:date="2015-08-21T14:55:00Z"/>
                <w:szCs w:val="24"/>
                <w:rPrChange w:id="764" w:author="Xavier Hoenner" w:date="2014-06-18T15:59:00Z">
                  <w:rPr>
                    <w:del w:id="765"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766" w:author="Xavier Hoenner" w:date="2014-04-30T16:48:00Z">
              <w:r w:rsidRPr="00F67D0C" w:rsidDel="006B542F">
                <w:rPr>
                  <w:szCs w:val="24"/>
                  <w:rPrChange w:id="767" w:author="Xavier Hoenner" w:date="2014-06-18T15:59:00Z">
                    <w:rPr>
                      <w:szCs w:val="24"/>
                      <w:highlight w:val="yellow"/>
                    </w:rPr>
                  </w:rPrChange>
                </w:rPr>
                <w:delText>report</w:delText>
              </w:r>
            </w:del>
          </w:p>
        </w:tc>
      </w:tr>
      <w:tr w:rsidR="00496CCA" w:rsidRPr="00F67D0C" w:rsidDel="007A5FCB" w14:paraId="67F3B65B" w14:textId="0CD6FCBE" w:rsidTr="00B40F0A">
        <w:trPr>
          <w:del w:id="768" w:author="Xavier Hoenner" w:date="2015-08-21T14:55:00Z"/>
        </w:trPr>
        <w:tc>
          <w:tcPr>
            <w:tcW w:w="1271" w:type="dxa"/>
          </w:tcPr>
          <w:p w14:paraId="59C9A7A0" w14:textId="27F2AB23" w:rsidR="00496CCA" w:rsidRPr="00F67D0C" w:rsidDel="007A5FCB" w:rsidRDefault="00496CCA" w:rsidP="00BC4865">
            <w:pPr>
              <w:keepNext/>
              <w:keepLines/>
              <w:spacing w:before="200" w:after="200" w:line="276" w:lineRule="auto"/>
              <w:outlineLvl w:val="6"/>
              <w:rPr>
                <w:del w:id="769" w:author="Xavier Hoenner" w:date="2015-08-21T14:55:00Z"/>
                <w:b/>
                <w:szCs w:val="24"/>
                <w:rPrChange w:id="770" w:author="Xavier Hoenner" w:date="2014-06-18T15:59:00Z">
                  <w:rPr>
                    <w:del w:id="771" w:author="Xavier Hoenner" w:date="2015-08-21T14:55:00Z"/>
                    <w:rFonts w:asciiTheme="majorHAnsi" w:eastAsiaTheme="majorEastAsia" w:hAnsiTheme="majorHAnsi" w:cstheme="majorBidi"/>
                    <w:b/>
                    <w:i/>
                    <w:iCs/>
                    <w:color w:val="404040" w:themeColor="text1" w:themeTint="BF"/>
                    <w:sz w:val="24"/>
                    <w:szCs w:val="24"/>
                    <w:highlight w:val="yellow"/>
                  </w:rPr>
                </w:rPrChange>
              </w:rPr>
            </w:pPr>
            <w:del w:id="772" w:author="Xavier Hoenner" w:date="2015-08-21T14:55:00Z">
              <w:r w:rsidRPr="00F67D0C" w:rsidDel="007A5FCB">
                <w:rPr>
                  <w:b/>
                  <w:szCs w:val="24"/>
                  <w:rPrChange w:id="773" w:author="Xavier Hoenner" w:date="2014-06-18T15:59:00Z">
                    <w:rPr>
                      <w:b/>
                      <w:szCs w:val="24"/>
                      <w:highlight w:val="yellow"/>
                    </w:rPr>
                  </w:rPrChange>
                </w:rPr>
                <w:delText>View</w:delText>
              </w:r>
            </w:del>
          </w:p>
        </w:tc>
        <w:tc>
          <w:tcPr>
            <w:tcW w:w="3777" w:type="dxa"/>
          </w:tcPr>
          <w:p w14:paraId="283081E3" w14:textId="39E121B5" w:rsidR="00496CCA" w:rsidRPr="00F67D0C" w:rsidDel="007A5FCB" w:rsidRDefault="00496CCA" w:rsidP="00BC4865">
            <w:pPr>
              <w:keepNext/>
              <w:keepLines/>
              <w:spacing w:before="200" w:after="200" w:line="276" w:lineRule="auto"/>
              <w:outlineLvl w:val="6"/>
              <w:rPr>
                <w:del w:id="774" w:author="Xavier Hoenner" w:date="2015-08-21T14:55:00Z"/>
                <w:szCs w:val="24"/>
                <w:rPrChange w:id="775" w:author="Xavier Hoenner" w:date="2014-06-18T15:59:00Z">
                  <w:rPr>
                    <w:del w:id="776" w:author="Xavier Hoenner" w:date="2015-08-21T14:55:00Z"/>
                    <w:rFonts w:asciiTheme="majorHAnsi" w:eastAsiaTheme="majorEastAsia" w:hAnsiTheme="majorHAnsi" w:cstheme="majorBidi"/>
                    <w:i/>
                    <w:iCs/>
                    <w:color w:val="404040" w:themeColor="text1" w:themeTint="BF"/>
                    <w:sz w:val="24"/>
                    <w:szCs w:val="24"/>
                    <w:highlight w:val="yellow"/>
                  </w:rPr>
                </w:rPrChange>
              </w:rPr>
            </w:pPr>
            <w:del w:id="777" w:author="Xavier Hoenner" w:date="2015-08-21T14:55:00Z">
              <w:r w:rsidRPr="00F67D0C" w:rsidDel="007A5FCB">
                <w:rPr>
                  <w:szCs w:val="24"/>
                  <w:rPrChange w:id="778" w:author="Xavier Hoenner" w:date="2014-06-18T15:59:00Z">
                    <w:rPr>
                      <w:szCs w:val="24"/>
                      <w:highlight w:val="yellow"/>
                    </w:rPr>
                  </w:rPrChange>
                </w:rPr>
                <w:delText>anmn_acoustics_all_deployments_view</w:delText>
              </w:r>
            </w:del>
          </w:p>
        </w:tc>
      </w:tr>
    </w:tbl>
    <w:p w14:paraId="0BA7B98C" w14:textId="2EAAAC4A" w:rsidR="00C91621" w:rsidRPr="00F67D0C" w:rsidDel="007A5FCB" w:rsidRDefault="00C91621" w:rsidP="00C91621">
      <w:pPr>
        <w:rPr>
          <w:del w:id="779" w:author="Xavier Hoenner" w:date="2015-08-21T14:55:00Z"/>
          <w:rPrChange w:id="780" w:author="Xavier Hoenner" w:date="2014-06-18T15:59:00Z">
            <w:rPr>
              <w:del w:id="781" w:author="Xavier Hoenner" w:date="2015-08-21T14:55:00Z"/>
              <w:highlight w:val="yellow"/>
            </w:rPr>
          </w:rPrChange>
        </w:rPr>
      </w:pPr>
    </w:p>
    <w:p w14:paraId="3C85E655" w14:textId="5532111B" w:rsidR="00C91621" w:rsidRPr="00F67D0C" w:rsidDel="007A5FCB" w:rsidRDefault="00C91621" w:rsidP="00C91621">
      <w:pPr>
        <w:rPr>
          <w:del w:id="782" w:author="Xavier Hoenner" w:date="2015-08-21T14:55:00Z"/>
          <w:rPrChange w:id="783" w:author="Xavier Hoenner" w:date="2014-06-18T15:59:00Z">
            <w:rPr>
              <w:del w:id="784" w:author="Xavier Hoenner" w:date="2015-08-21T14:55:00Z"/>
              <w:highlight w:val="yellow"/>
            </w:rPr>
          </w:rPrChange>
        </w:rPr>
      </w:pPr>
      <w:del w:id="785" w:author="Xavier Hoenner" w:date="2015-08-21T14:55:00Z">
        <w:r w:rsidRPr="00F67D0C" w:rsidDel="007A5FCB">
          <w:rPr>
            <w:u w:val="single"/>
            <w:rPrChange w:id="786" w:author="Xavier Hoenner" w:date="2014-06-18T15:59:00Z">
              <w:rPr>
                <w:highlight w:val="yellow"/>
                <w:u w:val="single"/>
              </w:rPr>
            </w:rPrChange>
          </w:rPr>
          <w:delText xml:space="preserve">Filters: </w:delText>
        </w:r>
        <w:r w:rsidRPr="00F67D0C" w:rsidDel="007A5FCB">
          <w:rPr>
            <w:rPrChange w:id="787" w:author="Xavier Hoenner" w:date="2014-06-18T15:59:00Z">
              <w:rPr>
                <w:highlight w:val="yellow"/>
              </w:rPr>
            </w:rPrChange>
          </w:rPr>
          <w:delText>List all data for which ‘</w:delText>
        </w:r>
        <w:r w:rsidR="00496CCA" w:rsidRPr="00F67D0C" w:rsidDel="007A5FCB">
          <w:rPr>
            <w:rPrChange w:id="788" w:author="Xavier Hoenner" w:date="2014-06-18T15:59:00Z">
              <w:rPr>
                <w:highlight w:val="yellow"/>
              </w:rPr>
            </w:rPrChange>
          </w:rPr>
          <w:delText>end_date</w:delText>
        </w:r>
        <w:r w:rsidRPr="00F67D0C" w:rsidDel="007A5FCB">
          <w:rPr>
            <w:rPrChange w:id="789" w:author="Xavier Hoenner" w:date="2014-06-18T15:59:00Z">
              <w:rPr>
                <w:highlight w:val="yellow"/>
              </w:rPr>
            </w:rPrChange>
          </w:rPr>
          <w:delText xml:space="preserve">’ is less than one </w:delText>
        </w:r>
        <w:commentRangeStart w:id="790"/>
        <w:r w:rsidRPr="00F67D0C" w:rsidDel="007A5FCB">
          <w:rPr>
            <w:rPrChange w:id="791" w:author="Xavier Hoenner" w:date="2014-06-18T15:59:00Z">
              <w:rPr>
                <w:highlight w:val="yellow"/>
              </w:rPr>
            </w:rPrChange>
          </w:rPr>
          <w:delText>month</w:delText>
        </w:r>
        <w:commentRangeEnd w:id="790"/>
        <w:r w:rsidR="003130A7" w:rsidRPr="00F67D0C" w:rsidDel="007A5FCB">
          <w:rPr>
            <w:rStyle w:val="CommentReference"/>
            <w:rPrChange w:id="792" w:author="Xavier Hoenner" w:date="2014-06-18T15:59:00Z">
              <w:rPr>
                <w:rStyle w:val="CommentReference"/>
                <w:highlight w:val="yellow"/>
              </w:rPr>
            </w:rPrChange>
          </w:rPr>
          <w:commentReference w:id="790"/>
        </w:r>
        <w:r w:rsidRPr="00F67D0C" w:rsidDel="007A5FCB">
          <w:rPr>
            <w:rPrChange w:id="793" w:author="Xavier Hoenner" w:date="2014-06-18T15:59:00Z">
              <w:rPr>
                <w:highlight w:val="yellow"/>
              </w:rPr>
            </w:rPrChange>
          </w:rPr>
          <w:delText>.</w:delText>
        </w:r>
      </w:del>
    </w:p>
    <w:p w14:paraId="77E226BD" w14:textId="2770BB76" w:rsidR="00496CCA" w:rsidRPr="00F67D0C" w:rsidDel="007A5FCB" w:rsidRDefault="00496CCA" w:rsidP="00496CCA">
      <w:pPr>
        <w:rPr>
          <w:del w:id="794" w:author="Xavier Hoenner" w:date="2015-08-21T14:55:00Z"/>
          <w:rPrChange w:id="795" w:author="Xavier Hoenner" w:date="2014-06-18T15:59:00Z">
            <w:rPr>
              <w:del w:id="796" w:author="Xavier Hoenner" w:date="2015-08-21T14:55:00Z"/>
              <w:highlight w:val="yellow"/>
            </w:rPr>
          </w:rPrChange>
        </w:rPr>
      </w:pPr>
      <w:del w:id="797" w:author="Xavier Hoenner" w:date="2015-08-21T14:55:00Z">
        <w:r w:rsidRPr="00F67D0C" w:rsidDel="007A5FCB">
          <w:rPr>
            <w:u w:val="single"/>
            <w:rPrChange w:id="798" w:author="Xavier Hoenner" w:date="2014-06-18T15:59:00Z">
              <w:rPr>
                <w:highlight w:val="yellow"/>
                <w:u w:val="single"/>
              </w:rPr>
            </w:rPrChange>
          </w:rPr>
          <w:delText>Data sorting options:</w:delText>
        </w:r>
        <w:r w:rsidR="00817DBC" w:rsidRPr="00F67D0C" w:rsidDel="007A5FCB">
          <w:rPr>
            <w:rPrChange w:id="799" w:author="Xavier Hoenner" w:date="2014-06-18T15:59:00Z">
              <w:rPr>
                <w:highlight w:val="yellow"/>
              </w:rPr>
            </w:rPrChange>
          </w:rPr>
          <w:delText xml:space="preserve"> None, data are already sorted</w:delText>
        </w:r>
      </w:del>
      <w:del w:id="800" w:author="Xavier Hoenner" w:date="2014-06-18T15:59:00Z">
        <w:r w:rsidR="00817DBC" w:rsidRPr="00F67D0C" w:rsidDel="00F67D0C">
          <w:rPr>
            <w:rPrChange w:id="801" w:author="Xavier Hoenner" w:date="2014-06-18T15:59:00Z">
              <w:rPr>
                <w:highlight w:val="yellow"/>
              </w:rPr>
            </w:rPrChange>
          </w:rPr>
          <w:delText xml:space="preserve"> </w:delText>
        </w:r>
        <w:r w:rsidRPr="00F67D0C" w:rsidDel="00F67D0C">
          <w:rPr>
            <w:rPrChange w:id="802" w:author="Xavier Hoenner" w:date="2014-06-18T15:59:00Z">
              <w:rPr>
                <w:highlight w:val="yellow"/>
              </w:rPr>
            </w:rPrChange>
          </w:rPr>
          <w:delText>by ASCENDING ‘site_name’, then by ASCENDING ‘deployment_year’, and then by ASCENDING ‘logger_id’</w:delText>
        </w:r>
      </w:del>
      <w:del w:id="803" w:author="Xavier Hoenner" w:date="2015-08-21T14:55:00Z">
        <w:r w:rsidRPr="00F67D0C" w:rsidDel="007A5FCB">
          <w:rPr>
            <w:rPrChange w:id="804" w:author="Xavier Hoenner" w:date="2014-06-18T15:59:00Z">
              <w:rPr>
                <w:highlight w:val="yellow"/>
              </w:rPr>
            </w:rPrChange>
          </w:rPr>
          <w:delText>.</w:delText>
        </w:r>
      </w:del>
    </w:p>
    <w:p w14:paraId="39F51506" w14:textId="60858B26" w:rsidR="00496CCA" w:rsidRPr="00F67D0C" w:rsidDel="007A5FCB" w:rsidRDefault="00496CCA" w:rsidP="00496CCA">
      <w:pPr>
        <w:ind w:left="1843" w:hanging="1843"/>
        <w:rPr>
          <w:del w:id="805" w:author="Xavier Hoenner" w:date="2015-08-21T14:55:00Z"/>
          <w:rPrChange w:id="806" w:author="Xavier Hoenner" w:date="2014-06-18T15:59:00Z">
            <w:rPr>
              <w:del w:id="807" w:author="Xavier Hoenner" w:date="2015-08-21T14:55:00Z"/>
              <w:highlight w:val="yellow"/>
            </w:rPr>
          </w:rPrChange>
        </w:rPr>
      </w:pPr>
      <w:del w:id="808" w:author="Xavier Hoenner" w:date="2015-08-21T14:55:00Z">
        <w:r w:rsidRPr="00F67D0C" w:rsidDel="007A5FCB">
          <w:rPr>
            <w:u w:val="single"/>
            <w:rPrChange w:id="809" w:author="Xavier Hoenner" w:date="2014-06-18T15:59:00Z">
              <w:rPr>
                <w:highlight w:val="yellow"/>
                <w:u w:val="single"/>
              </w:rPr>
            </w:rPrChange>
          </w:rPr>
          <w:delText>Data grouping options:</w:delText>
        </w:r>
        <w:r w:rsidRPr="00F67D0C" w:rsidDel="007A5FCB">
          <w:rPr>
            <w:rPrChange w:id="810" w:author="Xavier Hoenner" w:date="2014-06-18T15:59:00Z">
              <w:rPr>
                <w:highlight w:val="yellow"/>
              </w:rPr>
            </w:rPrChange>
          </w:rPr>
          <w:delText xml:space="preserve"> Group by ‘site_name’, sub-group by ‘deployment_year’.</w:delText>
        </w:r>
      </w:del>
    </w:p>
    <w:p w14:paraId="0A346478" w14:textId="0DE15C19" w:rsidR="00496CCA" w:rsidRPr="00F67D0C" w:rsidDel="007A5FCB" w:rsidRDefault="00496CCA" w:rsidP="00496CCA">
      <w:pPr>
        <w:ind w:left="993" w:hanging="993"/>
        <w:rPr>
          <w:del w:id="811" w:author="Xavier Hoenner" w:date="2015-08-21T14:55:00Z"/>
          <w:rPrChange w:id="812" w:author="Xavier Hoenner" w:date="2014-06-18T15:59:00Z">
            <w:rPr>
              <w:del w:id="813" w:author="Xavier Hoenner" w:date="2015-08-21T14:55:00Z"/>
              <w:highlight w:val="yellow"/>
            </w:rPr>
          </w:rPrChange>
        </w:rPr>
      </w:pPr>
      <w:del w:id="814" w:author="Xavier Hoenner" w:date="2015-08-21T14:55:00Z">
        <w:r w:rsidRPr="00F67D0C" w:rsidDel="007A5FCB">
          <w:rPr>
            <w:u w:val="single"/>
            <w:rPrChange w:id="815" w:author="Xavier Hoenner" w:date="2014-06-18T15:59:00Z">
              <w:rPr>
                <w:highlight w:val="yellow"/>
                <w:u w:val="single"/>
              </w:rPr>
            </w:rPrChange>
          </w:rPr>
          <w:delText>Footnote:</w:delText>
        </w:r>
        <w:r w:rsidRPr="00F67D0C" w:rsidDel="007A5FCB">
          <w:rPr>
            <w:rPrChange w:id="816" w:author="Xavier Hoenner" w:date="2014-06-18T15:59:00Z">
              <w:rPr>
                <w:highlight w:val="yellow"/>
              </w:rPr>
            </w:rPrChange>
          </w:rPr>
          <w:delText xml:space="preserve"> </w:delText>
        </w:r>
        <w:r w:rsidRPr="00F67D0C" w:rsidDel="007A5FCB">
          <w:rPr>
            <w:b/>
            <w:rPrChange w:id="817" w:author="Xavier Hoenner" w:date="2014-06-18T15:59:00Z">
              <w:rPr>
                <w:b/>
                <w:highlight w:val="yellow"/>
              </w:rPr>
            </w:rPrChange>
          </w:rPr>
          <w:delText xml:space="preserve">Headers: </w:delText>
        </w:r>
        <w:r w:rsidRPr="00F67D0C" w:rsidDel="007A5FCB">
          <w:rPr>
            <w:rPrChange w:id="818" w:author="Xavier Hoenner" w:date="2014-06-18T15:59:00Z">
              <w:rPr>
                <w:highlight w:val="yellow"/>
              </w:rPr>
            </w:rPrChange>
          </w:rPr>
          <w:delText>Names of acoustic observatories, and latitude/longitude coordinates.</w:delText>
        </w:r>
        <w:r w:rsidRPr="00F67D0C" w:rsidDel="007A5FCB">
          <w:rPr>
            <w:rPrChange w:id="819" w:author="Xavier Hoenner" w:date="2014-06-18T15:59:00Z">
              <w:rPr>
                <w:highlight w:val="yellow"/>
              </w:rPr>
            </w:rPrChange>
          </w:rPr>
          <w:br/>
        </w:r>
        <w:r w:rsidRPr="00F67D0C" w:rsidDel="007A5FCB">
          <w:rPr>
            <w:b/>
            <w:rPrChange w:id="820" w:author="Xavier Hoenner" w:date="2014-06-18T15:59:00Z">
              <w:rPr>
                <w:b/>
                <w:highlight w:val="yellow"/>
              </w:rPr>
            </w:rPrChange>
          </w:rPr>
          <w:delText>Sub-headers</w:delText>
        </w:r>
        <w:r w:rsidRPr="00F67D0C" w:rsidDel="007A5FCB">
          <w:rPr>
            <w:rPrChange w:id="821" w:author="Xavier Hoenner" w:date="2014-06-18T15:59:00Z">
              <w:rPr>
                <w:highlight w:val="yellow"/>
              </w:rPr>
            </w:rPrChange>
          </w:rPr>
          <w:delText>: Deployment year.</w:delText>
        </w:r>
        <w:r w:rsidRPr="00F67D0C" w:rsidDel="007A5FCB">
          <w:rPr>
            <w:rPrChange w:id="822" w:author="Xavier Hoenner" w:date="2014-06-18T15:59:00Z">
              <w:rPr>
                <w:highlight w:val="yellow"/>
              </w:rPr>
            </w:rPrChange>
          </w:rPr>
          <w:br/>
        </w:r>
        <w:r w:rsidRPr="00F67D0C" w:rsidDel="007A5FCB">
          <w:rPr>
            <w:b/>
            <w:rPrChange w:id="823" w:author="Xavier Hoenner" w:date="2014-06-18T15:59:00Z">
              <w:rPr>
                <w:b/>
                <w:highlight w:val="yellow"/>
              </w:rPr>
            </w:rPrChange>
          </w:rPr>
          <w:delText>‘Good data’</w:delText>
        </w:r>
        <w:r w:rsidRPr="00F67D0C" w:rsidDel="007A5FCB">
          <w:rPr>
            <w:rPrChange w:id="824" w:author="Xavier Hoenner" w:date="2014-06-18T15:59:00Z">
              <w:rPr>
                <w:highlight w:val="yellow"/>
              </w:rPr>
            </w:rPrChange>
          </w:rPr>
          <w:delText>: Did the logger record at a frequency of 6 and 22 Hz?</w:delText>
        </w:r>
        <w:r w:rsidRPr="00F67D0C" w:rsidDel="007A5FCB">
          <w:rPr>
            <w:rPrChange w:id="825" w:author="Xavier Hoenner" w:date="2014-06-18T15:59:00Z">
              <w:rPr>
                <w:highlight w:val="yellow"/>
              </w:rPr>
            </w:rPrChange>
          </w:rPr>
          <w:br/>
        </w:r>
        <w:r w:rsidRPr="00F67D0C" w:rsidDel="007A5FCB">
          <w:rPr>
            <w:b/>
            <w:rPrChange w:id="826" w:author="Xavier Hoenner" w:date="2014-06-18T15:59:00Z">
              <w:rPr>
                <w:b/>
                <w:highlight w:val="yellow"/>
              </w:rPr>
            </w:rPrChange>
          </w:rPr>
          <w:delText>‘Data on Acoustic Viewer’</w:delText>
        </w:r>
        <w:r w:rsidRPr="00F67D0C" w:rsidDel="007A5FCB">
          <w:rPr>
            <w:rPrChange w:id="827" w:author="Xavier Hoenner" w:date="2014-06-18T15:59:00Z">
              <w:rPr>
                <w:highlight w:val="yellow"/>
              </w:rPr>
            </w:rPrChange>
          </w:rPr>
          <w:delText>: Is the dataset on the IMOS Acoustic Data Viewer?</w:delText>
        </w:r>
        <w:r w:rsidRPr="00F67D0C" w:rsidDel="007A5FCB">
          <w:rPr>
            <w:rPrChange w:id="828" w:author="Xavier Hoenner" w:date="2014-06-18T15:59:00Z">
              <w:rPr>
                <w:highlight w:val="yellow"/>
              </w:rPr>
            </w:rPrChange>
          </w:rPr>
          <w:br/>
        </w:r>
        <w:r w:rsidRPr="00F67D0C" w:rsidDel="007A5FCB">
          <w:rPr>
            <w:b/>
            <w:rPrChange w:id="829" w:author="Xavier Hoenner" w:date="2014-06-18T15:59:00Z">
              <w:rPr>
                <w:b/>
                <w:highlight w:val="yellow"/>
              </w:rPr>
            </w:rPrChange>
          </w:rPr>
          <w:delText>‘Start’</w:delText>
        </w:r>
        <w:r w:rsidRPr="00F67D0C" w:rsidDel="007A5FCB">
          <w:rPr>
            <w:rPrChange w:id="830" w:author="Xavier Hoenner" w:date="2014-06-18T15:59:00Z">
              <w:rPr>
                <w:highlight w:val="yellow"/>
              </w:rPr>
            </w:rPrChange>
          </w:rPr>
          <w:delText>: Deployment start date (format: dd/mm/yyyy).</w:delText>
        </w:r>
        <w:r w:rsidRPr="00F67D0C" w:rsidDel="007A5FCB">
          <w:rPr>
            <w:rPrChange w:id="831" w:author="Xavier Hoenner" w:date="2014-06-18T15:59:00Z">
              <w:rPr>
                <w:highlight w:val="yellow"/>
              </w:rPr>
            </w:rPrChange>
          </w:rPr>
          <w:br/>
        </w:r>
        <w:r w:rsidRPr="00F67D0C" w:rsidDel="007A5FCB">
          <w:rPr>
            <w:b/>
            <w:rPrChange w:id="832" w:author="Xavier Hoenner" w:date="2014-06-18T15:59:00Z">
              <w:rPr>
                <w:b/>
                <w:highlight w:val="yellow"/>
              </w:rPr>
            </w:rPrChange>
          </w:rPr>
          <w:delText>‘End’</w:delText>
        </w:r>
        <w:r w:rsidRPr="00F67D0C" w:rsidDel="007A5FCB">
          <w:rPr>
            <w:rPrChange w:id="833" w:author="Xavier Hoenner" w:date="2014-06-18T15:59:00Z">
              <w:rPr>
                <w:highlight w:val="yellow"/>
              </w:rPr>
            </w:rPrChange>
          </w:rPr>
          <w:delText>: Deployment end date (format: dd/mm/yyyy).</w:delText>
        </w:r>
        <w:r w:rsidRPr="00F67D0C" w:rsidDel="007A5FCB">
          <w:rPr>
            <w:rPrChange w:id="834" w:author="Xavier Hoenner" w:date="2014-06-18T15:59:00Z">
              <w:rPr>
                <w:highlight w:val="yellow"/>
              </w:rPr>
            </w:rPrChange>
          </w:rPr>
          <w:br/>
        </w:r>
        <w:r w:rsidRPr="00F67D0C" w:rsidDel="007A5FCB">
          <w:rPr>
            <w:b/>
            <w:rPrChange w:id="835" w:author="Xavier Hoenner" w:date="2014-06-18T15:59:00Z">
              <w:rPr>
                <w:b/>
                <w:highlight w:val="yellow"/>
              </w:rPr>
            </w:rPrChange>
          </w:rPr>
          <w:delText>‘Time coverage’</w:delText>
        </w:r>
        <w:r w:rsidRPr="00F67D0C" w:rsidDel="007A5FCB">
          <w:rPr>
            <w:rPrChange w:id="836" w:author="Xavier Hoenner" w:date="2014-06-18T15:59:00Z">
              <w:rPr>
                <w:highlight w:val="yellow"/>
              </w:rPr>
            </w:rPrChange>
          </w:rPr>
          <w:delText>: Number of days between the deployment start end dates.</w:delText>
        </w:r>
        <w:r w:rsidRPr="00F67D0C" w:rsidDel="007A5FCB">
          <w:rPr>
            <w:rPrChange w:id="837" w:author="Xavier Hoenner" w:date="2014-06-18T15:59:00Z">
              <w:rPr>
                <w:highlight w:val="yellow"/>
              </w:rPr>
            </w:rPrChange>
          </w:rPr>
          <w:br/>
        </w:r>
        <w:r w:rsidRPr="00F67D0C" w:rsidDel="007A5FCB">
          <w:rPr>
            <w:b/>
            <w:rPrChange w:id="838" w:author="Xavier Hoenner" w:date="2014-06-18T15:59:00Z">
              <w:rPr>
                <w:b/>
                <w:highlight w:val="yellow"/>
              </w:rPr>
            </w:rPrChange>
          </w:rPr>
          <w:delText xml:space="preserve">ANMN: </w:delText>
        </w:r>
        <w:r w:rsidRPr="00F67D0C" w:rsidDel="007A5FCB">
          <w:rPr>
            <w:rPrChange w:id="839" w:author="Xavier Hoenner" w:date="2014-06-18T15:59:00Z">
              <w:rPr>
                <w:highlight w:val="yellow"/>
              </w:rPr>
            </w:rPrChange>
          </w:rPr>
          <w:delText>Australian National Mooring Network (</w:delText>
        </w:r>
        <w:r w:rsidR="008F4628" w:rsidRPr="00F67D0C" w:rsidDel="007A5FCB">
          <w:rPr>
            <w:rPrChange w:id="840" w:author="Xavier Hoenner" w:date="2014-06-18T15:59:00Z">
              <w:rPr>
                <w:rStyle w:val="Hyperlink"/>
                <w:highlight w:val="yellow"/>
              </w:rPr>
            </w:rPrChange>
          </w:rPr>
          <w:fldChar w:fldCharType="begin"/>
        </w:r>
        <w:r w:rsidR="008F4628" w:rsidRPr="00F67D0C" w:rsidDel="007A5FCB">
          <w:delInstrText xml:space="preserve"> HYPERLINK "http://imos.org.au/anmn.html" </w:delInstrText>
        </w:r>
        <w:r w:rsidR="008F4628" w:rsidRPr="00F67D0C" w:rsidDel="007A5FCB">
          <w:rPr>
            <w:rPrChange w:id="841" w:author="Xavier Hoenner" w:date="2014-06-18T15:59:00Z">
              <w:rPr>
                <w:rStyle w:val="Hyperlink"/>
                <w:highlight w:val="yellow"/>
              </w:rPr>
            </w:rPrChange>
          </w:rPr>
          <w:fldChar w:fldCharType="separate"/>
        </w:r>
        <w:r w:rsidRPr="00F67D0C" w:rsidDel="007A5FCB">
          <w:rPr>
            <w:rStyle w:val="Hyperlink"/>
            <w:rPrChange w:id="842" w:author="Xavier Hoenner" w:date="2014-06-18T15:59:00Z">
              <w:rPr>
                <w:rStyle w:val="Hyperlink"/>
                <w:highlight w:val="yellow"/>
              </w:rPr>
            </w:rPrChange>
          </w:rPr>
          <w:delText>http://imos.org.au/anmn.html</w:delText>
        </w:r>
        <w:r w:rsidR="008F4628" w:rsidRPr="00F67D0C" w:rsidDel="007A5FCB">
          <w:rPr>
            <w:rStyle w:val="Hyperlink"/>
            <w:rPrChange w:id="843" w:author="Xavier Hoenner" w:date="2014-06-18T15:59:00Z">
              <w:rPr>
                <w:rStyle w:val="Hyperlink"/>
                <w:highlight w:val="yellow"/>
              </w:rPr>
            </w:rPrChange>
          </w:rPr>
          <w:fldChar w:fldCharType="end"/>
        </w:r>
        <w:r w:rsidRPr="00F67D0C" w:rsidDel="007A5FCB">
          <w:rPr>
            <w:rPrChange w:id="844" w:author="Xavier Hoenner" w:date="2014-06-18T15:59:00Z">
              <w:rPr>
                <w:highlight w:val="yellow"/>
              </w:rPr>
            </w:rPrChange>
          </w:rPr>
          <w:delText>).</w:delText>
        </w:r>
        <w:r w:rsidRPr="00F67D0C" w:rsidDel="007A5FCB">
          <w:rPr>
            <w:rPrChange w:id="845" w:author="Xavier Hoenner" w:date="2014-06-18T15:59:00Z">
              <w:rPr>
                <w:highlight w:val="yellow"/>
              </w:rPr>
            </w:rPrChange>
          </w:rPr>
          <w:br/>
        </w:r>
        <w:r w:rsidRPr="00F67D0C" w:rsidDel="007A5FCB">
          <w:rPr>
            <w:b/>
            <w:rPrChange w:id="846" w:author="Xavier Hoenner" w:date="2014-06-18T15:59:00Z">
              <w:rPr>
                <w:b/>
                <w:highlight w:val="yellow"/>
              </w:rPr>
            </w:rPrChange>
          </w:rPr>
          <w:delText>PAO</w:delText>
        </w:r>
        <w:r w:rsidRPr="00F67D0C" w:rsidDel="007A5FCB">
          <w:rPr>
            <w:rPrChange w:id="847" w:author="Xavier Hoenner" w:date="2014-06-18T15:59:00Z">
              <w:rPr>
                <w:highlight w:val="yellow"/>
              </w:rPr>
            </w:rPrChange>
          </w:rPr>
          <w:delText>: Passive Acoustic Observatories (</w:delText>
        </w:r>
        <w:r w:rsidR="008F4628" w:rsidRPr="00F67D0C" w:rsidDel="007A5FCB">
          <w:rPr>
            <w:rPrChange w:id="848" w:author="Xavier Hoenner" w:date="2014-06-18T15:59:00Z">
              <w:rPr>
                <w:rStyle w:val="Hyperlink"/>
                <w:highlight w:val="yellow"/>
              </w:rPr>
            </w:rPrChange>
          </w:rPr>
          <w:fldChar w:fldCharType="begin"/>
        </w:r>
        <w:r w:rsidR="008F4628" w:rsidRPr="00F67D0C" w:rsidDel="007A5FCB">
          <w:delInstrText xml:space="preserve"> HYPERLINK "http://imos.org.au/anmnacous.html" </w:delInstrText>
        </w:r>
        <w:r w:rsidR="008F4628" w:rsidRPr="00F67D0C" w:rsidDel="007A5FCB">
          <w:rPr>
            <w:rPrChange w:id="849" w:author="Xavier Hoenner" w:date="2014-06-18T15:59:00Z">
              <w:rPr>
                <w:rStyle w:val="Hyperlink"/>
                <w:highlight w:val="yellow"/>
              </w:rPr>
            </w:rPrChange>
          </w:rPr>
          <w:fldChar w:fldCharType="separate"/>
        </w:r>
        <w:r w:rsidRPr="00F67D0C" w:rsidDel="007A5FCB">
          <w:rPr>
            <w:rStyle w:val="Hyperlink"/>
            <w:rPrChange w:id="850" w:author="Xavier Hoenner" w:date="2014-06-18T15:59:00Z">
              <w:rPr>
                <w:rStyle w:val="Hyperlink"/>
                <w:highlight w:val="yellow"/>
              </w:rPr>
            </w:rPrChange>
          </w:rPr>
          <w:delText>http://imos.org.au/anmnacous.html</w:delText>
        </w:r>
        <w:r w:rsidR="008F4628" w:rsidRPr="00F67D0C" w:rsidDel="007A5FCB">
          <w:rPr>
            <w:rStyle w:val="Hyperlink"/>
            <w:rPrChange w:id="851" w:author="Xavier Hoenner" w:date="2014-06-18T15:59:00Z">
              <w:rPr>
                <w:rStyle w:val="Hyperlink"/>
                <w:highlight w:val="yellow"/>
              </w:rPr>
            </w:rPrChange>
          </w:rPr>
          <w:fldChar w:fldCharType="end"/>
        </w:r>
        <w:r w:rsidRPr="00F67D0C" w:rsidDel="007A5FCB">
          <w:rPr>
            <w:rPrChange w:id="852" w:author="Xavier Hoenner" w:date="2014-06-18T15:59:00Z">
              <w:rPr>
                <w:highlight w:val="yellow"/>
              </w:rPr>
            </w:rPrChange>
          </w:rPr>
          <w:delText>).</w:delText>
        </w:r>
        <w:r w:rsidRPr="00F67D0C" w:rsidDel="007A5FCB">
          <w:rPr>
            <w:rPrChange w:id="853" w:author="Xavier Hoenner" w:date="2014-06-18T15:59:00Z">
              <w:rPr>
                <w:highlight w:val="yellow"/>
              </w:rPr>
            </w:rPrChange>
          </w:rPr>
          <w:br/>
        </w:r>
        <w:r w:rsidRPr="00F67D0C" w:rsidDel="007A5FCB">
          <w:rPr>
            <w:b/>
            <w:rPrChange w:id="854" w:author="Xavier Hoenner" w:date="2014-06-18T15:59:00Z">
              <w:rPr>
                <w:b/>
                <w:highlight w:val="yellow"/>
              </w:rPr>
            </w:rPrChange>
          </w:rPr>
          <w:delText>IMOS Acoustic Data Viewer</w:delText>
        </w:r>
        <w:r w:rsidRPr="00F67D0C" w:rsidDel="007A5FCB">
          <w:rPr>
            <w:rPrChange w:id="855" w:author="Xavier Hoenner" w:date="2014-06-18T15:59:00Z">
              <w:rPr>
                <w:highlight w:val="yellow"/>
              </w:rPr>
            </w:rPrChange>
          </w:rPr>
          <w:delText xml:space="preserve">: </w:delText>
        </w:r>
        <w:r w:rsidR="008F4628" w:rsidRPr="00F67D0C" w:rsidDel="007A5FCB">
          <w:rPr>
            <w:rPrChange w:id="856" w:author="Xavier Hoenner" w:date="2014-06-18T15:59:00Z">
              <w:rPr>
                <w:rStyle w:val="Hyperlink"/>
                <w:highlight w:val="yellow"/>
              </w:rPr>
            </w:rPrChange>
          </w:rPr>
          <w:fldChar w:fldCharType="begin"/>
        </w:r>
        <w:r w:rsidR="008F4628" w:rsidRPr="00F67D0C" w:rsidDel="007A5FCB">
          <w:delInstrText xml:space="preserve"> HYPERLINK "http://acoustic.aodn.org.au/acoustic/" </w:delInstrText>
        </w:r>
        <w:r w:rsidR="008F4628" w:rsidRPr="00F67D0C" w:rsidDel="007A5FCB">
          <w:rPr>
            <w:rPrChange w:id="857" w:author="Xavier Hoenner" w:date="2014-06-18T15:59:00Z">
              <w:rPr>
                <w:rStyle w:val="Hyperlink"/>
                <w:highlight w:val="yellow"/>
              </w:rPr>
            </w:rPrChange>
          </w:rPr>
          <w:fldChar w:fldCharType="separate"/>
        </w:r>
        <w:r w:rsidRPr="00F67D0C" w:rsidDel="007A5FCB">
          <w:rPr>
            <w:rStyle w:val="Hyperlink"/>
            <w:rPrChange w:id="858" w:author="Xavier Hoenner" w:date="2014-06-18T15:59:00Z">
              <w:rPr>
                <w:rStyle w:val="Hyperlink"/>
                <w:highlight w:val="yellow"/>
              </w:rPr>
            </w:rPrChange>
          </w:rPr>
          <w:delText>http://acoustic.aodn.org.au/acoustic/</w:delText>
        </w:r>
        <w:r w:rsidR="008F4628" w:rsidRPr="00F67D0C" w:rsidDel="007A5FCB">
          <w:rPr>
            <w:rStyle w:val="Hyperlink"/>
            <w:rPrChange w:id="859" w:author="Xavier Hoenner" w:date="2014-06-18T15:59:00Z">
              <w:rPr>
                <w:rStyle w:val="Hyperlink"/>
                <w:highlight w:val="yellow"/>
              </w:rPr>
            </w:rPrChange>
          </w:rPr>
          <w:fldChar w:fldCharType="end"/>
        </w:r>
        <w:r w:rsidRPr="00F67D0C" w:rsidDel="007A5FCB">
          <w:rPr>
            <w:rPrChange w:id="860" w:author="Xavier Hoenner" w:date="2014-06-18T15:59:00Z">
              <w:rPr>
                <w:highlight w:val="yellow"/>
              </w:rPr>
            </w:rPrChange>
          </w:rPr>
          <w:delText>.</w:delText>
        </w:r>
      </w:del>
    </w:p>
    <w:p w14:paraId="16FF088B" w14:textId="1996D81E" w:rsidR="00496CCA" w:rsidRPr="00F67D0C" w:rsidDel="007A5FCB" w:rsidRDefault="00496CCA" w:rsidP="00496CCA">
      <w:pPr>
        <w:ind w:left="993" w:hanging="993"/>
        <w:rPr>
          <w:del w:id="861" w:author="Xavier Hoenner" w:date="2015-08-21T14:55:00Z"/>
          <w:rPrChange w:id="862" w:author="Xavier Hoenner" w:date="2014-06-18T15:59:00Z">
            <w:rPr>
              <w:del w:id="863" w:author="Xavier Hoenner" w:date="2015-08-21T14:55:00Z"/>
              <w:highlight w:val="yellow"/>
            </w:rPr>
          </w:rPrChange>
        </w:rPr>
      </w:pPr>
    </w:p>
    <w:p w14:paraId="50F771C5" w14:textId="1BA24B8F" w:rsidR="00496CCA" w:rsidRPr="00F67D0C" w:rsidDel="007A5FCB" w:rsidRDefault="00496CCA" w:rsidP="00496CCA">
      <w:pPr>
        <w:pStyle w:val="Heading3"/>
        <w:rPr>
          <w:del w:id="864" w:author="Xavier Hoenner" w:date="2015-08-21T14:55:00Z"/>
          <w:rPrChange w:id="865" w:author="Xavier Hoenner" w:date="2014-06-18T15:59:00Z">
            <w:rPr>
              <w:del w:id="866" w:author="Xavier Hoenner" w:date="2015-08-21T14:55:00Z"/>
              <w:highlight w:val="yellow"/>
            </w:rPr>
          </w:rPrChange>
        </w:rPr>
      </w:pPr>
      <w:del w:id="867" w:author="Xavier Hoenner" w:date="2015-08-21T14:55:00Z">
        <w:r w:rsidRPr="00F67D0C" w:rsidDel="007A5FCB">
          <w:rPr>
            <w:rPrChange w:id="868" w:author="Xavier Hoenner" w:date="2014-06-18T15:59:00Z">
              <w:rPr>
                <w:highlight w:val="yellow"/>
              </w:rPr>
            </w:rPrChange>
          </w:rPr>
          <w:delText>Template</w:delText>
        </w:r>
      </w:del>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rsidDel="007A5FCB" w14:paraId="00B52360" w14:textId="3FEF5313" w:rsidTr="00BC4865">
        <w:trPr>
          <w:jc w:val="center"/>
          <w:del w:id="869" w:author="Xavier Hoenner" w:date="2015-08-21T14:55:00Z"/>
        </w:trPr>
        <w:tc>
          <w:tcPr>
            <w:tcW w:w="635" w:type="pct"/>
            <w:vAlign w:val="center"/>
          </w:tcPr>
          <w:p w14:paraId="3FD47206" w14:textId="7F6330B5" w:rsidR="00496CCA" w:rsidRPr="00F67D0C" w:rsidDel="007A5FCB" w:rsidRDefault="00496CCA" w:rsidP="00BC4865">
            <w:pPr>
              <w:keepNext/>
              <w:keepLines/>
              <w:spacing w:before="200" w:after="200" w:line="276" w:lineRule="auto"/>
              <w:jc w:val="center"/>
              <w:outlineLvl w:val="6"/>
              <w:rPr>
                <w:del w:id="870" w:author="Xavier Hoenner" w:date="2015-08-21T14:55:00Z"/>
                <w:b/>
                <w:rPrChange w:id="871" w:author="Xavier Hoenner" w:date="2014-06-18T15:59:00Z">
                  <w:rPr>
                    <w:del w:id="872" w:author="Xavier Hoenner" w:date="2015-08-21T14:55:00Z"/>
                    <w:rFonts w:asciiTheme="majorHAnsi" w:eastAsiaTheme="majorEastAsia" w:hAnsiTheme="majorHAnsi" w:cstheme="majorBidi"/>
                    <w:b/>
                    <w:i/>
                    <w:iCs/>
                    <w:color w:val="404040" w:themeColor="text1" w:themeTint="BF"/>
                    <w:sz w:val="24"/>
                    <w:szCs w:val="20"/>
                    <w:highlight w:val="yellow"/>
                  </w:rPr>
                </w:rPrChange>
              </w:rPr>
            </w:pPr>
            <w:del w:id="873" w:author="Xavier Hoenner" w:date="2015-08-21T14:55:00Z">
              <w:r w:rsidRPr="00F67D0C" w:rsidDel="007A5FCB">
                <w:rPr>
                  <w:b/>
                  <w:rPrChange w:id="874" w:author="Xavier Hoenner" w:date="2014-06-18T15:59:00Z">
                    <w:rPr>
                      <w:b/>
                      <w:highlight w:val="yellow"/>
                    </w:rPr>
                  </w:rPrChange>
                </w:rPr>
                <w:delText>logger_id</w:delText>
              </w:r>
            </w:del>
          </w:p>
        </w:tc>
        <w:tc>
          <w:tcPr>
            <w:tcW w:w="711" w:type="pct"/>
            <w:vAlign w:val="center"/>
          </w:tcPr>
          <w:p w14:paraId="542739C1" w14:textId="7BB566EC" w:rsidR="00496CCA" w:rsidRPr="00F67D0C" w:rsidDel="007A5FCB" w:rsidRDefault="00496CCA" w:rsidP="00BC4865">
            <w:pPr>
              <w:keepNext/>
              <w:keepLines/>
              <w:spacing w:before="200" w:after="200" w:line="276" w:lineRule="auto"/>
              <w:jc w:val="center"/>
              <w:outlineLvl w:val="6"/>
              <w:rPr>
                <w:del w:id="875" w:author="Xavier Hoenner" w:date="2015-08-21T14:55:00Z"/>
                <w:b/>
                <w:rPrChange w:id="876" w:author="Xavier Hoenner" w:date="2014-06-18T15:59:00Z">
                  <w:rPr>
                    <w:del w:id="877" w:author="Xavier Hoenner" w:date="2015-08-21T14:55:00Z"/>
                    <w:rFonts w:asciiTheme="majorHAnsi" w:eastAsiaTheme="majorEastAsia" w:hAnsiTheme="majorHAnsi" w:cstheme="majorBidi"/>
                    <w:b/>
                    <w:i/>
                    <w:iCs/>
                    <w:color w:val="404040" w:themeColor="text1" w:themeTint="BF"/>
                    <w:sz w:val="24"/>
                    <w:szCs w:val="20"/>
                    <w:highlight w:val="yellow"/>
                  </w:rPr>
                </w:rPrChange>
              </w:rPr>
            </w:pPr>
            <w:del w:id="878" w:author="Xavier Hoenner" w:date="2015-08-21T14:55:00Z">
              <w:r w:rsidRPr="00F67D0C" w:rsidDel="007A5FCB">
                <w:rPr>
                  <w:b/>
                  <w:rPrChange w:id="879" w:author="Xavier Hoenner" w:date="2014-06-18T15:59:00Z">
                    <w:rPr>
                      <w:b/>
                      <w:highlight w:val="yellow"/>
                    </w:rPr>
                  </w:rPrChange>
                </w:rPr>
                <w:delText>good_data</w:delText>
              </w:r>
            </w:del>
          </w:p>
        </w:tc>
        <w:tc>
          <w:tcPr>
            <w:tcW w:w="704" w:type="pct"/>
            <w:vAlign w:val="center"/>
          </w:tcPr>
          <w:p w14:paraId="7FDF7854" w14:textId="533731E5" w:rsidR="00496CCA" w:rsidRPr="00F67D0C" w:rsidDel="007A5FCB" w:rsidRDefault="00496CCA" w:rsidP="00BC4865">
            <w:pPr>
              <w:keepNext/>
              <w:keepLines/>
              <w:spacing w:before="200" w:after="200" w:line="276" w:lineRule="auto"/>
              <w:jc w:val="center"/>
              <w:outlineLvl w:val="6"/>
              <w:rPr>
                <w:del w:id="880" w:author="Xavier Hoenner" w:date="2015-08-21T14:55:00Z"/>
                <w:b/>
                <w:rPrChange w:id="881" w:author="Xavier Hoenner" w:date="2014-06-18T15:59:00Z">
                  <w:rPr>
                    <w:del w:id="882" w:author="Xavier Hoenner" w:date="2015-08-21T14:55:00Z"/>
                    <w:rFonts w:asciiTheme="majorHAnsi" w:eastAsiaTheme="majorEastAsia" w:hAnsiTheme="majorHAnsi" w:cstheme="majorBidi"/>
                    <w:b/>
                    <w:i/>
                    <w:iCs/>
                    <w:color w:val="404040" w:themeColor="text1" w:themeTint="BF"/>
                    <w:sz w:val="24"/>
                    <w:szCs w:val="20"/>
                    <w:highlight w:val="yellow"/>
                  </w:rPr>
                </w:rPrChange>
              </w:rPr>
            </w:pPr>
            <w:del w:id="883" w:author="Xavier Hoenner" w:date="2015-08-21T14:55:00Z">
              <w:r w:rsidRPr="00F67D0C" w:rsidDel="007A5FCB">
                <w:rPr>
                  <w:b/>
                  <w:rPrChange w:id="884" w:author="Xavier Hoenner" w:date="2014-06-18T15:59:00Z">
                    <w:rPr>
                      <w:b/>
                      <w:highlight w:val="yellow"/>
                    </w:rPr>
                  </w:rPrChange>
                </w:rPr>
                <w:delText>on_viewer</w:delText>
              </w:r>
            </w:del>
          </w:p>
        </w:tc>
        <w:tc>
          <w:tcPr>
            <w:tcW w:w="455" w:type="pct"/>
            <w:vAlign w:val="center"/>
          </w:tcPr>
          <w:p w14:paraId="3B1818D7" w14:textId="1FFE1D9D" w:rsidR="00496CCA" w:rsidRPr="00F67D0C" w:rsidDel="007A5FCB" w:rsidRDefault="00496CCA" w:rsidP="00BC4865">
            <w:pPr>
              <w:keepNext/>
              <w:keepLines/>
              <w:spacing w:before="200" w:after="200" w:line="276" w:lineRule="auto"/>
              <w:jc w:val="center"/>
              <w:outlineLvl w:val="6"/>
              <w:rPr>
                <w:del w:id="885" w:author="Xavier Hoenner" w:date="2015-08-21T14:55:00Z"/>
                <w:b/>
                <w:rPrChange w:id="886" w:author="Xavier Hoenner" w:date="2014-06-18T15:59:00Z">
                  <w:rPr>
                    <w:del w:id="887" w:author="Xavier Hoenner" w:date="2015-08-21T14:55:00Z"/>
                    <w:rFonts w:asciiTheme="majorHAnsi" w:eastAsiaTheme="majorEastAsia" w:hAnsiTheme="majorHAnsi" w:cstheme="majorBidi"/>
                    <w:b/>
                    <w:i/>
                    <w:iCs/>
                    <w:color w:val="404040" w:themeColor="text1" w:themeTint="BF"/>
                    <w:sz w:val="24"/>
                    <w:szCs w:val="20"/>
                    <w:highlight w:val="yellow"/>
                  </w:rPr>
                </w:rPrChange>
              </w:rPr>
            </w:pPr>
            <w:del w:id="888" w:author="Xavier Hoenner" w:date="2015-08-21T14:55:00Z">
              <w:r w:rsidRPr="00F67D0C" w:rsidDel="007A5FCB">
                <w:rPr>
                  <w:b/>
                  <w:rPrChange w:id="889" w:author="Xavier Hoenner" w:date="2014-06-18T15:59:00Z">
                    <w:rPr>
                      <w:b/>
                      <w:highlight w:val="yellow"/>
                    </w:rPr>
                  </w:rPrChange>
                </w:rPr>
                <w:delText>depth</w:delText>
              </w:r>
            </w:del>
          </w:p>
        </w:tc>
        <w:tc>
          <w:tcPr>
            <w:tcW w:w="694" w:type="pct"/>
            <w:vAlign w:val="center"/>
          </w:tcPr>
          <w:p w14:paraId="267DC05B" w14:textId="39B2D223" w:rsidR="00496CCA" w:rsidRPr="00F67D0C" w:rsidDel="007A5FCB" w:rsidRDefault="00496CCA" w:rsidP="00BC4865">
            <w:pPr>
              <w:keepNext/>
              <w:keepLines/>
              <w:spacing w:before="200" w:after="200" w:line="276" w:lineRule="auto"/>
              <w:jc w:val="center"/>
              <w:outlineLvl w:val="6"/>
              <w:rPr>
                <w:del w:id="890" w:author="Xavier Hoenner" w:date="2015-08-21T14:55:00Z"/>
                <w:b/>
                <w:rPrChange w:id="891" w:author="Xavier Hoenner" w:date="2014-06-18T15:59:00Z">
                  <w:rPr>
                    <w:del w:id="892" w:author="Xavier Hoenner" w:date="2015-08-21T14:55:00Z"/>
                    <w:rFonts w:asciiTheme="majorHAnsi" w:eastAsiaTheme="majorEastAsia" w:hAnsiTheme="majorHAnsi" w:cstheme="majorBidi"/>
                    <w:b/>
                    <w:i/>
                    <w:iCs/>
                    <w:color w:val="404040" w:themeColor="text1" w:themeTint="BF"/>
                    <w:sz w:val="24"/>
                    <w:highlight w:val="yellow"/>
                  </w:rPr>
                </w:rPrChange>
              </w:rPr>
            </w:pPr>
            <w:del w:id="893" w:author="Xavier Hoenner" w:date="2015-08-21T14:55:00Z">
              <w:r w:rsidRPr="00F67D0C" w:rsidDel="007A5FCB">
                <w:rPr>
                  <w:b/>
                  <w:rPrChange w:id="894" w:author="Xavier Hoenner" w:date="2014-06-18T15:59:00Z">
                    <w:rPr>
                      <w:b/>
                      <w:highlight w:val="yellow"/>
                    </w:rPr>
                  </w:rPrChange>
                </w:rPr>
                <w:delText>start_date</w:delText>
              </w:r>
            </w:del>
          </w:p>
        </w:tc>
        <w:tc>
          <w:tcPr>
            <w:tcW w:w="646" w:type="pct"/>
            <w:vAlign w:val="center"/>
          </w:tcPr>
          <w:p w14:paraId="41492B24" w14:textId="1D125D29" w:rsidR="00496CCA" w:rsidRPr="00F67D0C" w:rsidDel="007A5FCB" w:rsidRDefault="00496CCA" w:rsidP="00BC4865">
            <w:pPr>
              <w:keepNext/>
              <w:keepLines/>
              <w:spacing w:before="200" w:after="200" w:line="276" w:lineRule="auto"/>
              <w:jc w:val="center"/>
              <w:outlineLvl w:val="6"/>
              <w:rPr>
                <w:del w:id="895" w:author="Xavier Hoenner" w:date="2015-08-21T14:55:00Z"/>
                <w:b/>
                <w:rPrChange w:id="896" w:author="Xavier Hoenner" w:date="2014-06-18T15:59:00Z">
                  <w:rPr>
                    <w:del w:id="897" w:author="Xavier Hoenner" w:date="2015-08-21T14:55:00Z"/>
                    <w:rFonts w:asciiTheme="majorHAnsi" w:eastAsiaTheme="majorEastAsia" w:hAnsiTheme="majorHAnsi" w:cstheme="majorBidi"/>
                    <w:b/>
                    <w:i/>
                    <w:iCs/>
                    <w:color w:val="404040" w:themeColor="text1" w:themeTint="BF"/>
                    <w:sz w:val="24"/>
                    <w:szCs w:val="20"/>
                    <w:highlight w:val="yellow"/>
                  </w:rPr>
                </w:rPrChange>
              </w:rPr>
            </w:pPr>
            <w:del w:id="898" w:author="Xavier Hoenner" w:date="2015-08-21T14:55:00Z">
              <w:r w:rsidRPr="00F67D0C" w:rsidDel="007A5FCB">
                <w:rPr>
                  <w:b/>
                  <w:rPrChange w:id="899" w:author="Xavier Hoenner" w:date="2014-06-18T15:59:00Z">
                    <w:rPr>
                      <w:b/>
                      <w:highlight w:val="yellow"/>
                    </w:rPr>
                  </w:rPrChange>
                </w:rPr>
                <w:delText>end_date</w:delText>
              </w:r>
            </w:del>
          </w:p>
        </w:tc>
        <w:tc>
          <w:tcPr>
            <w:tcW w:w="1155" w:type="pct"/>
            <w:vAlign w:val="center"/>
          </w:tcPr>
          <w:p w14:paraId="2F08D3E1" w14:textId="06A696AE" w:rsidR="00496CCA" w:rsidRPr="00F67D0C" w:rsidDel="007A5FCB" w:rsidRDefault="00496CCA" w:rsidP="00BC4865">
            <w:pPr>
              <w:keepNext/>
              <w:keepLines/>
              <w:spacing w:before="200" w:after="200" w:line="276" w:lineRule="auto"/>
              <w:jc w:val="center"/>
              <w:outlineLvl w:val="6"/>
              <w:rPr>
                <w:del w:id="900" w:author="Xavier Hoenner" w:date="2015-08-21T14:55:00Z"/>
                <w:b/>
                <w:rPrChange w:id="901" w:author="Xavier Hoenner" w:date="2014-06-18T15:59:00Z">
                  <w:rPr>
                    <w:del w:id="902" w:author="Xavier Hoenner" w:date="2015-08-21T14:55:00Z"/>
                    <w:rFonts w:asciiTheme="majorHAnsi" w:eastAsiaTheme="majorEastAsia" w:hAnsiTheme="majorHAnsi" w:cstheme="majorBidi"/>
                    <w:b/>
                    <w:i/>
                    <w:iCs/>
                    <w:color w:val="404040" w:themeColor="text1" w:themeTint="BF"/>
                    <w:sz w:val="24"/>
                    <w:szCs w:val="20"/>
                    <w:highlight w:val="yellow"/>
                  </w:rPr>
                </w:rPrChange>
              </w:rPr>
            </w:pPr>
            <w:del w:id="903" w:author="Xavier Hoenner" w:date="2015-08-21T14:55:00Z">
              <w:r w:rsidRPr="00F67D0C" w:rsidDel="007A5FCB">
                <w:rPr>
                  <w:b/>
                  <w:rPrChange w:id="904" w:author="Xavier Hoenner" w:date="2014-06-18T15:59:00Z">
                    <w:rPr>
                      <w:b/>
                      <w:highlight w:val="yellow"/>
                    </w:rPr>
                  </w:rPrChange>
                </w:rPr>
                <w:delText>coverage_duration</w:delText>
              </w:r>
            </w:del>
          </w:p>
        </w:tc>
      </w:tr>
      <w:tr w:rsidR="00D73A21" w:rsidRPr="00F67D0C" w:rsidDel="007A5FCB" w14:paraId="35A04468" w14:textId="59BC3428" w:rsidTr="00BC4865">
        <w:trPr>
          <w:jc w:val="center"/>
          <w:del w:id="905" w:author="Xavier Hoenner" w:date="2015-08-21T14:55:00Z"/>
        </w:trPr>
        <w:tc>
          <w:tcPr>
            <w:tcW w:w="635" w:type="pct"/>
            <w:vAlign w:val="center"/>
          </w:tcPr>
          <w:p w14:paraId="401ADC09" w14:textId="1286D612" w:rsidR="00D73A21" w:rsidRPr="00F67D0C" w:rsidDel="007A5FCB" w:rsidRDefault="00D73A21" w:rsidP="00BC4865">
            <w:pPr>
              <w:keepNext/>
              <w:keepLines/>
              <w:spacing w:before="200" w:after="200" w:line="276" w:lineRule="auto"/>
              <w:jc w:val="center"/>
              <w:outlineLvl w:val="8"/>
              <w:rPr>
                <w:del w:id="906" w:author="Xavier Hoenner" w:date="2015-08-21T14:55:00Z"/>
                <w:rPrChange w:id="907" w:author="Xavier Hoenner" w:date="2014-06-18T15:59:00Z">
                  <w:rPr>
                    <w:del w:id="908" w:author="Xavier Hoenner" w:date="2015-08-21T14:55:00Z"/>
                    <w:rFonts w:asciiTheme="majorHAnsi" w:eastAsiaTheme="majorEastAsia" w:hAnsiTheme="majorHAnsi" w:cstheme="majorBidi"/>
                    <w:i/>
                    <w:iCs/>
                    <w:color w:val="404040" w:themeColor="text1" w:themeTint="BF"/>
                    <w:sz w:val="24"/>
                    <w:highlight w:val="yellow"/>
                  </w:rPr>
                </w:rPrChange>
              </w:rPr>
            </w:pPr>
            <w:del w:id="909" w:author="Xavier Hoenner" w:date="2015-08-21T14:55:00Z">
              <w:r w:rsidRPr="00F67D0C" w:rsidDel="007A5FCB">
                <w:rPr>
                  <w:rPrChange w:id="910" w:author="Xavier Hoenner" w:date="2014-06-18T15:59:00Z">
                    <w:rPr>
                      <w:highlight w:val="yellow"/>
                    </w:rPr>
                  </w:rPrChange>
                </w:rPr>
                <w:delText>Logger ID</w:delText>
              </w:r>
            </w:del>
          </w:p>
        </w:tc>
        <w:tc>
          <w:tcPr>
            <w:tcW w:w="711" w:type="pct"/>
            <w:vAlign w:val="center"/>
          </w:tcPr>
          <w:p w14:paraId="61782E05" w14:textId="7DEFB93B" w:rsidR="00D73A21" w:rsidRPr="00F67D0C" w:rsidDel="007A5FCB" w:rsidRDefault="00D73A21" w:rsidP="00BC4865">
            <w:pPr>
              <w:keepNext/>
              <w:keepLines/>
              <w:spacing w:before="200" w:after="200" w:line="276" w:lineRule="auto"/>
              <w:jc w:val="center"/>
              <w:outlineLvl w:val="8"/>
              <w:rPr>
                <w:del w:id="911" w:author="Xavier Hoenner" w:date="2015-08-21T14:55:00Z"/>
                <w:rPrChange w:id="912" w:author="Xavier Hoenner" w:date="2014-06-18T15:59:00Z">
                  <w:rPr>
                    <w:del w:id="913"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14" w:author="Xavier Hoenner" w:date="2015-08-21T14:55:00Z">
              <w:r w:rsidRPr="00F67D0C" w:rsidDel="007A5FCB">
                <w:rPr>
                  <w:rPrChange w:id="915" w:author="Xavier Hoenner" w:date="2014-06-18T15:59:00Z">
                    <w:rPr>
                      <w:highlight w:val="yellow"/>
                    </w:rPr>
                  </w:rPrChange>
                </w:rPr>
                <w:delText>Good data</w:delText>
              </w:r>
            </w:del>
          </w:p>
        </w:tc>
        <w:tc>
          <w:tcPr>
            <w:tcW w:w="704" w:type="pct"/>
            <w:vAlign w:val="center"/>
          </w:tcPr>
          <w:p w14:paraId="5A8A5892" w14:textId="10FFDB3E" w:rsidR="00D73A21" w:rsidRPr="00F67D0C" w:rsidDel="007A5FCB" w:rsidRDefault="00D73A21" w:rsidP="00BC4865">
            <w:pPr>
              <w:keepNext/>
              <w:keepLines/>
              <w:spacing w:before="200" w:after="200" w:line="276" w:lineRule="auto"/>
              <w:jc w:val="center"/>
              <w:outlineLvl w:val="8"/>
              <w:rPr>
                <w:del w:id="916" w:author="Xavier Hoenner" w:date="2015-08-21T14:55:00Z"/>
                <w:rPrChange w:id="917" w:author="Xavier Hoenner" w:date="2014-06-18T15:59:00Z">
                  <w:rPr>
                    <w:del w:id="918"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19" w:author="Xavier Hoenner" w:date="2015-08-21T14:55:00Z">
              <w:r w:rsidRPr="00F67D0C" w:rsidDel="007A5FCB">
                <w:rPr>
                  <w:rPrChange w:id="920" w:author="Xavier Hoenner" w:date="2014-06-18T15:59:00Z">
                    <w:rPr>
                      <w:highlight w:val="yellow"/>
                    </w:rPr>
                  </w:rPrChange>
                </w:rPr>
                <w:delText>Data on Acoustic Viewer</w:delText>
              </w:r>
            </w:del>
          </w:p>
        </w:tc>
        <w:tc>
          <w:tcPr>
            <w:tcW w:w="455" w:type="pct"/>
            <w:vAlign w:val="center"/>
          </w:tcPr>
          <w:p w14:paraId="0874C251" w14:textId="7803C42F" w:rsidR="00D73A21" w:rsidRPr="00F67D0C" w:rsidDel="007A5FCB" w:rsidRDefault="00D73A21" w:rsidP="00BC4865">
            <w:pPr>
              <w:keepNext/>
              <w:keepLines/>
              <w:spacing w:before="200" w:after="200" w:line="276" w:lineRule="auto"/>
              <w:jc w:val="center"/>
              <w:outlineLvl w:val="8"/>
              <w:rPr>
                <w:del w:id="921" w:author="Xavier Hoenner" w:date="2015-08-21T14:55:00Z"/>
                <w:rPrChange w:id="922" w:author="Xavier Hoenner" w:date="2014-06-18T15:59:00Z">
                  <w:rPr>
                    <w:del w:id="923"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24" w:author="Xavier Hoenner" w:date="2015-08-21T14:55:00Z">
              <w:r w:rsidRPr="00F67D0C" w:rsidDel="007A5FCB">
                <w:rPr>
                  <w:rPrChange w:id="925" w:author="Xavier Hoenner" w:date="2014-06-18T15:59:00Z">
                    <w:rPr>
                      <w:highlight w:val="yellow"/>
                    </w:rPr>
                  </w:rPrChange>
                </w:rPr>
                <w:delText>Depth</w:delText>
              </w:r>
              <w:r w:rsidR="00EC19E2" w:rsidRPr="00F67D0C" w:rsidDel="007A5FCB">
                <w:rPr>
                  <w:rPrChange w:id="926" w:author="Xavier Hoenner" w:date="2014-06-18T15:59:00Z">
                    <w:rPr>
                      <w:highlight w:val="yellow"/>
                    </w:rPr>
                  </w:rPrChange>
                </w:rPr>
                <w:delText xml:space="preserve"> (m)</w:delText>
              </w:r>
            </w:del>
          </w:p>
        </w:tc>
        <w:tc>
          <w:tcPr>
            <w:tcW w:w="694" w:type="pct"/>
            <w:vAlign w:val="center"/>
          </w:tcPr>
          <w:p w14:paraId="024F58C6" w14:textId="2AD82AE3" w:rsidR="00D73A21" w:rsidRPr="00F67D0C" w:rsidDel="007A5FCB" w:rsidRDefault="00D73A21" w:rsidP="00BC4865">
            <w:pPr>
              <w:keepNext/>
              <w:keepLines/>
              <w:spacing w:before="200" w:after="200" w:line="276" w:lineRule="auto"/>
              <w:jc w:val="center"/>
              <w:outlineLvl w:val="8"/>
              <w:rPr>
                <w:del w:id="927" w:author="Xavier Hoenner" w:date="2015-08-21T14:55:00Z"/>
                <w:rPrChange w:id="928" w:author="Xavier Hoenner" w:date="2014-06-18T15:59:00Z">
                  <w:rPr>
                    <w:del w:id="929"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30" w:author="Xavier Hoenner" w:date="2015-08-21T14:55:00Z">
              <w:r w:rsidRPr="00F67D0C" w:rsidDel="007A5FCB">
                <w:rPr>
                  <w:rPrChange w:id="931" w:author="Xavier Hoenner" w:date="2014-06-18T15:59:00Z">
                    <w:rPr>
                      <w:highlight w:val="yellow"/>
                    </w:rPr>
                  </w:rPrChange>
                </w:rPr>
                <w:delText>Start</w:delText>
              </w:r>
            </w:del>
          </w:p>
        </w:tc>
        <w:tc>
          <w:tcPr>
            <w:tcW w:w="646" w:type="pct"/>
            <w:vAlign w:val="center"/>
          </w:tcPr>
          <w:p w14:paraId="390D5203" w14:textId="7F21D546" w:rsidR="00D73A21" w:rsidRPr="00F67D0C" w:rsidDel="007A5FCB" w:rsidRDefault="00D73A21" w:rsidP="00BC4865">
            <w:pPr>
              <w:keepNext/>
              <w:keepLines/>
              <w:spacing w:before="200" w:after="200" w:line="276" w:lineRule="auto"/>
              <w:jc w:val="center"/>
              <w:outlineLvl w:val="8"/>
              <w:rPr>
                <w:del w:id="932" w:author="Xavier Hoenner" w:date="2015-08-21T14:55:00Z"/>
                <w:rPrChange w:id="933" w:author="Xavier Hoenner" w:date="2014-06-18T15:59:00Z">
                  <w:rPr>
                    <w:del w:id="934"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35" w:author="Xavier Hoenner" w:date="2015-08-21T14:55:00Z">
              <w:r w:rsidRPr="00F67D0C" w:rsidDel="007A5FCB">
                <w:rPr>
                  <w:rPrChange w:id="936" w:author="Xavier Hoenner" w:date="2014-06-18T15:59:00Z">
                    <w:rPr>
                      <w:highlight w:val="yellow"/>
                    </w:rPr>
                  </w:rPrChange>
                </w:rPr>
                <w:delText>End</w:delText>
              </w:r>
            </w:del>
          </w:p>
        </w:tc>
        <w:tc>
          <w:tcPr>
            <w:tcW w:w="1155" w:type="pct"/>
            <w:vAlign w:val="center"/>
          </w:tcPr>
          <w:p w14:paraId="4F100BC4" w14:textId="0722B667" w:rsidR="00D73A21" w:rsidRPr="00F67D0C" w:rsidDel="007A5FCB" w:rsidRDefault="00D73A21" w:rsidP="00BC4865">
            <w:pPr>
              <w:keepNext/>
              <w:keepLines/>
              <w:spacing w:before="200" w:after="200" w:line="276" w:lineRule="auto"/>
              <w:jc w:val="center"/>
              <w:outlineLvl w:val="8"/>
              <w:rPr>
                <w:del w:id="937" w:author="Xavier Hoenner" w:date="2015-08-21T14:55:00Z"/>
                <w:rPrChange w:id="938" w:author="Xavier Hoenner" w:date="2014-06-18T15:59:00Z">
                  <w:rPr>
                    <w:del w:id="939"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40" w:author="Xavier Hoenner" w:date="2015-08-21T14:55:00Z">
              <w:r w:rsidRPr="00F67D0C" w:rsidDel="007A5FCB">
                <w:rPr>
                  <w:rPrChange w:id="941" w:author="Xavier Hoenner" w:date="2014-06-18T15:59:00Z">
                    <w:rPr>
                      <w:highlight w:val="yellow"/>
                    </w:rPr>
                  </w:rPrChange>
                </w:rPr>
                <w:delText>Time coverage (days)</w:delText>
              </w:r>
            </w:del>
          </w:p>
        </w:tc>
      </w:tr>
      <w:tr w:rsidR="00496CCA" w:rsidRPr="00F67D0C" w:rsidDel="007A5FCB" w14:paraId="5497EC78" w14:textId="319F259B" w:rsidTr="00BC4865">
        <w:trPr>
          <w:jc w:val="center"/>
          <w:del w:id="942" w:author="Xavier Hoenner" w:date="2015-08-21T14:55:00Z"/>
        </w:trPr>
        <w:tc>
          <w:tcPr>
            <w:tcW w:w="5000" w:type="pct"/>
            <w:gridSpan w:val="7"/>
            <w:shd w:val="clear" w:color="auto" w:fill="595959" w:themeFill="text1" w:themeFillTint="A6"/>
            <w:vAlign w:val="center"/>
          </w:tcPr>
          <w:p w14:paraId="606D1A54" w14:textId="6FA54042" w:rsidR="00496CCA" w:rsidRPr="00F67D0C" w:rsidDel="007A5FCB" w:rsidRDefault="00496CCA" w:rsidP="00BC4865">
            <w:pPr>
              <w:keepNext/>
              <w:keepLines/>
              <w:spacing w:before="200" w:after="200" w:line="276" w:lineRule="auto"/>
              <w:jc w:val="center"/>
              <w:outlineLvl w:val="8"/>
              <w:rPr>
                <w:del w:id="943" w:author="Xavier Hoenner" w:date="2015-08-21T14:55:00Z"/>
                <w:rPrChange w:id="944" w:author="Xavier Hoenner" w:date="2014-06-18T15:59:00Z">
                  <w:rPr>
                    <w:del w:id="945" w:author="Xavier Hoenner" w:date="2015-08-21T14:55:00Z"/>
                    <w:rFonts w:asciiTheme="majorHAnsi" w:eastAsiaTheme="majorEastAsia" w:hAnsiTheme="majorHAnsi" w:cstheme="majorBidi"/>
                    <w:i/>
                    <w:iCs/>
                    <w:color w:val="404040" w:themeColor="text1" w:themeTint="BF"/>
                    <w:sz w:val="24"/>
                    <w:szCs w:val="20"/>
                    <w:highlight w:val="yellow"/>
                  </w:rPr>
                </w:rPrChange>
              </w:rPr>
            </w:pPr>
            <w:del w:id="946" w:author="Xavier Hoenner" w:date="2015-08-21T14:55:00Z">
              <w:r w:rsidRPr="00F67D0C" w:rsidDel="007A5FCB">
                <w:rPr>
                  <w:rPrChange w:id="947" w:author="Xavier Hoenner" w:date="2014-06-18T15:59:00Z">
                    <w:rPr>
                      <w:highlight w:val="yellow"/>
                    </w:rPr>
                  </w:rPrChange>
                </w:rPr>
                <w:delText>Headers = site_name</w:delText>
              </w:r>
            </w:del>
          </w:p>
        </w:tc>
      </w:tr>
      <w:tr w:rsidR="00496CCA" w:rsidDel="007A5FCB" w14:paraId="33394C90" w14:textId="37ADA822" w:rsidTr="00BC4865">
        <w:trPr>
          <w:jc w:val="center"/>
          <w:del w:id="948" w:author="Xavier Hoenner" w:date="2015-08-21T14:55:00Z"/>
        </w:trPr>
        <w:tc>
          <w:tcPr>
            <w:tcW w:w="5000" w:type="pct"/>
            <w:gridSpan w:val="7"/>
            <w:shd w:val="clear" w:color="auto" w:fill="BFBFBF" w:themeFill="background1" w:themeFillShade="BF"/>
            <w:vAlign w:val="center"/>
          </w:tcPr>
          <w:p w14:paraId="63579D45" w14:textId="5D0F86A7" w:rsidR="00496CCA" w:rsidDel="007A5FCB" w:rsidRDefault="00496CCA" w:rsidP="00BC4865">
            <w:pPr>
              <w:rPr>
                <w:del w:id="949" w:author="Xavier Hoenner" w:date="2015-08-21T14:55:00Z"/>
              </w:rPr>
            </w:pPr>
            <w:del w:id="950" w:author="Xavier Hoenner" w:date="2015-08-21T14:55:00Z">
              <w:r w:rsidRPr="00F67D0C" w:rsidDel="007A5FCB">
                <w:rPr>
                  <w:rPrChange w:id="951" w:author="Xavier Hoenner" w:date="2014-06-18T15:59:00Z">
                    <w:rPr>
                      <w:highlight w:val="yellow"/>
                    </w:rPr>
                  </w:rPrChange>
                </w:rPr>
                <w:delText>Sub-headers = deployment_year</w:delText>
              </w:r>
            </w:del>
          </w:p>
        </w:tc>
      </w:tr>
      <w:tr w:rsidR="00496CCA" w:rsidDel="007A5FCB" w14:paraId="59ED32BB" w14:textId="3B08633E" w:rsidTr="00BC4865">
        <w:trPr>
          <w:jc w:val="center"/>
          <w:del w:id="952" w:author="Xavier Hoenner" w:date="2015-08-21T14:55:00Z"/>
        </w:trPr>
        <w:tc>
          <w:tcPr>
            <w:tcW w:w="635" w:type="pct"/>
            <w:vAlign w:val="center"/>
          </w:tcPr>
          <w:p w14:paraId="383B0AC0" w14:textId="1C17F6AC" w:rsidR="00496CCA" w:rsidDel="007A5FCB" w:rsidRDefault="00496CCA" w:rsidP="00BC4865">
            <w:pPr>
              <w:jc w:val="center"/>
              <w:rPr>
                <w:del w:id="953" w:author="Xavier Hoenner" w:date="2015-08-21T14:55:00Z"/>
              </w:rPr>
            </w:pPr>
          </w:p>
        </w:tc>
        <w:tc>
          <w:tcPr>
            <w:tcW w:w="711" w:type="pct"/>
            <w:vAlign w:val="center"/>
          </w:tcPr>
          <w:p w14:paraId="4C184ACE" w14:textId="5E5EE18D" w:rsidR="00496CCA" w:rsidDel="007A5FCB" w:rsidRDefault="00496CCA" w:rsidP="00BC4865">
            <w:pPr>
              <w:jc w:val="center"/>
              <w:rPr>
                <w:del w:id="954" w:author="Xavier Hoenner" w:date="2015-08-21T14:55:00Z"/>
              </w:rPr>
            </w:pPr>
          </w:p>
        </w:tc>
        <w:tc>
          <w:tcPr>
            <w:tcW w:w="704" w:type="pct"/>
            <w:vAlign w:val="center"/>
          </w:tcPr>
          <w:p w14:paraId="5AFA9F9E" w14:textId="78FFB97B" w:rsidR="00496CCA" w:rsidDel="007A5FCB" w:rsidRDefault="00496CCA" w:rsidP="00BC4865">
            <w:pPr>
              <w:jc w:val="center"/>
              <w:rPr>
                <w:del w:id="955" w:author="Xavier Hoenner" w:date="2015-08-21T14:55:00Z"/>
              </w:rPr>
            </w:pPr>
          </w:p>
        </w:tc>
        <w:tc>
          <w:tcPr>
            <w:tcW w:w="455" w:type="pct"/>
            <w:vAlign w:val="center"/>
          </w:tcPr>
          <w:p w14:paraId="5BCA67FC" w14:textId="057BAD08" w:rsidR="00496CCA" w:rsidDel="007A5FCB" w:rsidRDefault="00496CCA" w:rsidP="00BC4865">
            <w:pPr>
              <w:jc w:val="center"/>
              <w:rPr>
                <w:del w:id="956" w:author="Xavier Hoenner" w:date="2015-08-21T14:55:00Z"/>
              </w:rPr>
            </w:pPr>
          </w:p>
        </w:tc>
        <w:tc>
          <w:tcPr>
            <w:tcW w:w="694" w:type="pct"/>
            <w:vAlign w:val="center"/>
          </w:tcPr>
          <w:p w14:paraId="7F04047C" w14:textId="74A9BD6E" w:rsidR="00496CCA" w:rsidDel="007A5FCB" w:rsidRDefault="00496CCA" w:rsidP="00BC4865">
            <w:pPr>
              <w:jc w:val="center"/>
              <w:rPr>
                <w:del w:id="957" w:author="Xavier Hoenner" w:date="2015-08-21T14:55:00Z"/>
              </w:rPr>
            </w:pPr>
          </w:p>
        </w:tc>
        <w:tc>
          <w:tcPr>
            <w:tcW w:w="646" w:type="pct"/>
            <w:vAlign w:val="center"/>
          </w:tcPr>
          <w:p w14:paraId="582D165C" w14:textId="2ED527A3" w:rsidR="00496CCA" w:rsidDel="007A5FCB" w:rsidRDefault="00496CCA" w:rsidP="00BC4865">
            <w:pPr>
              <w:jc w:val="center"/>
              <w:rPr>
                <w:del w:id="958" w:author="Xavier Hoenner" w:date="2015-08-21T14:55:00Z"/>
              </w:rPr>
            </w:pPr>
          </w:p>
        </w:tc>
        <w:tc>
          <w:tcPr>
            <w:tcW w:w="1155" w:type="pct"/>
            <w:vAlign w:val="center"/>
          </w:tcPr>
          <w:p w14:paraId="54BFB770" w14:textId="425E69A9" w:rsidR="00496CCA" w:rsidDel="007A5FCB" w:rsidRDefault="00496CCA" w:rsidP="00BC4865">
            <w:pPr>
              <w:jc w:val="center"/>
              <w:rPr>
                <w:del w:id="959" w:author="Xavier Hoenner" w:date="2015-08-21T14:55:00Z"/>
              </w:rPr>
            </w:pPr>
          </w:p>
        </w:tc>
      </w:tr>
    </w:tbl>
    <w:p w14:paraId="7BC0111D" w14:textId="46DACF16" w:rsidR="00496CCA" w:rsidRPr="00580B53" w:rsidDel="00D92ABA" w:rsidRDefault="00496CCA" w:rsidP="00496CCA">
      <w:pPr>
        <w:rPr>
          <w:del w:id="960" w:author="Xavier Hoenner" w:date="2014-06-11T16:28:00Z"/>
        </w:rPr>
      </w:pPr>
    </w:p>
    <w:p w14:paraId="125D75EE" w14:textId="181390BB" w:rsidR="00C91621" w:rsidRPr="006209B5" w:rsidDel="00D92ABA" w:rsidRDefault="00C91621" w:rsidP="00C91621">
      <w:pPr>
        <w:pStyle w:val="Heading2"/>
        <w:rPr>
          <w:del w:id="961" w:author="Xavier Hoenner" w:date="2014-06-11T16:28:00Z"/>
        </w:rPr>
      </w:pPr>
      <w:del w:id="962"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963" w:author="Xavier Hoenner" w:date="2014-06-11T16:28:00Z"/>
        </w:rPr>
      </w:pPr>
      <w:del w:id="964"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965" w:author="Xavier Hoenner" w:date="2014-06-11T16:28:00Z"/>
        </w:rPr>
      </w:pPr>
      <w:del w:id="966"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967" w:author="Xavier Hoenner" w:date="2014-06-11T16:28:00Z"/>
          <w:u w:val="single"/>
        </w:rPr>
      </w:pPr>
    </w:p>
    <w:p w14:paraId="170C0625" w14:textId="550A3694" w:rsidR="00C91621" w:rsidRPr="006209B5" w:rsidDel="00D92ABA" w:rsidRDefault="00C91621" w:rsidP="00C91621">
      <w:pPr>
        <w:rPr>
          <w:del w:id="968" w:author="Xavier Hoenner" w:date="2014-06-11T16:28:00Z"/>
          <w:b/>
        </w:rPr>
      </w:pPr>
      <w:del w:id="969"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970" w:author="Xavier Hoenner" w:date="2014-06-11T16:28:00Z"/>
        </w:trPr>
        <w:tc>
          <w:tcPr>
            <w:tcW w:w="1271" w:type="dxa"/>
          </w:tcPr>
          <w:p w14:paraId="43546BB8" w14:textId="44792995" w:rsidR="00B40F0A" w:rsidRPr="006209B5" w:rsidDel="00D92ABA" w:rsidRDefault="00B40F0A" w:rsidP="00BC4865">
            <w:pPr>
              <w:rPr>
                <w:del w:id="971" w:author="Xavier Hoenner" w:date="2014-06-11T16:28:00Z"/>
                <w:b/>
                <w:szCs w:val="24"/>
              </w:rPr>
            </w:pPr>
            <w:del w:id="972"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973" w:author="Xavier Hoenner" w:date="2014-06-11T16:28:00Z"/>
                <w:szCs w:val="24"/>
              </w:rPr>
            </w:pPr>
            <w:del w:id="974" w:author="Xavier Hoenner" w:date="2014-04-30T16:48:00Z">
              <w:r w:rsidRPr="006209B5" w:rsidDel="00623FE1">
                <w:rPr>
                  <w:szCs w:val="24"/>
                </w:rPr>
                <w:delText>dbdev.emii.org.au</w:delText>
              </w:r>
            </w:del>
          </w:p>
        </w:tc>
      </w:tr>
      <w:tr w:rsidR="00B40F0A" w:rsidRPr="006209B5" w:rsidDel="00D92ABA" w14:paraId="5ED7300F" w14:textId="4F831640" w:rsidTr="00B40F0A">
        <w:trPr>
          <w:del w:id="975" w:author="Xavier Hoenner" w:date="2014-06-11T16:28:00Z"/>
        </w:trPr>
        <w:tc>
          <w:tcPr>
            <w:tcW w:w="1271" w:type="dxa"/>
          </w:tcPr>
          <w:p w14:paraId="30D6F0F2" w14:textId="24AFC16A" w:rsidR="00B40F0A" w:rsidRPr="006209B5" w:rsidDel="00D92ABA" w:rsidRDefault="00B40F0A" w:rsidP="00BC4865">
            <w:pPr>
              <w:rPr>
                <w:del w:id="976" w:author="Xavier Hoenner" w:date="2014-06-11T16:28:00Z"/>
                <w:b/>
                <w:szCs w:val="24"/>
              </w:rPr>
            </w:pPr>
            <w:del w:id="977"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978" w:author="Xavier Hoenner" w:date="2014-06-11T16:28:00Z"/>
                <w:szCs w:val="24"/>
              </w:rPr>
            </w:pPr>
            <w:del w:id="979" w:author="Xavier Hoenner" w:date="2014-04-30T16:48:00Z">
              <w:r w:rsidRPr="006209B5" w:rsidDel="00623FE1">
                <w:rPr>
                  <w:szCs w:val="24"/>
                </w:rPr>
                <w:delText>report_db</w:delText>
              </w:r>
            </w:del>
          </w:p>
        </w:tc>
      </w:tr>
      <w:tr w:rsidR="00B40F0A" w:rsidRPr="006209B5" w:rsidDel="00D92ABA" w14:paraId="4EEE2F74" w14:textId="3B7451ED" w:rsidTr="00B40F0A">
        <w:trPr>
          <w:del w:id="980" w:author="Xavier Hoenner" w:date="2014-06-11T16:28:00Z"/>
        </w:trPr>
        <w:tc>
          <w:tcPr>
            <w:tcW w:w="1271" w:type="dxa"/>
          </w:tcPr>
          <w:p w14:paraId="005B98BA" w14:textId="66B7508F" w:rsidR="00B40F0A" w:rsidRPr="006209B5" w:rsidDel="00D92ABA" w:rsidRDefault="00B40F0A" w:rsidP="00BC4865">
            <w:pPr>
              <w:rPr>
                <w:del w:id="981" w:author="Xavier Hoenner" w:date="2014-06-11T16:28:00Z"/>
                <w:b/>
                <w:szCs w:val="24"/>
              </w:rPr>
            </w:pPr>
            <w:del w:id="982"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983" w:author="Xavier Hoenner" w:date="2014-06-11T16:28:00Z"/>
                <w:szCs w:val="24"/>
              </w:rPr>
            </w:pPr>
            <w:del w:id="984" w:author="Xavier Hoenner" w:date="2014-04-30T16:48:00Z">
              <w:r w:rsidRPr="006209B5" w:rsidDel="00623FE1">
                <w:rPr>
                  <w:szCs w:val="24"/>
                </w:rPr>
                <w:delText>report</w:delText>
              </w:r>
            </w:del>
          </w:p>
        </w:tc>
      </w:tr>
      <w:tr w:rsidR="00496CCA" w:rsidRPr="006209B5" w:rsidDel="00D92ABA" w14:paraId="7C51A83E" w14:textId="5B6062C7" w:rsidTr="00B40F0A">
        <w:trPr>
          <w:del w:id="985" w:author="Xavier Hoenner" w:date="2014-06-11T16:28:00Z"/>
        </w:trPr>
        <w:tc>
          <w:tcPr>
            <w:tcW w:w="1271" w:type="dxa"/>
          </w:tcPr>
          <w:p w14:paraId="229F5234" w14:textId="25721937" w:rsidR="00496CCA" w:rsidRPr="006209B5" w:rsidDel="00D92ABA" w:rsidRDefault="00496CCA" w:rsidP="00BC4865">
            <w:pPr>
              <w:rPr>
                <w:del w:id="986" w:author="Xavier Hoenner" w:date="2014-06-11T16:28:00Z"/>
                <w:b/>
                <w:szCs w:val="24"/>
              </w:rPr>
            </w:pPr>
            <w:del w:id="987"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988" w:author="Xavier Hoenner" w:date="2014-06-11T16:28:00Z"/>
                <w:szCs w:val="24"/>
              </w:rPr>
            </w:pPr>
            <w:del w:id="989"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990" w:author="Xavier Hoenner" w:date="2014-06-11T16:28:00Z"/>
        </w:rPr>
      </w:pPr>
    </w:p>
    <w:p w14:paraId="7F0EF38E" w14:textId="3C2CF004" w:rsidR="00C91621" w:rsidDel="00D92ABA" w:rsidRDefault="00C91621" w:rsidP="00C91621">
      <w:pPr>
        <w:rPr>
          <w:del w:id="991" w:author="Xavier Hoenner" w:date="2014-06-11T16:28:00Z"/>
        </w:rPr>
      </w:pPr>
      <w:del w:id="992"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993" w:author="Xavier Hoenner" w:date="2014-06-11T16:28:00Z"/>
        </w:rPr>
      </w:pPr>
      <w:del w:id="994"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995" w:author="Xavier Hoenner" w:date="2014-06-11T16:28:00Z"/>
        </w:rPr>
      </w:pPr>
      <w:del w:id="996"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997" w:author="Xavier Hoenner" w:date="2014-06-11T16:28:00Z"/>
        </w:rPr>
      </w:pPr>
      <w:del w:id="998"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999" w:author="Xavier Hoenner" w:date="2014-05-01T09:48:00Z">
        <w:r w:rsidR="00A61178" w:rsidDel="00FE6AB3">
          <w:delText>, and latitude/longitude coordinates</w:delText>
        </w:r>
      </w:del>
      <w:del w:id="1000"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1001" w:author="Xavier Hoenner" w:date="2014-06-11T16:28:00Z"/>
        </w:rPr>
      </w:pPr>
    </w:p>
    <w:p w14:paraId="740692E0" w14:textId="7E8D64A0" w:rsidR="008F4D86" w:rsidRPr="006209B5" w:rsidDel="00D92ABA" w:rsidRDefault="008F4D86" w:rsidP="008F4D86">
      <w:pPr>
        <w:pStyle w:val="Heading3"/>
        <w:rPr>
          <w:del w:id="1002" w:author="Xavier Hoenner" w:date="2014-06-11T16:28:00Z"/>
        </w:rPr>
      </w:pPr>
      <w:del w:id="1003"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1004" w:author="Xavier Hoenner" w:date="2014-06-11T16:28:00Z"/>
        </w:trPr>
        <w:tc>
          <w:tcPr>
            <w:tcW w:w="604" w:type="pct"/>
            <w:vAlign w:val="center"/>
          </w:tcPr>
          <w:p w14:paraId="3B3DA338" w14:textId="5202ACAC" w:rsidR="008F4D86" w:rsidRPr="0025464E" w:rsidDel="00D92ABA" w:rsidRDefault="008F4D86" w:rsidP="008F4D86">
            <w:pPr>
              <w:jc w:val="center"/>
              <w:rPr>
                <w:del w:id="1005" w:author="Xavier Hoenner" w:date="2014-06-11T16:28:00Z"/>
                <w:b/>
              </w:rPr>
            </w:pPr>
            <w:del w:id="1006"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1007" w:author="Xavier Hoenner" w:date="2014-06-11T16:28:00Z"/>
                <w:b/>
              </w:rPr>
            </w:pPr>
            <w:del w:id="1008"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1009" w:author="Xavier Hoenner" w:date="2014-06-11T16:28:00Z"/>
                <w:b/>
              </w:rPr>
            </w:pPr>
            <w:del w:id="1010"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1011" w:author="Xavier Hoenner" w:date="2014-06-11T16:28:00Z"/>
                <w:b/>
              </w:rPr>
            </w:pPr>
            <w:del w:id="1012"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1013" w:author="Xavier Hoenner" w:date="2014-06-11T16:28:00Z"/>
                <w:b/>
              </w:rPr>
            </w:pPr>
            <w:del w:id="1014"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1015" w:author="Xavier Hoenner" w:date="2014-06-11T16:28:00Z"/>
                <w:b/>
              </w:rPr>
            </w:pPr>
            <w:del w:id="1016"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1017" w:author="Xavier Hoenner" w:date="2014-06-11T16:28:00Z"/>
                <w:b/>
              </w:rPr>
            </w:pPr>
            <w:del w:id="1018" w:author="Xavier Hoenner" w:date="2014-06-11T16:28:00Z">
              <w:r w:rsidDel="00D92ABA">
                <w:rPr>
                  <w:b/>
                </w:rPr>
                <w:delText>coverage_duration</w:delText>
              </w:r>
            </w:del>
          </w:p>
        </w:tc>
      </w:tr>
      <w:tr w:rsidR="008F4D86" w:rsidDel="00D92ABA" w14:paraId="3F1D2BDB" w14:textId="4AEDD328" w:rsidTr="008F4D86">
        <w:trPr>
          <w:jc w:val="center"/>
          <w:del w:id="1019" w:author="Xavier Hoenner" w:date="2014-06-11T16:28:00Z"/>
        </w:trPr>
        <w:tc>
          <w:tcPr>
            <w:tcW w:w="604" w:type="pct"/>
            <w:vAlign w:val="center"/>
          </w:tcPr>
          <w:p w14:paraId="2D95B8CE" w14:textId="740C752B" w:rsidR="008F4D86" w:rsidDel="00D92ABA" w:rsidRDefault="008F4D86" w:rsidP="008F4D86">
            <w:pPr>
              <w:jc w:val="center"/>
              <w:rPr>
                <w:del w:id="1020" w:author="Xavier Hoenner" w:date="2014-06-11T16:28:00Z"/>
              </w:rPr>
            </w:pPr>
            <w:del w:id="1021"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1022" w:author="Xavier Hoenner" w:date="2014-06-11T16:28:00Z"/>
              </w:rPr>
            </w:pPr>
            <w:del w:id="1023"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1024" w:author="Xavier Hoenner" w:date="2014-06-11T16:28:00Z"/>
              </w:rPr>
            </w:pPr>
            <w:del w:id="1025"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1026" w:author="Xavier Hoenner" w:date="2014-06-11T16:28:00Z"/>
              </w:rPr>
            </w:pPr>
            <w:del w:id="1027"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1028" w:author="Xavier Hoenner" w:date="2014-06-11T16:28:00Z"/>
              </w:rPr>
            </w:pPr>
            <w:del w:id="1029"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1030" w:author="Xavier Hoenner" w:date="2014-06-11T16:28:00Z"/>
              </w:rPr>
            </w:pPr>
            <w:del w:id="1031"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1032" w:author="Xavier Hoenner" w:date="2014-06-11T16:28:00Z"/>
              </w:rPr>
            </w:pPr>
            <w:del w:id="1033" w:author="Xavier Hoenner" w:date="2014-06-11T16:28:00Z">
              <w:r w:rsidDel="00D92ABA">
                <w:delText>Time coverage (days)</w:delText>
              </w:r>
            </w:del>
          </w:p>
        </w:tc>
      </w:tr>
      <w:tr w:rsidR="008F4D86" w:rsidDel="00D92ABA" w14:paraId="6FA9667B" w14:textId="584E941B" w:rsidTr="008F4D86">
        <w:trPr>
          <w:jc w:val="center"/>
          <w:del w:id="1034"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1035" w:author="Xavier Hoenner" w:date="2014-06-11T16:28:00Z"/>
              </w:rPr>
            </w:pPr>
            <w:del w:id="1036"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1037"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1038" w:author="Xavier Hoenner" w:date="2014-06-11T16:28:00Z"/>
              </w:rPr>
            </w:pPr>
            <w:del w:id="1039"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1040" w:author="Xavier Hoenner" w:date="2014-06-11T16:28:00Z"/>
        </w:trPr>
        <w:tc>
          <w:tcPr>
            <w:tcW w:w="604" w:type="pct"/>
            <w:vAlign w:val="center"/>
          </w:tcPr>
          <w:p w14:paraId="67FBA94F" w14:textId="686C2FAE" w:rsidR="008F4D86" w:rsidDel="00D92ABA" w:rsidRDefault="008F4D86" w:rsidP="008F4D86">
            <w:pPr>
              <w:jc w:val="center"/>
              <w:rPr>
                <w:del w:id="1041" w:author="Xavier Hoenner" w:date="2014-06-11T16:28:00Z"/>
              </w:rPr>
            </w:pPr>
          </w:p>
        </w:tc>
        <w:tc>
          <w:tcPr>
            <w:tcW w:w="686" w:type="pct"/>
            <w:vAlign w:val="center"/>
          </w:tcPr>
          <w:p w14:paraId="3C9B1B3C" w14:textId="196E0E5D" w:rsidR="008F4D86" w:rsidDel="00D92ABA" w:rsidRDefault="008F4D86" w:rsidP="008F4D86">
            <w:pPr>
              <w:jc w:val="center"/>
              <w:rPr>
                <w:del w:id="1042" w:author="Xavier Hoenner" w:date="2014-06-11T16:28:00Z"/>
              </w:rPr>
            </w:pPr>
          </w:p>
        </w:tc>
        <w:tc>
          <w:tcPr>
            <w:tcW w:w="641" w:type="pct"/>
          </w:tcPr>
          <w:p w14:paraId="257096FA" w14:textId="2E29CBB2" w:rsidR="008F4D86" w:rsidDel="00D92ABA" w:rsidRDefault="008F4D86" w:rsidP="008F4D86">
            <w:pPr>
              <w:jc w:val="center"/>
              <w:rPr>
                <w:del w:id="1043" w:author="Xavier Hoenner" w:date="2014-06-11T16:28:00Z"/>
              </w:rPr>
            </w:pPr>
          </w:p>
        </w:tc>
        <w:tc>
          <w:tcPr>
            <w:tcW w:w="601" w:type="pct"/>
            <w:vAlign w:val="center"/>
          </w:tcPr>
          <w:p w14:paraId="6B5CC7EA" w14:textId="14783133" w:rsidR="008F4D86" w:rsidDel="00D92ABA" w:rsidRDefault="008F4D86" w:rsidP="008F4D86">
            <w:pPr>
              <w:jc w:val="center"/>
              <w:rPr>
                <w:del w:id="1044" w:author="Xavier Hoenner" w:date="2014-06-11T16:28:00Z"/>
              </w:rPr>
            </w:pPr>
          </w:p>
        </w:tc>
        <w:tc>
          <w:tcPr>
            <w:tcW w:w="663" w:type="pct"/>
            <w:vAlign w:val="center"/>
          </w:tcPr>
          <w:p w14:paraId="616E46B4" w14:textId="62043A95" w:rsidR="008F4D86" w:rsidDel="00D92ABA" w:rsidRDefault="008F4D86" w:rsidP="008F4D86">
            <w:pPr>
              <w:jc w:val="center"/>
              <w:rPr>
                <w:del w:id="1045" w:author="Xavier Hoenner" w:date="2014-06-11T16:28:00Z"/>
              </w:rPr>
            </w:pPr>
          </w:p>
        </w:tc>
        <w:tc>
          <w:tcPr>
            <w:tcW w:w="617" w:type="pct"/>
            <w:vAlign w:val="center"/>
          </w:tcPr>
          <w:p w14:paraId="5E9B5A67" w14:textId="574843CA" w:rsidR="008F4D86" w:rsidDel="00D92ABA" w:rsidRDefault="008F4D86" w:rsidP="008F4D86">
            <w:pPr>
              <w:jc w:val="center"/>
              <w:rPr>
                <w:del w:id="1046" w:author="Xavier Hoenner" w:date="2014-06-11T16:28:00Z"/>
              </w:rPr>
            </w:pPr>
          </w:p>
        </w:tc>
        <w:tc>
          <w:tcPr>
            <w:tcW w:w="1188" w:type="pct"/>
            <w:vAlign w:val="center"/>
          </w:tcPr>
          <w:p w14:paraId="08E81AA8" w14:textId="0A5D782C" w:rsidR="008F4D86" w:rsidDel="00D92ABA" w:rsidRDefault="008F4D86" w:rsidP="008F4D86">
            <w:pPr>
              <w:jc w:val="center"/>
              <w:rPr>
                <w:del w:id="1047" w:author="Xavier Hoenner" w:date="2014-06-11T16:28:00Z"/>
              </w:rPr>
            </w:pPr>
          </w:p>
        </w:tc>
      </w:tr>
    </w:tbl>
    <w:p w14:paraId="40B432BF" w14:textId="77777777" w:rsidR="001045DD" w:rsidRDefault="001045DD">
      <w:pPr>
        <w:rPr>
          <w:ins w:id="1048" w:author="Xavier Hoenner" w:date="2015-09-22T13:34:00Z"/>
        </w:rPr>
        <w:pPrChange w:id="1049" w:author="Xavier Hoenner" w:date="2014-06-11T16:28:00Z">
          <w:pPr>
            <w:ind w:left="993" w:hanging="993"/>
          </w:pPr>
        </w:pPrChange>
      </w:pPr>
    </w:p>
    <w:p w14:paraId="5C0BAFE3" w14:textId="07077317" w:rsidR="001045DD" w:rsidRPr="006209B5" w:rsidRDefault="001045DD" w:rsidP="001045DD">
      <w:pPr>
        <w:pStyle w:val="Heading2"/>
        <w:rPr>
          <w:ins w:id="1050" w:author="Xavier Hoenner" w:date="2015-09-22T13:34:00Z"/>
        </w:rPr>
      </w:pPr>
      <w:ins w:id="1051" w:author="Xavier Hoenner" w:date="2015-09-22T13:34:00Z">
        <w:r>
          <w:t>3.2</w:t>
        </w:r>
        <w:r w:rsidRPr="006209B5">
          <w:t xml:space="preserve"> </w:t>
        </w:r>
      </w:ins>
      <w:ins w:id="1052" w:author="Xavier Hoenner" w:date="2015-09-22T13:35:00Z">
        <w:r w:rsidRPr="00031968">
          <w:t xml:space="preserve">Data report – New data on the portal (last </w:t>
        </w:r>
        <w:commentRangeStart w:id="1053"/>
        <w:r w:rsidRPr="00031968">
          <w:t>month</w:t>
        </w:r>
        <w:commentRangeEnd w:id="1053"/>
        <w:r w:rsidRPr="00031968">
          <w:rPr>
            <w:rStyle w:val="CommentReference"/>
            <w:rFonts w:eastAsiaTheme="minorHAnsi" w:cstheme="minorBidi"/>
            <w:bCs w:val="0"/>
            <w:i w:val="0"/>
            <w:u w:val="none"/>
          </w:rPr>
          <w:commentReference w:id="1053"/>
        </w:r>
        <w:r w:rsidRPr="00031968">
          <w:t>)</w:t>
        </w:r>
      </w:ins>
    </w:p>
    <w:p w14:paraId="476783E3" w14:textId="2AAA9461" w:rsidR="001045DD" w:rsidRDefault="001045DD" w:rsidP="001045DD">
      <w:pPr>
        <w:pStyle w:val="Heading3"/>
        <w:rPr>
          <w:ins w:id="1054" w:author="Xavier Hoenner" w:date="2015-09-22T13:34:00Z"/>
        </w:rPr>
      </w:pPr>
      <w:ins w:id="1055" w:author="Xavier Hoenner" w:date="2015-09-22T13:34:00Z">
        <w:r w:rsidRPr="00645D78">
          <w:rPr>
            <w:b w:val="0"/>
          </w:rPr>
          <w:t>Filename:</w:t>
        </w:r>
        <w:r w:rsidRPr="00645D78">
          <w:rPr>
            <w:u w:val="none"/>
          </w:rPr>
          <w:t xml:space="preserve"> ‘</w:t>
        </w:r>
      </w:ins>
      <w:proofErr w:type="spellStart"/>
      <w:ins w:id="1056" w:author="Xavier Hoenner" w:date="2015-09-22T13:49:00Z">
        <w:r w:rsidR="00854F31">
          <w:rPr>
            <w:u w:val="none"/>
          </w:rPr>
          <w:t>B_</w:t>
        </w:r>
      </w:ins>
      <w:ins w:id="1057" w:author="Xavier Hoenner" w:date="2015-09-22T13:35:00Z">
        <w:r w:rsidRPr="00031968">
          <w:rPr>
            <w:u w:val="none"/>
          </w:rPr>
          <w:t>ANMN_PassiveAcoustic_newData</w:t>
        </w:r>
      </w:ins>
      <w:proofErr w:type="spellEnd"/>
      <w:ins w:id="1058" w:author="Xavier Hoenner" w:date="2015-09-22T13:34:00Z">
        <w:r w:rsidRPr="00645D78">
          <w:rPr>
            <w:u w:val="none"/>
          </w:rPr>
          <w:t>’</w:t>
        </w:r>
      </w:ins>
    </w:p>
    <w:p w14:paraId="693B6EEF" w14:textId="24B72B73" w:rsidR="001045DD" w:rsidRDefault="001045DD" w:rsidP="001045DD">
      <w:pPr>
        <w:pStyle w:val="Heading3"/>
        <w:rPr>
          <w:ins w:id="1059" w:author="Xavier Hoenner" w:date="2015-09-22T13:34:00Z"/>
        </w:rPr>
      </w:pPr>
      <w:ins w:id="1060" w:author="Xavier Hoenner" w:date="2015-09-22T13:34:00Z">
        <w:r w:rsidRPr="006209B5">
          <w:br/>
        </w:r>
        <w:r w:rsidRPr="00645D78">
          <w:rPr>
            <w:b w:val="0"/>
          </w:rPr>
          <w:t>Description:</w:t>
        </w:r>
        <w:r w:rsidRPr="00645D78">
          <w:rPr>
            <w:u w:val="none"/>
          </w:rPr>
          <w:t xml:space="preserve"> ‘</w:t>
        </w:r>
      </w:ins>
      <w:ins w:id="1061" w:author="Xavier Hoenner" w:date="2015-09-22T13:35:00Z">
        <w:r w:rsidRPr="00031968">
          <w:rPr>
            <w:u w:val="none"/>
          </w:rPr>
          <w:t>New data on the portal (since DATE)</w:t>
        </w:r>
      </w:ins>
      <w:ins w:id="1062" w:author="Xavier Hoenner" w:date="2015-09-22T13:34:00Z">
        <w:r w:rsidRPr="00645D78">
          <w:rPr>
            <w:u w:val="none"/>
          </w:rPr>
          <w:t>’</w:t>
        </w:r>
      </w:ins>
    </w:p>
    <w:p w14:paraId="281BAE01" w14:textId="77777777" w:rsidR="001045DD" w:rsidRPr="006D0770" w:rsidRDefault="001045DD" w:rsidP="001045DD">
      <w:pPr>
        <w:rPr>
          <w:ins w:id="1063" w:author="Xavier Hoenner" w:date="2015-09-22T13:34:00Z"/>
          <w:b/>
          <w:u w:val="single"/>
        </w:rPr>
      </w:pPr>
      <w:ins w:id="1064" w:author="Xavier Hoenner" w:date="2015-09-22T13:34:00Z">
        <w:r w:rsidRPr="006209B5">
          <w:br/>
        </w:r>
        <w:r w:rsidRPr="006D0770">
          <w:rPr>
            <w:u w:val="single"/>
          </w:rPr>
          <w:t>View to use:</w:t>
        </w:r>
      </w:ins>
    </w:p>
    <w:tbl>
      <w:tblPr>
        <w:tblStyle w:val="TableGrid"/>
        <w:tblW w:w="0" w:type="auto"/>
        <w:tblLook w:val="04A0" w:firstRow="1" w:lastRow="0" w:firstColumn="1" w:lastColumn="0" w:noHBand="0" w:noVBand="1"/>
      </w:tblPr>
      <w:tblGrid>
        <w:gridCol w:w="1271"/>
        <w:gridCol w:w="3777"/>
      </w:tblGrid>
      <w:tr w:rsidR="001045DD" w:rsidRPr="006209B5" w14:paraId="6369F303" w14:textId="77777777" w:rsidTr="00031968">
        <w:trPr>
          <w:ins w:id="1065" w:author="Xavier Hoenner" w:date="2015-09-22T13:34:00Z"/>
        </w:trPr>
        <w:tc>
          <w:tcPr>
            <w:tcW w:w="1271" w:type="dxa"/>
          </w:tcPr>
          <w:p w14:paraId="48EF1469" w14:textId="77777777" w:rsidR="001045DD" w:rsidRPr="006209B5" w:rsidRDefault="001045DD" w:rsidP="00031968">
            <w:pPr>
              <w:rPr>
                <w:ins w:id="1066" w:author="Xavier Hoenner" w:date="2015-09-22T13:34:00Z"/>
                <w:b/>
                <w:szCs w:val="24"/>
              </w:rPr>
            </w:pPr>
            <w:ins w:id="1067" w:author="Xavier Hoenner" w:date="2015-09-22T13:34:00Z">
              <w:r w:rsidRPr="006209B5">
                <w:rPr>
                  <w:b/>
                  <w:szCs w:val="24"/>
                </w:rPr>
                <w:t>Server</w:t>
              </w:r>
            </w:ins>
          </w:p>
        </w:tc>
        <w:tc>
          <w:tcPr>
            <w:tcW w:w="3777" w:type="dxa"/>
          </w:tcPr>
          <w:p w14:paraId="16EED4E4" w14:textId="77777777" w:rsidR="001045DD" w:rsidRPr="006209B5" w:rsidRDefault="001045DD" w:rsidP="00031968">
            <w:pPr>
              <w:rPr>
                <w:ins w:id="1068" w:author="Xavier Hoenner" w:date="2015-09-22T13:34:00Z"/>
                <w:szCs w:val="24"/>
              </w:rPr>
            </w:pPr>
            <w:ins w:id="1069" w:author="Xavier Hoenner" w:date="2015-09-22T13:34:00Z">
              <w:r w:rsidRPr="003D503B">
                <w:rPr>
                  <w:szCs w:val="24"/>
                </w:rPr>
                <w:t>db</w:t>
              </w:r>
              <w:r>
                <w:rPr>
                  <w:szCs w:val="24"/>
                </w:rPr>
                <w:t>prod</w:t>
              </w:r>
              <w:r w:rsidRPr="003D503B">
                <w:rPr>
                  <w:szCs w:val="24"/>
                </w:rPr>
                <w:t>.emii.org.au</w:t>
              </w:r>
            </w:ins>
          </w:p>
        </w:tc>
      </w:tr>
      <w:tr w:rsidR="001045DD" w:rsidRPr="006209B5" w14:paraId="0DCF7458" w14:textId="77777777" w:rsidTr="00031968">
        <w:trPr>
          <w:ins w:id="1070" w:author="Xavier Hoenner" w:date="2015-09-22T13:34:00Z"/>
        </w:trPr>
        <w:tc>
          <w:tcPr>
            <w:tcW w:w="1271" w:type="dxa"/>
          </w:tcPr>
          <w:p w14:paraId="729C9F2A" w14:textId="77777777" w:rsidR="001045DD" w:rsidRPr="006209B5" w:rsidRDefault="001045DD" w:rsidP="00031968">
            <w:pPr>
              <w:rPr>
                <w:ins w:id="1071" w:author="Xavier Hoenner" w:date="2015-09-22T13:34:00Z"/>
                <w:b/>
                <w:szCs w:val="24"/>
              </w:rPr>
            </w:pPr>
            <w:ins w:id="1072" w:author="Xavier Hoenner" w:date="2015-09-22T13:34:00Z">
              <w:r w:rsidRPr="006209B5">
                <w:rPr>
                  <w:b/>
                  <w:szCs w:val="24"/>
                </w:rPr>
                <w:t>Database</w:t>
              </w:r>
            </w:ins>
          </w:p>
        </w:tc>
        <w:tc>
          <w:tcPr>
            <w:tcW w:w="3777" w:type="dxa"/>
          </w:tcPr>
          <w:p w14:paraId="7D930FBB" w14:textId="77777777" w:rsidR="001045DD" w:rsidRPr="006209B5" w:rsidRDefault="001045DD" w:rsidP="00031968">
            <w:pPr>
              <w:rPr>
                <w:ins w:id="1073" w:author="Xavier Hoenner" w:date="2015-09-22T13:34:00Z"/>
                <w:szCs w:val="24"/>
              </w:rPr>
            </w:pPr>
            <w:ins w:id="1074" w:author="Xavier Hoenner" w:date="2015-09-22T13:34:00Z">
              <w:r>
                <w:rPr>
                  <w:szCs w:val="24"/>
                </w:rPr>
                <w:t>harvest</w:t>
              </w:r>
            </w:ins>
          </w:p>
        </w:tc>
      </w:tr>
      <w:tr w:rsidR="001045DD" w:rsidRPr="006209B5" w14:paraId="48E94E32" w14:textId="77777777" w:rsidTr="00031968">
        <w:trPr>
          <w:ins w:id="1075" w:author="Xavier Hoenner" w:date="2015-09-22T13:34:00Z"/>
        </w:trPr>
        <w:tc>
          <w:tcPr>
            <w:tcW w:w="1271" w:type="dxa"/>
          </w:tcPr>
          <w:p w14:paraId="6AAF0DBC" w14:textId="77777777" w:rsidR="001045DD" w:rsidRPr="006209B5" w:rsidRDefault="001045DD" w:rsidP="00031968">
            <w:pPr>
              <w:rPr>
                <w:ins w:id="1076" w:author="Xavier Hoenner" w:date="2015-09-22T13:34:00Z"/>
                <w:b/>
                <w:szCs w:val="24"/>
              </w:rPr>
            </w:pPr>
            <w:ins w:id="1077" w:author="Xavier Hoenner" w:date="2015-09-22T13:34:00Z">
              <w:r w:rsidRPr="006209B5">
                <w:rPr>
                  <w:b/>
                  <w:szCs w:val="24"/>
                </w:rPr>
                <w:t>Schema</w:t>
              </w:r>
            </w:ins>
          </w:p>
        </w:tc>
        <w:tc>
          <w:tcPr>
            <w:tcW w:w="3777" w:type="dxa"/>
          </w:tcPr>
          <w:p w14:paraId="58AEE739" w14:textId="77777777" w:rsidR="001045DD" w:rsidRPr="006209B5" w:rsidRDefault="001045DD" w:rsidP="00031968">
            <w:pPr>
              <w:rPr>
                <w:ins w:id="1078" w:author="Xavier Hoenner" w:date="2015-09-22T13:34:00Z"/>
                <w:szCs w:val="24"/>
              </w:rPr>
            </w:pPr>
            <w:ins w:id="1079" w:author="Xavier Hoenner" w:date="2015-09-22T13:34:00Z">
              <w:r>
                <w:rPr>
                  <w:szCs w:val="24"/>
                </w:rPr>
                <w:t>reporting</w:t>
              </w:r>
            </w:ins>
          </w:p>
        </w:tc>
      </w:tr>
      <w:tr w:rsidR="001045DD" w:rsidRPr="006209B5" w14:paraId="6DE785AF" w14:textId="77777777" w:rsidTr="00031968">
        <w:trPr>
          <w:ins w:id="1080" w:author="Xavier Hoenner" w:date="2015-09-22T13:34:00Z"/>
        </w:trPr>
        <w:tc>
          <w:tcPr>
            <w:tcW w:w="1271" w:type="dxa"/>
          </w:tcPr>
          <w:p w14:paraId="3969C1DC" w14:textId="77777777" w:rsidR="001045DD" w:rsidRPr="006209B5" w:rsidRDefault="001045DD" w:rsidP="00031968">
            <w:pPr>
              <w:rPr>
                <w:ins w:id="1081" w:author="Xavier Hoenner" w:date="2015-09-22T13:34:00Z"/>
                <w:b/>
                <w:szCs w:val="24"/>
              </w:rPr>
            </w:pPr>
            <w:ins w:id="1082" w:author="Xavier Hoenner" w:date="2015-09-22T13:34:00Z">
              <w:r w:rsidRPr="006209B5">
                <w:rPr>
                  <w:b/>
                  <w:szCs w:val="24"/>
                </w:rPr>
                <w:t>View</w:t>
              </w:r>
            </w:ins>
          </w:p>
        </w:tc>
        <w:tc>
          <w:tcPr>
            <w:tcW w:w="3777" w:type="dxa"/>
          </w:tcPr>
          <w:p w14:paraId="293EEBC4" w14:textId="77777777" w:rsidR="001045DD" w:rsidRPr="006209B5" w:rsidRDefault="001045DD" w:rsidP="00031968">
            <w:pPr>
              <w:rPr>
                <w:ins w:id="1083" w:author="Xavier Hoenner" w:date="2015-09-22T13:34:00Z"/>
                <w:szCs w:val="24"/>
              </w:rPr>
            </w:pPr>
            <w:proofErr w:type="spellStart"/>
            <w:ins w:id="1084" w:author="Xavier Hoenner" w:date="2015-09-22T13:34:00Z">
              <w:r>
                <w:rPr>
                  <w:szCs w:val="24"/>
                </w:rPr>
                <w:t>anmn_acoustics_all_deployments</w:t>
              </w:r>
              <w:r w:rsidRPr="006209B5">
                <w:rPr>
                  <w:szCs w:val="24"/>
                </w:rPr>
                <w:t>_view</w:t>
              </w:r>
              <w:proofErr w:type="spellEnd"/>
            </w:ins>
          </w:p>
        </w:tc>
      </w:tr>
    </w:tbl>
    <w:p w14:paraId="66006F5A" w14:textId="77777777" w:rsidR="001045DD" w:rsidRPr="006209B5" w:rsidRDefault="001045DD" w:rsidP="001045DD">
      <w:pPr>
        <w:rPr>
          <w:ins w:id="1085" w:author="Xavier Hoenner" w:date="2015-09-22T13:34:00Z"/>
        </w:rPr>
      </w:pPr>
    </w:p>
    <w:p w14:paraId="39BCB560" w14:textId="602A86A3" w:rsidR="001045DD" w:rsidRDefault="001045DD" w:rsidP="001045DD">
      <w:pPr>
        <w:rPr>
          <w:ins w:id="1086" w:author="Xavier Hoenner" w:date="2015-09-22T13:34:00Z"/>
        </w:rPr>
      </w:pPr>
      <w:ins w:id="1087" w:author="Xavier Hoenner" w:date="2015-09-22T13:34:00Z">
        <w:r w:rsidRPr="006209B5">
          <w:rPr>
            <w:u w:val="single"/>
          </w:rPr>
          <w:t xml:space="preserve">Filters: </w:t>
        </w:r>
      </w:ins>
      <w:ins w:id="1088" w:author="Xavier Hoenner" w:date="2015-09-22T13:35:00Z">
        <w:r w:rsidRPr="00031968">
          <w:t>List all data for which ‘</w:t>
        </w:r>
        <w:proofErr w:type="spellStart"/>
        <w:r w:rsidRPr="00031968">
          <w:t>end_date</w:t>
        </w:r>
        <w:proofErr w:type="spellEnd"/>
        <w:r w:rsidRPr="00031968">
          <w:t xml:space="preserve">’ is less than one </w:t>
        </w:r>
        <w:commentRangeStart w:id="1089"/>
        <w:r w:rsidRPr="00031968">
          <w:t>month</w:t>
        </w:r>
        <w:commentRangeEnd w:id="1089"/>
        <w:r w:rsidRPr="00031968">
          <w:rPr>
            <w:rStyle w:val="CommentReference"/>
          </w:rPr>
          <w:commentReference w:id="1089"/>
        </w:r>
        <w:r w:rsidRPr="00031968">
          <w:t>.</w:t>
        </w:r>
      </w:ins>
    </w:p>
    <w:p w14:paraId="1786EA03" w14:textId="77777777" w:rsidR="001045DD" w:rsidRDefault="001045DD" w:rsidP="001045DD">
      <w:pPr>
        <w:rPr>
          <w:ins w:id="1090" w:author="Xavier Hoenner" w:date="2015-09-22T13:34:00Z"/>
        </w:rPr>
      </w:pPr>
      <w:ins w:id="1091" w:author="Xavier Hoenner" w:date="2015-09-22T13:34:00Z">
        <w:r w:rsidRPr="006209B5">
          <w:rPr>
            <w:u w:val="single"/>
          </w:rPr>
          <w:t>Data sorting options:</w:t>
        </w:r>
        <w:r w:rsidRPr="006209B5">
          <w:t xml:space="preserve"> </w:t>
        </w:r>
        <w:r>
          <w:t>None, data are already sorted</w:t>
        </w:r>
        <w:r w:rsidRPr="006209B5">
          <w:t>.</w:t>
        </w:r>
      </w:ins>
    </w:p>
    <w:p w14:paraId="2DCC292B" w14:textId="77777777" w:rsidR="001045DD" w:rsidRDefault="001045DD" w:rsidP="001045DD">
      <w:pPr>
        <w:ind w:left="1843" w:hanging="1843"/>
        <w:rPr>
          <w:ins w:id="1092" w:author="Xavier Hoenner" w:date="2015-09-22T13:34:00Z"/>
        </w:rPr>
      </w:pPr>
      <w:ins w:id="1093" w:author="Xavier Hoenner" w:date="2015-09-22T13:34:00Z">
        <w:r>
          <w:rPr>
            <w:u w:val="single"/>
          </w:rPr>
          <w:t>Data grouping options:</w:t>
        </w:r>
        <w:r>
          <w:t xml:space="preserve"> Group by ‘</w:t>
        </w:r>
        <w:proofErr w:type="spellStart"/>
        <w:r>
          <w:t>site_name</w:t>
        </w:r>
        <w:proofErr w:type="spellEnd"/>
        <w:r>
          <w:t>’, sub-group by ‘</w:t>
        </w:r>
        <w:proofErr w:type="spellStart"/>
        <w:r>
          <w:t>deployment_year</w:t>
        </w:r>
        <w:proofErr w:type="spellEnd"/>
        <w:r>
          <w:t>’.</w:t>
        </w:r>
      </w:ins>
    </w:p>
    <w:p w14:paraId="0C541351" w14:textId="77777777" w:rsidR="001045DD" w:rsidRDefault="001045DD" w:rsidP="001045DD">
      <w:pPr>
        <w:ind w:left="993" w:hanging="993"/>
        <w:rPr>
          <w:ins w:id="1094" w:author="Xavier Hoenner" w:date="2015-09-22T13:34:00Z"/>
        </w:rPr>
      </w:pPr>
      <w:ins w:id="1095" w:author="Xavier Hoenner" w:date="2015-09-22T13:34:00Z">
        <w:r w:rsidRPr="006209B5">
          <w:rPr>
            <w:u w:val="single"/>
          </w:rPr>
          <w:lastRenderedPageBreak/>
          <w:t>Footnote:</w:t>
        </w:r>
        <w:r w:rsidRPr="006209B5">
          <w:t xml:space="preserve"> </w:t>
        </w:r>
        <w:r>
          <w:rPr>
            <w:b/>
          </w:rPr>
          <w:t xml:space="preserve">Headers: </w:t>
        </w:r>
        <w:r>
          <w:t>Names of acoustic observatories.</w:t>
        </w:r>
        <w:r>
          <w:br/>
        </w:r>
        <w:r>
          <w:rPr>
            <w:b/>
          </w:rPr>
          <w:t>Sub-headers</w:t>
        </w:r>
        <w:r>
          <w:t>: Deployment year.</w:t>
        </w:r>
        <w:r>
          <w:br/>
        </w:r>
        <w:r>
          <w:rPr>
            <w:b/>
          </w:rPr>
          <w:t>Good data</w:t>
        </w:r>
        <w:r>
          <w:t>: Did the logger obtain useful recordings (at 6kHz sampling rate)?</w:t>
        </w:r>
        <w:r w:rsidRPr="0080068E">
          <w:t xml:space="preserve"> </w:t>
        </w:r>
        <w:r>
          <w:br/>
        </w:r>
        <w:r>
          <w:rPr>
            <w:b/>
          </w:rPr>
          <w:t>Good clock sync data</w:t>
        </w:r>
        <w:r>
          <w:t>: Did the logger obtain useful 22kHz recordings? (used for synchronising clocks between loggers)?</w:t>
        </w:r>
        <w:r>
          <w:br/>
        </w:r>
        <w:r>
          <w:rPr>
            <w:b/>
          </w:rPr>
          <w:t>Data</w:t>
        </w:r>
        <w:r w:rsidRPr="00910CC2">
          <w:rPr>
            <w:b/>
          </w:rPr>
          <w:t xml:space="preserve"> on Acoustic Viewer</w:t>
        </w:r>
        <w:r w:rsidRPr="00910CC2">
          <w:t>:</w:t>
        </w:r>
        <w:r>
          <w:t xml:space="preserve"> Is the dataset accessible via the IMOS Acoustic Data Viewer?</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Pr>
            <w:b/>
          </w:rPr>
          <w:t># days of data</w:t>
        </w:r>
        <w:r w:rsidRPr="00ED7666">
          <w:t xml:space="preserve">: </w:t>
        </w:r>
        <w:r>
          <w:t>N</w:t>
        </w:r>
        <w:r w:rsidRPr="00ED7666">
          <w:t xml:space="preserve">umber of days </w:t>
        </w:r>
        <w:r>
          <w:t>between the deployment start end dates</w:t>
        </w:r>
        <w:r w:rsidRPr="00ED7666">
          <w:t>.</w:t>
        </w:r>
        <w:r>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PAO</w:t>
        </w:r>
        <w:r>
          <w:t>: Passive Acoustic Observatories (</w:t>
        </w:r>
        <w:r>
          <w:fldChar w:fldCharType="begin"/>
        </w:r>
        <w:r>
          <w:instrText xml:space="preserve"> HYPERLINK "http://imos.org.au/anmnacous.html" </w:instrText>
        </w:r>
        <w:r>
          <w:fldChar w:fldCharType="separate"/>
        </w:r>
        <w:r>
          <w:rPr>
            <w:rStyle w:val="Hyperlink"/>
          </w:rPr>
          <w:t>http://imos.org.au/anmnacous.html</w:t>
        </w:r>
        <w:r>
          <w:rPr>
            <w:rStyle w:val="Hyperlink"/>
          </w:rPr>
          <w:fldChar w:fldCharType="end"/>
        </w:r>
        <w:r>
          <w:t>).</w:t>
        </w:r>
        <w:r>
          <w:br/>
        </w:r>
        <w:r>
          <w:rPr>
            <w:b/>
          </w:rPr>
          <w:t>IMOS Acoustic Data Viewer</w:t>
        </w:r>
        <w:r>
          <w:t xml:space="preserve">: </w:t>
        </w:r>
        <w:r>
          <w:fldChar w:fldCharType="begin"/>
        </w:r>
        <w:r>
          <w:instrText>HYPERLINK "https://acoustic.aodn.org.au/acoustic/"</w:instrText>
        </w:r>
        <w:r>
          <w:fldChar w:fldCharType="separate"/>
        </w:r>
        <w:r>
          <w:rPr>
            <w:rStyle w:val="Hyperlink"/>
          </w:rPr>
          <w:t>https://acoustic.aodn.org.au/acoustic/</w:t>
        </w:r>
        <w:r>
          <w:rPr>
            <w:rStyle w:val="Hyperlink"/>
          </w:rPr>
          <w:fldChar w:fldCharType="end"/>
        </w:r>
        <w:r>
          <w:t>.</w:t>
        </w:r>
      </w:ins>
    </w:p>
    <w:p w14:paraId="1075C2DA" w14:textId="77777777" w:rsidR="001045DD" w:rsidRPr="006209B5" w:rsidRDefault="001045DD" w:rsidP="001045DD">
      <w:pPr>
        <w:ind w:left="993" w:hanging="993"/>
        <w:rPr>
          <w:ins w:id="1096" w:author="Xavier Hoenner" w:date="2015-09-22T13:34:00Z"/>
        </w:rPr>
      </w:pPr>
    </w:p>
    <w:p w14:paraId="10C0D00F" w14:textId="77777777" w:rsidR="001045DD" w:rsidRPr="006209B5" w:rsidRDefault="001045DD" w:rsidP="001045DD">
      <w:pPr>
        <w:pStyle w:val="Heading3"/>
        <w:rPr>
          <w:ins w:id="1097" w:author="Xavier Hoenner" w:date="2015-09-22T13:34:00Z"/>
        </w:rPr>
      </w:pPr>
      <w:ins w:id="1098" w:author="Xavier Hoenner" w:date="2015-09-22T13:34:00Z">
        <w:r w:rsidRPr="006209B5">
          <w:t>Template</w:t>
        </w:r>
      </w:ins>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1045DD" w14:paraId="527B57BC" w14:textId="77777777" w:rsidTr="00031968">
        <w:trPr>
          <w:jc w:val="center"/>
          <w:ins w:id="1099" w:author="Xavier Hoenner" w:date="2015-09-22T13:34:00Z"/>
        </w:trPr>
        <w:tc>
          <w:tcPr>
            <w:tcW w:w="604" w:type="pct"/>
            <w:vAlign w:val="center"/>
          </w:tcPr>
          <w:p w14:paraId="4FFA7F07" w14:textId="77777777" w:rsidR="001045DD" w:rsidRPr="0025464E" w:rsidRDefault="001045DD" w:rsidP="00031968">
            <w:pPr>
              <w:jc w:val="center"/>
              <w:rPr>
                <w:ins w:id="1100" w:author="Xavier Hoenner" w:date="2015-09-22T13:34:00Z"/>
                <w:b/>
              </w:rPr>
            </w:pPr>
            <w:proofErr w:type="spellStart"/>
            <w:ins w:id="1101" w:author="Xavier Hoenner" w:date="2015-09-22T13:34:00Z">
              <w:r>
                <w:rPr>
                  <w:b/>
                </w:rPr>
                <w:t>logger_id</w:t>
              </w:r>
              <w:proofErr w:type="spellEnd"/>
            </w:ins>
          </w:p>
        </w:tc>
        <w:tc>
          <w:tcPr>
            <w:tcW w:w="686" w:type="pct"/>
            <w:vAlign w:val="center"/>
          </w:tcPr>
          <w:p w14:paraId="57E8167E" w14:textId="77777777" w:rsidR="001045DD" w:rsidRPr="0025464E" w:rsidRDefault="001045DD" w:rsidP="00031968">
            <w:pPr>
              <w:jc w:val="center"/>
              <w:rPr>
                <w:ins w:id="1102" w:author="Xavier Hoenner" w:date="2015-09-22T13:34:00Z"/>
                <w:b/>
              </w:rPr>
            </w:pPr>
            <w:proofErr w:type="spellStart"/>
            <w:ins w:id="1103" w:author="Xavier Hoenner" w:date="2015-09-22T13:34:00Z">
              <w:r>
                <w:rPr>
                  <w:b/>
                </w:rPr>
                <w:t>good_data</w:t>
              </w:r>
              <w:proofErr w:type="spellEnd"/>
            </w:ins>
          </w:p>
        </w:tc>
        <w:tc>
          <w:tcPr>
            <w:tcW w:w="641" w:type="pct"/>
          </w:tcPr>
          <w:p w14:paraId="7DB3CFA3" w14:textId="77777777" w:rsidR="001045DD" w:rsidRDefault="001045DD" w:rsidP="00031968">
            <w:pPr>
              <w:jc w:val="center"/>
              <w:rPr>
                <w:ins w:id="1104" w:author="Xavier Hoenner" w:date="2015-09-22T13:34:00Z"/>
                <w:b/>
              </w:rPr>
            </w:pPr>
            <w:ins w:id="1105" w:author="Xavier Hoenner" w:date="2015-09-22T13:34:00Z">
              <w:r>
                <w:rPr>
                  <w:b/>
                </w:rPr>
                <w:t>good_22</w:t>
              </w:r>
            </w:ins>
          </w:p>
        </w:tc>
        <w:tc>
          <w:tcPr>
            <w:tcW w:w="601" w:type="pct"/>
            <w:vAlign w:val="center"/>
          </w:tcPr>
          <w:p w14:paraId="7631A7AF" w14:textId="77777777" w:rsidR="001045DD" w:rsidRPr="0025464E" w:rsidRDefault="001045DD" w:rsidP="00031968">
            <w:pPr>
              <w:jc w:val="center"/>
              <w:rPr>
                <w:ins w:id="1106" w:author="Xavier Hoenner" w:date="2015-09-22T13:34:00Z"/>
                <w:b/>
              </w:rPr>
            </w:pPr>
            <w:proofErr w:type="spellStart"/>
            <w:ins w:id="1107" w:author="Xavier Hoenner" w:date="2015-09-22T13:34:00Z">
              <w:r>
                <w:rPr>
                  <w:b/>
                </w:rPr>
                <w:t>on_viewer</w:t>
              </w:r>
              <w:proofErr w:type="spellEnd"/>
            </w:ins>
          </w:p>
        </w:tc>
        <w:tc>
          <w:tcPr>
            <w:tcW w:w="663" w:type="pct"/>
            <w:vAlign w:val="center"/>
          </w:tcPr>
          <w:p w14:paraId="69FACDFF" w14:textId="77777777" w:rsidR="001045DD" w:rsidRPr="0025464E" w:rsidRDefault="001045DD" w:rsidP="00031968">
            <w:pPr>
              <w:jc w:val="center"/>
              <w:rPr>
                <w:ins w:id="1108" w:author="Xavier Hoenner" w:date="2015-09-22T13:34:00Z"/>
                <w:b/>
              </w:rPr>
            </w:pPr>
            <w:proofErr w:type="spellStart"/>
            <w:ins w:id="1109" w:author="Xavier Hoenner" w:date="2015-09-22T13:34:00Z">
              <w:r>
                <w:rPr>
                  <w:b/>
                </w:rPr>
                <w:t>start_date</w:t>
              </w:r>
              <w:proofErr w:type="spellEnd"/>
            </w:ins>
          </w:p>
        </w:tc>
        <w:tc>
          <w:tcPr>
            <w:tcW w:w="617" w:type="pct"/>
            <w:vAlign w:val="center"/>
          </w:tcPr>
          <w:p w14:paraId="55BD9F5B" w14:textId="77777777" w:rsidR="001045DD" w:rsidRPr="0025464E" w:rsidRDefault="001045DD" w:rsidP="00031968">
            <w:pPr>
              <w:jc w:val="center"/>
              <w:rPr>
                <w:ins w:id="1110" w:author="Xavier Hoenner" w:date="2015-09-22T13:34:00Z"/>
                <w:b/>
              </w:rPr>
            </w:pPr>
            <w:proofErr w:type="spellStart"/>
            <w:ins w:id="1111" w:author="Xavier Hoenner" w:date="2015-09-22T13:34:00Z">
              <w:r>
                <w:rPr>
                  <w:b/>
                </w:rPr>
                <w:t>end_date</w:t>
              </w:r>
              <w:proofErr w:type="spellEnd"/>
            </w:ins>
          </w:p>
        </w:tc>
        <w:tc>
          <w:tcPr>
            <w:tcW w:w="1188" w:type="pct"/>
            <w:vAlign w:val="center"/>
          </w:tcPr>
          <w:p w14:paraId="6697393A" w14:textId="77777777" w:rsidR="001045DD" w:rsidRPr="0025464E" w:rsidRDefault="001045DD" w:rsidP="00031968">
            <w:pPr>
              <w:jc w:val="center"/>
              <w:rPr>
                <w:ins w:id="1112" w:author="Xavier Hoenner" w:date="2015-09-22T13:34:00Z"/>
                <w:b/>
              </w:rPr>
            </w:pPr>
            <w:proofErr w:type="spellStart"/>
            <w:ins w:id="1113" w:author="Xavier Hoenner" w:date="2015-09-22T13:34:00Z">
              <w:r>
                <w:rPr>
                  <w:b/>
                </w:rPr>
                <w:t>coverage_duration</w:t>
              </w:r>
              <w:proofErr w:type="spellEnd"/>
            </w:ins>
          </w:p>
        </w:tc>
      </w:tr>
      <w:tr w:rsidR="001045DD" w14:paraId="012D51E0" w14:textId="77777777" w:rsidTr="00031968">
        <w:trPr>
          <w:jc w:val="center"/>
          <w:ins w:id="1114" w:author="Xavier Hoenner" w:date="2015-09-22T13:34:00Z"/>
        </w:trPr>
        <w:tc>
          <w:tcPr>
            <w:tcW w:w="604" w:type="pct"/>
            <w:vAlign w:val="center"/>
          </w:tcPr>
          <w:p w14:paraId="60E1B630" w14:textId="77777777" w:rsidR="001045DD" w:rsidRDefault="001045DD" w:rsidP="00031968">
            <w:pPr>
              <w:jc w:val="center"/>
              <w:rPr>
                <w:ins w:id="1115" w:author="Xavier Hoenner" w:date="2015-09-22T13:34:00Z"/>
              </w:rPr>
            </w:pPr>
            <w:ins w:id="1116" w:author="Xavier Hoenner" w:date="2015-09-22T13:34:00Z">
              <w:r>
                <w:t>Logger ID</w:t>
              </w:r>
            </w:ins>
          </w:p>
        </w:tc>
        <w:tc>
          <w:tcPr>
            <w:tcW w:w="686" w:type="pct"/>
            <w:vAlign w:val="center"/>
          </w:tcPr>
          <w:p w14:paraId="4E17490C" w14:textId="77777777" w:rsidR="001045DD" w:rsidRDefault="001045DD" w:rsidP="00031968">
            <w:pPr>
              <w:jc w:val="center"/>
              <w:rPr>
                <w:ins w:id="1117" w:author="Xavier Hoenner" w:date="2015-09-22T13:34:00Z"/>
              </w:rPr>
            </w:pPr>
            <w:ins w:id="1118" w:author="Xavier Hoenner" w:date="2015-09-22T13:34:00Z">
              <w:r>
                <w:t>Good data</w:t>
              </w:r>
            </w:ins>
          </w:p>
        </w:tc>
        <w:tc>
          <w:tcPr>
            <w:tcW w:w="641" w:type="pct"/>
          </w:tcPr>
          <w:p w14:paraId="6E5A23A1" w14:textId="77777777" w:rsidR="001045DD" w:rsidRDefault="001045DD" w:rsidP="00031968">
            <w:pPr>
              <w:jc w:val="center"/>
              <w:rPr>
                <w:ins w:id="1119" w:author="Xavier Hoenner" w:date="2015-09-22T13:34:00Z"/>
              </w:rPr>
            </w:pPr>
            <w:ins w:id="1120" w:author="Xavier Hoenner" w:date="2015-09-22T13:34:00Z">
              <w:r>
                <w:t>Good clock sync data</w:t>
              </w:r>
            </w:ins>
          </w:p>
        </w:tc>
        <w:tc>
          <w:tcPr>
            <w:tcW w:w="601" w:type="pct"/>
            <w:vAlign w:val="center"/>
          </w:tcPr>
          <w:p w14:paraId="1315C244" w14:textId="77777777" w:rsidR="001045DD" w:rsidRDefault="001045DD" w:rsidP="00031968">
            <w:pPr>
              <w:jc w:val="center"/>
              <w:rPr>
                <w:ins w:id="1121" w:author="Xavier Hoenner" w:date="2015-09-22T13:34:00Z"/>
              </w:rPr>
            </w:pPr>
            <w:ins w:id="1122" w:author="Xavier Hoenner" w:date="2015-09-22T13:34:00Z">
              <w:r>
                <w:t>Data on Acoustic Viewer</w:t>
              </w:r>
            </w:ins>
          </w:p>
        </w:tc>
        <w:tc>
          <w:tcPr>
            <w:tcW w:w="663" w:type="pct"/>
            <w:vAlign w:val="center"/>
          </w:tcPr>
          <w:p w14:paraId="44CA5809" w14:textId="77777777" w:rsidR="001045DD" w:rsidRDefault="001045DD" w:rsidP="00031968">
            <w:pPr>
              <w:jc w:val="center"/>
              <w:rPr>
                <w:ins w:id="1123" w:author="Xavier Hoenner" w:date="2015-09-22T13:34:00Z"/>
              </w:rPr>
            </w:pPr>
            <w:ins w:id="1124" w:author="Xavier Hoenner" w:date="2015-09-22T13:34:00Z">
              <w:r>
                <w:t>Start</w:t>
              </w:r>
            </w:ins>
          </w:p>
        </w:tc>
        <w:tc>
          <w:tcPr>
            <w:tcW w:w="617" w:type="pct"/>
            <w:vAlign w:val="center"/>
          </w:tcPr>
          <w:p w14:paraId="21A026FD" w14:textId="77777777" w:rsidR="001045DD" w:rsidRDefault="001045DD" w:rsidP="00031968">
            <w:pPr>
              <w:jc w:val="center"/>
              <w:rPr>
                <w:ins w:id="1125" w:author="Xavier Hoenner" w:date="2015-09-22T13:34:00Z"/>
              </w:rPr>
            </w:pPr>
            <w:ins w:id="1126" w:author="Xavier Hoenner" w:date="2015-09-22T13:34:00Z">
              <w:r>
                <w:t>End</w:t>
              </w:r>
            </w:ins>
          </w:p>
        </w:tc>
        <w:tc>
          <w:tcPr>
            <w:tcW w:w="1188" w:type="pct"/>
            <w:vAlign w:val="center"/>
          </w:tcPr>
          <w:p w14:paraId="180489F6" w14:textId="77777777" w:rsidR="001045DD" w:rsidRDefault="001045DD" w:rsidP="00031968">
            <w:pPr>
              <w:jc w:val="center"/>
              <w:rPr>
                <w:ins w:id="1127" w:author="Xavier Hoenner" w:date="2015-09-22T13:34:00Z"/>
              </w:rPr>
            </w:pPr>
            <w:ins w:id="1128" w:author="Xavier Hoenner" w:date="2015-09-22T13:34:00Z">
              <w:r>
                <w:t># days of data</w:t>
              </w:r>
            </w:ins>
          </w:p>
        </w:tc>
      </w:tr>
      <w:tr w:rsidR="001045DD" w14:paraId="2A617F44" w14:textId="77777777" w:rsidTr="00031968">
        <w:trPr>
          <w:jc w:val="center"/>
          <w:ins w:id="1129" w:author="Xavier Hoenner" w:date="2015-09-22T13:34:00Z"/>
        </w:trPr>
        <w:tc>
          <w:tcPr>
            <w:tcW w:w="5000" w:type="pct"/>
            <w:gridSpan w:val="7"/>
            <w:shd w:val="clear" w:color="auto" w:fill="595959" w:themeFill="text1" w:themeFillTint="A6"/>
          </w:tcPr>
          <w:p w14:paraId="42AAB7FF" w14:textId="77777777" w:rsidR="001045DD" w:rsidRDefault="001045DD" w:rsidP="00031968">
            <w:pPr>
              <w:jc w:val="center"/>
              <w:rPr>
                <w:ins w:id="1130" w:author="Xavier Hoenner" w:date="2015-09-22T13:34:00Z"/>
              </w:rPr>
            </w:pPr>
            <w:ins w:id="1131" w:author="Xavier Hoenner" w:date="2015-09-22T13:34:00Z">
              <w:r>
                <w:t xml:space="preserve">Headers = </w:t>
              </w:r>
              <w:proofErr w:type="spellStart"/>
              <w:r>
                <w:t>site_name</w:t>
              </w:r>
              <w:proofErr w:type="spellEnd"/>
            </w:ins>
          </w:p>
        </w:tc>
      </w:tr>
      <w:tr w:rsidR="001045DD" w14:paraId="5D4C81B2" w14:textId="77777777" w:rsidTr="00031968">
        <w:trPr>
          <w:jc w:val="center"/>
          <w:ins w:id="1132" w:author="Xavier Hoenner" w:date="2015-09-22T13:34:00Z"/>
        </w:trPr>
        <w:tc>
          <w:tcPr>
            <w:tcW w:w="5000" w:type="pct"/>
            <w:gridSpan w:val="7"/>
            <w:shd w:val="clear" w:color="auto" w:fill="BFBFBF" w:themeFill="background1" w:themeFillShade="BF"/>
          </w:tcPr>
          <w:p w14:paraId="795C1988" w14:textId="77777777" w:rsidR="001045DD" w:rsidRDefault="001045DD" w:rsidP="00031968">
            <w:pPr>
              <w:rPr>
                <w:ins w:id="1133" w:author="Xavier Hoenner" w:date="2015-09-22T13:34:00Z"/>
              </w:rPr>
            </w:pPr>
            <w:ins w:id="1134" w:author="Xavier Hoenner" w:date="2015-09-22T13:34:00Z">
              <w:r>
                <w:t xml:space="preserve">Sub-headers = </w:t>
              </w:r>
              <w:proofErr w:type="spellStart"/>
              <w:r>
                <w:t>deployment_year</w:t>
              </w:r>
              <w:proofErr w:type="spellEnd"/>
            </w:ins>
          </w:p>
        </w:tc>
      </w:tr>
      <w:tr w:rsidR="001045DD" w14:paraId="2035912D" w14:textId="77777777" w:rsidTr="00031968">
        <w:trPr>
          <w:jc w:val="center"/>
          <w:ins w:id="1135" w:author="Xavier Hoenner" w:date="2015-09-22T13:34:00Z"/>
        </w:trPr>
        <w:tc>
          <w:tcPr>
            <w:tcW w:w="604" w:type="pct"/>
            <w:vAlign w:val="center"/>
          </w:tcPr>
          <w:p w14:paraId="5B187D47" w14:textId="77777777" w:rsidR="001045DD" w:rsidRDefault="001045DD" w:rsidP="00031968">
            <w:pPr>
              <w:jc w:val="center"/>
              <w:rPr>
                <w:ins w:id="1136" w:author="Xavier Hoenner" w:date="2015-09-22T13:34:00Z"/>
              </w:rPr>
            </w:pPr>
          </w:p>
        </w:tc>
        <w:tc>
          <w:tcPr>
            <w:tcW w:w="686" w:type="pct"/>
            <w:vAlign w:val="center"/>
          </w:tcPr>
          <w:p w14:paraId="558AF10C" w14:textId="77777777" w:rsidR="001045DD" w:rsidRDefault="001045DD" w:rsidP="00031968">
            <w:pPr>
              <w:jc w:val="center"/>
              <w:rPr>
                <w:ins w:id="1137" w:author="Xavier Hoenner" w:date="2015-09-22T13:34:00Z"/>
              </w:rPr>
            </w:pPr>
          </w:p>
        </w:tc>
        <w:tc>
          <w:tcPr>
            <w:tcW w:w="641" w:type="pct"/>
          </w:tcPr>
          <w:p w14:paraId="4E4E348C" w14:textId="77777777" w:rsidR="001045DD" w:rsidRDefault="001045DD" w:rsidP="00031968">
            <w:pPr>
              <w:jc w:val="center"/>
              <w:rPr>
                <w:ins w:id="1138" w:author="Xavier Hoenner" w:date="2015-09-22T13:34:00Z"/>
              </w:rPr>
            </w:pPr>
          </w:p>
        </w:tc>
        <w:tc>
          <w:tcPr>
            <w:tcW w:w="601" w:type="pct"/>
            <w:vAlign w:val="center"/>
          </w:tcPr>
          <w:p w14:paraId="2942BADF" w14:textId="77777777" w:rsidR="001045DD" w:rsidRDefault="001045DD" w:rsidP="00031968">
            <w:pPr>
              <w:jc w:val="center"/>
              <w:rPr>
                <w:ins w:id="1139" w:author="Xavier Hoenner" w:date="2015-09-22T13:34:00Z"/>
              </w:rPr>
            </w:pPr>
          </w:p>
        </w:tc>
        <w:tc>
          <w:tcPr>
            <w:tcW w:w="663" w:type="pct"/>
            <w:vAlign w:val="center"/>
          </w:tcPr>
          <w:p w14:paraId="0007D8F4" w14:textId="77777777" w:rsidR="001045DD" w:rsidRDefault="001045DD" w:rsidP="00031968">
            <w:pPr>
              <w:jc w:val="center"/>
              <w:rPr>
                <w:ins w:id="1140" w:author="Xavier Hoenner" w:date="2015-09-22T13:34:00Z"/>
              </w:rPr>
            </w:pPr>
          </w:p>
        </w:tc>
        <w:tc>
          <w:tcPr>
            <w:tcW w:w="617" w:type="pct"/>
            <w:vAlign w:val="center"/>
          </w:tcPr>
          <w:p w14:paraId="481AB73F" w14:textId="77777777" w:rsidR="001045DD" w:rsidRDefault="001045DD" w:rsidP="00031968">
            <w:pPr>
              <w:jc w:val="center"/>
              <w:rPr>
                <w:ins w:id="1141" w:author="Xavier Hoenner" w:date="2015-09-22T13:34:00Z"/>
              </w:rPr>
            </w:pPr>
          </w:p>
        </w:tc>
        <w:tc>
          <w:tcPr>
            <w:tcW w:w="1188" w:type="pct"/>
            <w:vAlign w:val="center"/>
          </w:tcPr>
          <w:p w14:paraId="43F4C4FA" w14:textId="77777777" w:rsidR="001045DD" w:rsidRDefault="001045DD" w:rsidP="00031968">
            <w:pPr>
              <w:jc w:val="center"/>
              <w:rPr>
                <w:ins w:id="1142" w:author="Xavier Hoenner" w:date="2015-09-22T13:34:00Z"/>
              </w:rPr>
            </w:pPr>
          </w:p>
        </w:tc>
      </w:tr>
    </w:tbl>
    <w:p w14:paraId="55F5DDE2" w14:textId="420F2378" w:rsidR="008F4D86" w:rsidDel="00D92ABA" w:rsidRDefault="001045DD" w:rsidP="008F4D86">
      <w:pPr>
        <w:rPr>
          <w:del w:id="1143" w:author="Xavier Hoenner" w:date="2014-06-11T16:28:00Z"/>
        </w:rPr>
      </w:pPr>
      <w:ins w:id="1144" w:author="Xavier Hoenner" w:date="2015-09-22T13:34:00Z">
        <w:r>
          <w:t>NOTE: If possible, display all Boolean False values as blank cells, and True values as “Y” or “Yes”.</w:t>
        </w:r>
      </w:ins>
      <w:del w:id="1145" w:author="Xavier Hoenner" w:date="2014-06-11T16:28:00Z">
        <w:r w:rsidR="008F4D86" w:rsidDel="00D92ABA">
          <w:delText>NOTE: If possible, display all Boolean False values as blank cells, and True values as “Y” or “Yes”.</w:delText>
        </w:r>
      </w:del>
    </w:p>
    <w:p w14:paraId="544DF8D9" w14:textId="23474F2A" w:rsidR="00BC4865" w:rsidRDefault="00BC4865">
      <w:pPr>
        <w:rPr>
          <w:szCs w:val="24"/>
        </w:rPr>
        <w:pPrChange w:id="1146" w:author="Xavier Hoenner" w:date="2014-06-11T16:28:00Z">
          <w:pPr>
            <w:ind w:left="993" w:hanging="993"/>
          </w:pPr>
        </w:pPrChange>
      </w:pPr>
      <w:r>
        <w:rPr>
          <w:szCs w:val="24"/>
        </w:rPr>
        <w:br w:type="page"/>
      </w:r>
    </w:p>
    <w:p w14:paraId="4E507D30" w14:textId="607D51CC" w:rsidR="00BC4865" w:rsidRDefault="00BC4865" w:rsidP="00BC4865">
      <w:pPr>
        <w:pStyle w:val="Heading1"/>
      </w:pPr>
      <w:r>
        <w:lastRenderedPageBreak/>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ins w:id="1147" w:author="Xavier Hoenner" w:date="2014-06-18T15:02:00Z">
              <w:r w:rsidRPr="003D503B">
                <w:rPr>
                  <w:szCs w:val="24"/>
                </w:rPr>
                <w:t>db</w:t>
              </w:r>
              <w:r>
                <w:rPr>
                  <w:szCs w:val="24"/>
                </w:rPr>
                <w:t>prod</w:t>
              </w:r>
              <w:r w:rsidRPr="003D503B">
                <w:rPr>
                  <w:szCs w:val="24"/>
                </w:rPr>
                <w:t>.emii.org.au</w:t>
              </w:r>
            </w:ins>
            <w:del w:id="1148" w:author="Xavier Hoenner" w:date="2014-06-18T15:01:00Z">
              <w:r w:rsidRPr="003D503B" w:rsidDel="00F934DD">
                <w:rPr>
                  <w:szCs w:val="24"/>
                </w:rPr>
                <w:delText>db</w:delText>
              </w:r>
              <w:r w:rsidDel="00F934DD">
                <w:rPr>
                  <w:szCs w:val="24"/>
                </w:rPr>
                <w:delText>dev</w:delText>
              </w:r>
            </w:del>
            <w:del w:id="1149"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1150" w:author="Xavier Hoenner" w:date="2014-06-18T15:02:00Z">
                <w:pPr>
                  <w:keepNext/>
                  <w:keepLines/>
                  <w:tabs>
                    <w:tab w:val="center" w:pos="4513"/>
                    <w:tab w:val="right" w:pos="9026"/>
                  </w:tabs>
                  <w:spacing w:before="200" w:after="200" w:line="276" w:lineRule="auto"/>
                  <w:outlineLvl w:val="6"/>
                </w:pPr>
              </w:pPrChange>
            </w:pPr>
            <w:ins w:id="1151" w:author="Xavier Hoenner" w:date="2014-06-18T15:02:00Z">
              <w:r>
                <w:rPr>
                  <w:szCs w:val="24"/>
                </w:rPr>
                <w:t>harvest</w:t>
              </w:r>
            </w:ins>
            <w:del w:id="1152"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ins w:id="1153" w:author="Xavier Hoenner" w:date="2014-06-18T15:02:00Z">
              <w:r>
                <w:rPr>
                  <w:szCs w:val="24"/>
                </w:rPr>
                <w:t>reporting</w:t>
              </w:r>
            </w:ins>
            <w:del w:id="1154"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proofErr w:type="spellStart"/>
            <w:r>
              <w:rPr>
                <w:szCs w:val="24"/>
              </w:rPr>
              <w:t>anmn_</w:t>
            </w:r>
            <w:ins w:id="1155" w:author="Xavier Hoenner" w:date="2014-06-18T15:02:00Z">
              <w:r w:rsidR="00F934DD">
                <w:rPr>
                  <w:szCs w:val="24"/>
                </w:rPr>
                <w:t>nrs_</w:t>
              </w:r>
            </w:ins>
            <w:r>
              <w:rPr>
                <w:szCs w:val="24"/>
              </w:rPr>
              <w:t>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1156"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proofErr w:type="spellStart"/>
      <w:del w:id="1157" w:author="Xavier Hoenner" w:date="2014-06-18T15:03:00Z">
        <w:r w:rsidR="00165B47" w:rsidDel="009628EA">
          <w:delText>site_name</w:delText>
        </w:r>
        <w:r w:rsidR="001C22BA" w:rsidDel="009628EA">
          <w:delText>_code</w:delText>
        </w:r>
        <w:r w:rsidDel="009628EA">
          <w:delText>’</w:delText>
        </w:r>
      </w:del>
      <w:ins w:id="1158" w:author="Xavier Hoenner" w:date="2014-06-18T15:03:00Z">
        <w:r w:rsidR="009628EA">
          <w:t>station_name</w:t>
        </w:r>
        <w:proofErr w:type="spellEnd"/>
        <w:r w:rsidR="009628EA">
          <w:t>’</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1159" w:author="Xavier Hoenner" w:date="2014-06-18T15:12:00Z">
        <w:r w:rsidR="00D11778" w:rsidDel="009F2769">
          <w:delText>field logsheets, CTD profile</w:delText>
        </w:r>
      </w:del>
      <w:ins w:id="1160" w:author="Xavier Hoenner" w:date="2014-06-18T15:12:00Z">
        <w:r w:rsidR="009F2769">
          <w:t>chemistry</w:t>
        </w:r>
      </w:ins>
      <w:r w:rsidR="00D11778">
        <w:t xml:space="preserve"> data, </w:t>
      </w:r>
      <w:del w:id="1161" w:author="Xavier Hoenner" w:date="2014-06-18T15:12:00Z">
        <w:r w:rsidR="00D11778" w:rsidDel="009F2769">
          <w:delText xml:space="preserve">hydrological data, suspended matter data, carbon data, </w:delText>
        </w:r>
      </w:del>
      <w:r w:rsidR="00D11778">
        <w:t xml:space="preserve">pigment data, </w:t>
      </w:r>
      <w:del w:id="1162" w:author="Xavier Hoenner" w:date="2014-06-18T15:12:00Z">
        <w:r w:rsidR="00D11778" w:rsidDel="009F2769">
          <w:delText xml:space="preserve">zooplankton data, and </w:delText>
        </w:r>
      </w:del>
      <w:r w:rsidR="00D11778">
        <w:t>phytoplankton data</w:t>
      </w:r>
      <w:ins w:id="1163" w:author="Xavier Hoenner" w:date="2014-06-18T15:12:00Z">
        <w:r w:rsidR="009F2769">
          <w:t xml:space="preserve">, zooplankton data, </w:t>
        </w:r>
        <w:proofErr w:type="spellStart"/>
        <w:r w:rsidR="009F2769">
          <w:t>picoplankton</w:t>
        </w:r>
        <w:proofErr w:type="spellEnd"/>
        <w:r w:rsidR="009F2769">
          <w:t xml:space="preserve"> data, </w:t>
        </w:r>
      </w:ins>
      <w:ins w:id="1164" w:author="Xavier Hoenner" w:date="2014-06-18T15:13:00Z">
        <w:r w:rsidR="009F2769">
          <w:t xml:space="preserve">plankton biomass data, </w:t>
        </w:r>
      </w:ins>
      <w:ins w:id="1165"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C6BADB9" w:rsidR="007A5C50" w:rsidRDefault="00997174">
      <w:pPr>
        <w:ind w:left="567"/>
        <w:rPr>
          <w:b/>
          <w:i/>
        </w:rPr>
      </w:pPr>
      <w:r>
        <w:rPr>
          <w:b/>
          <w:i/>
        </w:rPr>
        <w:t xml:space="preserve">Total number of </w:t>
      </w:r>
      <w:r w:rsidR="00D11778">
        <w:rPr>
          <w:b/>
          <w:i/>
        </w:rPr>
        <w:t xml:space="preserve">sampling trips with </w:t>
      </w:r>
      <w:del w:id="1166" w:author="Xavier Hoenner" w:date="2014-06-18T15:13:00Z">
        <w:r w:rsidR="00D11778" w:rsidDel="009F2769">
          <w:rPr>
            <w:b/>
            <w:i/>
          </w:rPr>
          <w:delText>field logsheets</w:delText>
        </w:r>
      </w:del>
      <w:ins w:id="1167" w:author="Xavier Hoenner" w:date="2014-06-18T15:13:00Z">
        <w:r w:rsidR="009F2769">
          <w:rPr>
            <w:b/>
            <w:i/>
          </w:rPr>
          <w:t>chemistry data</w:t>
        </w:r>
      </w:ins>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w:t>
      </w:r>
      <w:del w:id="1168" w:author="Xavier Hoenner" w:date="2014-06-18T15:13:00Z">
        <w:r w:rsidR="00D11778" w:rsidDel="009F2769">
          <w:rPr>
            <w:b/>
            <w:i/>
          </w:rPr>
          <w:delText>CTD profile</w:delText>
        </w:r>
      </w:del>
      <w:ins w:id="1169" w:author="Xavier Hoenner" w:date="2014-06-18T15:13:00Z">
        <w:r w:rsidR="009F2769">
          <w:rPr>
            <w:b/>
            <w:i/>
          </w:rPr>
          <w:t>pigment</w:t>
        </w:r>
      </w:ins>
      <w:r w:rsidR="00D11778">
        <w:rPr>
          <w:b/>
          <w:i/>
        </w:rPr>
        <w:t xml:space="preserv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 xml:space="preserve">sampling trips with </w:t>
      </w:r>
      <w:ins w:id="1170" w:author="Xavier Hoenner" w:date="2014-06-18T15:13:00Z">
        <w:r w:rsidR="009F2769">
          <w:rPr>
            <w:b/>
            <w:i/>
          </w:rPr>
          <w:t xml:space="preserve">phytoplankton </w:t>
        </w:r>
      </w:ins>
      <w:del w:id="1171" w:author="Xavier Hoenner" w:date="2014-06-18T15:13:00Z">
        <w:r w:rsidR="00D11778" w:rsidDel="009F2769">
          <w:rPr>
            <w:b/>
            <w:i/>
          </w:rPr>
          <w:delText xml:space="preserve">hydrological </w:delText>
        </w:r>
      </w:del>
      <w:r w:rsidR="00D11778">
        <w:rPr>
          <w:b/>
          <w:i/>
        </w:rPr>
        <w:t>data</w:t>
      </w:r>
      <w:r w:rsidR="00BC4865" w:rsidRPr="00360A7E">
        <w:rPr>
          <w:b/>
          <w:i/>
        </w:rPr>
        <w:t xml:space="preserve"> (</w:t>
      </w:r>
      <w:r w:rsidR="00741250">
        <w:rPr>
          <w:b/>
          <w:i/>
        </w:rPr>
        <w:t xml:space="preserve"> ‘</w:t>
      </w:r>
      <w:proofErr w:type="spellStart"/>
      <w:r w:rsidR="00741250">
        <w:rPr>
          <w:b/>
          <w:i/>
        </w:rPr>
        <w:t>no_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w:t>
      </w:r>
      <w:ins w:id="1172" w:author="Xavier Hoenner" w:date="2014-06-18T15:13:00Z">
        <w:r w:rsidR="009F2769" w:rsidRPr="009F2769">
          <w:rPr>
            <w:b/>
            <w:i/>
          </w:rPr>
          <w:t xml:space="preserve"> </w:t>
        </w:r>
        <w:r w:rsidR="009F2769">
          <w:rPr>
            <w:b/>
            <w:i/>
          </w:rPr>
          <w:t>zooplankton</w:t>
        </w:r>
      </w:ins>
      <w:del w:id="1173"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proofErr w:type="spellStart"/>
      <w:ins w:id="1174" w:author="Xavier Hoenner" w:date="2014-06-18T15:14:00Z">
        <w:r w:rsidR="009F2769">
          <w:rPr>
            <w:b/>
            <w:i/>
          </w:rPr>
          <w:t>picoplankton</w:t>
        </w:r>
        <w:proofErr w:type="spellEnd"/>
        <w:r w:rsidR="009F2769">
          <w:rPr>
            <w:b/>
            <w:i/>
          </w:rPr>
          <w:t xml:space="preserve"> </w:t>
        </w:r>
      </w:ins>
      <w:del w:id="1175"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1176" w:author="Xavier Hoenner" w:date="2014-06-18T15:14:00Z">
        <w:r w:rsidR="009F2769">
          <w:rPr>
            <w:b/>
            <w:i/>
          </w:rPr>
          <w:t xml:space="preserve">plankton biomass </w:t>
        </w:r>
      </w:ins>
      <w:del w:id="1177"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1178" w:author="Xavier Hoenner" w:date="2014-06-18T15:13:00Z">
        <w:r w:rsidR="009F2769">
          <w:rPr>
            <w:b/>
            <w:i/>
          </w:rPr>
          <w:t xml:space="preserve">suspended matter </w:t>
        </w:r>
      </w:ins>
      <w:del w:id="1179"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1180" w:author="Xavier Hoenner" w:date="2014-06-18T15:13:00Z">
        <w:r w:rsidR="009F2769" w:rsidDel="009F2769">
          <w:rPr>
            <w:b/>
            <w:i/>
          </w:rPr>
          <w:t xml:space="preserve"> </w:t>
        </w:r>
      </w:ins>
      <w:del w:id="1181"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6684B283"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1182" w:author="Xavier Hoenner" w:date="2014-06-18T15:04:00Z">
        <w:r w:rsidR="008F4628">
          <w:t>.</w:t>
        </w:r>
      </w:ins>
      <w:del w:id="1183" w:author="Xavier Hoenner" w:date="2014-06-18T15:04:00Z">
        <w:r w:rsidR="00DD7C12" w:rsidDel="008F4628">
          <w:delText xml:space="preserve"> (site code)</w:delText>
        </w:r>
        <w:r w:rsidR="009D2C5E" w:rsidDel="008F4628">
          <w:delText>.</w:delText>
        </w:r>
      </w:del>
      <w:r>
        <w:br/>
      </w:r>
      <w:del w:id="1184" w:author="Xavier Hoenner" w:date="2015-08-21T15:14:00Z">
        <w:r w:rsidR="00DD7C12" w:rsidDel="002772F3">
          <w:rPr>
            <w:b/>
          </w:rPr>
          <w:delText>‘</w:delText>
        </w:r>
      </w:del>
      <w:r w:rsidR="009D2C5E">
        <w:rPr>
          <w:b/>
        </w:rPr>
        <w:t>Data product</w:t>
      </w:r>
      <w:del w:id="1185" w:author="Xavier Hoenner" w:date="2015-08-21T15:14:00Z">
        <w:r w:rsidR="00DD7C12" w:rsidDel="002772F3">
          <w:rPr>
            <w:b/>
          </w:rPr>
          <w:delText>’</w:delText>
        </w:r>
      </w:del>
      <w:r w:rsidR="00DD7C12">
        <w:t xml:space="preserve">: </w:t>
      </w:r>
      <w:r w:rsidR="009D2C5E">
        <w:t>Type of data product.</w:t>
      </w:r>
      <w:del w:id="1186"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del w:id="1187" w:author="Xavier Hoenner" w:date="2015-08-21T15:14:00Z">
        <w:r w:rsidR="009D2C5E" w:rsidRPr="006B3C3D" w:rsidDel="002772F3">
          <w:rPr>
            <w:b/>
          </w:rPr>
          <w:delText>‘</w:delText>
        </w:r>
      </w:del>
      <w:r w:rsidR="009D2C5E" w:rsidRPr="006B3C3D">
        <w:rPr>
          <w:b/>
        </w:rPr>
        <w:t>Start</w:t>
      </w:r>
      <w:del w:id="1188" w:author="Xavier Hoenner" w:date="2015-08-21T15:14:00Z">
        <w:r w:rsidR="009D2C5E" w:rsidRPr="006B3C3D" w:rsidDel="002772F3">
          <w:rPr>
            <w:b/>
          </w:rPr>
          <w:delText>’</w:delText>
        </w:r>
      </w:del>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del w:id="1189" w:author="Xavier Hoenner" w:date="2015-08-21T15:14:00Z">
        <w:r w:rsidR="009D2C5E" w:rsidRPr="006B3C3D" w:rsidDel="002772F3">
          <w:rPr>
            <w:b/>
          </w:rPr>
          <w:delText>‘</w:delText>
        </w:r>
      </w:del>
      <w:r w:rsidR="009D2C5E" w:rsidRPr="006B3C3D">
        <w:rPr>
          <w:b/>
        </w:rPr>
        <w:t>End</w:t>
      </w:r>
      <w:del w:id="1190" w:author="Xavier Hoenner" w:date="2015-08-21T15:14:00Z">
        <w:r w:rsidR="009D2C5E" w:rsidRPr="006B3C3D" w:rsidDel="002772F3">
          <w:rPr>
            <w:b/>
          </w:rPr>
          <w:delText>’</w:delText>
        </w:r>
      </w:del>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ins w:id="1191" w:author="Xavier Hoenner" w:date="2014-06-18T15:04:00Z">
        <w:r w:rsidR="008F4628" w:rsidDel="008F4628">
          <w:t xml:space="preserve"> </w:t>
        </w:r>
      </w:ins>
      <w:del w:id="1192"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del w:id="1193" w:author="Xavier Hoenner" w:date="2015-08-21T15:14:00Z">
        <w:r w:rsidR="006949C4" w:rsidDel="002772F3">
          <w:rPr>
            <w:b/>
          </w:rPr>
          <w:delText>‘</w:delText>
        </w:r>
      </w:del>
      <w:r w:rsidR="006949C4">
        <w:rPr>
          <w:b/>
        </w:rPr>
        <w:t># trips</w:t>
      </w:r>
      <w:del w:id="1194" w:author="Xavier Hoenner" w:date="2015-08-21T15:14:00Z">
        <w:r w:rsidR="006949C4" w:rsidDel="002772F3">
          <w:rPr>
            <w:b/>
          </w:rPr>
          <w:delText>’</w:delText>
        </w:r>
      </w:del>
      <w:r w:rsidR="006949C4">
        <w:t>: Total number of sampling trips</w:t>
      </w:r>
      <w:r w:rsidR="005940C3">
        <w:t xml:space="preserve"> </w:t>
      </w:r>
      <w:del w:id="1195" w:author="Xavier Hoenner" w:date="2015-08-21T15:16:00Z">
        <w:r w:rsidR="005940C3" w:rsidDel="002772F3">
          <w:delText>for which we have each</w:delText>
        </w:r>
      </w:del>
      <w:ins w:id="1196" w:author="Xavier Hoenner" w:date="2015-08-21T15:16:00Z">
        <w:r w:rsidR="002772F3">
          <w:t>with all</w:t>
        </w:r>
      </w:ins>
      <w:r w:rsidR="005940C3">
        <w:t xml:space="preserve"> </w:t>
      </w:r>
      <w:ins w:id="1197" w:author="Xavier Hoenner" w:date="2015-08-21T15:16:00Z">
        <w:r w:rsidR="002772F3">
          <w:t xml:space="preserve">data </w:t>
        </w:r>
      </w:ins>
      <w:r w:rsidR="005940C3">
        <w:t>product</w:t>
      </w:r>
      <w:ins w:id="1198" w:author="Xavier Hoenner" w:date="2015-08-21T15:16:00Z">
        <w:r w:rsidR="002772F3">
          <w:t>s collected</w:t>
        </w:r>
      </w:ins>
      <w:r w:rsidR="006949C4">
        <w:t>.</w:t>
      </w:r>
      <w:r w:rsidR="006949C4">
        <w:br/>
      </w:r>
      <w:del w:id="1199" w:author="Xavier Hoenner" w:date="2015-08-21T15:14:00Z">
        <w:r w:rsidR="006949C4" w:rsidDel="002772F3">
          <w:rPr>
            <w:b/>
          </w:rPr>
          <w:delText>‘</w:delText>
        </w:r>
      </w:del>
      <w:r w:rsidR="006949C4">
        <w:rPr>
          <w:b/>
        </w:rPr>
        <w:t xml:space="preserve"># trips with </w:t>
      </w:r>
      <w:r w:rsidR="00E133E0">
        <w:rPr>
          <w:b/>
        </w:rPr>
        <w:t>all</w:t>
      </w:r>
      <w:r w:rsidR="006949C4">
        <w:rPr>
          <w:b/>
        </w:rPr>
        <w:t xml:space="preserve"> data</w:t>
      </w:r>
      <w:del w:id="1200" w:author="Xavier Hoenner" w:date="2015-08-21T15:14:00Z">
        <w:r w:rsidR="006949C4" w:rsidDel="002772F3">
          <w:rPr>
            <w:b/>
          </w:rPr>
          <w:delText>’</w:delText>
        </w:r>
      </w:del>
      <w:r w:rsidR="006949C4">
        <w:t>:</w:t>
      </w:r>
      <w:r w:rsidR="00AD7D6C">
        <w:t xml:space="preserve"> Number of sampling trips </w:t>
      </w:r>
      <w:del w:id="1201" w:author="Xavier Hoenner" w:date="2015-08-21T15:16:00Z">
        <w:r w:rsidR="00232CE4" w:rsidDel="002772F3">
          <w:delText>where</w:delText>
        </w:r>
        <w:r w:rsidR="00AD7D6C" w:rsidDel="002772F3">
          <w:delText xml:space="preserve"> </w:delText>
        </w:r>
        <w:r w:rsidR="00232CE4" w:rsidDel="002772F3">
          <w:delText>we have</w:delText>
        </w:r>
      </w:del>
      <w:ins w:id="1202" w:author="Xavier Hoenner" w:date="2015-08-21T15:16:00Z">
        <w:r w:rsidR="002772F3">
          <w:t>for which</w:t>
        </w:r>
      </w:ins>
      <w:r w:rsidR="00232CE4">
        <w:t xml:space="preserve"> valid data </w:t>
      </w:r>
      <w:ins w:id="1203" w:author="Xavier Hoenner" w:date="2015-08-21T15:16:00Z">
        <w:r w:rsidR="002772F3">
          <w:t xml:space="preserve">was obtained </w:t>
        </w:r>
      </w:ins>
      <w:r w:rsidR="00232CE4">
        <w:t>for all samples</w:t>
      </w:r>
      <w:ins w:id="1204" w:author="Xavier Hoenner" w:date="2015-08-21T15:17:00Z">
        <w:r w:rsidR="002772F3">
          <w:t xml:space="preserve"> collected</w:t>
        </w:r>
      </w:ins>
      <w:del w:id="1205" w:author="Xavier Hoenner" w:date="2015-08-21T15:16:00Z">
        <w:r w:rsidR="00232CE4" w:rsidDel="002772F3">
          <w:delText xml:space="preserve"> obtained</w:delText>
        </w:r>
      </w:del>
      <w:r w:rsidR="00AD7D6C">
        <w:t>.</w:t>
      </w:r>
      <w:r w:rsidR="00AD7D6C">
        <w:br/>
      </w:r>
      <w:del w:id="1206" w:author="Xavier Hoenner" w:date="2015-08-21T15:14:00Z">
        <w:r w:rsidR="00AD7D6C" w:rsidDel="002772F3">
          <w:rPr>
            <w:b/>
          </w:rPr>
          <w:delText>‘</w:delText>
        </w:r>
      </w:del>
      <w:r w:rsidR="00AD7D6C">
        <w:rPr>
          <w:b/>
        </w:rPr>
        <w:t xml:space="preserve"># trips with </w:t>
      </w:r>
      <w:r w:rsidR="00E133E0">
        <w:rPr>
          <w:b/>
        </w:rPr>
        <w:t>some</w:t>
      </w:r>
      <w:r w:rsidR="00AD7D6C">
        <w:rPr>
          <w:b/>
        </w:rPr>
        <w:t xml:space="preserve"> data</w:t>
      </w:r>
      <w:del w:id="1207" w:author="Xavier Hoenner" w:date="2015-08-21T15:14:00Z">
        <w:r w:rsidR="00AD7D6C" w:rsidDel="002772F3">
          <w:rPr>
            <w:b/>
          </w:rPr>
          <w:delText>’</w:delText>
        </w:r>
      </w:del>
      <w:r w:rsidR="006E7161" w:rsidRPr="000367A8">
        <w:t>:</w:t>
      </w:r>
      <w:r w:rsidR="00AD7D6C">
        <w:t xml:space="preserve"> Number of sampling trips </w:t>
      </w:r>
      <w:del w:id="1208" w:author="Xavier Hoenner" w:date="2015-08-21T15:16:00Z">
        <w:r w:rsidR="00232CE4" w:rsidDel="002772F3">
          <w:delText>where</w:delText>
        </w:r>
        <w:r w:rsidR="00AD7D6C" w:rsidDel="002772F3">
          <w:delText xml:space="preserve"> </w:delText>
        </w:r>
        <w:r w:rsidR="00232CE4" w:rsidDel="002772F3">
          <w:delText xml:space="preserve">we </w:delText>
        </w:r>
      </w:del>
      <w:ins w:id="1209" w:author="Xavier Hoenner" w:date="2015-08-21T15:16:00Z">
        <w:r w:rsidR="002772F3">
          <w:t xml:space="preserve">for which </w:t>
        </w:r>
      </w:ins>
      <w:del w:id="1210" w:author="Xavier Hoenner" w:date="2015-08-21T15:16:00Z">
        <w:r w:rsidR="00232CE4" w:rsidDel="002772F3">
          <w:delText xml:space="preserve">have </w:delText>
        </w:r>
      </w:del>
      <w:r w:rsidR="00232CE4">
        <w:t xml:space="preserve">valid data </w:t>
      </w:r>
      <w:ins w:id="1211" w:author="Xavier Hoenner" w:date="2015-08-21T15:16:00Z">
        <w:r w:rsidR="002772F3">
          <w:t xml:space="preserve">was </w:t>
        </w:r>
        <w:r w:rsidR="002772F3">
          <w:lastRenderedPageBreak/>
          <w:t xml:space="preserve">obtained </w:t>
        </w:r>
      </w:ins>
      <w:r w:rsidR="00232CE4">
        <w:t>for some, but not all, of the samples</w:t>
      </w:r>
      <w:ins w:id="1212" w:author="Xavier Hoenner" w:date="2015-08-21T15:17:00Z">
        <w:r w:rsidR="002772F3">
          <w:t xml:space="preserve"> collected</w:t>
        </w:r>
      </w:ins>
      <w:del w:id="1213" w:author="Xavier Hoenner" w:date="2015-08-21T15:17:00Z">
        <w:r w:rsidR="00232CE4" w:rsidDel="002772F3">
          <w:delText xml:space="preserve"> obtained</w:delText>
        </w:r>
      </w:del>
      <w:r w:rsidR="00AD7D6C">
        <w:t>.</w:t>
      </w:r>
      <w:r w:rsidR="00AD7D6C">
        <w:br/>
      </w:r>
      <w:del w:id="1214" w:author="Xavier Hoenner" w:date="2015-08-21T15:14:00Z">
        <w:r w:rsidR="00AD7D6C" w:rsidDel="002772F3">
          <w:rPr>
            <w:b/>
          </w:rPr>
          <w:delText>‘</w:delText>
        </w:r>
      </w:del>
      <w:r w:rsidR="00AD7D6C">
        <w:rPr>
          <w:b/>
        </w:rPr>
        <w:t># trips with no data</w:t>
      </w:r>
      <w:del w:id="1215" w:author="Xavier Hoenner" w:date="2015-08-21T15:14:00Z">
        <w:r w:rsidR="00AD7D6C" w:rsidDel="002772F3">
          <w:rPr>
            <w:b/>
          </w:rPr>
          <w:delText>’</w:delText>
        </w:r>
      </w:del>
      <w:r w:rsidR="00AD7D6C">
        <w:t xml:space="preserve">: Number of sampling trips </w:t>
      </w:r>
      <w:del w:id="1216" w:author="Xavier Hoenner" w:date="2015-08-21T15:17:00Z">
        <w:r w:rsidR="00232CE4" w:rsidDel="002772F3">
          <w:delText xml:space="preserve">where </w:delText>
        </w:r>
      </w:del>
      <w:ins w:id="1217" w:author="Xavier Hoenner" w:date="2015-08-21T15:17:00Z">
        <w:r w:rsidR="002772F3">
          <w:t xml:space="preserve">for which </w:t>
        </w:r>
      </w:ins>
      <w:r w:rsidR="00232CE4">
        <w:t>samples were obtained</w:t>
      </w:r>
      <w:r w:rsidR="00CD58B2">
        <w:t xml:space="preserve"> but</w:t>
      </w:r>
      <w:r w:rsidR="00232CE4">
        <w:t xml:space="preserve"> </w:t>
      </w:r>
      <w:r w:rsidR="00AD7D6C">
        <w:t xml:space="preserve">no </w:t>
      </w:r>
      <w:r w:rsidR="00CD58B2">
        <w:t xml:space="preserve">valid </w:t>
      </w:r>
      <w:r w:rsidR="00AD7D6C">
        <w:t xml:space="preserve">data </w:t>
      </w:r>
      <w:del w:id="1218" w:author="Xavier Hoenner" w:date="2015-08-21T15:17:00Z">
        <w:r w:rsidR="00CD58B2" w:rsidDel="002772F3">
          <w:delText xml:space="preserve">have </w:delText>
        </w:r>
      </w:del>
      <w:ins w:id="1219" w:author="Xavier Hoenner" w:date="2015-08-21T15:17:00Z">
        <w:r w:rsidR="002772F3">
          <w:t xml:space="preserve">has </w:t>
        </w:r>
      </w:ins>
      <w:r w:rsidR="00CD58B2">
        <w:t>been</w:t>
      </w:r>
      <w:r w:rsidR="00AD7D6C">
        <w:t xml:space="preserve"> recorded.</w:t>
      </w:r>
      <w:r w:rsidR="00E133E0">
        <w:br/>
      </w:r>
      <w:del w:id="1220" w:author="Xavier Hoenner" w:date="2015-08-21T15:14:00Z">
        <w:r w:rsidR="00E133E0" w:rsidDel="002772F3">
          <w:rPr>
            <w:b/>
          </w:rPr>
          <w:delText>‘</w:delText>
        </w:r>
      </w:del>
      <w:r w:rsidR="00E133E0">
        <w:rPr>
          <w:b/>
        </w:rPr>
        <w:t xml:space="preserve">% good </w:t>
      </w:r>
      <w:r w:rsidR="005940C3">
        <w:rPr>
          <w:b/>
        </w:rPr>
        <w:t>samp</w:t>
      </w:r>
      <w:r w:rsidR="00946F2A">
        <w:rPr>
          <w:b/>
        </w:rPr>
        <w:t>l</w:t>
      </w:r>
      <w:r w:rsidR="005940C3">
        <w:rPr>
          <w:b/>
        </w:rPr>
        <w:t>es</w:t>
      </w:r>
      <w:del w:id="1221" w:author="Xavier Hoenner" w:date="2015-08-21T15:14:00Z">
        <w:r w:rsidR="00E133E0" w:rsidDel="002772F3">
          <w:rPr>
            <w:b/>
          </w:rPr>
          <w:delText>’</w:delText>
        </w:r>
      </w:del>
      <w:r w:rsidR="00E133E0">
        <w:t xml:space="preserve">: </w:t>
      </w:r>
      <w:r w:rsidR="005940C3">
        <w:t>Overall p</w:t>
      </w:r>
      <w:r w:rsidR="00E133E0">
        <w:t xml:space="preserve">ercentage of </w:t>
      </w:r>
      <w:r w:rsidR="00E133E0" w:rsidRPr="002772F3">
        <w:rPr>
          <w:rPrChange w:id="1222" w:author="Xavier Hoenner" w:date="2015-08-21T15:17:00Z">
            <w:rPr>
              <w:i/>
            </w:rPr>
          </w:rPrChange>
        </w:rPr>
        <w:t>sampl</w:t>
      </w:r>
      <w:r w:rsidR="005940C3" w:rsidRPr="002772F3">
        <w:rPr>
          <w:rPrChange w:id="1223" w:author="Xavier Hoenner" w:date="2015-08-21T15:17:00Z">
            <w:rPr>
              <w:i/>
            </w:rPr>
          </w:rPrChange>
        </w:rPr>
        <w:t>es</w:t>
      </w:r>
      <w:r w:rsidR="00E133E0" w:rsidRPr="002772F3">
        <w:t xml:space="preserve"> </w:t>
      </w:r>
      <w:r w:rsidR="00E133E0">
        <w:t xml:space="preserve">for which </w:t>
      </w:r>
      <w:del w:id="1224" w:author="Xavier Hoenner" w:date="2015-08-21T15:17:00Z">
        <w:r w:rsidR="005940C3" w:rsidDel="002772F3">
          <w:delText xml:space="preserve">we have </w:delText>
        </w:r>
      </w:del>
      <w:r w:rsidR="005940C3">
        <w:t xml:space="preserve">valid </w:t>
      </w:r>
      <w:r w:rsidR="00E133E0">
        <w:t>data</w:t>
      </w:r>
      <w:ins w:id="1225" w:author="Xavier Hoenner" w:date="2015-08-21T15:17:00Z">
        <w:r w:rsidR="002772F3">
          <w:t xml:space="preserve"> was obtained</w:t>
        </w:r>
      </w:ins>
      <w:r w:rsidR="00E133E0">
        <w:t>.</w:t>
      </w:r>
      <w:r>
        <w:br/>
      </w:r>
      <w:r>
        <w:rPr>
          <w:b/>
        </w:rPr>
        <w:t xml:space="preserve">ANMN: </w:t>
      </w:r>
      <w:r>
        <w:t>Australian National Mooring Network (</w:t>
      </w:r>
      <w:hyperlink r:id="rId29" w:history="1">
        <w:r w:rsidRPr="00FE6A07">
          <w:rPr>
            <w:rStyle w:val="Hyperlink"/>
          </w:rPr>
          <w:t>http://imos.org.au/anmn.html</w:t>
        </w:r>
      </w:hyperlink>
      <w:r>
        <w:t>).</w:t>
      </w:r>
      <w:r>
        <w:br/>
      </w:r>
      <w:r>
        <w:rPr>
          <w:b/>
        </w:rPr>
        <w:t>BGC</w:t>
      </w:r>
      <w:r>
        <w:t>: Bio</w:t>
      </w:r>
      <w:r w:rsidR="009D2C5E">
        <w:t>geoc</w:t>
      </w:r>
      <w:r>
        <w:t>hemical Sampling (</w:t>
      </w:r>
      <w:hyperlink r:id="rId30" w:history="1">
        <w:r w:rsidRPr="00AB441B">
          <w:rPr>
            <w:rStyle w:val="Hyperlink"/>
          </w:rPr>
          <w:t>http://imos.org.au/anmndocuments.html</w:t>
        </w:r>
      </w:hyperlink>
      <w:r>
        <w:t>).</w:t>
      </w:r>
      <w:r>
        <w:br/>
      </w:r>
      <w:r>
        <w:rPr>
          <w:b/>
        </w:rPr>
        <w:t>NRS</w:t>
      </w:r>
      <w:r w:rsidRPr="0070643C">
        <w:t xml:space="preserve">: </w:t>
      </w:r>
      <w:r>
        <w:t>National Reference Stations (</w:t>
      </w:r>
      <w:hyperlink r:id="rId3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1226"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1227">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1228" w:author="Xavier Hoenner" w:date="2014-06-18T15:05:00Z">
            <w:trPr>
              <w:jc w:val="center"/>
            </w:trPr>
          </w:trPrChange>
        </w:trPr>
        <w:tc>
          <w:tcPr>
            <w:tcW w:w="441" w:type="pct"/>
            <w:vAlign w:val="center"/>
            <w:tcPrChange w:id="1229" w:author="Xavier Hoenner" w:date="2014-06-18T15:05:00Z">
              <w:tcPr>
                <w:tcW w:w="393" w:type="pct"/>
                <w:vAlign w:val="center"/>
              </w:tcPr>
            </w:tcPrChange>
          </w:tcPr>
          <w:p w14:paraId="4BEA7C67" w14:textId="0205BF58" w:rsidR="008F4628" w:rsidRDefault="008F4628" w:rsidP="000367A8">
            <w:pPr>
              <w:jc w:val="center"/>
              <w:rPr>
                <w:b/>
              </w:rPr>
            </w:pPr>
            <w:r>
              <w:rPr>
                <w:b/>
              </w:rPr>
              <w:t>product</w:t>
            </w:r>
          </w:p>
        </w:tc>
        <w:tc>
          <w:tcPr>
            <w:tcW w:w="655" w:type="pct"/>
            <w:vAlign w:val="center"/>
            <w:tcPrChange w:id="1230"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proofErr w:type="spellStart"/>
            <w:r>
              <w:rPr>
                <w:b/>
              </w:rPr>
              <w:t>first_sample</w:t>
            </w:r>
            <w:proofErr w:type="spellEnd"/>
          </w:p>
        </w:tc>
        <w:tc>
          <w:tcPr>
            <w:tcW w:w="602" w:type="pct"/>
            <w:vAlign w:val="center"/>
            <w:tcPrChange w:id="1231" w:author="Xavier Hoenner" w:date="2014-06-18T15:05:00Z">
              <w:tcPr>
                <w:tcW w:w="537" w:type="pct"/>
                <w:gridSpan w:val="2"/>
                <w:vAlign w:val="center"/>
              </w:tcPr>
            </w:tcPrChange>
          </w:tcPr>
          <w:p w14:paraId="64E02AE1" w14:textId="1F58E521" w:rsidR="008F4628" w:rsidRDefault="008F4628" w:rsidP="000367A8">
            <w:pPr>
              <w:jc w:val="center"/>
              <w:rPr>
                <w:b/>
              </w:rPr>
            </w:pPr>
            <w:proofErr w:type="spellStart"/>
            <w:r>
              <w:rPr>
                <w:b/>
              </w:rPr>
              <w:t>last_sample</w:t>
            </w:r>
            <w:proofErr w:type="spellEnd"/>
          </w:p>
        </w:tc>
        <w:tc>
          <w:tcPr>
            <w:tcW w:w="516" w:type="pct"/>
            <w:vAlign w:val="center"/>
            <w:tcPrChange w:id="1232"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proofErr w:type="spellStart"/>
            <w:r>
              <w:rPr>
                <w:b/>
              </w:rPr>
              <w:t>ntrip_total</w:t>
            </w:r>
            <w:proofErr w:type="spellEnd"/>
          </w:p>
        </w:tc>
        <w:tc>
          <w:tcPr>
            <w:tcW w:w="687" w:type="pct"/>
            <w:vAlign w:val="center"/>
            <w:tcPrChange w:id="1233" w:author="Xavier Hoenner" w:date="2014-06-18T15:05:00Z">
              <w:tcPr>
                <w:tcW w:w="613" w:type="pct"/>
                <w:gridSpan w:val="2"/>
                <w:vAlign w:val="center"/>
              </w:tcPr>
            </w:tcPrChange>
          </w:tcPr>
          <w:p w14:paraId="29BD700D" w14:textId="77777777" w:rsidR="008F4628" w:rsidRDefault="008F4628" w:rsidP="000367A8">
            <w:pPr>
              <w:jc w:val="center"/>
              <w:rPr>
                <w:b/>
              </w:rPr>
            </w:pPr>
            <w:proofErr w:type="spellStart"/>
            <w:r>
              <w:rPr>
                <w:b/>
              </w:rPr>
              <w:t>ntrip_full_data</w:t>
            </w:r>
            <w:proofErr w:type="spellEnd"/>
          </w:p>
        </w:tc>
        <w:tc>
          <w:tcPr>
            <w:tcW w:w="773" w:type="pct"/>
            <w:vAlign w:val="center"/>
            <w:tcPrChange w:id="1234" w:author="Xavier Hoenner" w:date="2014-06-18T15:05:00Z">
              <w:tcPr>
                <w:tcW w:w="690" w:type="pct"/>
                <w:gridSpan w:val="2"/>
                <w:vAlign w:val="center"/>
              </w:tcPr>
            </w:tcPrChange>
          </w:tcPr>
          <w:p w14:paraId="638073DE" w14:textId="77777777" w:rsidR="008F4628" w:rsidRDefault="008F4628" w:rsidP="000367A8">
            <w:pPr>
              <w:jc w:val="center"/>
              <w:rPr>
                <w:b/>
              </w:rPr>
            </w:pPr>
            <w:proofErr w:type="spellStart"/>
            <w:r>
              <w:rPr>
                <w:b/>
              </w:rPr>
              <w:t>ntrip_partial_data</w:t>
            </w:r>
            <w:proofErr w:type="spellEnd"/>
          </w:p>
        </w:tc>
        <w:tc>
          <w:tcPr>
            <w:tcW w:w="688" w:type="pct"/>
            <w:vAlign w:val="center"/>
            <w:tcPrChange w:id="1235" w:author="Xavier Hoenner" w:date="2014-06-18T15:05:00Z">
              <w:tcPr>
                <w:tcW w:w="614" w:type="pct"/>
                <w:gridSpan w:val="2"/>
                <w:vAlign w:val="center"/>
              </w:tcPr>
            </w:tcPrChange>
          </w:tcPr>
          <w:p w14:paraId="51EA00FC" w14:textId="77777777" w:rsidR="008F4628" w:rsidRDefault="008F4628" w:rsidP="000367A8">
            <w:pPr>
              <w:jc w:val="center"/>
              <w:rPr>
                <w:b/>
              </w:rPr>
            </w:pPr>
            <w:proofErr w:type="spellStart"/>
            <w:r>
              <w:rPr>
                <w:b/>
              </w:rPr>
              <w:t>ntrip_no_data</w:t>
            </w:r>
            <w:proofErr w:type="spellEnd"/>
          </w:p>
        </w:tc>
        <w:tc>
          <w:tcPr>
            <w:tcW w:w="639" w:type="pct"/>
            <w:vAlign w:val="center"/>
            <w:tcPrChange w:id="1236" w:author="Xavier Hoenner" w:date="2014-06-18T15:05:00Z">
              <w:tcPr>
                <w:tcW w:w="570" w:type="pct"/>
                <w:gridSpan w:val="2"/>
                <w:vAlign w:val="center"/>
              </w:tcPr>
            </w:tcPrChange>
          </w:tcPr>
          <w:p w14:paraId="1934AE9F" w14:textId="77777777" w:rsidR="008F4628" w:rsidRDefault="008F4628" w:rsidP="000367A8">
            <w:pPr>
              <w:jc w:val="center"/>
              <w:rPr>
                <w:b/>
              </w:rPr>
            </w:pPr>
            <w:proofErr w:type="spellStart"/>
            <w:r>
              <w:rPr>
                <w:b/>
              </w:rPr>
              <w:t>percent_ok</w:t>
            </w:r>
            <w:proofErr w:type="spellEnd"/>
          </w:p>
        </w:tc>
      </w:tr>
      <w:tr w:rsidR="008F4628" w14:paraId="18752201" w14:textId="77777777" w:rsidTr="008F4628">
        <w:trPr>
          <w:jc w:val="center"/>
          <w:trPrChange w:id="1237" w:author="Xavier Hoenner" w:date="2014-06-18T15:05:00Z">
            <w:trPr>
              <w:jc w:val="center"/>
            </w:trPr>
          </w:trPrChange>
        </w:trPr>
        <w:tc>
          <w:tcPr>
            <w:tcW w:w="441" w:type="pct"/>
            <w:vAlign w:val="center"/>
            <w:tcPrChange w:id="1238"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1239"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1240"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1241"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87" w:type="pct"/>
            <w:vAlign w:val="center"/>
            <w:tcPrChange w:id="1242" w:author="Xavier Hoenner" w:date="2014-06-18T15:05:00Z">
              <w:tcPr>
                <w:tcW w:w="613" w:type="pct"/>
                <w:gridSpan w:val="2"/>
                <w:vAlign w:val="center"/>
              </w:tcPr>
            </w:tcPrChange>
          </w:tcPr>
          <w:p w14:paraId="2467FFEB" w14:textId="77777777" w:rsidR="008F4628" w:rsidRDefault="008F4628" w:rsidP="000367A8">
            <w:pPr>
              <w:jc w:val="center"/>
              <w:rPr>
                <w:sz w:val="24"/>
              </w:rPr>
            </w:pPr>
            <w:r>
              <w:t># trips with all data</w:t>
            </w:r>
          </w:p>
        </w:tc>
        <w:tc>
          <w:tcPr>
            <w:tcW w:w="773" w:type="pct"/>
            <w:vAlign w:val="center"/>
            <w:tcPrChange w:id="1243" w:author="Xavier Hoenner" w:date="2014-06-18T15:05:00Z">
              <w:tcPr>
                <w:tcW w:w="690" w:type="pct"/>
                <w:gridSpan w:val="2"/>
                <w:vAlign w:val="center"/>
              </w:tcPr>
            </w:tcPrChange>
          </w:tcPr>
          <w:p w14:paraId="44D19D0F" w14:textId="77777777" w:rsidR="008F4628" w:rsidRDefault="008F4628" w:rsidP="000367A8">
            <w:pPr>
              <w:jc w:val="center"/>
              <w:rPr>
                <w:sz w:val="24"/>
              </w:rPr>
            </w:pPr>
            <w:r>
              <w:t># trips with some data</w:t>
            </w:r>
          </w:p>
        </w:tc>
        <w:tc>
          <w:tcPr>
            <w:tcW w:w="688" w:type="pct"/>
            <w:vAlign w:val="center"/>
            <w:tcPrChange w:id="1244" w:author="Xavier Hoenner" w:date="2014-06-18T15:05:00Z">
              <w:tcPr>
                <w:tcW w:w="614" w:type="pct"/>
                <w:gridSpan w:val="2"/>
                <w:vAlign w:val="center"/>
              </w:tcPr>
            </w:tcPrChange>
          </w:tcPr>
          <w:p w14:paraId="38831540" w14:textId="77777777" w:rsidR="008F4628" w:rsidRDefault="008F4628" w:rsidP="000367A8">
            <w:pPr>
              <w:jc w:val="center"/>
              <w:rPr>
                <w:sz w:val="24"/>
              </w:rPr>
            </w:pPr>
            <w:r>
              <w:t># trips with no data</w:t>
            </w:r>
          </w:p>
        </w:tc>
        <w:tc>
          <w:tcPr>
            <w:tcW w:w="639" w:type="pct"/>
            <w:vAlign w:val="center"/>
            <w:tcPrChange w:id="1245" w:author="Xavier Hoenner" w:date="2014-06-18T15:05:00Z">
              <w:tcPr>
                <w:tcW w:w="570" w:type="pct"/>
                <w:gridSpan w:val="2"/>
                <w:vAlign w:val="center"/>
              </w:tcPr>
            </w:tcPrChange>
          </w:tcPr>
          <w:p w14:paraId="17D3190F" w14:textId="4DC478E0" w:rsidR="008F4628" w:rsidRDefault="008F4628" w:rsidP="000367A8">
            <w:pPr>
              <w:jc w:val="center"/>
              <w:rPr>
                <w:sz w:val="24"/>
              </w:rPr>
            </w:pPr>
            <w:r>
              <w:t>% good samples</w:t>
            </w:r>
          </w:p>
        </w:tc>
      </w:tr>
      <w:tr w:rsidR="008F4628" w14:paraId="150FAF97" w14:textId="77777777" w:rsidTr="008F4628">
        <w:tblPrEx>
          <w:tblPrExChange w:id="1246" w:author="Xavier Hoenner" w:date="2014-06-18T15:06:00Z">
            <w:tblPrEx>
              <w:tblW w:w="4463" w:type="pct"/>
            </w:tblPrEx>
          </w:tblPrExChange>
        </w:tblPrEx>
        <w:trPr>
          <w:jc w:val="center"/>
          <w:trPrChange w:id="1247" w:author="Xavier Hoenner" w:date="2014-06-18T15:06:00Z">
            <w:trPr>
              <w:jc w:val="center"/>
            </w:trPr>
          </w:trPrChange>
        </w:trPr>
        <w:tc>
          <w:tcPr>
            <w:tcW w:w="5000" w:type="pct"/>
            <w:gridSpan w:val="8"/>
            <w:shd w:val="clear" w:color="auto" w:fill="595959" w:themeFill="text1" w:themeFillTint="A6"/>
            <w:vAlign w:val="center"/>
            <w:tcPrChange w:id="1248" w:author="Xavier Hoenner" w:date="2014-06-18T15:06:00Z">
              <w:tcPr>
                <w:tcW w:w="5000" w:type="pct"/>
                <w:gridSpan w:val="15"/>
                <w:vAlign w:val="center"/>
              </w:tcPr>
            </w:tcPrChange>
          </w:tcPr>
          <w:p w14:paraId="0DABDB7B" w14:textId="67F74F07" w:rsidR="008F4628" w:rsidRDefault="008F4628" w:rsidP="00E133E0">
            <w:pPr>
              <w:jc w:val="center"/>
            </w:pPr>
            <w:ins w:id="1249" w:author="Xavier Hoenner" w:date="2014-06-18T15:05:00Z">
              <w:r>
                <w:t xml:space="preserve">Headers = </w:t>
              </w:r>
            </w:ins>
            <w:proofErr w:type="spellStart"/>
            <w:ins w:id="1250" w:author="Xavier Hoenner" w:date="2014-06-18T15:06:00Z">
              <w:r>
                <w:t>station_name</w:t>
              </w:r>
              <w:proofErr w:type="spellEnd"/>
              <w:r>
                <w:t>’</w:t>
              </w:r>
            </w:ins>
          </w:p>
        </w:tc>
      </w:tr>
      <w:tr w:rsidR="008F4628" w14:paraId="6C0713FC" w14:textId="77777777" w:rsidTr="008F4628">
        <w:trPr>
          <w:jc w:val="center"/>
          <w:ins w:id="1251" w:author="Xavier Hoenner" w:date="2014-06-18T15:05:00Z"/>
        </w:trPr>
        <w:tc>
          <w:tcPr>
            <w:tcW w:w="441" w:type="pct"/>
            <w:vAlign w:val="center"/>
          </w:tcPr>
          <w:p w14:paraId="4A65CB9B" w14:textId="77777777" w:rsidR="008F4628" w:rsidRDefault="008F4628" w:rsidP="00E133E0">
            <w:pPr>
              <w:jc w:val="center"/>
              <w:rPr>
                <w:ins w:id="1252" w:author="Xavier Hoenner" w:date="2014-06-18T15:05:00Z"/>
              </w:rPr>
            </w:pPr>
          </w:p>
        </w:tc>
        <w:tc>
          <w:tcPr>
            <w:tcW w:w="655" w:type="pct"/>
            <w:vAlign w:val="center"/>
          </w:tcPr>
          <w:p w14:paraId="3E40D792" w14:textId="77777777" w:rsidR="008F4628" w:rsidRDefault="008F4628" w:rsidP="00E133E0">
            <w:pPr>
              <w:jc w:val="center"/>
              <w:rPr>
                <w:ins w:id="1253" w:author="Xavier Hoenner" w:date="2014-06-18T15:05:00Z"/>
              </w:rPr>
            </w:pPr>
          </w:p>
        </w:tc>
        <w:tc>
          <w:tcPr>
            <w:tcW w:w="602" w:type="pct"/>
            <w:vAlign w:val="center"/>
          </w:tcPr>
          <w:p w14:paraId="589AC2D8" w14:textId="77777777" w:rsidR="008F4628" w:rsidRDefault="008F4628" w:rsidP="00E133E0">
            <w:pPr>
              <w:jc w:val="center"/>
              <w:rPr>
                <w:ins w:id="1254" w:author="Xavier Hoenner" w:date="2014-06-18T15:05:00Z"/>
              </w:rPr>
            </w:pPr>
          </w:p>
        </w:tc>
        <w:tc>
          <w:tcPr>
            <w:tcW w:w="516" w:type="pct"/>
            <w:vAlign w:val="center"/>
          </w:tcPr>
          <w:p w14:paraId="4431CB42" w14:textId="77777777" w:rsidR="008F4628" w:rsidRDefault="008F4628" w:rsidP="00E133E0">
            <w:pPr>
              <w:jc w:val="center"/>
              <w:rPr>
                <w:ins w:id="1255" w:author="Xavier Hoenner" w:date="2014-06-18T15:05:00Z"/>
              </w:rPr>
            </w:pPr>
          </w:p>
        </w:tc>
        <w:tc>
          <w:tcPr>
            <w:tcW w:w="687" w:type="pct"/>
            <w:vAlign w:val="center"/>
          </w:tcPr>
          <w:p w14:paraId="454F874E" w14:textId="77777777" w:rsidR="008F4628" w:rsidRDefault="008F4628" w:rsidP="00E133E0">
            <w:pPr>
              <w:jc w:val="center"/>
              <w:rPr>
                <w:ins w:id="1256" w:author="Xavier Hoenner" w:date="2014-06-18T15:05:00Z"/>
              </w:rPr>
            </w:pPr>
          </w:p>
        </w:tc>
        <w:tc>
          <w:tcPr>
            <w:tcW w:w="773" w:type="pct"/>
            <w:vAlign w:val="center"/>
          </w:tcPr>
          <w:p w14:paraId="17069D7F" w14:textId="77777777" w:rsidR="008F4628" w:rsidRDefault="008F4628" w:rsidP="00E133E0">
            <w:pPr>
              <w:jc w:val="center"/>
              <w:rPr>
                <w:ins w:id="1257" w:author="Xavier Hoenner" w:date="2014-06-18T15:05:00Z"/>
              </w:rPr>
            </w:pPr>
          </w:p>
        </w:tc>
        <w:tc>
          <w:tcPr>
            <w:tcW w:w="688" w:type="pct"/>
            <w:vAlign w:val="center"/>
          </w:tcPr>
          <w:p w14:paraId="73D4C2A9" w14:textId="77777777" w:rsidR="008F4628" w:rsidRDefault="008F4628" w:rsidP="00E133E0">
            <w:pPr>
              <w:jc w:val="center"/>
              <w:rPr>
                <w:ins w:id="1258" w:author="Xavier Hoenner" w:date="2014-06-18T15:05:00Z"/>
              </w:rPr>
            </w:pPr>
          </w:p>
        </w:tc>
        <w:tc>
          <w:tcPr>
            <w:tcW w:w="639" w:type="pct"/>
            <w:vAlign w:val="center"/>
          </w:tcPr>
          <w:p w14:paraId="443CD012" w14:textId="77777777" w:rsidR="008F4628" w:rsidRDefault="008F4628" w:rsidP="00E133E0">
            <w:pPr>
              <w:jc w:val="center"/>
              <w:rPr>
                <w:ins w:id="1259"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ins w:id="1260" w:author="Xavier Hoenner" w:date="2014-06-18T15:02:00Z">
              <w:r w:rsidRPr="003D503B">
                <w:rPr>
                  <w:szCs w:val="24"/>
                </w:rPr>
                <w:t>db</w:t>
              </w:r>
              <w:r>
                <w:rPr>
                  <w:szCs w:val="24"/>
                </w:rPr>
                <w:t>prod</w:t>
              </w:r>
              <w:r w:rsidRPr="003D503B">
                <w:rPr>
                  <w:szCs w:val="24"/>
                </w:rPr>
                <w:t>.emii.org.au</w:t>
              </w:r>
            </w:ins>
            <w:del w:id="1261"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ins w:id="1262" w:author="Xavier Hoenner" w:date="2014-06-18T15:02:00Z">
              <w:r>
                <w:rPr>
                  <w:szCs w:val="24"/>
                </w:rPr>
                <w:t>harvest</w:t>
              </w:r>
            </w:ins>
            <w:del w:id="1263"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ins w:id="1264" w:author="Xavier Hoenner" w:date="2014-06-18T15:02:00Z">
              <w:r>
                <w:rPr>
                  <w:szCs w:val="24"/>
                </w:rPr>
                <w:t>reporting</w:t>
              </w:r>
            </w:ins>
            <w:del w:id="1265"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proofErr w:type="spellStart"/>
            <w:r>
              <w:rPr>
                <w:szCs w:val="24"/>
              </w:rPr>
              <w:t>anmn_</w:t>
            </w:r>
            <w:ins w:id="1266" w:author="Xavier Hoenner" w:date="2014-06-18T15:02:00Z">
              <w:r w:rsidR="00F934DD">
                <w:rPr>
                  <w:szCs w:val="24"/>
                </w:rPr>
                <w:t>nrs_</w:t>
              </w:r>
            </w:ins>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1267"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proofErr w:type="spellStart"/>
      <w:del w:id="1268" w:author="Xavier Hoenner" w:date="2014-06-18T15:15:00Z">
        <w:r w:rsidR="00523C6C" w:rsidDel="00207945">
          <w:delText>site_name</w:delText>
        </w:r>
        <w:r w:rsidR="001C22BA" w:rsidDel="00207945">
          <w:delText>_code</w:delText>
        </w:r>
        <w:r w:rsidDel="00207945">
          <w:delText>’</w:delText>
        </w:r>
      </w:del>
      <w:ins w:id="1269" w:author="Xavier Hoenner" w:date="2014-06-18T15:15:00Z">
        <w:r w:rsidR="00207945">
          <w:t>station_name</w:t>
        </w:r>
        <w:proofErr w:type="spellEnd"/>
        <w:r w:rsidR="00207945">
          <w:t>’</w:t>
        </w:r>
      </w:ins>
      <w:r>
        <w:t>.</w:t>
      </w:r>
    </w:p>
    <w:p w14:paraId="0F6D515C" w14:textId="568D623B"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1270" w:author="Xavier Hoenner" w:date="2014-06-18T15:15:00Z">
        <w:r w:rsidR="009D2C5E" w:rsidDel="00207945">
          <w:delText xml:space="preserve"> (site code)</w:delText>
        </w:r>
      </w:del>
      <w:r w:rsidR="009D2C5E">
        <w:t>.</w:t>
      </w:r>
      <w:del w:id="1271"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del w:id="1272" w:author="Xavier Hoenner" w:date="2015-08-21T15:19:00Z">
        <w:r w:rsidR="00523C6C" w:rsidDel="00285E61">
          <w:rPr>
            <w:b/>
          </w:rPr>
          <w:delText>‘</w:delText>
        </w:r>
      </w:del>
      <w:del w:id="1273" w:author="Xavier Hoenner" w:date="2014-06-18T15:22:00Z">
        <w:r w:rsidR="004653D1" w:rsidDel="00C93592">
          <w:rPr>
            <w:b/>
          </w:rPr>
          <w:delText>Nutrients’</w:delText>
        </w:r>
      </w:del>
      <w:ins w:id="1274" w:author="Xavier Hoenner" w:date="2014-06-18T15:22:00Z">
        <w:r w:rsidR="00C93592">
          <w:rPr>
            <w:b/>
          </w:rPr>
          <w:t>Chemistry</w:t>
        </w:r>
      </w:ins>
      <w:r w:rsidR="00D73265" w:rsidRPr="006B3C3D">
        <w:t xml:space="preserve">: </w:t>
      </w:r>
      <w:r w:rsidR="00523C6C">
        <w:t>Lab measurements of salinity</w:t>
      </w:r>
      <w:ins w:id="1275" w:author="Xavier Hoenner" w:date="2014-06-18T15:26:00Z">
        <w:r w:rsidR="00C93592">
          <w:t xml:space="preserve">, </w:t>
        </w:r>
      </w:ins>
      <w:del w:id="1276" w:author="Xavier Hoenner" w:date="2014-06-18T15:26:00Z">
        <w:r w:rsidR="00523C6C" w:rsidDel="00C93592">
          <w:delText xml:space="preserve"> and </w:delText>
        </w:r>
      </w:del>
      <w:r w:rsidR="00523C6C">
        <w:t>nutrients</w:t>
      </w:r>
      <w:ins w:id="1277"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1278" w:author="Xavier Hoenner" w:date="2014-06-18T15:23:00Z">
        <w:r w:rsidR="00C93592" w:rsidRPr="00C93592">
          <w:t xml:space="preserve"> </w:t>
        </w:r>
      </w:ins>
      <w:moveToRangeStart w:id="1279" w:author="Xavier Hoenner" w:date="2014-06-18T15:23:00Z" w:name="move264724311"/>
      <w:moveTo w:id="1280" w:author="Xavier Hoenner" w:date="2014-06-18T15:23:00Z">
        <w:r w:rsidR="00C93592">
          <w:br/>
        </w:r>
        <w:del w:id="1281" w:author="Xavier Hoenner" w:date="2015-08-21T15:19:00Z">
          <w:r w:rsidR="00C93592" w:rsidDel="00285E61">
            <w:rPr>
              <w:b/>
            </w:rPr>
            <w:delText>‘</w:delText>
          </w:r>
        </w:del>
        <w:r w:rsidR="00C93592">
          <w:rPr>
            <w:b/>
          </w:rPr>
          <w:t>Pigments</w:t>
        </w:r>
        <w:del w:id="1282" w:author="Xavier Hoenner" w:date="2015-08-21T15:19:00Z">
          <w:r w:rsidR="00C93592" w:rsidDel="00285E61">
            <w:rPr>
              <w:b/>
            </w:rPr>
            <w:delText>’</w:delText>
          </w:r>
        </w:del>
        <w:r w:rsidR="00C93592" w:rsidRPr="006B3C3D">
          <w:t xml:space="preserve">: </w:t>
        </w:r>
        <w:r w:rsidR="00C93592">
          <w:t>HPLC measurements of phytoplankton pigments in water samples.</w:t>
        </w:r>
      </w:moveTo>
      <w:moveToRangeEnd w:id="1279"/>
      <w:ins w:id="1283" w:author="Xavier Hoenner" w:date="2014-06-18T15:23:00Z">
        <w:r w:rsidR="00C93592">
          <w:br/>
        </w:r>
        <w:proofErr w:type="spellStart"/>
        <w:r w:rsidR="00C93592">
          <w:rPr>
            <w:b/>
          </w:rPr>
          <w:t>Picoplankton</w:t>
        </w:r>
        <w:proofErr w:type="spellEnd"/>
        <w:r w:rsidR="00C93592">
          <w:t xml:space="preserve">: </w:t>
        </w:r>
        <w:proofErr w:type="spellStart"/>
        <w:r w:rsidR="00C93592">
          <w:t>Picoplankton</w:t>
        </w:r>
        <w:proofErr w:type="spellEnd"/>
        <w:r w:rsidR="00C93592">
          <w:t xml:space="preserve"> concentration.</w:t>
        </w:r>
      </w:ins>
      <w:ins w:id="1284" w:author="Xavier Hoenner" w:date="2014-06-18T15:28:00Z">
        <w:r w:rsidR="00C93592">
          <w:br/>
        </w:r>
        <w:r w:rsidR="00C93592">
          <w:rPr>
            <w:b/>
          </w:rPr>
          <w:lastRenderedPageBreak/>
          <w:t>Biomass</w:t>
        </w:r>
        <w:r w:rsidR="00C93592">
          <w:t>: Plankton biomass.</w:t>
        </w:r>
      </w:ins>
      <w:ins w:id="1285"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del w:id="1286" w:author="Xavier Hoenner" w:date="2015-08-21T15:19:00Z">
        <w:r w:rsidR="007333A8" w:rsidDel="00285E61">
          <w:rPr>
            <w:b/>
          </w:rPr>
          <w:delText>‘</w:delText>
        </w:r>
      </w:del>
      <w:r w:rsidR="00523C6C">
        <w:rPr>
          <w:b/>
        </w:rPr>
        <w:t>S</w:t>
      </w:r>
      <w:r w:rsidR="007333A8">
        <w:rPr>
          <w:b/>
        </w:rPr>
        <w:t>uspended matter</w:t>
      </w:r>
      <w:del w:id="1287" w:author="Xavier Hoenner" w:date="2015-08-21T15:19:00Z">
        <w:r w:rsidR="007333A8" w:rsidDel="00285E61">
          <w:rPr>
            <w:b/>
          </w:rPr>
          <w:delText>’</w:delText>
        </w:r>
      </w:del>
      <w:r w:rsidR="007333A8">
        <w:rPr>
          <w:b/>
        </w:rPr>
        <w:t xml:space="preserve">: </w:t>
      </w:r>
      <w:r w:rsidR="00523C6C">
        <w:t>Lab measurements of organic and inorganic suspended matter in water samples</w:t>
      </w:r>
      <w:r w:rsidR="007333A8">
        <w:t>.</w:t>
      </w:r>
      <w:del w:id="1288"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1289"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1290" w:author="Xavier Hoenner" w:date="2014-06-18T15:27:00Z">
        <w:r w:rsidR="00523C6C" w:rsidDel="00C93592">
          <w:delText>in water samples</w:delText>
        </w:r>
        <w:r w:rsidR="007333A8" w:rsidDel="00C93592">
          <w:delText>.</w:delText>
        </w:r>
      </w:del>
      <w:ins w:id="1291" w:author="Xavier Hoenner" w:date="2014-06-18T15:23:00Z">
        <w:r w:rsidR="00C93592" w:rsidDel="00C93592">
          <w:t xml:space="preserve"> </w:t>
        </w:r>
      </w:ins>
      <w:ins w:id="1292" w:author="Xavier Hoenner" w:date="2014-06-18T15:25:00Z">
        <w:r w:rsidR="00C93592">
          <w:br/>
        </w:r>
      </w:ins>
      <w:moveFromRangeStart w:id="1293" w:author="Xavier Hoenner" w:date="2014-06-18T15:23:00Z" w:name="move264724311"/>
      <w:moveFrom w:id="1294" w:author="Xavier Hoenner" w:date="2014-06-18T15:23:00Z">
        <w:del w:id="1295"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1293"/>
      <w:del w:id="1296"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1297"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1298" w:author="Xavier Hoenner" w:date="2014-06-18T15:26:00Z">
        <w:r w:rsidR="00DD7C12" w:rsidDel="00C93592">
          <w:br/>
        </w:r>
      </w:del>
      <w:r w:rsidR="007333A8">
        <w:rPr>
          <w:b/>
        </w:rPr>
        <w:t xml:space="preserve">ANMN: </w:t>
      </w:r>
      <w:r w:rsidR="007333A8">
        <w:t>Australian National Mooring Network (</w:t>
      </w:r>
      <w:hyperlink r:id="rId3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1299"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1300">
          <w:tblGrid>
            <w:gridCol w:w="513"/>
            <w:gridCol w:w="895"/>
            <w:gridCol w:w="304"/>
            <w:gridCol w:w="209"/>
            <w:gridCol w:w="908"/>
            <w:gridCol w:w="291"/>
            <w:gridCol w:w="998"/>
            <w:gridCol w:w="119"/>
            <w:gridCol w:w="1284"/>
            <w:gridCol w:w="5"/>
            <w:gridCol w:w="1312"/>
            <w:gridCol w:w="91"/>
            <w:gridCol w:w="1099"/>
            <w:gridCol w:w="218"/>
            <w:gridCol w:w="1172"/>
            <w:gridCol w:w="18"/>
            <w:gridCol w:w="1390"/>
          </w:tblGrid>
        </w:tblGridChange>
      </w:tblGrid>
      <w:tr w:rsidR="00C93592" w14:paraId="20877713" w14:textId="77777777" w:rsidTr="00C93592">
        <w:trPr>
          <w:jc w:val="center"/>
          <w:trPrChange w:id="1301" w:author="Xavier Hoenner" w:date="2014-06-18T15:21:00Z">
            <w:trPr>
              <w:gridBefore w:val="2"/>
              <w:jc w:val="center"/>
            </w:trPr>
          </w:trPrChange>
        </w:trPr>
        <w:tc>
          <w:tcPr>
            <w:tcW w:w="513" w:type="dxa"/>
            <w:vAlign w:val="center"/>
            <w:tcPrChange w:id="1302" w:author="Xavier Hoenner" w:date="2014-06-18T15:21:00Z">
              <w:tcPr>
                <w:tcW w:w="513" w:type="dxa"/>
                <w:gridSpan w:val="2"/>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proofErr w:type="spellStart"/>
            <w:r>
              <w:rPr>
                <w:b/>
              </w:rPr>
              <w:t>sample_date</w:t>
            </w:r>
            <w:proofErr w:type="spellEnd"/>
          </w:p>
        </w:tc>
        <w:tc>
          <w:tcPr>
            <w:tcW w:w="1199" w:type="dxa"/>
            <w:vAlign w:val="center"/>
            <w:tcPrChange w:id="1303"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1304" w:author="Xavier Hoenner" w:date="2014-06-18T15:16:00Z">
              <w:r w:rsidDel="00207945">
                <w:rPr>
                  <w:b/>
                </w:rPr>
                <w:delText>status_ctdpro</w:delText>
              </w:r>
            </w:del>
            <w:proofErr w:type="spellStart"/>
            <w:ins w:id="1305" w:author="Xavier Hoenner" w:date="2014-06-18T15:16:00Z">
              <w:r>
                <w:rPr>
                  <w:b/>
                </w:rPr>
                <w:t>parameter_status_chemistry</w:t>
              </w:r>
            </w:ins>
            <w:proofErr w:type="spellEnd"/>
          </w:p>
        </w:tc>
        <w:tc>
          <w:tcPr>
            <w:tcW w:w="0" w:type="auto"/>
            <w:vAlign w:val="center"/>
            <w:tcPrChange w:id="1306"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1307" w:author="Xavier Hoenner" w:date="2014-06-18T15:16:00Z">
                <w:pPr>
                  <w:spacing w:after="200" w:line="276" w:lineRule="auto"/>
                  <w:jc w:val="center"/>
                </w:pPr>
              </w:pPrChange>
            </w:pPr>
            <w:proofErr w:type="spellStart"/>
            <w:ins w:id="1308" w:author="Xavier Hoenner" w:date="2014-06-18T15:16:00Z">
              <w:r>
                <w:rPr>
                  <w:b/>
                </w:rPr>
                <w:t>parameter_status_phypig</w:t>
              </w:r>
            </w:ins>
            <w:proofErr w:type="spellEnd"/>
            <w:del w:id="1309" w:author="Xavier Hoenner" w:date="2014-06-18T15:16:00Z">
              <w:r w:rsidDel="00207945">
                <w:rPr>
                  <w:b/>
                </w:rPr>
                <w:delText>status_hydall</w:delText>
              </w:r>
            </w:del>
          </w:p>
        </w:tc>
        <w:tc>
          <w:tcPr>
            <w:tcW w:w="0" w:type="auto"/>
            <w:vAlign w:val="center"/>
            <w:tcPrChange w:id="1310"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1311" w:author="Xavier Hoenner" w:date="2014-06-18T15:17:00Z">
                <w:pPr>
                  <w:spacing w:after="200" w:line="276" w:lineRule="auto"/>
                  <w:jc w:val="center"/>
                </w:pPr>
              </w:pPrChange>
            </w:pPr>
            <w:proofErr w:type="spellStart"/>
            <w:ins w:id="1312" w:author="Xavier Hoenner" w:date="2014-06-18T15:20:00Z">
              <w:r>
                <w:rPr>
                  <w:b/>
                </w:rPr>
                <w:t>parameter_status_picoplankton</w:t>
              </w:r>
            </w:ins>
            <w:proofErr w:type="spellEnd"/>
            <w:del w:id="1313" w:author="Xavier Hoenner" w:date="2014-06-18T15:16:00Z">
              <w:r w:rsidDel="00207945">
                <w:rPr>
                  <w:b/>
                </w:rPr>
                <w:delText>status_susmat</w:delText>
              </w:r>
            </w:del>
          </w:p>
        </w:tc>
        <w:tc>
          <w:tcPr>
            <w:tcW w:w="0" w:type="auto"/>
            <w:vAlign w:val="center"/>
            <w:tcPrChange w:id="1314" w:author="Xavier Hoenner" w:date="2014-06-18T15:21:00Z">
              <w:tcPr>
                <w:tcW w:w="0" w:type="auto"/>
                <w:gridSpan w:val="2"/>
                <w:vAlign w:val="center"/>
              </w:tcPr>
            </w:tcPrChange>
          </w:tcPr>
          <w:p w14:paraId="79CA9BB0" w14:textId="547524F3" w:rsidR="00C93592" w:rsidRDefault="00C93592" w:rsidP="000367A8">
            <w:pPr>
              <w:jc w:val="center"/>
              <w:rPr>
                <w:b/>
                <w:sz w:val="24"/>
              </w:rPr>
            </w:pPr>
            <w:proofErr w:type="spellStart"/>
            <w:ins w:id="1315" w:author="Xavier Hoenner" w:date="2014-06-18T15:20:00Z">
              <w:r>
                <w:rPr>
                  <w:b/>
                </w:rPr>
                <w:t>parameter_status_plankton_biomass</w:t>
              </w:r>
            </w:ins>
            <w:proofErr w:type="spellEnd"/>
            <w:del w:id="1316" w:author="Xavier Hoenner" w:date="2014-06-18T15:18:00Z">
              <w:r w:rsidDel="00207945">
                <w:rPr>
                  <w:b/>
                </w:rPr>
                <w:delText>status_carbon</w:delText>
              </w:r>
            </w:del>
          </w:p>
        </w:tc>
        <w:tc>
          <w:tcPr>
            <w:tcW w:w="0" w:type="auto"/>
            <w:vAlign w:val="center"/>
            <w:tcPrChange w:id="1317"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proofErr w:type="spellStart"/>
            <w:ins w:id="1318" w:author="Xavier Hoenner" w:date="2014-06-18T15:20:00Z">
              <w:r>
                <w:rPr>
                  <w:b/>
                </w:rPr>
                <w:t>parameter_status_phytoplankton</w:t>
              </w:r>
            </w:ins>
            <w:proofErr w:type="spellEnd"/>
            <w:del w:id="1319" w:author="Xavier Hoenner" w:date="2014-06-18T15:18:00Z">
              <w:r w:rsidDel="00207945">
                <w:rPr>
                  <w:b/>
                </w:rPr>
                <w:delText>status_phypig</w:delText>
              </w:r>
            </w:del>
          </w:p>
        </w:tc>
        <w:tc>
          <w:tcPr>
            <w:tcW w:w="0" w:type="auto"/>
            <w:vAlign w:val="center"/>
            <w:tcPrChange w:id="1320"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1321" w:author="Xavier Hoenner" w:date="2014-06-18T15:17:00Z">
                <w:pPr>
                  <w:spacing w:after="200" w:line="276" w:lineRule="auto"/>
                  <w:jc w:val="center"/>
                </w:pPr>
              </w:pPrChange>
            </w:pPr>
            <w:proofErr w:type="spellStart"/>
            <w:ins w:id="1322" w:author="Xavier Hoenner" w:date="2014-06-18T15:17:00Z">
              <w:r>
                <w:rPr>
                  <w:b/>
                </w:rPr>
                <w:t>parameter_status_zooplankton</w:t>
              </w:r>
            </w:ins>
            <w:proofErr w:type="spellEnd"/>
            <w:del w:id="1323" w:author="Xavier Hoenner" w:date="2014-06-18T15:17:00Z">
              <w:r w:rsidDel="00207945">
                <w:rPr>
                  <w:b/>
                </w:rPr>
                <w:delText>status_zoo</w:delText>
              </w:r>
            </w:del>
          </w:p>
        </w:tc>
        <w:tc>
          <w:tcPr>
            <w:tcW w:w="0" w:type="auto"/>
            <w:vAlign w:val="center"/>
            <w:tcPrChange w:id="1324" w:author="Xavier Hoenner" w:date="2014-06-18T15:21:00Z">
              <w:tcPr>
                <w:tcW w:w="0" w:type="auto"/>
                <w:vAlign w:val="center"/>
              </w:tcPr>
            </w:tcPrChange>
          </w:tcPr>
          <w:p w14:paraId="60FB375B" w14:textId="254A49AB" w:rsidR="00C93592" w:rsidRDefault="00C93592">
            <w:pPr>
              <w:jc w:val="center"/>
              <w:rPr>
                <w:b/>
                <w:sz w:val="24"/>
              </w:rPr>
              <w:pPrChange w:id="1325" w:author="Xavier Hoenner" w:date="2014-06-18T15:20:00Z">
                <w:pPr>
                  <w:spacing w:after="200" w:line="276" w:lineRule="auto"/>
                  <w:jc w:val="center"/>
                </w:pPr>
              </w:pPrChange>
            </w:pPr>
            <w:proofErr w:type="spellStart"/>
            <w:ins w:id="1326" w:author="Xavier Hoenner" w:date="2014-06-18T15:20:00Z">
              <w:r>
                <w:rPr>
                  <w:b/>
                </w:rPr>
                <w:t>parameter_status_suspended_matter</w:t>
              </w:r>
            </w:ins>
            <w:proofErr w:type="spellEnd"/>
            <w:del w:id="1327" w:author="Xavier Hoenner" w:date="2014-06-18T15:17:00Z">
              <w:r w:rsidDel="00207945">
                <w:rPr>
                  <w:b/>
                </w:rPr>
                <w:delText>status_phyto</w:delText>
              </w:r>
            </w:del>
          </w:p>
        </w:tc>
      </w:tr>
      <w:tr w:rsidR="00C93592" w14:paraId="365DF71B" w14:textId="77777777" w:rsidTr="00C93592">
        <w:trPr>
          <w:jc w:val="center"/>
          <w:trPrChange w:id="1328" w:author="Xavier Hoenner" w:date="2014-06-18T15:21:00Z">
            <w:trPr>
              <w:gridBefore w:val="2"/>
              <w:jc w:val="center"/>
            </w:trPr>
          </w:trPrChange>
        </w:trPr>
        <w:tc>
          <w:tcPr>
            <w:tcW w:w="513" w:type="dxa"/>
            <w:vAlign w:val="center"/>
            <w:tcPrChange w:id="1329" w:author="Xavier Hoenner" w:date="2014-06-18T15:21:00Z">
              <w:tcPr>
                <w:tcW w:w="513" w:type="dxa"/>
                <w:gridSpan w:val="2"/>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1330" w:author="Xavier Hoenner" w:date="2014-06-18T15:21:00Z">
              <w:tcPr>
                <w:tcW w:w="0" w:type="auto"/>
                <w:gridSpan w:val="2"/>
                <w:vAlign w:val="center"/>
              </w:tcPr>
            </w:tcPrChange>
          </w:tcPr>
          <w:p w14:paraId="44C8D0DD" w14:textId="61CDE905" w:rsidR="00C93592" w:rsidRDefault="00C93592" w:rsidP="000367A8">
            <w:pPr>
              <w:jc w:val="center"/>
              <w:rPr>
                <w:sz w:val="24"/>
              </w:rPr>
            </w:pPr>
            <w:del w:id="1331" w:author="Xavier Hoenner" w:date="2014-06-18T15:18:00Z">
              <w:r w:rsidDel="00207945">
                <w:delText>CTD</w:delText>
              </w:r>
            </w:del>
            <w:ins w:id="1332" w:author="Xavier Hoenner" w:date="2014-06-18T15:18:00Z">
              <w:r>
                <w:t>Chemistry</w:t>
              </w:r>
            </w:ins>
          </w:p>
        </w:tc>
        <w:tc>
          <w:tcPr>
            <w:tcW w:w="0" w:type="auto"/>
            <w:vAlign w:val="center"/>
            <w:tcPrChange w:id="1333" w:author="Xavier Hoenner" w:date="2014-06-18T15:21:00Z">
              <w:tcPr>
                <w:tcW w:w="0" w:type="auto"/>
                <w:gridSpan w:val="2"/>
                <w:vAlign w:val="center"/>
              </w:tcPr>
            </w:tcPrChange>
          </w:tcPr>
          <w:p w14:paraId="67017A69" w14:textId="54F847F2" w:rsidR="00C93592" w:rsidRDefault="00C93592" w:rsidP="000367A8">
            <w:pPr>
              <w:jc w:val="center"/>
              <w:rPr>
                <w:sz w:val="24"/>
              </w:rPr>
            </w:pPr>
            <w:ins w:id="1334" w:author="Xavier Hoenner" w:date="2014-06-18T15:18:00Z">
              <w:r>
                <w:t>Pigments</w:t>
              </w:r>
            </w:ins>
            <w:del w:id="1335" w:author="Xavier Hoenner" w:date="2014-06-18T15:18:00Z">
              <w:r w:rsidDel="00207945">
                <w:delText>Nutrients</w:delText>
              </w:r>
            </w:del>
          </w:p>
        </w:tc>
        <w:tc>
          <w:tcPr>
            <w:tcW w:w="0" w:type="auto"/>
            <w:vAlign w:val="center"/>
            <w:tcPrChange w:id="1336" w:author="Xavier Hoenner" w:date="2014-06-18T15:21:00Z">
              <w:tcPr>
                <w:tcW w:w="0" w:type="auto"/>
                <w:gridSpan w:val="2"/>
                <w:vAlign w:val="center"/>
              </w:tcPr>
            </w:tcPrChange>
          </w:tcPr>
          <w:p w14:paraId="3EC1FCF7" w14:textId="60DCDAD1" w:rsidR="00C93592" w:rsidRDefault="00C93592" w:rsidP="000367A8">
            <w:pPr>
              <w:jc w:val="center"/>
              <w:rPr>
                <w:sz w:val="24"/>
              </w:rPr>
            </w:pPr>
            <w:proofErr w:type="spellStart"/>
            <w:ins w:id="1337" w:author="Xavier Hoenner" w:date="2014-06-18T15:20:00Z">
              <w:r>
                <w:t>Picoplankton</w:t>
              </w:r>
            </w:ins>
            <w:proofErr w:type="spellEnd"/>
            <w:del w:id="1338" w:author="Xavier Hoenner" w:date="2014-06-18T15:20:00Z">
              <w:r w:rsidDel="005C0D95">
                <w:delText>Suspended matter</w:delText>
              </w:r>
            </w:del>
          </w:p>
        </w:tc>
        <w:tc>
          <w:tcPr>
            <w:tcW w:w="0" w:type="auto"/>
            <w:vAlign w:val="center"/>
            <w:tcPrChange w:id="1339" w:author="Xavier Hoenner" w:date="2014-06-18T15:21:00Z">
              <w:tcPr>
                <w:tcW w:w="0" w:type="auto"/>
                <w:gridSpan w:val="2"/>
                <w:vAlign w:val="center"/>
              </w:tcPr>
            </w:tcPrChange>
          </w:tcPr>
          <w:p w14:paraId="33125C02" w14:textId="7ABBF8AD" w:rsidR="00C93592" w:rsidRDefault="00C93592" w:rsidP="000367A8">
            <w:pPr>
              <w:jc w:val="center"/>
              <w:rPr>
                <w:sz w:val="24"/>
              </w:rPr>
            </w:pPr>
            <w:ins w:id="1340" w:author="Xavier Hoenner" w:date="2014-06-18T15:28:00Z">
              <w:r>
                <w:t>B</w:t>
              </w:r>
            </w:ins>
            <w:ins w:id="1341" w:author="Xavier Hoenner" w:date="2014-06-18T15:20:00Z">
              <w:r>
                <w:t>iomass</w:t>
              </w:r>
            </w:ins>
            <w:del w:id="1342" w:author="Xavier Hoenner" w:date="2014-06-18T15:18:00Z">
              <w:r w:rsidDel="00207945">
                <w:delText>Carbon</w:delText>
              </w:r>
            </w:del>
          </w:p>
        </w:tc>
        <w:tc>
          <w:tcPr>
            <w:tcW w:w="0" w:type="auto"/>
            <w:vAlign w:val="center"/>
            <w:tcPrChange w:id="1343" w:author="Xavier Hoenner" w:date="2014-06-18T15:21:00Z">
              <w:tcPr>
                <w:tcW w:w="0" w:type="auto"/>
                <w:gridSpan w:val="2"/>
                <w:vAlign w:val="center"/>
              </w:tcPr>
            </w:tcPrChange>
          </w:tcPr>
          <w:p w14:paraId="62608F1E" w14:textId="10F19B40" w:rsidR="00C93592" w:rsidRDefault="00C93592" w:rsidP="000367A8">
            <w:pPr>
              <w:jc w:val="center"/>
              <w:rPr>
                <w:sz w:val="24"/>
              </w:rPr>
            </w:pPr>
            <w:ins w:id="1344" w:author="Xavier Hoenner" w:date="2014-06-18T15:20:00Z">
              <w:r>
                <w:t>Phytoplankton</w:t>
              </w:r>
            </w:ins>
            <w:del w:id="1345" w:author="Xavier Hoenner" w:date="2014-06-18T15:19:00Z">
              <w:r w:rsidDel="00207945">
                <w:delText>Pigments</w:delText>
              </w:r>
            </w:del>
          </w:p>
        </w:tc>
        <w:tc>
          <w:tcPr>
            <w:tcW w:w="0" w:type="auto"/>
            <w:vAlign w:val="center"/>
            <w:tcPrChange w:id="1346"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1347" w:author="Xavier Hoenner" w:date="2014-06-18T15:21:00Z">
              <w:tcPr>
                <w:tcW w:w="0" w:type="auto"/>
                <w:vAlign w:val="center"/>
              </w:tcPr>
            </w:tcPrChange>
          </w:tcPr>
          <w:p w14:paraId="3E64A6C0" w14:textId="42434D18" w:rsidR="00C93592" w:rsidRDefault="00C93592">
            <w:pPr>
              <w:jc w:val="center"/>
              <w:rPr>
                <w:sz w:val="24"/>
              </w:rPr>
              <w:pPrChange w:id="1348" w:author="Xavier Hoenner" w:date="2014-06-18T15:20:00Z">
                <w:pPr>
                  <w:spacing w:after="200" w:line="276" w:lineRule="auto"/>
                  <w:jc w:val="center"/>
                </w:pPr>
              </w:pPrChange>
            </w:pPr>
            <w:ins w:id="1349" w:author="Xavier Hoenner" w:date="2014-06-18T15:20:00Z">
              <w:r>
                <w:t>Suspended matter</w:t>
              </w:r>
            </w:ins>
            <w:del w:id="1350" w:author="Xavier Hoenner" w:date="2014-06-18T15:20:00Z">
              <w:r w:rsidDel="00E11E41">
                <w:delText>Phytoplankton</w:delText>
              </w:r>
            </w:del>
          </w:p>
        </w:tc>
      </w:tr>
      <w:tr w:rsidR="00C93592" w14:paraId="0AB89C92" w14:textId="77777777" w:rsidTr="00C93592">
        <w:trPr>
          <w:jc w:val="center"/>
          <w:trPrChange w:id="1351" w:author="Xavier Hoenner" w:date="2014-06-18T15:21:00Z">
            <w:trPr>
              <w:gridBefore w:val="2"/>
              <w:jc w:val="center"/>
            </w:trPr>
          </w:trPrChange>
        </w:trPr>
        <w:tc>
          <w:tcPr>
            <w:tcW w:w="9418" w:type="dxa"/>
            <w:gridSpan w:val="8"/>
            <w:shd w:val="clear" w:color="auto" w:fill="595959" w:themeFill="text1" w:themeFillTint="A6"/>
            <w:vAlign w:val="center"/>
            <w:tcPrChange w:id="1352" w:author="Xavier Hoenner" w:date="2014-06-18T15:21:00Z">
              <w:tcPr>
                <w:tcW w:w="9418" w:type="dxa"/>
                <w:gridSpan w:val="15"/>
                <w:vAlign w:val="center"/>
              </w:tcPr>
            </w:tcPrChange>
          </w:tcPr>
          <w:p w14:paraId="27F8B15A" w14:textId="50B040BF" w:rsidR="00C93592" w:rsidRDefault="00C93592">
            <w:pPr>
              <w:jc w:val="center"/>
              <w:rPr>
                <w:sz w:val="24"/>
              </w:rPr>
              <w:pPrChange w:id="1353" w:author="Xavier Hoenner" w:date="2014-06-18T15:20:00Z">
                <w:pPr>
                  <w:spacing w:after="200" w:line="276" w:lineRule="auto"/>
                  <w:jc w:val="center"/>
                </w:pPr>
              </w:pPrChange>
            </w:pPr>
            <w:ins w:id="1354" w:author="Xavier Hoenner" w:date="2014-06-18T15:21:00Z">
              <w:r>
                <w:rPr>
                  <w:sz w:val="24"/>
                </w:rPr>
                <w:t xml:space="preserve">Headers = </w:t>
              </w:r>
              <w:proofErr w:type="spellStart"/>
              <w:r>
                <w:rPr>
                  <w:sz w:val="24"/>
                </w:rPr>
                <w:t>station_name</w:t>
              </w:r>
            </w:ins>
            <w:proofErr w:type="spellEnd"/>
          </w:p>
        </w:tc>
      </w:tr>
      <w:tr w:rsidR="00C93592" w14:paraId="5610363A" w14:textId="77777777" w:rsidTr="00C93592">
        <w:trPr>
          <w:jc w:val="center"/>
          <w:ins w:id="1355" w:author="Xavier Hoenner" w:date="2014-06-18T15:21:00Z"/>
        </w:trPr>
        <w:tc>
          <w:tcPr>
            <w:tcW w:w="513" w:type="dxa"/>
            <w:vAlign w:val="center"/>
          </w:tcPr>
          <w:p w14:paraId="14C1834F" w14:textId="77777777" w:rsidR="00C93592" w:rsidRDefault="00C93592" w:rsidP="000367A8">
            <w:pPr>
              <w:jc w:val="center"/>
              <w:rPr>
                <w:ins w:id="1356" w:author="Xavier Hoenner" w:date="2014-06-18T15:21:00Z"/>
              </w:rPr>
            </w:pPr>
          </w:p>
        </w:tc>
        <w:tc>
          <w:tcPr>
            <w:tcW w:w="1199" w:type="dxa"/>
            <w:vAlign w:val="center"/>
          </w:tcPr>
          <w:p w14:paraId="5ED738B3" w14:textId="77777777" w:rsidR="00C93592" w:rsidRDefault="00C93592" w:rsidP="000367A8">
            <w:pPr>
              <w:jc w:val="center"/>
              <w:rPr>
                <w:ins w:id="1357" w:author="Xavier Hoenner" w:date="2014-06-18T15:21:00Z"/>
              </w:rPr>
            </w:pPr>
          </w:p>
        </w:tc>
        <w:tc>
          <w:tcPr>
            <w:tcW w:w="0" w:type="auto"/>
            <w:vAlign w:val="center"/>
          </w:tcPr>
          <w:p w14:paraId="01A7246A" w14:textId="77777777" w:rsidR="00C93592" w:rsidRDefault="00C93592" w:rsidP="000367A8">
            <w:pPr>
              <w:jc w:val="center"/>
              <w:rPr>
                <w:ins w:id="1358" w:author="Xavier Hoenner" w:date="2014-06-18T15:21:00Z"/>
              </w:rPr>
            </w:pPr>
          </w:p>
        </w:tc>
        <w:tc>
          <w:tcPr>
            <w:tcW w:w="0" w:type="auto"/>
            <w:vAlign w:val="center"/>
          </w:tcPr>
          <w:p w14:paraId="042CB3E1" w14:textId="77777777" w:rsidR="00C93592" w:rsidRDefault="00C93592" w:rsidP="000367A8">
            <w:pPr>
              <w:jc w:val="center"/>
              <w:rPr>
                <w:ins w:id="1359" w:author="Xavier Hoenner" w:date="2014-06-18T15:21:00Z"/>
              </w:rPr>
            </w:pPr>
          </w:p>
        </w:tc>
        <w:tc>
          <w:tcPr>
            <w:tcW w:w="0" w:type="auto"/>
            <w:vAlign w:val="center"/>
          </w:tcPr>
          <w:p w14:paraId="41FD6926" w14:textId="77777777" w:rsidR="00C93592" w:rsidRDefault="00C93592" w:rsidP="000367A8">
            <w:pPr>
              <w:jc w:val="center"/>
              <w:rPr>
                <w:ins w:id="1360" w:author="Xavier Hoenner" w:date="2014-06-18T15:21:00Z"/>
              </w:rPr>
            </w:pPr>
          </w:p>
        </w:tc>
        <w:tc>
          <w:tcPr>
            <w:tcW w:w="0" w:type="auto"/>
            <w:vAlign w:val="center"/>
          </w:tcPr>
          <w:p w14:paraId="31B7B4CC" w14:textId="77777777" w:rsidR="00C93592" w:rsidRDefault="00C93592" w:rsidP="000367A8">
            <w:pPr>
              <w:jc w:val="center"/>
              <w:rPr>
                <w:ins w:id="1361" w:author="Xavier Hoenner" w:date="2014-06-18T15:21:00Z"/>
              </w:rPr>
            </w:pPr>
          </w:p>
        </w:tc>
        <w:tc>
          <w:tcPr>
            <w:tcW w:w="0" w:type="auto"/>
            <w:vAlign w:val="center"/>
          </w:tcPr>
          <w:p w14:paraId="6F9FD677" w14:textId="77777777" w:rsidR="00C93592" w:rsidRDefault="00C93592" w:rsidP="000367A8">
            <w:pPr>
              <w:jc w:val="center"/>
              <w:rPr>
                <w:ins w:id="1362" w:author="Xavier Hoenner" w:date="2014-06-18T15:21:00Z"/>
              </w:rPr>
            </w:pPr>
          </w:p>
        </w:tc>
        <w:tc>
          <w:tcPr>
            <w:tcW w:w="0" w:type="auto"/>
            <w:vAlign w:val="center"/>
          </w:tcPr>
          <w:p w14:paraId="61F383B2" w14:textId="77777777" w:rsidR="00C93592" w:rsidRDefault="00C93592" w:rsidP="00C93592">
            <w:pPr>
              <w:jc w:val="center"/>
              <w:rPr>
                <w:ins w:id="1363" w:author="Xavier Hoenner" w:date="2014-06-18T15:21:00Z"/>
              </w:rPr>
            </w:pPr>
          </w:p>
        </w:tc>
      </w:tr>
    </w:tbl>
    <w:p w14:paraId="675B3C77" w14:textId="072D2CDF" w:rsidR="00BC4865" w:rsidRPr="00580B53" w:rsidDel="007A5FCB" w:rsidRDefault="00BC4865" w:rsidP="007333A8">
      <w:pPr>
        <w:ind w:left="993" w:hanging="993"/>
        <w:rPr>
          <w:del w:id="1364" w:author="Xavier Hoenner" w:date="2015-08-21T14:56:00Z"/>
        </w:rPr>
      </w:pPr>
    </w:p>
    <w:p w14:paraId="322BA09C" w14:textId="16CE6987" w:rsidR="00BC4865" w:rsidRPr="006209B5" w:rsidDel="007A5FCB" w:rsidRDefault="00BC4865" w:rsidP="00BC4865">
      <w:pPr>
        <w:pStyle w:val="Heading2"/>
        <w:rPr>
          <w:del w:id="1365" w:author="Xavier Hoenner" w:date="2015-08-21T14:56:00Z"/>
        </w:rPr>
      </w:pPr>
      <w:commentRangeStart w:id="1366"/>
      <w:del w:id="1367" w:author="Xavier Hoenner" w:date="2015-08-21T14:56:00Z">
        <w:r w:rsidDel="007A5FCB">
          <w:delText>4.3</w:delText>
        </w:r>
        <w:r w:rsidRPr="006209B5" w:rsidDel="007A5FCB">
          <w:delText xml:space="preserve"> Data report – New data on the portal (last month)</w:delText>
        </w:r>
      </w:del>
    </w:p>
    <w:p w14:paraId="4EBD526B" w14:textId="490C1996" w:rsidR="00BC4865" w:rsidDel="007A5FCB" w:rsidRDefault="00BC4865" w:rsidP="00BC4865">
      <w:pPr>
        <w:pStyle w:val="Heading3"/>
        <w:rPr>
          <w:del w:id="1368" w:author="Xavier Hoenner" w:date="2015-08-21T14:56:00Z"/>
        </w:rPr>
      </w:pPr>
      <w:del w:id="1369" w:author="Xavier Hoenner" w:date="2015-08-21T14:56: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r w:rsidR="007C70E7" w:rsidDel="007A5FCB">
          <w:rPr>
            <w:u w:val="none"/>
          </w:rPr>
          <w:delText>BioGeoChemical</w:delText>
        </w:r>
        <w:r w:rsidDel="007A5FCB">
          <w:rPr>
            <w:u w:val="none"/>
          </w:rPr>
          <w:delText>_</w:delText>
        </w:r>
      </w:del>
      <w:del w:id="1370" w:author="Xavier Hoenner" w:date="2014-06-18T15:58:00Z">
        <w:r w:rsidRPr="005C7F61" w:rsidDel="00813825">
          <w:rPr>
            <w:u w:val="none"/>
          </w:rPr>
          <w:delText>newDeployments’</w:delText>
        </w:r>
      </w:del>
    </w:p>
    <w:p w14:paraId="500FB33A" w14:textId="31914C6D" w:rsidR="00BC4865" w:rsidDel="007A5FCB" w:rsidRDefault="00BC4865" w:rsidP="00BC4865">
      <w:pPr>
        <w:pStyle w:val="Heading3"/>
        <w:rPr>
          <w:del w:id="1371" w:author="Xavier Hoenner" w:date="2015-08-21T14:56:00Z"/>
        </w:rPr>
      </w:pPr>
      <w:del w:id="1372" w:author="Xavier Hoenner" w:date="2015-08-21T14:56: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055BA88B" w14:textId="2E2DC90A" w:rsidR="00BC4865" w:rsidDel="007A5FCB" w:rsidRDefault="00BC4865" w:rsidP="00BC4865">
      <w:pPr>
        <w:rPr>
          <w:del w:id="1373" w:author="Xavier Hoenner" w:date="2015-08-21T14:56:00Z"/>
          <w:u w:val="single"/>
        </w:rPr>
      </w:pPr>
    </w:p>
    <w:p w14:paraId="285D8243" w14:textId="12768955" w:rsidR="00BC4865" w:rsidRPr="006209B5" w:rsidDel="007A5FCB" w:rsidRDefault="00BC4865" w:rsidP="00BC4865">
      <w:pPr>
        <w:rPr>
          <w:del w:id="1374" w:author="Xavier Hoenner" w:date="2015-08-21T14:56:00Z"/>
          <w:b/>
        </w:rPr>
      </w:pPr>
      <w:del w:id="1375" w:author="Xavier Hoenner" w:date="2015-08-21T14:56: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F934DD" w:rsidRPr="006209B5" w:rsidDel="007A5FCB" w14:paraId="33293E5C" w14:textId="2DA96063" w:rsidTr="00F934DD">
        <w:trPr>
          <w:del w:id="1376" w:author="Xavier Hoenner" w:date="2015-08-21T14:56:00Z"/>
        </w:trPr>
        <w:tc>
          <w:tcPr>
            <w:tcW w:w="1271" w:type="dxa"/>
          </w:tcPr>
          <w:p w14:paraId="265B0CCC" w14:textId="722EE13D" w:rsidR="00F934DD" w:rsidRPr="006209B5" w:rsidDel="007A5FCB" w:rsidRDefault="00F934DD" w:rsidP="00BC4865">
            <w:pPr>
              <w:rPr>
                <w:del w:id="1377" w:author="Xavier Hoenner" w:date="2015-08-21T14:56:00Z"/>
                <w:b/>
                <w:szCs w:val="24"/>
              </w:rPr>
            </w:pPr>
            <w:del w:id="1378" w:author="Xavier Hoenner" w:date="2015-08-21T14:56:00Z">
              <w:r w:rsidRPr="006209B5" w:rsidDel="007A5FCB">
                <w:rPr>
                  <w:b/>
                  <w:szCs w:val="24"/>
                </w:rPr>
                <w:delText>Server</w:delText>
              </w:r>
            </w:del>
          </w:p>
        </w:tc>
        <w:tc>
          <w:tcPr>
            <w:tcW w:w="3269" w:type="dxa"/>
          </w:tcPr>
          <w:p w14:paraId="0E06BA64" w14:textId="399BEB94" w:rsidR="00F934DD" w:rsidRPr="006209B5" w:rsidDel="007A5FCB" w:rsidRDefault="00F934DD" w:rsidP="00BC4865">
            <w:pPr>
              <w:rPr>
                <w:del w:id="1379" w:author="Xavier Hoenner" w:date="2015-08-21T14:56:00Z"/>
                <w:szCs w:val="24"/>
              </w:rPr>
            </w:pPr>
            <w:del w:id="1380" w:author="Xavier Hoenner" w:date="2014-06-18T15:02:00Z">
              <w:r w:rsidRPr="006209B5" w:rsidDel="003C38C8">
                <w:rPr>
                  <w:szCs w:val="24"/>
                </w:rPr>
                <w:delText>dbdev.emii.org.au</w:delText>
              </w:r>
            </w:del>
          </w:p>
        </w:tc>
      </w:tr>
      <w:tr w:rsidR="00F934DD" w:rsidRPr="006209B5" w:rsidDel="007A5FCB" w14:paraId="5E780B4B" w14:textId="29BC1545" w:rsidTr="00F934DD">
        <w:trPr>
          <w:del w:id="1381" w:author="Xavier Hoenner" w:date="2015-08-21T14:56:00Z"/>
        </w:trPr>
        <w:tc>
          <w:tcPr>
            <w:tcW w:w="1271" w:type="dxa"/>
          </w:tcPr>
          <w:p w14:paraId="504A1375" w14:textId="146736A7" w:rsidR="00F934DD" w:rsidRPr="006209B5" w:rsidDel="007A5FCB" w:rsidRDefault="00F934DD" w:rsidP="00BC4865">
            <w:pPr>
              <w:rPr>
                <w:del w:id="1382" w:author="Xavier Hoenner" w:date="2015-08-21T14:56:00Z"/>
                <w:b/>
                <w:szCs w:val="24"/>
              </w:rPr>
            </w:pPr>
            <w:del w:id="1383" w:author="Xavier Hoenner" w:date="2015-08-21T14:56:00Z">
              <w:r w:rsidRPr="006209B5" w:rsidDel="007A5FCB">
                <w:rPr>
                  <w:b/>
                  <w:szCs w:val="24"/>
                </w:rPr>
                <w:delText>Database</w:delText>
              </w:r>
            </w:del>
          </w:p>
        </w:tc>
        <w:tc>
          <w:tcPr>
            <w:tcW w:w="3269" w:type="dxa"/>
          </w:tcPr>
          <w:p w14:paraId="44D946A5" w14:textId="12A39C9E" w:rsidR="00F934DD" w:rsidRPr="006209B5" w:rsidDel="007A5FCB" w:rsidRDefault="00F934DD" w:rsidP="00BC4865">
            <w:pPr>
              <w:rPr>
                <w:del w:id="1384" w:author="Xavier Hoenner" w:date="2015-08-21T14:56:00Z"/>
                <w:szCs w:val="24"/>
              </w:rPr>
            </w:pPr>
            <w:del w:id="1385" w:author="Xavier Hoenner" w:date="2014-06-18T15:02:00Z">
              <w:r w:rsidRPr="006209B5" w:rsidDel="003C38C8">
                <w:rPr>
                  <w:szCs w:val="24"/>
                </w:rPr>
                <w:delText>report_db</w:delText>
              </w:r>
            </w:del>
          </w:p>
        </w:tc>
      </w:tr>
      <w:tr w:rsidR="00F934DD" w:rsidRPr="006209B5" w:rsidDel="007A5FCB" w14:paraId="6A9D4E41" w14:textId="66E5A5E6" w:rsidTr="00F934DD">
        <w:trPr>
          <w:del w:id="1386" w:author="Xavier Hoenner" w:date="2015-08-21T14:56:00Z"/>
        </w:trPr>
        <w:tc>
          <w:tcPr>
            <w:tcW w:w="1271" w:type="dxa"/>
          </w:tcPr>
          <w:p w14:paraId="3E5636E7" w14:textId="29EA5C81" w:rsidR="00F934DD" w:rsidRPr="006209B5" w:rsidDel="007A5FCB" w:rsidRDefault="00F934DD" w:rsidP="00BC4865">
            <w:pPr>
              <w:rPr>
                <w:del w:id="1387" w:author="Xavier Hoenner" w:date="2015-08-21T14:56:00Z"/>
                <w:b/>
                <w:szCs w:val="24"/>
              </w:rPr>
            </w:pPr>
            <w:del w:id="1388" w:author="Xavier Hoenner" w:date="2015-08-21T14:56:00Z">
              <w:r w:rsidRPr="006209B5" w:rsidDel="007A5FCB">
                <w:rPr>
                  <w:b/>
                  <w:szCs w:val="24"/>
                </w:rPr>
                <w:delText>Schema</w:delText>
              </w:r>
            </w:del>
          </w:p>
        </w:tc>
        <w:tc>
          <w:tcPr>
            <w:tcW w:w="3269" w:type="dxa"/>
          </w:tcPr>
          <w:p w14:paraId="0C852306" w14:textId="4E672AE6" w:rsidR="00F934DD" w:rsidRPr="006209B5" w:rsidDel="007A5FCB" w:rsidRDefault="00F934DD" w:rsidP="00BC4865">
            <w:pPr>
              <w:rPr>
                <w:del w:id="1389" w:author="Xavier Hoenner" w:date="2015-08-21T14:56:00Z"/>
                <w:szCs w:val="24"/>
              </w:rPr>
            </w:pPr>
            <w:del w:id="1390" w:author="Xavier Hoenner" w:date="2014-06-18T15:02:00Z">
              <w:r w:rsidRPr="006209B5" w:rsidDel="003C38C8">
                <w:rPr>
                  <w:szCs w:val="24"/>
                </w:rPr>
                <w:delText>report</w:delText>
              </w:r>
            </w:del>
          </w:p>
        </w:tc>
      </w:tr>
      <w:tr w:rsidR="00BC4865" w:rsidRPr="006209B5" w:rsidDel="007A5FCB" w14:paraId="43310865" w14:textId="36B6124F" w:rsidTr="00F934DD">
        <w:trPr>
          <w:del w:id="1391" w:author="Xavier Hoenner" w:date="2015-08-21T14:56:00Z"/>
        </w:trPr>
        <w:tc>
          <w:tcPr>
            <w:tcW w:w="1271" w:type="dxa"/>
          </w:tcPr>
          <w:p w14:paraId="2FD012D8" w14:textId="7532032A" w:rsidR="00BC4865" w:rsidRPr="006209B5" w:rsidDel="007A5FCB" w:rsidRDefault="00BC4865" w:rsidP="00BC4865">
            <w:pPr>
              <w:rPr>
                <w:del w:id="1392" w:author="Xavier Hoenner" w:date="2015-08-21T14:56:00Z"/>
                <w:b/>
                <w:szCs w:val="24"/>
              </w:rPr>
            </w:pPr>
            <w:del w:id="1393" w:author="Xavier Hoenner" w:date="2015-08-21T14:56:00Z">
              <w:r w:rsidRPr="006209B5" w:rsidDel="007A5FCB">
                <w:rPr>
                  <w:b/>
                  <w:szCs w:val="24"/>
                </w:rPr>
                <w:delText>View</w:delText>
              </w:r>
            </w:del>
          </w:p>
        </w:tc>
        <w:tc>
          <w:tcPr>
            <w:tcW w:w="3269" w:type="dxa"/>
          </w:tcPr>
          <w:p w14:paraId="5C6FAC47" w14:textId="723357A4" w:rsidR="00BC4865" w:rsidRPr="006209B5" w:rsidDel="007A5FCB" w:rsidRDefault="007C70E7" w:rsidP="00BC4865">
            <w:pPr>
              <w:rPr>
                <w:del w:id="1394" w:author="Xavier Hoenner" w:date="2015-08-21T14:56:00Z"/>
                <w:szCs w:val="24"/>
              </w:rPr>
            </w:pPr>
            <w:del w:id="1395" w:author="Xavier Hoenner" w:date="2015-08-21T14:56:00Z">
              <w:r w:rsidDel="007A5FCB">
                <w:rPr>
                  <w:szCs w:val="24"/>
                </w:rPr>
                <w:delText>anmn_bgc_all_deployments</w:delText>
              </w:r>
              <w:r w:rsidRPr="006209B5" w:rsidDel="007A5FCB">
                <w:rPr>
                  <w:szCs w:val="24"/>
                </w:rPr>
                <w:delText>_view</w:delText>
              </w:r>
            </w:del>
          </w:p>
        </w:tc>
      </w:tr>
    </w:tbl>
    <w:p w14:paraId="4B1BD40C" w14:textId="01E9318D" w:rsidR="00BC4865" w:rsidRPr="006209B5" w:rsidDel="007A5FCB" w:rsidRDefault="00BC4865" w:rsidP="00BC4865">
      <w:pPr>
        <w:rPr>
          <w:del w:id="1396" w:author="Xavier Hoenner" w:date="2015-08-21T14:56:00Z"/>
        </w:rPr>
      </w:pPr>
    </w:p>
    <w:p w14:paraId="05A2A389" w14:textId="0B921E6D" w:rsidR="00BC4865" w:rsidDel="007A5FCB" w:rsidRDefault="00BC4865" w:rsidP="00BC4865">
      <w:pPr>
        <w:rPr>
          <w:del w:id="1397" w:author="Xavier Hoenner" w:date="2015-08-21T14:56:00Z"/>
        </w:rPr>
      </w:pPr>
      <w:del w:id="1398" w:author="Xavier Hoenner" w:date="2015-08-21T14:56:00Z">
        <w:r w:rsidRPr="006209B5" w:rsidDel="007A5FCB">
          <w:rPr>
            <w:u w:val="single"/>
          </w:rPr>
          <w:delText xml:space="preserve">Filters: </w:delText>
        </w:r>
        <w:r w:rsidRPr="006209B5" w:rsidDel="007A5FCB">
          <w:delText>List all data for which ‘</w:delText>
        </w:r>
        <w:r w:rsidR="002A04DB" w:rsidDel="007A5FCB">
          <w:delText>sample_date</w:delText>
        </w:r>
        <w:r w:rsidRPr="006209B5" w:rsidDel="007A5FCB">
          <w:delText>’ is less than one month.</w:delText>
        </w:r>
      </w:del>
    </w:p>
    <w:p w14:paraId="4B6863B5" w14:textId="29C5A011" w:rsidR="002A04DB" w:rsidDel="007A5FCB" w:rsidRDefault="002A04DB" w:rsidP="002A04DB">
      <w:pPr>
        <w:rPr>
          <w:del w:id="1399" w:author="Xavier Hoenner" w:date="2015-08-21T14:56:00Z"/>
        </w:rPr>
      </w:pPr>
      <w:del w:id="1400" w:author="Xavier Hoenner" w:date="2015-08-21T14:56:00Z">
        <w:r w:rsidRPr="006209B5" w:rsidDel="007A5FCB">
          <w:rPr>
            <w:u w:val="single"/>
          </w:rPr>
          <w:delText>Data sorting options:</w:delText>
        </w:r>
        <w:r w:rsidRPr="006209B5" w:rsidDel="007A5FCB">
          <w:delText xml:space="preserve"> </w:delText>
        </w:r>
        <w:r w:rsidDel="007A5FCB">
          <w:delText>None, data are already sorted</w:delText>
        </w:r>
      </w:del>
      <w:del w:id="1401" w:author="Xavier Hoenner" w:date="2014-06-18T15:58:00Z">
        <w:r w:rsidDel="006459CB">
          <w:delText xml:space="preserve"> </w:delText>
        </w:r>
        <w:r w:rsidRPr="006209B5" w:rsidDel="006459CB">
          <w:delText xml:space="preserve">by </w:delText>
        </w:r>
        <w:r w:rsidDel="006459CB">
          <w:delText>ASCENDING ‘site_code’, and then by ASCENDING ‘sample_date’</w:delText>
        </w:r>
      </w:del>
      <w:del w:id="1402" w:author="Xavier Hoenner" w:date="2015-08-21T14:56:00Z">
        <w:r w:rsidRPr="006209B5" w:rsidDel="007A5FCB">
          <w:delText>.</w:delText>
        </w:r>
      </w:del>
    </w:p>
    <w:p w14:paraId="7EC605A5" w14:textId="2D3519A7" w:rsidR="002A04DB" w:rsidDel="007A5FCB" w:rsidRDefault="002A04DB" w:rsidP="002A04DB">
      <w:pPr>
        <w:ind w:left="1843" w:hanging="1843"/>
        <w:rPr>
          <w:del w:id="1403" w:author="Xavier Hoenner" w:date="2015-08-21T14:56:00Z"/>
        </w:rPr>
      </w:pPr>
      <w:del w:id="1404" w:author="Xavier Hoenner" w:date="2015-08-21T14:56:00Z">
        <w:r w:rsidDel="007A5FCB">
          <w:rPr>
            <w:u w:val="single"/>
          </w:rPr>
          <w:delText>Data grouping options:</w:delText>
        </w:r>
        <w:r w:rsidDel="007A5FCB">
          <w:delText xml:space="preserve"> Group by ‘</w:delText>
        </w:r>
      </w:del>
      <w:del w:id="1405" w:author="Xavier Hoenner" w:date="2014-06-18T15:59:00Z">
        <w:r w:rsidR="001C22BA" w:rsidDel="006459CB">
          <w:delText>site_name_code</w:delText>
        </w:r>
        <w:r w:rsidDel="006459CB">
          <w:delText>’</w:delText>
        </w:r>
      </w:del>
      <w:del w:id="1406" w:author="Xavier Hoenner" w:date="2015-08-21T14:56:00Z">
        <w:r w:rsidDel="007A5FCB">
          <w:delText>.</w:delText>
        </w:r>
      </w:del>
    </w:p>
    <w:p w14:paraId="0DD3848E" w14:textId="2628E37B" w:rsidR="002A04DB" w:rsidDel="006459CB" w:rsidRDefault="002A04DB" w:rsidP="002A04DB">
      <w:pPr>
        <w:ind w:left="993" w:hanging="993"/>
        <w:rPr>
          <w:del w:id="1407" w:author="Xavier Hoenner" w:date="2014-06-18T15:58:00Z"/>
        </w:rPr>
      </w:pPr>
      <w:del w:id="1408"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1409" w:author="Xavier Hoenner" w:date="2014-06-18T15:58:00Z"/>
        </w:rPr>
      </w:pPr>
      <w:del w:id="1410"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1411" w:author="Xavier Hoenner" w:date="2014-06-18T15:58:00Z"/>
        </w:rPr>
      </w:pPr>
    </w:p>
    <w:p w14:paraId="178DB35F" w14:textId="18FAFCF7" w:rsidR="002A04DB" w:rsidDel="006459CB" w:rsidRDefault="002A04DB" w:rsidP="002A04DB">
      <w:pPr>
        <w:pStyle w:val="Heading3"/>
        <w:rPr>
          <w:del w:id="1412" w:author="Xavier Hoenner" w:date="2014-06-18T15:58:00Z"/>
        </w:rPr>
      </w:pPr>
      <w:del w:id="1413"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1414" w:author="Xavier Hoenner" w:date="2014-06-18T15:58:00Z"/>
        </w:trPr>
        <w:tc>
          <w:tcPr>
            <w:tcW w:w="454" w:type="pct"/>
            <w:vAlign w:val="center"/>
          </w:tcPr>
          <w:p w14:paraId="322712A3" w14:textId="4C5883AE" w:rsidR="007B2EA3" w:rsidDel="006459CB" w:rsidRDefault="007B2EA3" w:rsidP="00D40B96">
            <w:pPr>
              <w:jc w:val="center"/>
              <w:rPr>
                <w:del w:id="1415" w:author="Xavier Hoenner" w:date="2014-06-18T15:58:00Z"/>
                <w:rFonts w:asciiTheme="majorHAnsi" w:eastAsiaTheme="majorEastAsia" w:hAnsiTheme="majorHAnsi" w:cstheme="majorBidi"/>
                <w:b/>
                <w:bCs/>
                <w:color w:val="000000" w:themeColor="text1"/>
                <w:sz w:val="32"/>
                <w:szCs w:val="28"/>
              </w:rPr>
            </w:pPr>
            <w:del w:id="1416"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1417" w:author="Xavier Hoenner" w:date="2014-06-18T15:58:00Z"/>
                <w:rFonts w:eastAsiaTheme="majorEastAsia" w:cstheme="majorBidi"/>
                <w:b/>
                <w:bCs/>
                <w:color w:val="000000" w:themeColor="text1"/>
                <w:sz w:val="32"/>
                <w:szCs w:val="28"/>
              </w:rPr>
            </w:pPr>
            <w:del w:id="1418"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1419" w:author="Xavier Hoenner" w:date="2014-06-18T15:58:00Z"/>
                <w:rFonts w:eastAsiaTheme="majorEastAsia" w:cstheme="majorBidi"/>
                <w:b/>
                <w:bCs/>
                <w:color w:val="000000" w:themeColor="text1"/>
                <w:sz w:val="32"/>
                <w:szCs w:val="28"/>
              </w:rPr>
            </w:pPr>
            <w:del w:id="1420"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1421" w:author="Xavier Hoenner" w:date="2014-06-18T15:58:00Z"/>
                <w:rFonts w:eastAsiaTheme="majorEastAsia" w:cstheme="majorBidi"/>
                <w:b/>
                <w:bCs/>
                <w:color w:val="000000" w:themeColor="text1"/>
                <w:sz w:val="32"/>
                <w:szCs w:val="28"/>
              </w:rPr>
            </w:pPr>
            <w:del w:id="1422"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1423" w:author="Xavier Hoenner" w:date="2014-06-18T15:58:00Z"/>
                <w:rFonts w:eastAsiaTheme="majorEastAsia" w:cstheme="majorBidi"/>
                <w:b/>
                <w:bCs/>
                <w:color w:val="000000" w:themeColor="text1"/>
                <w:sz w:val="32"/>
                <w:szCs w:val="28"/>
              </w:rPr>
            </w:pPr>
            <w:del w:id="1424"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1425" w:author="Xavier Hoenner" w:date="2014-06-18T15:58:00Z"/>
                <w:b/>
              </w:rPr>
            </w:pPr>
            <w:del w:id="1426"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1427" w:author="Xavier Hoenner" w:date="2014-06-18T15:58:00Z"/>
                <w:rFonts w:eastAsiaTheme="majorEastAsia" w:cstheme="majorBidi"/>
                <w:b/>
                <w:bCs/>
                <w:color w:val="000000" w:themeColor="text1"/>
                <w:sz w:val="32"/>
                <w:szCs w:val="28"/>
              </w:rPr>
            </w:pPr>
            <w:del w:id="1428"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1429" w:author="Xavier Hoenner" w:date="2014-06-18T15:58:00Z"/>
                <w:rFonts w:eastAsiaTheme="majorEastAsia" w:cstheme="majorBidi"/>
                <w:b/>
                <w:bCs/>
                <w:color w:val="000000" w:themeColor="text1"/>
                <w:sz w:val="32"/>
                <w:szCs w:val="28"/>
              </w:rPr>
            </w:pPr>
            <w:del w:id="1430"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1431" w:author="Xavier Hoenner" w:date="2014-06-18T15:58:00Z"/>
                <w:b/>
              </w:rPr>
            </w:pPr>
            <w:del w:id="1432" w:author="Xavier Hoenner" w:date="2014-06-18T15:58:00Z">
              <w:r w:rsidDel="006459CB">
                <w:rPr>
                  <w:b/>
                </w:rPr>
                <w:delText>status_phyto</w:delText>
              </w:r>
            </w:del>
          </w:p>
        </w:tc>
      </w:tr>
      <w:tr w:rsidR="007B2EA3" w:rsidDel="006459CB" w14:paraId="71E01BDE" w14:textId="3F38B37E" w:rsidTr="00D40B96">
        <w:trPr>
          <w:jc w:val="center"/>
          <w:del w:id="1433" w:author="Xavier Hoenner" w:date="2014-06-18T15:58:00Z"/>
        </w:trPr>
        <w:tc>
          <w:tcPr>
            <w:tcW w:w="454" w:type="pct"/>
            <w:vAlign w:val="center"/>
          </w:tcPr>
          <w:p w14:paraId="56DB25B7" w14:textId="297308BA" w:rsidR="007B2EA3" w:rsidDel="006459CB" w:rsidRDefault="007B2EA3" w:rsidP="00D40B96">
            <w:pPr>
              <w:jc w:val="center"/>
              <w:rPr>
                <w:del w:id="1434" w:author="Xavier Hoenner" w:date="2014-06-18T15:58:00Z"/>
                <w:rFonts w:asciiTheme="majorHAnsi" w:eastAsiaTheme="majorEastAsia" w:hAnsiTheme="majorHAnsi" w:cstheme="majorBidi"/>
                <w:color w:val="243F60" w:themeColor="accent1" w:themeShade="7F"/>
              </w:rPr>
            </w:pPr>
            <w:del w:id="1435"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1436" w:author="Xavier Hoenner" w:date="2014-06-18T15:58:00Z"/>
                <w:rFonts w:asciiTheme="majorHAnsi" w:eastAsiaTheme="majorEastAsia" w:hAnsiTheme="majorHAnsi" w:cstheme="majorBidi"/>
                <w:color w:val="243F60" w:themeColor="accent1" w:themeShade="7F"/>
              </w:rPr>
            </w:pPr>
            <w:del w:id="1437"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1438" w:author="Xavier Hoenner" w:date="2014-06-18T15:58:00Z"/>
              </w:rPr>
            </w:pPr>
            <w:del w:id="1439"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1440" w:author="Xavier Hoenner" w:date="2014-06-18T15:58:00Z"/>
              </w:rPr>
            </w:pPr>
            <w:del w:id="1441"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1442" w:author="Xavier Hoenner" w:date="2014-06-18T15:58:00Z"/>
              </w:rPr>
            </w:pPr>
            <w:del w:id="1443"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1444" w:author="Xavier Hoenner" w:date="2014-06-18T15:58:00Z"/>
              </w:rPr>
            </w:pPr>
            <w:del w:id="1445"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1446" w:author="Xavier Hoenner" w:date="2014-06-18T15:58:00Z"/>
              </w:rPr>
            </w:pPr>
            <w:del w:id="1447"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1448" w:author="Xavier Hoenner" w:date="2014-06-18T15:58:00Z"/>
              </w:rPr>
            </w:pPr>
            <w:del w:id="1449"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1450" w:author="Xavier Hoenner" w:date="2014-06-18T15:58:00Z"/>
              </w:rPr>
            </w:pPr>
            <w:del w:id="1451" w:author="Xavier Hoenner" w:date="2014-06-18T15:58:00Z">
              <w:r w:rsidDel="006459CB">
                <w:delText>Phytoplankton</w:delText>
              </w:r>
            </w:del>
          </w:p>
        </w:tc>
      </w:tr>
      <w:tr w:rsidR="007B2EA3" w:rsidDel="006459CB" w14:paraId="58C4FD4A" w14:textId="37BA8488" w:rsidTr="00D40B96">
        <w:trPr>
          <w:jc w:val="center"/>
          <w:del w:id="1452"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1453" w:author="Xavier Hoenner" w:date="2014-06-18T15:58:00Z"/>
                <w:rFonts w:asciiTheme="majorHAnsi" w:eastAsiaTheme="majorEastAsia" w:hAnsiTheme="majorHAnsi" w:cstheme="majorBidi"/>
                <w:color w:val="243F60" w:themeColor="accent1" w:themeShade="7F"/>
              </w:rPr>
            </w:pPr>
            <w:del w:id="1454" w:author="Xavier Hoenner" w:date="2014-06-18T15:58:00Z">
              <w:r w:rsidDel="006459CB">
                <w:delText>Headers = site_name_code</w:delText>
              </w:r>
            </w:del>
          </w:p>
        </w:tc>
      </w:tr>
      <w:tr w:rsidR="007B2EA3" w:rsidDel="006459CB" w14:paraId="7CAD559E" w14:textId="527CF3DB" w:rsidTr="00D40B96">
        <w:trPr>
          <w:jc w:val="center"/>
          <w:del w:id="1455" w:author="Xavier Hoenner" w:date="2014-06-18T15:58:00Z"/>
        </w:trPr>
        <w:tc>
          <w:tcPr>
            <w:tcW w:w="454" w:type="pct"/>
            <w:vAlign w:val="center"/>
          </w:tcPr>
          <w:p w14:paraId="1835E257" w14:textId="097B32C5" w:rsidR="007B2EA3" w:rsidDel="006459CB" w:rsidRDefault="007B2EA3" w:rsidP="00D40B96">
            <w:pPr>
              <w:jc w:val="center"/>
              <w:rPr>
                <w:del w:id="1456" w:author="Xavier Hoenner" w:date="2014-06-18T15:58:00Z"/>
              </w:rPr>
            </w:pPr>
          </w:p>
        </w:tc>
        <w:tc>
          <w:tcPr>
            <w:tcW w:w="472" w:type="pct"/>
            <w:vAlign w:val="center"/>
          </w:tcPr>
          <w:p w14:paraId="6638F101" w14:textId="56576F7B" w:rsidR="007B2EA3" w:rsidDel="006459CB" w:rsidRDefault="007B2EA3" w:rsidP="00D40B96">
            <w:pPr>
              <w:jc w:val="center"/>
              <w:rPr>
                <w:del w:id="1457" w:author="Xavier Hoenner" w:date="2014-06-18T15:58:00Z"/>
              </w:rPr>
            </w:pPr>
          </w:p>
        </w:tc>
        <w:tc>
          <w:tcPr>
            <w:tcW w:w="496" w:type="pct"/>
            <w:vAlign w:val="center"/>
          </w:tcPr>
          <w:p w14:paraId="3182A58E" w14:textId="735C9932" w:rsidR="007B2EA3" w:rsidDel="006459CB" w:rsidRDefault="007B2EA3" w:rsidP="00D40B96">
            <w:pPr>
              <w:jc w:val="center"/>
              <w:rPr>
                <w:del w:id="1458" w:author="Xavier Hoenner" w:date="2014-06-18T15:58:00Z"/>
              </w:rPr>
            </w:pPr>
          </w:p>
        </w:tc>
        <w:tc>
          <w:tcPr>
            <w:tcW w:w="646" w:type="pct"/>
            <w:vAlign w:val="center"/>
          </w:tcPr>
          <w:p w14:paraId="7C160B87" w14:textId="426E195C" w:rsidR="007B2EA3" w:rsidDel="006459CB" w:rsidRDefault="007B2EA3" w:rsidP="00D40B96">
            <w:pPr>
              <w:jc w:val="center"/>
              <w:rPr>
                <w:del w:id="1459" w:author="Xavier Hoenner" w:date="2014-06-18T15:58:00Z"/>
              </w:rPr>
            </w:pPr>
          </w:p>
        </w:tc>
        <w:tc>
          <w:tcPr>
            <w:tcW w:w="626" w:type="pct"/>
            <w:vAlign w:val="center"/>
          </w:tcPr>
          <w:p w14:paraId="74C53D2A" w14:textId="14CFC48D" w:rsidR="007B2EA3" w:rsidDel="006459CB" w:rsidRDefault="007B2EA3" w:rsidP="00D40B96">
            <w:pPr>
              <w:jc w:val="center"/>
              <w:rPr>
                <w:del w:id="1460" w:author="Xavier Hoenner" w:date="2014-06-18T15:58:00Z"/>
              </w:rPr>
            </w:pPr>
          </w:p>
        </w:tc>
        <w:tc>
          <w:tcPr>
            <w:tcW w:w="616" w:type="pct"/>
            <w:vAlign w:val="center"/>
          </w:tcPr>
          <w:p w14:paraId="4DC86FAA" w14:textId="01B41ECE" w:rsidR="007B2EA3" w:rsidDel="006459CB" w:rsidRDefault="007B2EA3" w:rsidP="00D40B96">
            <w:pPr>
              <w:jc w:val="center"/>
              <w:rPr>
                <w:del w:id="1461" w:author="Xavier Hoenner" w:date="2014-06-18T15:58:00Z"/>
              </w:rPr>
            </w:pPr>
          </w:p>
        </w:tc>
        <w:tc>
          <w:tcPr>
            <w:tcW w:w="583" w:type="pct"/>
            <w:vAlign w:val="center"/>
          </w:tcPr>
          <w:p w14:paraId="1D70ACE5" w14:textId="760E868C" w:rsidR="007B2EA3" w:rsidDel="006459CB" w:rsidRDefault="007B2EA3" w:rsidP="00D40B96">
            <w:pPr>
              <w:jc w:val="center"/>
              <w:rPr>
                <w:del w:id="1462" w:author="Xavier Hoenner" w:date="2014-06-18T15:58:00Z"/>
              </w:rPr>
            </w:pPr>
          </w:p>
        </w:tc>
        <w:tc>
          <w:tcPr>
            <w:tcW w:w="473" w:type="pct"/>
            <w:vAlign w:val="center"/>
          </w:tcPr>
          <w:p w14:paraId="06A58265" w14:textId="264C8E2B" w:rsidR="007B2EA3" w:rsidDel="006459CB" w:rsidRDefault="007B2EA3" w:rsidP="00D40B96">
            <w:pPr>
              <w:jc w:val="center"/>
              <w:rPr>
                <w:del w:id="1463" w:author="Xavier Hoenner" w:date="2014-06-18T15:58:00Z"/>
              </w:rPr>
            </w:pPr>
          </w:p>
        </w:tc>
        <w:tc>
          <w:tcPr>
            <w:tcW w:w="634" w:type="pct"/>
            <w:vAlign w:val="center"/>
          </w:tcPr>
          <w:p w14:paraId="16880ED2" w14:textId="61F6C1FD" w:rsidR="007B2EA3" w:rsidDel="006459CB" w:rsidRDefault="007B2EA3" w:rsidP="00D40B96">
            <w:pPr>
              <w:jc w:val="center"/>
              <w:rPr>
                <w:del w:id="1464" w:author="Xavier Hoenner" w:date="2014-06-18T15:58:00Z"/>
              </w:rPr>
            </w:pPr>
          </w:p>
        </w:tc>
      </w:tr>
    </w:tbl>
    <w:p w14:paraId="00973D9C" w14:textId="68FD0B5E" w:rsidR="00C41694" w:rsidRPr="00580B53" w:rsidDel="00F934DD" w:rsidRDefault="00C41694" w:rsidP="00C41694">
      <w:pPr>
        <w:ind w:left="993" w:hanging="993"/>
        <w:rPr>
          <w:del w:id="1465" w:author="Xavier Hoenner" w:date="2014-06-18T15:01:00Z"/>
        </w:rPr>
      </w:pPr>
    </w:p>
    <w:p w14:paraId="45233EA5" w14:textId="6BB21731" w:rsidR="00BC4865" w:rsidRPr="006209B5" w:rsidDel="00F934DD" w:rsidRDefault="00BC4865" w:rsidP="00BC4865">
      <w:pPr>
        <w:pStyle w:val="Heading2"/>
        <w:rPr>
          <w:del w:id="1466" w:author="Xavier Hoenner" w:date="2014-06-18T15:01:00Z"/>
        </w:rPr>
      </w:pPr>
      <w:del w:id="1467"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1468" w:author="Xavier Hoenner" w:date="2014-06-18T15:01:00Z"/>
        </w:rPr>
      </w:pPr>
      <w:del w:id="1469"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1470" w:author="Xavier Hoenner" w:date="2014-06-18T15:01:00Z"/>
        </w:rPr>
      </w:pPr>
      <w:del w:id="1471"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1472" w:author="Xavier Hoenner" w:date="2014-06-18T15:01:00Z"/>
          <w:u w:val="single"/>
        </w:rPr>
      </w:pPr>
    </w:p>
    <w:p w14:paraId="741F611C" w14:textId="7E73F0B4" w:rsidR="00BC4865" w:rsidRPr="006209B5" w:rsidDel="00F934DD" w:rsidRDefault="00BC4865" w:rsidP="00BC4865">
      <w:pPr>
        <w:rPr>
          <w:del w:id="1473" w:author="Xavier Hoenner" w:date="2014-06-18T15:01:00Z"/>
          <w:b/>
        </w:rPr>
      </w:pPr>
      <w:del w:id="1474"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1475" w:author="Xavier Hoenner" w:date="2014-06-18T15:01:00Z"/>
        </w:trPr>
        <w:tc>
          <w:tcPr>
            <w:tcW w:w="1271" w:type="dxa"/>
          </w:tcPr>
          <w:p w14:paraId="72DD761D" w14:textId="564CDB31" w:rsidR="00BC4865" w:rsidRPr="006209B5" w:rsidDel="00F934DD" w:rsidRDefault="00BC4865" w:rsidP="00BC4865">
            <w:pPr>
              <w:rPr>
                <w:del w:id="1476" w:author="Xavier Hoenner" w:date="2014-06-18T15:01:00Z"/>
                <w:b/>
                <w:szCs w:val="24"/>
              </w:rPr>
            </w:pPr>
            <w:del w:id="1477"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1478" w:author="Xavier Hoenner" w:date="2014-06-18T15:01:00Z"/>
                <w:szCs w:val="24"/>
              </w:rPr>
            </w:pPr>
            <w:del w:id="1479" w:author="Xavier Hoenner" w:date="2014-06-18T15:01:00Z">
              <w:r w:rsidRPr="006209B5" w:rsidDel="00F934DD">
                <w:rPr>
                  <w:szCs w:val="24"/>
                </w:rPr>
                <w:delText>dbdev.emii.org.au</w:delText>
              </w:r>
            </w:del>
          </w:p>
        </w:tc>
      </w:tr>
      <w:tr w:rsidR="00BC4865" w:rsidRPr="006209B5" w:rsidDel="00F934DD" w14:paraId="63473E1B" w14:textId="4B0D4640" w:rsidTr="00BC4865">
        <w:trPr>
          <w:del w:id="1480" w:author="Xavier Hoenner" w:date="2014-06-18T15:01:00Z"/>
        </w:trPr>
        <w:tc>
          <w:tcPr>
            <w:tcW w:w="1271" w:type="dxa"/>
          </w:tcPr>
          <w:p w14:paraId="76C0E47C" w14:textId="60253816" w:rsidR="00BC4865" w:rsidRPr="006209B5" w:rsidDel="00F934DD" w:rsidRDefault="00BC4865" w:rsidP="00BC4865">
            <w:pPr>
              <w:rPr>
                <w:del w:id="1481" w:author="Xavier Hoenner" w:date="2014-06-18T15:01:00Z"/>
                <w:b/>
                <w:szCs w:val="24"/>
              </w:rPr>
            </w:pPr>
            <w:del w:id="1482"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1483" w:author="Xavier Hoenner" w:date="2014-06-18T15:01:00Z"/>
                <w:szCs w:val="24"/>
              </w:rPr>
            </w:pPr>
            <w:del w:id="1484" w:author="Xavier Hoenner" w:date="2014-06-18T15:01:00Z">
              <w:r w:rsidRPr="006209B5" w:rsidDel="00F934DD">
                <w:rPr>
                  <w:szCs w:val="24"/>
                </w:rPr>
                <w:delText>report_db</w:delText>
              </w:r>
            </w:del>
          </w:p>
        </w:tc>
      </w:tr>
      <w:tr w:rsidR="00BC4865" w:rsidRPr="006209B5" w:rsidDel="00F934DD" w14:paraId="33C056E3" w14:textId="182DC9A9" w:rsidTr="00BC4865">
        <w:trPr>
          <w:del w:id="1485" w:author="Xavier Hoenner" w:date="2014-06-18T15:01:00Z"/>
        </w:trPr>
        <w:tc>
          <w:tcPr>
            <w:tcW w:w="1271" w:type="dxa"/>
          </w:tcPr>
          <w:p w14:paraId="3F2670AB" w14:textId="3A84ADA0" w:rsidR="00BC4865" w:rsidRPr="006209B5" w:rsidDel="00F934DD" w:rsidRDefault="00BC4865" w:rsidP="00BC4865">
            <w:pPr>
              <w:rPr>
                <w:del w:id="1486" w:author="Xavier Hoenner" w:date="2014-06-18T15:01:00Z"/>
                <w:b/>
                <w:szCs w:val="24"/>
              </w:rPr>
            </w:pPr>
            <w:del w:id="1487"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1488" w:author="Xavier Hoenner" w:date="2014-06-18T15:01:00Z"/>
                <w:szCs w:val="24"/>
              </w:rPr>
            </w:pPr>
            <w:del w:id="1489" w:author="Xavier Hoenner" w:date="2014-06-18T15:01:00Z">
              <w:r w:rsidRPr="006209B5" w:rsidDel="00F934DD">
                <w:rPr>
                  <w:szCs w:val="24"/>
                </w:rPr>
                <w:delText>report</w:delText>
              </w:r>
            </w:del>
          </w:p>
        </w:tc>
      </w:tr>
      <w:tr w:rsidR="00BC4865" w:rsidRPr="006209B5" w:rsidDel="00F934DD" w14:paraId="4E930891" w14:textId="3A5AFBF6" w:rsidTr="00BC4865">
        <w:trPr>
          <w:del w:id="1490" w:author="Xavier Hoenner" w:date="2014-06-18T15:01:00Z"/>
        </w:trPr>
        <w:tc>
          <w:tcPr>
            <w:tcW w:w="1271" w:type="dxa"/>
          </w:tcPr>
          <w:p w14:paraId="74D2036D" w14:textId="5D68399D" w:rsidR="00BC4865" w:rsidRPr="006209B5" w:rsidDel="00F934DD" w:rsidRDefault="00BC4865" w:rsidP="00BC4865">
            <w:pPr>
              <w:rPr>
                <w:del w:id="1491" w:author="Xavier Hoenner" w:date="2014-06-18T15:01:00Z"/>
                <w:b/>
                <w:szCs w:val="24"/>
              </w:rPr>
            </w:pPr>
            <w:del w:id="1492"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1493" w:author="Xavier Hoenner" w:date="2014-06-18T15:01:00Z"/>
                <w:szCs w:val="24"/>
              </w:rPr>
            </w:pPr>
            <w:del w:id="1494"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1495" w:author="Xavier Hoenner" w:date="2014-06-18T15:01:00Z"/>
        </w:rPr>
      </w:pPr>
    </w:p>
    <w:p w14:paraId="4DF651A7" w14:textId="06CA9674" w:rsidR="00BC4865" w:rsidDel="00F934DD" w:rsidRDefault="006E7161" w:rsidP="00BC4865">
      <w:pPr>
        <w:rPr>
          <w:del w:id="1496" w:author="Xavier Hoenner" w:date="2014-06-18T15:01:00Z"/>
        </w:rPr>
      </w:pPr>
      <w:del w:id="1497"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1498" w:author="Xavier Hoenner" w:date="2014-06-18T15:01:00Z"/>
        </w:rPr>
      </w:pPr>
      <w:del w:id="1499"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1500" w:author="Xavier Hoenner" w:date="2014-06-18T15:01:00Z"/>
        </w:rPr>
      </w:pPr>
      <w:del w:id="1501"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1502" w:author="Xavier Hoenner" w:date="2014-06-18T15:01:00Z"/>
        </w:rPr>
      </w:pPr>
      <w:del w:id="1503"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1504" w:author="Xavier Hoenner" w:date="2014-06-18T15:01:00Z"/>
        </w:rPr>
      </w:pPr>
      <w:del w:id="1505"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1506" w:author="Xavier Hoenner" w:date="2014-06-18T15:01:00Z"/>
        </w:rPr>
      </w:pPr>
    </w:p>
    <w:p w14:paraId="6A87914A" w14:textId="5906908E" w:rsidR="002A04DB" w:rsidDel="00F934DD" w:rsidRDefault="002A04DB" w:rsidP="002A04DB">
      <w:pPr>
        <w:pStyle w:val="Heading3"/>
        <w:rPr>
          <w:del w:id="1507" w:author="Xavier Hoenner" w:date="2014-06-18T15:01:00Z"/>
        </w:rPr>
      </w:pPr>
      <w:del w:id="1508"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1509" w:author="Xavier Hoenner" w:date="2014-06-18T15:01:00Z"/>
        </w:trPr>
        <w:tc>
          <w:tcPr>
            <w:tcW w:w="454" w:type="pct"/>
            <w:vAlign w:val="center"/>
          </w:tcPr>
          <w:p w14:paraId="6DDDB865" w14:textId="397DE1A1" w:rsidR="007B2EA3" w:rsidDel="00F934DD" w:rsidRDefault="007B2EA3" w:rsidP="00D40B96">
            <w:pPr>
              <w:jc w:val="center"/>
              <w:rPr>
                <w:del w:id="1510" w:author="Xavier Hoenner" w:date="2014-06-18T15:01:00Z"/>
                <w:rFonts w:asciiTheme="majorHAnsi" w:eastAsiaTheme="majorEastAsia" w:hAnsiTheme="majorHAnsi" w:cstheme="majorBidi"/>
                <w:b/>
                <w:bCs/>
                <w:color w:val="000000" w:themeColor="text1"/>
                <w:sz w:val="32"/>
                <w:szCs w:val="28"/>
              </w:rPr>
            </w:pPr>
            <w:del w:id="1511"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1512" w:author="Xavier Hoenner" w:date="2014-06-18T15:01:00Z"/>
                <w:rFonts w:eastAsiaTheme="majorEastAsia" w:cstheme="majorBidi"/>
                <w:b/>
                <w:bCs/>
                <w:color w:val="000000" w:themeColor="text1"/>
                <w:sz w:val="32"/>
                <w:szCs w:val="28"/>
              </w:rPr>
            </w:pPr>
            <w:del w:id="1513"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1514" w:author="Xavier Hoenner" w:date="2014-06-18T15:01:00Z"/>
                <w:rFonts w:eastAsiaTheme="majorEastAsia" w:cstheme="majorBidi"/>
                <w:b/>
                <w:bCs/>
                <w:color w:val="000000" w:themeColor="text1"/>
                <w:sz w:val="32"/>
                <w:szCs w:val="28"/>
              </w:rPr>
            </w:pPr>
            <w:del w:id="1515"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1516" w:author="Xavier Hoenner" w:date="2014-06-18T15:01:00Z"/>
                <w:rFonts w:eastAsiaTheme="majorEastAsia" w:cstheme="majorBidi"/>
                <w:b/>
                <w:bCs/>
                <w:color w:val="000000" w:themeColor="text1"/>
                <w:sz w:val="32"/>
                <w:szCs w:val="28"/>
              </w:rPr>
            </w:pPr>
            <w:del w:id="1517"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1518" w:author="Xavier Hoenner" w:date="2014-06-18T15:01:00Z"/>
                <w:rFonts w:eastAsiaTheme="majorEastAsia" w:cstheme="majorBidi"/>
                <w:b/>
                <w:bCs/>
                <w:color w:val="000000" w:themeColor="text1"/>
                <w:sz w:val="32"/>
                <w:szCs w:val="28"/>
              </w:rPr>
            </w:pPr>
            <w:del w:id="1519"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1520" w:author="Xavier Hoenner" w:date="2014-06-18T15:01:00Z"/>
                <w:b/>
              </w:rPr>
            </w:pPr>
            <w:del w:id="1521"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1522" w:author="Xavier Hoenner" w:date="2014-06-18T15:01:00Z"/>
                <w:rFonts w:eastAsiaTheme="majorEastAsia" w:cstheme="majorBidi"/>
                <w:b/>
                <w:bCs/>
                <w:color w:val="000000" w:themeColor="text1"/>
                <w:sz w:val="32"/>
                <w:szCs w:val="28"/>
              </w:rPr>
            </w:pPr>
            <w:del w:id="1523"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1524" w:author="Xavier Hoenner" w:date="2014-06-18T15:01:00Z"/>
                <w:rFonts w:eastAsiaTheme="majorEastAsia" w:cstheme="majorBidi"/>
                <w:b/>
                <w:bCs/>
                <w:color w:val="000000" w:themeColor="text1"/>
                <w:sz w:val="32"/>
                <w:szCs w:val="28"/>
              </w:rPr>
            </w:pPr>
            <w:del w:id="1525"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1526" w:author="Xavier Hoenner" w:date="2014-06-18T15:01:00Z"/>
                <w:b/>
              </w:rPr>
            </w:pPr>
            <w:del w:id="1527" w:author="Xavier Hoenner" w:date="2014-06-18T15:01:00Z">
              <w:r w:rsidDel="00F934DD">
                <w:rPr>
                  <w:b/>
                </w:rPr>
                <w:delText>status_phyto</w:delText>
              </w:r>
            </w:del>
          </w:p>
        </w:tc>
      </w:tr>
      <w:tr w:rsidR="007B2EA3" w:rsidDel="00F934DD" w14:paraId="151BF238" w14:textId="01573503" w:rsidTr="00D40B96">
        <w:trPr>
          <w:jc w:val="center"/>
          <w:del w:id="1528" w:author="Xavier Hoenner" w:date="2014-06-18T15:01:00Z"/>
        </w:trPr>
        <w:tc>
          <w:tcPr>
            <w:tcW w:w="454" w:type="pct"/>
            <w:vAlign w:val="center"/>
          </w:tcPr>
          <w:p w14:paraId="33E9ACCA" w14:textId="6979F5D9" w:rsidR="007B2EA3" w:rsidDel="00F934DD" w:rsidRDefault="007B2EA3" w:rsidP="00D40B96">
            <w:pPr>
              <w:jc w:val="center"/>
              <w:rPr>
                <w:del w:id="1529" w:author="Xavier Hoenner" w:date="2014-06-18T15:01:00Z"/>
                <w:rFonts w:asciiTheme="majorHAnsi" w:eastAsiaTheme="majorEastAsia" w:hAnsiTheme="majorHAnsi" w:cstheme="majorBidi"/>
                <w:color w:val="243F60" w:themeColor="accent1" w:themeShade="7F"/>
              </w:rPr>
            </w:pPr>
            <w:del w:id="1530"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1531" w:author="Xavier Hoenner" w:date="2014-06-18T15:01:00Z"/>
                <w:rFonts w:asciiTheme="majorHAnsi" w:eastAsiaTheme="majorEastAsia" w:hAnsiTheme="majorHAnsi" w:cstheme="majorBidi"/>
                <w:color w:val="243F60" w:themeColor="accent1" w:themeShade="7F"/>
              </w:rPr>
            </w:pPr>
            <w:del w:id="1532"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1533" w:author="Xavier Hoenner" w:date="2014-06-18T15:01:00Z"/>
              </w:rPr>
            </w:pPr>
            <w:del w:id="1534"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1535" w:author="Xavier Hoenner" w:date="2014-06-18T15:01:00Z"/>
              </w:rPr>
            </w:pPr>
            <w:del w:id="1536"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1537" w:author="Xavier Hoenner" w:date="2014-06-18T15:01:00Z"/>
              </w:rPr>
            </w:pPr>
            <w:del w:id="1538"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1539" w:author="Xavier Hoenner" w:date="2014-06-18T15:01:00Z"/>
              </w:rPr>
            </w:pPr>
            <w:del w:id="1540"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1541" w:author="Xavier Hoenner" w:date="2014-06-18T15:01:00Z"/>
              </w:rPr>
            </w:pPr>
            <w:del w:id="1542"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1543" w:author="Xavier Hoenner" w:date="2014-06-18T15:01:00Z"/>
              </w:rPr>
            </w:pPr>
            <w:del w:id="1544"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1545" w:author="Xavier Hoenner" w:date="2014-06-18T15:01:00Z"/>
              </w:rPr>
            </w:pPr>
            <w:del w:id="1546" w:author="Xavier Hoenner" w:date="2014-06-18T15:01:00Z">
              <w:r w:rsidDel="00F934DD">
                <w:delText>Phytoplankton</w:delText>
              </w:r>
            </w:del>
          </w:p>
        </w:tc>
      </w:tr>
      <w:tr w:rsidR="007B2EA3" w:rsidDel="00F934DD" w14:paraId="58FCA2E1" w14:textId="192173DB" w:rsidTr="00D40B96">
        <w:trPr>
          <w:jc w:val="center"/>
          <w:del w:id="1547"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1548" w:author="Xavier Hoenner" w:date="2014-06-18T15:01:00Z"/>
                <w:rFonts w:asciiTheme="majorHAnsi" w:eastAsiaTheme="majorEastAsia" w:hAnsiTheme="majorHAnsi" w:cstheme="majorBidi"/>
                <w:color w:val="243F60" w:themeColor="accent1" w:themeShade="7F"/>
              </w:rPr>
            </w:pPr>
            <w:del w:id="1549" w:author="Xavier Hoenner" w:date="2014-06-18T15:01:00Z">
              <w:r w:rsidDel="00F934DD">
                <w:delText>Headers = site_name_code</w:delText>
              </w:r>
            </w:del>
          </w:p>
        </w:tc>
      </w:tr>
      <w:tr w:rsidR="007B2EA3" w:rsidDel="00F934DD" w14:paraId="58C27027" w14:textId="7657E8AC" w:rsidTr="00D40B96">
        <w:trPr>
          <w:jc w:val="center"/>
          <w:del w:id="1550" w:author="Xavier Hoenner" w:date="2014-06-18T15:01:00Z"/>
        </w:trPr>
        <w:tc>
          <w:tcPr>
            <w:tcW w:w="454" w:type="pct"/>
            <w:vAlign w:val="center"/>
          </w:tcPr>
          <w:p w14:paraId="6F016C53" w14:textId="336667AF" w:rsidR="007B2EA3" w:rsidDel="00F934DD" w:rsidRDefault="007B2EA3" w:rsidP="00D40B96">
            <w:pPr>
              <w:jc w:val="center"/>
              <w:rPr>
                <w:del w:id="1551" w:author="Xavier Hoenner" w:date="2014-06-18T15:01:00Z"/>
              </w:rPr>
            </w:pPr>
          </w:p>
        </w:tc>
        <w:tc>
          <w:tcPr>
            <w:tcW w:w="472" w:type="pct"/>
            <w:vAlign w:val="center"/>
          </w:tcPr>
          <w:p w14:paraId="24A59D25" w14:textId="7AA47738" w:rsidR="007B2EA3" w:rsidDel="00F934DD" w:rsidRDefault="007B2EA3" w:rsidP="00D40B96">
            <w:pPr>
              <w:jc w:val="center"/>
              <w:rPr>
                <w:del w:id="1552" w:author="Xavier Hoenner" w:date="2014-06-18T15:01:00Z"/>
              </w:rPr>
            </w:pPr>
          </w:p>
        </w:tc>
        <w:tc>
          <w:tcPr>
            <w:tcW w:w="496" w:type="pct"/>
            <w:vAlign w:val="center"/>
          </w:tcPr>
          <w:p w14:paraId="008A6AFD" w14:textId="127E8699" w:rsidR="007B2EA3" w:rsidDel="00F934DD" w:rsidRDefault="007B2EA3" w:rsidP="00D40B96">
            <w:pPr>
              <w:jc w:val="center"/>
              <w:rPr>
                <w:del w:id="1553" w:author="Xavier Hoenner" w:date="2014-06-18T15:01:00Z"/>
              </w:rPr>
            </w:pPr>
          </w:p>
        </w:tc>
        <w:tc>
          <w:tcPr>
            <w:tcW w:w="646" w:type="pct"/>
            <w:vAlign w:val="center"/>
          </w:tcPr>
          <w:p w14:paraId="59371784" w14:textId="1AFE5AC0" w:rsidR="007B2EA3" w:rsidDel="00F934DD" w:rsidRDefault="007B2EA3" w:rsidP="00D40B96">
            <w:pPr>
              <w:jc w:val="center"/>
              <w:rPr>
                <w:del w:id="1554" w:author="Xavier Hoenner" w:date="2014-06-18T15:01:00Z"/>
              </w:rPr>
            </w:pPr>
          </w:p>
        </w:tc>
        <w:tc>
          <w:tcPr>
            <w:tcW w:w="626" w:type="pct"/>
            <w:vAlign w:val="center"/>
          </w:tcPr>
          <w:p w14:paraId="318E1838" w14:textId="2AEC2FF3" w:rsidR="007B2EA3" w:rsidDel="00F934DD" w:rsidRDefault="007B2EA3" w:rsidP="00D40B96">
            <w:pPr>
              <w:jc w:val="center"/>
              <w:rPr>
                <w:del w:id="1555" w:author="Xavier Hoenner" w:date="2014-06-18T15:01:00Z"/>
              </w:rPr>
            </w:pPr>
          </w:p>
        </w:tc>
        <w:tc>
          <w:tcPr>
            <w:tcW w:w="616" w:type="pct"/>
            <w:vAlign w:val="center"/>
          </w:tcPr>
          <w:p w14:paraId="3343E58D" w14:textId="41F83998" w:rsidR="007B2EA3" w:rsidDel="00F934DD" w:rsidRDefault="007B2EA3" w:rsidP="00D40B96">
            <w:pPr>
              <w:jc w:val="center"/>
              <w:rPr>
                <w:del w:id="1556" w:author="Xavier Hoenner" w:date="2014-06-18T15:01:00Z"/>
              </w:rPr>
            </w:pPr>
          </w:p>
        </w:tc>
        <w:tc>
          <w:tcPr>
            <w:tcW w:w="583" w:type="pct"/>
            <w:vAlign w:val="center"/>
          </w:tcPr>
          <w:p w14:paraId="4ECA1775" w14:textId="6AC65E86" w:rsidR="007B2EA3" w:rsidDel="00F934DD" w:rsidRDefault="007B2EA3" w:rsidP="00D40B96">
            <w:pPr>
              <w:jc w:val="center"/>
              <w:rPr>
                <w:del w:id="1557" w:author="Xavier Hoenner" w:date="2014-06-18T15:01:00Z"/>
              </w:rPr>
            </w:pPr>
          </w:p>
        </w:tc>
        <w:tc>
          <w:tcPr>
            <w:tcW w:w="473" w:type="pct"/>
            <w:vAlign w:val="center"/>
          </w:tcPr>
          <w:p w14:paraId="39F2B70D" w14:textId="57252082" w:rsidR="007B2EA3" w:rsidDel="00F934DD" w:rsidRDefault="007B2EA3" w:rsidP="00D40B96">
            <w:pPr>
              <w:jc w:val="center"/>
              <w:rPr>
                <w:del w:id="1558" w:author="Xavier Hoenner" w:date="2014-06-18T15:01:00Z"/>
              </w:rPr>
            </w:pPr>
          </w:p>
        </w:tc>
        <w:tc>
          <w:tcPr>
            <w:tcW w:w="634" w:type="pct"/>
            <w:vAlign w:val="center"/>
          </w:tcPr>
          <w:p w14:paraId="2F653581" w14:textId="465CEF5F" w:rsidR="007B2EA3" w:rsidDel="00F934DD" w:rsidRDefault="007B2EA3" w:rsidP="00D40B96">
            <w:pPr>
              <w:jc w:val="center"/>
              <w:rPr>
                <w:del w:id="1559" w:author="Xavier Hoenner" w:date="2014-06-18T15:01:00Z"/>
              </w:rPr>
            </w:pPr>
          </w:p>
        </w:tc>
      </w:tr>
    </w:tbl>
    <w:p w14:paraId="041C8B38" w14:textId="25861488" w:rsidR="007B2EA3" w:rsidDel="00307927" w:rsidRDefault="007B2EA3" w:rsidP="00307927">
      <w:pPr>
        <w:pStyle w:val="Heading2"/>
        <w:rPr>
          <w:del w:id="1560" w:author="Xavier Hoenner" w:date="2014-06-18T15:01:00Z"/>
          <w:szCs w:val="24"/>
        </w:rPr>
      </w:pPr>
    </w:p>
    <w:p w14:paraId="62CAF956" w14:textId="77777777" w:rsidR="00307927" w:rsidRPr="00854F31" w:rsidRDefault="00307927">
      <w:pPr>
        <w:rPr>
          <w:ins w:id="1561" w:author="Xavier Hoenner" w:date="2015-09-22T13:36:00Z"/>
        </w:rPr>
      </w:pPr>
    </w:p>
    <w:p w14:paraId="0CC17D26" w14:textId="77777777" w:rsidR="00307927" w:rsidRPr="006209B5" w:rsidRDefault="00307927" w:rsidP="00307927">
      <w:pPr>
        <w:pStyle w:val="Heading2"/>
        <w:rPr>
          <w:ins w:id="1562" w:author="Xavier Hoenner" w:date="2015-09-22T13:36:00Z"/>
        </w:rPr>
      </w:pPr>
      <w:ins w:id="1563" w:author="Xavier Hoenner" w:date="2015-09-22T13:36:00Z">
        <w:r>
          <w:t>4.3</w:t>
        </w:r>
        <w:r w:rsidRPr="006209B5">
          <w:t xml:space="preserve"> Data report – New data on the portal (last month)</w:t>
        </w:r>
      </w:ins>
    </w:p>
    <w:p w14:paraId="75EAE20F" w14:textId="6D0B09EE" w:rsidR="00307927" w:rsidRDefault="00307927" w:rsidP="00307927">
      <w:pPr>
        <w:pStyle w:val="Heading3"/>
        <w:rPr>
          <w:ins w:id="1564" w:author="Xavier Hoenner" w:date="2015-09-22T13:36:00Z"/>
        </w:rPr>
      </w:pPr>
      <w:ins w:id="1565" w:author="Xavier Hoenner" w:date="2015-09-22T13:36:00Z">
        <w:r w:rsidRPr="005C7F61">
          <w:rPr>
            <w:b w:val="0"/>
          </w:rPr>
          <w:t>Filename:</w:t>
        </w:r>
        <w:r w:rsidRPr="005C7F61">
          <w:rPr>
            <w:u w:val="none"/>
          </w:rPr>
          <w:t xml:space="preserve"> ‘</w:t>
        </w:r>
      </w:ins>
      <w:proofErr w:type="spellStart"/>
      <w:ins w:id="1566" w:author="Xavier Hoenner" w:date="2015-09-22T13:49:00Z">
        <w:r w:rsidR="00854F31">
          <w:rPr>
            <w:u w:val="none"/>
          </w:rPr>
          <w:t>B_</w:t>
        </w:r>
      </w:ins>
      <w:bookmarkStart w:id="1567" w:name="_GoBack"/>
      <w:bookmarkEnd w:id="1567"/>
      <w:ins w:id="1568" w:author="Xavier Hoenner" w:date="2015-09-22T13:36:00Z">
        <w:r>
          <w:rPr>
            <w:u w:val="none"/>
          </w:rPr>
          <w:t>ANMN</w:t>
        </w:r>
        <w:r w:rsidRPr="005C7F61">
          <w:rPr>
            <w:u w:val="none"/>
          </w:rPr>
          <w:t>_</w:t>
        </w:r>
        <w:r>
          <w:rPr>
            <w:u w:val="none"/>
          </w:rPr>
          <w:t>BioGeoChemical_</w:t>
        </w:r>
        <w:r w:rsidRPr="005C7F61">
          <w:rPr>
            <w:u w:val="none"/>
          </w:rPr>
          <w:t>newD</w:t>
        </w:r>
        <w:r>
          <w:rPr>
            <w:u w:val="none"/>
          </w:rPr>
          <w:t>ata</w:t>
        </w:r>
        <w:proofErr w:type="spellEnd"/>
        <w:r w:rsidRPr="005C7F61">
          <w:rPr>
            <w:u w:val="none"/>
          </w:rPr>
          <w:t>’</w:t>
        </w:r>
      </w:ins>
    </w:p>
    <w:p w14:paraId="1BDB4655" w14:textId="4EEF4FAF" w:rsidR="00307927" w:rsidRDefault="00307927" w:rsidP="00307927">
      <w:pPr>
        <w:pStyle w:val="Heading3"/>
        <w:rPr>
          <w:ins w:id="1569" w:author="Xavier Hoenner" w:date="2015-09-22T13:36:00Z"/>
        </w:rPr>
      </w:pPr>
      <w:ins w:id="1570" w:author="Xavier Hoenner" w:date="2015-09-22T13:36:00Z">
        <w:r w:rsidRPr="006209B5">
          <w:br/>
        </w:r>
        <w:r w:rsidRPr="005C7F61">
          <w:rPr>
            <w:b w:val="0"/>
          </w:rPr>
          <w:t>Description:</w:t>
        </w:r>
        <w:r w:rsidRPr="005C7F61">
          <w:rPr>
            <w:b w:val="0"/>
            <w:u w:val="none"/>
          </w:rPr>
          <w:t xml:space="preserve"> </w:t>
        </w:r>
        <w:r w:rsidRPr="005C7F61">
          <w:rPr>
            <w:u w:val="none"/>
          </w:rPr>
          <w:t>‘New data on the portal (since DATE)’</w:t>
        </w:r>
      </w:ins>
    </w:p>
    <w:p w14:paraId="4625FAD4" w14:textId="77777777" w:rsidR="00307927" w:rsidRPr="006D0770" w:rsidRDefault="00307927" w:rsidP="00307927">
      <w:pPr>
        <w:rPr>
          <w:ins w:id="1571" w:author="Xavier Hoenner" w:date="2015-09-22T13:36:00Z"/>
          <w:b/>
          <w:u w:val="single"/>
        </w:rPr>
      </w:pPr>
      <w:ins w:id="1572" w:author="Xavier Hoenner" w:date="2015-09-22T13:36:00Z">
        <w:r w:rsidRPr="006209B5">
          <w:br/>
        </w:r>
        <w:r w:rsidRPr="006D0770">
          <w:rPr>
            <w:u w:val="single"/>
          </w:rPr>
          <w:t>View to use:</w:t>
        </w:r>
      </w:ins>
    </w:p>
    <w:tbl>
      <w:tblPr>
        <w:tblStyle w:val="TableGrid"/>
        <w:tblW w:w="0" w:type="auto"/>
        <w:tblLook w:val="04A0" w:firstRow="1" w:lastRow="0" w:firstColumn="1" w:lastColumn="0" w:noHBand="0" w:noVBand="1"/>
      </w:tblPr>
      <w:tblGrid>
        <w:gridCol w:w="1271"/>
        <w:gridCol w:w="3657"/>
      </w:tblGrid>
      <w:tr w:rsidR="00307927" w:rsidRPr="006209B5" w14:paraId="38E9B86E" w14:textId="77777777" w:rsidTr="00031968">
        <w:trPr>
          <w:ins w:id="1573" w:author="Xavier Hoenner" w:date="2015-09-22T13:36:00Z"/>
        </w:trPr>
        <w:tc>
          <w:tcPr>
            <w:tcW w:w="1271" w:type="dxa"/>
          </w:tcPr>
          <w:p w14:paraId="3A146996" w14:textId="77777777" w:rsidR="00307927" w:rsidRPr="006209B5" w:rsidRDefault="00307927" w:rsidP="00031968">
            <w:pPr>
              <w:rPr>
                <w:ins w:id="1574" w:author="Xavier Hoenner" w:date="2015-09-22T13:36:00Z"/>
                <w:b/>
                <w:szCs w:val="24"/>
              </w:rPr>
            </w:pPr>
            <w:ins w:id="1575" w:author="Xavier Hoenner" w:date="2015-09-22T13:36:00Z">
              <w:r w:rsidRPr="006209B5">
                <w:rPr>
                  <w:b/>
                  <w:szCs w:val="24"/>
                </w:rPr>
                <w:t>Server</w:t>
              </w:r>
            </w:ins>
          </w:p>
        </w:tc>
        <w:tc>
          <w:tcPr>
            <w:tcW w:w="3269" w:type="dxa"/>
          </w:tcPr>
          <w:p w14:paraId="3C237FC7" w14:textId="77777777" w:rsidR="00307927" w:rsidRPr="006209B5" w:rsidRDefault="00307927" w:rsidP="00031968">
            <w:pPr>
              <w:rPr>
                <w:ins w:id="1576" w:author="Xavier Hoenner" w:date="2015-09-22T13:36:00Z"/>
                <w:szCs w:val="24"/>
              </w:rPr>
            </w:pPr>
            <w:ins w:id="1577" w:author="Xavier Hoenner" w:date="2015-09-22T13:36:00Z">
              <w:r w:rsidRPr="003D503B">
                <w:rPr>
                  <w:szCs w:val="24"/>
                </w:rPr>
                <w:t>db</w:t>
              </w:r>
              <w:r>
                <w:rPr>
                  <w:szCs w:val="24"/>
                </w:rPr>
                <w:t>prod</w:t>
              </w:r>
              <w:r w:rsidRPr="003D503B">
                <w:rPr>
                  <w:szCs w:val="24"/>
                </w:rPr>
                <w:t>.emii.org.au</w:t>
              </w:r>
            </w:ins>
          </w:p>
        </w:tc>
      </w:tr>
      <w:tr w:rsidR="00307927" w:rsidRPr="006209B5" w14:paraId="0643E9FB" w14:textId="77777777" w:rsidTr="00031968">
        <w:trPr>
          <w:ins w:id="1578" w:author="Xavier Hoenner" w:date="2015-09-22T13:36:00Z"/>
        </w:trPr>
        <w:tc>
          <w:tcPr>
            <w:tcW w:w="1271" w:type="dxa"/>
          </w:tcPr>
          <w:p w14:paraId="79552435" w14:textId="77777777" w:rsidR="00307927" w:rsidRPr="006209B5" w:rsidRDefault="00307927" w:rsidP="00031968">
            <w:pPr>
              <w:rPr>
                <w:ins w:id="1579" w:author="Xavier Hoenner" w:date="2015-09-22T13:36:00Z"/>
                <w:b/>
                <w:szCs w:val="24"/>
              </w:rPr>
            </w:pPr>
            <w:ins w:id="1580" w:author="Xavier Hoenner" w:date="2015-09-22T13:36:00Z">
              <w:r w:rsidRPr="006209B5">
                <w:rPr>
                  <w:b/>
                  <w:szCs w:val="24"/>
                </w:rPr>
                <w:t>Database</w:t>
              </w:r>
            </w:ins>
          </w:p>
        </w:tc>
        <w:tc>
          <w:tcPr>
            <w:tcW w:w="3269" w:type="dxa"/>
          </w:tcPr>
          <w:p w14:paraId="525AF3B3" w14:textId="77777777" w:rsidR="00307927" w:rsidRPr="006209B5" w:rsidRDefault="00307927" w:rsidP="00031968">
            <w:pPr>
              <w:rPr>
                <w:ins w:id="1581" w:author="Xavier Hoenner" w:date="2015-09-22T13:36:00Z"/>
                <w:szCs w:val="24"/>
              </w:rPr>
            </w:pPr>
            <w:ins w:id="1582" w:author="Xavier Hoenner" w:date="2015-09-22T13:36:00Z">
              <w:r>
                <w:rPr>
                  <w:szCs w:val="24"/>
                </w:rPr>
                <w:t>harvest</w:t>
              </w:r>
            </w:ins>
          </w:p>
        </w:tc>
      </w:tr>
      <w:tr w:rsidR="00307927" w:rsidRPr="006209B5" w14:paraId="40A7143F" w14:textId="77777777" w:rsidTr="00031968">
        <w:trPr>
          <w:ins w:id="1583" w:author="Xavier Hoenner" w:date="2015-09-22T13:36:00Z"/>
        </w:trPr>
        <w:tc>
          <w:tcPr>
            <w:tcW w:w="1271" w:type="dxa"/>
          </w:tcPr>
          <w:p w14:paraId="7673EE63" w14:textId="77777777" w:rsidR="00307927" w:rsidRPr="006209B5" w:rsidRDefault="00307927" w:rsidP="00031968">
            <w:pPr>
              <w:rPr>
                <w:ins w:id="1584" w:author="Xavier Hoenner" w:date="2015-09-22T13:36:00Z"/>
                <w:b/>
                <w:szCs w:val="24"/>
              </w:rPr>
            </w:pPr>
            <w:ins w:id="1585" w:author="Xavier Hoenner" w:date="2015-09-22T13:36:00Z">
              <w:r w:rsidRPr="006209B5">
                <w:rPr>
                  <w:b/>
                  <w:szCs w:val="24"/>
                </w:rPr>
                <w:t>Schema</w:t>
              </w:r>
            </w:ins>
          </w:p>
        </w:tc>
        <w:tc>
          <w:tcPr>
            <w:tcW w:w="3269" w:type="dxa"/>
          </w:tcPr>
          <w:p w14:paraId="588D529C" w14:textId="77777777" w:rsidR="00307927" w:rsidRPr="006209B5" w:rsidRDefault="00307927" w:rsidP="00031968">
            <w:pPr>
              <w:rPr>
                <w:ins w:id="1586" w:author="Xavier Hoenner" w:date="2015-09-22T13:36:00Z"/>
                <w:szCs w:val="24"/>
              </w:rPr>
            </w:pPr>
            <w:ins w:id="1587" w:author="Xavier Hoenner" w:date="2015-09-22T13:36:00Z">
              <w:r>
                <w:rPr>
                  <w:szCs w:val="24"/>
                </w:rPr>
                <w:t>reporting</w:t>
              </w:r>
            </w:ins>
          </w:p>
        </w:tc>
      </w:tr>
      <w:tr w:rsidR="00307927" w:rsidRPr="006209B5" w14:paraId="258974BE" w14:textId="77777777" w:rsidTr="00031968">
        <w:trPr>
          <w:ins w:id="1588" w:author="Xavier Hoenner" w:date="2015-09-22T13:36:00Z"/>
        </w:trPr>
        <w:tc>
          <w:tcPr>
            <w:tcW w:w="1271" w:type="dxa"/>
          </w:tcPr>
          <w:p w14:paraId="64C08C1A" w14:textId="77777777" w:rsidR="00307927" w:rsidRPr="006209B5" w:rsidRDefault="00307927" w:rsidP="00031968">
            <w:pPr>
              <w:rPr>
                <w:ins w:id="1589" w:author="Xavier Hoenner" w:date="2015-09-22T13:36:00Z"/>
                <w:b/>
                <w:szCs w:val="24"/>
              </w:rPr>
            </w:pPr>
            <w:ins w:id="1590" w:author="Xavier Hoenner" w:date="2015-09-22T13:36:00Z">
              <w:r w:rsidRPr="006209B5">
                <w:rPr>
                  <w:b/>
                  <w:szCs w:val="24"/>
                </w:rPr>
                <w:t>View</w:t>
              </w:r>
            </w:ins>
          </w:p>
        </w:tc>
        <w:tc>
          <w:tcPr>
            <w:tcW w:w="3269" w:type="dxa"/>
          </w:tcPr>
          <w:p w14:paraId="49CBABC5" w14:textId="77777777" w:rsidR="00307927" w:rsidRDefault="00307927" w:rsidP="00031968">
            <w:pPr>
              <w:rPr>
                <w:ins w:id="1591" w:author="Xavier Hoenner" w:date="2015-09-22T13:36:00Z"/>
                <w:szCs w:val="24"/>
              </w:rPr>
            </w:pPr>
            <w:proofErr w:type="spellStart"/>
            <w:ins w:id="1592" w:author="Xavier Hoenner" w:date="2015-09-22T13:36:00Z">
              <w:r>
                <w:rPr>
                  <w:szCs w:val="24"/>
                </w:rPr>
                <w:t>anmn_nrs_bgc_all_deployments</w:t>
              </w:r>
              <w:r w:rsidRPr="006209B5">
                <w:rPr>
                  <w:szCs w:val="24"/>
                </w:rPr>
                <w:t>_view</w:t>
              </w:r>
              <w:proofErr w:type="spellEnd"/>
            </w:ins>
          </w:p>
        </w:tc>
      </w:tr>
    </w:tbl>
    <w:p w14:paraId="25505E23" w14:textId="77777777" w:rsidR="00307927" w:rsidRPr="006209B5" w:rsidRDefault="00307927" w:rsidP="00307927">
      <w:pPr>
        <w:rPr>
          <w:ins w:id="1593" w:author="Xavier Hoenner" w:date="2015-09-22T13:36:00Z"/>
        </w:rPr>
      </w:pPr>
    </w:p>
    <w:p w14:paraId="7BE72F5A" w14:textId="77777777" w:rsidR="00307927" w:rsidRDefault="00307927" w:rsidP="00307927">
      <w:pPr>
        <w:rPr>
          <w:ins w:id="1594" w:author="Xavier Hoenner" w:date="2015-09-22T13:36:00Z"/>
        </w:rPr>
      </w:pPr>
      <w:ins w:id="1595" w:author="Xavier Hoenner" w:date="2015-09-22T13:36:00Z">
        <w:r w:rsidRPr="006209B5">
          <w:rPr>
            <w:u w:val="single"/>
          </w:rPr>
          <w:t xml:space="preserve">Filters: </w:t>
        </w:r>
        <w:r w:rsidRPr="006209B5">
          <w:t>List all data for which ‘</w:t>
        </w:r>
        <w:proofErr w:type="spellStart"/>
        <w:r>
          <w:t>sample_date</w:t>
        </w:r>
        <w:proofErr w:type="spellEnd"/>
        <w:r w:rsidRPr="006209B5">
          <w:t>’ is less than one month.</w:t>
        </w:r>
      </w:ins>
    </w:p>
    <w:p w14:paraId="62E18979" w14:textId="77777777" w:rsidR="00307927" w:rsidRDefault="00307927" w:rsidP="00307927">
      <w:pPr>
        <w:rPr>
          <w:ins w:id="1596" w:author="Xavier Hoenner" w:date="2015-09-22T13:36:00Z"/>
        </w:rPr>
      </w:pPr>
      <w:ins w:id="1597" w:author="Xavier Hoenner" w:date="2015-09-22T13:36:00Z">
        <w:r w:rsidRPr="006209B5">
          <w:rPr>
            <w:u w:val="single"/>
          </w:rPr>
          <w:lastRenderedPageBreak/>
          <w:t>Data sorting options:</w:t>
        </w:r>
        <w:r w:rsidRPr="006209B5">
          <w:t xml:space="preserve"> </w:t>
        </w:r>
        <w:r>
          <w:t>None, data are already sorted’</w:t>
        </w:r>
        <w:r w:rsidRPr="006209B5">
          <w:t>.</w:t>
        </w:r>
      </w:ins>
    </w:p>
    <w:p w14:paraId="0163D302" w14:textId="77777777" w:rsidR="00307927" w:rsidRDefault="00307927" w:rsidP="00307927">
      <w:pPr>
        <w:ind w:left="1843" w:hanging="1843"/>
        <w:rPr>
          <w:ins w:id="1598" w:author="Xavier Hoenner" w:date="2015-09-22T13:36:00Z"/>
        </w:rPr>
      </w:pPr>
      <w:ins w:id="1599" w:author="Xavier Hoenner" w:date="2015-09-22T13:36:00Z">
        <w:r>
          <w:rPr>
            <w:u w:val="single"/>
          </w:rPr>
          <w:t>Data grouping options:</w:t>
        </w:r>
        <w:r>
          <w:t xml:space="preserve"> Group by ‘</w:t>
        </w:r>
        <w:proofErr w:type="spellStart"/>
        <w:r>
          <w:t>station_name</w:t>
        </w:r>
        <w:proofErr w:type="spellEnd"/>
        <w:r>
          <w:t>’.</w:t>
        </w:r>
      </w:ins>
    </w:p>
    <w:p w14:paraId="6DA2A45A" w14:textId="77777777" w:rsidR="00307927" w:rsidRDefault="00307927" w:rsidP="00307927">
      <w:pPr>
        <w:ind w:left="993" w:hanging="993"/>
        <w:rPr>
          <w:ins w:id="1600" w:author="Xavier Hoenner" w:date="2015-09-22T13:36:00Z"/>
        </w:rPr>
      </w:pPr>
      <w:ins w:id="1601" w:author="Xavier Hoenner" w:date="2015-09-22T13:36:00Z">
        <w:r w:rsidRPr="006209B5">
          <w:rPr>
            <w:u w:val="single"/>
          </w:rPr>
          <w:t>Footnote:</w:t>
        </w:r>
        <w:r w:rsidRPr="006209B5">
          <w:t xml:space="preserve"> </w:t>
        </w:r>
        <w:r>
          <w:rPr>
            <w:b/>
          </w:rPr>
          <w:t xml:space="preserve">Headers: </w:t>
        </w:r>
        <w:r w:rsidRPr="009D2C5E">
          <w:t xml:space="preserve"> </w:t>
        </w:r>
        <w:r>
          <w:t>Moorings site name.</w:t>
        </w:r>
        <w:r>
          <w:br/>
        </w:r>
        <w:r>
          <w:rPr>
            <w:b/>
          </w:rPr>
          <w:t>Chemistry</w:t>
        </w:r>
        <w:r w:rsidRPr="006B3C3D">
          <w:t xml:space="preserve">: </w:t>
        </w:r>
        <w:r>
          <w:t>Lab measurements of salinity, nutrients, total CO</w:t>
        </w:r>
        <w:r w:rsidRPr="000367A8">
          <w:rPr>
            <w:vertAlign w:val="subscript"/>
          </w:rPr>
          <w:t>2</w:t>
        </w:r>
        <w:r>
          <w:t xml:space="preserve"> and total alkalinity from water samples.</w:t>
        </w:r>
        <w:r w:rsidRPr="00C93592">
          <w:t xml:space="preserve"> </w:t>
        </w:r>
        <w:r>
          <w:br/>
        </w:r>
        <w:r>
          <w:rPr>
            <w:b/>
          </w:rPr>
          <w:t>Pigments</w:t>
        </w:r>
        <w:r w:rsidRPr="006B3C3D">
          <w:t xml:space="preserve">: </w:t>
        </w:r>
        <w:r>
          <w:t>HPLC measurements of phytoplankton pigments in water samples.</w:t>
        </w:r>
        <w:r>
          <w:br/>
        </w:r>
        <w:proofErr w:type="spellStart"/>
        <w:r>
          <w:rPr>
            <w:b/>
          </w:rPr>
          <w:t>Picoplankton</w:t>
        </w:r>
        <w:proofErr w:type="spellEnd"/>
        <w:r>
          <w:t xml:space="preserve">: </w:t>
        </w:r>
        <w:proofErr w:type="spellStart"/>
        <w:r>
          <w:t>Picoplankton</w:t>
        </w:r>
        <w:proofErr w:type="spellEnd"/>
        <w:r>
          <w:t xml:space="preserve"> concentration.</w:t>
        </w:r>
        <w:r>
          <w:br/>
        </w:r>
        <w:r>
          <w:rPr>
            <w:b/>
          </w:rPr>
          <w:t>Biomass</w:t>
        </w:r>
        <w:r>
          <w:t>: Plankton biomass.</w:t>
        </w:r>
        <w:r>
          <w:br/>
        </w:r>
        <w:r w:rsidRPr="000367A8">
          <w:rPr>
            <w:b/>
          </w:rPr>
          <w:t>Phytoplankton</w:t>
        </w:r>
        <w:r>
          <w:t>: Phytoplankton biomass and abundance.</w:t>
        </w:r>
        <w:r>
          <w:br/>
        </w:r>
        <w:r>
          <w:rPr>
            <w:b/>
          </w:rPr>
          <w:t>Zooplankton</w:t>
        </w:r>
        <w:r w:rsidRPr="00910CC2">
          <w:t>:</w:t>
        </w:r>
        <w:r>
          <w:t xml:space="preserve"> Zooplankton biomass and abundance.</w:t>
        </w:r>
        <w:r>
          <w:br/>
        </w:r>
        <w:r>
          <w:rPr>
            <w:b/>
          </w:rPr>
          <w:t xml:space="preserve">Suspended matter: </w:t>
        </w:r>
        <w:r>
          <w:t>Lab measurements of organic and inorganic suspended matter in water samples.</w:t>
        </w:r>
        <w:r w:rsidDel="00C93592">
          <w:t xml:space="preserve"> </w:t>
        </w:r>
        <w:r>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BGC</w:t>
        </w:r>
        <w:r>
          <w:t>: Biogeochemical Sampling (</w:t>
        </w:r>
        <w:r>
          <w:fldChar w:fldCharType="begin"/>
        </w:r>
        <w:r>
          <w:instrText xml:space="preserve"> HYPERLINK "http://imos.org.au/anmndocuments.html?&amp;no_cache=1&amp;sword_list%5B%5D=biogeochemical" </w:instrText>
        </w:r>
        <w:r>
          <w:fldChar w:fldCharType="separate"/>
        </w:r>
        <w:r w:rsidRPr="00AB441B">
          <w:rPr>
            <w:rStyle w:val="Hyperlink"/>
          </w:rPr>
          <w:t>http://imos.org.au/anmndocuments.html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"http://imos.org.au/anmnnrs.html" </w:instrText>
        </w:r>
        <w:r>
          <w:fldChar w:fldCharType="separate"/>
        </w:r>
        <w:r>
          <w:rPr>
            <w:rStyle w:val="Hyperlink"/>
          </w:rPr>
          <w:t>http://imos.org.au/anmnnrs.html</w:t>
        </w:r>
        <w:r>
          <w:rPr>
            <w:rStyle w:val="Hyperlink"/>
          </w:rPr>
          <w:fldChar w:fldCharType="end"/>
        </w:r>
        <w:r>
          <w:t>).</w:t>
        </w:r>
      </w:ins>
    </w:p>
    <w:p w14:paraId="13880C7B" w14:textId="77777777" w:rsidR="00307927" w:rsidRPr="002A04DB" w:rsidRDefault="00307927" w:rsidP="00307927">
      <w:pPr>
        <w:ind w:left="993" w:hanging="993"/>
        <w:rPr>
          <w:ins w:id="1602" w:author="Xavier Hoenner" w:date="2015-09-22T13:36:00Z"/>
        </w:rPr>
      </w:pPr>
      <w:ins w:id="1603" w:author="Xavier Hoenner" w:date="2015-09-22T13:36:00Z">
        <w:r>
          <w:t>Add also the following note: ‘For each data product, the status is reported as: # samples with data/ total # samples on record. If the value is blank, there were either no samples taken on that date, or data have not been recorded.’</w:t>
        </w:r>
      </w:ins>
    </w:p>
    <w:p w14:paraId="65538C65" w14:textId="77777777" w:rsidR="00307927" w:rsidRDefault="00307927" w:rsidP="00307927">
      <w:pPr>
        <w:ind w:left="993" w:hanging="993"/>
        <w:rPr>
          <w:ins w:id="1604" w:author="Xavier Hoenner" w:date="2015-09-22T13:36:00Z"/>
        </w:rPr>
      </w:pPr>
    </w:p>
    <w:p w14:paraId="513DE3FE" w14:textId="77777777" w:rsidR="00307927" w:rsidRDefault="00307927" w:rsidP="00307927">
      <w:pPr>
        <w:pStyle w:val="Heading3"/>
        <w:rPr>
          <w:ins w:id="1605" w:author="Xavier Hoenner" w:date="2015-09-22T13:36:00Z"/>
        </w:rPr>
      </w:pPr>
      <w:ins w:id="1606" w:author="Xavier Hoenner" w:date="2015-09-22T13:36:00Z">
        <w:r>
          <w:t>Template</w:t>
        </w:r>
      </w:ins>
    </w:p>
    <w:tbl>
      <w:tblPr>
        <w:tblStyle w:val="TableGrid"/>
        <w:tblW w:w="0" w:type="auto"/>
        <w:jc w:val="center"/>
        <w:tblInd w:w="-176" w:type="dxa"/>
        <w:tblLook w:val="04A0" w:firstRow="1" w:lastRow="0" w:firstColumn="1" w:lastColumn="0" w:noHBand="0" w:noVBand="1"/>
      </w:tblPr>
      <w:tblGrid>
        <w:gridCol w:w="628"/>
        <w:gridCol w:w="1140"/>
        <w:gridCol w:w="1041"/>
        <w:gridCol w:w="1245"/>
        <w:gridCol w:w="1413"/>
        <w:gridCol w:w="1298"/>
        <w:gridCol w:w="1224"/>
        <w:gridCol w:w="1429"/>
      </w:tblGrid>
      <w:tr w:rsidR="00307927" w14:paraId="58A3D79A" w14:textId="77777777" w:rsidTr="00031968">
        <w:trPr>
          <w:jc w:val="center"/>
          <w:ins w:id="1607" w:author="Xavier Hoenner" w:date="2015-09-22T13:36:00Z"/>
        </w:trPr>
        <w:tc>
          <w:tcPr>
            <w:tcW w:w="513" w:type="dxa"/>
            <w:vAlign w:val="center"/>
          </w:tcPr>
          <w:p w14:paraId="4E60774A" w14:textId="77777777" w:rsidR="00307927" w:rsidRDefault="00307927" w:rsidP="00031968">
            <w:pPr>
              <w:jc w:val="center"/>
              <w:rPr>
                <w:ins w:id="1608" w:author="Xavier Hoenner" w:date="2015-09-22T13:36:00Z"/>
                <w:rFonts w:asciiTheme="majorHAnsi" w:eastAsiaTheme="majorEastAsia" w:hAnsiTheme="majorHAnsi" w:cstheme="majorBidi"/>
                <w:b/>
                <w:bCs/>
                <w:i/>
                <w:iCs/>
                <w:color w:val="000000" w:themeColor="text1"/>
                <w:sz w:val="32"/>
                <w:szCs w:val="28"/>
                <w:u w:val="single"/>
              </w:rPr>
            </w:pPr>
            <w:proofErr w:type="spellStart"/>
            <w:ins w:id="1609" w:author="Xavier Hoenner" w:date="2015-09-22T13:36:00Z">
              <w:r>
                <w:rPr>
                  <w:b/>
                </w:rPr>
                <w:t>sample_date</w:t>
              </w:r>
              <w:proofErr w:type="spellEnd"/>
            </w:ins>
          </w:p>
        </w:tc>
        <w:tc>
          <w:tcPr>
            <w:tcW w:w="1199" w:type="dxa"/>
            <w:vAlign w:val="center"/>
          </w:tcPr>
          <w:p w14:paraId="65CD40ED" w14:textId="77777777" w:rsidR="00307927" w:rsidRDefault="00307927" w:rsidP="00031968">
            <w:pPr>
              <w:jc w:val="center"/>
              <w:rPr>
                <w:ins w:id="1610" w:author="Xavier Hoenner" w:date="2015-09-22T13:36:00Z"/>
                <w:rFonts w:eastAsiaTheme="majorEastAsia" w:cstheme="majorBidi"/>
                <w:b/>
                <w:bCs/>
                <w:color w:val="000000" w:themeColor="text1"/>
                <w:sz w:val="32"/>
                <w:szCs w:val="28"/>
              </w:rPr>
            </w:pPr>
            <w:proofErr w:type="spellStart"/>
            <w:ins w:id="1611" w:author="Xavier Hoenner" w:date="2015-09-22T13:36:00Z">
              <w:r>
                <w:rPr>
                  <w:b/>
                </w:rPr>
                <w:t>parameter_status_chemistry</w:t>
              </w:r>
              <w:proofErr w:type="spellEnd"/>
            </w:ins>
          </w:p>
        </w:tc>
        <w:tc>
          <w:tcPr>
            <w:tcW w:w="0" w:type="auto"/>
            <w:vAlign w:val="center"/>
          </w:tcPr>
          <w:p w14:paraId="0E40A548" w14:textId="77777777" w:rsidR="00307927" w:rsidRDefault="00307927" w:rsidP="00031968">
            <w:pPr>
              <w:jc w:val="center"/>
              <w:rPr>
                <w:ins w:id="1612" w:author="Xavier Hoenner" w:date="2015-09-22T13:36:00Z"/>
                <w:rFonts w:eastAsiaTheme="majorEastAsia" w:cstheme="majorBidi"/>
                <w:b/>
                <w:bCs/>
                <w:color w:val="000000" w:themeColor="text1"/>
                <w:sz w:val="32"/>
                <w:szCs w:val="28"/>
              </w:rPr>
            </w:pPr>
            <w:proofErr w:type="spellStart"/>
            <w:ins w:id="1613" w:author="Xavier Hoenner" w:date="2015-09-22T13:36:00Z">
              <w:r>
                <w:rPr>
                  <w:b/>
                </w:rPr>
                <w:t>parameter_status_phypig</w:t>
              </w:r>
              <w:proofErr w:type="spellEnd"/>
            </w:ins>
          </w:p>
        </w:tc>
        <w:tc>
          <w:tcPr>
            <w:tcW w:w="0" w:type="auto"/>
            <w:vAlign w:val="center"/>
          </w:tcPr>
          <w:p w14:paraId="6111852F" w14:textId="77777777" w:rsidR="00307927" w:rsidRDefault="00307927" w:rsidP="00031968">
            <w:pPr>
              <w:jc w:val="center"/>
              <w:rPr>
                <w:ins w:id="1614" w:author="Xavier Hoenner" w:date="2015-09-22T13:36:00Z"/>
                <w:rFonts w:eastAsiaTheme="majorEastAsia" w:cstheme="majorBidi"/>
                <w:b/>
                <w:bCs/>
                <w:color w:val="000000" w:themeColor="text1"/>
                <w:sz w:val="32"/>
                <w:szCs w:val="28"/>
              </w:rPr>
            </w:pPr>
            <w:proofErr w:type="spellStart"/>
            <w:ins w:id="1615" w:author="Xavier Hoenner" w:date="2015-09-22T13:36:00Z">
              <w:r>
                <w:rPr>
                  <w:b/>
                </w:rPr>
                <w:t>parameter_status_picoplankton</w:t>
              </w:r>
              <w:proofErr w:type="spellEnd"/>
            </w:ins>
          </w:p>
        </w:tc>
        <w:tc>
          <w:tcPr>
            <w:tcW w:w="0" w:type="auto"/>
            <w:vAlign w:val="center"/>
          </w:tcPr>
          <w:p w14:paraId="782F4798" w14:textId="77777777" w:rsidR="00307927" w:rsidRDefault="00307927" w:rsidP="00031968">
            <w:pPr>
              <w:jc w:val="center"/>
              <w:rPr>
                <w:ins w:id="1616" w:author="Xavier Hoenner" w:date="2015-09-22T13:36:00Z"/>
                <w:b/>
                <w:sz w:val="24"/>
              </w:rPr>
            </w:pPr>
            <w:proofErr w:type="spellStart"/>
            <w:ins w:id="1617" w:author="Xavier Hoenner" w:date="2015-09-22T13:36:00Z">
              <w:r>
                <w:rPr>
                  <w:b/>
                </w:rPr>
                <w:t>parameter_status_plankton_biomass</w:t>
              </w:r>
              <w:proofErr w:type="spellEnd"/>
            </w:ins>
          </w:p>
        </w:tc>
        <w:tc>
          <w:tcPr>
            <w:tcW w:w="0" w:type="auto"/>
            <w:vAlign w:val="center"/>
          </w:tcPr>
          <w:p w14:paraId="48DA8529" w14:textId="77777777" w:rsidR="00307927" w:rsidRDefault="00307927" w:rsidP="00031968">
            <w:pPr>
              <w:jc w:val="center"/>
              <w:rPr>
                <w:ins w:id="1618" w:author="Xavier Hoenner" w:date="2015-09-22T13:36:00Z"/>
                <w:rFonts w:eastAsiaTheme="majorEastAsia" w:cstheme="majorBidi"/>
                <w:b/>
                <w:bCs/>
                <w:color w:val="000000" w:themeColor="text1"/>
                <w:sz w:val="32"/>
                <w:szCs w:val="28"/>
              </w:rPr>
            </w:pPr>
            <w:proofErr w:type="spellStart"/>
            <w:ins w:id="1619" w:author="Xavier Hoenner" w:date="2015-09-22T13:36:00Z">
              <w:r>
                <w:rPr>
                  <w:b/>
                </w:rPr>
                <w:t>parameter_status_phytoplankton</w:t>
              </w:r>
              <w:proofErr w:type="spellEnd"/>
            </w:ins>
          </w:p>
        </w:tc>
        <w:tc>
          <w:tcPr>
            <w:tcW w:w="0" w:type="auto"/>
            <w:vAlign w:val="center"/>
          </w:tcPr>
          <w:p w14:paraId="023341F3" w14:textId="77777777" w:rsidR="00307927" w:rsidRDefault="00307927" w:rsidP="00031968">
            <w:pPr>
              <w:jc w:val="center"/>
              <w:rPr>
                <w:ins w:id="1620" w:author="Xavier Hoenner" w:date="2015-09-22T13:36:00Z"/>
                <w:rFonts w:eastAsiaTheme="majorEastAsia" w:cstheme="majorBidi"/>
                <w:b/>
                <w:bCs/>
                <w:color w:val="000000" w:themeColor="text1"/>
                <w:sz w:val="32"/>
                <w:szCs w:val="28"/>
              </w:rPr>
            </w:pPr>
            <w:proofErr w:type="spellStart"/>
            <w:ins w:id="1621" w:author="Xavier Hoenner" w:date="2015-09-22T13:36:00Z">
              <w:r>
                <w:rPr>
                  <w:b/>
                </w:rPr>
                <w:t>parameter_status_zooplankton</w:t>
              </w:r>
              <w:proofErr w:type="spellEnd"/>
            </w:ins>
          </w:p>
        </w:tc>
        <w:tc>
          <w:tcPr>
            <w:tcW w:w="0" w:type="auto"/>
            <w:vAlign w:val="center"/>
          </w:tcPr>
          <w:p w14:paraId="0375C8C5" w14:textId="77777777" w:rsidR="00307927" w:rsidRDefault="00307927" w:rsidP="00031968">
            <w:pPr>
              <w:jc w:val="center"/>
              <w:rPr>
                <w:ins w:id="1622" w:author="Xavier Hoenner" w:date="2015-09-22T13:36:00Z"/>
                <w:b/>
                <w:sz w:val="24"/>
              </w:rPr>
            </w:pPr>
            <w:proofErr w:type="spellStart"/>
            <w:ins w:id="1623" w:author="Xavier Hoenner" w:date="2015-09-22T13:36:00Z">
              <w:r>
                <w:rPr>
                  <w:b/>
                </w:rPr>
                <w:t>parameter_status_suspended_matter</w:t>
              </w:r>
              <w:proofErr w:type="spellEnd"/>
            </w:ins>
          </w:p>
        </w:tc>
      </w:tr>
      <w:tr w:rsidR="00307927" w14:paraId="2C823182" w14:textId="77777777" w:rsidTr="00031968">
        <w:trPr>
          <w:jc w:val="center"/>
          <w:ins w:id="1624" w:author="Xavier Hoenner" w:date="2015-09-22T13:36:00Z"/>
        </w:trPr>
        <w:tc>
          <w:tcPr>
            <w:tcW w:w="513" w:type="dxa"/>
            <w:vAlign w:val="center"/>
          </w:tcPr>
          <w:p w14:paraId="20931BF5" w14:textId="77777777" w:rsidR="00307927" w:rsidRDefault="00307927" w:rsidP="00031968">
            <w:pPr>
              <w:jc w:val="center"/>
              <w:rPr>
                <w:ins w:id="1625" w:author="Xavier Hoenner" w:date="2015-09-22T13:36:00Z"/>
                <w:rFonts w:asciiTheme="majorHAnsi" w:eastAsiaTheme="majorEastAsia" w:hAnsiTheme="majorHAnsi" w:cstheme="majorBidi"/>
                <w:b/>
                <w:bCs/>
                <w:i/>
                <w:iCs/>
                <w:color w:val="243F60" w:themeColor="accent1" w:themeShade="7F"/>
                <w:sz w:val="24"/>
                <w:u w:val="single"/>
              </w:rPr>
            </w:pPr>
            <w:ins w:id="1626" w:author="Xavier Hoenner" w:date="2015-09-22T13:36:00Z">
              <w:r>
                <w:t>Sampling date</w:t>
              </w:r>
            </w:ins>
          </w:p>
        </w:tc>
        <w:tc>
          <w:tcPr>
            <w:tcW w:w="1199" w:type="dxa"/>
            <w:vAlign w:val="center"/>
          </w:tcPr>
          <w:p w14:paraId="46A45B92" w14:textId="77777777" w:rsidR="00307927" w:rsidRDefault="00307927" w:rsidP="00031968">
            <w:pPr>
              <w:jc w:val="center"/>
              <w:rPr>
                <w:ins w:id="1627" w:author="Xavier Hoenner" w:date="2015-09-22T13:36:00Z"/>
                <w:sz w:val="24"/>
              </w:rPr>
            </w:pPr>
            <w:ins w:id="1628" w:author="Xavier Hoenner" w:date="2015-09-22T13:36:00Z">
              <w:r>
                <w:t>Chemistry</w:t>
              </w:r>
            </w:ins>
          </w:p>
        </w:tc>
        <w:tc>
          <w:tcPr>
            <w:tcW w:w="0" w:type="auto"/>
            <w:vAlign w:val="center"/>
          </w:tcPr>
          <w:p w14:paraId="2A59DA84" w14:textId="77777777" w:rsidR="00307927" w:rsidRDefault="00307927" w:rsidP="00031968">
            <w:pPr>
              <w:jc w:val="center"/>
              <w:rPr>
                <w:ins w:id="1629" w:author="Xavier Hoenner" w:date="2015-09-22T13:36:00Z"/>
                <w:sz w:val="24"/>
              </w:rPr>
            </w:pPr>
            <w:ins w:id="1630" w:author="Xavier Hoenner" w:date="2015-09-22T13:36:00Z">
              <w:r>
                <w:t>Pigments</w:t>
              </w:r>
            </w:ins>
          </w:p>
        </w:tc>
        <w:tc>
          <w:tcPr>
            <w:tcW w:w="0" w:type="auto"/>
            <w:vAlign w:val="center"/>
          </w:tcPr>
          <w:p w14:paraId="5420B1B3" w14:textId="77777777" w:rsidR="00307927" w:rsidRDefault="00307927" w:rsidP="00031968">
            <w:pPr>
              <w:jc w:val="center"/>
              <w:rPr>
                <w:ins w:id="1631" w:author="Xavier Hoenner" w:date="2015-09-22T13:36:00Z"/>
                <w:sz w:val="24"/>
              </w:rPr>
            </w:pPr>
            <w:proofErr w:type="spellStart"/>
            <w:ins w:id="1632" w:author="Xavier Hoenner" w:date="2015-09-22T13:36:00Z">
              <w:r>
                <w:t>Picoplankton</w:t>
              </w:r>
              <w:proofErr w:type="spellEnd"/>
            </w:ins>
          </w:p>
        </w:tc>
        <w:tc>
          <w:tcPr>
            <w:tcW w:w="0" w:type="auto"/>
            <w:vAlign w:val="center"/>
          </w:tcPr>
          <w:p w14:paraId="054DFF44" w14:textId="77777777" w:rsidR="00307927" w:rsidRDefault="00307927" w:rsidP="00031968">
            <w:pPr>
              <w:jc w:val="center"/>
              <w:rPr>
                <w:ins w:id="1633" w:author="Xavier Hoenner" w:date="2015-09-22T13:36:00Z"/>
                <w:sz w:val="24"/>
              </w:rPr>
            </w:pPr>
            <w:ins w:id="1634" w:author="Xavier Hoenner" w:date="2015-09-22T13:36:00Z">
              <w:r>
                <w:t>Biomass</w:t>
              </w:r>
            </w:ins>
          </w:p>
        </w:tc>
        <w:tc>
          <w:tcPr>
            <w:tcW w:w="0" w:type="auto"/>
            <w:vAlign w:val="center"/>
          </w:tcPr>
          <w:p w14:paraId="1C468203" w14:textId="77777777" w:rsidR="00307927" w:rsidRDefault="00307927" w:rsidP="00031968">
            <w:pPr>
              <w:jc w:val="center"/>
              <w:rPr>
                <w:ins w:id="1635" w:author="Xavier Hoenner" w:date="2015-09-22T13:36:00Z"/>
                <w:sz w:val="24"/>
              </w:rPr>
            </w:pPr>
            <w:ins w:id="1636" w:author="Xavier Hoenner" w:date="2015-09-22T13:36:00Z">
              <w:r>
                <w:t>Phytoplankton</w:t>
              </w:r>
            </w:ins>
          </w:p>
        </w:tc>
        <w:tc>
          <w:tcPr>
            <w:tcW w:w="0" w:type="auto"/>
            <w:vAlign w:val="center"/>
          </w:tcPr>
          <w:p w14:paraId="57F66A4E" w14:textId="77777777" w:rsidR="00307927" w:rsidRDefault="00307927" w:rsidP="00031968">
            <w:pPr>
              <w:jc w:val="center"/>
              <w:rPr>
                <w:ins w:id="1637" w:author="Xavier Hoenner" w:date="2015-09-22T13:36:00Z"/>
                <w:sz w:val="24"/>
              </w:rPr>
            </w:pPr>
            <w:ins w:id="1638" w:author="Xavier Hoenner" w:date="2015-09-22T13:36:00Z">
              <w:r>
                <w:t>Zooplankton</w:t>
              </w:r>
            </w:ins>
          </w:p>
        </w:tc>
        <w:tc>
          <w:tcPr>
            <w:tcW w:w="0" w:type="auto"/>
            <w:vAlign w:val="center"/>
          </w:tcPr>
          <w:p w14:paraId="23591B8A" w14:textId="77777777" w:rsidR="00307927" w:rsidRDefault="00307927" w:rsidP="00031968">
            <w:pPr>
              <w:jc w:val="center"/>
              <w:rPr>
                <w:ins w:id="1639" w:author="Xavier Hoenner" w:date="2015-09-22T13:36:00Z"/>
                <w:sz w:val="24"/>
              </w:rPr>
            </w:pPr>
            <w:ins w:id="1640" w:author="Xavier Hoenner" w:date="2015-09-22T13:36:00Z">
              <w:r>
                <w:t>Suspended matter</w:t>
              </w:r>
            </w:ins>
          </w:p>
        </w:tc>
      </w:tr>
      <w:tr w:rsidR="00307927" w14:paraId="61A0DA0B" w14:textId="77777777" w:rsidTr="00031968">
        <w:trPr>
          <w:jc w:val="center"/>
          <w:ins w:id="1641" w:author="Xavier Hoenner" w:date="2015-09-22T13:36:00Z"/>
        </w:trPr>
        <w:tc>
          <w:tcPr>
            <w:tcW w:w="9418" w:type="dxa"/>
            <w:gridSpan w:val="8"/>
            <w:shd w:val="clear" w:color="auto" w:fill="595959" w:themeFill="text1" w:themeFillTint="A6"/>
            <w:vAlign w:val="center"/>
          </w:tcPr>
          <w:p w14:paraId="19B220CB" w14:textId="77777777" w:rsidR="00307927" w:rsidRDefault="00307927" w:rsidP="00031968">
            <w:pPr>
              <w:jc w:val="center"/>
              <w:rPr>
                <w:ins w:id="1642" w:author="Xavier Hoenner" w:date="2015-09-22T13:36:00Z"/>
                <w:sz w:val="24"/>
              </w:rPr>
            </w:pPr>
            <w:ins w:id="1643" w:author="Xavier Hoenner" w:date="2015-09-22T13:36:00Z">
              <w:r>
                <w:rPr>
                  <w:sz w:val="24"/>
                </w:rPr>
                <w:t xml:space="preserve">Headers = </w:t>
              </w:r>
              <w:proofErr w:type="spellStart"/>
              <w:r>
                <w:rPr>
                  <w:sz w:val="24"/>
                </w:rPr>
                <w:t>station_name</w:t>
              </w:r>
              <w:proofErr w:type="spellEnd"/>
            </w:ins>
          </w:p>
        </w:tc>
      </w:tr>
      <w:tr w:rsidR="00307927" w14:paraId="3ECD3DDC" w14:textId="77777777" w:rsidTr="00031968">
        <w:trPr>
          <w:jc w:val="center"/>
          <w:ins w:id="1644" w:author="Xavier Hoenner" w:date="2015-09-22T13:36:00Z"/>
        </w:trPr>
        <w:tc>
          <w:tcPr>
            <w:tcW w:w="513" w:type="dxa"/>
            <w:vAlign w:val="center"/>
          </w:tcPr>
          <w:p w14:paraId="72D9D114" w14:textId="77777777" w:rsidR="00307927" w:rsidRDefault="00307927" w:rsidP="00031968">
            <w:pPr>
              <w:jc w:val="center"/>
              <w:rPr>
                <w:ins w:id="1645" w:author="Xavier Hoenner" w:date="2015-09-22T13:36:00Z"/>
              </w:rPr>
            </w:pPr>
          </w:p>
        </w:tc>
        <w:tc>
          <w:tcPr>
            <w:tcW w:w="1199" w:type="dxa"/>
            <w:vAlign w:val="center"/>
          </w:tcPr>
          <w:p w14:paraId="2936DA7D" w14:textId="77777777" w:rsidR="00307927" w:rsidRDefault="00307927" w:rsidP="00031968">
            <w:pPr>
              <w:jc w:val="center"/>
              <w:rPr>
                <w:ins w:id="1646" w:author="Xavier Hoenner" w:date="2015-09-22T13:36:00Z"/>
              </w:rPr>
            </w:pPr>
          </w:p>
        </w:tc>
        <w:tc>
          <w:tcPr>
            <w:tcW w:w="0" w:type="auto"/>
            <w:vAlign w:val="center"/>
          </w:tcPr>
          <w:p w14:paraId="3868A861" w14:textId="77777777" w:rsidR="00307927" w:rsidRDefault="00307927" w:rsidP="00031968">
            <w:pPr>
              <w:jc w:val="center"/>
              <w:rPr>
                <w:ins w:id="1647" w:author="Xavier Hoenner" w:date="2015-09-22T13:36:00Z"/>
              </w:rPr>
            </w:pPr>
          </w:p>
        </w:tc>
        <w:tc>
          <w:tcPr>
            <w:tcW w:w="0" w:type="auto"/>
            <w:vAlign w:val="center"/>
          </w:tcPr>
          <w:p w14:paraId="22106935" w14:textId="77777777" w:rsidR="00307927" w:rsidRDefault="00307927" w:rsidP="00031968">
            <w:pPr>
              <w:jc w:val="center"/>
              <w:rPr>
                <w:ins w:id="1648" w:author="Xavier Hoenner" w:date="2015-09-22T13:36:00Z"/>
              </w:rPr>
            </w:pPr>
          </w:p>
        </w:tc>
        <w:tc>
          <w:tcPr>
            <w:tcW w:w="0" w:type="auto"/>
            <w:vAlign w:val="center"/>
          </w:tcPr>
          <w:p w14:paraId="6AA0D32B" w14:textId="77777777" w:rsidR="00307927" w:rsidRDefault="00307927" w:rsidP="00031968">
            <w:pPr>
              <w:jc w:val="center"/>
              <w:rPr>
                <w:ins w:id="1649" w:author="Xavier Hoenner" w:date="2015-09-22T13:36:00Z"/>
              </w:rPr>
            </w:pPr>
          </w:p>
        </w:tc>
        <w:tc>
          <w:tcPr>
            <w:tcW w:w="0" w:type="auto"/>
            <w:vAlign w:val="center"/>
          </w:tcPr>
          <w:p w14:paraId="36D20C50" w14:textId="77777777" w:rsidR="00307927" w:rsidRDefault="00307927" w:rsidP="00031968">
            <w:pPr>
              <w:jc w:val="center"/>
              <w:rPr>
                <w:ins w:id="1650" w:author="Xavier Hoenner" w:date="2015-09-22T13:36:00Z"/>
              </w:rPr>
            </w:pPr>
          </w:p>
        </w:tc>
        <w:tc>
          <w:tcPr>
            <w:tcW w:w="0" w:type="auto"/>
            <w:vAlign w:val="center"/>
          </w:tcPr>
          <w:p w14:paraId="332F1DEC" w14:textId="77777777" w:rsidR="00307927" w:rsidRDefault="00307927" w:rsidP="00031968">
            <w:pPr>
              <w:jc w:val="center"/>
              <w:rPr>
                <w:ins w:id="1651" w:author="Xavier Hoenner" w:date="2015-09-22T13:36:00Z"/>
              </w:rPr>
            </w:pPr>
          </w:p>
        </w:tc>
        <w:tc>
          <w:tcPr>
            <w:tcW w:w="0" w:type="auto"/>
            <w:vAlign w:val="center"/>
          </w:tcPr>
          <w:p w14:paraId="319BBDCD" w14:textId="77777777" w:rsidR="00307927" w:rsidRDefault="00307927" w:rsidP="00031968">
            <w:pPr>
              <w:jc w:val="center"/>
              <w:rPr>
                <w:ins w:id="1652" w:author="Xavier Hoenner" w:date="2015-09-22T13:36:00Z"/>
              </w:rPr>
            </w:pPr>
          </w:p>
        </w:tc>
      </w:tr>
    </w:tbl>
    <w:p w14:paraId="4ECE3ABF" w14:textId="77777777" w:rsidR="00307927" w:rsidRDefault="00307927" w:rsidP="00496CCA">
      <w:pPr>
        <w:rPr>
          <w:ins w:id="1653" w:author="Xavier Hoenner" w:date="2015-09-22T13:36:00Z"/>
          <w:szCs w:val="24"/>
        </w:rPr>
      </w:pPr>
    </w:p>
    <w:commentRangeEnd w:id="1366"/>
    <w:p w14:paraId="561594CC" w14:textId="4E8FF6A5" w:rsidR="00CC7541" w:rsidRDefault="000367A8" w:rsidP="00496CCA">
      <w:pPr>
        <w:rPr>
          <w:szCs w:val="24"/>
        </w:rPr>
      </w:pPr>
      <w:r>
        <w:rPr>
          <w:rStyle w:val="CommentReference"/>
        </w:rPr>
        <w:commentReference w:id="1366"/>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1654" w:author="Xavier Hoenner" w:date="2014-05-01T09:52:00Z">
              <w:r w:rsidRPr="003D503B" w:rsidDel="00A016A4">
                <w:rPr>
                  <w:szCs w:val="24"/>
                </w:rPr>
                <w:delText>db</w:delText>
              </w:r>
              <w:r w:rsidDel="00A016A4">
                <w:rPr>
                  <w:szCs w:val="24"/>
                </w:rPr>
                <w:delText>dev</w:delText>
              </w:r>
            </w:del>
            <w:ins w:id="1655"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1656" w:author="Xavier Hoenner" w:date="2014-05-01T09:52:00Z">
              <w:r w:rsidDel="00A016A4">
                <w:rPr>
                  <w:szCs w:val="24"/>
                </w:rPr>
                <w:delText>report_db</w:delText>
              </w:r>
            </w:del>
            <w:ins w:id="1657"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1658"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r>
              <w:rPr>
                <w:szCs w:val="24"/>
              </w:rPr>
              <w:t>anmn_nrs_realtime_data_summary_view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1659"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286925E"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1660"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w:t>
        </w:r>
        <w:proofErr w:type="spellStart"/>
        <w:r w:rsidR="007D0A7B">
          <w:rPr>
            <w:b/>
            <w:i/>
          </w:rPr>
          <w:t>n</w:t>
        </w:r>
      </w:ins>
      <w:ins w:id="1661" w:author="Xavier Hoenner" w:date="2014-05-01T10:43:00Z">
        <w:r w:rsidR="007D0A7B">
          <w:rPr>
            <w:b/>
            <w:i/>
          </w:rPr>
          <w:t>o_instruments</w:t>
        </w:r>
      </w:ins>
      <w:proofErr w:type="spellEnd"/>
      <w:ins w:id="1662" w:author="Xavier Hoenner" w:date="2014-05-01T10:42:00Z">
        <w:r w:rsidR="007D0A7B">
          <w:rPr>
            <w:b/>
            <w:i/>
          </w:rPr>
          <w:t>’)</w:t>
        </w:r>
        <w:r w:rsidR="007D0A7B" w:rsidRPr="00EC6CCC">
          <w:rPr>
            <w:b/>
            <w:i/>
          </w:rPr>
          <w:t>: XX</w:t>
        </w:r>
      </w:ins>
      <w:del w:id="1663"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ins w:id="1664" w:author="Xavier Hoenner" w:date="2015-08-27T15:23:00Z">
        <w:r w:rsidR="001A674E">
          <w:rPr>
            <w:b/>
            <w:i/>
          </w:rPr>
          <w:br/>
        </w:r>
      </w:ins>
      <w:ins w:id="1665" w:author="Xavier Hoenner" w:date="2015-08-27T15:24:00Z">
        <w:r w:rsidR="001A674E">
          <w:rPr>
            <w:b/>
            <w:i/>
          </w:rPr>
          <w:t>Total number of non quality controlled datasets (‘no_data_2’): XX</w:t>
        </w:r>
      </w:ins>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0957B41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ins w:id="1666" w:author="Xavier Hoenner" w:date="2014-07-10T14:43:00Z">
        <w:r w:rsidR="00A91510">
          <w:br/>
        </w:r>
        <w:r w:rsidR="00A91510">
          <w:rPr>
            <w:b/>
          </w:rPr>
          <w:t># sensors</w:t>
        </w:r>
        <w:r w:rsidR="00A91510" w:rsidRPr="006B3C3D">
          <w:t xml:space="preserve">: </w:t>
        </w:r>
        <w:r w:rsidR="00A91510">
          <w:t xml:space="preserve">Number of sensors </w:t>
        </w:r>
      </w:ins>
      <w:ins w:id="1667" w:author="Xavier Hoenner" w:date="2014-07-10T14:44:00Z">
        <w:r w:rsidR="00A91510">
          <w:t>that have been deployed at each site</w:t>
        </w:r>
      </w:ins>
      <w:ins w:id="1668" w:author="Xavier Hoenner" w:date="2014-07-10T14:43:00Z">
        <w:r w:rsidR="00A91510">
          <w:t>.</w:t>
        </w:r>
      </w:ins>
      <w:r>
        <w:br/>
      </w:r>
      <w:r>
        <w:rPr>
          <w:b/>
        </w:rPr>
        <w:t xml:space="preserve"># </w:t>
      </w:r>
      <w:proofErr w:type="spellStart"/>
      <w:r>
        <w:rPr>
          <w:b/>
        </w:rPr>
        <w:t>QC’d</w:t>
      </w:r>
      <w:proofErr w:type="spellEnd"/>
      <w:r>
        <w:rPr>
          <w:b/>
        </w:rPr>
        <w:t xml:space="preserve"> data</w:t>
      </w:r>
      <w:r w:rsidRPr="006B3C3D">
        <w:t xml:space="preserve">: </w:t>
      </w:r>
      <w:r>
        <w:t xml:space="preserve">Number of </w:t>
      </w:r>
      <w:del w:id="1669" w:author="Xavier Hoenner" w:date="2014-07-10T14:46:00Z">
        <w:r w:rsidDel="00A91510">
          <w:delText xml:space="preserve">sensors for which </w:delText>
        </w:r>
      </w:del>
      <w:r>
        <w:t>quality controlled data</w:t>
      </w:r>
      <w:ins w:id="1670" w:author="Xavier Hoenner" w:date="2014-07-10T14:46:00Z">
        <w:r w:rsidR="00A91510">
          <w:t>sets</w:t>
        </w:r>
      </w:ins>
      <w:r>
        <w:t xml:space="preserve"> </w:t>
      </w:r>
      <w:del w:id="1671" w:author="Xavier Hoenner" w:date="2014-07-10T14:46:00Z">
        <w:r w:rsidDel="00A91510">
          <w:delText>is transmitted</w:delText>
        </w:r>
      </w:del>
      <w:ins w:id="1672" w:author="Xavier Hoenner" w:date="2014-07-10T14:46:00Z">
        <w:r w:rsidR="00A91510">
          <w:t>for each site</w:t>
        </w:r>
      </w:ins>
      <w:r>
        <w:t>.</w:t>
      </w:r>
      <w:ins w:id="1673" w:author="Xavier Hoenner" w:date="2015-08-27T15:24:00Z">
        <w:r w:rsidR="00F236CD">
          <w:br/>
        </w:r>
        <w:r w:rsidR="00F236CD">
          <w:rPr>
            <w:b/>
          </w:rPr>
          <w:t xml:space="preserve"># non </w:t>
        </w:r>
        <w:proofErr w:type="spellStart"/>
        <w:r w:rsidR="00F236CD">
          <w:rPr>
            <w:b/>
          </w:rPr>
          <w:t>QC’d</w:t>
        </w:r>
        <w:proofErr w:type="spellEnd"/>
        <w:r w:rsidR="00F236CD">
          <w:rPr>
            <w:b/>
          </w:rPr>
          <w:t xml:space="preserve"> data</w:t>
        </w:r>
        <w:r w:rsidR="00F236CD" w:rsidRPr="006B3C3D">
          <w:t xml:space="preserve">: </w:t>
        </w:r>
        <w:r w:rsidR="00F236CD">
          <w:t>Number of non quality controlled datasets for each site.</w:t>
        </w:r>
      </w:ins>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ins w:id="1674" w:author="Xavier Hoenner" w:date="2015-08-27T15:25:00Z">
        <w:r w:rsidR="006D0108">
          <w:rPr>
            <w:b/>
          </w:rPr>
          <w:t># days of data</w:t>
        </w:r>
      </w:ins>
      <w:ins w:id="1675" w:author="Xavier Hoenner" w:date="2015-08-27T15:26:00Z">
        <w:r w:rsidR="006D0108">
          <w:rPr>
            <w:b/>
          </w:rPr>
          <w:t xml:space="preserve"> (range)</w:t>
        </w:r>
      </w:ins>
      <w:del w:id="1676" w:author="Xavier Hoenner" w:date="2015-08-27T15:25:00Z">
        <w:r w:rsidDel="006D0108">
          <w:rPr>
            <w:b/>
          </w:rPr>
          <w:delText>Mean time</w:delText>
        </w:r>
        <w:r w:rsidRPr="00ED7666" w:rsidDel="006D0108">
          <w:rPr>
            <w:b/>
          </w:rPr>
          <w:delText xml:space="preserve"> </w:delText>
        </w:r>
        <w:r w:rsidDel="006D0108">
          <w:rPr>
            <w:b/>
          </w:rPr>
          <w:delText>c</w:delText>
        </w:r>
        <w:r w:rsidRPr="00ED7666" w:rsidDel="006D0108">
          <w:rPr>
            <w:b/>
          </w:rPr>
          <w:delText>overage</w:delText>
        </w:r>
      </w:del>
      <w:r w:rsidRPr="00ED7666">
        <w:t xml:space="preserve">: </w:t>
      </w:r>
      <w:del w:id="1677" w:author="Xavier Hoenner" w:date="2015-08-27T15:26:00Z">
        <w:r w:rsidDel="006D0108">
          <w:delText>Mean n</w:delText>
        </w:r>
      </w:del>
      <w:ins w:id="1678" w:author="Xavier Hoenner" w:date="2015-08-27T15:26:00Z">
        <w:r w:rsidR="006D0108">
          <w:t>N</w:t>
        </w:r>
      </w:ins>
      <w:r w:rsidRPr="00ED7666">
        <w:t xml:space="preserve">umber of </w:t>
      </w:r>
      <w:r>
        <w:t>days</w:t>
      </w:r>
      <w:r w:rsidRPr="00ED7666">
        <w:t xml:space="preserve"> </w:t>
      </w:r>
      <w:r>
        <w:t>between the data recording start and end dates</w:t>
      </w:r>
      <w:ins w:id="1679" w:author="Xavier Hoenner" w:date="2015-08-27T15:27:00Z">
        <w:r w:rsidR="006D0108">
          <w:t xml:space="preserve"> (minimum – maximum)</w:t>
        </w:r>
      </w:ins>
      <w:r w:rsidRPr="00ED7666">
        <w:t>.</w:t>
      </w:r>
      <w:del w:id="1680"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5" w:history="1">
        <w:r w:rsidRPr="00FE6A07">
          <w:rPr>
            <w:rStyle w:val="Hyperlink"/>
          </w:rPr>
          <w:t>http://imos.org.au/anmn.html</w:t>
        </w:r>
      </w:hyperlink>
      <w:r>
        <w:t>).</w:t>
      </w:r>
      <w:r>
        <w:br/>
      </w:r>
      <w:r>
        <w:rPr>
          <w:b/>
        </w:rPr>
        <w:lastRenderedPageBreak/>
        <w:t>NRS</w:t>
      </w:r>
      <w:r w:rsidRPr="0070643C">
        <w:t xml:space="preserve">: </w:t>
      </w:r>
      <w:r>
        <w:t>National Reference Stations (</w:t>
      </w:r>
      <w:hyperlink r:id="rId36"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42"/>
        <w:gridCol w:w="973"/>
        <w:gridCol w:w="924"/>
        <w:gridCol w:w="1996"/>
        <w:gridCol w:w="1006"/>
        <w:gridCol w:w="897"/>
        <w:gridCol w:w="2604"/>
      </w:tblGrid>
      <w:tr w:rsidR="006D0108" w14:paraId="62BBEF9C" w14:textId="77777777" w:rsidTr="00F65719">
        <w:trPr>
          <w:jc w:val="center"/>
        </w:trPr>
        <w:tc>
          <w:tcPr>
            <w:tcW w:w="628" w:type="pct"/>
            <w:vAlign w:val="center"/>
          </w:tcPr>
          <w:p w14:paraId="529962DD" w14:textId="77777777" w:rsidR="007D0A7B" w:rsidRPr="0025464E" w:rsidRDefault="007D0A7B" w:rsidP="00CC7541">
            <w:pPr>
              <w:jc w:val="center"/>
              <w:rPr>
                <w:b/>
              </w:rPr>
            </w:pPr>
            <w:proofErr w:type="spellStart"/>
            <w:r>
              <w:rPr>
                <w:b/>
              </w:rPr>
              <w:t>site_name</w:t>
            </w:r>
            <w:proofErr w:type="spellEnd"/>
          </w:p>
        </w:tc>
        <w:tc>
          <w:tcPr>
            <w:tcW w:w="120" w:type="pct"/>
            <w:vAlign w:val="center"/>
          </w:tcPr>
          <w:p w14:paraId="085BB15C" w14:textId="141BFF8F" w:rsidR="007D0A7B" w:rsidRDefault="007D0A7B">
            <w:pPr>
              <w:jc w:val="center"/>
              <w:rPr>
                <w:ins w:id="1681" w:author="Xavier Hoenner" w:date="2014-05-01T10:41:00Z"/>
                <w:b/>
                <w:sz w:val="24"/>
              </w:rPr>
              <w:pPrChange w:id="1682" w:author="Xavier Hoenner" w:date="2014-05-01T10:53:00Z">
                <w:pPr>
                  <w:spacing w:after="200" w:line="276" w:lineRule="auto"/>
                  <w:jc w:val="center"/>
                </w:pPr>
              </w:pPrChange>
            </w:pPr>
            <w:proofErr w:type="spellStart"/>
            <w:ins w:id="1683" w:author="Xavier Hoenner" w:date="2014-05-01T10:41:00Z">
              <w:r>
                <w:rPr>
                  <w:b/>
                </w:rPr>
                <w:t>nb_channels</w:t>
              </w:r>
              <w:proofErr w:type="spellEnd"/>
            </w:ins>
          </w:p>
        </w:tc>
        <w:tc>
          <w:tcPr>
            <w:tcW w:w="695" w:type="pct"/>
            <w:vAlign w:val="center"/>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1684" w:author="Xavier Hoenner" w:date="2014-05-01T09:58:00Z">
                <w:pPr>
                  <w:keepNext/>
                  <w:keepLines/>
                  <w:tabs>
                    <w:tab w:val="center" w:pos="4513"/>
                    <w:tab w:val="right" w:pos="9026"/>
                  </w:tabs>
                  <w:spacing w:before="200" w:after="200" w:line="276" w:lineRule="auto"/>
                  <w:jc w:val="center"/>
                  <w:outlineLvl w:val="4"/>
                </w:pPr>
              </w:pPrChange>
            </w:pPr>
            <w:proofErr w:type="spellStart"/>
            <w:r>
              <w:rPr>
                <w:b/>
              </w:rPr>
              <w:t>no_qc_data</w:t>
            </w:r>
            <w:proofErr w:type="spellEnd"/>
          </w:p>
        </w:tc>
        <w:tc>
          <w:tcPr>
            <w:tcW w:w="744" w:type="pct"/>
            <w:vAlign w:val="center"/>
          </w:tcPr>
          <w:p w14:paraId="31084D61" w14:textId="6D8F59C3" w:rsidR="007D0A7B" w:rsidRDefault="007D0A7B">
            <w:pPr>
              <w:jc w:val="center"/>
              <w:rPr>
                <w:rFonts w:asciiTheme="majorHAnsi" w:eastAsiaTheme="majorEastAsia" w:hAnsiTheme="majorHAnsi" w:cstheme="majorBidi"/>
                <w:b/>
                <w:bCs/>
                <w:i/>
                <w:iCs/>
                <w:color w:val="243F60" w:themeColor="accent1" w:themeShade="7F"/>
                <w:sz w:val="24"/>
                <w:szCs w:val="20"/>
              </w:rPr>
              <w:pPrChange w:id="1685" w:author="Xavier Hoenner" w:date="2014-05-01T09:58:00Z">
                <w:pPr>
                  <w:keepNext/>
                  <w:keepLines/>
                  <w:tabs>
                    <w:tab w:val="center" w:pos="4513"/>
                    <w:tab w:val="right" w:pos="9026"/>
                  </w:tabs>
                  <w:spacing w:before="200" w:after="200" w:line="276" w:lineRule="auto"/>
                  <w:jc w:val="center"/>
                  <w:outlineLvl w:val="4"/>
                </w:pPr>
              </w:pPrChange>
            </w:pPr>
            <w:del w:id="1686" w:author="Xavier Hoenner" w:date="2015-08-27T15:24:00Z">
              <w:r w:rsidDel="006D0108">
                <w:rPr>
                  <w:b/>
                </w:rPr>
                <w:delText>depth_range</w:delText>
              </w:r>
            </w:del>
            <w:proofErr w:type="spellStart"/>
            <w:ins w:id="1687" w:author="Xavier Hoenner" w:date="2015-08-27T15:24:00Z">
              <w:r w:rsidR="006D0108">
                <w:rPr>
                  <w:b/>
                </w:rPr>
                <w:t>no_non_qc_data</w:t>
              </w:r>
            </w:ins>
            <w:proofErr w:type="spellEnd"/>
          </w:p>
        </w:tc>
        <w:tc>
          <w:tcPr>
            <w:tcW w:w="762" w:type="pct"/>
            <w:vAlign w:val="center"/>
          </w:tcPr>
          <w:p w14:paraId="268D4F31" w14:textId="77777777" w:rsidR="007D0A7B" w:rsidRPr="0025464E" w:rsidRDefault="007D0A7B" w:rsidP="00CC7541">
            <w:pPr>
              <w:jc w:val="center"/>
              <w:rPr>
                <w:b/>
              </w:rPr>
            </w:pPr>
            <w:proofErr w:type="spellStart"/>
            <w:r>
              <w:rPr>
                <w:b/>
              </w:rPr>
              <w:t>earliest_date</w:t>
            </w:r>
            <w:proofErr w:type="spellEnd"/>
          </w:p>
        </w:tc>
        <w:tc>
          <w:tcPr>
            <w:tcW w:w="672" w:type="pct"/>
            <w:vAlign w:val="center"/>
          </w:tcPr>
          <w:p w14:paraId="1623D32F" w14:textId="77777777" w:rsidR="007D0A7B" w:rsidRPr="0025464E" w:rsidRDefault="007D0A7B" w:rsidP="00CC7541">
            <w:pPr>
              <w:jc w:val="center"/>
              <w:rPr>
                <w:b/>
              </w:rPr>
            </w:pPr>
            <w:proofErr w:type="spellStart"/>
            <w:r>
              <w:rPr>
                <w:b/>
              </w:rPr>
              <w:t>latest_date</w:t>
            </w:r>
            <w:proofErr w:type="spellEnd"/>
          </w:p>
        </w:tc>
        <w:tc>
          <w:tcPr>
            <w:tcW w:w="1378" w:type="pct"/>
            <w:vAlign w:val="center"/>
          </w:tcPr>
          <w:p w14:paraId="77697761" w14:textId="7809D21E" w:rsidR="007D0A7B" w:rsidRDefault="006D0108" w:rsidP="00CC7541">
            <w:pPr>
              <w:jc w:val="center"/>
              <w:rPr>
                <w:b/>
              </w:rPr>
            </w:pPr>
            <w:proofErr w:type="spellStart"/>
            <w:ins w:id="1688" w:author="Xavier Hoenner" w:date="2015-08-27T15:25:00Z">
              <w:r w:rsidRPr="006D0108">
                <w:rPr>
                  <w:b/>
                </w:rPr>
                <w:t>no_data_days</w:t>
              </w:r>
            </w:ins>
            <w:proofErr w:type="spellEnd"/>
            <w:del w:id="1689" w:author="Xavier Hoenner" w:date="2015-08-27T15:25:00Z">
              <w:r w:rsidR="007D0A7B" w:rsidDel="006D0108">
                <w:rPr>
                  <w:b/>
                </w:rPr>
                <w:delText>mean_coverage_duration</w:delText>
              </w:r>
            </w:del>
          </w:p>
        </w:tc>
      </w:tr>
      <w:tr w:rsidR="006D0108" w14:paraId="13E051F9" w14:textId="77777777" w:rsidTr="00F65719">
        <w:trPr>
          <w:jc w:val="center"/>
        </w:trPr>
        <w:tc>
          <w:tcPr>
            <w:tcW w:w="628" w:type="pct"/>
            <w:vAlign w:val="center"/>
          </w:tcPr>
          <w:p w14:paraId="5EE42BC8" w14:textId="77777777" w:rsidR="007D0A7B" w:rsidRDefault="007D0A7B" w:rsidP="00CC7541">
            <w:pPr>
              <w:jc w:val="center"/>
            </w:pPr>
            <w:r>
              <w:t>Site name</w:t>
            </w:r>
          </w:p>
        </w:tc>
        <w:tc>
          <w:tcPr>
            <w:tcW w:w="120" w:type="pct"/>
            <w:vAlign w:val="center"/>
          </w:tcPr>
          <w:p w14:paraId="3165DF4C" w14:textId="190A522C" w:rsidR="007D0A7B" w:rsidRDefault="007D0A7B">
            <w:pPr>
              <w:jc w:val="center"/>
              <w:rPr>
                <w:ins w:id="1690" w:author="Xavier Hoenner" w:date="2014-05-01T10:41:00Z"/>
              </w:rPr>
              <w:pPrChange w:id="1691" w:author="Xavier Hoenner" w:date="2014-05-01T10:53:00Z">
                <w:pPr>
                  <w:spacing w:after="200" w:line="276" w:lineRule="auto"/>
                  <w:jc w:val="center"/>
                </w:pPr>
              </w:pPrChange>
            </w:pPr>
            <w:ins w:id="1692" w:author="Xavier Hoenner" w:date="2014-05-01T10:41:00Z">
              <w:r>
                <w:t># sensors</w:t>
              </w:r>
            </w:ins>
          </w:p>
        </w:tc>
        <w:tc>
          <w:tcPr>
            <w:tcW w:w="695" w:type="pct"/>
            <w:vAlign w:val="center"/>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1693" w:author="Xavier Hoenner" w:date="2014-05-01T09:58:00Z">
                <w:pPr>
                  <w:keepNext/>
                  <w:keepLines/>
                  <w:tabs>
                    <w:tab w:val="center" w:pos="4513"/>
                    <w:tab w:val="right" w:pos="9026"/>
                  </w:tabs>
                  <w:spacing w:before="200" w:after="200" w:line="276" w:lineRule="auto"/>
                  <w:jc w:val="center"/>
                  <w:outlineLvl w:val="4"/>
                </w:pPr>
              </w:pPrChange>
            </w:pPr>
            <w:r>
              <w:t xml:space="preserve"># </w:t>
            </w:r>
            <w:proofErr w:type="spellStart"/>
            <w:r>
              <w:t>QC’d</w:t>
            </w:r>
            <w:proofErr w:type="spellEnd"/>
            <w:r>
              <w:t xml:space="preserve"> data</w:t>
            </w:r>
          </w:p>
        </w:tc>
        <w:tc>
          <w:tcPr>
            <w:tcW w:w="744" w:type="pct"/>
            <w:vAlign w:val="center"/>
          </w:tcPr>
          <w:p w14:paraId="09A9CC98" w14:textId="1309DA02" w:rsidR="007D0A7B" w:rsidRDefault="007D0A7B">
            <w:pPr>
              <w:jc w:val="center"/>
              <w:rPr>
                <w:rFonts w:asciiTheme="majorHAnsi" w:eastAsiaTheme="majorEastAsia" w:hAnsiTheme="majorHAnsi" w:cstheme="majorBidi"/>
                <w:b/>
                <w:bCs/>
                <w:i/>
                <w:iCs/>
                <w:color w:val="243F60" w:themeColor="accent1" w:themeShade="7F"/>
                <w:sz w:val="24"/>
                <w:szCs w:val="20"/>
              </w:rPr>
              <w:pPrChange w:id="1694" w:author="Xavier Hoenner" w:date="2014-05-01T09:58:00Z">
                <w:pPr>
                  <w:keepNext/>
                  <w:keepLines/>
                  <w:tabs>
                    <w:tab w:val="center" w:pos="4513"/>
                    <w:tab w:val="right" w:pos="9026"/>
                  </w:tabs>
                  <w:spacing w:before="200" w:after="200" w:line="276" w:lineRule="auto"/>
                  <w:jc w:val="center"/>
                  <w:outlineLvl w:val="4"/>
                </w:pPr>
              </w:pPrChange>
            </w:pPr>
            <w:del w:id="1695" w:author="Xavier Hoenner" w:date="2015-08-27T15:24:00Z">
              <w:r w:rsidDel="006D0108">
                <w:delText>Depth range</w:delText>
              </w:r>
            </w:del>
            <w:ins w:id="1696" w:author="Xavier Hoenner" w:date="2015-08-27T15:24:00Z">
              <w:r w:rsidR="006D0108">
                <w:t xml:space="preserve"># non </w:t>
              </w:r>
              <w:proofErr w:type="spellStart"/>
              <w:r w:rsidR="006D0108">
                <w:t>QC’d</w:t>
              </w:r>
              <w:proofErr w:type="spellEnd"/>
              <w:r w:rsidR="006D0108">
                <w:t xml:space="preserve"> data</w:t>
              </w:r>
            </w:ins>
          </w:p>
        </w:tc>
        <w:tc>
          <w:tcPr>
            <w:tcW w:w="762" w:type="pct"/>
            <w:vAlign w:val="center"/>
          </w:tcPr>
          <w:p w14:paraId="521AAB60" w14:textId="77777777" w:rsidR="007D0A7B" w:rsidRDefault="007D0A7B" w:rsidP="00CC7541">
            <w:pPr>
              <w:jc w:val="center"/>
            </w:pPr>
            <w:r>
              <w:t>Start</w:t>
            </w:r>
          </w:p>
        </w:tc>
        <w:tc>
          <w:tcPr>
            <w:tcW w:w="672" w:type="pct"/>
            <w:vAlign w:val="center"/>
          </w:tcPr>
          <w:p w14:paraId="642D58A4" w14:textId="77777777" w:rsidR="007D0A7B" w:rsidRDefault="007D0A7B" w:rsidP="00CC7541">
            <w:pPr>
              <w:jc w:val="center"/>
            </w:pPr>
            <w:r>
              <w:t>End</w:t>
            </w:r>
          </w:p>
        </w:tc>
        <w:tc>
          <w:tcPr>
            <w:tcW w:w="1378" w:type="pct"/>
            <w:vAlign w:val="center"/>
          </w:tcPr>
          <w:p w14:paraId="3AAE7275" w14:textId="6AE5ED7A" w:rsidR="007D0A7B" w:rsidRDefault="007D0A7B">
            <w:pPr>
              <w:jc w:val="center"/>
              <w:rPr>
                <w:sz w:val="24"/>
              </w:rPr>
              <w:pPrChange w:id="1697" w:author="Xavier Hoenner" w:date="2015-08-27T15:25:00Z">
                <w:pPr>
                  <w:spacing w:after="200" w:line="276" w:lineRule="auto"/>
                  <w:jc w:val="center"/>
                </w:pPr>
              </w:pPrChange>
            </w:pPr>
            <w:del w:id="1698" w:author="Xavier Hoenner" w:date="2015-08-27T15:25:00Z">
              <w:r w:rsidDel="006D0108">
                <w:delText>Mean time coverage (days</w:delText>
              </w:r>
            </w:del>
            <w:ins w:id="1699" w:author="Xavier Hoenner" w:date="2015-08-27T15:25:00Z">
              <w:r w:rsidR="006D0108">
                <w:t># days of data</w:t>
              </w:r>
            </w:ins>
            <w:del w:id="1700" w:author="Xavier Hoenner" w:date="2015-08-27T15:25:00Z">
              <w:r w:rsidDel="006D0108">
                <w:delText>)</w:delText>
              </w:r>
            </w:del>
            <w:ins w:id="1701" w:author="Xavier Hoenner" w:date="2015-08-27T15:25:00Z">
              <w:r w:rsidR="006D0108">
                <w:t xml:space="preserve"> (range)</w:t>
              </w:r>
            </w:ins>
          </w:p>
        </w:tc>
      </w:tr>
      <w:tr w:rsidR="006D0108"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1702"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1703" w:author="Xavier Hoenner" w:date="2014-05-01T09:52:00Z">
              <w:r>
                <w:rPr>
                  <w:szCs w:val="24"/>
                </w:rPr>
                <w:t>dbprod</w:t>
              </w:r>
              <w:r w:rsidRPr="003D503B">
                <w:rPr>
                  <w:szCs w:val="24"/>
                </w:rPr>
                <w:t>.emii.org.au</w:t>
              </w:r>
            </w:ins>
            <w:del w:id="1704"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1705" w:author="Xavier Hoenner" w:date="2014-05-01T09:52:00Z">
              <w:r>
                <w:rPr>
                  <w:szCs w:val="24"/>
                </w:rPr>
                <w:t>harvest</w:t>
              </w:r>
            </w:ins>
            <w:del w:id="1706"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1707" w:author="Xavier Hoenner" w:date="2014-05-01T09:52:00Z">
              <w:r>
                <w:rPr>
                  <w:szCs w:val="24"/>
                </w:rPr>
                <w:t>reporting</w:t>
              </w:r>
            </w:ins>
            <w:del w:id="1708"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r>
              <w:rPr>
                <w:szCs w:val="24"/>
              </w:rPr>
              <w:t>anmn_nrs_realtime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1709"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1710" w:author="Xavier Hoenner" w:date="2014-05-01T10:45:00Z">
        <w:r w:rsidR="00F07203" w:rsidDel="0049710C">
          <w:delText>parameter</w:delText>
        </w:r>
        <w:r w:rsidDel="0049710C">
          <w:delText>’</w:delText>
        </w:r>
      </w:del>
      <w:ins w:id="1711" w:author="Xavier Hoenner" w:date="2014-05-01T10:45:00Z">
        <w:r w:rsidR="0049710C">
          <w:t>channel_id</w:t>
        </w:r>
        <w:proofErr w:type="spellEnd"/>
        <w:r w:rsidR="0049710C">
          <w:t>’</w:t>
        </w:r>
      </w:ins>
      <w:r>
        <w:t>.</w:t>
      </w:r>
    </w:p>
    <w:p w14:paraId="1B1626C3" w14:textId="19E6AF1F" w:rsidR="00CC7541" w:rsidDel="000A5F9A" w:rsidRDefault="00CC7541" w:rsidP="00CC7541">
      <w:pPr>
        <w:ind w:left="993" w:hanging="993"/>
        <w:rPr>
          <w:del w:id="1712" w:author="Xavier Hoenner" w:date="2015-08-27T15:30:00Z"/>
        </w:rPr>
      </w:pPr>
      <w:r>
        <w:rPr>
          <w:u w:val="single"/>
        </w:rPr>
        <w:t>Footnote:</w:t>
      </w:r>
      <w:r>
        <w:t xml:space="preserve"> </w:t>
      </w:r>
      <w:r>
        <w:rPr>
          <w:b/>
        </w:rPr>
        <w:t xml:space="preserve">Headers: </w:t>
      </w:r>
      <w:r w:rsidR="00F07203" w:rsidRPr="00523C6C">
        <w:t xml:space="preserve">NRS </w:t>
      </w:r>
      <w:r w:rsidR="00F07203">
        <w:t>moorings site name</w:t>
      </w:r>
      <w:del w:id="1713" w:author="Xavier Hoenner" w:date="2014-05-01T10:51:00Z">
        <w:r w:rsidR="00F07203" w:rsidDel="0049710C">
          <w:delText xml:space="preserve"> (site code), and latitude/longitude coordinates</w:delText>
        </w:r>
      </w:del>
      <w:r>
        <w:t>.</w:t>
      </w:r>
      <w:r>
        <w:br/>
      </w:r>
      <w:r>
        <w:rPr>
          <w:b/>
        </w:rPr>
        <w:t xml:space="preserve">Sub-headers: </w:t>
      </w:r>
      <w:del w:id="1714" w:author="Xavier Hoenner" w:date="2014-05-01T10:45:00Z">
        <w:r w:rsidDel="0049710C">
          <w:delText xml:space="preserve">Name of the </w:delText>
        </w:r>
        <w:r w:rsidR="00F07203" w:rsidDel="0049710C">
          <w:delText>parameter recorded</w:delText>
        </w:r>
      </w:del>
      <w:ins w:id="1715" w:author="Xavier Hoenner" w:date="2014-05-01T10:45:00Z">
        <w:r w:rsidR="0049710C">
          <w:t>Sensor code</w:t>
        </w:r>
      </w:ins>
      <w:r w:rsidR="00F07203">
        <w:t>.</w:t>
      </w:r>
      <w:ins w:id="1716" w:author="Xavier Hoenner" w:date="2014-05-01T10:45:00Z">
        <w:r w:rsidR="0049710C" w:rsidDel="0049710C">
          <w:t xml:space="preserve"> </w:t>
        </w:r>
      </w:ins>
      <w:del w:id="1717"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del w:id="1718" w:author="Xavier Hoenner" w:date="2015-08-27T15:27:00Z">
        <w:r w:rsidDel="005656CB">
          <w:rPr>
            <w:b/>
          </w:rPr>
          <w:delText>Time</w:delText>
        </w:r>
        <w:r w:rsidRPr="00ED7666" w:rsidDel="005656CB">
          <w:rPr>
            <w:b/>
          </w:rPr>
          <w:delText xml:space="preserve"> </w:delText>
        </w:r>
        <w:r w:rsidDel="005656CB">
          <w:rPr>
            <w:b/>
          </w:rPr>
          <w:delText>c</w:delText>
        </w:r>
        <w:r w:rsidRPr="00ED7666" w:rsidDel="005656CB">
          <w:rPr>
            <w:b/>
          </w:rPr>
          <w:delText>overage</w:delText>
        </w:r>
      </w:del>
      <w:ins w:id="1719" w:author="Xavier Hoenner" w:date="2015-08-27T15:27:00Z">
        <w:r w:rsidR="005656CB">
          <w:rPr>
            <w:b/>
          </w:rPr>
          <w:t># days of data</w:t>
        </w:r>
      </w:ins>
      <w:r w:rsidRPr="00ED7666">
        <w:t xml:space="preserve">: </w:t>
      </w:r>
      <w:r>
        <w:t>N</w:t>
      </w:r>
      <w:r w:rsidRPr="00ED7666">
        <w:t xml:space="preserve">umber of </w:t>
      </w:r>
      <w:r>
        <w:t>days</w:t>
      </w:r>
      <w:r w:rsidRPr="00ED7666">
        <w:t xml:space="preserve"> </w:t>
      </w:r>
      <w:r>
        <w:t>between the data recording start and end dates</w:t>
      </w:r>
      <w:r w:rsidRPr="00ED7666">
        <w:t>.</w:t>
      </w:r>
      <w:del w:id="1720"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37"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38" w:history="1">
        <w:r w:rsidR="00F07203" w:rsidRPr="001C4E00">
          <w:rPr>
            <w:rStyle w:val="Hyperlink"/>
          </w:rPr>
          <w:t>http://imos.org.au/anmn_instrumentation.html</w:t>
        </w:r>
      </w:hyperlink>
      <w:r w:rsidR="00F07203">
        <w:t>).</w:t>
      </w:r>
    </w:p>
    <w:p w14:paraId="6BFE40D6" w14:textId="77777777" w:rsidR="007A2D59" w:rsidRDefault="007A2D59">
      <w:pPr>
        <w:ind w:left="993" w:hanging="993"/>
        <w:rPr>
          <w:ins w:id="1721" w:author="Xavier Hoenner" w:date="2014-05-01T10:51:00Z"/>
        </w:rPr>
        <w:pPrChange w:id="1722" w:author="Xavier Hoenner" w:date="2015-08-27T15:30:00Z">
          <w:pPr/>
        </w:pPrChange>
      </w:pPr>
    </w:p>
    <w:p w14:paraId="140A364D" w14:textId="77777777" w:rsidR="007A2D59" w:rsidRDefault="007A2D59" w:rsidP="00CC7541"/>
    <w:p w14:paraId="2CBBF0DB" w14:textId="77777777" w:rsidR="00CC7541" w:rsidRDefault="00CC7541" w:rsidP="00CC7541">
      <w:pPr>
        <w:pStyle w:val="Heading3"/>
      </w:pPr>
      <w:r>
        <w:lastRenderedPageBreak/>
        <w:t>Template</w:t>
      </w:r>
    </w:p>
    <w:tbl>
      <w:tblPr>
        <w:tblStyle w:val="TableGrid"/>
        <w:tblW w:w="3700" w:type="pct"/>
        <w:jc w:val="center"/>
        <w:tblLook w:val="04A0" w:firstRow="1" w:lastRow="0" w:firstColumn="1" w:lastColumn="0" w:noHBand="0" w:noVBand="1"/>
        <w:tblPrChange w:id="1723"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1724">
          <w:tblGrid>
            <w:gridCol w:w="1468"/>
            <w:gridCol w:w="1174"/>
            <w:gridCol w:w="1167"/>
            <w:gridCol w:w="1087"/>
            <w:gridCol w:w="1943"/>
          </w:tblGrid>
        </w:tblGridChange>
      </w:tblGrid>
      <w:tr w:rsidR="0049710C" w14:paraId="72637D1E" w14:textId="77777777" w:rsidTr="0049710C">
        <w:trPr>
          <w:jc w:val="center"/>
          <w:trPrChange w:id="1725" w:author="Xavier Hoenner" w:date="2014-05-01T10:49:00Z">
            <w:trPr>
              <w:jc w:val="center"/>
            </w:trPr>
          </w:trPrChange>
        </w:trPr>
        <w:tc>
          <w:tcPr>
            <w:tcW w:w="1073" w:type="pct"/>
            <w:vAlign w:val="center"/>
            <w:tcPrChange w:id="1726"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r>
              <w:rPr>
                <w:b/>
              </w:rPr>
              <w:t>sensor_depth</w:t>
            </w:r>
            <w:proofErr w:type="spellEnd"/>
          </w:p>
        </w:tc>
        <w:tc>
          <w:tcPr>
            <w:tcW w:w="858" w:type="pct"/>
            <w:vAlign w:val="center"/>
            <w:tcPrChange w:id="1727"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r>
              <w:rPr>
                <w:b/>
              </w:rPr>
              <w:t>qaqc_data</w:t>
            </w:r>
            <w:proofErr w:type="spellEnd"/>
          </w:p>
        </w:tc>
        <w:tc>
          <w:tcPr>
            <w:tcW w:w="853" w:type="pct"/>
            <w:vAlign w:val="center"/>
            <w:tcPrChange w:id="1728"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r>
              <w:rPr>
                <w:b/>
              </w:rPr>
              <w:t>start_date</w:t>
            </w:r>
            <w:proofErr w:type="spellEnd"/>
          </w:p>
        </w:tc>
        <w:tc>
          <w:tcPr>
            <w:tcW w:w="795" w:type="pct"/>
            <w:vAlign w:val="center"/>
            <w:tcPrChange w:id="1729"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r>
              <w:rPr>
                <w:b/>
              </w:rPr>
              <w:t>end_date</w:t>
            </w:r>
            <w:proofErr w:type="spellEnd"/>
          </w:p>
        </w:tc>
        <w:tc>
          <w:tcPr>
            <w:tcW w:w="1421" w:type="pct"/>
            <w:vAlign w:val="center"/>
            <w:tcPrChange w:id="1730" w:author="Xavier Hoenner" w:date="2014-05-01T10:49:00Z">
              <w:tcPr>
                <w:tcW w:w="1177" w:type="pct"/>
                <w:vAlign w:val="center"/>
              </w:tcPr>
            </w:tcPrChange>
          </w:tcPr>
          <w:p w14:paraId="0353A3D4" w14:textId="77777777" w:rsidR="0049710C" w:rsidRDefault="0049710C" w:rsidP="00CC7541">
            <w:pPr>
              <w:jc w:val="center"/>
              <w:rPr>
                <w:b/>
              </w:rPr>
            </w:pPr>
            <w:proofErr w:type="spellStart"/>
            <w:r>
              <w:rPr>
                <w:b/>
              </w:rPr>
              <w:t>coverage_duration</w:t>
            </w:r>
            <w:proofErr w:type="spellEnd"/>
          </w:p>
        </w:tc>
      </w:tr>
      <w:tr w:rsidR="0049710C" w14:paraId="65567DC8" w14:textId="77777777" w:rsidTr="0049710C">
        <w:trPr>
          <w:jc w:val="center"/>
          <w:trPrChange w:id="1731" w:author="Xavier Hoenner" w:date="2014-05-01T10:49:00Z">
            <w:trPr>
              <w:jc w:val="center"/>
            </w:trPr>
          </w:trPrChange>
        </w:trPr>
        <w:tc>
          <w:tcPr>
            <w:tcW w:w="1073" w:type="pct"/>
            <w:vAlign w:val="center"/>
            <w:tcPrChange w:id="1732"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1733"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1734"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1735"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1736" w:author="Xavier Hoenner" w:date="2014-05-01T10:49:00Z">
              <w:tcPr>
                <w:tcW w:w="1177" w:type="pct"/>
                <w:vAlign w:val="center"/>
              </w:tcPr>
            </w:tcPrChange>
          </w:tcPr>
          <w:p w14:paraId="398E4415" w14:textId="3E64AEF5" w:rsidR="0049710C" w:rsidRDefault="0049710C" w:rsidP="00CC7541">
            <w:pPr>
              <w:jc w:val="center"/>
            </w:pPr>
            <w:del w:id="1737" w:author="Xavier Hoenner" w:date="2015-08-27T15:27:00Z">
              <w:r w:rsidDel="005656CB">
                <w:delText>Time coverage (days)</w:delText>
              </w:r>
            </w:del>
            <w:ins w:id="1738" w:author="Xavier Hoenner" w:date="2015-08-27T15:27:00Z">
              <w:r w:rsidR="005656CB">
                <w:t># days of data</w:t>
              </w:r>
            </w:ins>
          </w:p>
        </w:tc>
      </w:tr>
      <w:tr w:rsidR="0049710C" w14:paraId="1F80F692" w14:textId="77777777" w:rsidTr="0049710C">
        <w:tblPrEx>
          <w:tblPrExChange w:id="1739" w:author="Xavier Hoenner" w:date="2014-05-01T10:50:00Z">
            <w:tblPrEx>
              <w:tblW w:w="3700" w:type="pct"/>
            </w:tblPrEx>
          </w:tblPrExChange>
        </w:tblPrEx>
        <w:trPr>
          <w:jc w:val="center"/>
          <w:trPrChange w:id="1740" w:author="Xavier Hoenner" w:date="2014-05-01T10:50:00Z">
            <w:trPr>
              <w:jc w:val="center"/>
            </w:trPr>
          </w:trPrChange>
        </w:trPr>
        <w:tc>
          <w:tcPr>
            <w:tcW w:w="5000" w:type="pct"/>
            <w:gridSpan w:val="5"/>
            <w:shd w:val="clear" w:color="auto" w:fill="595959" w:themeFill="text1" w:themeFillTint="A6"/>
            <w:vAlign w:val="center"/>
            <w:tcPrChange w:id="1741" w:author="Xavier Hoenner" w:date="2014-05-01T10:50:00Z">
              <w:tcPr>
                <w:tcW w:w="5000" w:type="pct"/>
                <w:gridSpan w:val="5"/>
                <w:vAlign w:val="center"/>
              </w:tcPr>
            </w:tcPrChange>
          </w:tcPr>
          <w:p w14:paraId="760680A7" w14:textId="6A545067" w:rsidR="0049710C" w:rsidRDefault="0049710C" w:rsidP="00CC7541">
            <w:pPr>
              <w:jc w:val="center"/>
            </w:pPr>
            <w:ins w:id="1742" w:author="Xavier Hoenner" w:date="2014-05-01T10:50:00Z">
              <w:r>
                <w:t>Headers = ‘</w:t>
              </w:r>
              <w:proofErr w:type="spellStart"/>
              <w:r>
                <w:t>site_name</w:t>
              </w:r>
              <w:proofErr w:type="spellEnd"/>
              <w:r>
                <w:t>’</w:t>
              </w:r>
            </w:ins>
          </w:p>
        </w:tc>
      </w:tr>
      <w:tr w:rsidR="0049710C" w14:paraId="67ACC66D" w14:textId="77777777" w:rsidTr="0049710C">
        <w:tblPrEx>
          <w:tblPrExChange w:id="1743" w:author="Xavier Hoenner" w:date="2014-05-01T10:50:00Z">
            <w:tblPrEx>
              <w:tblW w:w="3700" w:type="pct"/>
            </w:tblPrEx>
          </w:tblPrExChange>
        </w:tblPrEx>
        <w:trPr>
          <w:jc w:val="center"/>
          <w:ins w:id="1744" w:author="Xavier Hoenner" w:date="2014-05-01T10:49:00Z"/>
          <w:trPrChange w:id="1745" w:author="Xavier Hoenner" w:date="2014-05-01T10:50:00Z">
            <w:trPr>
              <w:jc w:val="center"/>
            </w:trPr>
          </w:trPrChange>
        </w:trPr>
        <w:tc>
          <w:tcPr>
            <w:tcW w:w="5000" w:type="pct"/>
            <w:gridSpan w:val="5"/>
            <w:shd w:val="clear" w:color="auto" w:fill="BFBFBF" w:themeFill="background1" w:themeFillShade="BF"/>
            <w:vAlign w:val="center"/>
            <w:tcPrChange w:id="1746" w:author="Xavier Hoenner" w:date="2014-05-01T10:50:00Z">
              <w:tcPr>
                <w:tcW w:w="5000" w:type="pct"/>
                <w:gridSpan w:val="5"/>
                <w:vAlign w:val="center"/>
              </w:tcPr>
            </w:tcPrChange>
          </w:tcPr>
          <w:p w14:paraId="716C6D5F" w14:textId="0C39AAC5" w:rsidR="0049710C" w:rsidRDefault="0049710C">
            <w:pPr>
              <w:rPr>
                <w:ins w:id="1747" w:author="Xavier Hoenner" w:date="2014-05-01T10:49:00Z"/>
              </w:rPr>
              <w:pPrChange w:id="1748" w:author="Xavier Hoenner" w:date="2014-05-01T10:50:00Z">
                <w:pPr>
                  <w:spacing w:after="200" w:line="276" w:lineRule="auto"/>
                  <w:jc w:val="center"/>
                </w:pPr>
              </w:pPrChange>
            </w:pPr>
            <w:ins w:id="1749" w:author="Xavier Hoenner" w:date="2014-05-01T10:50:00Z">
              <w:r>
                <w:t>Sub-headers = ‘</w:t>
              </w:r>
              <w:proofErr w:type="spellStart"/>
              <w:r>
                <w:t>channel_id</w:t>
              </w:r>
              <w:proofErr w:type="spellEnd"/>
              <w:r>
                <w:t>’</w:t>
              </w:r>
            </w:ins>
          </w:p>
        </w:tc>
      </w:tr>
      <w:tr w:rsidR="0049710C" w14:paraId="4E89A917" w14:textId="77777777" w:rsidTr="0049710C">
        <w:trPr>
          <w:jc w:val="center"/>
          <w:ins w:id="1750" w:author="Xavier Hoenner" w:date="2014-05-01T10:49:00Z"/>
        </w:trPr>
        <w:tc>
          <w:tcPr>
            <w:tcW w:w="1073" w:type="pct"/>
            <w:vAlign w:val="center"/>
          </w:tcPr>
          <w:p w14:paraId="37920447" w14:textId="77777777" w:rsidR="0049710C" w:rsidRDefault="0049710C" w:rsidP="00CC7541">
            <w:pPr>
              <w:jc w:val="center"/>
              <w:rPr>
                <w:ins w:id="1751" w:author="Xavier Hoenner" w:date="2014-05-01T10:49:00Z"/>
              </w:rPr>
            </w:pPr>
          </w:p>
        </w:tc>
        <w:tc>
          <w:tcPr>
            <w:tcW w:w="858" w:type="pct"/>
            <w:vAlign w:val="center"/>
          </w:tcPr>
          <w:p w14:paraId="77BADC59" w14:textId="77777777" w:rsidR="0049710C" w:rsidRDefault="0049710C" w:rsidP="00CC7541">
            <w:pPr>
              <w:jc w:val="center"/>
              <w:rPr>
                <w:ins w:id="1752" w:author="Xavier Hoenner" w:date="2014-05-01T10:49:00Z"/>
              </w:rPr>
            </w:pPr>
          </w:p>
        </w:tc>
        <w:tc>
          <w:tcPr>
            <w:tcW w:w="853" w:type="pct"/>
            <w:vAlign w:val="center"/>
          </w:tcPr>
          <w:p w14:paraId="56A44A40" w14:textId="77777777" w:rsidR="0049710C" w:rsidRDefault="0049710C" w:rsidP="00CC7541">
            <w:pPr>
              <w:jc w:val="center"/>
              <w:rPr>
                <w:ins w:id="1753" w:author="Xavier Hoenner" w:date="2014-05-01T10:49:00Z"/>
              </w:rPr>
            </w:pPr>
          </w:p>
        </w:tc>
        <w:tc>
          <w:tcPr>
            <w:tcW w:w="795" w:type="pct"/>
            <w:vAlign w:val="center"/>
          </w:tcPr>
          <w:p w14:paraId="77C16645" w14:textId="77777777" w:rsidR="0049710C" w:rsidRDefault="0049710C" w:rsidP="00CC7541">
            <w:pPr>
              <w:jc w:val="center"/>
              <w:rPr>
                <w:ins w:id="1754" w:author="Xavier Hoenner" w:date="2014-05-01T10:49:00Z"/>
              </w:rPr>
            </w:pPr>
          </w:p>
        </w:tc>
        <w:tc>
          <w:tcPr>
            <w:tcW w:w="1421" w:type="pct"/>
            <w:vAlign w:val="center"/>
          </w:tcPr>
          <w:p w14:paraId="517D49EB" w14:textId="77777777" w:rsidR="0049710C" w:rsidRDefault="0049710C" w:rsidP="00CC7541">
            <w:pPr>
              <w:jc w:val="center"/>
              <w:rPr>
                <w:ins w:id="1755" w:author="Xavier Hoenner" w:date="2014-05-01T10:49:00Z"/>
              </w:rPr>
            </w:pPr>
          </w:p>
        </w:tc>
      </w:tr>
    </w:tbl>
    <w:p w14:paraId="318014E8" w14:textId="7340FA9F" w:rsidR="00CC7541" w:rsidDel="007A5FCB" w:rsidRDefault="00CC7541" w:rsidP="00CC7541">
      <w:pPr>
        <w:rPr>
          <w:del w:id="1756" w:author="Xavier Hoenner" w:date="2015-08-21T14:56:00Z"/>
          <w:szCs w:val="24"/>
        </w:rPr>
      </w:pPr>
    </w:p>
    <w:p w14:paraId="19AEE844" w14:textId="21385B4B" w:rsidR="00CC7541" w:rsidDel="007A5FCB" w:rsidRDefault="00CC7541">
      <w:pPr>
        <w:pStyle w:val="Heading2"/>
        <w:rPr>
          <w:del w:id="1757" w:author="Xavier Hoenner" w:date="2015-08-21T14:56:00Z"/>
        </w:rPr>
      </w:pPr>
      <w:del w:id="1758" w:author="Xavier Hoenner" w:date="2015-08-21T14:56:00Z">
        <w:r w:rsidDel="007A5FCB">
          <w:delText>5</w:delText>
        </w:r>
        <w:r w:rsidRPr="00E123F0" w:rsidDel="007A5FCB">
          <w:delText>.</w:delText>
        </w:r>
        <w:r w:rsidDel="007A5FCB">
          <w:delText>3 D</w:delText>
        </w:r>
        <w:r w:rsidRPr="00E123F0" w:rsidDel="007A5FCB">
          <w:delText xml:space="preserve">ata </w:delText>
        </w:r>
        <w:r w:rsidDel="007A5FCB">
          <w:delText>report – New data on the portal (last month)</w:delText>
        </w:r>
      </w:del>
    </w:p>
    <w:p w14:paraId="66114654" w14:textId="594EBBEC" w:rsidR="00CC7541" w:rsidDel="007A5FCB" w:rsidRDefault="00CC7541">
      <w:pPr>
        <w:pStyle w:val="Heading3"/>
        <w:ind w:left="720"/>
        <w:rPr>
          <w:del w:id="1759" w:author="Xavier Hoenner" w:date="2015-08-21T14:56:00Z"/>
        </w:rPr>
        <w:pPrChange w:id="1760" w:author="Xavier Hoenner" w:date="2015-08-21T14:56:00Z">
          <w:pPr>
            <w:pStyle w:val="Heading3"/>
          </w:pPr>
        </w:pPrChange>
      </w:pPr>
      <w:del w:id="1761" w:author="Xavier Hoenner" w:date="2015-08-21T14:56:00Z">
        <w:r w:rsidRPr="0011784D" w:rsidDel="007A5FCB">
          <w:rPr>
            <w:b w:val="0"/>
          </w:rPr>
          <w:delText>Filename:</w:delText>
        </w:r>
        <w:r w:rsidRPr="0011784D" w:rsidDel="007A5FCB">
          <w:rPr>
            <w:u w:val="none"/>
          </w:rPr>
          <w:delText xml:space="preserve"> ‘B_</w:delText>
        </w:r>
        <w:r w:rsidRPr="00C34E31" w:rsidDel="007A5FCB">
          <w:rPr>
            <w:u w:val="none"/>
          </w:rPr>
          <w:delText xml:space="preserve"> </w:delText>
        </w:r>
        <w:r w:rsidR="00F07203" w:rsidDel="007A5FCB">
          <w:rPr>
            <w:u w:val="none"/>
          </w:rPr>
          <w:delText>ANMN_NRS_Real-Time</w:delText>
        </w:r>
        <w:r w:rsidRPr="0011784D" w:rsidDel="007A5FCB">
          <w:rPr>
            <w:u w:val="none"/>
          </w:rPr>
          <w:delText>_</w:delText>
        </w:r>
      </w:del>
      <w:del w:id="1762" w:author="Xavier Hoenner" w:date="2014-06-16T14:48:00Z">
        <w:r w:rsidRPr="0011784D" w:rsidDel="005D367C">
          <w:rPr>
            <w:u w:val="none"/>
          </w:rPr>
          <w:delText>newDeployments’</w:delText>
        </w:r>
      </w:del>
    </w:p>
    <w:p w14:paraId="3FC3E540" w14:textId="4D3D5144" w:rsidR="00CC7541" w:rsidRPr="0011784D" w:rsidDel="007A5FCB" w:rsidRDefault="00CC7541">
      <w:pPr>
        <w:pStyle w:val="Heading3"/>
        <w:ind w:left="720"/>
        <w:rPr>
          <w:del w:id="1763" w:author="Xavier Hoenner" w:date="2015-08-21T14:56:00Z"/>
          <w:u w:val="none"/>
        </w:rPr>
        <w:pPrChange w:id="1764" w:author="Xavier Hoenner" w:date="2015-08-21T14:56:00Z">
          <w:pPr>
            <w:pStyle w:val="Heading3"/>
          </w:pPr>
        </w:pPrChange>
      </w:pPr>
      <w:del w:id="1765" w:author="Xavier Hoenner" w:date="2015-08-21T14:56:00Z">
        <w:r w:rsidRPr="005271CF" w:rsidDel="007A5FCB">
          <w:br/>
        </w:r>
        <w:r w:rsidRPr="0011784D" w:rsidDel="007A5FCB">
          <w:rPr>
            <w:b w:val="0"/>
            <w:szCs w:val="26"/>
          </w:rPr>
          <w:delText>Description:</w:delText>
        </w:r>
        <w:r w:rsidRPr="0011784D" w:rsidDel="007A5FCB">
          <w:rPr>
            <w:u w:val="none"/>
          </w:rPr>
          <w:delText xml:space="preserve"> </w:delText>
        </w:r>
        <w:r w:rsidRPr="0011784D" w:rsidDel="007A5FCB">
          <w:rPr>
            <w:szCs w:val="26"/>
            <w:u w:val="none"/>
          </w:rPr>
          <w:delText>‘</w:delText>
        </w:r>
        <w:r w:rsidRPr="0033797C" w:rsidDel="007A5FCB">
          <w:rPr>
            <w:u w:val="none"/>
          </w:rPr>
          <w:delText>New data on the portal (since DATE)</w:delText>
        </w:r>
        <w:r w:rsidRPr="0011784D" w:rsidDel="007A5FCB">
          <w:rPr>
            <w:szCs w:val="26"/>
            <w:u w:val="none"/>
          </w:rPr>
          <w:delText>’</w:delText>
        </w:r>
      </w:del>
    </w:p>
    <w:p w14:paraId="593E8ED5" w14:textId="44636B41" w:rsidR="00CC7541" w:rsidDel="007A5FCB" w:rsidRDefault="00CC7541">
      <w:pPr>
        <w:ind w:left="720"/>
        <w:rPr>
          <w:del w:id="1766" w:author="Xavier Hoenner" w:date="2015-08-21T14:56:00Z"/>
          <w:u w:val="single"/>
        </w:rPr>
        <w:pPrChange w:id="1767" w:author="Xavier Hoenner" w:date="2015-08-21T14:56:00Z">
          <w:pPr/>
        </w:pPrChange>
      </w:pPr>
    </w:p>
    <w:p w14:paraId="4FFA5F43" w14:textId="39C831F1" w:rsidR="00CC7541" w:rsidDel="007A5FCB" w:rsidRDefault="00CC7541">
      <w:pPr>
        <w:ind w:left="720"/>
        <w:rPr>
          <w:del w:id="1768" w:author="Xavier Hoenner" w:date="2015-08-21T14:56:00Z"/>
        </w:rPr>
        <w:pPrChange w:id="1769" w:author="Xavier Hoenner" w:date="2015-08-21T14:56:00Z">
          <w:pPr/>
        </w:pPrChange>
      </w:pPr>
      <w:del w:id="1770" w:author="Xavier Hoenner" w:date="2015-08-21T14:56:00Z">
        <w:r w:rsidRPr="00542A59" w:rsidDel="007A5FCB">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5FCB" w14:paraId="7E95AEA4" w14:textId="02D2D7C9" w:rsidTr="00A016A4">
        <w:trPr>
          <w:del w:id="1771" w:author="Xavier Hoenner" w:date="2015-08-21T14:56:00Z"/>
        </w:trPr>
        <w:tc>
          <w:tcPr>
            <w:tcW w:w="1271" w:type="dxa"/>
          </w:tcPr>
          <w:p w14:paraId="53257E08" w14:textId="7A77DBA9" w:rsidR="00A016A4" w:rsidRPr="003D503B" w:rsidDel="007A5FCB" w:rsidRDefault="00A016A4">
            <w:pPr>
              <w:rPr>
                <w:del w:id="1772" w:author="Xavier Hoenner" w:date="2015-08-21T14:56:00Z"/>
                <w:b/>
                <w:sz w:val="24"/>
                <w:szCs w:val="24"/>
              </w:rPr>
              <w:pPrChange w:id="1773" w:author="Xavier Hoenner" w:date="2015-08-21T14:56:00Z">
                <w:pPr>
                  <w:spacing w:after="200" w:line="276" w:lineRule="auto"/>
                </w:pPr>
              </w:pPrChange>
            </w:pPr>
            <w:del w:id="1774" w:author="Xavier Hoenner" w:date="2015-08-21T14:56:00Z">
              <w:r w:rsidRPr="003D503B" w:rsidDel="007A5FCB">
                <w:rPr>
                  <w:b/>
                  <w:szCs w:val="24"/>
                </w:rPr>
                <w:delText>Server</w:delText>
              </w:r>
            </w:del>
          </w:p>
        </w:tc>
        <w:tc>
          <w:tcPr>
            <w:tcW w:w="4097" w:type="dxa"/>
          </w:tcPr>
          <w:p w14:paraId="6060D9F0" w14:textId="1A77D92A" w:rsidR="00A016A4" w:rsidRPr="003D503B" w:rsidDel="007A5FCB" w:rsidRDefault="00A016A4">
            <w:pPr>
              <w:ind w:left="720"/>
              <w:rPr>
                <w:del w:id="1775" w:author="Xavier Hoenner" w:date="2015-08-21T14:56:00Z"/>
                <w:sz w:val="24"/>
                <w:szCs w:val="24"/>
              </w:rPr>
              <w:pPrChange w:id="1776" w:author="Xavier Hoenner" w:date="2015-08-21T14:56:00Z">
                <w:pPr>
                  <w:spacing w:after="200" w:line="276" w:lineRule="auto"/>
                </w:pPr>
              </w:pPrChange>
            </w:pPr>
            <w:del w:id="1777"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rsidDel="007A5FCB" w14:paraId="5FDED8ED" w14:textId="77D3236E" w:rsidTr="00A016A4">
        <w:trPr>
          <w:del w:id="1778" w:author="Xavier Hoenner" w:date="2015-08-21T14:56:00Z"/>
        </w:trPr>
        <w:tc>
          <w:tcPr>
            <w:tcW w:w="1271" w:type="dxa"/>
          </w:tcPr>
          <w:p w14:paraId="4F59BD57" w14:textId="1BCCED95" w:rsidR="00A016A4" w:rsidRPr="003D503B" w:rsidDel="007A5FCB" w:rsidRDefault="00A016A4">
            <w:pPr>
              <w:ind w:left="720"/>
              <w:rPr>
                <w:del w:id="1779" w:author="Xavier Hoenner" w:date="2015-08-21T14:56:00Z"/>
                <w:b/>
                <w:sz w:val="24"/>
                <w:szCs w:val="24"/>
              </w:rPr>
              <w:pPrChange w:id="1780" w:author="Xavier Hoenner" w:date="2015-08-21T14:56:00Z">
                <w:pPr>
                  <w:spacing w:after="200" w:line="276" w:lineRule="auto"/>
                </w:pPr>
              </w:pPrChange>
            </w:pPr>
            <w:del w:id="1781" w:author="Xavier Hoenner" w:date="2015-08-21T14:56:00Z">
              <w:r w:rsidRPr="003D503B" w:rsidDel="007A5FCB">
                <w:rPr>
                  <w:b/>
                  <w:szCs w:val="24"/>
                </w:rPr>
                <w:delText>Database</w:delText>
              </w:r>
            </w:del>
          </w:p>
        </w:tc>
        <w:tc>
          <w:tcPr>
            <w:tcW w:w="4097" w:type="dxa"/>
          </w:tcPr>
          <w:p w14:paraId="40C1A4DF" w14:textId="2083B568" w:rsidR="00A016A4" w:rsidRPr="003D503B" w:rsidDel="007A5FCB" w:rsidRDefault="00A016A4">
            <w:pPr>
              <w:ind w:left="720"/>
              <w:rPr>
                <w:del w:id="1782" w:author="Xavier Hoenner" w:date="2015-08-21T14:56:00Z"/>
                <w:sz w:val="24"/>
                <w:szCs w:val="24"/>
              </w:rPr>
              <w:pPrChange w:id="1783" w:author="Xavier Hoenner" w:date="2015-08-21T14:56:00Z">
                <w:pPr>
                  <w:spacing w:after="200" w:line="276" w:lineRule="auto"/>
                </w:pPr>
              </w:pPrChange>
            </w:pPr>
            <w:del w:id="1784" w:author="Xavier Hoenner" w:date="2014-05-01T09:52:00Z">
              <w:r w:rsidDel="002C457E">
                <w:rPr>
                  <w:szCs w:val="24"/>
                </w:rPr>
                <w:delText>report_db</w:delText>
              </w:r>
            </w:del>
          </w:p>
        </w:tc>
      </w:tr>
      <w:tr w:rsidR="00A016A4" w:rsidDel="007A5FCB" w14:paraId="45EC1810" w14:textId="7D37C71D" w:rsidTr="00A016A4">
        <w:trPr>
          <w:del w:id="1785" w:author="Xavier Hoenner" w:date="2015-08-21T14:56:00Z"/>
        </w:trPr>
        <w:tc>
          <w:tcPr>
            <w:tcW w:w="1271" w:type="dxa"/>
          </w:tcPr>
          <w:p w14:paraId="0334D4BE" w14:textId="66C3501B" w:rsidR="00A016A4" w:rsidRPr="003D503B" w:rsidDel="007A5FCB" w:rsidRDefault="00A016A4">
            <w:pPr>
              <w:ind w:left="720"/>
              <w:rPr>
                <w:del w:id="1786" w:author="Xavier Hoenner" w:date="2015-08-21T14:56:00Z"/>
                <w:b/>
                <w:sz w:val="24"/>
                <w:szCs w:val="24"/>
              </w:rPr>
              <w:pPrChange w:id="1787" w:author="Xavier Hoenner" w:date="2015-08-21T14:56:00Z">
                <w:pPr>
                  <w:spacing w:after="200" w:line="276" w:lineRule="auto"/>
                </w:pPr>
              </w:pPrChange>
            </w:pPr>
            <w:del w:id="1788" w:author="Xavier Hoenner" w:date="2015-08-21T14:56:00Z">
              <w:r w:rsidRPr="003D503B" w:rsidDel="007A5FCB">
                <w:rPr>
                  <w:b/>
                  <w:szCs w:val="24"/>
                </w:rPr>
                <w:delText>Schema</w:delText>
              </w:r>
            </w:del>
          </w:p>
        </w:tc>
        <w:tc>
          <w:tcPr>
            <w:tcW w:w="4097" w:type="dxa"/>
          </w:tcPr>
          <w:p w14:paraId="1CD22BEE" w14:textId="05AA9C38" w:rsidR="00A016A4" w:rsidRPr="003D503B" w:rsidDel="007A5FCB" w:rsidRDefault="00A016A4">
            <w:pPr>
              <w:ind w:left="720"/>
              <w:rPr>
                <w:del w:id="1789" w:author="Xavier Hoenner" w:date="2015-08-21T14:56:00Z"/>
                <w:sz w:val="24"/>
                <w:szCs w:val="24"/>
              </w:rPr>
              <w:pPrChange w:id="1790" w:author="Xavier Hoenner" w:date="2015-08-21T14:56:00Z">
                <w:pPr>
                  <w:spacing w:after="200" w:line="276" w:lineRule="auto"/>
                </w:pPr>
              </w:pPrChange>
            </w:pPr>
            <w:del w:id="1791" w:author="Xavier Hoenner" w:date="2014-05-01T09:52:00Z">
              <w:r w:rsidDel="002C457E">
                <w:rPr>
                  <w:szCs w:val="24"/>
                </w:rPr>
                <w:delText>report</w:delText>
              </w:r>
            </w:del>
          </w:p>
        </w:tc>
      </w:tr>
      <w:tr w:rsidR="00CC7541" w:rsidDel="007A5FCB" w14:paraId="338F1220" w14:textId="5AD95111" w:rsidTr="00A016A4">
        <w:trPr>
          <w:del w:id="1792" w:author="Xavier Hoenner" w:date="2015-08-21T14:56:00Z"/>
        </w:trPr>
        <w:tc>
          <w:tcPr>
            <w:tcW w:w="1271" w:type="dxa"/>
          </w:tcPr>
          <w:p w14:paraId="0D63FD0D" w14:textId="79F78A18" w:rsidR="00CC7541" w:rsidRPr="003D503B" w:rsidDel="007A5FCB" w:rsidRDefault="00CC7541">
            <w:pPr>
              <w:ind w:left="720"/>
              <w:rPr>
                <w:del w:id="1793" w:author="Xavier Hoenner" w:date="2015-08-21T14:56:00Z"/>
                <w:b/>
                <w:sz w:val="24"/>
                <w:szCs w:val="24"/>
              </w:rPr>
              <w:pPrChange w:id="1794" w:author="Xavier Hoenner" w:date="2015-08-21T14:56:00Z">
                <w:pPr>
                  <w:spacing w:after="200" w:line="276" w:lineRule="auto"/>
                </w:pPr>
              </w:pPrChange>
            </w:pPr>
            <w:del w:id="1795" w:author="Xavier Hoenner" w:date="2015-08-21T14:56:00Z">
              <w:r w:rsidRPr="003D503B" w:rsidDel="007A5FCB">
                <w:rPr>
                  <w:b/>
                  <w:szCs w:val="24"/>
                </w:rPr>
                <w:delText>View</w:delText>
              </w:r>
            </w:del>
          </w:p>
        </w:tc>
        <w:tc>
          <w:tcPr>
            <w:tcW w:w="4097" w:type="dxa"/>
          </w:tcPr>
          <w:p w14:paraId="4FEF8A07" w14:textId="20B85674" w:rsidR="00CC7541" w:rsidRPr="003D503B" w:rsidDel="007A5FCB" w:rsidRDefault="00F07203">
            <w:pPr>
              <w:ind w:left="720"/>
              <w:rPr>
                <w:del w:id="1796" w:author="Xavier Hoenner" w:date="2015-08-21T14:56:00Z"/>
                <w:sz w:val="24"/>
                <w:szCs w:val="24"/>
              </w:rPr>
              <w:pPrChange w:id="1797" w:author="Xavier Hoenner" w:date="2015-08-21T14:56:00Z">
                <w:pPr>
                  <w:spacing w:after="200" w:line="276" w:lineRule="auto"/>
                </w:pPr>
              </w:pPrChange>
            </w:pPr>
            <w:del w:id="1798" w:author="Xavier Hoenner" w:date="2015-08-21T14:56:00Z">
              <w:r w:rsidDel="007A5FCB">
                <w:rPr>
                  <w:szCs w:val="24"/>
                </w:rPr>
                <w:delText>anmn_nrs_realtime</w:delText>
              </w:r>
              <w:r w:rsidR="00CC7541" w:rsidDel="007A5FCB">
                <w:rPr>
                  <w:szCs w:val="24"/>
                </w:rPr>
                <w:delText>_all_deployments_view</w:delText>
              </w:r>
            </w:del>
          </w:p>
        </w:tc>
      </w:tr>
    </w:tbl>
    <w:p w14:paraId="12B71877" w14:textId="5E07EA77" w:rsidR="00CC7541" w:rsidDel="007A5FCB" w:rsidRDefault="00CC7541">
      <w:pPr>
        <w:ind w:left="720"/>
        <w:rPr>
          <w:del w:id="1799" w:author="Xavier Hoenner" w:date="2015-08-21T14:56:00Z"/>
        </w:rPr>
        <w:pPrChange w:id="1800" w:author="Xavier Hoenner" w:date="2015-08-21T14:56:00Z">
          <w:pPr/>
        </w:pPrChange>
      </w:pPr>
    </w:p>
    <w:p w14:paraId="1532419C" w14:textId="7BDDE15A" w:rsidR="00CC7541" w:rsidDel="007A5FCB" w:rsidRDefault="00CC7541">
      <w:pPr>
        <w:ind w:left="720"/>
        <w:rPr>
          <w:del w:id="1801" w:author="Xavier Hoenner" w:date="2015-08-21T14:56:00Z"/>
        </w:rPr>
        <w:pPrChange w:id="1802" w:author="Xavier Hoenner" w:date="2015-08-21T14:56:00Z">
          <w:pPr/>
        </w:pPrChange>
      </w:pPr>
      <w:del w:id="1803" w:author="Xavier Hoenner" w:date="2015-08-21T14:56:00Z">
        <w:r w:rsidDel="007A5FCB">
          <w:rPr>
            <w:u w:val="single"/>
          </w:rPr>
          <w:delText xml:space="preserve">Filters: </w:delText>
        </w:r>
        <w:r w:rsidDel="007A5FCB">
          <w:delText xml:space="preserve"> List all data for which ‘</w:delText>
        </w:r>
      </w:del>
      <w:del w:id="1804" w:author="Xavier Hoenner" w:date="2014-05-01T10:52:00Z">
        <w:r w:rsidDel="007A2D59">
          <w:delText>date_on_portal</w:delText>
        </w:r>
      </w:del>
      <w:del w:id="1805" w:author="Xavier Hoenner" w:date="2015-08-21T14:56:00Z">
        <w:r w:rsidDel="007A5FCB">
          <w:delText>’ is less than one month.</w:delText>
        </w:r>
      </w:del>
    </w:p>
    <w:p w14:paraId="440BAFE0" w14:textId="1CD1F677" w:rsidR="00B002B3" w:rsidDel="007A5FCB" w:rsidRDefault="00B002B3">
      <w:pPr>
        <w:ind w:left="720" w:hanging="1843"/>
        <w:rPr>
          <w:del w:id="1806" w:author="Xavier Hoenner" w:date="2015-08-21T14:56:00Z"/>
        </w:rPr>
        <w:pPrChange w:id="1807" w:author="Xavier Hoenner" w:date="2015-08-21T14:56:00Z">
          <w:pPr>
            <w:ind w:left="1843" w:hanging="1843"/>
          </w:pPr>
        </w:pPrChange>
      </w:pPr>
      <w:del w:id="1808" w:author="Xavier Hoenner" w:date="2015-08-21T14:56:00Z">
        <w:r w:rsidDel="007A5FCB">
          <w:rPr>
            <w:u w:val="single"/>
          </w:rPr>
          <w:delText>Data sorting options:</w:delText>
        </w:r>
        <w:r w:rsidDel="007A5FCB">
          <w:delText xml:space="preserve"> None, data are already sorted</w:delText>
        </w:r>
      </w:del>
      <w:del w:id="1809" w:author="Xavier Hoenner" w:date="2014-05-01T10:52:00Z">
        <w:r w:rsidDel="007A2D59">
          <w:delText xml:space="preserve"> by ASCENDING ‘site_name’, then by ASCENDING ‘parameter’, and then by ASCENDING ‘channel_id’</w:delText>
        </w:r>
      </w:del>
      <w:del w:id="1810" w:author="Xavier Hoenner" w:date="2015-08-21T14:56:00Z">
        <w:r w:rsidDel="007A5FCB">
          <w:delText>.</w:delText>
        </w:r>
      </w:del>
    </w:p>
    <w:p w14:paraId="0F66F2AE" w14:textId="4EC974F8" w:rsidR="00B002B3" w:rsidDel="007A5FCB" w:rsidRDefault="00B002B3">
      <w:pPr>
        <w:ind w:left="720" w:hanging="1843"/>
        <w:rPr>
          <w:del w:id="1811" w:author="Xavier Hoenner" w:date="2015-08-21T14:56:00Z"/>
        </w:rPr>
        <w:pPrChange w:id="1812" w:author="Xavier Hoenner" w:date="2015-08-21T14:56:00Z">
          <w:pPr>
            <w:ind w:left="1843" w:hanging="1843"/>
          </w:pPr>
        </w:pPrChange>
      </w:pPr>
      <w:del w:id="1813" w:author="Xavier Hoenner" w:date="2015-08-21T14:56:00Z">
        <w:r w:rsidDel="007A5FCB">
          <w:rPr>
            <w:u w:val="single"/>
          </w:rPr>
          <w:delText>Data grouping options:</w:delText>
        </w:r>
        <w:r w:rsidDel="007A5FCB">
          <w:delText xml:space="preserve"> Group by ‘site_name’, sub-group by ‘</w:delText>
        </w:r>
      </w:del>
      <w:del w:id="1814" w:author="Xavier Hoenner" w:date="2014-05-01T10:52:00Z">
        <w:r w:rsidDel="007A2D59">
          <w:delText>parameter’</w:delText>
        </w:r>
      </w:del>
      <w:del w:id="1815" w:author="Xavier Hoenner" w:date="2015-08-21T14:56:00Z">
        <w:r w:rsidDel="007A5FCB">
          <w:delText>.</w:delText>
        </w:r>
      </w:del>
    </w:p>
    <w:p w14:paraId="7B78A991" w14:textId="7476D226" w:rsidR="00B002B3" w:rsidDel="007A5FCB" w:rsidRDefault="00B002B3">
      <w:pPr>
        <w:ind w:left="720" w:hanging="993"/>
        <w:rPr>
          <w:del w:id="1816" w:author="Xavier Hoenner" w:date="2015-08-21T14:56:00Z"/>
        </w:rPr>
        <w:pPrChange w:id="1817" w:author="Xavier Hoenner" w:date="2015-08-21T14:56:00Z">
          <w:pPr>
            <w:ind w:left="993" w:hanging="993"/>
          </w:pPr>
        </w:pPrChange>
      </w:pPr>
      <w:del w:id="1818" w:author="Xavier Hoenner" w:date="2015-08-21T14:56:00Z">
        <w:r w:rsidDel="007A5FCB">
          <w:rPr>
            <w:u w:val="single"/>
          </w:rPr>
          <w:delText>Footnote:</w:delText>
        </w:r>
        <w:r w:rsidDel="007A5FCB">
          <w:delText xml:space="preserve"> </w:delText>
        </w:r>
        <w:r w:rsidDel="007A5FCB">
          <w:rPr>
            <w:b/>
          </w:rPr>
          <w:delText xml:space="preserve">Headers: </w:delText>
        </w:r>
        <w:r w:rsidRPr="00BC02FB" w:rsidDel="007A5FCB">
          <w:delText xml:space="preserve">NRS </w:delText>
        </w:r>
        <w:r w:rsidDel="007A5FCB">
          <w:delText>moorings site name</w:delText>
        </w:r>
      </w:del>
      <w:del w:id="1819" w:author="Xavier Hoenner" w:date="2014-05-01T10:52:00Z">
        <w:r w:rsidDel="007A2D59">
          <w:delText xml:space="preserve"> (site code), and latitude/longitude coordinates</w:delText>
        </w:r>
      </w:del>
      <w:del w:id="1820" w:author="Xavier Hoenner" w:date="2015-08-21T14:56:00Z">
        <w:r w:rsidDel="007A5FCB">
          <w:delText>.</w:delText>
        </w:r>
        <w:r w:rsidDel="007A5FCB">
          <w:br/>
        </w:r>
      </w:del>
      <w:del w:id="1821"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09FC67CB" w14:textId="0D68F112" w:rsidR="007A2D59" w:rsidDel="007A5FCB" w:rsidRDefault="007A2D59">
      <w:pPr>
        <w:ind w:left="720"/>
        <w:rPr>
          <w:del w:id="1822" w:author="Xavier Hoenner" w:date="2015-08-21T14:56:00Z"/>
        </w:rPr>
        <w:pPrChange w:id="1823" w:author="Xavier Hoenner" w:date="2015-08-21T14:56:00Z">
          <w:pPr/>
        </w:pPrChange>
      </w:pPr>
    </w:p>
    <w:p w14:paraId="3937EB86" w14:textId="0AA86048" w:rsidR="00CC7541" w:rsidDel="007A5FCB" w:rsidRDefault="00CC7541">
      <w:pPr>
        <w:pStyle w:val="Heading3"/>
        <w:ind w:left="720"/>
        <w:rPr>
          <w:del w:id="1824" w:author="Xavier Hoenner" w:date="2015-08-21T14:56:00Z"/>
        </w:rPr>
        <w:pPrChange w:id="1825" w:author="Xavier Hoenner" w:date="2015-08-21T14:56:00Z">
          <w:pPr>
            <w:pStyle w:val="Heading3"/>
          </w:pPr>
        </w:pPrChange>
      </w:pPr>
      <w:del w:id="1826" w:author="Xavier Hoenner" w:date="2015-08-21T14:56:00Z">
        <w:r w:rsidDel="007A5FCB">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6A014C1F" w14:textId="54D03293" w:rsidTr="00CC7541">
        <w:trPr>
          <w:jc w:val="center"/>
          <w:del w:id="1827" w:author="Xavier Hoenner" w:date="2014-05-01T10:52:00Z"/>
        </w:trPr>
        <w:tc>
          <w:tcPr>
            <w:tcW w:w="475" w:type="pct"/>
            <w:vAlign w:val="center"/>
          </w:tcPr>
          <w:p w14:paraId="31534BA6" w14:textId="7BB4A448" w:rsidR="00CC7541" w:rsidRPr="0025464E" w:rsidDel="007A2D59" w:rsidRDefault="00B002B3">
            <w:pPr>
              <w:ind w:left="720"/>
              <w:jc w:val="center"/>
              <w:rPr>
                <w:del w:id="1828" w:author="Xavier Hoenner" w:date="2014-05-01T10:52:00Z"/>
                <w:b/>
                <w:sz w:val="24"/>
              </w:rPr>
              <w:pPrChange w:id="1829" w:author="Xavier Hoenner" w:date="2015-08-21T14:56:00Z">
                <w:pPr>
                  <w:spacing w:after="200" w:line="276" w:lineRule="auto"/>
                  <w:jc w:val="center"/>
                </w:pPr>
              </w:pPrChange>
            </w:pPr>
            <w:del w:id="1830"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pPr>
              <w:ind w:left="720"/>
              <w:jc w:val="center"/>
              <w:rPr>
                <w:del w:id="1831" w:author="Xavier Hoenner" w:date="2014-05-01T10:52:00Z"/>
                <w:b/>
                <w:sz w:val="24"/>
              </w:rPr>
              <w:pPrChange w:id="1832" w:author="Xavier Hoenner" w:date="2015-08-21T14:56:00Z">
                <w:pPr>
                  <w:spacing w:after="200" w:line="276" w:lineRule="auto"/>
                  <w:jc w:val="center"/>
                </w:pPr>
              </w:pPrChange>
            </w:pPr>
            <w:del w:id="1833"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pPr>
              <w:ind w:left="720"/>
              <w:jc w:val="center"/>
              <w:rPr>
                <w:del w:id="1834" w:author="Xavier Hoenner" w:date="2014-05-01T10:52:00Z"/>
                <w:b/>
              </w:rPr>
              <w:pPrChange w:id="1835" w:author="Xavier Hoenner" w:date="2015-08-21T14:56:00Z">
                <w:pPr>
                  <w:spacing w:after="200" w:line="276" w:lineRule="auto"/>
                  <w:jc w:val="center"/>
                </w:pPr>
              </w:pPrChange>
            </w:pPr>
            <w:del w:id="1836"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pPr>
              <w:ind w:left="720"/>
              <w:jc w:val="center"/>
              <w:rPr>
                <w:del w:id="1837" w:author="Xavier Hoenner" w:date="2014-05-01T10:52:00Z"/>
                <w:b/>
              </w:rPr>
              <w:pPrChange w:id="1838" w:author="Xavier Hoenner" w:date="2015-08-21T14:56:00Z">
                <w:pPr>
                  <w:spacing w:after="200" w:line="276" w:lineRule="auto"/>
                  <w:jc w:val="center"/>
                </w:pPr>
              </w:pPrChange>
            </w:pPr>
            <w:del w:id="1839"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pPr>
              <w:ind w:left="720"/>
              <w:jc w:val="center"/>
              <w:rPr>
                <w:del w:id="1840" w:author="Xavier Hoenner" w:date="2014-05-01T10:52:00Z"/>
                <w:b/>
                <w:sz w:val="24"/>
              </w:rPr>
              <w:pPrChange w:id="1841" w:author="Xavier Hoenner" w:date="2015-08-21T14:56:00Z">
                <w:pPr>
                  <w:spacing w:after="200" w:line="276" w:lineRule="auto"/>
                  <w:jc w:val="center"/>
                </w:pPr>
              </w:pPrChange>
            </w:pPr>
            <w:del w:id="1842" w:author="Xavier Hoenner" w:date="2014-05-01T10:52:00Z">
              <w:r w:rsidDel="007A2D59">
                <w:rPr>
                  <w:b/>
                </w:rPr>
                <w:delText>end_date</w:delText>
              </w:r>
            </w:del>
          </w:p>
        </w:tc>
        <w:tc>
          <w:tcPr>
            <w:tcW w:w="769" w:type="pct"/>
            <w:vAlign w:val="center"/>
          </w:tcPr>
          <w:p w14:paraId="17D1DC7A" w14:textId="1073AB73" w:rsidR="00CC7541" w:rsidDel="007A2D59" w:rsidRDefault="00CC7541">
            <w:pPr>
              <w:ind w:left="720"/>
              <w:jc w:val="center"/>
              <w:rPr>
                <w:del w:id="1843" w:author="Xavier Hoenner" w:date="2014-05-01T10:52:00Z"/>
                <w:b/>
                <w:sz w:val="24"/>
              </w:rPr>
              <w:pPrChange w:id="1844" w:author="Xavier Hoenner" w:date="2015-08-21T14:56:00Z">
                <w:pPr>
                  <w:spacing w:after="200" w:line="276" w:lineRule="auto"/>
                  <w:jc w:val="center"/>
                </w:pPr>
              </w:pPrChange>
            </w:pPr>
            <w:del w:id="1845" w:author="Xavier Hoenner" w:date="2014-05-01T10:52:00Z">
              <w:r w:rsidDel="007A2D59">
                <w:rPr>
                  <w:b/>
                </w:rPr>
                <w:delText>coverage_duration</w:delText>
              </w:r>
            </w:del>
          </w:p>
        </w:tc>
        <w:tc>
          <w:tcPr>
            <w:tcW w:w="769" w:type="pct"/>
            <w:vAlign w:val="center"/>
          </w:tcPr>
          <w:p w14:paraId="6903E65F" w14:textId="4085111A" w:rsidR="00CC7541" w:rsidDel="007A2D59" w:rsidRDefault="00CC7541">
            <w:pPr>
              <w:ind w:left="720"/>
              <w:jc w:val="center"/>
              <w:rPr>
                <w:del w:id="1846" w:author="Xavier Hoenner" w:date="2014-05-01T10:52:00Z"/>
                <w:b/>
              </w:rPr>
              <w:pPrChange w:id="1847" w:author="Xavier Hoenner" w:date="2015-08-21T14:56:00Z">
                <w:pPr>
                  <w:spacing w:after="200" w:line="276" w:lineRule="auto"/>
                  <w:jc w:val="center"/>
                </w:pPr>
              </w:pPrChange>
            </w:pPr>
            <w:del w:id="1848"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pPr>
              <w:ind w:left="720"/>
              <w:jc w:val="center"/>
              <w:rPr>
                <w:del w:id="1849" w:author="Xavier Hoenner" w:date="2014-05-01T10:52:00Z"/>
                <w:b/>
              </w:rPr>
              <w:pPrChange w:id="1850" w:author="Xavier Hoenner" w:date="2015-08-21T14:56:00Z">
                <w:pPr>
                  <w:spacing w:after="200" w:line="276" w:lineRule="auto"/>
                  <w:jc w:val="center"/>
                </w:pPr>
              </w:pPrChange>
            </w:pPr>
            <w:del w:id="1851" w:author="Xavier Hoenner" w:date="2014-05-01T10:52:00Z">
              <w:r w:rsidDel="007A2D59">
                <w:rPr>
                  <w:b/>
                </w:rPr>
                <w:delText>days_to_make_public</w:delText>
              </w:r>
            </w:del>
          </w:p>
        </w:tc>
      </w:tr>
      <w:tr w:rsidR="00CC7541" w:rsidDel="007A2D59" w14:paraId="1A7C594A" w14:textId="26815F0E" w:rsidTr="00CC7541">
        <w:trPr>
          <w:jc w:val="center"/>
          <w:del w:id="1852" w:author="Xavier Hoenner" w:date="2014-05-01T10:52:00Z"/>
        </w:trPr>
        <w:tc>
          <w:tcPr>
            <w:tcW w:w="475" w:type="pct"/>
            <w:vAlign w:val="center"/>
          </w:tcPr>
          <w:p w14:paraId="4ED22EBB" w14:textId="523110EF" w:rsidR="00CC7541" w:rsidDel="007A2D59" w:rsidRDefault="00CC7541">
            <w:pPr>
              <w:ind w:left="720"/>
              <w:jc w:val="center"/>
              <w:rPr>
                <w:del w:id="1853" w:author="Xavier Hoenner" w:date="2014-05-01T10:52:00Z"/>
              </w:rPr>
              <w:pPrChange w:id="1854" w:author="Xavier Hoenner" w:date="2015-08-21T14:56:00Z">
                <w:pPr>
                  <w:spacing w:after="200" w:line="276" w:lineRule="auto"/>
                  <w:jc w:val="center"/>
                </w:pPr>
              </w:pPrChange>
            </w:pPr>
            <w:del w:id="1855" w:author="Xavier Hoenner" w:date="2014-05-01T10:52:00Z">
              <w:r w:rsidDel="007A2D59">
                <w:delText>Sensor code</w:delText>
              </w:r>
            </w:del>
          </w:p>
        </w:tc>
        <w:tc>
          <w:tcPr>
            <w:tcW w:w="572" w:type="pct"/>
            <w:vAlign w:val="center"/>
          </w:tcPr>
          <w:p w14:paraId="7057A43B" w14:textId="3F63915E" w:rsidR="00CC7541" w:rsidDel="007A2D59" w:rsidRDefault="00CC7541">
            <w:pPr>
              <w:ind w:left="720"/>
              <w:jc w:val="center"/>
              <w:rPr>
                <w:del w:id="1856" w:author="Xavier Hoenner" w:date="2014-05-01T10:52:00Z"/>
              </w:rPr>
              <w:pPrChange w:id="1857" w:author="Xavier Hoenner" w:date="2015-08-21T14:56:00Z">
                <w:pPr>
                  <w:spacing w:after="200" w:line="276" w:lineRule="auto"/>
                  <w:jc w:val="center"/>
                </w:pPr>
              </w:pPrChange>
            </w:pPr>
            <w:del w:id="1858" w:author="Xavier Hoenner" w:date="2014-05-01T10:52:00Z">
              <w:r w:rsidDel="007A2D59">
                <w:delText>Sensor depth</w:delText>
              </w:r>
            </w:del>
          </w:p>
        </w:tc>
        <w:tc>
          <w:tcPr>
            <w:tcW w:w="764" w:type="pct"/>
            <w:vAlign w:val="center"/>
          </w:tcPr>
          <w:p w14:paraId="6D4465A4" w14:textId="69CC963E" w:rsidR="00CC7541" w:rsidDel="007A2D59" w:rsidRDefault="00CC7541">
            <w:pPr>
              <w:ind w:left="720"/>
              <w:jc w:val="center"/>
              <w:rPr>
                <w:del w:id="1859" w:author="Xavier Hoenner" w:date="2014-05-01T10:52:00Z"/>
              </w:rPr>
              <w:pPrChange w:id="1860" w:author="Xavier Hoenner" w:date="2015-08-21T14:56:00Z">
                <w:pPr>
                  <w:spacing w:after="200" w:line="276" w:lineRule="auto"/>
                  <w:jc w:val="center"/>
                </w:pPr>
              </w:pPrChange>
            </w:pPr>
            <w:del w:id="1861" w:author="Xavier Hoenner" w:date="2014-05-01T10:52:00Z">
              <w:r w:rsidDel="007A2D59">
                <w:delText>QC’d data</w:delText>
              </w:r>
            </w:del>
          </w:p>
        </w:tc>
        <w:tc>
          <w:tcPr>
            <w:tcW w:w="405" w:type="pct"/>
            <w:vAlign w:val="center"/>
          </w:tcPr>
          <w:p w14:paraId="73FC284E" w14:textId="68ACB338" w:rsidR="00CC7541" w:rsidDel="007A2D59" w:rsidRDefault="00CC7541">
            <w:pPr>
              <w:ind w:left="720"/>
              <w:jc w:val="center"/>
              <w:rPr>
                <w:del w:id="1862" w:author="Xavier Hoenner" w:date="2014-05-01T10:52:00Z"/>
              </w:rPr>
              <w:pPrChange w:id="1863" w:author="Xavier Hoenner" w:date="2015-08-21T14:56:00Z">
                <w:pPr>
                  <w:spacing w:after="200" w:line="276" w:lineRule="auto"/>
                  <w:jc w:val="center"/>
                </w:pPr>
              </w:pPrChange>
            </w:pPr>
            <w:del w:id="1864" w:author="Xavier Hoenner" w:date="2014-05-01T10:52:00Z">
              <w:r w:rsidDel="007A2D59">
                <w:delText>Start</w:delText>
              </w:r>
            </w:del>
          </w:p>
        </w:tc>
        <w:tc>
          <w:tcPr>
            <w:tcW w:w="477" w:type="pct"/>
            <w:vAlign w:val="center"/>
          </w:tcPr>
          <w:p w14:paraId="2BA32F8C" w14:textId="44645E5C" w:rsidR="00CC7541" w:rsidDel="007A2D59" w:rsidRDefault="00CC7541">
            <w:pPr>
              <w:ind w:left="720"/>
              <w:jc w:val="center"/>
              <w:rPr>
                <w:del w:id="1865" w:author="Xavier Hoenner" w:date="2014-05-01T10:52:00Z"/>
              </w:rPr>
              <w:pPrChange w:id="1866" w:author="Xavier Hoenner" w:date="2015-08-21T14:56:00Z">
                <w:pPr>
                  <w:spacing w:after="200" w:line="276" w:lineRule="auto"/>
                  <w:jc w:val="center"/>
                </w:pPr>
              </w:pPrChange>
            </w:pPr>
            <w:del w:id="1867" w:author="Xavier Hoenner" w:date="2014-05-01T10:52:00Z">
              <w:r w:rsidDel="007A2D59">
                <w:delText>End</w:delText>
              </w:r>
            </w:del>
          </w:p>
        </w:tc>
        <w:tc>
          <w:tcPr>
            <w:tcW w:w="769" w:type="pct"/>
            <w:vAlign w:val="center"/>
          </w:tcPr>
          <w:p w14:paraId="2E63E766" w14:textId="5984C24B" w:rsidR="00CC7541" w:rsidDel="007A2D59" w:rsidRDefault="00CC7541">
            <w:pPr>
              <w:ind w:left="720"/>
              <w:jc w:val="center"/>
              <w:rPr>
                <w:del w:id="1868" w:author="Xavier Hoenner" w:date="2014-05-01T10:52:00Z"/>
              </w:rPr>
              <w:pPrChange w:id="1869" w:author="Xavier Hoenner" w:date="2015-08-21T14:56:00Z">
                <w:pPr>
                  <w:spacing w:after="200" w:line="276" w:lineRule="auto"/>
                  <w:jc w:val="center"/>
                </w:pPr>
              </w:pPrChange>
            </w:pPr>
            <w:del w:id="1870" w:author="Xavier Hoenner" w:date="2014-05-01T10:52:00Z">
              <w:r w:rsidDel="007A2D59">
                <w:delText>Time coverage (days)</w:delText>
              </w:r>
            </w:del>
          </w:p>
        </w:tc>
        <w:tc>
          <w:tcPr>
            <w:tcW w:w="769" w:type="pct"/>
            <w:vAlign w:val="center"/>
          </w:tcPr>
          <w:p w14:paraId="49B11037" w14:textId="551E8D0A" w:rsidR="00CC7541" w:rsidDel="007A2D59" w:rsidRDefault="00CC7541">
            <w:pPr>
              <w:ind w:left="720"/>
              <w:jc w:val="center"/>
              <w:rPr>
                <w:del w:id="1871" w:author="Xavier Hoenner" w:date="2014-05-01T10:52:00Z"/>
              </w:rPr>
              <w:pPrChange w:id="1872" w:author="Xavier Hoenner" w:date="2015-08-21T14:56:00Z">
                <w:pPr>
                  <w:spacing w:after="200" w:line="276" w:lineRule="auto"/>
                  <w:jc w:val="center"/>
                </w:pPr>
              </w:pPrChange>
            </w:pPr>
            <w:del w:id="1873" w:author="Xavier Hoenner" w:date="2014-05-01T10:52:00Z">
              <w:r w:rsidDel="007A2D59">
                <w:delText>Time to upload data (days)</w:delText>
              </w:r>
            </w:del>
          </w:p>
        </w:tc>
        <w:tc>
          <w:tcPr>
            <w:tcW w:w="769" w:type="pct"/>
            <w:vAlign w:val="center"/>
          </w:tcPr>
          <w:p w14:paraId="28C7F7DB" w14:textId="101591A7" w:rsidR="00CC7541" w:rsidDel="007A2D59" w:rsidRDefault="00CC7541">
            <w:pPr>
              <w:ind w:left="720"/>
              <w:jc w:val="center"/>
              <w:rPr>
                <w:del w:id="1874" w:author="Xavier Hoenner" w:date="2014-05-01T10:52:00Z"/>
              </w:rPr>
              <w:pPrChange w:id="1875" w:author="Xavier Hoenner" w:date="2015-08-21T14:56:00Z">
                <w:pPr>
                  <w:spacing w:after="200" w:line="276" w:lineRule="auto"/>
                  <w:jc w:val="center"/>
                </w:pPr>
              </w:pPrChange>
            </w:pPr>
            <w:del w:id="1876" w:author="Xavier Hoenner" w:date="2014-05-01T10:52:00Z">
              <w:r w:rsidDel="007A2D59">
                <w:delText>Time to publish data (days)</w:delText>
              </w:r>
            </w:del>
          </w:p>
        </w:tc>
      </w:tr>
      <w:tr w:rsidR="00CC7541" w:rsidDel="007A2D59" w14:paraId="7B11DE17" w14:textId="427B2DBC" w:rsidTr="00CC7541">
        <w:trPr>
          <w:jc w:val="center"/>
          <w:del w:id="1877"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pPr>
              <w:ind w:left="720"/>
              <w:jc w:val="center"/>
              <w:rPr>
                <w:del w:id="1878" w:author="Xavier Hoenner" w:date="2014-05-01T10:52:00Z"/>
              </w:rPr>
              <w:pPrChange w:id="1879" w:author="Xavier Hoenner" w:date="2015-08-21T14:56:00Z">
                <w:pPr>
                  <w:spacing w:after="200" w:line="276" w:lineRule="auto"/>
                  <w:jc w:val="center"/>
                </w:pPr>
              </w:pPrChange>
            </w:pPr>
            <w:del w:id="1880" w:author="Xavier Hoenner" w:date="2014-05-01T10:52:00Z">
              <w:r w:rsidDel="007A2D59">
                <w:delText>Headers = ‘site_name’</w:delText>
              </w:r>
            </w:del>
          </w:p>
        </w:tc>
      </w:tr>
      <w:tr w:rsidR="00CC7541" w:rsidDel="007A2D59" w14:paraId="54E3B879" w14:textId="37BC1A2E" w:rsidTr="00CC7541">
        <w:trPr>
          <w:jc w:val="center"/>
          <w:del w:id="1881"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pPr>
              <w:ind w:left="720"/>
              <w:rPr>
                <w:del w:id="1882" w:author="Xavier Hoenner" w:date="2014-05-01T10:52:00Z"/>
                <w:sz w:val="24"/>
              </w:rPr>
              <w:pPrChange w:id="1883" w:author="Xavier Hoenner" w:date="2015-08-21T14:56:00Z">
                <w:pPr>
                  <w:spacing w:after="200" w:line="276" w:lineRule="auto"/>
                </w:pPr>
              </w:pPrChange>
            </w:pPr>
            <w:del w:id="1884"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885" w:author="Xavier Hoenner" w:date="2014-05-01T10:52:00Z"/>
        </w:trPr>
        <w:tc>
          <w:tcPr>
            <w:tcW w:w="475" w:type="pct"/>
            <w:vAlign w:val="center"/>
          </w:tcPr>
          <w:p w14:paraId="3F28CCC1" w14:textId="46451AD2" w:rsidR="00CC7541" w:rsidDel="007A2D59" w:rsidRDefault="00CC7541">
            <w:pPr>
              <w:ind w:left="720"/>
              <w:jc w:val="center"/>
              <w:rPr>
                <w:del w:id="1886" w:author="Xavier Hoenner" w:date="2014-05-01T10:52:00Z"/>
                <w:sz w:val="24"/>
              </w:rPr>
              <w:pPrChange w:id="1887" w:author="Xavier Hoenner" w:date="2015-08-21T14:56:00Z">
                <w:pPr>
                  <w:spacing w:after="200" w:line="276" w:lineRule="auto"/>
                  <w:jc w:val="center"/>
                </w:pPr>
              </w:pPrChange>
            </w:pPr>
          </w:p>
        </w:tc>
        <w:tc>
          <w:tcPr>
            <w:tcW w:w="572" w:type="pct"/>
            <w:vAlign w:val="center"/>
          </w:tcPr>
          <w:p w14:paraId="1B43D6F1" w14:textId="6422C866" w:rsidR="00CC7541" w:rsidDel="007A2D59" w:rsidRDefault="00CC7541">
            <w:pPr>
              <w:ind w:left="720"/>
              <w:jc w:val="center"/>
              <w:rPr>
                <w:del w:id="1888" w:author="Xavier Hoenner" w:date="2014-05-01T10:52:00Z"/>
                <w:sz w:val="24"/>
              </w:rPr>
              <w:pPrChange w:id="1889" w:author="Xavier Hoenner" w:date="2015-08-21T14:56:00Z">
                <w:pPr>
                  <w:spacing w:after="200" w:line="276" w:lineRule="auto"/>
                  <w:jc w:val="center"/>
                </w:pPr>
              </w:pPrChange>
            </w:pPr>
          </w:p>
        </w:tc>
        <w:tc>
          <w:tcPr>
            <w:tcW w:w="764" w:type="pct"/>
            <w:vAlign w:val="center"/>
          </w:tcPr>
          <w:p w14:paraId="14999254" w14:textId="256ED04A" w:rsidR="00CC7541" w:rsidDel="007A2D59" w:rsidRDefault="00CC7541">
            <w:pPr>
              <w:ind w:left="720"/>
              <w:jc w:val="center"/>
              <w:rPr>
                <w:del w:id="1890" w:author="Xavier Hoenner" w:date="2014-05-01T10:52:00Z"/>
                <w:sz w:val="24"/>
              </w:rPr>
              <w:pPrChange w:id="1891" w:author="Xavier Hoenner" w:date="2015-08-21T14:56:00Z">
                <w:pPr>
                  <w:spacing w:after="200" w:line="276" w:lineRule="auto"/>
                  <w:jc w:val="center"/>
                </w:pPr>
              </w:pPrChange>
            </w:pPr>
          </w:p>
        </w:tc>
        <w:tc>
          <w:tcPr>
            <w:tcW w:w="405" w:type="pct"/>
            <w:vAlign w:val="center"/>
          </w:tcPr>
          <w:p w14:paraId="628F4B86" w14:textId="27397B8E" w:rsidR="00CC7541" w:rsidDel="007A2D59" w:rsidRDefault="00CC7541">
            <w:pPr>
              <w:ind w:left="720"/>
              <w:jc w:val="center"/>
              <w:rPr>
                <w:del w:id="1892" w:author="Xavier Hoenner" w:date="2014-05-01T10:52:00Z"/>
                <w:sz w:val="24"/>
              </w:rPr>
              <w:pPrChange w:id="1893" w:author="Xavier Hoenner" w:date="2015-08-21T14:56:00Z">
                <w:pPr>
                  <w:spacing w:after="200" w:line="276" w:lineRule="auto"/>
                  <w:jc w:val="center"/>
                </w:pPr>
              </w:pPrChange>
            </w:pPr>
          </w:p>
        </w:tc>
        <w:tc>
          <w:tcPr>
            <w:tcW w:w="477" w:type="pct"/>
            <w:vAlign w:val="center"/>
          </w:tcPr>
          <w:p w14:paraId="2E51378F" w14:textId="6345B3CD" w:rsidR="00CC7541" w:rsidDel="007A2D59" w:rsidRDefault="00CC7541">
            <w:pPr>
              <w:ind w:left="720"/>
              <w:jc w:val="center"/>
              <w:rPr>
                <w:del w:id="1894" w:author="Xavier Hoenner" w:date="2014-05-01T10:52:00Z"/>
                <w:sz w:val="24"/>
              </w:rPr>
              <w:pPrChange w:id="1895" w:author="Xavier Hoenner" w:date="2015-08-21T14:56:00Z">
                <w:pPr>
                  <w:spacing w:after="200" w:line="276" w:lineRule="auto"/>
                  <w:jc w:val="center"/>
                </w:pPr>
              </w:pPrChange>
            </w:pPr>
          </w:p>
        </w:tc>
        <w:tc>
          <w:tcPr>
            <w:tcW w:w="769" w:type="pct"/>
            <w:vAlign w:val="center"/>
          </w:tcPr>
          <w:p w14:paraId="7CCD47A8" w14:textId="040FA8AD" w:rsidR="00CC7541" w:rsidDel="007A2D59" w:rsidRDefault="00CC7541">
            <w:pPr>
              <w:ind w:left="720"/>
              <w:jc w:val="center"/>
              <w:rPr>
                <w:del w:id="1896" w:author="Xavier Hoenner" w:date="2014-05-01T10:52:00Z"/>
                <w:sz w:val="24"/>
              </w:rPr>
              <w:pPrChange w:id="1897" w:author="Xavier Hoenner" w:date="2015-08-21T14:56:00Z">
                <w:pPr>
                  <w:spacing w:after="200" w:line="276" w:lineRule="auto"/>
                  <w:jc w:val="center"/>
                </w:pPr>
              </w:pPrChange>
            </w:pPr>
          </w:p>
        </w:tc>
        <w:tc>
          <w:tcPr>
            <w:tcW w:w="769" w:type="pct"/>
            <w:vAlign w:val="center"/>
          </w:tcPr>
          <w:p w14:paraId="6A42E8A5" w14:textId="67C6A938" w:rsidR="00CC7541" w:rsidDel="007A2D59" w:rsidRDefault="00CC7541">
            <w:pPr>
              <w:ind w:left="720"/>
              <w:jc w:val="center"/>
              <w:rPr>
                <w:del w:id="1898" w:author="Xavier Hoenner" w:date="2014-05-01T10:52:00Z"/>
                <w:sz w:val="24"/>
              </w:rPr>
              <w:pPrChange w:id="1899" w:author="Xavier Hoenner" w:date="2015-08-21T14:56:00Z">
                <w:pPr>
                  <w:spacing w:after="200" w:line="276" w:lineRule="auto"/>
                  <w:jc w:val="center"/>
                </w:pPr>
              </w:pPrChange>
            </w:pPr>
          </w:p>
        </w:tc>
        <w:tc>
          <w:tcPr>
            <w:tcW w:w="769" w:type="pct"/>
            <w:vAlign w:val="center"/>
          </w:tcPr>
          <w:p w14:paraId="23E40272" w14:textId="4B56C846" w:rsidR="00CC7541" w:rsidDel="007A2D59" w:rsidRDefault="00CC7541">
            <w:pPr>
              <w:ind w:left="720"/>
              <w:jc w:val="center"/>
              <w:rPr>
                <w:del w:id="1900" w:author="Xavier Hoenner" w:date="2014-05-01T10:52:00Z"/>
                <w:sz w:val="24"/>
              </w:rPr>
              <w:pPrChange w:id="1901" w:author="Xavier Hoenner" w:date="2015-08-21T14:56:00Z">
                <w:pPr>
                  <w:spacing w:after="200" w:line="276" w:lineRule="auto"/>
                  <w:jc w:val="center"/>
                </w:pPr>
              </w:pPrChange>
            </w:pPr>
          </w:p>
        </w:tc>
      </w:tr>
    </w:tbl>
    <w:p w14:paraId="16C58B1A" w14:textId="7FC2F7B2" w:rsidR="007A2D59" w:rsidDel="007A2D59" w:rsidRDefault="007A2D59">
      <w:pPr>
        <w:ind w:left="720"/>
        <w:rPr>
          <w:del w:id="1902" w:author="Xavier Hoenner" w:date="2014-05-01T10:53:00Z"/>
          <w:szCs w:val="24"/>
        </w:rPr>
        <w:pPrChange w:id="1903" w:author="Xavier Hoenner" w:date="2015-08-21T14:56:00Z">
          <w:pPr/>
        </w:pPrChange>
      </w:pPr>
    </w:p>
    <w:p w14:paraId="38FE6F36" w14:textId="26B08AF4" w:rsidR="00CC7541" w:rsidDel="007A2D59" w:rsidRDefault="00CC7541">
      <w:pPr>
        <w:pStyle w:val="Heading2"/>
        <w:rPr>
          <w:del w:id="1904" w:author="Xavier Hoenner" w:date="2014-05-01T10:53:00Z"/>
        </w:rPr>
      </w:pPr>
      <w:del w:id="1905"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906" w:author="Xavier Hoenner" w:date="2014-05-01T10:53:00Z"/>
        </w:rPr>
        <w:pPrChange w:id="1907" w:author="Xavier Hoenner" w:date="2015-08-21T14:56:00Z">
          <w:pPr>
            <w:pStyle w:val="Heading3"/>
          </w:pPr>
        </w:pPrChange>
      </w:pPr>
      <w:del w:id="1908"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909" w:author="Xavier Hoenner" w:date="2014-05-01T10:53:00Z"/>
          <w:u w:val="none"/>
        </w:rPr>
        <w:pPrChange w:id="1910" w:author="Xavier Hoenner" w:date="2015-08-21T14:56:00Z">
          <w:pPr>
            <w:pStyle w:val="Heading3"/>
          </w:pPr>
        </w:pPrChange>
      </w:pPr>
      <w:del w:id="1911"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912" w:author="Xavier Hoenner" w:date="2014-05-01T10:53:00Z"/>
        </w:rPr>
        <w:pPrChange w:id="1913" w:author="Xavier Hoenner" w:date="2015-08-21T14:56:00Z">
          <w:pPr/>
        </w:pPrChange>
      </w:pPr>
    </w:p>
    <w:p w14:paraId="5AAD50A7" w14:textId="47037023" w:rsidR="00CC7541" w:rsidDel="007A2D59" w:rsidRDefault="00CC7541">
      <w:pPr>
        <w:keepNext/>
        <w:keepLines/>
        <w:spacing w:after="0" w:line="360" w:lineRule="auto"/>
        <w:ind w:left="720"/>
        <w:outlineLvl w:val="1"/>
        <w:rPr>
          <w:del w:id="1914" w:author="Xavier Hoenner" w:date="2014-05-01T10:53:00Z"/>
        </w:rPr>
        <w:pPrChange w:id="1915" w:author="Xavier Hoenner" w:date="2015-08-21T14:56:00Z">
          <w:pPr/>
        </w:pPrChange>
      </w:pPr>
      <w:del w:id="1916"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917"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918" w:author="Xavier Hoenner" w:date="2014-05-01T10:53:00Z"/>
                <w:b/>
                <w:sz w:val="24"/>
                <w:szCs w:val="24"/>
              </w:rPr>
              <w:pPrChange w:id="1919" w:author="Xavier Hoenner" w:date="2015-08-21T14:56:00Z">
                <w:pPr>
                  <w:spacing w:after="200" w:line="276" w:lineRule="auto"/>
                </w:pPr>
              </w:pPrChange>
            </w:pPr>
            <w:del w:id="1920"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921" w:author="Xavier Hoenner" w:date="2014-05-01T10:53:00Z"/>
                <w:rFonts w:asciiTheme="majorHAnsi" w:eastAsiaTheme="majorEastAsia" w:hAnsiTheme="majorHAnsi" w:cstheme="majorBidi"/>
                <w:i/>
                <w:iCs/>
                <w:color w:val="243F60" w:themeColor="accent1" w:themeShade="7F"/>
                <w:sz w:val="24"/>
                <w:szCs w:val="24"/>
              </w:rPr>
              <w:pPrChange w:id="1922" w:author="Xavier Hoenner" w:date="2015-08-21T14:56:00Z">
                <w:pPr>
                  <w:keepNext/>
                  <w:keepLines/>
                  <w:tabs>
                    <w:tab w:val="center" w:pos="4513"/>
                    <w:tab w:val="right" w:pos="9026"/>
                  </w:tabs>
                  <w:spacing w:before="200" w:after="200" w:line="276" w:lineRule="auto"/>
                  <w:outlineLvl w:val="5"/>
                </w:pPr>
              </w:pPrChange>
            </w:pPr>
            <w:del w:id="1923"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924"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925" w:author="Xavier Hoenner" w:date="2014-05-01T10:53:00Z"/>
                <w:rFonts w:asciiTheme="majorHAnsi" w:eastAsiaTheme="majorEastAsia" w:hAnsiTheme="majorHAnsi" w:cstheme="majorBidi"/>
                <w:b/>
                <w:i/>
                <w:iCs/>
                <w:color w:val="243F60" w:themeColor="accent1" w:themeShade="7F"/>
                <w:sz w:val="24"/>
                <w:szCs w:val="24"/>
              </w:rPr>
              <w:pPrChange w:id="1926" w:author="Xavier Hoenner" w:date="2015-08-21T14:56:00Z">
                <w:pPr>
                  <w:keepNext/>
                  <w:keepLines/>
                  <w:tabs>
                    <w:tab w:val="center" w:pos="4513"/>
                    <w:tab w:val="right" w:pos="9026"/>
                  </w:tabs>
                  <w:spacing w:before="200" w:after="200" w:line="276" w:lineRule="auto"/>
                  <w:outlineLvl w:val="5"/>
                </w:pPr>
              </w:pPrChange>
            </w:pPr>
            <w:del w:id="1927"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928" w:author="Xavier Hoenner" w:date="2014-05-01T10:53:00Z"/>
                <w:rFonts w:asciiTheme="majorHAnsi" w:eastAsiaTheme="majorEastAsia" w:hAnsiTheme="majorHAnsi" w:cstheme="majorBidi"/>
                <w:i/>
                <w:iCs/>
                <w:color w:val="243F60" w:themeColor="accent1" w:themeShade="7F"/>
                <w:sz w:val="24"/>
                <w:szCs w:val="24"/>
              </w:rPr>
              <w:pPrChange w:id="1929" w:author="Xavier Hoenner" w:date="2015-08-21T14:56:00Z">
                <w:pPr>
                  <w:keepNext/>
                  <w:keepLines/>
                  <w:tabs>
                    <w:tab w:val="center" w:pos="4513"/>
                    <w:tab w:val="right" w:pos="9026"/>
                  </w:tabs>
                  <w:spacing w:before="200" w:after="200" w:line="276" w:lineRule="auto"/>
                  <w:outlineLvl w:val="5"/>
                </w:pPr>
              </w:pPrChange>
            </w:pPr>
            <w:del w:id="1930" w:author="Xavier Hoenner" w:date="2014-05-01T09:52:00Z">
              <w:r w:rsidDel="009B15A8">
                <w:rPr>
                  <w:szCs w:val="24"/>
                </w:rPr>
                <w:delText>report_db</w:delText>
              </w:r>
            </w:del>
          </w:p>
        </w:tc>
      </w:tr>
      <w:tr w:rsidR="00A016A4" w:rsidDel="007A2D59" w14:paraId="03A83398" w14:textId="5448116F" w:rsidTr="00A016A4">
        <w:trPr>
          <w:del w:id="1931"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932" w:author="Xavier Hoenner" w:date="2014-05-01T10:53:00Z"/>
                <w:rFonts w:asciiTheme="majorHAnsi" w:eastAsiaTheme="majorEastAsia" w:hAnsiTheme="majorHAnsi" w:cstheme="majorBidi"/>
                <w:b/>
                <w:i/>
                <w:iCs/>
                <w:color w:val="243F60" w:themeColor="accent1" w:themeShade="7F"/>
                <w:sz w:val="24"/>
                <w:szCs w:val="24"/>
              </w:rPr>
              <w:pPrChange w:id="1933" w:author="Xavier Hoenner" w:date="2015-08-21T14:56:00Z">
                <w:pPr>
                  <w:keepNext/>
                  <w:keepLines/>
                  <w:tabs>
                    <w:tab w:val="center" w:pos="4513"/>
                    <w:tab w:val="right" w:pos="9026"/>
                  </w:tabs>
                  <w:spacing w:before="200" w:after="200" w:line="276" w:lineRule="auto"/>
                  <w:outlineLvl w:val="5"/>
                </w:pPr>
              </w:pPrChange>
            </w:pPr>
            <w:del w:id="1934"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935" w:author="Xavier Hoenner" w:date="2014-05-01T10:53:00Z"/>
                <w:szCs w:val="24"/>
              </w:rPr>
              <w:pPrChange w:id="1936" w:author="Xavier Hoenner" w:date="2015-08-21T14:56:00Z">
                <w:pPr>
                  <w:spacing w:after="200" w:line="276" w:lineRule="auto"/>
                </w:pPr>
              </w:pPrChange>
            </w:pPr>
            <w:del w:id="1937" w:author="Xavier Hoenner" w:date="2014-05-01T09:52:00Z">
              <w:r w:rsidDel="009B15A8">
                <w:rPr>
                  <w:szCs w:val="24"/>
                </w:rPr>
                <w:delText>report</w:delText>
              </w:r>
            </w:del>
          </w:p>
        </w:tc>
      </w:tr>
      <w:tr w:rsidR="00CC7541" w:rsidDel="007A2D59" w14:paraId="46A6EC39" w14:textId="2FEF581E" w:rsidTr="00A016A4">
        <w:trPr>
          <w:del w:id="1938"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939" w:author="Xavier Hoenner" w:date="2014-05-01T10:53:00Z"/>
                <w:rFonts w:asciiTheme="majorHAnsi" w:eastAsiaTheme="majorEastAsia" w:hAnsiTheme="majorHAnsi" w:cstheme="majorBidi"/>
                <w:b/>
                <w:i/>
                <w:iCs/>
                <w:color w:val="243F60" w:themeColor="accent1" w:themeShade="7F"/>
                <w:sz w:val="24"/>
                <w:szCs w:val="24"/>
              </w:rPr>
              <w:pPrChange w:id="1940" w:author="Xavier Hoenner" w:date="2015-08-21T14:56:00Z">
                <w:pPr>
                  <w:keepNext/>
                  <w:keepLines/>
                  <w:tabs>
                    <w:tab w:val="center" w:pos="4513"/>
                    <w:tab w:val="right" w:pos="9026"/>
                  </w:tabs>
                  <w:spacing w:before="200" w:after="200" w:line="276" w:lineRule="auto"/>
                  <w:outlineLvl w:val="5"/>
                </w:pPr>
              </w:pPrChange>
            </w:pPr>
            <w:del w:id="1941"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942" w:author="Xavier Hoenner" w:date="2014-05-01T10:53:00Z"/>
                <w:szCs w:val="24"/>
              </w:rPr>
              <w:pPrChange w:id="1943" w:author="Xavier Hoenner" w:date="2015-08-21T14:56:00Z">
                <w:pPr>
                  <w:spacing w:after="200" w:line="276" w:lineRule="auto"/>
                </w:pPr>
              </w:pPrChange>
            </w:pPr>
            <w:del w:id="1944"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945" w:author="Xavier Hoenner" w:date="2014-05-01T10:53:00Z"/>
        </w:rPr>
        <w:pPrChange w:id="1946" w:author="Xavier Hoenner" w:date="2015-08-21T14:56:00Z">
          <w:pPr/>
        </w:pPrChange>
      </w:pPr>
    </w:p>
    <w:p w14:paraId="69B0F985" w14:textId="78B32A41" w:rsidR="00CC7541" w:rsidDel="007A2D59" w:rsidRDefault="00CC7541">
      <w:pPr>
        <w:keepNext/>
        <w:keepLines/>
        <w:spacing w:after="0" w:line="360" w:lineRule="auto"/>
        <w:ind w:left="720"/>
        <w:outlineLvl w:val="1"/>
        <w:rPr>
          <w:del w:id="1947" w:author="Xavier Hoenner" w:date="2014-05-01T10:53:00Z"/>
        </w:rPr>
        <w:pPrChange w:id="1948" w:author="Xavier Hoenner" w:date="2015-08-21T14:56:00Z">
          <w:pPr/>
        </w:pPrChange>
      </w:pPr>
      <w:del w:id="1949"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950" w:author="Xavier Hoenner" w:date="2014-05-01T10:53:00Z"/>
        </w:rPr>
        <w:pPrChange w:id="1951" w:author="Xavier Hoenner" w:date="2015-08-21T14:56:00Z">
          <w:pPr>
            <w:ind w:left="1843" w:hanging="1843"/>
          </w:pPr>
        </w:pPrChange>
      </w:pPr>
      <w:del w:id="1952"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953" w:author="Xavier Hoenner" w:date="2014-05-01T10:53:00Z"/>
        </w:rPr>
        <w:pPrChange w:id="1954" w:author="Xavier Hoenner" w:date="2015-08-21T14:56:00Z">
          <w:pPr>
            <w:ind w:left="1843" w:hanging="1843"/>
          </w:pPr>
        </w:pPrChange>
      </w:pPr>
      <w:del w:id="1955"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956" w:author="Xavier Hoenner" w:date="2014-05-01T10:53:00Z"/>
        </w:rPr>
        <w:pPrChange w:id="1957" w:author="Xavier Hoenner" w:date="2015-08-21T14:56:00Z">
          <w:pPr>
            <w:ind w:left="993" w:hanging="993"/>
          </w:pPr>
        </w:pPrChange>
      </w:pPr>
      <w:del w:id="1958"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959" w:author="Xavier Hoenner" w:date="2014-05-01T10:53:00Z"/>
        </w:rPr>
        <w:pPrChange w:id="1960" w:author="Xavier Hoenner" w:date="2015-08-21T14:56:00Z">
          <w:pPr/>
        </w:pPrChange>
      </w:pPr>
    </w:p>
    <w:p w14:paraId="7AC74C9F" w14:textId="1D3C07D4" w:rsidR="00CC7541" w:rsidDel="007A2D59" w:rsidRDefault="00CC7541">
      <w:pPr>
        <w:pStyle w:val="Heading3"/>
        <w:spacing w:line="360" w:lineRule="auto"/>
        <w:ind w:left="720"/>
        <w:rPr>
          <w:del w:id="1961" w:author="Xavier Hoenner" w:date="2014-05-01T10:53:00Z"/>
        </w:rPr>
        <w:pPrChange w:id="1962" w:author="Xavier Hoenner" w:date="2015-08-21T14:56:00Z">
          <w:pPr>
            <w:pStyle w:val="Heading3"/>
          </w:pPr>
        </w:pPrChange>
      </w:pPr>
      <w:del w:id="1963"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964"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965" w:author="Xavier Hoenner" w:date="2014-05-01T10:53:00Z"/>
                <w:b/>
                <w:sz w:val="24"/>
              </w:rPr>
              <w:pPrChange w:id="1966" w:author="Xavier Hoenner" w:date="2015-08-21T14:56:00Z">
                <w:pPr>
                  <w:spacing w:after="200" w:line="276" w:lineRule="auto"/>
                  <w:jc w:val="center"/>
                </w:pPr>
              </w:pPrChange>
            </w:pPr>
            <w:del w:id="1967"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968" w:author="Xavier Hoenner" w:date="2014-05-01T10:53:00Z"/>
                <w:b/>
                <w:sz w:val="24"/>
              </w:rPr>
              <w:pPrChange w:id="1969" w:author="Xavier Hoenner" w:date="2015-08-21T14:56:00Z">
                <w:pPr>
                  <w:spacing w:after="200" w:line="276" w:lineRule="auto"/>
                  <w:jc w:val="center"/>
                </w:pPr>
              </w:pPrChange>
            </w:pPr>
            <w:del w:id="1970"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971" w:author="Xavier Hoenner" w:date="2014-05-01T10:53:00Z"/>
                <w:b/>
                <w:sz w:val="24"/>
              </w:rPr>
              <w:pPrChange w:id="1972" w:author="Xavier Hoenner" w:date="2015-08-21T14:56:00Z">
                <w:pPr>
                  <w:spacing w:after="200" w:line="276" w:lineRule="auto"/>
                  <w:jc w:val="center"/>
                </w:pPr>
              </w:pPrChange>
            </w:pPr>
            <w:del w:id="1973"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974" w:author="Xavier Hoenner" w:date="2014-05-01T10:53:00Z"/>
                <w:b/>
                <w:sz w:val="24"/>
              </w:rPr>
              <w:pPrChange w:id="1975" w:author="Xavier Hoenner" w:date="2015-08-21T14:56:00Z">
                <w:pPr>
                  <w:spacing w:after="200" w:line="276" w:lineRule="auto"/>
                  <w:jc w:val="center"/>
                </w:pPr>
              </w:pPrChange>
            </w:pPr>
            <w:del w:id="1976"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977" w:author="Xavier Hoenner" w:date="2014-05-01T10:53:00Z"/>
                <w:b/>
                <w:sz w:val="24"/>
              </w:rPr>
              <w:pPrChange w:id="1978" w:author="Xavier Hoenner" w:date="2015-08-21T14:56:00Z">
                <w:pPr>
                  <w:spacing w:after="200" w:line="276" w:lineRule="auto"/>
                  <w:jc w:val="center"/>
                </w:pPr>
              </w:pPrChange>
            </w:pPr>
            <w:del w:id="1979"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980" w:author="Xavier Hoenner" w:date="2014-05-01T10:53:00Z"/>
                <w:b/>
              </w:rPr>
              <w:pPrChange w:id="1981" w:author="Xavier Hoenner" w:date="2015-08-21T14:56:00Z">
                <w:pPr>
                  <w:spacing w:after="200" w:line="276" w:lineRule="auto"/>
                  <w:jc w:val="center"/>
                </w:pPr>
              </w:pPrChange>
            </w:pPr>
            <w:del w:id="1982"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983" w:author="Xavier Hoenner" w:date="2014-05-01T10:53:00Z"/>
                <w:b/>
                <w:sz w:val="24"/>
              </w:rPr>
              <w:pPrChange w:id="1984" w:author="Xavier Hoenner" w:date="2015-08-21T14:56:00Z">
                <w:pPr>
                  <w:spacing w:after="200" w:line="276" w:lineRule="auto"/>
                  <w:jc w:val="center"/>
                </w:pPr>
              </w:pPrChange>
            </w:pPr>
            <w:del w:id="1985"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986" w:author="Xavier Hoenner" w:date="2014-05-01T10:53:00Z"/>
                <w:b/>
              </w:rPr>
              <w:pPrChange w:id="1987" w:author="Xavier Hoenner" w:date="2015-08-21T14:56:00Z">
                <w:pPr>
                  <w:spacing w:after="200" w:line="276" w:lineRule="auto"/>
                  <w:jc w:val="center"/>
                </w:pPr>
              </w:pPrChange>
            </w:pPr>
            <w:del w:id="1988" w:author="Xavier Hoenner" w:date="2014-05-01T10:53:00Z">
              <w:r w:rsidDel="007A2D59">
                <w:rPr>
                  <w:b/>
                </w:rPr>
                <w:delText>days_to_make_public</w:delText>
              </w:r>
            </w:del>
          </w:p>
        </w:tc>
      </w:tr>
      <w:tr w:rsidR="00CC7541" w:rsidDel="007A2D59" w14:paraId="226687B9" w14:textId="6BB02E6A" w:rsidTr="00CC7541">
        <w:trPr>
          <w:jc w:val="center"/>
          <w:del w:id="1989"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990" w:author="Xavier Hoenner" w:date="2014-05-01T10:53:00Z"/>
              </w:rPr>
              <w:pPrChange w:id="1991" w:author="Xavier Hoenner" w:date="2015-08-21T14:56:00Z">
                <w:pPr>
                  <w:spacing w:after="200" w:line="276" w:lineRule="auto"/>
                  <w:jc w:val="center"/>
                </w:pPr>
              </w:pPrChange>
            </w:pPr>
            <w:del w:id="1992"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993" w:author="Xavier Hoenner" w:date="2014-05-01T10:53:00Z"/>
              </w:rPr>
              <w:pPrChange w:id="1994" w:author="Xavier Hoenner" w:date="2015-08-21T14:56:00Z">
                <w:pPr>
                  <w:spacing w:after="200" w:line="276" w:lineRule="auto"/>
                  <w:jc w:val="center"/>
                </w:pPr>
              </w:pPrChange>
            </w:pPr>
            <w:del w:id="1995"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996" w:author="Xavier Hoenner" w:date="2014-05-01T10:53:00Z"/>
              </w:rPr>
              <w:pPrChange w:id="1997" w:author="Xavier Hoenner" w:date="2015-08-21T14:56:00Z">
                <w:pPr>
                  <w:spacing w:after="200" w:line="276" w:lineRule="auto"/>
                  <w:jc w:val="center"/>
                </w:pPr>
              </w:pPrChange>
            </w:pPr>
            <w:del w:id="1998"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999" w:author="Xavier Hoenner" w:date="2014-05-01T10:53:00Z"/>
              </w:rPr>
              <w:pPrChange w:id="2000" w:author="Xavier Hoenner" w:date="2015-08-21T14:56:00Z">
                <w:pPr>
                  <w:spacing w:after="200" w:line="276" w:lineRule="auto"/>
                  <w:jc w:val="center"/>
                </w:pPr>
              </w:pPrChange>
            </w:pPr>
            <w:del w:id="2001"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2002" w:author="Xavier Hoenner" w:date="2014-05-01T10:53:00Z"/>
              </w:rPr>
              <w:pPrChange w:id="2003" w:author="Xavier Hoenner" w:date="2015-08-21T14:56:00Z">
                <w:pPr>
                  <w:spacing w:after="200" w:line="276" w:lineRule="auto"/>
                  <w:jc w:val="center"/>
                </w:pPr>
              </w:pPrChange>
            </w:pPr>
            <w:del w:id="2004"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2005" w:author="Xavier Hoenner" w:date="2014-05-01T10:53:00Z"/>
              </w:rPr>
              <w:pPrChange w:id="2006" w:author="Xavier Hoenner" w:date="2015-08-21T14:56:00Z">
                <w:pPr>
                  <w:spacing w:after="200" w:line="276" w:lineRule="auto"/>
                  <w:jc w:val="center"/>
                </w:pPr>
              </w:pPrChange>
            </w:pPr>
            <w:del w:id="2007"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2008" w:author="Xavier Hoenner" w:date="2014-05-01T10:53:00Z"/>
              </w:rPr>
              <w:pPrChange w:id="2009" w:author="Xavier Hoenner" w:date="2015-08-21T14:56:00Z">
                <w:pPr>
                  <w:spacing w:after="200" w:line="276" w:lineRule="auto"/>
                  <w:jc w:val="center"/>
                </w:pPr>
              </w:pPrChange>
            </w:pPr>
            <w:del w:id="2010"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2011" w:author="Xavier Hoenner" w:date="2014-05-01T10:53:00Z"/>
              </w:rPr>
              <w:pPrChange w:id="2012" w:author="Xavier Hoenner" w:date="2015-08-21T14:56:00Z">
                <w:pPr>
                  <w:spacing w:after="200" w:line="276" w:lineRule="auto"/>
                  <w:jc w:val="center"/>
                </w:pPr>
              </w:pPrChange>
            </w:pPr>
            <w:del w:id="2013" w:author="Xavier Hoenner" w:date="2014-05-01T10:53:00Z">
              <w:r w:rsidDel="007A2D59">
                <w:delText>Time to publish data (days)</w:delText>
              </w:r>
            </w:del>
          </w:p>
        </w:tc>
      </w:tr>
      <w:tr w:rsidR="00CC7541" w:rsidDel="007A2D59" w14:paraId="687915AF" w14:textId="2CBC0FA0" w:rsidTr="00CC7541">
        <w:trPr>
          <w:jc w:val="center"/>
          <w:del w:id="2014"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2015" w:author="Xavier Hoenner" w:date="2014-05-01T10:53:00Z"/>
              </w:rPr>
              <w:pPrChange w:id="2016" w:author="Xavier Hoenner" w:date="2015-08-21T14:56:00Z">
                <w:pPr>
                  <w:spacing w:after="200" w:line="276" w:lineRule="auto"/>
                  <w:jc w:val="center"/>
                </w:pPr>
              </w:pPrChange>
            </w:pPr>
            <w:del w:id="2017" w:author="Xavier Hoenner" w:date="2014-05-01T10:53:00Z">
              <w:r w:rsidDel="007A2D59">
                <w:delText>Headers = ‘site_name’</w:delText>
              </w:r>
            </w:del>
          </w:p>
        </w:tc>
      </w:tr>
      <w:tr w:rsidR="00CC7541" w:rsidDel="007A2D59" w14:paraId="5C0C342B" w14:textId="4E43A428" w:rsidTr="00CC7541">
        <w:trPr>
          <w:jc w:val="center"/>
          <w:del w:id="2018"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2019" w:author="Xavier Hoenner" w:date="2014-05-01T10:53:00Z"/>
              </w:rPr>
              <w:pPrChange w:id="2020" w:author="Xavier Hoenner" w:date="2015-08-21T14:56:00Z">
                <w:pPr>
                  <w:spacing w:after="200" w:line="276" w:lineRule="auto"/>
                </w:pPr>
              </w:pPrChange>
            </w:pPr>
            <w:del w:id="2021"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2022"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2023" w:author="Xavier Hoenner" w:date="2014-05-01T10:53:00Z"/>
                <w:sz w:val="24"/>
              </w:rPr>
              <w:pPrChange w:id="2024" w:author="Xavier Hoenner" w:date="2015-08-21T14:56: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2025" w:author="Xavier Hoenner" w:date="2014-05-01T10:53:00Z"/>
                <w:sz w:val="24"/>
              </w:rPr>
              <w:pPrChange w:id="2026" w:author="Xavier Hoenner" w:date="2015-08-21T14:56: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2027" w:author="Xavier Hoenner" w:date="2014-05-01T10:53:00Z"/>
                <w:sz w:val="24"/>
              </w:rPr>
              <w:pPrChange w:id="2028" w:author="Xavier Hoenner" w:date="2015-08-21T14:56: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2029" w:author="Xavier Hoenner" w:date="2014-05-01T10:53:00Z"/>
                <w:sz w:val="24"/>
              </w:rPr>
              <w:pPrChange w:id="2030" w:author="Xavier Hoenner" w:date="2015-08-21T14:56: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2031" w:author="Xavier Hoenner" w:date="2014-05-01T10:53:00Z"/>
                <w:sz w:val="24"/>
              </w:rPr>
              <w:pPrChange w:id="2032" w:author="Xavier Hoenner" w:date="2015-08-21T14:56: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2033" w:author="Xavier Hoenner" w:date="2014-05-01T10:53:00Z"/>
                <w:sz w:val="24"/>
              </w:rPr>
              <w:pPrChange w:id="2034" w:author="Xavier Hoenner" w:date="2015-08-21T14:56: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2035" w:author="Xavier Hoenner" w:date="2014-05-01T10:53:00Z"/>
                <w:sz w:val="24"/>
              </w:rPr>
              <w:pPrChange w:id="2036" w:author="Xavier Hoenner" w:date="2015-08-21T14:56: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2037" w:author="Xavier Hoenner" w:date="2014-05-01T10:53:00Z"/>
                <w:sz w:val="24"/>
              </w:rPr>
              <w:pPrChange w:id="2038" w:author="Xavier Hoenner" w:date="2015-08-21T14:56:00Z">
                <w:pPr>
                  <w:spacing w:after="200" w:line="276" w:lineRule="auto"/>
                  <w:jc w:val="center"/>
                </w:pPr>
              </w:pPrChange>
            </w:pPr>
          </w:p>
        </w:tc>
      </w:tr>
    </w:tbl>
    <w:p w14:paraId="65EC0DB5" w14:textId="77777777" w:rsidR="00694064" w:rsidRDefault="00694064">
      <w:pPr>
        <w:rPr>
          <w:ins w:id="2039" w:author="Xavier Hoenner" w:date="2015-09-22T13:37:00Z"/>
        </w:rPr>
        <w:pPrChange w:id="2040" w:author="Xavier Hoenner" w:date="2015-09-22T13:37:00Z">
          <w:pPr>
            <w:keepNext/>
            <w:keepLines/>
            <w:spacing w:after="0" w:line="360" w:lineRule="auto"/>
            <w:outlineLvl w:val="1"/>
          </w:pPr>
        </w:pPrChange>
      </w:pPr>
    </w:p>
    <w:p w14:paraId="79350CDB" w14:textId="77777777" w:rsidR="00CE4AFA" w:rsidRDefault="00CE4AFA" w:rsidP="00CE4AFA">
      <w:pPr>
        <w:pStyle w:val="Heading2"/>
        <w:rPr>
          <w:ins w:id="2041" w:author="Xavier Hoenner" w:date="2015-09-22T13:37:00Z"/>
        </w:rPr>
      </w:pPr>
      <w:ins w:id="2042" w:author="Xavier Hoenner" w:date="2015-09-22T13:37:00Z">
        <w:r>
          <w:t>5</w:t>
        </w:r>
        <w:r w:rsidRPr="00E123F0">
          <w:t>.</w:t>
        </w:r>
        <w:r>
          <w:t>3 D</w:t>
        </w:r>
        <w:r w:rsidRPr="00E123F0">
          <w:t xml:space="preserve">ata </w:t>
        </w:r>
        <w:r>
          <w:t>report – New data on the portal (last month)</w:t>
        </w:r>
      </w:ins>
    </w:p>
    <w:p w14:paraId="033B224D" w14:textId="77777777" w:rsidR="00CE4AFA" w:rsidRDefault="00CE4AFA" w:rsidP="00CE4AFA">
      <w:pPr>
        <w:pStyle w:val="Heading3"/>
        <w:rPr>
          <w:ins w:id="2043" w:author="Xavier Hoenner" w:date="2015-09-22T13:37:00Z"/>
        </w:rPr>
      </w:pPr>
      <w:ins w:id="2044" w:author="Xavier Hoenner" w:date="2015-09-22T13:37:00Z">
        <w:r w:rsidRPr="0011784D">
          <w:rPr>
            <w:b w:val="0"/>
          </w:rPr>
          <w:t>Filename:</w:t>
        </w:r>
        <w:r w:rsidRPr="0011784D">
          <w:rPr>
            <w:u w:val="none"/>
          </w:rPr>
          <w:t xml:space="preserve"> ‘B_</w:t>
        </w:r>
        <w:r w:rsidRPr="00C34E31">
          <w:rPr>
            <w:u w:val="none"/>
          </w:rPr>
          <w:t xml:space="preserve"> </w:t>
        </w:r>
        <w:proofErr w:type="spellStart"/>
        <w:r>
          <w:rPr>
            <w:u w:val="none"/>
          </w:rPr>
          <w:t>ANMN_NRS_Real-Time</w:t>
        </w:r>
        <w:r w:rsidRPr="0011784D">
          <w:rPr>
            <w:u w:val="none"/>
          </w:rPr>
          <w:t>_newD</w:t>
        </w:r>
        <w:r>
          <w:rPr>
            <w:u w:val="none"/>
          </w:rPr>
          <w:t>ata</w:t>
        </w:r>
        <w:proofErr w:type="spellEnd"/>
        <w:r w:rsidRPr="0011784D">
          <w:rPr>
            <w:u w:val="none"/>
          </w:rPr>
          <w:t>’</w:t>
        </w:r>
      </w:ins>
    </w:p>
    <w:p w14:paraId="59126A0C" w14:textId="0E9F9774" w:rsidR="00CE4AFA" w:rsidRPr="0011784D" w:rsidRDefault="00CE4AFA" w:rsidP="00CE4AFA">
      <w:pPr>
        <w:pStyle w:val="Heading3"/>
        <w:rPr>
          <w:ins w:id="2045" w:author="Xavier Hoenner" w:date="2015-09-22T13:37:00Z"/>
        </w:rPr>
      </w:pPr>
      <w:ins w:id="2046" w:author="Xavier Hoenner" w:date="2015-09-22T13:37:00Z">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ins>
    </w:p>
    <w:p w14:paraId="327B2C9F" w14:textId="77777777" w:rsidR="00CE4AFA" w:rsidRDefault="00CE4AFA" w:rsidP="00CE4AFA">
      <w:pPr>
        <w:rPr>
          <w:ins w:id="2047" w:author="Xavier Hoenner" w:date="2015-09-22T13:37:00Z"/>
          <w:u w:val="single"/>
        </w:rPr>
      </w:pPr>
    </w:p>
    <w:p w14:paraId="3A6B9692" w14:textId="77777777" w:rsidR="00CE4AFA" w:rsidRDefault="00CE4AFA" w:rsidP="00CE4AFA">
      <w:pPr>
        <w:rPr>
          <w:ins w:id="2048" w:author="Xavier Hoenner" w:date="2015-09-22T13:37:00Z"/>
        </w:rPr>
      </w:pPr>
      <w:ins w:id="2049" w:author="Xavier Hoenner" w:date="2015-09-22T13:37:00Z">
        <w:r w:rsidRPr="00542A59">
          <w:rPr>
            <w:u w:val="single"/>
          </w:rPr>
          <w:t>View to use:</w:t>
        </w:r>
      </w:ins>
    </w:p>
    <w:tbl>
      <w:tblPr>
        <w:tblStyle w:val="TableGrid"/>
        <w:tblW w:w="0" w:type="auto"/>
        <w:tblLook w:val="04A0" w:firstRow="1" w:lastRow="0" w:firstColumn="1" w:lastColumn="0" w:noHBand="0" w:noVBand="1"/>
      </w:tblPr>
      <w:tblGrid>
        <w:gridCol w:w="1271"/>
        <w:gridCol w:w="4097"/>
      </w:tblGrid>
      <w:tr w:rsidR="00CE4AFA" w14:paraId="52FE481B" w14:textId="77777777" w:rsidTr="00031968">
        <w:trPr>
          <w:ins w:id="2050" w:author="Xavier Hoenner" w:date="2015-09-22T13:37:00Z"/>
        </w:trPr>
        <w:tc>
          <w:tcPr>
            <w:tcW w:w="1271" w:type="dxa"/>
          </w:tcPr>
          <w:p w14:paraId="4C7C2B77" w14:textId="77777777" w:rsidR="00CE4AFA" w:rsidRPr="003D503B" w:rsidRDefault="00CE4AFA" w:rsidP="00031968">
            <w:pPr>
              <w:rPr>
                <w:ins w:id="2051" w:author="Xavier Hoenner" w:date="2015-09-22T13:37:00Z"/>
                <w:b/>
                <w:szCs w:val="24"/>
              </w:rPr>
            </w:pPr>
            <w:ins w:id="2052" w:author="Xavier Hoenner" w:date="2015-09-22T13:37:00Z">
              <w:r w:rsidRPr="003D503B">
                <w:rPr>
                  <w:b/>
                  <w:szCs w:val="24"/>
                </w:rPr>
                <w:t>Server</w:t>
              </w:r>
            </w:ins>
          </w:p>
        </w:tc>
        <w:tc>
          <w:tcPr>
            <w:tcW w:w="4097" w:type="dxa"/>
          </w:tcPr>
          <w:p w14:paraId="529C588F" w14:textId="77777777" w:rsidR="00CE4AFA" w:rsidRPr="003D503B" w:rsidRDefault="00CE4AFA" w:rsidP="00031968">
            <w:pPr>
              <w:rPr>
                <w:ins w:id="2053" w:author="Xavier Hoenner" w:date="2015-09-22T13:37:00Z"/>
                <w:szCs w:val="24"/>
              </w:rPr>
            </w:pPr>
            <w:ins w:id="2054" w:author="Xavier Hoenner" w:date="2015-09-22T13:37:00Z">
              <w:r>
                <w:rPr>
                  <w:szCs w:val="24"/>
                </w:rPr>
                <w:t>dbprod</w:t>
              </w:r>
              <w:r w:rsidRPr="003D503B">
                <w:rPr>
                  <w:szCs w:val="24"/>
                </w:rPr>
                <w:t>.emii.org.au</w:t>
              </w:r>
            </w:ins>
          </w:p>
        </w:tc>
      </w:tr>
      <w:tr w:rsidR="00CE4AFA" w14:paraId="108F110F" w14:textId="77777777" w:rsidTr="00031968">
        <w:trPr>
          <w:ins w:id="2055" w:author="Xavier Hoenner" w:date="2015-09-22T13:37:00Z"/>
        </w:trPr>
        <w:tc>
          <w:tcPr>
            <w:tcW w:w="1271" w:type="dxa"/>
          </w:tcPr>
          <w:p w14:paraId="00210BB4" w14:textId="77777777" w:rsidR="00CE4AFA" w:rsidRPr="003D503B" w:rsidRDefault="00CE4AFA" w:rsidP="00031968">
            <w:pPr>
              <w:rPr>
                <w:ins w:id="2056" w:author="Xavier Hoenner" w:date="2015-09-22T13:37:00Z"/>
                <w:b/>
                <w:szCs w:val="24"/>
              </w:rPr>
            </w:pPr>
            <w:ins w:id="2057" w:author="Xavier Hoenner" w:date="2015-09-22T13:37:00Z">
              <w:r w:rsidRPr="003D503B">
                <w:rPr>
                  <w:b/>
                  <w:szCs w:val="24"/>
                </w:rPr>
                <w:t>Database</w:t>
              </w:r>
            </w:ins>
          </w:p>
        </w:tc>
        <w:tc>
          <w:tcPr>
            <w:tcW w:w="4097" w:type="dxa"/>
          </w:tcPr>
          <w:p w14:paraId="0ECAAE58" w14:textId="77777777" w:rsidR="00CE4AFA" w:rsidRPr="003D503B" w:rsidRDefault="00CE4AFA" w:rsidP="00031968">
            <w:pPr>
              <w:rPr>
                <w:ins w:id="2058" w:author="Xavier Hoenner" w:date="2015-09-22T13:37:00Z"/>
                <w:szCs w:val="24"/>
              </w:rPr>
            </w:pPr>
            <w:ins w:id="2059" w:author="Xavier Hoenner" w:date="2015-09-22T13:37:00Z">
              <w:r>
                <w:rPr>
                  <w:szCs w:val="24"/>
                </w:rPr>
                <w:t>harvest</w:t>
              </w:r>
            </w:ins>
          </w:p>
        </w:tc>
      </w:tr>
      <w:tr w:rsidR="00CE4AFA" w14:paraId="6DAA84AB" w14:textId="77777777" w:rsidTr="00031968">
        <w:trPr>
          <w:ins w:id="2060" w:author="Xavier Hoenner" w:date="2015-09-22T13:37:00Z"/>
        </w:trPr>
        <w:tc>
          <w:tcPr>
            <w:tcW w:w="1271" w:type="dxa"/>
          </w:tcPr>
          <w:p w14:paraId="5B8E18F0" w14:textId="77777777" w:rsidR="00CE4AFA" w:rsidRPr="003D503B" w:rsidRDefault="00CE4AFA" w:rsidP="00031968">
            <w:pPr>
              <w:rPr>
                <w:ins w:id="2061" w:author="Xavier Hoenner" w:date="2015-09-22T13:37:00Z"/>
                <w:b/>
                <w:szCs w:val="24"/>
              </w:rPr>
            </w:pPr>
            <w:ins w:id="2062" w:author="Xavier Hoenner" w:date="2015-09-22T13:37:00Z">
              <w:r w:rsidRPr="003D503B">
                <w:rPr>
                  <w:b/>
                  <w:szCs w:val="24"/>
                </w:rPr>
                <w:t>Schema</w:t>
              </w:r>
            </w:ins>
          </w:p>
        </w:tc>
        <w:tc>
          <w:tcPr>
            <w:tcW w:w="4097" w:type="dxa"/>
          </w:tcPr>
          <w:p w14:paraId="755F8CD4" w14:textId="77777777" w:rsidR="00CE4AFA" w:rsidRPr="003D503B" w:rsidRDefault="00CE4AFA" w:rsidP="00031968">
            <w:pPr>
              <w:rPr>
                <w:ins w:id="2063" w:author="Xavier Hoenner" w:date="2015-09-22T13:37:00Z"/>
                <w:szCs w:val="24"/>
              </w:rPr>
            </w:pPr>
            <w:ins w:id="2064" w:author="Xavier Hoenner" w:date="2015-09-22T13:37:00Z">
              <w:r>
                <w:rPr>
                  <w:szCs w:val="24"/>
                </w:rPr>
                <w:t>reporting</w:t>
              </w:r>
            </w:ins>
          </w:p>
        </w:tc>
      </w:tr>
      <w:tr w:rsidR="00CE4AFA" w14:paraId="3D9A7818" w14:textId="77777777" w:rsidTr="00031968">
        <w:trPr>
          <w:ins w:id="2065" w:author="Xavier Hoenner" w:date="2015-09-22T13:37:00Z"/>
        </w:trPr>
        <w:tc>
          <w:tcPr>
            <w:tcW w:w="1271" w:type="dxa"/>
          </w:tcPr>
          <w:p w14:paraId="41B08470" w14:textId="77777777" w:rsidR="00CE4AFA" w:rsidRPr="003D503B" w:rsidRDefault="00CE4AFA" w:rsidP="00031968">
            <w:pPr>
              <w:rPr>
                <w:ins w:id="2066" w:author="Xavier Hoenner" w:date="2015-09-22T13:37:00Z"/>
                <w:b/>
                <w:szCs w:val="24"/>
              </w:rPr>
            </w:pPr>
            <w:ins w:id="2067" w:author="Xavier Hoenner" w:date="2015-09-22T13:37:00Z">
              <w:r w:rsidRPr="003D503B">
                <w:rPr>
                  <w:b/>
                  <w:szCs w:val="24"/>
                </w:rPr>
                <w:t>View</w:t>
              </w:r>
            </w:ins>
          </w:p>
        </w:tc>
        <w:tc>
          <w:tcPr>
            <w:tcW w:w="4097" w:type="dxa"/>
          </w:tcPr>
          <w:p w14:paraId="2BD5A151" w14:textId="77777777" w:rsidR="00CE4AFA" w:rsidRPr="003D503B" w:rsidRDefault="00CE4AFA" w:rsidP="00031968">
            <w:pPr>
              <w:rPr>
                <w:ins w:id="2068" w:author="Xavier Hoenner" w:date="2015-09-22T13:37:00Z"/>
                <w:szCs w:val="24"/>
              </w:rPr>
            </w:pPr>
            <w:proofErr w:type="spellStart"/>
            <w:ins w:id="2069" w:author="Xavier Hoenner" w:date="2015-09-22T13:37:00Z">
              <w:r>
                <w:rPr>
                  <w:szCs w:val="24"/>
                </w:rPr>
                <w:t>anmn_nrs_realtime_all_deployments_view</w:t>
              </w:r>
              <w:proofErr w:type="spellEnd"/>
            </w:ins>
          </w:p>
        </w:tc>
      </w:tr>
    </w:tbl>
    <w:p w14:paraId="69FDF820" w14:textId="77777777" w:rsidR="00CE4AFA" w:rsidRDefault="00CE4AFA" w:rsidP="00CE4AFA">
      <w:pPr>
        <w:rPr>
          <w:ins w:id="2070" w:author="Xavier Hoenner" w:date="2015-09-22T13:37:00Z"/>
        </w:rPr>
      </w:pPr>
    </w:p>
    <w:p w14:paraId="344211A5" w14:textId="77777777" w:rsidR="00CE4AFA" w:rsidRDefault="00CE4AFA" w:rsidP="00CE4AFA">
      <w:pPr>
        <w:rPr>
          <w:ins w:id="2071" w:author="Xavier Hoenner" w:date="2015-09-22T13:37:00Z"/>
        </w:rPr>
      </w:pPr>
      <w:ins w:id="2072" w:author="Xavier Hoenner" w:date="2015-09-22T13:37:00Z">
        <w:r>
          <w:rPr>
            <w:u w:val="single"/>
          </w:rPr>
          <w:t xml:space="preserve">Filters: </w:t>
        </w:r>
        <w:r>
          <w:t xml:space="preserve"> List all data for which ‘</w:t>
        </w:r>
        <w:proofErr w:type="spellStart"/>
        <w:r>
          <w:t>end_date</w:t>
        </w:r>
        <w:proofErr w:type="spellEnd"/>
        <w:r>
          <w:t>’ is less than one month.</w:t>
        </w:r>
      </w:ins>
    </w:p>
    <w:p w14:paraId="501DA90C" w14:textId="77777777" w:rsidR="00CE4AFA" w:rsidRDefault="00CE4AFA" w:rsidP="00CE4AFA">
      <w:pPr>
        <w:ind w:left="1843" w:hanging="1843"/>
        <w:rPr>
          <w:ins w:id="2073" w:author="Xavier Hoenner" w:date="2015-09-22T13:37:00Z"/>
        </w:rPr>
      </w:pPr>
      <w:ins w:id="2074" w:author="Xavier Hoenner" w:date="2015-09-22T13:37:00Z">
        <w:r>
          <w:rPr>
            <w:u w:val="single"/>
          </w:rPr>
          <w:t>Data sorting options:</w:t>
        </w:r>
        <w:r>
          <w:t xml:space="preserve"> None, data are already sorted.</w:t>
        </w:r>
      </w:ins>
    </w:p>
    <w:p w14:paraId="1CEB1684" w14:textId="77777777" w:rsidR="00CE4AFA" w:rsidRDefault="00CE4AFA" w:rsidP="00CE4AFA">
      <w:pPr>
        <w:ind w:left="1843" w:hanging="1843"/>
        <w:rPr>
          <w:ins w:id="2075" w:author="Xavier Hoenner" w:date="2015-09-22T13:37:00Z"/>
        </w:rPr>
      </w:pPr>
      <w:ins w:id="2076" w:author="Xavier Hoenner" w:date="2015-09-22T13:37:00Z">
        <w:r>
          <w:rPr>
            <w:u w:val="single"/>
          </w:rPr>
          <w:t>Data grouping options:</w:t>
        </w:r>
        <w:r>
          <w:t xml:space="preserve"> Group by ‘</w:t>
        </w:r>
        <w:proofErr w:type="spellStart"/>
        <w:r>
          <w:t>site_name</w:t>
        </w:r>
        <w:proofErr w:type="spellEnd"/>
        <w:r>
          <w:t>’, sub-group by ‘</w:t>
        </w:r>
        <w:proofErr w:type="spellStart"/>
        <w:r>
          <w:t>channel_id</w:t>
        </w:r>
        <w:proofErr w:type="spellEnd"/>
        <w:r>
          <w:t>’.</w:t>
        </w:r>
      </w:ins>
    </w:p>
    <w:p w14:paraId="01CB81AD" w14:textId="77777777" w:rsidR="00CE4AFA" w:rsidRDefault="00CE4AFA" w:rsidP="00CE4AFA">
      <w:pPr>
        <w:ind w:left="993" w:hanging="993"/>
        <w:rPr>
          <w:ins w:id="2077" w:author="Xavier Hoenner" w:date="2015-09-22T13:37:00Z"/>
        </w:rPr>
      </w:pPr>
      <w:ins w:id="2078" w:author="Xavier Hoenner" w:date="2015-09-22T13:37:00Z">
        <w:r>
          <w:rPr>
            <w:u w:val="single"/>
          </w:rPr>
          <w:t>Footnote:</w:t>
        </w:r>
        <w:r>
          <w:t xml:space="preserve"> </w:t>
        </w:r>
        <w:r>
          <w:rPr>
            <w:b/>
          </w:rPr>
          <w:t xml:space="preserve">Headers: </w:t>
        </w:r>
        <w:r w:rsidRPr="00523C6C">
          <w:t xml:space="preserve">NRS </w:t>
        </w:r>
        <w:r>
          <w:t>moorings site name.</w:t>
        </w:r>
        <w:r>
          <w:br/>
        </w:r>
        <w:r>
          <w:rPr>
            <w:b/>
          </w:rPr>
          <w:t xml:space="preserve">Sub-headers: </w:t>
        </w:r>
        <w:r>
          <w:t>Sensor code.</w:t>
        </w:r>
        <w:r w:rsidDel="0049710C">
          <w:t xml:space="preserve"> </w:t>
        </w:r>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r>
          <w:rPr>
            <w:b/>
          </w:rPr>
          <w:t># days of data</w:t>
        </w:r>
        <w:r w:rsidRPr="00ED7666">
          <w:t xml:space="preserve">: </w:t>
        </w:r>
        <w:r>
          <w:t>N</w:t>
        </w:r>
        <w:r w:rsidRPr="00ED7666">
          <w:t xml:space="preserve">umber of </w:t>
        </w:r>
        <w:r>
          <w:t>days</w:t>
        </w:r>
        <w:r w:rsidRPr="00ED7666">
          <w:t xml:space="preserve"> </w:t>
        </w:r>
        <w:r>
          <w:t>between the data recording start and end dates</w:t>
        </w:r>
        <w:r w:rsidRPr="00ED7666">
          <w:t>.</w:t>
        </w:r>
        <w:r w:rsidRPr="00ED7666">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"http://imos.org.au/anmn_instrumentation.html" </w:instrText>
        </w:r>
        <w:r>
          <w:fldChar w:fldCharType="separate"/>
        </w:r>
        <w:r w:rsidRPr="001C4E00">
          <w:rPr>
            <w:rStyle w:val="Hyperlink"/>
          </w:rPr>
          <w:t>http://imos.org.au/anmn_instrumentation.html</w:t>
        </w:r>
        <w:r>
          <w:rPr>
            <w:rStyle w:val="Hyperlink"/>
          </w:rPr>
          <w:fldChar w:fldCharType="end"/>
        </w:r>
        <w:r>
          <w:t>).</w:t>
        </w:r>
      </w:ins>
    </w:p>
    <w:p w14:paraId="773A7467" w14:textId="77777777" w:rsidR="00CE4AFA" w:rsidRDefault="00CE4AFA" w:rsidP="00CE4AFA">
      <w:pPr>
        <w:rPr>
          <w:ins w:id="2079" w:author="Xavier Hoenner" w:date="2015-09-22T13:37:00Z"/>
        </w:rPr>
      </w:pPr>
    </w:p>
    <w:p w14:paraId="18909A38" w14:textId="77777777" w:rsidR="00CE4AFA" w:rsidRDefault="00CE4AFA" w:rsidP="00CE4AFA">
      <w:pPr>
        <w:pStyle w:val="Heading3"/>
        <w:rPr>
          <w:ins w:id="2080" w:author="Xavier Hoenner" w:date="2015-09-22T13:37:00Z"/>
        </w:rPr>
      </w:pPr>
      <w:ins w:id="2081" w:author="Xavier Hoenner" w:date="2015-09-22T13:37:00Z">
        <w:r>
          <w:t>Template</w:t>
        </w:r>
      </w:ins>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CE4AFA" w14:paraId="1141ECA5" w14:textId="77777777" w:rsidTr="00031968">
        <w:trPr>
          <w:jc w:val="center"/>
          <w:ins w:id="2082" w:author="Xavier Hoenner" w:date="2015-09-22T13:37:00Z"/>
        </w:trPr>
        <w:tc>
          <w:tcPr>
            <w:tcW w:w="1073" w:type="pct"/>
            <w:vAlign w:val="center"/>
          </w:tcPr>
          <w:p w14:paraId="7E79180D" w14:textId="77777777" w:rsidR="00CE4AFA" w:rsidRPr="0025464E" w:rsidRDefault="00CE4AFA" w:rsidP="00031968">
            <w:pPr>
              <w:jc w:val="center"/>
              <w:rPr>
                <w:ins w:id="2083" w:author="Xavier Hoenner" w:date="2015-09-22T13:37:00Z"/>
                <w:b/>
              </w:rPr>
            </w:pPr>
            <w:proofErr w:type="spellStart"/>
            <w:ins w:id="2084" w:author="Xavier Hoenner" w:date="2015-09-22T13:37:00Z">
              <w:r>
                <w:rPr>
                  <w:b/>
                </w:rPr>
                <w:t>sensor_depth</w:t>
              </w:r>
              <w:proofErr w:type="spellEnd"/>
            </w:ins>
          </w:p>
        </w:tc>
        <w:tc>
          <w:tcPr>
            <w:tcW w:w="858" w:type="pct"/>
            <w:vAlign w:val="center"/>
          </w:tcPr>
          <w:p w14:paraId="069CB665" w14:textId="77777777" w:rsidR="00CE4AFA" w:rsidRPr="0025464E" w:rsidRDefault="00CE4AFA" w:rsidP="00031968">
            <w:pPr>
              <w:jc w:val="center"/>
              <w:rPr>
                <w:ins w:id="2085" w:author="Xavier Hoenner" w:date="2015-09-22T13:37:00Z"/>
                <w:b/>
              </w:rPr>
            </w:pPr>
            <w:proofErr w:type="spellStart"/>
            <w:ins w:id="2086" w:author="Xavier Hoenner" w:date="2015-09-22T13:37:00Z">
              <w:r>
                <w:rPr>
                  <w:b/>
                </w:rPr>
                <w:t>qaqc_data</w:t>
              </w:r>
              <w:proofErr w:type="spellEnd"/>
            </w:ins>
          </w:p>
        </w:tc>
        <w:tc>
          <w:tcPr>
            <w:tcW w:w="853" w:type="pct"/>
            <w:vAlign w:val="center"/>
          </w:tcPr>
          <w:p w14:paraId="450DE3FC" w14:textId="77777777" w:rsidR="00CE4AFA" w:rsidRPr="0025464E" w:rsidRDefault="00CE4AFA" w:rsidP="00031968">
            <w:pPr>
              <w:jc w:val="center"/>
              <w:rPr>
                <w:ins w:id="2087" w:author="Xavier Hoenner" w:date="2015-09-22T13:37:00Z"/>
                <w:b/>
              </w:rPr>
            </w:pPr>
            <w:proofErr w:type="spellStart"/>
            <w:ins w:id="2088" w:author="Xavier Hoenner" w:date="2015-09-22T13:37:00Z">
              <w:r>
                <w:rPr>
                  <w:b/>
                </w:rPr>
                <w:t>start_date</w:t>
              </w:r>
              <w:proofErr w:type="spellEnd"/>
            </w:ins>
          </w:p>
        </w:tc>
        <w:tc>
          <w:tcPr>
            <w:tcW w:w="795" w:type="pct"/>
            <w:vAlign w:val="center"/>
          </w:tcPr>
          <w:p w14:paraId="40F0033A" w14:textId="77777777" w:rsidR="00CE4AFA" w:rsidRPr="0025464E" w:rsidRDefault="00CE4AFA" w:rsidP="00031968">
            <w:pPr>
              <w:jc w:val="center"/>
              <w:rPr>
                <w:ins w:id="2089" w:author="Xavier Hoenner" w:date="2015-09-22T13:37:00Z"/>
                <w:b/>
              </w:rPr>
            </w:pPr>
            <w:proofErr w:type="spellStart"/>
            <w:ins w:id="2090" w:author="Xavier Hoenner" w:date="2015-09-22T13:37:00Z">
              <w:r>
                <w:rPr>
                  <w:b/>
                </w:rPr>
                <w:t>end_date</w:t>
              </w:r>
              <w:proofErr w:type="spellEnd"/>
            </w:ins>
          </w:p>
        </w:tc>
        <w:tc>
          <w:tcPr>
            <w:tcW w:w="1421" w:type="pct"/>
            <w:vAlign w:val="center"/>
          </w:tcPr>
          <w:p w14:paraId="52B8A940" w14:textId="77777777" w:rsidR="00CE4AFA" w:rsidRDefault="00CE4AFA" w:rsidP="00031968">
            <w:pPr>
              <w:jc w:val="center"/>
              <w:rPr>
                <w:ins w:id="2091" w:author="Xavier Hoenner" w:date="2015-09-22T13:37:00Z"/>
                <w:b/>
              </w:rPr>
            </w:pPr>
            <w:proofErr w:type="spellStart"/>
            <w:ins w:id="2092" w:author="Xavier Hoenner" w:date="2015-09-22T13:37:00Z">
              <w:r>
                <w:rPr>
                  <w:b/>
                </w:rPr>
                <w:t>coverage_duration</w:t>
              </w:r>
              <w:proofErr w:type="spellEnd"/>
            </w:ins>
          </w:p>
        </w:tc>
      </w:tr>
      <w:tr w:rsidR="00CE4AFA" w14:paraId="1E8C8F0F" w14:textId="77777777" w:rsidTr="00031968">
        <w:trPr>
          <w:jc w:val="center"/>
          <w:ins w:id="2093" w:author="Xavier Hoenner" w:date="2015-09-22T13:37:00Z"/>
        </w:trPr>
        <w:tc>
          <w:tcPr>
            <w:tcW w:w="1073" w:type="pct"/>
            <w:vAlign w:val="center"/>
          </w:tcPr>
          <w:p w14:paraId="29203B1A" w14:textId="77777777" w:rsidR="00CE4AFA" w:rsidRDefault="00CE4AFA" w:rsidP="00031968">
            <w:pPr>
              <w:jc w:val="center"/>
              <w:rPr>
                <w:ins w:id="2094" w:author="Xavier Hoenner" w:date="2015-09-22T13:37:00Z"/>
              </w:rPr>
            </w:pPr>
            <w:ins w:id="2095" w:author="Xavier Hoenner" w:date="2015-09-22T13:37:00Z">
              <w:r>
                <w:t>Sensor depth</w:t>
              </w:r>
            </w:ins>
          </w:p>
        </w:tc>
        <w:tc>
          <w:tcPr>
            <w:tcW w:w="858" w:type="pct"/>
            <w:vAlign w:val="center"/>
          </w:tcPr>
          <w:p w14:paraId="54882105" w14:textId="77777777" w:rsidR="00CE4AFA" w:rsidRDefault="00CE4AFA" w:rsidP="00031968">
            <w:pPr>
              <w:jc w:val="center"/>
              <w:rPr>
                <w:ins w:id="2096" w:author="Xavier Hoenner" w:date="2015-09-22T13:37:00Z"/>
              </w:rPr>
            </w:pPr>
            <w:proofErr w:type="spellStart"/>
            <w:ins w:id="2097" w:author="Xavier Hoenner" w:date="2015-09-22T13:37:00Z">
              <w:r>
                <w:t>QC’d</w:t>
              </w:r>
              <w:proofErr w:type="spellEnd"/>
              <w:r>
                <w:t xml:space="preserve"> data</w:t>
              </w:r>
            </w:ins>
          </w:p>
        </w:tc>
        <w:tc>
          <w:tcPr>
            <w:tcW w:w="853" w:type="pct"/>
            <w:vAlign w:val="center"/>
          </w:tcPr>
          <w:p w14:paraId="0567AF16" w14:textId="77777777" w:rsidR="00CE4AFA" w:rsidRDefault="00CE4AFA" w:rsidP="00031968">
            <w:pPr>
              <w:jc w:val="center"/>
              <w:rPr>
                <w:ins w:id="2098" w:author="Xavier Hoenner" w:date="2015-09-22T13:37:00Z"/>
              </w:rPr>
            </w:pPr>
            <w:ins w:id="2099" w:author="Xavier Hoenner" w:date="2015-09-22T13:37:00Z">
              <w:r>
                <w:t>Start</w:t>
              </w:r>
            </w:ins>
          </w:p>
        </w:tc>
        <w:tc>
          <w:tcPr>
            <w:tcW w:w="795" w:type="pct"/>
            <w:vAlign w:val="center"/>
          </w:tcPr>
          <w:p w14:paraId="75B4928A" w14:textId="77777777" w:rsidR="00CE4AFA" w:rsidRDefault="00CE4AFA" w:rsidP="00031968">
            <w:pPr>
              <w:jc w:val="center"/>
              <w:rPr>
                <w:ins w:id="2100" w:author="Xavier Hoenner" w:date="2015-09-22T13:37:00Z"/>
              </w:rPr>
            </w:pPr>
            <w:ins w:id="2101" w:author="Xavier Hoenner" w:date="2015-09-22T13:37:00Z">
              <w:r>
                <w:t>End</w:t>
              </w:r>
            </w:ins>
          </w:p>
        </w:tc>
        <w:tc>
          <w:tcPr>
            <w:tcW w:w="1421" w:type="pct"/>
            <w:vAlign w:val="center"/>
          </w:tcPr>
          <w:p w14:paraId="2B66B723" w14:textId="77777777" w:rsidR="00CE4AFA" w:rsidRDefault="00CE4AFA" w:rsidP="00031968">
            <w:pPr>
              <w:jc w:val="center"/>
              <w:rPr>
                <w:ins w:id="2102" w:author="Xavier Hoenner" w:date="2015-09-22T13:37:00Z"/>
              </w:rPr>
            </w:pPr>
            <w:ins w:id="2103" w:author="Xavier Hoenner" w:date="2015-09-22T13:37:00Z">
              <w:r>
                <w:t># days of data</w:t>
              </w:r>
            </w:ins>
          </w:p>
        </w:tc>
      </w:tr>
      <w:tr w:rsidR="00CE4AFA" w14:paraId="1F956BEE" w14:textId="77777777" w:rsidTr="00031968">
        <w:trPr>
          <w:jc w:val="center"/>
          <w:ins w:id="2104" w:author="Xavier Hoenner" w:date="2015-09-22T13:37:00Z"/>
        </w:trPr>
        <w:tc>
          <w:tcPr>
            <w:tcW w:w="5000" w:type="pct"/>
            <w:gridSpan w:val="5"/>
            <w:shd w:val="clear" w:color="auto" w:fill="595959" w:themeFill="text1" w:themeFillTint="A6"/>
            <w:vAlign w:val="center"/>
          </w:tcPr>
          <w:p w14:paraId="11590805" w14:textId="77777777" w:rsidR="00CE4AFA" w:rsidRDefault="00CE4AFA" w:rsidP="00031968">
            <w:pPr>
              <w:jc w:val="center"/>
              <w:rPr>
                <w:ins w:id="2105" w:author="Xavier Hoenner" w:date="2015-09-22T13:37:00Z"/>
              </w:rPr>
            </w:pPr>
            <w:ins w:id="2106" w:author="Xavier Hoenner" w:date="2015-09-22T13:37:00Z">
              <w:r>
                <w:t>Headers = ‘</w:t>
              </w:r>
              <w:proofErr w:type="spellStart"/>
              <w:r>
                <w:t>site_name</w:t>
              </w:r>
              <w:proofErr w:type="spellEnd"/>
              <w:r>
                <w:t>’</w:t>
              </w:r>
            </w:ins>
          </w:p>
        </w:tc>
      </w:tr>
      <w:tr w:rsidR="00CE4AFA" w14:paraId="1B846D7E" w14:textId="77777777" w:rsidTr="00031968">
        <w:trPr>
          <w:jc w:val="center"/>
          <w:ins w:id="2107" w:author="Xavier Hoenner" w:date="2015-09-22T13:37:00Z"/>
        </w:trPr>
        <w:tc>
          <w:tcPr>
            <w:tcW w:w="5000" w:type="pct"/>
            <w:gridSpan w:val="5"/>
            <w:shd w:val="clear" w:color="auto" w:fill="BFBFBF" w:themeFill="background1" w:themeFillShade="BF"/>
            <w:vAlign w:val="center"/>
          </w:tcPr>
          <w:p w14:paraId="425A4135" w14:textId="77777777" w:rsidR="00CE4AFA" w:rsidRDefault="00CE4AFA" w:rsidP="00031968">
            <w:pPr>
              <w:rPr>
                <w:ins w:id="2108" w:author="Xavier Hoenner" w:date="2015-09-22T13:37:00Z"/>
              </w:rPr>
            </w:pPr>
            <w:ins w:id="2109" w:author="Xavier Hoenner" w:date="2015-09-22T13:37:00Z">
              <w:r>
                <w:t>Sub-headers = ‘</w:t>
              </w:r>
              <w:proofErr w:type="spellStart"/>
              <w:r>
                <w:t>channel_id</w:t>
              </w:r>
              <w:proofErr w:type="spellEnd"/>
              <w:r>
                <w:t>’</w:t>
              </w:r>
            </w:ins>
          </w:p>
        </w:tc>
      </w:tr>
      <w:tr w:rsidR="00CE4AFA" w14:paraId="42A2BDB6" w14:textId="77777777" w:rsidTr="00031968">
        <w:trPr>
          <w:jc w:val="center"/>
          <w:ins w:id="2110" w:author="Xavier Hoenner" w:date="2015-09-22T13:37:00Z"/>
        </w:trPr>
        <w:tc>
          <w:tcPr>
            <w:tcW w:w="1073" w:type="pct"/>
            <w:vAlign w:val="center"/>
          </w:tcPr>
          <w:p w14:paraId="42692914" w14:textId="77777777" w:rsidR="00CE4AFA" w:rsidRDefault="00CE4AFA" w:rsidP="00031968">
            <w:pPr>
              <w:jc w:val="center"/>
              <w:rPr>
                <w:ins w:id="2111" w:author="Xavier Hoenner" w:date="2015-09-22T13:37:00Z"/>
              </w:rPr>
            </w:pPr>
          </w:p>
        </w:tc>
        <w:tc>
          <w:tcPr>
            <w:tcW w:w="858" w:type="pct"/>
            <w:vAlign w:val="center"/>
          </w:tcPr>
          <w:p w14:paraId="5759C7D8" w14:textId="77777777" w:rsidR="00CE4AFA" w:rsidRDefault="00CE4AFA" w:rsidP="00031968">
            <w:pPr>
              <w:jc w:val="center"/>
              <w:rPr>
                <w:ins w:id="2112" w:author="Xavier Hoenner" w:date="2015-09-22T13:37:00Z"/>
              </w:rPr>
            </w:pPr>
          </w:p>
        </w:tc>
        <w:tc>
          <w:tcPr>
            <w:tcW w:w="853" w:type="pct"/>
            <w:vAlign w:val="center"/>
          </w:tcPr>
          <w:p w14:paraId="2A5492AB" w14:textId="77777777" w:rsidR="00CE4AFA" w:rsidRDefault="00CE4AFA" w:rsidP="00031968">
            <w:pPr>
              <w:jc w:val="center"/>
              <w:rPr>
                <w:ins w:id="2113" w:author="Xavier Hoenner" w:date="2015-09-22T13:37:00Z"/>
              </w:rPr>
            </w:pPr>
          </w:p>
        </w:tc>
        <w:tc>
          <w:tcPr>
            <w:tcW w:w="795" w:type="pct"/>
            <w:vAlign w:val="center"/>
          </w:tcPr>
          <w:p w14:paraId="098B84DD" w14:textId="77777777" w:rsidR="00CE4AFA" w:rsidRDefault="00CE4AFA" w:rsidP="00031968">
            <w:pPr>
              <w:jc w:val="center"/>
              <w:rPr>
                <w:ins w:id="2114" w:author="Xavier Hoenner" w:date="2015-09-22T13:37:00Z"/>
              </w:rPr>
            </w:pPr>
          </w:p>
        </w:tc>
        <w:tc>
          <w:tcPr>
            <w:tcW w:w="1421" w:type="pct"/>
            <w:vAlign w:val="center"/>
          </w:tcPr>
          <w:p w14:paraId="4874C47D" w14:textId="77777777" w:rsidR="00CE4AFA" w:rsidRDefault="00CE4AFA" w:rsidP="00031968">
            <w:pPr>
              <w:jc w:val="center"/>
              <w:rPr>
                <w:ins w:id="2115" w:author="Xavier Hoenner" w:date="2015-09-22T13:37:00Z"/>
              </w:rPr>
            </w:pPr>
          </w:p>
        </w:tc>
      </w:tr>
    </w:tbl>
    <w:p w14:paraId="3E233542" w14:textId="77777777" w:rsidR="00CE4AFA" w:rsidRDefault="00CE4AFA">
      <w:pPr>
        <w:keepNext/>
        <w:keepLines/>
        <w:spacing w:after="0" w:line="360" w:lineRule="auto"/>
        <w:outlineLvl w:val="1"/>
        <w:rPr>
          <w:szCs w:val="24"/>
        </w:rPr>
      </w:pPr>
    </w:p>
    <w:sectPr w:rsidR="00CE4AFA" w:rsidSect="000E518A">
      <w:headerReference w:type="default" r:id="rId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7" w:author="Marton Hidas" w:date="2013-07-15T15:57:00Z" w:initials="MGH">
    <w:p w14:paraId="2BD6C6AD" w14:textId="77777777" w:rsidR="00C1065B" w:rsidRDefault="00C1065B">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790" w:author="Marton Hidas" w:date="2013-07-15T15:57:00Z" w:initials="MGH">
    <w:p w14:paraId="6990A03B" w14:textId="77777777" w:rsidR="00C1065B" w:rsidRDefault="00C1065B">
      <w:pPr>
        <w:pStyle w:val="CommentText"/>
      </w:pPr>
      <w:r>
        <w:rPr>
          <w:rStyle w:val="CommentReference"/>
        </w:rPr>
        <w:annotationRef/>
      </w:r>
      <w:r>
        <w:t>My guess is this will never be true!</w:t>
      </w:r>
    </w:p>
  </w:comment>
  <w:comment w:id="1053" w:author="Marton Hidas" w:date="2015-09-22T13:35:00Z" w:initials="MGH">
    <w:p w14:paraId="43D6F141" w14:textId="77777777" w:rsidR="001045DD" w:rsidRDefault="001045DD" w:rsidP="001045DD">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1089" w:author="Marton Hidas" w:date="2015-09-22T13:35:00Z" w:initials="MGH">
    <w:p w14:paraId="5A7C0C94" w14:textId="77777777" w:rsidR="001045DD" w:rsidRDefault="001045DD" w:rsidP="001045DD">
      <w:pPr>
        <w:pStyle w:val="CommentText"/>
      </w:pPr>
      <w:r>
        <w:rPr>
          <w:rStyle w:val="CommentReference"/>
        </w:rPr>
        <w:annotationRef/>
      </w:r>
      <w:r>
        <w:t>My guess is this will never be true!</w:t>
      </w:r>
    </w:p>
  </w:comment>
  <w:comment w:id="1366" w:author="Xavier Hoenner" w:date="2013-07-16T14:34:00Z" w:initials="XH">
    <w:p w14:paraId="03F5F7EE" w14:textId="2435F5F1" w:rsidR="00C1065B" w:rsidRDefault="00C1065B">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C1065B" w:rsidRDefault="00C1065B" w:rsidP="00565E46">
      <w:pPr>
        <w:spacing w:after="0" w:line="240" w:lineRule="auto"/>
      </w:pPr>
      <w:r>
        <w:separator/>
      </w:r>
    </w:p>
  </w:endnote>
  <w:endnote w:type="continuationSeparator" w:id="0">
    <w:p w14:paraId="30E75961" w14:textId="77777777" w:rsidR="00C1065B" w:rsidRDefault="00C1065B"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C1065B" w:rsidRDefault="00C1065B" w:rsidP="00565E46">
      <w:pPr>
        <w:spacing w:after="0" w:line="240" w:lineRule="auto"/>
      </w:pPr>
      <w:r>
        <w:separator/>
      </w:r>
    </w:p>
  </w:footnote>
  <w:footnote w:type="continuationSeparator" w:id="0">
    <w:p w14:paraId="26D9E7D7" w14:textId="77777777" w:rsidR="00C1065B" w:rsidRDefault="00C1065B"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C1065B" w:rsidRDefault="00C1065B">
    <w:pPr>
      <w:pStyle w:val="Header"/>
    </w:pPr>
    <w:r>
      <w:t xml:space="preserve">ANMN – Report templates – </w:t>
    </w:r>
    <w:del w:id="2116" w:author="Xavier Hoenner" w:date="2013-07-05T15:10:00Z">
      <w:r w:rsidDel="00523C6C">
        <w:delText>27/06</w:delText>
      </w:r>
    </w:del>
    <w:ins w:id="2117" w:author="Xavier Hoenner" w:date="2014-07-02T15:08:00Z">
      <w:r>
        <w:fldChar w:fldCharType="begin"/>
      </w:r>
      <w:r>
        <w:instrText xml:space="preserve"> TIME \@ "d/MM/yyyy" </w:instrText>
      </w:r>
    </w:ins>
    <w:r>
      <w:fldChar w:fldCharType="separate"/>
    </w:r>
    <w:ins w:id="2118" w:author="Xavier Hoenner" w:date="2015-09-22T13:49:00Z">
      <w:r w:rsidR="00854F31">
        <w:rPr>
          <w:noProof/>
        </w:rPr>
        <w:t>22/09/2015</w:t>
      </w:r>
    </w:ins>
    <w:ins w:id="2119" w:author="Xavier Hoenner" w:date="2014-07-02T15:08:00Z">
      <w:r>
        <w:fldChar w:fldCharType="end"/>
      </w:r>
    </w:ins>
    <w:del w:id="2120"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0299"/>
    <w:rsid w:val="00066848"/>
    <w:rsid w:val="00074615"/>
    <w:rsid w:val="00077C52"/>
    <w:rsid w:val="00092A51"/>
    <w:rsid w:val="00097D03"/>
    <w:rsid w:val="000A5F9A"/>
    <w:rsid w:val="000A68EF"/>
    <w:rsid w:val="000E518A"/>
    <w:rsid w:val="000F328F"/>
    <w:rsid w:val="00100E59"/>
    <w:rsid w:val="001045DD"/>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A674E"/>
    <w:rsid w:val="001C22BA"/>
    <w:rsid w:val="001D0399"/>
    <w:rsid w:val="001D2D21"/>
    <w:rsid w:val="001D3D1F"/>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2F3"/>
    <w:rsid w:val="00277309"/>
    <w:rsid w:val="00285E61"/>
    <w:rsid w:val="002A04DB"/>
    <w:rsid w:val="002A587B"/>
    <w:rsid w:val="002C1268"/>
    <w:rsid w:val="002C2587"/>
    <w:rsid w:val="002D23B5"/>
    <w:rsid w:val="002D768E"/>
    <w:rsid w:val="002E6A9C"/>
    <w:rsid w:val="00307927"/>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6CB"/>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D0108"/>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A5FCB"/>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54F31"/>
    <w:rsid w:val="00863529"/>
    <w:rsid w:val="00870EC5"/>
    <w:rsid w:val="00882BEB"/>
    <w:rsid w:val="00885B34"/>
    <w:rsid w:val="00891F30"/>
    <w:rsid w:val="0089456A"/>
    <w:rsid w:val="00896D61"/>
    <w:rsid w:val="008A21FA"/>
    <w:rsid w:val="008A42A8"/>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3EF2"/>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1510"/>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85E97"/>
    <w:rsid w:val="00B92AFB"/>
    <w:rsid w:val="00B96E39"/>
    <w:rsid w:val="00B97A16"/>
    <w:rsid w:val="00BA581A"/>
    <w:rsid w:val="00BB7BFD"/>
    <w:rsid w:val="00BC4865"/>
    <w:rsid w:val="00BD24EC"/>
    <w:rsid w:val="00BD5726"/>
    <w:rsid w:val="00BD58C5"/>
    <w:rsid w:val="00C01D0D"/>
    <w:rsid w:val="00C05624"/>
    <w:rsid w:val="00C1065B"/>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E4AFA"/>
    <w:rsid w:val="00CF0444"/>
    <w:rsid w:val="00CF25B3"/>
    <w:rsid w:val="00CF40D5"/>
    <w:rsid w:val="00CF420C"/>
    <w:rsid w:val="00D063CD"/>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55BC"/>
    <w:rsid w:val="00D760A3"/>
    <w:rsid w:val="00D91C5A"/>
    <w:rsid w:val="00D92ABA"/>
    <w:rsid w:val="00D933A2"/>
    <w:rsid w:val="00DA1262"/>
    <w:rsid w:val="00DA3F06"/>
    <w:rsid w:val="00DA465C"/>
    <w:rsid w:val="00DA618A"/>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236CD"/>
    <w:rsid w:val="00F25313"/>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 w:val="00FF29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html" TargetMode="External"/><Relationship Id="rId21" Type="http://schemas.openxmlformats.org/officeDocument/2006/relationships/hyperlink" Target="http://imos.org.au/anmnnrs.html" TargetMode="External"/><Relationship Id="rId22" Type="http://schemas.openxmlformats.org/officeDocument/2006/relationships/hyperlink" Target="http://imos.org.au/anmn.html" TargetMode="External"/><Relationship Id="rId23" Type="http://schemas.openxmlformats.org/officeDocument/2006/relationships/hyperlink" Target="http://imos.org.au/acidificationmoorings.html" TargetMode="External"/><Relationship Id="rId24" Type="http://schemas.openxmlformats.org/officeDocument/2006/relationships/hyperlink" Target="http://imos.org.au/anmn.html" TargetMode="External"/><Relationship Id="rId25" Type="http://schemas.openxmlformats.org/officeDocument/2006/relationships/hyperlink" Target="http://imos.org.au/anmnacou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comments" Target="comments.xml"/><Relationship Id="rId2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anmndocuments.html?&amp;no_cache=1&amp;sword_list%5B%5D=biogeochemical" TargetMode="External"/><Relationship Id="rId31" Type="http://schemas.openxmlformats.org/officeDocument/2006/relationships/hyperlink" Target="http://imos.org.au/anmnnrs.html" TargetMode="Externa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_instrumentatio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qld.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nsw.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sa.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wa.html" TargetMode="External"/><Relationship Id="rId37" Type="http://schemas.openxmlformats.org/officeDocument/2006/relationships/hyperlink" Target="http://imos.org.au/anmn.html" TargetMode="External"/><Relationship Id="rId38" Type="http://schemas.openxmlformats.org/officeDocument/2006/relationships/hyperlink" Target="http://imos.org.au/anmn_instrumentation.html"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1E9D3-8D37-5547-94A3-1DE5AAEE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24</Pages>
  <Words>9668</Words>
  <Characters>55109</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64648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77</cp:revision>
  <dcterms:created xsi:type="dcterms:W3CDTF">2013-06-27T00:04:00Z</dcterms:created>
  <dcterms:modified xsi:type="dcterms:W3CDTF">2015-09-22T03:49:00Z</dcterms:modified>
</cp:coreProperties>
</file>