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994E9" w14:textId="77777777" w:rsidR="000E518A" w:rsidRDefault="008548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Facility Summary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6522627E" w14:textId="77777777" w:rsidR="00565E46" w:rsidRDefault="00565E46" w:rsidP="00EF19A0"/>
    <w:p w14:paraId="73297049" w14:textId="7FFF4627" w:rsidR="00EC6CCC" w:rsidRPr="00EC6CCC" w:rsidRDefault="00EC6CCC" w:rsidP="00565E46">
      <w:r>
        <w:t>This document contains</w:t>
      </w:r>
      <w:r w:rsidR="00FD138F">
        <w:t xml:space="preserve"> information to produce summary reports for all facilities</w:t>
      </w:r>
      <w:r w:rsidR="00981CC1">
        <w:t>.</w:t>
      </w:r>
    </w:p>
    <w:p w14:paraId="17C58BAB" w14:textId="2637D99E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5-09-18T10:12:00Z">
        <w:r w:rsidR="007A682F">
          <w:rPr>
            <w:szCs w:val="24"/>
          </w:rPr>
          <w:t>3</w:t>
        </w:r>
      </w:ins>
      <w:del w:id="1" w:author="Xavier Hoenner" w:date="2015-09-18T10:12:00Z">
        <w:r w:rsidR="0085485A" w:rsidDel="007A682F">
          <w:rPr>
            <w:szCs w:val="24"/>
          </w:rPr>
          <w:delText>2</w:delText>
        </w:r>
      </w:del>
      <w:r>
        <w:rPr>
          <w:szCs w:val="24"/>
        </w:rPr>
        <w:t>.</w:t>
      </w:r>
    </w:p>
    <w:p w14:paraId="108BEF5F" w14:textId="77777777" w:rsidR="00C12751" w:rsidRDefault="00C12751" w:rsidP="00C12751"/>
    <w:p w14:paraId="636AD797" w14:textId="1D8FF13F" w:rsidR="00E123F0" w:rsidRDefault="00E123F0" w:rsidP="00E123F0">
      <w:pPr>
        <w:pStyle w:val="Heading1"/>
      </w:pPr>
      <w:r>
        <w:t xml:space="preserve">1. </w:t>
      </w:r>
      <w:r w:rsidR="00FE202F">
        <w:t>Facility summary</w:t>
      </w:r>
    </w:p>
    <w:p w14:paraId="14DDB205" w14:textId="1817BBEC" w:rsidR="00E123F0" w:rsidRDefault="00E123F0" w:rsidP="00E123F0">
      <w:pPr>
        <w:pStyle w:val="Heading2"/>
      </w:pPr>
      <w:r w:rsidRPr="00E123F0">
        <w:t xml:space="preserve">1.1 </w:t>
      </w:r>
      <w:del w:id="2" w:author="Xavier Hoenner" w:date="2015-09-18T12:45:00Z">
        <w:r w:rsidR="00905C8D" w:rsidDel="0006008C">
          <w:delText>Data summary</w:delText>
        </w:r>
      </w:del>
      <w:ins w:id="3" w:author="Xavier Hoenner" w:date="2015-09-18T12:45:00Z">
        <w:r w:rsidR="0006008C">
          <w:t>Totals</w:t>
        </w:r>
      </w:ins>
    </w:p>
    <w:p w14:paraId="18032E74" w14:textId="730F9319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E55AD4">
        <w:rPr>
          <w:u w:val="none"/>
        </w:rPr>
        <w:t>Facility</w:t>
      </w:r>
      <w:r w:rsidRPr="00592DB1">
        <w:rPr>
          <w:u w:val="none"/>
        </w:rPr>
        <w:t>_</w:t>
      </w:r>
      <w:del w:id="4" w:author="Xavier Hoenner" w:date="2015-09-18T12:45:00Z">
        <w:r w:rsidRPr="00592DB1" w:rsidDel="0006008C">
          <w:rPr>
            <w:u w:val="none"/>
          </w:rPr>
          <w:delText>Summary’</w:delText>
        </w:r>
      </w:del>
      <w:ins w:id="5" w:author="Xavier Hoenner" w:date="2015-09-18T12:45:00Z">
        <w:r w:rsidR="0006008C">
          <w:rPr>
            <w:u w:val="none"/>
          </w:rPr>
          <w:t>Totals</w:t>
        </w:r>
        <w:proofErr w:type="spellEnd"/>
        <w:r w:rsidR="0006008C" w:rsidRPr="00592DB1">
          <w:rPr>
            <w:u w:val="none"/>
          </w:rPr>
          <w:t>’</w:t>
        </w:r>
      </w:ins>
    </w:p>
    <w:p w14:paraId="4D19DA4D" w14:textId="77777777" w:rsidR="0011784D" w:rsidRDefault="0011784D" w:rsidP="0011784D"/>
    <w:p w14:paraId="73D8A4B8" w14:textId="70044EC4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>‘</w:t>
      </w:r>
      <w:del w:id="6" w:author="Xavier Hoenner" w:date="2015-09-18T12:45:00Z">
        <w:r w:rsidR="001D5ECC" w:rsidDel="0006008C">
          <w:rPr>
            <w:u w:val="none"/>
          </w:rPr>
          <w:delText>Updates from the past three months</w:delText>
        </w:r>
      </w:del>
      <w:ins w:id="7" w:author="Xavier Hoenner" w:date="2015-09-18T12:45:00Z">
        <w:r w:rsidR="0006008C">
          <w:rPr>
            <w:u w:val="none"/>
          </w:rPr>
          <w:t>Totals for IMOS facilities</w:t>
        </w:r>
      </w:ins>
      <w:r w:rsidRPr="00592DB1">
        <w:rPr>
          <w:u w:val="none"/>
        </w:rPr>
        <w:t>’</w:t>
      </w:r>
    </w:p>
    <w:p w14:paraId="5934247F" w14:textId="77777777" w:rsidR="00EC6CCC" w:rsidRDefault="00EC6CCC" w:rsidP="00542A59">
      <w:pPr>
        <w:rPr>
          <w:u w:val="single"/>
        </w:rPr>
      </w:pPr>
    </w:p>
    <w:p w14:paraId="40690D8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8" w:author="Xavier Hoenner" w:date="2015-09-18T12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3373"/>
        <w:tblGridChange w:id="9">
          <w:tblGrid>
            <w:gridCol w:w="1271"/>
            <w:gridCol w:w="5384"/>
          </w:tblGrid>
        </w:tblGridChange>
      </w:tblGrid>
      <w:tr w:rsidR="00EC6CCC" w14:paraId="190DB928" w14:textId="77777777" w:rsidTr="0006008C">
        <w:tc>
          <w:tcPr>
            <w:tcW w:w="1271" w:type="dxa"/>
            <w:tcPrChange w:id="10" w:author="Xavier Hoenner" w:date="2015-09-18T12:44:00Z">
              <w:tcPr>
                <w:tcW w:w="1271" w:type="dxa"/>
              </w:tcPr>
            </w:tcPrChange>
          </w:tcPr>
          <w:p w14:paraId="1937E0E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3373" w:type="dxa"/>
            <w:tcPrChange w:id="11" w:author="Xavier Hoenner" w:date="2015-09-18T12:44:00Z">
              <w:tcPr>
                <w:tcW w:w="2526" w:type="dxa"/>
              </w:tcPr>
            </w:tcPrChange>
          </w:tcPr>
          <w:p w14:paraId="0FBB21D6" w14:textId="3F8B9CEC" w:rsidR="00EC6CCC" w:rsidRPr="003D503B" w:rsidRDefault="00EC6CCC" w:rsidP="00EC6CCC">
            <w:pPr>
              <w:rPr>
                <w:sz w:val="24"/>
                <w:szCs w:val="24"/>
              </w:rPr>
            </w:pPr>
            <w:del w:id="12" w:author="Xavier Hoenner" w:date="2014-05-21T12:19:00Z">
              <w:r w:rsidRPr="003D503B" w:rsidDel="00640FFB">
                <w:rPr>
                  <w:sz w:val="24"/>
                  <w:szCs w:val="24"/>
                </w:rPr>
                <w:delText>db</w:delText>
              </w:r>
              <w:r w:rsidR="00896D61" w:rsidDel="00640FFB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3" w:author="Xavier Hoenner" w:date="2014-05-21T12:19:00Z">
              <w:r w:rsidR="00640FFB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843DE29" w14:textId="77777777" w:rsidTr="0006008C">
        <w:tc>
          <w:tcPr>
            <w:tcW w:w="1271" w:type="dxa"/>
            <w:tcPrChange w:id="14" w:author="Xavier Hoenner" w:date="2015-09-18T12:44:00Z">
              <w:tcPr>
                <w:tcW w:w="1271" w:type="dxa"/>
              </w:tcPr>
            </w:tcPrChange>
          </w:tcPr>
          <w:p w14:paraId="3E84DFAA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3373" w:type="dxa"/>
            <w:tcPrChange w:id="15" w:author="Xavier Hoenner" w:date="2015-09-18T12:44:00Z">
              <w:tcPr>
                <w:tcW w:w="2526" w:type="dxa"/>
              </w:tcPr>
            </w:tcPrChange>
          </w:tcPr>
          <w:p w14:paraId="0A855613" w14:textId="7523C18E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4"/>
                <w:szCs w:val="24"/>
              </w:rPr>
              <w:pPrChange w:id="16" w:author="Xavier Hoenner" w:date="2014-05-21T12:19:00Z">
                <w:pPr>
                  <w:keepNext/>
                  <w:keepLines/>
                  <w:spacing w:before="200" w:after="200" w:line="276" w:lineRule="auto"/>
                  <w:outlineLvl w:val="4"/>
                </w:pPr>
              </w:pPrChange>
            </w:pPr>
            <w:del w:id="17" w:author="Xavier Hoenner" w:date="2014-05-21T12:19:00Z">
              <w:r w:rsidDel="00640FFB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8" w:author="Xavier Hoenner" w:date="2014-05-21T12:19:00Z">
              <w:r w:rsidR="00640FFB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2641AD07" w14:textId="77777777" w:rsidTr="0006008C">
        <w:tc>
          <w:tcPr>
            <w:tcW w:w="1271" w:type="dxa"/>
            <w:tcPrChange w:id="19" w:author="Xavier Hoenner" w:date="2015-09-18T12:44:00Z">
              <w:tcPr>
                <w:tcW w:w="1271" w:type="dxa"/>
              </w:tcPr>
            </w:tcPrChange>
          </w:tcPr>
          <w:p w14:paraId="1EAE9AC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3373" w:type="dxa"/>
            <w:tcPrChange w:id="20" w:author="Xavier Hoenner" w:date="2015-09-18T12:44:00Z">
              <w:tcPr>
                <w:tcW w:w="2526" w:type="dxa"/>
              </w:tcPr>
            </w:tcPrChange>
          </w:tcPr>
          <w:p w14:paraId="2B74432C" w14:textId="77C55F9D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21" w:author="Xavier Hoenner" w:date="2014-05-21T12:19:00Z">
              <w:r w:rsidR="00640FFB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1CABC47F" w14:textId="77777777" w:rsidTr="0006008C">
        <w:tc>
          <w:tcPr>
            <w:tcW w:w="1271" w:type="dxa"/>
            <w:tcPrChange w:id="22" w:author="Xavier Hoenner" w:date="2015-09-18T12:44:00Z">
              <w:tcPr>
                <w:tcW w:w="1271" w:type="dxa"/>
              </w:tcPr>
            </w:tcPrChange>
          </w:tcPr>
          <w:p w14:paraId="4097A84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3373" w:type="dxa"/>
            <w:tcPrChange w:id="23" w:author="Xavier Hoenner" w:date="2015-09-18T12:44:00Z">
              <w:tcPr>
                <w:tcW w:w="2526" w:type="dxa"/>
              </w:tcPr>
            </w:tcPrChange>
          </w:tcPr>
          <w:p w14:paraId="15208C1C" w14:textId="6E84430F" w:rsidR="00EC6CCC" w:rsidRPr="003D503B" w:rsidRDefault="0006008C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ins w:id="24" w:author="Xavier Hoenner" w:date="2015-09-18T12:44:00Z">
              <w:r w:rsidRPr="0006008C">
                <w:rPr>
                  <w:sz w:val="24"/>
                  <w:szCs w:val="24"/>
                </w:rPr>
                <w:t>facility</w:t>
              </w:r>
              <w:proofErr w:type="gramEnd"/>
              <w:r w:rsidRPr="0006008C">
                <w:rPr>
                  <w:sz w:val="24"/>
                  <w:szCs w:val="24"/>
                </w:rPr>
                <w:t>_summary_totals_view</w:t>
              </w:r>
            </w:ins>
            <w:proofErr w:type="spellEnd"/>
            <w:del w:id="25" w:author="Xavier Hoenner" w:date="2015-09-18T12:44:00Z">
              <w:r w:rsidR="00E55AD4" w:rsidDel="0006008C">
                <w:rPr>
                  <w:sz w:val="24"/>
                  <w:szCs w:val="24"/>
                </w:rPr>
                <w:delText>facility</w:delText>
              </w:r>
              <w:r w:rsidR="006128D3" w:rsidDel="0006008C">
                <w:rPr>
                  <w:sz w:val="24"/>
                  <w:szCs w:val="24"/>
                </w:rPr>
                <w:delText>_summary</w:delText>
              </w:r>
              <w:r w:rsidR="00896D61" w:rsidDel="0006008C">
                <w:rPr>
                  <w:sz w:val="24"/>
                  <w:szCs w:val="24"/>
                </w:rPr>
                <w:delText>_view</w:delText>
              </w:r>
            </w:del>
          </w:p>
        </w:tc>
      </w:tr>
    </w:tbl>
    <w:p w14:paraId="049E0A11" w14:textId="77777777" w:rsidR="00EC6CCC" w:rsidRDefault="00EC6CCC" w:rsidP="00542A59"/>
    <w:p w14:paraId="3DF4DE0E" w14:textId="6BCE69D8" w:rsidR="008E2ADE" w:rsidRDefault="008E2ADE" w:rsidP="008E2ADE">
      <w:r>
        <w:rPr>
          <w:u w:val="single"/>
        </w:rPr>
        <w:t xml:space="preserve">Filters: </w:t>
      </w:r>
      <w:r>
        <w:t xml:space="preserve"> </w:t>
      </w:r>
      <w:ins w:id="26" w:author="Xavier Hoenner" w:date="2015-09-18T12:46:00Z">
        <w:r w:rsidR="0006008C">
          <w:t>None, all filters have already been applied.</w:t>
        </w:r>
      </w:ins>
      <w:del w:id="27" w:author="Xavier Hoenner" w:date="2015-09-18T12:46:00Z">
        <w:r w:rsidR="00E55AD4" w:rsidDel="0006008C">
          <w:delText>List all data for which ‘reporting_date’ is less than three months</w:delText>
        </w:r>
        <w:r w:rsidDel="0006008C">
          <w:delText>.</w:delText>
        </w:r>
      </w:del>
    </w:p>
    <w:p w14:paraId="75F79B8B" w14:textId="56B1BDC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</w:t>
      </w:r>
      <w:del w:id="28" w:author="Xavier Hoenner" w:date="2015-09-18T12:46:00Z">
        <w:r w:rsidDel="0006008C">
          <w:delText xml:space="preserve">, data are already sorted by ASCENDING </w:delText>
        </w:r>
        <w:r w:rsidR="00E55AD4" w:rsidDel="0006008C">
          <w:delText xml:space="preserve">‘facility_acronym’, then by DESCENDING </w:delText>
        </w:r>
        <w:r w:rsidDel="0006008C">
          <w:delText>‘</w:delText>
        </w:r>
        <w:r w:rsidR="00E55AD4" w:rsidDel="0006008C">
          <w:delText>reporting_date</w:delText>
        </w:r>
        <w:r w:rsidDel="0006008C">
          <w:delText>’</w:delText>
        </w:r>
        <w:r w:rsidR="004D3F72" w:rsidDel="0006008C">
          <w:delText>, and then by ASCENDING ‘issues’</w:delText>
        </w:r>
      </w:del>
      <w:r>
        <w:t>.</w:t>
      </w:r>
    </w:p>
    <w:p w14:paraId="3717293E" w14:textId="2956D396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29" w:author="Xavier Hoenner" w:date="2015-09-18T12:46:00Z">
        <w:r w:rsidR="00470F56" w:rsidDel="0006008C">
          <w:delText>Group by ‘facility_acronym’, sub-group by ‘reporting_month’</w:delText>
        </w:r>
      </w:del>
      <w:ins w:id="30" w:author="Xavier Hoenner" w:date="2015-09-18T12:46:00Z">
        <w:r w:rsidR="0006008C">
          <w:t>None</w:t>
        </w:r>
      </w:ins>
      <w:r>
        <w:t>.</w:t>
      </w:r>
    </w:p>
    <w:p w14:paraId="0E961235" w14:textId="467EC00C" w:rsidR="00BA31AF" w:rsidDel="0006008C" w:rsidRDefault="00BA31AF" w:rsidP="00BA31AF">
      <w:pPr>
        <w:ind w:left="567" w:hanging="567"/>
        <w:rPr>
          <w:del w:id="31" w:author="Xavier Hoenner" w:date="2015-09-18T12:46:00Z"/>
        </w:rPr>
      </w:pPr>
      <w:del w:id="32" w:author="Xavier Hoenner" w:date="2015-09-18T12:46:00Z">
        <w:r w:rsidRPr="00EC6CCC" w:rsidDel="0006008C">
          <w:rPr>
            <w:u w:val="single"/>
          </w:rPr>
          <w:delText>Total:</w:delText>
        </w:r>
        <w:r w:rsidRPr="00EC6CCC" w:rsidDel="0006008C">
          <w:delText xml:space="preserve"> Calculate</w:delText>
        </w:r>
        <w:r w:rsidDel="0006008C">
          <w:delText xml:space="preserve"> </w:delText>
        </w:r>
        <w:r w:rsidRPr="00EC6CCC" w:rsidDel="0006008C">
          <w:delText xml:space="preserve">the total number of </w:delText>
        </w:r>
        <w:r w:rsidR="00470F56" w:rsidDel="0006008C">
          <w:delText>updat</w:delText>
        </w:r>
        <w:r w:rsidR="00FE202F" w:rsidDel="0006008C">
          <w:delText>es for this round of reporting</w:delText>
        </w:r>
      </w:del>
    </w:p>
    <w:p w14:paraId="2E453733" w14:textId="23119589" w:rsidR="00BA31AF" w:rsidDel="00B821A3" w:rsidRDefault="00BA31AF" w:rsidP="00BA31AF">
      <w:pPr>
        <w:ind w:left="567"/>
        <w:rPr>
          <w:del w:id="33" w:author="Xavier Hoenner" w:date="2015-09-18T12:50:00Z"/>
        </w:rPr>
      </w:pPr>
      <w:del w:id="34" w:author="Xavier Hoenner" w:date="2015-09-18T12:46:00Z">
        <w:r w:rsidRPr="00EC6CCC" w:rsidDel="0006008C">
          <w:rPr>
            <w:b/>
            <w:i/>
          </w:rPr>
          <w:delText xml:space="preserve">Total </w:delText>
        </w:r>
        <w:r w:rsidDel="0006008C">
          <w:rPr>
            <w:b/>
            <w:i/>
          </w:rPr>
          <w:delText>n</w:delText>
        </w:r>
        <w:r w:rsidRPr="00EC6CCC" w:rsidDel="0006008C">
          <w:rPr>
            <w:b/>
            <w:i/>
          </w:rPr>
          <w:delText xml:space="preserve">umber </w:delText>
        </w:r>
        <w:r w:rsidR="00470F56" w:rsidDel="0006008C">
          <w:rPr>
            <w:b/>
            <w:i/>
          </w:rPr>
          <w:delText xml:space="preserve">of updates for the past month </w:delText>
        </w:r>
        <w:r w:rsidDel="0006008C">
          <w:rPr>
            <w:b/>
            <w:i/>
          </w:rPr>
          <w:delText>(</w:delText>
        </w:r>
        <w:r w:rsidR="00470F56" w:rsidRPr="00470F56" w:rsidDel="0006008C">
          <w:rPr>
            <w:b/>
            <w:i/>
          </w:rPr>
          <w:delText>COUNT(DISTINCT(facility_acronym))</w:delText>
        </w:r>
        <w:r w:rsidR="00470F56" w:rsidRPr="00470F56" w:rsidDel="0006008C">
          <w:delText xml:space="preserve"> </w:delText>
        </w:r>
        <w:r w:rsidR="00470F56" w:rsidRPr="00470F56" w:rsidDel="0006008C">
          <w:rPr>
            <w:b/>
            <w:i/>
          </w:rPr>
          <w:delText xml:space="preserve">WHERE </w:delText>
        </w:r>
        <w:r w:rsidR="00470F56" w:rsidDel="0006008C">
          <w:rPr>
            <w:b/>
            <w:i/>
          </w:rPr>
          <w:delText>(</w:delText>
        </w:r>
        <w:r w:rsidR="00470F56" w:rsidRPr="00470F56" w:rsidDel="0006008C">
          <w:rPr>
            <w:b/>
            <w:i/>
          </w:rPr>
          <w:delText>now()-reporting_date)&lt;</w:delText>
        </w:r>
        <w:r w:rsidR="00470F56" w:rsidDel="0006008C">
          <w:rPr>
            <w:b/>
            <w:i/>
          </w:rPr>
          <w:delText>’1 month’</w:delText>
        </w:r>
        <w:r w:rsidDel="0006008C">
          <w:rPr>
            <w:b/>
            <w:i/>
          </w:rPr>
          <w:delText>)</w:delText>
        </w:r>
        <w:r w:rsidRPr="00EC6CCC" w:rsidDel="0006008C">
          <w:rPr>
            <w:b/>
            <w:i/>
          </w:rPr>
          <w:delText>: XX</w:delText>
        </w:r>
        <w:r w:rsidDel="0006008C">
          <w:rPr>
            <w:b/>
            <w:i/>
          </w:rPr>
          <w:br/>
        </w:r>
      </w:del>
    </w:p>
    <w:p w14:paraId="6F400A57" w14:textId="2C528540" w:rsidR="008E2ADE" w:rsidRPr="00076090" w:rsidDel="00B821A3" w:rsidRDefault="00076090" w:rsidP="00076090">
      <w:pPr>
        <w:ind w:left="993" w:hanging="993"/>
        <w:rPr>
          <w:del w:id="35" w:author="Xavier Hoenner" w:date="2015-09-18T12:50:00Z"/>
          <w:b/>
        </w:rPr>
      </w:pPr>
      <w:del w:id="36" w:author="Xavier Hoenner" w:date="2015-09-18T12:50:00Z">
        <w:r w:rsidDel="00B821A3">
          <w:rPr>
            <w:u w:val="single"/>
          </w:rPr>
          <w:delText>Footnote:</w:delText>
        </w:r>
        <w:r w:rsidDel="00B821A3">
          <w:delText xml:space="preserve"> </w:delText>
        </w:r>
        <w:r w:rsidDel="00B821A3">
          <w:rPr>
            <w:b/>
          </w:rPr>
          <w:delText xml:space="preserve">Headers: </w:delText>
        </w:r>
        <w:r w:rsidDel="00B821A3">
          <w:delText>Facility/Sub-facility name.</w:delText>
        </w:r>
        <w:r w:rsidDel="00B821A3">
          <w:br/>
        </w:r>
        <w:r w:rsidDel="00B821A3">
          <w:rPr>
            <w:b/>
          </w:rPr>
          <w:delText xml:space="preserve">Sub-headers: </w:delText>
        </w:r>
        <w:r w:rsidDel="00B821A3">
          <w:delText>Reporting date.</w:delText>
        </w:r>
        <w:r w:rsidDel="00B821A3">
          <w:br/>
        </w:r>
        <w:r w:rsidDel="00B821A3">
          <w:rPr>
            <w:b/>
          </w:rPr>
          <w:delText>IMOS facilities</w:delText>
        </w:r>
        <w:r w:rsidRPr="00076090" w:rsidDel="00B821A3">
          <w:delText>:</w:delText>
        </w:r>
        <w:r w:rsidDel="00B821A3">
          <w:delText xml:space="preserve"> </w:delText>
        </w:r>
        <w:r w:rsidR="00B821A3" w:rsidDel="00B821A3">
          <w:fldChar w:fldCharType="begin"/>
        </w:r>
        <w:r w:rsidR="00B821A3" w:rsidDel="00B821A3">
          <w:delInstrText xml:space="preserve"> HYPERLINK "http://imos.org.au/facilities.html" </w:delInstrText>
        </w:r>
        <w:r w:rsidR="00B821A3" w:rsidDel="00B821A3">
          <w:fldChar w:fldCharType="separate"/>
        </w:r>
        <w:r w:rsidRPr="005C003D" w:rsidDel="00B821A3">
          <w:rPr>
            <w:rStyle w:val="Hyperlink"/>
          </w:rPr>
          <w:delText>http://imos.org.au/facilities.html</w:delText>
        </w:r>
        <w:r w:rsidR="00B821A3" w:rsidDel="00B821A3">
          <w:rPr>
            <w:rStyle w:val="Hyperlink"/>
          </w:rPr>
          <w:fldChar w:fldCharType="end"/>
        </w:r>
      </w:del>
    </w:p>
    <w:p w14:paraId="09C77C69" w14:textId="77777777" w:rsidR="00FE202F" w:rsidRDefault="00FE202F" w:rsidP="008E2ADE">
      <w:bookmarkStart w:id="37" w:name="_GoBack"/>
      <w:bookmarkEnd w:id="37"/>
    </w:p>
    <w:p w14:paraId="06D9A42B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8" w:author="Xavier Hoenner" w:date="2015-09-18T12:50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2070"/>
        <w:gridCol w:w="2233"/>
        <w:gridCol w:w="883"/>
        <w:gridCol w:w="883"/>
        <w:gridCol w:w="1407"/>
        <w:gridCol w:w="1766"/>
        <w:tblGridChange w:id="39">
          <w:tblGrid>
            <w:gridCol w:w="1961"/>
            <w:gridCol w:w="1961"/>
            <w:gridCol w:w="696"/>
            <w:gridCol w:w="696"/>
            <w:gridCol w:w="1964"/>
            <w:gridCol w:w="1964"/>
          </w:tblGrid>
        </w:tblGridChange>
      </w:tblGrid>
      <w:tr w:rsidR="00FE202F" w:rsidDel="0006008C" w14:paraId="5F5D4B34" w14:textId="7DE9D5C3" w:rsidTr="0073558F">
        <w:trPr>
          <w:jc w:val="center"/>
          <w:del w:id="40" w:author="Xavier Hoenner" w:date="2015-09-18T12:47:00Z"/>
          <w:trPrChange w:id="41" w:author="Xavier Hoenner" w:date="2015-09-18T12:50:00Z">
            <w:trPr>
              <w:jc w:val="center"/>
            </w:trPr>
          </w:trPrChange>
        </w:trPr>
        <w:tc>
          <w:tcPr>
            <w:tcW w:w="0" w:type="auto"/>
            <w:gridSpan w:val="3"/>
            <w:tcPrChange w:id="42" w:author="Xavier Hoenner" w:date="2015-09-18T12:50:00Z">
              <w:tcPr>
                <w:tcW w:w="2499" w:type="pct"/>
                <w:gridSpan w:val="3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78"/>
              <w:gridCol w:w="878"/>
              <w:gridCol w:w="878"/>
              <w:gridCol w:w="878"/>
            </w:tblGrid>
            <w:tr w:rsidR="0006008C" w14:paraId="35E426EF" w14:textId="77777777" w:rsidTr="0006008C">
              <w:trPr>
                <w:ins w:id="43" w:author="Xavier Hoenner" w:date="2015-09-18T12:47:00Z"/>
              </w:trPr>
              <w:tc>
                <w:tcPr>
                  <w:tcW w:w="878" w:type="dxa"/>
                </w:tcPr>
                <w:p w14:paraId="51B87A7F" w14:textId="77777777" w:rsidR="0006008C" w:rsidRDefault="0006008C" w:rsidP="00580B53">
                  <w:pPr>
                    <w:rPr>
                      <w:ins w:id="44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2D4030C1" w14:textId="77777777" w:rsidR="0006008C" w:rsidRDefault="0006008C" w:rsidP="00580B53">
                  <w:pPr>
                    <w:rPr>
                      <w:ins w:id="45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129B350E" w14:textId="77777777" w:rsidR="0006008C" w:rsidRDefault="0006008C" w:rsidP="00580B53">
                  <w:pPr>
                    <w:rPr>
                      <w:ins w:id="46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674F24DD" w14:textId="77777777" w:rsidR="0006008C" w:rsidRDefault="0006008C" w:rsidP="00580B53">
                  <w:pPr>
                    <w:rPr>
                      <w:ins w:id="47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624616C3" w14:textId="77777777" w:rsidR="0006008C" w:rsidRDefault="0006008C" w:rsidP="00580B53">
                  <w:pPr>
                    <w:rPr>
                      <w:ins w:id="48" w:author="Xavier Hoenner" w:date="2015-09-18T12:47:00Z"/>
                      <w:b/>
                    </w:rPr>
                  </w:pPr>
                </w:p>
              </w:tc>
            </w:tr>
            <w:tr w:rsidR="0006008C" w14:paraId="5A1EF71C" w14:textId="77777777" w:rsidTr="0006008C">
              <w:trPr>
                <w:ins w:id="49" w:author="Xavier Hoenner" w:date="2015-09-18T12:47:00Z"/>
              </w:trPr>
              <w:tc>
                <w:tcPr>
                  <w:tcW w:w="878" w:type="dxa"/>
                </w:tcPr>
                <w:p w14:paraId="0CB66E7A" w14:textId="77777777" w:rsidR="0006008C" w:rsidRDefault="0006008C" w:rsidP="00580B53">
                  <w:pPr>
                    <w:rPr>
                      <w:ins w:id="50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4DB8F504" w14:textId="77777777" w:rsidR="0006008C" w:rsidRDefault="0006008C" w:rsidP="00580B53">
                  <w:pPr>
                    <w:rPr>
                      <w:ins w:id="51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4B9C8B38" w14:textId="77777777" w:rsidR="0006008C" w:rsidRDefault="0006008C" w:rsidP="00580B53">
                  <w:pPr>
                    <w:rPr>
                      <w:ins w:id="52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4F95CB58" w14:textId="77777777" w:rsidR="0006008C" w:rsidRDefault="0006008C" w:rsidP="00580B53">
                  <w:pPr>
                    <w:rPr>
                      <w:ins w:id="53" w:author="Xavier Hoenner" w:date="2015-09-18T12:47:00Z"/>
                      <w:b/>
                    </w:rPr>
                  </w:pPr>
                </w:p>
              </w:tc>
              <w:tc>
                <w:tcPr>
                  <w:tcW w:w="878" w:type="dxa"/>
                </w:tcPr>
                <w:p w14:paraId="40A6CD4E" w14:textId="77777777" w:rsidR="0006008C" w:rsidRDefault="0006008C" w:rsidP="00580B53">
                  <w:pPr>
                    <w:rPr>
                      <w:ins w:id="54" w:author="Xavier Hoenner" w:date="2015-09-18T12:47:00Z"/>
                      <w:b/>
                    </w:rPr>
                  </w:pPr>
                </w:p>
              </w:tc>
            </w:tr>
          </w:tbl>
          <w:p w14:paraId="667BC323" w14:textId="45729924" w:rsidR="00FE202F" w:rsidDel="0006008C" w:rsidRDefault="001829C3" w:rsidP="002A7CCB">
            <w:pPr>
              <w:jc w:val="center"/>
              <w:rPr>
                <w:del w:id="55" w:author="Xavier Hoenner" w:date="2015-09-18T12:47:00Z"/>
                <w:b/>
              </w:rPr>
            </w:pPr>
            <w:del w:id="56" w:author="Xavier Hoenner" w:date="2015-09-18T12:47:00Z">
              <w:r w:rsidDel="0006008C">
                <w:rPr>
                  <w:b/>
                </w:rPr>
                <w:delText>issues</w:delText>
              </w:r>
            </w:del>
          </w:p>
        </w:tc>
        <w:tc>
          <w:tcPr>
            <w:tcW w:w="0" w:type="auto"/>
            <w:gridSpan w:val="3"/>
            <w:tcPrChange w:id="57" w:author="Xavier Hoenner" w:date="2015-09-18T12:50:00Z">
              <w:tcPr>
                <w:tcW w:w="2501" w:type="pct"/>
                <w:gridSpan w:val="3"/>
              </w:tcPr>
            </w:tcPrChange>
          </w:tcPr>
          <w:p w14:paraId="34F9F46D" w14:textId="6FF0A4A9" w:rsidR="00FE202F" w:rsidDel="0006008C" w:rsidRDefault="001829C3" w:rsidP="002A7CCB">
            <w:pPr>
              <w:jc w:val="center"/>
              <w:rPr>
                <w:del w:id="58" w:author="Xavier Hoenner" w:date="2015-09-18T12:47:00Z"/>
                <w:b/>
              </w:rPr>
            </w:pPr>
            <w:del w:id="59" w:author="Xavier Hoenner" w:date="2015-09-18T12:47:00Z">
              <w:r w:rsidDel="0006008C">
                <w:rPr>
                  <w:b/>
                </w:rPr>
                <w:delText>updates</w:delText>
              </w:r>
            </w:del>
          </w:p>
        </w:tc>
      </w:tr>
      <w:tr w:rsidR="00FE202F" w:rsidDel="0006008C" w14:paraId="0EE84700" w14:textId="32D4AD90" w:rsidTr="0073558F">
        <w:trPr>
          <w:jc w:val="center"/>
          <w:del w:id="60" w:author="Xavier Hoenner" w:date="2015-09-18T12:47:00Z"/>
          <w:trPrChange w:id="61" w:author="Xavier Hoenner" w:date="2015-09-18T12:50:00Z">
            <w:trPr>
              <w:jc w:val="center"/>
            </w:trPr>
          </w:trPrChange>
        </w:trPr>
        <w:tc>
          <w:tcPr>
            <w:tcW w:w="0" w:type="auto"/>
            <w:gridSpan w:val="3"/>
            <w:tcPrChange w:id="62" w:author="Xavier Hoenner" w:date="2015-09-18T12:50:00Z">
              <w:tcPr>
                <w:tcW w:w="2499" w:type="pct"/>
                <w:gridSpan w:val="3"/>
              </w:tcPr>
            </w:tcPrChange>
          </w:tcPr>
          <w:p w14:paraId="191AE95A" w14:textId="252AC6F9" w:rsidR="00FE202F" w:rsidDel="0006008C" w:rsidRDefault="00BF7B03" w:rsidP="002A7CCB">
            <w:pPr>
              <w:jc w:val="center"/>
              <w:rPr>
                <w:del w:id="63" w:author="Xavier Hoenner" w:date="2015-09-18T12:47:00Z"/>
              </w:rPr>
            </w:pPr>
            <w:del w:id="64" w:author="Xavier Hoenner" w:date="2015-09-18T12:47:00Z">
              <w:r w:rsidDel="0006008C">
                <w:delText>Information type</w:delText>
              </w:r>
            </w:del>
          </w:p>
        </w:tc>
        <w:tc>
          <w:tcPr>
            <w:tcW w:w="0" w:type="auto"/>
            <w:gridSpan w:val="3"/>
            <w:tcPrChange w:id="65" w:author="Xavier Hoenner" w:date="2015-09-18T12:50:00Z">
              <w:tcPr>
                <w:tcW w:w="2501" w:type="pct"/>
                <w:gridSpan w:val="3"/>
              </w:tcPr>
            </w:tcPrChange>
          </w:tcPr>
          <w:p w14:paraId="3876E4E8" w14:textId="682371E1" w:rsidR="00FE202F" w:rsidDel="0006008C" w:rsidRDefault="00BF7B03" w:rsidP="002A7CCB">
            <w:pPr>
              <w:jc w:val="center"/>
              <w:rPr>
                <w:del w:id="66" w:author="Xavier Hoenner" w:date="2015-09-18T12:47:00Z"/>
              </w:rPr>
            </w:pPr>
            <w:del w:id="67" w:author="Xavier Hoenner" w:date="2015-09-18T12:47:00Z">
              <w:r w:rsidDel="0006008C">
                <w:delText>Summary</w:delText>
              </w:r>
            </w:del>
          </w:p>
        </w:tc>
      </w:tr>
      <w:tr w:rsidR="00FE202F" w:rsidDel="0006008C" w14:paraId="0714B56F" w14:textId="27D29D0C" w:rsidTr="0073558F">
        <w:trPr>
          <w:jc w:val="center"/>
          <w:del w:id="68" w:author="Xavier Hoenner" w:date="2015-09-18T12:47:00Z"/>
          <w:trPrChange w:id="69" w:author="Xavier Hoenner" w:date="2015-09-18T12:50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595959" w:themeFill="text1" w:themeFillTint="A6"/>
            <w:tcPrChange w:id="70" w:author="Xavier Hoenner" w:date="2015-09-18T12:50:00Z">
              <w:tcPr>
                <w:tcW w:w="5000" w:type="pct"/>
                <w:gridSpan w:val="6"/>
                <w:shd w:val="clear" w:color="auto" w:fill="595959" w:themeFill="text1" w:themeFillTint="A6"/>
              </w:tcPr>
            </w:tcPrChange>
          </w:tcPr>
          <w:p w14:paraId="7B805B55" w14:textId="13470D36" w:rsidR="00FE202F" w:rsidDel="0006008C" w:rsidRDefault="00FE202F" w:rsidP="002A7CCB">
            <w:pPr>
              <w:jc w:val="center"/>
              <w:rPr>
                <w:del w:id="71" w:author="Xavier Hoenner" w:date="2015-09-18T12:47:00Z"/>
              </w:rPr>
            </w:pPr>
            <w:del w:id="72" w:author="Xavier Hoenner" w:date="2015-09-18T12:47:00Z">
              <w:r w:rsidDel="0006008C">
                <w:delText>Headers = facility_acronym</w:delText>
              </w:r>
            </w:del>
          </w:p>
        </w:tc>
      </w:tr>
      <w:tr w:rsidR="00FE202F" w:rsidDel="0006008C" w14:paraId="612F43E4" w14:textId="5E88E397" w:rsidTr="0073558F">
        <w:trPr>
          <w:jc w:val="center"/>
          <w:del w:id="73" w:author="Xavier Hoenner" w:date="2015-09-18T12:47:00Z"/>
          <w:trPrChange w:id="74" w:author="Xavier Hoenner" w:date="2015-09-18T12:50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BFBFBF" w:themeFill="background1" w:themeFillShade="BF"/>
            <w:tcPrChange w:id="75" w:author="Xavier Hoenner" w:date="2015-09-18T12:50:00Z">
              <w:tcPr>
                <w:tcW w:w="5000" w:type="pct"/>
                <w:gridSpan w:val="6"/>
                <w:shd w:val="clear" w:color="auto" w:fill="BFBFBF" w:themeFill="background1" w:themeFillShade="BF"/>
              </w:tcPr>
            </w:tcPrChange>
          </w:tcPr>
          <w:p w14:paraId="259BB303" w14:textId="7D23B94E" w:rsidR="00FE202F" w:rsidDel="0006008C" w:rsidRDefault="00FE202F" w:rsidP="00FE202F">
            <w:pPr>
              <w:rPr>
                <w:del w:id="76" w:author="Xavier Hoenner" w:date="2015-09-18T12:47:00Z"/>
              </w:rPr>
            </w:pPr>
            <w:del w:id="77" w:author="Xavier Hoenner" w:date="2015-09-18T12:47:00Z">
              <w:r w:rsidDel="0006008C">
                <w:delText>Sub-headers = reporting_month</w:delText>
              </w:r>
            </w:del>
          </w:p>
        </w:tc>
      </w:tr>
      <w:tr w:rsidR="00FE202F" w:rsidDel="0006008C" w14:paraId="4BC8D336" w14:textId="6371CBEA" w:rsidTr="0073558F">
        <w:trPr>
          <w:jc w:val="center"/>
          <w:del w:id="78" w:author="Xavier Hoenner" w:date="2015-09-18T12:47:00Z"/>
          <w:trPrChange w:id="79" w:author="Xavier Hoenner" w:date="2015-09-18T12:50:00Z">
            <w:trPr>
              <w:jc w:val="center"/>
            </w:trPr>
          </w:trPrChange>
        </w:trPr>
        <w:tc>
          <w:tcPr>
            <w:tcW w:w="0" w:type="auto"/>
            <w:gridSpan w:val="3"/>
            <w:tcPrChange w:id="80" w:author="Xavier Hoenner" w:date="2015-09-18T12:50:00Z">
              <w:tcPr>
                <w:tcW w:w="2499" w:type="pct"/>
                <w:gridSpan w:val="3"/>
              </w:tcPr>
            </w:tcPrChange>
          </w:tcPr>
          <w:p w14:paraId="2A31F43F" w14:textId="448FF43E" w:rsidR="00FE202F" w:rsidDel="0006008C" w:rsidRDefault="00FE202F" w:rsidP="002A7CCB">
            <w:pPr>
              <w:jc w:val="center"/>
              <w:rPr>
                <w:del w:id="81" w:author="Xavier Hoenner" w:date="2015-09-18T12:47:00Z"/>
              </w:rPr>
            </w:pPr>
          </w:p>
        </w:tc>
        <w:tc>
          <w:tcPr>
            <w:tcW w:w="0" w:type="auto"/>
            <w:gridSpan w:val="3"/>
            <w:tcPrChange w:id="82" w:author="Xavier Hoenner" w:date="2015-09-18T12:50:00Z">
              <w:tcPr>
                <w:tcW w:w="2501" w:type="pct"/>
                <w:gridSpan w:val="3"/>
              </w:tcPr>
            </w:tcPrChange>
          </w:tcPr>
          <w:p w14:paraId="5973D540" w14:textId="6199C6F0" w:rsidR="00FE202F" w:rsidDel="0006008C" w:rsidRDefault="00FE202F" w:rsidP="002A7CCB">
            <w:pPr>
              <w:jc w:val="center"/>
              <w:rPr>
                <w:del w:id="83" w:author="Xavier Hoenner" w:date="2015-09-18T12:47:00Z"/>
              </w:rPr>
            </w:pPr>
          </w:p>
        </w:tc>
      </w:tr>
      <w:tr w:rsidR="0006008C" w14:paraId="151AEC16" w14:textId="77777777" w:rsidTr="0073558F">
        <w:tblPrEx>
          <w:jc w:val="left"/>
          <w:tblPrExChange w:id="84" w:author="Xavier Hoenner" w:date="2015-09-18T12:50:00Z">
            <w:tblPrEx>
              <w:jc w:val="left"/>
            </w:tblPrEx>
          </w:tblPrExChange>
        </w:tblPrEx>
        <w:trPr>
          <w:ins w:id="85" w:author="Xavier Hoenner" w:date="2015-09-18T12:47:00Z"/>
        </w:trPr>
        <w:tc>
          <w:tcPr>
            <w:tcW w:w="0" w:type="auto"/>
            <w:tcPrChange w:id="86" w:author="Xavier Hoenner" w:date="2015-09-18T12:50:00Z">
              <w:tcPr>
                <w:tcW w:w="1962" w:type="dxa"/>
              </w:tcPr>
            </w:tcPrChange>
          </w:tcPr>
          <w:p w14:paraId="45C8CE84" w14:textId="603F0AB6" w:rsidR="0006008C" w:rsidRPr="0006008C" w:rsidRDefault="0006008C" w:rsidP="00580B53">
            <w:pPr>
              <w:rPr>
                <w:ins w:id="87" w:author="Xavier Hoenner" w:date="2015-09-18T12:47:00Z"/>
                <w:b/>
                <w:rPrChange w:id="88" w:author="Xavier Hoenner" w:date="2015-09-18T12:48:00Z">
                  <w:rPr>
                    <w:ins w:id="89" w:author="Xavier Hoenner" w:date="2015-09-18T12:47:00Z"/>
                  </w:rPr>
                </w:rPrChange>
              </w:rPr>
            </w:pPr>
            <w:proofErr w:type="gramStart"/>
            <w:ins w:id="90" w:author="Xavier Hoenner" w:date="2015-09-18T12:48:00Z">
              <w:r w:rsidRPr="0006008C">
                <w:rPr>
                  <w:b/>
                  <w:rPrChange w:id="91" w:author="Xavier Hoenner" w:date="2015-09-18T12:48:00Z">
                    <w:rPr/>
                  </w:rPrChange>
                </w:rPr>
                <w:t>facility</w:t>
              </w:r>
            </w:ins>
            <w:proofErr w:type="gramEnd"/>
          </w:p>
        </w:tc>
        <w:tc>
          <w:tcPr>
            <w:tcW w:w="0" w:type="auto"/>
            <w:tcPrChange w:id="92" w:author="Xavier Hoenner" w:date="2015-09-18T12:50:00Z">
              <w:tcPr>
                <w:tcW w:w="1962" w:type="dxa"/>
              </w:tcPr>
            </w:tcPrChange>
          </w:tcPr>
          <w:p w14:paraId="43A76642" w14:textId="17E62B73" w:rsidR="0006008C" w:rsidRPr="0006008C" w:rsidRDefault="0006008C" w:rsidP="00580B53">
            <w:pPr>
              <w:rPr>
                <w:ins w:id="93" w:author="Xavier Hoenner" w:date="2015-09-18T12:47:00Z"/>
                <w:b/>
                <w:rPrChange w:id="94" w:author="Xavier Hoenner" w:date="2015-09-18T12:48:00Z">
                  <w:rPr>
                    <w:ins w:id="95" w:author="Xavier Hoenner" w:date="2015-09-18T12:47:00Z"/>
                  </w:rPr>
                </w:rPrChange>
              </w:rPr>
            </w:pPr>
            <w:proofErr w:type="gramStart"/>
            <w:ins w:id="96" w:author="Xavier Hoenner" w:date="2015-09-18T12:48:00Z">
              <w:r w:rsidRPr="0006008C">
                <w:rPr>
                  <w:b/>
                  <w:rPrChange w:id="97" w:author="Xavier Hoenner" w:date="2015-09-18T12:48:00Z">
                    <w:rPr/>
                  </w:rPrChange>
                </w:rPr>
                <w:t>stat</w:t>
              </w:r>
              <w:proofErr w:type="gramEnd"/>
              <w:r w:rsidRPr="0006008C">
                <w:rPr>
                  <w:b/>
                  <w:rPrChange w:id="98" w:author="Xavier Hoenner" w:date="2015-09-18T12:48:00Z">
                    <w:rPr/>
                  </w:rPrChange>
                </w:rPr>
                <w:t>_1_attrib</w:t>
              </w:r>
            </w:ins>
          </w:p>
        </w:tc>
        <w:tc>
          <w:tcPr>
            <w:tcW w:w="0" w:type="auto"/>
            <w:gridSpan w:val="2"/>
            <w:tcPrChange w:id="99" w:author="Xavier Hoenner" w:date="2015-09-18T12:50:00Z">
              <w:tcPr>
                <w:tcW w:w="1392" w:type="dxa"/>
                <w:gridSpan w:val="2"/>
              </w:tcPr>
            </w:tcPrChange>
          </w:tcPr>
          <w:p w14:paraId="080AD6AF" w14:textId="08CAB966" w:rsidR="0006008C" w:rsidRPr="0006008C" w:rsidRDefault="0006008C" w:rsidP="00580B53">
            <w:pPr>
              <w:rPr>
                <w:ins w:id="100" w:author="Xavier Hoenner" w:date="2015-09-18T12:47:00Z"/>
                <w:b/>
                <w:rPrChange w:id="101" w:author="Xavier Hoenner" w:date="2015-09-18T12:48:00Z">
                  <w:rPr>
                    <w:ins w:id="102" w:author="Xavier Hoenner" w:date="2015-09-18T12:47:00Z"/>
                  </w:rPr>
                </w:rPrChange>
              </w:rPr>
            </w:pPr>
            <w:proofErr w:type="gramStart"/>
            <w:ins w:id="103" w:author="Xavier Hoenner" w:date="2015-09-18T12:48:00Z">
              <w:r w:rsidRPr="0006008C">
                <w:rPr>
                  <w:b/>
                  <w:rPrChange w:id="104" w:author="Xavier Hoenner" w:date="2015-09-18T12:48:00Z">
                    <w:rPr/>
                  </w:rPrChange>
                </w:rPr>
                <w:t>stat</w:t>
              </w:r>
              <w:proofErr w:type="gramEnd"/>
              <w:r w:rsidRPr="0006008C">
                <w:rPr>
                  <w:b/>
                  <w:rPrChange w:id="105" w:author="Xavier Hoenner" w:date="2015-09-18T12:48:00Z">
                    <w:rPr/>
                  </w:rPrChange>
                </w:rPr>
                <w:t>_1_value</w:t>
              </w:r>
            </w:ins>
          </w:p>
        </w:tc>
        <w:tc>
          <w:tcPr>
            <w:tcW w:w="0" w:type="auto"/>
            <w:tcPrChange w:id="106" w:author="Xavier Hoenner" w:date="2015-09-18T12:50:00Z">
              <w:tcPr>
                <w:tcW w:w="1963" w:type="dxa"/>
              </w:tcPr>
            </w:tcPrChange>
          </w:tcPr>
          <w:p w14:paraId="22DAAFD9" w14:textId="4725CCD7" w:rsidR="0006008C" w:rsidRPr="0006008C" w:rsidRDefault="0006008C" w:rsidP="0006008C">
            <w:pPr>
              <w:rPr>
                <w:ins w:id="107" w:author="Xavier Hoenner" w:date="2015-09-18T12:47:00Z"/>
                <w:b/>
                <w:rPrChange w:id="108" w:author="Xavier Hoenner" w:date="2015-09-18T12:48:00Z">
                  <w:rPr>
                    <w:ins w:id="109" w:author="Xavier Hoenner" w:date="2015-09-18T12:47:00Z"/>
                  </w:rPr>
                </w:rPrChange>
              </w:rPr>
              <w:pPrChange w:id="110" w:author="Xavier Hoenner" w:date="2015-09-18T12:48:00Z">
                <w:pPr/>
              </w:pPrChange>
            </w:pPr>
            <w:proofErr w:type="gramStart"/>
            <w:ins w:id="111" w:author="Xavier Hoenner" w:date="2015-09-18T12:48:00Z">
              <w:r w:rsidRPr="0006008C">
                <w:rPr>
                  <w:b/>
                  <w:rPrChange w:id="112" w:author="Xavier Hoenner" w:date="2015-09-18T12:48:00Z">
                    <w:rPr/>
                  </w:rPrChange>
                </w:rPr>
                <w:t>stat</w:t>
              </w:r>
              <w:proofErr w:type="gramEnd"/>
              <w:r w:rsidRPr="0006008C">
                <w:rPr>
                  <w:b/>
                  <w:rPrChange w:id="113" w:author="Xavier Hoenner" w:date="2015-09-18T12:48:00Z">
                    <w:rPr/>
                  </w:rPrChange>
                </w:rPr>
                <w:t>_</w:t>
              </w:r>
              <w:r w:rsidRPr="0006008C">
                <w:rPr>
                  <w:b/>
                  <w:rPrChange w:id="114" w:author="Xavier Hoenner" w:date="2015-09-18T12:48:00Z">
                    <w:rPr/>
                  </w:rPrChange>
                </w:rPr>
                <w:t>2</w:t>
              </w:r>
              <w:r w:rsidRPr="0006008C">
                <w:rPr>
                  <w:b/>
                  <w:rPrChange w:id="115" w:author="Xavier Hoenner" w:date="2015-09-18T12:48:00Z">
                    <w:rPr/>
                  </w:rPrChange>
                </w:rPr>
                <w:t>_attrib</w:t>
              </w:r>
            </w:ins>
          </w:p>
        </w:tc>
        <w:tc>
          <w:tcPr>
            <w:tcW w:w="0" w:type="auto"/>
            <w:tcPrChange w:id="116" w:author="Xavier Hoenner" w:date="2015-09-18T12:50:00Z">
              <w:tcPr>
                <w:tcW w:w="1963" w:type="dxa"/>
              </w:tcPr>
            </w:tcPrChange>
          </w:tcPr>
          <w:p w14:paraId="3A98DB1E" w14:textId="2109897D" w:rsidR="0006008C" w:rsidRPr="0006008C" w:rsidRDefault="0006008C" w:rsidP="0006008C">
            <w:pPr>
              <w:rPr>
                <w:ins w:id="117" w:author="Xavier Hoenner" w:date="2015-09-18T12:47:00Z"/>
                <w:b/>
                <w:rPrChange w:id="118" w:author="Xavier Hoenner" w:date="2015-09-18T12:48:00Z">
                  <w:rPr>
                    <w:ins w:id="119" w:author="Xavier Hoenner" w:date="2015-09-18T12:47:00Z"/>
                  </w:rPr>
                </w:rPrChange>
              </w:rPr>
              <w:pPrChange w:id="120" w:author="Xavier Hoenner" w:date="2015-09-18T12:48:00Z">
                <w:pPr/>
              </w:pPrChange>
            </w:pPr>
            <w:proofErr w:type="gramStart"/>
            <w:ins w:id="121" w:author="Xavier Hoenner" w:date="2015-09-18T12:48:00Z">
              <w:r w:rsidRPr="0006008C">
                <w:rPr>
                  <w:b/>
                  <w:rPrChange w:id="122" w:author="Xavier Hoenner" w:date="2015-09-18T12:48:00Z">
                    <w:rPr/>
                  </w:rPrChange>
                </w:rPr>
                <w:t>stat</w:t>
              </w:r>
              <w:proofErr w:type="gramEnd"/>
              <w:r w:rsidRPr="0006008C">
                <w:rPr>
                  <w:b/>
                  <w:rPrChange w:id="123" w:author="Xavier Hoenner" w:date="2015-09-18T12:48:00Z">
                    <w:rPr/>
                  </w:rPrChange>
                </w:rPr>
                <w:t>_</w:t>
              </w:r>
              <w:r w:rsidRPr="0006008C">
                <w:rPr>
                  <w:b/>
                  <w:rPrChange w:id="124" w:author="Xavier Hoenner" w:date="2015-09-18T12:48:00Z">
                    <w:rPr/>
                  </w:rPrChange>
                </w:rPr>
                <w:t>2</w:t>
              </w:r>
              <w:r w:rsidRPr="0006008C">
                <w:rPr>
                  <w:b/>
                  <w:rPrChange w:id="125" w:author="Xavier Hoenner" w:date="2015-09-18T12:48:00Z">
                    <w:rPr/>
                  </w:rPrChange>
                </w:rPr>
                <w:t>_value</w:t>
              </w:r>
            </w:ins>
          </w:p>
        </w:tc>
      </w:tr>
      <w:tr w:rsidR="0006008C" w14:paraId="7BA1C2A8" w14:textId="77777777" w:rsidTr="0073558F">
        <w:tblPrEx>
          <w:jc w:val="left"/>
          <w:tblPrExChange w:id="126" w:author="Xavier Hoenner" w:date="2015-09-18T12:50:00Z">
            <w:tblPrEx>
              <w:jc w:val="left"/>
            </w:tblPrEx>
          </w:tblPrExChange>
        </w:tblPrEx>
        <w:trPr>
          <w:ins w:id="127" w:author="Xavier Hoenner" w:date="2015-09-18T12:47:00Z"/>
        </w:trPr>
        <w:tc>
          <w:tcPr>
            <w:tcW w:w="0" w:type="auto"/>
            <w:tcPrChange w:id="128" w:author="Xavier Hoenner" w:date="2015-09-18T12:50:00Z">
              <w:tcPr>
                <w:tcW w:w="1962" w:type="dxa"/>
              </w:tcPr>
            </w:tcPrChange>
          </w:tcPr>
          <w:p w14:paraId="44DFC7D5" w14:textId="23E63239" w:rsidR="0006008C" w:rsidRDefault="0006008C" w:rsidP="00580B53">
            <w:pPr>
              <w:rPr>
                <w:ins w:id="129" w:author="Xavier Hoenner" w:date="2015-09-18T12:47:00Z"/>
              </w:rPr>
            </w:pPr>
            <w:ins w:id="130" w:author="Xavier Hoenner" w:date="2015-09-18T12:49:00Z">
              <w:r>
                <w:t>IMOS facility</w:t>
              </w:r>
            </w:ins>
          </w:p>
        </w:tc>
        <w:tc>
          <w:tcPr>
            <w:tcW w:w="0" w:type="auto"/>
            <w:tcPrChange w:id="131" w:author="Xavier Hoenner" w:date="2015-09-18T12:50:00Z">
              <w:tcPr>
                <w:tcW w:w="1962" w:type="dxa"/>
              </w:tcPr>
            </w:tcPrChange>
          </w:tcPr>
          <w:p w14:paraId="580206ED" w14:textId="5D82575B" w:rsidR="0006008C" w:rsidRDefault="0006008C" w:rsidP="00580B53">
            <w:pPr>
              <w:rPr>
                <w:ins w:id="132" w:author="Xavier Hoenner" w:date="2015-09-18T12:47:00Z"/>
              </w:rPr>
            </w:pPr>
            <w:ins w:id="133" w:author="Xavier Hoenner" w:date="2015-09-18T12:49:00Z">
              <w:r>
                <w:t>Metric 1</w:t>
              </w:r>
            </w:ins>
          </w:p>
        </w:tc>
        <w:tc>
          <w:tcPr>
            <w:tcW w:w="0" w:type="auto"/>
            <w:gridSpan w:val="2"/>
            <w:tcPrChange w:id="134" w:author="Xavier Hoenner" w:date="2015-09-18T12:50:00Z">
              <w:tcPr>
                <w:tcW w:w="1392" w:type="dxa"/>
                <w:gridSpan w:val="2"/>
              </w:tcPr>
            </w:tcPrChange>
          </w:tcPr>
          <w:p w14:paraId="60D0960D" w14:textId="6C5E2B60" w:rsidR="0006008C" w:rsidRDefault="0006008C" w:rsidP="00580B53">
            <w:pPr>
              <w:rPr>
                <w:ins w:id="135" w:author="Xavier Hoenner" w:date="2015-09-18T12:47:00Z"/>
              </w:rPr>
            </w:pPr>
            <w:ins w:id="136" w:author="Xavier Hoenner" w:date="2015-09-18T12:49:00Z">
              <w:r>
                <w:t>Value for metric 1</w:t>
              </w:r>
            </w:ins>
          </w:p>
        </w:tc>
        <w:tc>
          <w:tcPr>
            <w:tcW w:w="0" w:type="auto"/>
            <w:tcPrChange w:id="137" w:author="Xavier Hoenner" w:date="2015-09-18T12:50:00Z">
              <w:tcPr>
                <w:tcW w:w="1963" w:type="dxa"/>
              </w:tcPr>
            </w:tcPrChange>
          </w:tcPr>
          <w:p w14:paraId="3D195667" w14:textId="15FB14B5" w:rsidR="0006008C" w:rsidRDefault="0006008C" w:rsidP="00580B53">
            <w:pPr>
              <w:rPr>
                <w:ins w:id="138" w:author="Xavier Hoenner" w:date="2015-09-18T12:47:00Z"/>
              </w:rPr>
            </w:pPr>
            <w:ins w:id="139" w:author="Xavier Hoenner" w:date="2015-09-18T12:49:00Z">
              <w:r>
                <w:t xml:space="preserve">Metric </w:t>
              </w:r>
              <w:r>
                <w:t>2</w:t>
              </w:r>
            </w:ins>
          </w:p>
        </w:tc>
        <w:tc>
          <w:tcPr>
            <w:tcW w:w="0" w:type="auto"/>
            <w:tcPrChange w:id="140" w:author="Xavier Hoenner" w:date="2015-09-18T12:50:00Z">
              <w:tcPr>
                <w:tcW w:w="1963" w:type="dxa"/>
              </w:tcPr>
            </w:tcPrChange>
          </w:tcPr>
          <w:p w14:paraId="1014738E" w14:textId="6C6D139F" w:rsidR="0006008C" w:rsidRDefault="0006008C" w:rsidP="0006008C">
            <w:pPr>
              <w:rPr>
                <w:ins w:id="141" w:author="Xavier Hoenner" w:date="2015-09-18T12:47:00Z"/>
              </w:rPr>
              <w:pPrChange w:id="142" w:author="Xavier Hoenner" w:date="2015-09-18T12:49:00Z">
                <w:pPr/>
              </w:pPrChange>
            </w:pPr>
            <w:ins w:id="143" w:author="Xavier Hoenner" w:date="2015-09-18T12:49:00Z">
              <w:r>
                <w:t xml:space="preserve">Value for metric </w:t>
              </w:r>
              <w:r>
                <w:t>2</w:t>
              </w:r>
            </w:ins>
          </w:p>
        </w:tc>
      </w:tr>
      <w:tr w:rsidR="0006008C" w14:paraId="1BA626FD" w14:textId="77777777" w:rsidTr="0073558F">
        <w:tblPrEx>
          <w:jc w:val="left"/>
          <w:tblPrExChange w:id="144" w:author="Xavier Hoenner" w:date="2015-09-18T12:50:00Z">
            <w:tblPrEx>
              <w:jc w:val="left"/>
            </w:tblPrEx>
          </w:tblPrExChange>
        </w:tblPrEx>
        <w:trPr>
          <w:ins w:id="145" w:author="Xavier Hoenner" w:date="2015-09-18T12:48:00Z"/>
        </w:trPr>
        <w:tc>
          <w:tcPr>
            <w:tcW w:w="0" w:type="auto"/>
            <w:tcPrChange w:id="146" w:author="Xavier Hoenner" w:date="2015-09-18T12:50:00Z">
              <w:tcPr>
                <w:tcW w:w="1962" w:type="dxa"/>
              </w:tcPr>
            </w:tcPrChange>
          </w:tcPr>
          <w:p w14:paraId="4A552040" w14:textId="77777777" w:rsidR="0006008C" w:rsidRDefault="0006008C" w:rsidP="00580B53">
            <w:pPr>
              <w:rPr>
                <w:ins w:id="147" w:author="Xavier Hoenner" w:date="2015-09-18T12:48:00Z"/>
              </w:rPr>
            </w:pPr>
          </w:p>
        </w:tc>
        <w:tc>
          <w:tcPr>
            <w:tcW w:w="0" w:type="auto"/>
            <w:tcPrChange w:id="148" w:author="Xavier Hoenner" w:date="2015-09-18T12:50:00Z">
              <w:tcPr>
                <w:tcW w:w="1962" w:type="dxa"/>
              </w:tcPr>
            </w:tcPrChange>
          </w:tcPr>
          <w:p w14:paraId="3EC323AC" w14:textId="77777777" w:rsidR="0006008C" w:rsidRDefault="0006008C" w:rsidP="00580B53">
            <w:pPr>
              <w:rPr>
                <w:ins w:id="149" w:author="Xavier Hoenner" w:date="2015-09-18T12:48:00Z"/>
              </w:rPr>
            </w:pPr>
          </w:p>
        </w:tc>
        <w:tc>
          <w:tcPr>
            <w:tcW w:w="0" w:type="auto"/>
            <w:gridSpan w:val="2"/>
            <w:tcPrChange w:id="150" w:author="Xavier Hoenner" w:date="2015-09-18T12:50:00Z">
              <w:tcPr>
                <w:tcW w:w="1392" w:type="dxa"/>
                <w:gridSpan w:val="2"/>
              </w:tcPr>
            </w:tcPrChange>
          </w:tcPr>
          <w:p w14:paraId="5F3C50F4" w14:textId="77777777" w:rsidR="0006008C" w:rsidRDefault="0006008C" w:rsidP="00580B53">
            <w:pPr>
              <w:rPr>
                <w:ins w:id="151" w:author="Xavier Hoenner" w:date="2015-09-18T12:48:00Z"/>
              </w:rPr>
            </w:pPr>
          </w:p>
        </w:tc>
        <w:tc>
          <w:tcPr>
            <w:tcW w:w="0" w:type="auto"/>
            <w:tcPrChange w:id="152" w:author="Xavier Hoenner" w:date="2015-09-18T12:50:00Z">
              <w:tcPr>
                <w:tcW w:w="1963" w:type="dxa"/>
              </w:tcPr>
            </w:tcPrChange>
          </w:tcPr>
          <w:p w14:paraId="27FA87D2" w14:textId="77777777" w:rsidR="0006008C" w:rsidRDefault="0006008C" w:rsidP="00580B53">
            <w:pPr>
              <w:rPr>
                <w:ins w:id="153" w:author="Xavier Hoenner" w:date="2015-09-18T12:48:00Z"/>
              </w:rPr>
            </w:pPr>
          </w:p>
        </w:tc>
        <w:tc>
          <w:tcPr>
            <w:tcW w:w="0" w:type="auto"/>
            <w:tcPrChange w:id="154" w:author="Xavier Hoenner" w:date="2015-09-18T12:50:00Z">
              <w:tcPr>
                <w:tcW w:w="1963" w:type="dxa"/>
              </w:tcPr>
            </w:tcPrChange>
          </w:tcPr>
          <w:p w14:paraId="51393B56" w14:textId="77777777" w:rsidR="0006008C" w:rsidRDefault="0006008C" w:rsidP="00580B53">
            <w:pPr>
              <w:rPr>
                <w:ins w:id="155" w:author="Xavier Hoenner" w:date="2015-09-18T12:48:00Z"/>
              </w:rPr>
            </w:pPr>
          </w:p>
        </w:tc>
      </w:tr>
    </w:tbl>
    <w:p w14:paraId="40812ACE" w14:textId="77777777" w:rsidR="00580B53" w:rsidRDefault="00580B53" w:rsidP="00580B53">
      <w:pPr>
        <w:rPr>
          <w:ins w:id="156" w:author="Xavier Hoenner" w:date="2015-09-17T16:33:00Z"/>
        </w:rPr>
      </w:pPr>
    </w:p>
    <w:p w14:paraId="1FE2589A" w14:textId="4536E626" w:rsidR="00E1430D" w:rsidRDefault="00E1430D" w:rsidP="00E1430D">
      <w:pPr>
        <w:pStyle w:val="Heading2"/>
        <w:rPr>
          <w:ins w:id="157" w:author="Xavier Hoenner" w:date="2015-09-17T16:34:00Z"/>
        </w:rPr>
      </w:pPr>
      <w:ins w:id="158" w:author="Xavier Hoenner" w:date="2015-09-17T16:34:00Z">
        <w:r w:rsidRPr="00E123F0">
          <w:t>1.</w:t>
        </w:r>
        <w:r>
          <w:t>2</w:t>
        </w:r>
        <w:r w:rsidRPr="00E123F0">
          <w:t xml:space="preserve"> </w:t>
        </w:r>
        <w:r>
          <w:t>Data summary</w:t>
        </w:r>
      </w:ins>
    </w:p>
    <w:p w14:paraId="496DDCF1" w14:textId="77777777" w:rsidR="00E1430D" w:rsidRDefault="00E1430D" w:rsidP="00E1430D">
      <w:pPr>
        <w:pStyle w:val="Heading3"/>
        <w:rPr>
          <w:ins w:id="159" w:author="Xavier Hoenner" w:date="2015-09-17T16:34:00Z"/>
          <w:u w:val="none"/>
        </w:rPr>
      </w:pPr>
      <w:ins w:id="160" w:author="Xavier Hoenner" w:date="2015-09-17T16:3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Facility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16C1F0F4" w14:textId="77777777" w:rsidR="00E1430D" w:rsidRDefault="00E1430D" w:rsidP="00E1430D">
      <w:pPr>
        <w:rPr>
          <w:ins w:id="161" w:author="Xavier Hoenner" w:date="2015-09-17T16:34:00Z"/>
        </w:rPr>
      </w:pPr>
    </w:p>
    <w:p w14:paraId="29458D98" w14:textId="77777777" w:rsidR="00E1430D" w:rsidRDefault="00E1430D" w:rsidP="00E1430D">
      <w:pPr>
        <w:pStyle w:val="Heading3"/>
        <w:rPr>
          <w:ins w:id="162" w:author="Xavier Hoenner" w:date="2015-09-17T16:34:00Z"/>
        </w:rPr>
      </w:pPr>
      <w:ins w:id="163" w:author="Xavier Hoenner" w:date="2015-09-17T16:3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Updates from the past three months</w:t>
        </w:r>
        <w:r w:rsidRPr="00592DB1">
          <w:rPr>
            <w:u w:val="none"/>
          </w:rPr>
          <w:t>’</w:t>
        </w:r>
      </w:ins>
    </w:p>
    <w:p w14:paraId="6C55C899" w14:textId="77777777" w:rsidR="00E1430D" w:rsidRDefault="00E1430D" w:rsidP="00E1430D">
      <w:pPr>
        <w:rPr>
          <w:ins w:id="164" w:author="Xavier Hoenner" w:date="2015-09-17T16:34:00Z"/>
          <w:u w:val="single"/>
        </w:rPr>
      </w:pPr>
    </w:p>
    <w:p w14:paraId="31FD8141" w14:textId="77777777" w:rsidR="00E1430D" w:rsidRDefault="00E1430D" w:rsidP="00E1430D">
      <w:pPr>
        <w:rPr>
          <w:ins w:id="165" w:author="Xavier Hoenner" w:date="2015-09-17T16:34:00Z"/>
        </w:rPr>
      </w:pPr>
      <w:ins w:id="166" w:author="Xavier Hoenner" w:date="2015-09-17T16:34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26"/>
      </w:tblGrid>
      <w:tr w:rsidR="00E1430D" w14:paraId="3469C2DC" w14:textId="77777777" w:rsidTr="00A6575B">
        <w:trPr>
          <w:ins w:id="167" w:author="Xavier Hoenner" w:date="2015-09-17T16:34:00Z"/>
        </w:trPr>
        <w:tc>
          <w:tcPr>
            <w:tcW w:w="1271" w:type="dxa"/>
          </w:tcPr>
          <w:p w14:paraId="65547533" w14:textId="77777777" w:rsidR="00E1430D" w:rsidRPr="003D503B" w:rsidRDefault="00E1430D" w:rsidP="00A6575B">
            <w:pPr>
              <w:rPr>
                <w:ins w:id="168" w:author="Xavier Hoenner" w:date="2015-09-17T16:34:00Z"/>
                <w:b/>
                <w:sz w:val="24"/>
                <w:szCs w:val="24"/>
              </w:rPr>
            </w:pPr>
            <w:ins w:id="169" w:author="Xavier Hoenner" w:date="2015-09-17T16:34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4211684" w14:textId="77777777" w:rsidR="00E1430D" w:rsidRPr="003D503B" w:rsidRDefault="00E1430D" w:rsidP="00A6575B">
            <w:pPr>
              <w:rPr>
                <w:ins w:id="170" w:author="Xavier Hoenner" w:date="2015-09-17T16:34:00Z"/>
                <w:sz w:val="24"/>
                <w:szCs w:val="24"/>
              </w:rPr>
            </w:pPr>
            <w:proofErr w:type="gramStart"/>
            <w:ins w:id="171" w:author="Xavier Hoenner" w:date="2015-09-17T16:3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  <w:proofErr w:type="gramEnd"/>
            </w:ins>
          </w:p>
        </w:tc>
      </w:tr>
      <w:tr w:rsidR="00E1430D" w14:paraId="0F2DFB5B" w14:textId="77777777" w:rsidTr="00A6575B">
        <w:trPr>
          <w:ins w:id="172" w:author="Xavier Hoenner" w:date="2015-09-17T16:34:00Z"/>
        </w:trPr>
        <w:tc>
          <w:tcPr>
            <w:tcW w:w="1271" w:type="dxa"/>
          </w:tcPr>
          <w:p w14:paraId="586543F8" w14:textId="77777777" w:rsidR="00E1430D" w:rsidRPr="003D503B" w:rsidRDefault="00E1430D" w:rsidP="00A6575B">
            <w:pPr>
              <w:rPr>
                <w:ins w:id="173" w:author="Xavier Hoenner" w:date="2015-09-17T16:34:00Z"/>
                <w:b/>
                <w:sz w:val="24"/>
                <w:szCs w:val="24"/>
              </w:rPr>
            </w:pPr>
            <w:ins w:id="174" w:author="Xavier Hoenner" w:date="2015-09-17T16:34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3FED56F6" w14:textId="77777777" w:rsidR="00E1430D" w:rsidRPr="003D503B" w:rsidRDefault="00E1430D" w:rsidP="00A6575B">
            <w:pPr>
              <w:rPr>
                <w:ins w:id="175" w:author="Xavier Hoenner" w:date="2015-09-17T16:34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4"/>
                <w:szCs w:val="24"/>
              </w:rPr>
            </w:pPr>
            <w:proofErr w:type="gramStart"/>
            <w:ins w:id="176" w:author="Xavier Hoenner" w:date="2015-09-17T16:34:00Z">
              <w:r>
                <w:rPr>
                  <w:sz w:val="24"/>
                  <w:szCs w:val="24"/>
                </w:rPr>
                <w:t>harvest</w:t>
              </w:r>
              <w:proofErr w:type="gramEnd"/>
            </w:ins>
          </w:p>
        </w:tc>
      </w:tr>
      <w:tr w:rsidR="00E1430D" w14:paraId="2EC51E57" w14:textId="77777777" w:rsidTr="00A6575B">
        <w:trPr>
          <w:ins w:id="177" w:author="Xavier Hoenner" w:date="2015-09-17T16:34:00Z"/>
        </w:trPr>
        <w:tc>
          <w:tcPr>
            <w:tcW w:w="1271" w:type="dxa"/>
          </w:tcPr>
          <w:p w14:paraId="72107951" w14:textId="77777777" w:rsidR="00E1430D" w:rsidRPr="003D503B" w:rsidRDefault="00E1430D" w:rsidP="00A6575B">
            <w:pPr>
              <w:rPr>
                <w:ins w:id="178" w:author="Xavier Hoenner" w:date="2015-09-17T16:34:00Z"/>
                <w:b/>
                <w:sz w:val="24"/>
                <w:szCs w:val="24"/>
              </w:rPr>
            </w:pPr>
            <w:ins w:id="179" w:author="Xavier Hoenner" w:date="2015-09-17T16:34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7D0B1F85" w14:textId="77777777" w:rsidR="00E1430D" w:rsidRPr="003D503B" w:rsidRDefault="00E1430D" w:rsidP="00A6575B">
            <w:pPr>
              <w:rPr>
                <w:ins w:id="180" w:author="Xavier Hoenner" w:date="2015-09-17T16:34:00Z"/>
                <w:sz w:val="24"/>
                <w:szCs w:val="24"/>
              </w:rPr>
            </w:pPr>
            <w:proofErr w:type="gramStart"/>
            <w:ins w:id="181" w:author="Xavier Hoenner" w:date="2015-09-17T16:34:00Z">
              <w:r>
                <w:rPr>
                  <w:sz w:val="24"/>
                  <w:szCs w:val="24"/>
                </w:rPr>
                <w:t>reporting</w:t>
              </w:r>
              <w:proofErr w:type="gramEnd"/>
            </w:ins>
          </w:p>
        </w:tc>
      </w:tr>
      <w:tr w:rsidR="00E1430D" w14:paraId="7D4C512D" w14:textId="77777777" w:rsidTr="00A6575B">
        <w:trPr>
          <w:ins w:id="182" w:author="Xavier Hoenner" w:date="2015-09-17T16:34:00Z"/>
        </w:trPr>
        <w:tc>
          <w:tcPr>
            <w:tcW w:w="1271" w:type="dxa"/>
          </w:tcPr>
          <w:p w14:paraId="5B29AE2B" w14:textId="77777777" w:rsidR="00E1430D" w:rsidRPr="003D503B" w:rsidRDefault="00E1430D" w:rsidP="00A6575B">
            <w:pPr>
              <w:rPr>
                <w:ins w:id="183" w:author="Xavier Hoenner" w:date="2015-09-17T16:34:00Z"/>
                <w:b/>
                <w:sz w:val="24"/>
                <w:szCs w:val="24"/>
              </w:rPr>
            </w:pPr>
            <w:ins w:id="184" w:author="Xavier Hoenner" w:date="2015-09-17T16:34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690B9B29" w14:textId="77777777" w:rsidR="00E1430D" w:rsidRPr="003D503B" w:rsidRDefault="00E1430D" w:rsidP="00A6575B">
            <w:pPr>
              <w:rPr>
                <w:ins w:id="185" w:author="Xavier Hoenner" w:date="2015-09-17T16:34:00Z"/>
                <w:sz w:val="24"/>
                <w:szCs w:val="24"/>
              </w:rPr>
            </w:pPr>
            <w:proofErr w:type="spellStart"/>
            <w:proofErr w:type="gramStart"/>
            <w:ins w:id="186" w:author="Xavier Hoenner" w:date="2015-09-17T16:34:00Z">
              <w:r>
                <w:rPr>
                  <w:sz w:val="24"/>
                  <w:szCs w:val="24"/>
                </w:rPr>
                <w:t>facility</w:t>
              </w:r>
              <w:proofErr w:type="gramEnd"/>
              <w:r>
                <w:rPr>
                  <w:sz w:val="24"/>
                  <w:szCs w:val="24"/>
                </w:rPr>
                <w:t>_summary_view</w:t>
              </w:r>
              <w:proofErr w:type="spellEnd"/>
            </w:ins>
          </w:p>
        </w:tc>
      </w:tr>
    </w:tbl>
    <w:p w14:paraId="73D33104" w14:textId="77777777" w:rsidR="00E1430D" w:rsidRDefault="00E1430D" w:rsidP="00E1430D">
      <w:pPr>
        <w:rPr>
          <w:ins w:id="187" w:author="Xavier Hoenner" w:date="2015-09-17T16:34:00Z"/>
        </w:rPr>
      </w:pPr>
    </w:p>
    <w:p w14:paraId="080C6875" w14:textId="77777777" w:rsidR="00E1430D" w:rsidRDefault="00E1430D" w:rsidP="00E1430D">
      <w:pPr>
        <w:rPr>
          <w:ins w:id="188" w:author="Xavier Hoenner" w:date="2015-09-17T16:34:00Z"/>
        </w:rPr>
      </w:pPr>
      <w:ins w:id="189" w:author="Xavier Hoenner" w:date="2015-09-17T16:34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reporting_date</w:t>
        </w:r>
        <w:proofErr w:type="spellEnd"/>
        <w:r>
          <w:t>’ is less than three months.</w:t>
        </w:r>
      </w:ins>
    </w:p>
    <w:p w14:paraId="5F1009AC" w14:textId="77777777" w:rsidR="00E1430D" w:rsidRDefault="00E1430D" w:rsidP="00E1430D">
      <w:pPr>
        <w:ind w:left="1843" w:hanging="1843"/>
        <w:rPr>
          <w:ins w:id="190" w:author="Xavier Hoenner" w:date="2015-09-17T16:34:00Z"/>
        </w:rPr>
      </w:pPr>
      <w:ins w:id="191" w:author="Xavier Hoenner" w:date="2015-09-17T16:34:00Z">
        <w:r>
          <w:rPr>
            <w:u w:val="single"/>
          </w:rPr>
          <w:t>Data sorting options:</w:t>
        </w:r>
        <w:r>
          <w:t xml:space="preserve"> None, data are already sorted by ASCENDING ‘</w:t>
        </w:r>
        <w:proofErr w:type="spellStart"/>
        <w:r>
          <w:t>facility_acronym</w:t>
        </w:r>
        <w:proofErr w:type="spellEnd"/>
        <w:r>
          <w:t>’, then by DESCENDING ‘</w:t>
        </w:r>
        <w:proofErr w:type="spellStart"/>
        <w:r>
          <w:t>reporting_date</w:t>
        </w:r>
        <w:proofErr w:type="spellEnd"/>
        <w:r>
          <w:t>’, and then by ASCENDING ‘issues’.</w:t>
        </w:r>
      </w:ins>
    </w:p>
    <w:p w14:paraId="054FFC08" w14:textId="77777777" w:rsidR="00E1430D" w:rsidRDefault="00E1430D" w:rsidP="00E1430D">
      <w:pPr>
        <w:ind w:left="1843" w:hanging="1843"/>
        <w:rPr>
          <w:ins w:id="192" w:author="Xavier Hoenner" w:date="2015-09-17T16:34:00Z"/>
        </w:rPr>
      </w:pPr>
      <w:ins w:id="193" w:author="Xavier Hoenner" w:date="2015-09-17T16:34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facility_acronym</w:t>
        </w:r>
        <w:proofErr w:type="spellEnd"/>
        <w:r>
          <w:t>’, sub-group by ‘</w:t>
        </w:r>
        <w:proofErr w:type="spellStart"/>
        <w:r>
          <w:t>reporting_month</w:t>
        </w:r>
        <w:proofErr w:type="spellEnd"/>
        <w:r>
          <w:t>’.</w:t>
        </w:r>
      </w:ins>
    </w:p>
    <w:p w14:paraId="68846BA3" w14:textId="77777777" w:rsidR="00E1430D" w:rsidRDefault="00E1430D" w:rsidP="00E1430D">
      <w:pPr>
        <w:ind w:left="567" w:hanging="567"/>
        <w:rPr>
          <w:ins w:id="194" w:author="Xavier Hoenner" w:date="2015-09-17T16:34:00Z"/>
        </w:rPr>
      </w:pPr>
      <w:ins w:id="195" w:author="Xavier Hoenner" w:date="2015-09-17T16:34:00Z">
        <w:r w:rsidRPr="00EC6CCC">
          <w:rPr>
            <w:u w:val="single"/>
          </w:rPr>
          <w:lastRenderedPageBreak/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>updates for this round of reporting. Display this total at the top of the report, just below the footnote.</w:t>
        </w:r>
      </w:ins>
    </w:p>
    <w:p w14:paraId="3B2236EA" w14:textId="77777777" w:rsidR="00E1430D" w:rsidRDefault="00E1430D" w:rsidP="00E1430D">
      <w:pPr>
        <w:ind w:left="567"/>
        <w:rPr>
          <w:ins w:id="196" w:author="Xavier Hoenner" w:date="2015-09-17T16:34:00Z"/>
        </w:rPr>
      </w:pPr>
      <w:ins w:id="197" w:author="Xavier Hoenner" w:date="2015-09-17T16:34:00Z">
        <w:r w:rsidRPr="00EC6CCC">
          <w:rPr>
            <w:b/>
            <w:i/>
          </w:rPr>
          <w:t xml:space="preserve">Total </w:t>
        </w:r>
        <w:r>
          <w:rPr>
            <w:b/>
            <w:i/>
          </w:rPr>
          <w:t>n</w:t>
        </w:r>
        <w:r w:rsidRPr="00EC6CCC">
          <w:rPr>
            <w:b/>
            <w:i/>
          </w:rPr>
          <w:t xml:space="preserve">umber </w:t>
        </w:r>
        <w:r>
          <w:rPr>
            <w:b/>
            <w:i/>
          </w:rPr>
          <w:t>of updates for the past month (</w:t>
        </w:r>
        <w:proofErr w:type="gramStart"/>
        <w:r w:rsidRPr="00470F56">
          <w:rPr>
            <w:b/>
            <w:i/>
          </w:rPr>
          <w:t>COUNT(</w:t>
        </w:r>
        <w:proofErr w:type="gramEnd"/>
        <w:r w:rsidRPr="00470F56">
          <w:rPr>
            <w:b/>
            <w:i/>
          </w:rPr>
          <w:t>DISTINCT(</w:t>
        </w:r>
        <w:proofErr w:type="spellStart"/>
        <w:r w:rsidRPr="00470F56">
          <w:rPr>
            <w:b/>
            <w:i/>
          </w:rPr>
          <w:t>facility_acronym</w:t>
        </w:r>
        <w:proofErr w:type="spellEnd"/>
        <w:r w:rsidRPr="00470F56">
          <w:rPr>
            <w:b/>
            <w:i/>
          </w:rPr>
          <w:t>))</w:t>
        </w:r>
        <w:r w:rsidRPr="00470F56">
          <w:t xml:space="preserve"> </w:t>
        </w:r>
        <w:r w:rsidRPr="00470F56">
          <w:rPr>
            <w:b/>
            <w:i/>
          </w:rPr>
          <w:t xml:space="preserve">WHERE </w:t>
        </w:r>
        <w:r>
          <w:rPr>
            <w:b/>
            <w:i/>
          </w:rPr>
          <w:t>(</w:t>
        </w:r>
        <w:r w:rsidRPr="00470F56">
          <w:rPr>
            <w:b/>
            <w:i/>
          </w:rPr>
          <w:t>now()-</w:t>
        </w:r>
        <w:proofErr w:type="spellStart"/>
        <w:r w:rsidRPr="00470F56">
          <w:rPr>
            <w:b/>
            <w:i/>
          </w:rPr>
          <w:t>reporting_date</w:t>
        </w:r>
        <w:proofErr w:type="spellEnd"/>
        <w:r w:rsidRPr="00470F56">
          <w:rPr>
            <w:b/>
            <w:i/>
          </w:rPr>
          <w:t>)&lt;</w:t>
        </w:r>
        <w:r>
          <w:rPr>
            <w:b/>
            <w:i/>
          </w:rPr>
          <w:t>’1 month’)</w:t>
        </w:r>
        <w:r w:rsidRPr="00EC6CCC">
          <w:rPr>
            <w:b/>
            <w:i/>
          </w:rPr>
          <w:t>: XX</w:t>
        </w:r>
        <w:r>
          <w:rPr>
            <w:b/>
            <w:i/>
          </w:rPr>
          <w:br/>
        </w:r>
      </w:ins>
    </w:p>
    <w:p w14:paraId="2AA17BA9" w14:textId="77777777" w:rsidR="00E1430D" w:rsidRPr="00076090" w:rsidRDefault="00E1430D" w:rsidP="00E1430D">
      <w:pPr>
        <w:ind w:left="993" w:hanging="993"/>
        <w:rPr>
          <w:ins w:id="198" w:author="Xavier Hoenner" w:date="2015-09-17T16:34:00Z"/>
          <w:b/>
        </w:rPr>
      </w:pPr>
      <w:ins w:id="199" w:author="Xavier Hoenner" w:date="2015-09-17T16:3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Facility/Sub-facility name.</w:t>
        </w:r>
        <w:r>
          <w:br/>
        </w:r>
        <w:r>
          <w:rPr>
            <w:b/>
          </w:rPr>
          <w:t xml:space="preserve">Sub-headers: </w:t>
        </w:r>
        <w:r>
          <w:t>Reporting date.</w:t>
        </w:r>
        <w:r>
          <w:br/>
        </w:r>
        <w:r>
          <w:rPr>
            <w:b/>
          </w:rPr>
          <w:t>‘Progress on data’</w:t>
        </w:r>
        <w:r>
          <w:t xml:space="preserve">: Description of new datasets requested or obtained by </w:t>
        </w:r>
        <w:proofErr w:type="spellStart"/>
        <w:r>
          <w:t>eMII</w:t>
        </w:r>
        <w:proofErr w:type="spellEnd"/>
        <w:r>
          <w:t>, along with their current status of availability through the IMOS portal.</w:t>
        </w:r>
        <w:r>
          <w:br/>
        </w:r>
        <w:r>
          <w:rPr>
            <w:b/>
          </w:rPr>
          <w:t>‘Progress on metadata’</w:t>
        </w:r>
        <w:r>
          <w:t>: Information requested or obtained on new deployments/campaigns, and progress on the creation of corresponding metadata records.</w:t>
        </w:r>
        <w:r>
          <w:br/>
        </w:r>
        <w:r>
          <w:rPr>
            <w:b/>
          </w:rPr>
          <w:t>‘Meetings and outcomes</w:t>
        </w:r>
        <w:r>
          <w:t>’: Summary notes of recent meetings, including the date and people involved.</w:t>
        </w:r>
        <w:r>
          <w:br/>
        </w:r>
        <w:r>
          <w:rPr>
            <w:b/>
          </w:rPr>
          <w:t>‘Issues and suggested solutions’</w:t>
        </w:r>
        <w:r>
          <w:t>: Description of current issues related to the collection, processing, or delivery of data. A timeframe and potential ways of solving the problem are also provided.</w:t>
        </w:r>
        <w:r>
          <w:br/>
        </w:r>
        <w:r>
          <w:rPr>
            <w:b/>
          </w:rPr>
          <w:t>‘New developments’</w:t>
        </w:r>
        <w:r>
          <w:t>: Information regarding the development of new data products (</w:t>
        </w:r>
        <w:r>
          <w:rPr>
            <w:i/>
          </w:rPr>
          <w:t xml:space="preserve">e.g. </w:t>
        </w:r>
        <w:r>
          <w:t>plots, animations, data viewers) or new data processing/delivery methods (</w:t>
        </w:r>
        <w:r>
          <w:rPr>
            <w:i/>
          </w:rPr>
          <w:t>e.g.</w:t>
        </w:r>
        <w:r>
          <w:t xml:space="preserve"> quality control procedures, amendments to workflows).</w:t>
        </w:r>
        <w:r>
          <w:br/>
        </w:r>
        <w:r>
          <w:rPr>
            <w:b/>
          </w:rPr>
          <w:t>IMOS facilities</w:t>
        </w:r>
        <w:r w:rsidRPr="00076090">
          <w:t>:</w:t>
        </w:r>
        <w:r>
          <w:t xml:space="preserve"> </w:t>
        </w:r>
        <w:r>
          <w:fldChar w:fldCharType="begin"/>
        </w:r>
        <w:r>
          <w:instrText xml:space="preserve"> HYPERLINK "http://imos.org.au/facilities.html" </w:instrText>
        </w:r>
        <w:r>
          <w:fldChar w:fldCharType="separate"/>
        </w:r>
        <w:r w:rsidRPr="005C003D">
          <w:rPr>
            <w:rStyle w:val="Hyperlink"/>
          </w:rPr>
          <w:t>http://imos.org.au/facilities.html</w:t>
        </w:r>
        <w:r>
          <w:rPr>
            <w:rStyle w:val="Hyperlink"/>
          </w:rPr>
          <w:fldChar w:fldCharType="end"/>
        </w:r>
      </w:ins>
    </w:p>
    <w:p w14:paraId="1011D545" w14:textId="77777777" w:rsidR="00E1430D" w:rsidRDefault="00E1430D" w:rsidP="00E1430D">
      <w:pPr>
        <w:rPr>
          <w:ins w:id="200" w:author="Xavier Hoenner" w:date="2015-09-17T16:34:00Z"/>
        </w:rPr>
      </w:pPr>
    </w:p>
    <w:p w14:paraId="172F6780" w14:textId="77777777" w:rsidR="00E1430D" w:rsidRDefault="00E1430D" w:rsidP="00E1430D">
      <w:pPr>
        <w:pStyle w:val="Heading3"/>
        <w:rPr>
          <w:ins w:id="201" w:author="Xavier Hoenner" w:date="2015-09-17T16:34:00Z"/>
        </w:rPr>
      </w:pPr>
      <w:ins w:id="202" w:author="Xavier Hoenner" w:date="2015-09-17T16:34:00Z">
        <w:r>
          <w:t>Template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E1430D" w14:paraId="4B97025D" w14:textId="77777777" w:rsidTr="00A6575B">
        <w:trPr>
          <w:jc w:val="center"/>
          <w:ins w:id="203" w:author="Xavier Hoenner" w:date="2015-09-17T16:34:00Z"/>
        </w:trPr>
        <w:tc>
          <w:tcPr>
            <w:tcW w:w="2500" w:type="pct"/>
          </w:tcPr>
          <w:p w14:paraId="10A24C28" w14:textId="77777777" w:rsidR="00E1430D" w:rsidRDefault="00E1430D" w:rsidP="00A6575B">
            <w:pPr>
              <w:jc w:val="center"/>
              <w:rPr>
                <w:ins w:id="204" w:author="Xavier Hoenner" w:date="2015-09-17T16:34:00Z"/>
                <w:b/>
              </w:rPr>
            </w:pPr>
            <w:proofErr w:type="gramStart"/>
            <w:ins w:id="205" w:author="Xavier Hoenner" w:date="2015-09-17T16:34:00Z">
              <w:r>
                <w:rPr>
                  <w:b/>
                </w:rPr>
                <w:t>issues</w:t>
              </w:r>
              <w:proofErr w:type="gramEnd"/>
            </w:ins>
          </w:p>
        </w:tc>
        <w:tc>
          <w:tcPr>
            <w:tcW w:w="2500" w:type="pct"/>
          </w:tcPr>
          <w:p w14:paraId="3D5045EA" w14:textId="77777777" w:rsidR="00E1430D" w:rsidRDefault="00E1430D" w:rsidP="00A6575B">
            <w:pPr>
              <w:jc w:val="center"/>
              <w:rPr>
                <w:ins w:id="206" w:author="Xavier Hoenner" w:date="2015-09-17T16:34:00Z"/>
                <w:b/>
              </w:rPr>
            </w:pPr>
            <w:proofErr w:type="gramStart"/>
            <w:ins w:id="207" w:author="Xavier Hoenner" w:date="2015-09-17T16:34:00Z">
              <w:r>
                <w:rPr>
                  <w:b/>
                </w:rPr>
                <w:t>updates</w:t>
              </w:r>
              <w:proofErr w:type="gramEnd"/>
            </w:ins>
          </w:p>
        </w:tc>
      </w:tr>
      <w:tr w:rsidR="00E1430D" w14:paraId="23ABF07B" w14:textId="77777777" w:rsidTr="00A6575B">
        <w:trPr>
          <w:jc w:val="center"/>
          <w:ins w:id="208" w:author="Xavier Hoenner" w:date="2015-09-17T16:34:00Z"/>
        </w:trPr>
        <w:tc>
          <w:tcPr>
            <w:tcW w:w="2500" w:type="pct"/>
          </w:tcPr>
          <w:p w14:paraId="7B429A40" w14:textId="77777777" w:rsidR="00E1430D" w:rsidRDefault="00E1430D" w:rsidP="00A6575B">
            <w:pPr>
              <w:jc w:val="center"/>
              <w:rPr>
                <w:ins w:id="209" w:author="Xavier Hoenner" w:date="2015-09-17T16:34:00Z"/>
              </w:rPr>
            </w:pPr>
            <w:ins w:id="210" w:author="Xavier Hoenner" w:date="2015-09-17T16:34:00Z">
              <w:r>
                <w:t>Information type</w:t>
              </w:r>
            </w:ins>
          </w:p>
        </w:tc>
        <w:tc>
          <w:tcPr>
            <w:tcW w:w="2500" w:type="pct"/>
          </w:tcPr>
          <w:p w14:paraId="45247BBE" w14:textId="77777777" w:rsidR="00E1430D" w:rsidRDefault="00E1430D" w:rsidP="00A6575B">
            <w:pPr>
              <w:jc w:val="center"/>
              <w:rPr>
                <w:ins w:id="211" w:author="Xavier Hoenner" w:date="2015-09-17T16:34:00Z"/>
              </w:rPr>
            </w:pPr>
            <w:ins w:id="212" w:author="Xavier Hoenner" w:date="2015-09-17T16:34:00Z">
              <w:r>
                <w:t>Summary</w:t>
              </w:r>
            </w:ins>
          </w:p>
        </w:tc>
      </w:tr>
      <w:tr w:rsidR="00E1430D" w14:paraId="1A5535C3" w14:textId="77777777" w:rsidTr="00A6575B">
        <w:trPr>
          <w:jc w:val="center"/>
          <w:ins w:id="213" w:author="Xavier Hoenner" w:date="2015-09-17T16:34:00Z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16356AF7" w14:textId="77777777" w:rsidR="00E1430D" w:rsidRDefault="00E1430D" w:rsidP="00A6575B">
            <w:pPr>
              <w:jc w:val="center"/>
              <w:rPr>
                <w:ins w:id="214" w:author="Xavier Hoenner" w:date="2015-09-17T16:34:00Z"/>
              </w:rPr>
            </w:pPr>
            <w:ins w:id="215" w:author="Xavier Hoenner" w:date="2015-09-17T16:34:00Z">
              <w:r>
                <w:t xml:space="preserve">Headers = </w:t>
              </w:r>
              <w:proofErr w:type="spellStart"/>
              <w:r>
                <w:t>facility_acronym</w:t>
              </w:r>
              <w:proofErr w:type="spellEnd"/>
            </w:ins>
          </w:p>
        </w:tc>
      </w:tr>
      <w:tr w:rsidR="00E1430D" w14:paraId="54DE9184" w14:textId="77777777" w:rsidTr="00A6575B">
        <w:trPr>
          <w:jc w:val="center"/>
          <w:ins w:id="216" w:author="Xavier Hoenner" w:date="2015-09-17T16:34:00Z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51FC3DE0" w14:textId="77777777" w:rsidR="00E1430D" w:rsidRDefault="00E1430D" w:rsidP="00A6575B">
            <w:pPr>
              <w:rPr>
                <w:ins w:id="217" w:author="Xavier Hoenner" w:date="2015-09-17T16:34:00Z"/>
              </w:rPr>
            </w:pPr>
            <w:ins w:id="218" w:author="Xavier Hoenner" w:date="2015-09-17T16:34:00Z">
              <w:r>
                <w:t xml:space="preserve">Sub-headers = </w:t>
              </w:r>
              <w:proofErr w:type="spellStart"/>
              <w:r>
                <w:t>reporting_month</w:t>
              </w:r>
              <w:proofErr w:type="spellEnd"/>
            </w:ins>
          </w:p>
        </w:tc>
      </w:tr>
      <w:tr w:rsidR="00E1430D" w14:paraId="28EAD174" w14:textId="77777777" w:rsidTr="00A6575B">
        <w:trPr>
          <w:jc w:val="center"/>
          <w:ins w:id="219" w:author="Xavier Hoenner" w:date="2015-09-17T16:34:00Z"/>
        </w:trPr>
        <w:tc>
          <w:tcPr>
            <w:tcW w:w="2500" w:type="pct"/>
          </w:tcPr>
          <w:p w14:paraId="7981584E" w14:textId="77777777" w:rsidR="00E1430D" w:rsidRDefault="00E1430D" w:rsidP="00A6575B">
            <w:pPr>
              <w:jc w:val="center"/>
              <w:rPr>
                <w:ins w:id="220" w:author="Xavier Hoenner" w:date="2015-09-17T16:34:00Z"/>
              </w:rPr>
            </w:pPr>
          </w:p>
        </w:tc>
        <w:tc>
          <w:tcPr>
            <w:tcW w:w="2500" w:type="pct"/>
          </w:tcPr>
          <w:p w14:paraId="7225A2FE" w14:textId="77777777" w:rsidR="00E1430D" w:rsidRDefault="00E1430D" w:rsidP="00A6575B">
            <w:pPr>
              <w:jc w:val="center"/>
              <w:rPr>
                <w:ins w:id="221" w:author="Xavier Hoenner" w:date="2015-09-17T16:34:00Z"/>
              </w:rPr>
            </w:pPr>
          </w:p>
        </w:tc>
      </w:tr>
    </w:tbl>
    <w:p w14:paraId="45470AB3" w14:textId="77777777" w:rsidR="002577E5" w:rsidRPr="00580B53" w:rsidRDefault="002577E5" w:rsidP="00580B53"/>
    <w:p w14:paraId="3654059E" w14:textId="27D89FEF" w:rsidR="00905C8D" w:rsidRDefault="00905C8D" w:rsidP="00905C8D">
      <w:pPr>
        <w:pStyle w:val="Heading2"/>
      </w:pPr>
      <w:r w:rsidRPr="00E123F0">
        <w:t>1.</w:t>
      </w:r>
      <w:del w:id="222" w:author="Xavier Hoenner" w:date="2015-09-17T16:34:00Z">
        <w:r w:rsidDel="00E1430D">
          <w:delText>2</w:delText>
        </w:r>
        <w:r w:rsidRPr="00E123F0" w:rsidDel="00E1430D">
          <w:delText xml:space="preserve"> </w:delText>
        </w:r>
      </w:del>
      <w:ins w:id="223" w:author="Xavier Hoenner" w:date="2015-09-17T16:34:00Z">
        <w:r w:rsidR="00E1430D">
          <w:t>3</w:t>
        </w:r>
        <w:r w:rsidR="00E1430D" w:rsidRPr="00E123F0">
          <w:t xml:space="preserve"> </w:t>
        </w:r>
      </w:ins>
      <w:r>
        <w:t>D</w:t>
      </w:r>
      <w:r w:rsidRPr="00E123F0">
        <w:t xml:space="preserve">ata </w:t>
      </w:r>
      <w:r>
        <w:t xml:space="preserve">report – all </w:t>
      </w:r>
      <w:r w:rsidR="00FE202F">
        <w:t>updates</w:t>
      </w:r>
    </w:p>
    <w:p w14:paraId="50683DA3" w14:textId="67F56740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FE202F">
        <w:rPr>
          <w:u w:val="none"/>
        </w:rPr>
        <w:t>Facility_Summary</w:t>
      </w:r>
      <w:r w:rsidRPr="0011784D">
        <w:rPr>
          <w:u w:val="none"/>
        </w:rPr>
        <w:t>_all</w:t>
      </w:r>
      <w:r w:rsidR="00FE202F">
        <w:rPr>
          <w:u w:val="none"/>
        </w:rPr>
        <w:t>Updates</w:t>
      </w:r>
      <w:proofErr w:type="spellEnd"/>
      <w:r w:rsidRPr="0011784D">
        <w:rPr>
          <w:u w:val="none"/>
        </w:rPr>
        <w:t>’</w:t>
      </w:r>
    </w:p>
    <w:p w14:paraId="4A117BBE" w14:textId="77777777" w:rsidR="0011784D" w:rsidRDefault="0011784D" w:rsidP="0011784D"/>
    <w:p w14:paraId="1BC50696" w14:textId="6EDE1732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="00FE202F">
        <w:rPr>
          <w:u w:val="none"/>
        </w:rPr>
        <w:t>All updates</w:t>
      </w:r>
      <w:r w:rsidRPr="0011784D">
        <w:rPr>
          <w:u w:val="none"/>
        </w:rPr>
        <w:t>’</w:t>
      </w:r>
    </w:p>
    <w:p w14:paraId="709A64CF" w14:textId="77777777" w:rsidR="005830DC" w:rsidRDefault="005830DC" w:rsidP="00905C8D">
      <w:pPr>
        <w:rPr>
          <w:u w:val="single"/>
        </w:rPr>
      </w:pPr>
    </w:p>
    <w:p w14:paraId="6E1A3B8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5F3440" w14:paraId="728051A7" w14:textId="77777777" w:rsidTr="00343BA4">
        <w:tc>
          <w:tcPr>
            <w:tcW w:w="1271" w:type="dxa"/>
          </w:tcPr>
          <w:p w14:paraId="7F69A9B0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39FBF73" w14:textId="030DF0F0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224" w:author="Xavier Hoenner" w:date="2014-05-21T12:19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225" w:author="Xavier Hoenner" w:date="2014-05-21T12:19:00Z">
              <w:r w:rsidRPr="003D503B" w:rsidDel="000F3755">
                <w:rPr>
                  <w:sz w:val="24"/>
                  <w:szCs w:val="24"/>
                </w:rPr>
                <w:delText>db</w:delText>
              </w:r>
              <w:r w:rsidDel="000F3755">
                <w:rPr>
                  <w:sz w:val="24"/>
                  <w:szCs w:val="24"/>
                </w:rPr>
                <w:delText>dev</w:delText>
              </w:r>
              <w:r w:rsidRPr="003D503B" w:rsidDel="000F375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5F3440" w14:paraId="1027DCFE" w14:textId="77777777" w:rsidTr="00343BA4">
        <w:tc>
          <w:tcPr>
            <w:tcW w:w="1271" w:type="dxa"/>
          </w:tcPr>
          <w:p w14:paraId="3FC95A52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2526" w:type="dxa"/>
          </w:tcPr>
          <w:p w14:paraId="2A9ACFEF" w14:textId="7779032D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226" w:author="Xavier Hoenner" w:date="2014-05-21T12:19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227" w:author="Xavier Hoenner" w:date="2014-05-21T12:19:00Z">
              <w:r w:rsidDel="000F375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5F3440" w14:paraId="59908E18" w14:textId="77777777" w:rsidTr="00343BA4">
        <w:tc>
          <w:tcPr>
            <w:tcW w:w="1271" w:type="dxa"/>
          </w:tcPr>
          <w:p w14:paraId="6455B597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47246056" w14:textId="407A6274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228" w:author="Xavier Hoenner" w:date="2014-05-21T12:19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229" w:author="Xavier Hoenner" w:date="2014-05-21T12:19:00Z">
              <w:r w:rsidDel="000F375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71690C74" w14:textId="77777777" w:rsidTr="00343BA4">
        <w:tc>
          <w:tcPr>
            <w:tcW w:w="1271" w:type="dxa"/>
          </w:tcPr>
          <w:p w14:paraId="19A81A2B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6100A93A" w14:textId="1317D360" w:rsidR="00896D61" w:rsidRPr="003D503B" w:rsidRDefault="00FE202F" w:rsidP="004D61E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facility</w:t>
            </w:r>
            <w:proofErr w:type="gramEnd"/>
            <w:r>
              <w:rPr>
                <w:sz w:val="24"/>
                <w:szCs w:val="24"/>
              </w:rPr>
              <w:t>_summary_view</w:t>
            </w:r>
            <w:proofErr w:type="spellEnd"/>
          </w:p>
        </w:tc>
      </w:tr>
    </w:tbl>
    <w:p w14:paraId="660FBE0B" w14:textId="77777777" w:rsidR="00D760A3" w:rsidRDefault="00D760A3" w:rsidP="00905C8D"/>
    <w:p w14:paraId="04FA883D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1A493047" w14:textId="4317C8B9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76090">
        <w:t>None, data are already sorted by ASCENDING ‘</w:t>
      </w:r>
      <w:proofErr w:type="spellStart"/>
      <w:r w:rsidR="00076090">
        <w:t>facility_acronym</w:t>
      </w:r>
      <w:proofErr w:type="spellEnd"/>
      <w:r w:rsidR="00076090">
        <w:t>’, then by DESCENDING ‘</w:t>
      </w:r>
      <w:proofErr w:type="spellStart"/>
      <w:r w:rsidR="00076090">
        <w:t>reporting_date</w:t>
      </w:r>
      <w:proofErr w:type="spellEnd"/>
      <w:r w:rsidR="00076090">
        <w:t>’</w:t>
      </w:r>
      <w:r w:rsidR="004D3F72">
        <w:t>, and then by ASCENDING ‘issues’</w:t>
      </w:r>
      <w:r w:rsidR="00076090">
        <w:t>.</w:t>
      </w:r>
    </w:p>
    <w:p w14:paraId="04CDDC67" w14:textId="35F771EC" w:rsidR="004C4CC5" w:rsidRDefault="004C4CC5" w:rsidP="00076090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076090">
        <w:t>Group by ‘</w:t>
      </w:r>
      <w:proofErr w:type="spellStart"/>
      <w:r w:rsidR="00076090">
        <w:t>facility_acronym</w:t>
      </w:r>
      <w:proofErr w:type="spellEnd"/>
      <w:r w:rsidR="00076090">
        <w:t>’, sub-group by ‘</w:t>
      </w:r>
      <w:proofErr w:type="spellStart"/>
      <w:r w:rsidR="00076090">
        <w:t>reporting_month</w:t>
      </w:r>
      <w:proofErr w:type="spellEnd"/>
      <w:r w:rsidR="00076090">
        <w:t>’.</w:t>
      </w:r>
    </w:p>
    <w:p w14:paraId="688D0F44" w14:textId="0A554FCC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76090">
        <w:rPr>
          <w:b/>
        </w:rPr>
        <w:t xml:space="preserve">Headers: </w:t>
      </w:r>
      <w:r w:rsidR="00076090">
        <w:t>Facility/Sub-facility name.</w:t>
      </w:r>
      <w:r w:rsidR="00076090">
        <w:br/>
      </w:r>
      <w:r w:rsidR="00076090">
        <w:rPr>
          <w:b/>
        </w:rPr>
        <w:t xml:space="preserve">Sub-headers: </w:t>
      </w:r>
      <w:r w:rsidR="00076090">
        <w:t>Reporting date.</w:t>
      </w:r>
      <w:r>
        <w:br/>
      </w:r>
      <w:r w:rsidR="00076090">
        <w:rPr>
          <w:b/>
        </w:rPr>
        <w:t>IMOS facilities</w:t>
      </w:r>
      <w:r w:rsidR="00076090" w:rsidRPr="00076090">
        <w:t>:</w:t>
      </w:r>
      <w:r w:rsidR="00076090">
        <w:t xml:space="preserve"> </w:t>
      </w:r>
      <w:hyperlink r:id="rId7" w:history="1">
        <w:r w:rsidR="00076090" w:rsidRPr="005C003D">
          <w:rPr>
            <w:rStyle w:val="Hyperlink"/>
          </w:rPr>
          <w:t>http://imos.org.au/facilities.html</w:t>
        </w:r>
      </w:hyperlink>
    </w:p>
    <w:p w14:paraId="068F9838" w14:textId="77777777" w:rsidR="004C6B83" w:rsidRDefault="004C6B83" w:rsidP="004C6B83"/>
    <w:p w14:paraId="4DCF6121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F7B03" w14:paraId="446D38E6" w14:textId="77777777" w:rsidTr="00076090">
        <w:trPr>
          <w:jc w:val="center"/>
        </w:trPr>
        <w:tc>
          <w:tcPr>
            <w:tcW w:w="2500" w:type="pct"/>
          </w:tcPr>
          <w:p w14:paraId="7605F0EC" w14:textId="027C4A09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issues</w:t>
            </w:r>
            <w:proofErr w:type="gramEnd"/>
          </w:p>
        </w:tc>
        <w:tc>
          <w:tcPr>
            <w:tcW w:w="2500" w:type="pct"/>
          </w:tcPr>
          <w:p w14:paraId="5CF880AC" w14:textId="7530F32A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updates</w:t>
            </w:r>
            <w:proofErr w:type="gramEnd"/>
          </w:p>
        </w:tc>
      </w:tr>
      <w:tr w:rsidR="00BF7B03" w14:paraId="2FBF77BB" w14:textId="77777777" w:rsidTr="00076090">
        <w:trPr>
          <w:jc w:val="center"/>
        </w:trPr>
        <w:tc>
          <w:tcPr>
            <w:tcW w:w="2500" w:type="pct"/>
          </w:tcPr>
          <w:p w14:paraId="2D2CB768" w14:textId="71ED7F6E" w:rsidR="00BF7B03" w:rsidRDefault="00BF7B03" w:rsidP="00076090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2784E12E" w14:textId="3F3E8264" w:rsidR="00BF7B03" w:rsidRDefault="00BF7B03" w:rsidP="00076090">
            <w:pPr>
              <w:jc w:val="center"/>
            </w:pPr>
            <w:r>
              <w:t>Summary</w:t>
            </w:r>
          </w:p>
        </w:tc>
      </w:tr>
      <w:tr w:rsidR="00076090" w14:paraId="288F8F29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5F61087D" w14:textId="77777777" w:rsidR="00076090" w:rsidRDefault="00076090" w:rsidP="00076090">
            <w:pPr>
              <w:jc w:val="center"/>
            </w:pPr>
            <w:r>
              <w:t xml:space="preserve">Headers = </w:t>
            </w:r>
            <w:proofErr w:type="spellStart"/>
            <w:r>
              <w:t>facility_acronym</w:t>
            </w:r>
            <w:proofErr w:type="spellEnd"/>
          </w:p>
        </w:tc>
      </w:tr>
      <w:tr w:rsidR="00076090" w14:paraId="4472FFFE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673D304" w14:textId="77777777" w:rsidR="00076090" w:rsidRDefault="00076090" w:rsidP="00076090">
            <w:r>
              <w:t xml:space="preserve">Sub-headers = </w:t>
            </w:r>
            <w:proofErr w:type="spellStart"/>
            <w:r>
              <w:t>reporting_month</w:t>
            </w:r>
            <w:proofErr w:type="spellEnd"/>
          </w:p>
        </w:tc>
      </w:tr>
      <w:tr w:rsidR="00076090" w14:paraId="43265FE5" w14:textId="77777777" w:rsidTr="00076090">
        <w:trPr>
          <w:jc w:val="center"/>
        </w:trPr>
        <w:tc>
          <w:tcPr>
            <w:tcW w:w="2500" w:type="pct"/>
          </w:tcPr>
          <w:p w14:paraId="0AD38E51" w14:textId="77777777" w:rsidR="00076090" w:rsidRDefault="00076090" w:rsidP="00076090">
            <w:pPr>
              <w:jc w:val="center"/>
            </w:pPr>
          </w:p>
        </w:tc>
        <w:tc>
          <w:tcPr>
            <w:tcW w:w="2500" w:type="pct"/>
          </w:tcPr>
          <w:p w14:paraId="71076123" w14:textId="77777777" w:rsidR="00076090" w:rsidRDefault="00076090" w:rsidP="00076090">
            <w:pPr>
              <w:jc w:val="center"/>
            </w:pPr>
          </w:p>
        </w:tc>
      </w:tr>
    </w:tbl>
    <w:p w14:paraId="733775C1" w14:textId="77777777" w:rsidR="00905C8D" w:rsidRDefault="00905C8D" w:rsidP="00076090">
      <w:pPr>
        <w:rPr>
          <w:szCs w:val="24"/>
        </w:rPr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C9570" w14:textId="77777777" w:rsidR="00A45C5E" w:rsidRDefault="00A45C5E" w:rsidP="00565E46">
      <w:pPr>
        <w:spacing w:after="0" w:line="240" w:lineRule="auto"/>
      </w:pPr>
      <w:r>
        <w:separator/>
      </w:r>
    </w:p>
  </w:endnote>
  <w:endnote w:type="continuationSeparator" w:id="0">
    <w:p w14:paraId="0DF4440D" w14:textId="77777777" w:rsidR="00A45C5E" w:rsidRDefault="00A45C5E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D6B5E" w14:textId="77777777" w:rsidR="00A45C5E" w:rsidRDefault="00A45C5E" w:rsidP="00565E46">
      <w:pPr>
        <w:spacing w:after="0" w:line="240" w:lineRule="auto"/>
      </w:pPr>
      <w:r>
        <w:separator/>
      </w:r>
    </w:p>
  </w:footnote>
  <w:footnote w:type="continuationSeparator" w:id="0">
    <w:p w14:paraId="51FF4D2F" w14:textId="77777777" w:rsidR="00A45C5E" w:rsidRDefault="00A45C5E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2328C" w14:textId="24A30801" w:rsidR="00A45C5E" w:rsidRDefault="00A45C5E">
    <w:pPr>
      <w:pStyle w:val="Header"/>
    </w:pPr>
    <w:r>
      <w:t xml:space="preserve">Facility Summary – Report templates – </w:t>
    </w:r>
    <w:del w:id="230" w:author="Xavier Hoenner" w:date="2014-05-21T12:18:00Z">
      <w:r w:rsidDel="00640FFB">
        <w:delText>12/06</w:delText>
      </w:r>
    </w:del>
    <w:ins w:id="231" w:author="Xavier Hoenner" w:date="2014-07-02T15:09:00Z">
      <w:r w:rsidR="0073218A">
        <w:fldChar w:fldCharType="begin"/>
      </w:r>
      <w:r w:rsidR="0073218A">
        <w:instrText xml:space="preserve"> TIME \@ "d/MM/yyyy" </w:instrText>
      </w:r>
    </w:ins>
    <w:r w:rsidR="0073218A">
      <w:fldChar w:fldCharType="separate"/>
    </w:r>
    <w:ins w:id="232" w:author="Xavier Hoenner" w:date="2015-09-18T12:44:00Z">
      <w:r w:rsidR="0006008C">
        <w:rPr>
          <w:noProof/>
        </w:rPr>
        <w:t>18/09/2015</w:t>
      </w:r>
    </w:ins>
    <w:ins w:id="233" w:author="Xavier Hoenner" w:date="2014-07-02T15:09:00Z">
      <w:r w:rsidR="0073218A">
        <w:fldChar w:fldCharType="end"/>
      </w:r>
    </w:ins>
    <w:del w:id="234" w:author="Xavier Hoenner" w:date="2014-07-02T15:09:00Z">
      <w:r w:rsidDel="0073218A">
        <w:delText>/</w:delText>
      </w:r>
    </w:del>
    <w:del w:id="235" w:author="Xavier Hoenner" w:date="2014-05-21T12:18:00Z">
      <w:r w:rsidDel="00640FFB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008C"/>
    <w:rsid w:val="00066848"/>
    <w:rsid w:val="00075A57"/>
    <w:rsid w:val="00076090"/>
    <w:rsid w:val="00092A51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29C3"/>
    <w:rsid w:val="0018347A"/>
    <w:rsid w:val="0018382F"/>
    <w:rsid w:val="001865D7"/>
    <w:rsid w:val="00187275"/>
    <w:rsid w:val="00187960"/>
    <w:rsid w:val="001936EC"/>
    <w:rsid w:val="001D2D21"/>
    <w:rsid w:val="001D5ECC"/>
    <w:rsid w:val="001E38C3"/>
    <w:rsid w:val="00207A56"/>
    <w:rsid w:val="00231388"/>
    <w:rsid w:val="002329F7"/>
    <w:rsid w:val="002419C5"/>
    <w:rsid w:val="0025464E"/>
    <w:rsid w:val="00256BCC"/>
    <w:rsid w:val="002577E5"/>
    <w:rsid w:val="00262D3C"/>
    <w:rsid w:val="002736E5"/>
    <w:rsid w:val="00277309"/>
    <w:rsid w:val="002A433D"/>
    <w:rsid w:val="002A7CCB"/>
    <w:rsid w:val="002B45EC"/>
    <w:rsid w:val="002D23B5"/>
    <w:rsid w:val="002F111D"/>
    <w:rsid w:val="0033797C"/>
    <w:rsid w:val="00343BA4"/>
    <w:rsid w:val="00375266"/>
    <w:rsid w:val="003764C7"/>
    <w:rsid w:val="00385FDF"/>
    <w:rsid w:val="00392927"/>
    <w:rsid w:val="00396900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70F56"/>
    <w:rsid w:val="00480AF5"/>
    <w:rsid w:val="00480FE4"/>
    <w:rsid w:val="004B0055"/>
    <w:rsid w:val="004C148D"/>
    <w:rsid w:val="004C36F7"/>
    <w:rsid w:val="004C4CC5"/>
    <w:rsid w:val="004C6B83"/>
    <w:rsid w:val="004D3F72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3440"/>
    <w:rsid w:val="005F74AF"/>
    <w:rsid w:val="0060331B"/>
    <w:rsid w:val="00606E02"/>
    <w:rsid w:val="00611B60"/>
    <w:rsid w:val="006128D3"/>
    <w:rsid w:val="00626883"/>
    <w:rsid w:val="00636D9D"/>
    <w:rsid w:val="00640FFB"/>
    <w:rsid w:val="00641146"/>
    <w:rsid w:val="006532CE"/>
    <w:rsid w:val="00673F54"/>
    <w:rsid w:val="00674079"/>
    <w:rsid w:val="006745DB"/>
    <w:rsid w:val="00681994"/>
    <w:rsid w:val="006843B3"/>
    <w:rsid w:val="006846F6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3218A"/>
    <w:rsid w:val="0073558F"/>
    <w:rsid w:val="00743FC5"/>
    <w:rsid w:val="00750C63"/>
    <w:rsid w:val="00754EE5"/>
    <w:rsid w:val="00762619"/>
    <w:rsid w:val="00783A30"/>
    <w:rsid w:val="007A2E9E"/>
    <w:rsid w:val="007A3962"/>
    <w:rsid w:val="007A682F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485A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81CC1"/>
    <w:rsid w:val="00982D43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A00D81"/>
    <w:rsid w:val="00A02A58"/>
    <w:rsid w:val="00A048BB"/>
    <w:rsid w:val="00A07556"/>
    <w:rsid w:val="00A300DF"/>
    <w:rsid w:val="00A319DE"/>
    <w:rsid w:val="00A3304C"/>
    <w:rsid w:val="00A42F75"/>
    <w:rsid w:val="00A45C5E"/>
    <w:rsid w:val="00A4794B"/>
    <w:rsid w:val="00A543AF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E098A"/>
    <w:rsid w:val="00AE6B91"/>
    <w:rsid w:val="00AF0E50"/>
    <w:rsid w:val="00AF20AE"/>
    <w:rsid w:val="00AF59AF"/>
    <w:rsid w:val="00AF758B"/>
    <w:rsid w:val="00B34FEC"/>
    <w:rsid w:val="00B41414"/>
    <w:rsid w:val="00B466B2"/>
    <w:rsid w:val="00B504E0"/>
    <w:rsid w:val="00B52D86"/>
    <w:rsid w:val="00B67F09"/>
    <w:rsid w:val="00B821A3"/>
    <w:rsid w:val="00B876C4"/>
    <w:rsid w:val="00B96E39"/>
    <w:rsid w:val="00BA31AF"/>
    <w:rsid w:val="00BA581A"/>
    <w:rsid w:val="00BB7BFD"/>
    <w:rsid w:val="00BD24EC"/>
    <w:rsid w:val="00BD3433"/>
    <w:rsid w:val="00BF7B03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53241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3DC4"/>
    <w:rsid w:val="00DF3B0A"/>
    <w:rsid w:val="00E021CD"/>
    <w:rsid w:val="00E123F0"/>
    <w:rsid w:val="00E1430D"/>
    <w:rsid w:val="00E20CE8"/>
    <w:rsid w:val="00E44EDD"/>
    <w:rsid w:val="00E521D8"/>
    <w:rsid w:val="00E5290C"/>
    <w:rsid w:val="00E53372"/>
    <w:rsid w:val="00E55AD4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7E56"/>
    <w:rsid w:val="00FC1785"/>
    <w:rsid w:val="00FC1975"/>
    <w:rsid w:val="00FC4D07"/>
    <w:rsid w:val="00FC55D9"/>
    <w:rsid w:val="00FC7FDA"/>
    <w:rsid w:val="00FD138F"/>
    <w:rsid w:val="00FE202F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1A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cilities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624</Words>
  <Characters>3562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138</cp:revision>
  <dcterms:created xsi:type="dcterms:W3CDTF">2013-03-28T05:01:00Z</dcterms:created>
  <dcterms:modified xsi:type="dcterms:W3CDTF">2015-09-18T02:50:00Z</dcterms:modified>
</cp:coreProperties>
</file>