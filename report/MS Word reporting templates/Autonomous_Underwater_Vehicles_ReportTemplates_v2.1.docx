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4A845EC6" w:rsidR="000E518A" w:rsidRDefault="00976FE7" w:rsidP="00E123F0">
      <w:pPr>
        <w:jc w:val="center"/>
        <w:outlineLvl w:val="0"/>
        <w:rPr>
          <w:b/>
          <w:sz w:val="40"/>
          <w:szCs w:val="40"/>
        </w:rPr>
      </w:pPr>
      <w:ins w:id="0" w:author="Xavier Hoenner" w:date="2016-06-02T10:00:00Z">
        <w:r>
          <w:rPr>
            <w:b/>
            <w:sz w:val="40"/>
            <w:szCs w:val="40"/>
            <w:lang w:val="en-US"/>
          </w:rPr>
          <w:t>Autonomous Underwater Vehicle</w:t>
        </w:r>
      </w:ins>
      <w:del w:id="1" w:author="Xavier Hoenner" w:date="2016-06-02T10:00:00Z">
        <w:r w:rsidR="004D61E1" w:rsidDel="00976FE7">
          <w:rPr>
            <w:b/>
            <w:sz w:val="40"/>
            <w:szCs w:val="40"/>
          </w:rPr>
          <w:delText>AUV</w:delText>
        </w:r>
      </w:del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403243B3" w:rsidR="00EC6CCC" w:rsidRPr="00976FE7" w:rsidRDefault="00EC6CCC" w:rsidP="00565E46">
      <w:pPr>
        <w:rPr>
          <w:lang w:val="en-US"/>
          <w:rPrChange w:id="2" w:author="Xavier Hoenner" w:date="2016-06-02T10:00:00Z">
            <w:rPr/>
          </w:rPrChange>
        </w:rPr>
      </w:pPr>
      <w:r>
        <w:t>This document contains information to produce reports f</w:t>
      </w:r>
      <w:r w:rsidR="00981CC1">
        <w:t xml:space="preserve">or the </w:t>
      </w:r>
      <w:ins w:id="3" w:author="Xavier Hoenner" w:date="2016-06-02T10:00:00Z">
        <w:r w:rsidR="00976FE7" w:rsidRPr="00976FE7">
          <w:rPr>
            <w:lang w:val="en-US"/>
          </w:rPr>
          <w:t xml:space="preserve">Autonomous Underwater Vehicle </w:t>
        </w:r>
      </w:ins>
      <w:del w:id="4" w:author="Xavier Hoenner" w:date="2016-06-02T10:00:00Z">
        <w:r w:rsidR="004D61E1" w:rsidDel="00976FE7">
          <w:delText>AUV</w:delText>
        </w:r>
        <w:r w:rsidR="00981CC1" w:rsidDel="00976FE7">
          <w:delText xml:space="preserve"> </w:delText>
        </w:r>
      </w:del>
      <w:r w:rsidR="00981CC1">
        <w:t>facility.</w:t>
      </w:r>
    </w:p>
    <w:p w14:paraId="4C186584" w14:textId="10D0472F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r w:rsidR="00E12915">
        <w:rPr>
          <w:szCs w:val="24"/>
        </w:rPr>
        <w:t xml:space="preserve"> </w:t>
      </w:r>
      <w:r w:rsidR="00FC0040">
        <w:rPr>
          <w:szCs w:val="24"/>
        </w:rPr>
        <w:t>3</w:t>
      </w:r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1EF3AD32" w:rsidR="00E123F0" w:rsidRDefault="00E123F0" w:rsidP="00E123F0">
      <w:pPr>
        <w:pStyle w:val="Heading1"/>
      </w:pPr>
      <w:r>
        <w:t xml:space="preserve">1. </w:t>
      </w:r>
      <w:ins w:id="5" w:author="Xavier Hoenner" w:date="2016-06-02T10:01:00Z">
        <w:r w:rsidR="00976FE7" w:rsidRPr="00976FE7">
          <w:rPr>
            <w:lang w:val="en-US"/>
          </w:rPr>
          <w:t>Autonomous Underwater Vehicle</w:t>
        </w:r>
      </w:ins>
      <w:del w:id="6" w:author="Xavier Hoenner" w:date="2016-06-02T10:01:00Z">
        <w:r w:rsidR="004D61E1" w:rsidDel="00976FE7">
          <w:delText>AUV</w:delText>
        </w:r>
      </w:del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44833BCF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ins w:id="7" w:author="Xavier Hoenner" w:date="2016-06-02T10:01:00Z">
        <w:r w:rsidR="00976FE7">
          <w:rPr>
            <w:u w:val="none"/>
            <w:lang w:val="en-US"/>
          </w:rPr>
          <w:t>Autonomous Underwater Vehicle</w:t>
        </w:r>
      </w:ins>
      <w:del w:id="8" w:author="Xavier Hoenner" w:date="2016-06-02T10:01:00Z">
        <w:r w:rsidR="004D61E1" w:rsidDel="00976FE7">
          <w:rPr>
            <w:u w:val="none"/>
          </w:rPr>
          <w:delText>AUV</w:delText>
        </w:r>
      </w:del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5182EBBD" w:rsidR="00EC6CCC" w:rsidRPr="003D503B" w:rsidRDefault="00E06E4F" w:rsidP="00EC6CC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269A874E" w:rsidR="00EC6CCC" w:rsidRPr="003D503B" w:rsidRDefault="00E06E4F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06E4F">
              <w:rPr>
                <w:szCs w:val="24"/>
              </w:rPr>
              <w:t>ing</w:t>
            </w:r>
            <w:proofErr w:type="gramEnd"/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1145866B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138277BF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r w:rsidR="00CB25F5">
        <w:t>,</w:t>
      </w:r>
      <w:r>
        <w:t xml:space="preserve"> the </w:t>
      </w:r>
      <w:r w:rsidR="0008235E">
        <w:t xml:space="preserve">temporal, </w:t>
      </w:r>
      <w:r>
        <w:t xml:space="preserve">latitudinal, </w:t>
      </w:r>
      <w:r w:rsidR="00CB25F5">
        <w:t xml:space="preserve">and </w:t>
      </w:r>
      <w:r>
        <w:t>longitudinal</w:t>
      </w:r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</w:t>
      </w:r>
      <w:proofErr w:type="spellStart"/>
      <w:r w:rsidR="00C32FF8" w:rsidRPr="00EA7AB8">
        <w:rPr>
          <w:i/>
        </w:rPr>
        <w:t>totals_view</w:t>
      </w:r>
      <w:proofErr w:type="spellEnd"/>
      <w:r w:rsidR="00C32FF8" w:rsidRPr="00EA7AB8">
        <w:rPr>
          <w:i/>
        </w:rPr>
        <w:t>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4120E13C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</w:t>
      </w:r>
      <w:proofErr w:type="spellStart"/>
      <w:r w:rsidR="00B37A96">
        <w:rPr>
          <w:b/>
          <w:i/>
        </w:rPr>
        <w:t>no_projects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C572C9">
        <w:rPr>
          <w:b/>
          <w:i/>
        </w:rPr>
        <w:t>platforms</w:t>
      </w:r>
      <w:proofErr w:type="spellEnd"/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B37A96">
        <w:rPr>
          <w:b/>
          <w:i/>
        </w:rPr>
        <w:t>instruments</w:t>
      </w:r>
      <w:proofErr w:type="spellEnd"/>
      <w:r w:rsidR="00B37A96">
        <w:rPr>
          <w:b/>
          <w:i/>
        </w:rPr>
        <w:t>’</w:t>
      </w:r>
      <w:r>
        <w:rPr>
          <w:b/>
          <w:i/>
        </w:rPr>
        <w:t>): XX</w:t>
      </w:r>
      <w:r w:rsidR="000F28BA">
        <w:rPr>
          <w:b/>
          <w:i/>
        </w:rPr>
        <w:br/>
        <w:t>Total number of images (‘</w:t>
      </w:r>
      <w:proofErr w:type="spellStart"/>
      <w:r w:rsidR="000F28BA">
        <w:rPr>
          <w:b/>
          <w:i/>
        </w:rPr>
        <w:t>no_data</w:t>
      </w:r>
      <w:proofErr w:type="spellEnd"/>
      <w:r w:rsidR="000F28BA">
        <w:rPr>
          <w:b/>
          <w:i/>
        </w:rPr>
        <w:t>’): XX</w:t>
      </w:r>
      <w:r w:rsidR="00F9452C">
        <w:rPr>
          <w:b/>
          <w:i/>
        </w:rPr>
        <w:br/>
        <w:t>Temporal range (‘</w:t>
      </w:r>
      <w:proofErr w:type="spellStart"/>
      <w:r w:rsidR="00F9452C">
        <w:rPr>
          <w:b/>
          <w:i/>
        </w:rPr>
        <w:t>temporal_range</w:t>
      </w:r>
      <w:proofErr w:type="spellEnd"/>
      <w:r w:rsidR="00F9452C">
        <w:rPr>
          <w:b/>
          <w:i/>
        </w:rPr>
        <w:t>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lat_range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  <w:r w:rsidR="00CD59D7">
        <w:rPr>
          <w:b/>
          <w:i/>
        </w:rPr>
        <w:lastRenderedPageBreak/>
        <w:t>Longitudinal range (</w:t>
      </w:r>
      <w:r w:rsidR="00F9452C">
        <w:rPr>
          <w:b/>
          <w:i/>
        </w:rPr>
        <w:t>‘</w:t>
      </w:r>
      <w:proofErr w:type="spellStart"/>
      <w:r w:rsidR="00F9452C">
        <w:rPr>
          <w:b/>
          <w:i/>
        </w:rPr>
        <w:t>lon_range</w:t>
      </w:r>
      <w:proofErr w:type="spellEnd"/>
      <w:r w:rsidR="00F9452C">
        <w:rPr>
          <w:b/>
          <w:i/>
        </w:rPr>
        <w:t>’</w:t>
      </w:r>
      <w:r w:rsidR="00CD59D7">
        <w:rPr>
          <w:b/>
          <w:i/>
        </w:rPr>
        <w:t>): XX</w:t>
      </w:r>
      <w:r w:rsidR="00CB25F5" w:rsidDel="00CB25F5">
        <w:rPr>
          <w:b/>
          <w:i/>
        </w:rPr>
        <w:t xml:space="preserve"> </w:t>
      </w:r>
      <w:r w:rsidR="00CD59D7">
        <w:rPr>
          <w:b/>
          <w:i/>
        </w:rPr>
        <w:br/>
      </w:r>
    </w:p>
    <w:p w14:paraId="6B412454" w14:textId="0134428B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campaigns</w:t>
      </w:r>
      <w:proofErr w:type="gramEnd"/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 xml:space="preserve"># </w:t>
      </w:r>
      <w:proofErr w:type="gramStart"/>
      <w:r w:rsidR="00C178AA">
        <w:rPr>
          <w:b/>
        </w:rPr>
        <w:t>sites</w:t>
      </w:r>
      <w:proofErr w:type="gramEnd"/>
      <w:r>
        <w:t xml:space="preserve">: </w:t>
      </w:r>
      <w:r w:rsidR="00A90D99">
        <w:t>N</w:t>
      </w:r>
      <w:r w:rsidR="00C178AA">
        <w:t xml:space="preserve">umber of </w:t>
      </w:r>
      <w:r w:rsidR="00A90D99">
        <w:t xml:space="preserve">discrete </w:t>
      </w:r>
      <w:r w:rsidR="00C178AA">
        <w:t xml:space="preserve">sites where </w:t>
      </w:r>
      <w:r w:rsidR="00A90D99">
        <w:t xml:space="preserve">dives </w:t>
      </w:r>
      <w:r w:rsidR="00C178AA">
        <w:t>occurred</w:t>
      </w:r>
      <w:r>
        <w:t>.</w:t>
      </w:r>
      <w:r w:rsidR="00710F5C">
        <w:br/>
      </w:r>
      <w:r w:rsidR="00710F5C" w:rsidRPr="0028560F">
        <w:rPr>
          <w:b/>
        </w:rPr>
        <w:t xml:space="preserve"># </w:t>
      </w:r>
      <w:proofErr w:type="gramStart"/>
      <w:r w:rsidR="00710F5C" w:rsidRPr="0028560F">
        <w:rPr>
          <w:b/>
        </w:rPr>
        <w:t>images</w:t>
      </w:r>
      <w:proofErr w:type="gramEnd"/>
      <w:r w:rsidR="00710F5C">
        <w:t>: Number of images recorded</w:t>
      </w:r>
      <w:r w:rsidR="00283DA1">
        <w:t>.</w:t>
      </w:r>
      <w:r>
        <w:rPr>
          <w:b/>
        </w:rPr>
        <w:br/>
        <w:t>Start</w:t>
      </w:r>
      <w:r w:rsidRPr="006B3C3D">
        <w:t xml:space="preserve">: </w:t>
      </w:r>
      <w:r w:rsidR="00C178AA">
        <w:t xml:space="preserve">Earliest </w:t>
      </w:r>
      <w:r>
        <w:t xml:space="preserve">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C178AA">
        <w:br/>
      </w:r>
      <w:r w:rsidR="00C178AA">
        <w:rPr>
          <w:b/>
        </w:rPr>
        <w:t>End</w:t>
      </w:r>
      <w:r w:rsidR="00C178AA">
        <w:t xml:space="preserve">: Latest deployment date (format: </w:t>
      </w:r>
      <w:proofErr w:type="spellStart"/>
      <w:r w:rsidR="00C178AA">
        <w:t>dd</w:t>
      </w:r>
      <w:proofErr w:type="spellEnd"/>
      <w:r w:rsidR="00C178AA">
        <w:t>/mm/</w:t>
      </w:r>
      <w:proofErr w:type="spellStart"/>
      <w:r w:rsidR="00C178AA">
        <w:t>yyyy</w:t>
      </w:r>
      <w:proofErr w:type="spellEnd"/>
      <w:r w:rsidR="00C178AA">
        <w:t>).</w:t>
      </w:r>
      <w:r w:rsidRPr="006B3C3D">
        <w:br/>
      </w:r>
      <w:r w:rsidR="00654680">
        <w:rPr>
          <w:b/>
        </w:rPr>
        <w:t xml:space="preserve"># </w:t>
      </w:r>
      <w:proofErr w:type="gramStart"/>
      <w:r w:rsidR="00654680">
        <w:rPr>
          <w:b/>
        </w:rPr>
        <w:t>hours</w:t>
      </w:r>
      <w:proofErr w:type="gramEnd"/>
      <w:r w:rsidR="00654680">
        <w:rPr>
          <w:b/>
        </w:rPr>
        <w:t xml:space="preserve"> of data</w:t>
      </w:r>
      <w:r w:rsidRPr="00ED7666">
        <w:t xml:space="preserve">: </w:t>
      </w:r>
      <w:r w:rsidR="00E45E6B">
        <w:t>Total n</w:t>
      </w:r>
      <w:r w:rsidR="00E45E6B" w:rsidRPr="00ED7666">
        <w:t xml:space="preserve">umber </w:t>
      </w:r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r w:rsidRPr="00ED7666">
        <w:t>.</w:t>
      </w:r>
      <w:r w:rsidRPr="00ED7666">
        <w:br/>
      </w:r>
      <w:ins w:id="9" w:author="Xavier Hoenner" w:date="2016-06-02T10:01:00Z">
        <w:r w:rsidR="00976FE7" w:rsidRPr="00976FE7">
          <w:rPr>
            <w:b/>
            <w:lang w:val="en-US"/>
          </w:rPr>
          <w:t>Autonomous Underwater Vehicle</w:t>
        </w:r>
      </w:ins>
      <w:del w:id="10" w:author="Xavier Hoenner" w:date="2016-06-02T10:01:00Z">
        <w:r w:rsidDel="00976FE7">
          <w:rPr>
            <w:b/>
          </w:rPr>
          <w:delText>AUV</w:delText>
        </w:r>
      </w:del>
      <w:r>
        <w:rPr>
          <w:b/>
        </w:rPr>
        <w:t>:</w:t>
      </w:r>
      <w:r w:rsidRPr="001E38C3">
        <w:t xml:space="preserve"> </w:t>
      </w:r>
      <w:del w:id="11" w:author="Xavier Hoenner" w:date="2016-06-02T10:01:00Z">
        <w:r w:rsidDel="00976FE7">
          <w:delText>Autonomous Underwater Vehicle (</w:delText>
        </w:r>
      </w:del>
      <w:hyperlink r:id="rId7" w:history="1">
        <w:r w:rsidRPr="00687524">
          <w:rPr>
            <w:rStyle w:val="Hyperlink"/>
          </w:rPr>
          <w:t>http://i</w:t>
        </w:r>
        <w:r w:rsidRPr="00687524">
          <w:rPr>
            <w:rStyle w:val="Hyperlink"/>
          </w:rPr>
          <w:t>m</w:t>
        </w:r>
        <w:r w:rsidRPr="00687524">
          <w:rPr>
            <w:rStyle w:val="Hyperlink"/>
          </w:rPr>
          <w:t>os.org.au/auv.html</w:t>
        </w:r>
      </w:hyperlink>
      <w:del w:id="12" w:author="Xavier Hoenner" w:date="2016-06-02T10:01:00Z">
        <w:r w:rsidDel="00976FE7">
          <w:delText>)</w:delText>
        </w:r>
      </w:del>
      <w:r>
        <w:t>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1653"/>
        <w:gridCol w:w="1048"/>
        <w:gridCol w:w="1253"/>
        <w:gridCol w:w="1253"/>
        <w:gridCol w:w="1166"/>
        <w:gridCol w:w="2136"/>
      </w:tblGrid>
      <w:tr w:rsidR="00710F5C" w14:paraId="48420FA8" w14:textId="77777777" w:rsidTr="0028560F">
        <w:trPr>
          <w:jc w:val="center"/>
        </w:trPr>
        <w:tc>
          <w:tcPr>
            <w:tcW w:w="1986" w:type="dxa"/>
            <w:vAlign w:val="center"/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</w:p>
        </w:tc>
        <w:tc>
          <w:tcPr>
            <w:tcW w:w="1653" w:type="dxa"/>
            <w:vAlign w:val="center"/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_campaigns</w:t>
            </w:r>
            <w:proofErr w:type="spellEnd"/>
          </w:p>
        </w:tc>
        <w:tc>
          <w:tcPr>
            <w:tcW w:w="1048" w:type="dxa"/>
            <w:vAlign w:val="center"/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_sites</w:t>
            </w:r>
            <w:proofErr w:type="spellEnd"/>
          </w:p>
        </w:tc>
        <w:tc>
          <w:tcPr>
            <w:tcW w:w="1253" w:type="dxa"/>
            <w:vAlign w:val="center"/>
          </w:tcPr>
          <w:p w14:paraId="4FC085AC" w14:textId="6B9F4C5A" w:rsidR="00710F5C" w:rsidRDefault="00710F5C" w:rsidP="0028560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_no_images</w:t>
            </w:r>
            <w:proofErr w:type="spellEnd"/>
          </w:p>
        </w:tc>
        <w:tc>
          <w:tcPr>
            <w:tcW w:w="1253" w:type="dxa"/>
            <w:vAlign w:val="center"/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66" w:type="dxa"/>
            <w:vAlign w:val="center"/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136" w:type="dxa"/>
            <w:vAlign w:val="center"/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10F5C" w14:paraId="7C53A700" w14:textId="77777777" w:rsidTr="0028560F">
        <w:trPr>
          <w:jc w:val="center"/>
        </w:trPr>
        <w:tc>
          <w:tcPr>
            <w:tcW w:w="1986" w:type="dxa"/>
            <w:vAlign w:val="center"/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</w:tcPr>
          <w:p w14:paraId="4DD63D10" w14:textId="77777777" w:rsidR="00710F5C" w:rsidRDefault="00710F5C" w:rsidP="00DC512C">
            <w:pPr>
              <w:jc w:val="center"/>
            </w:pPr>
            <w:r>
              <w:t xml:space="preserve"># </w:t>
            </w:r>
            <w:proofErr w:type="gramStart"/>
            <w:r>
              <w:t>campaigns</w:t>
            </w:r>
            <w:proofErr w:type="gramEnd"/>
          </w:p>
        </w:tc>
        <w:tc>
          <w:tcPr>
            <w:tcW w:w="1048" w:type="dxa"/>
            <w:vAlign w:val="center"/>
          </w:tcPr>
          <w:p w14:paraId="2EF17996" w14:textId="77777777" w:rsidR="00710F5C" w:rsidRDefault="00710F5C" w:rsidP="004A64F6">
            <w:pPr>
              <w:jc w:val="center"/>
            </w:pPr>
            <w:r>
              <w:t xml:space="preserve"># </w:t>
            </w:r>
            <w:proofErr w:type="gramStart"/>
            <w:r>
              <w:t>sites</w:t>
            </w:r>
            <w:proofErr w:type="gramEnd"/>
          </w:p>
        </w:tc>
        <w:tc>
          <w:tcPr>
            <w:tcW w:w="1253" w:type="dxa"/>
            <w:vAlign w:val="center"/>
          </w:tcPr>
          <w:p w14:paraId="2FF8864A" w14:textId="5940F8D4" w:rsidR="00710F5C" w:rsidRDefault="00710F5C" w:rsidP="0028560F">
            <w:pPr>
              <w:jc w:val="center"/>
            </w:pPr>
            <w:r>
              <w:t xml:space="preserve"># </w:t>
            </w:r>
            <w:proofErr w:type="gramStart"/>
            <w:r>
              <w:t>images</w:t>
            </w:r>
            <w:proofErr w:type="gramEnd"/>
          </w:p>
        </w:tc>
        <w:tc>
          <w:tcPr>
            <w:tcW w:w="1253" w:type="dxa"/>
            <w:vAlign w:val="center"/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</w:tcPr>
          <w:p w14:paraId="1036C8A8" w14:textId="4A1E0361" w:rsidR="00710F5C" w:rsidRDefault="00654680" w:rsidP="0043579F">
            <w:pPr>
              <w:jc w:val="center"/>
            </w:pPr>
            <w:r>
              <w:t xml:space="preserve"># </w:t>
            </w:r>
            <w:proofErr w:type="gramStart"/>
            <w:r>
              <w:t>hours</w:t>
            </w:r>
            <w:proofErr w:type="gramEnd"/>
            <w:r>
              <w:t xml:space="preserve"> of data</w:t>
            </w:r>
          </w:p>
        </w:tc>
      </w:tr>
      <w:tr w:rsidR="00710F5C" w14:paraId="2D7C3504" w14:textId="77777777" w:rsidTr="0028560F">
        <w:trPr>
          <w:jc w:val="center"/>
        </w:trPr>
        <w:tc>
          <w:tcPr>
            <w:tcW w:w="1986" w:type="dxa"/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</w:tcPr>
          <w:p w14:paraId="1EF4779B" w14:textId="77777777" w:rsidR="00710F5C" w:rsidRDefault="00710F5C" w:rsidP="0028560F">
            <w:pPr>
              <w:jc w:val="center"/>
            </w:pPr>
          </w:p>
        </w:tc>
        <w:tc>
          <w:tcPr>
            <w:tcW w:w="1253" w:type="dxa"/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4CE972D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ins w:id="13" w:author="Xavier Hoenner" w:date="2016-06-02T10:02:00Z">
        <w:r w:rsidR="00976FE7" w:rsidRPr="00976FE7">
          <w:rPr>
            <w:u w:val="none"/>
            <w:lang w:val="en-US"/>
          </w:rPr>
          <w:t>Autonomous Underwater Vehicle</w:t>
        </w:r>
      </w:ins>
      <w:del w:id="14" w:author="Xavier Hoenner" w:date="2016-06-02T10:02:00Z">
        <w:r w:rsidR="004D61E1" w:rsidDel="00976FE7">
          <w:rPr>
            <w:u w:val="none"/>
          </w:rPr>
          <w:delText>AUV</w:delText>
        </w:r>
      </w:del>
      <w:r w:rsidRPr="0011784D">
        <w:rPr>
          <w:u w:val="none"/>
        </w:rPr>
        <w:t>_</w:t>
      </w:r>
      <w:proofErr w:type="spellStart"/>
      <w:r w:rsidRPr="0011784D">
        <w:rPr>
          <w:u w:val="none"/>
        </w:rPr>
        <w:t>allData_dataOnPortal</w:t>
      </w:r>
      <w:proofErr w:type="spellEnd"/>
      <w:r w:rsidRPr="0011784D">
        <w:rPr>
          <w:u w:val="none"/>
        </w:rPr>
        <w:t>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0AA56862" w:rsidR="00E06E4F" w:rsidRPr="003D503B" w:rsidRDefault="00E06E4F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06A221DD" w:rsidR="00E06E4F" w:rsidRPr="003D503B" w:rsidRDefault="00E06E4F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14F9DFD9" w:rsidR="00E06E4F" w:rsidRPr="003D503B" w:rsidRDefault="00E06E4F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510D430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092D05CF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</w:t>
      </w:r>
      <w:r w:rsidR="00480FE4">
        <w:lastRenderedPageBreak/>
        <w:t xml:space="preserve">(format: </w:t>
      </w:r>
      <w:proofErr w:type="spellStart"/>
      <w:r w:rsidR="00480FE4">
        <w:t>yyyymm</w:t>
      </w:r>
      <w:proofErr w:type="spellEnd"/>
      <w:r w:rsidR="00480FE4">
        <w:t>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r w:rsidR="00283DA1">
        <w:br/>
      </w:r>
      <w:r w:rsidR="00283DA1" w:rsidRPr="009C08D5">
        <w:rPr>
          <w:b/>
        </w:rPr>
        <w:t xml:space="preserve"># </w:t>
      </w:r>
      <w:proofErr w:type="gramStart"/>
      <w:r w:rsidR="00283DA1" w:rsidRPr="009C08D5">
        <w:rPr>
          <w:b/>
        </w:rPr>
        <w:t>images</w:t>
      </w:r>
      <w:proofErr w:type="gramEnd"/>
      <w:r w:rsidR="00283DA1">
        <w:t>: Number of images recorded.</w:t>
      </w:r>
      <w:r w:rsidR="003764C7">
        <w:rPr>
          <w:b/>
        </w:rPr>
        <w:br/>
      </w:r>
      <w:r>
        <w:rPr>
          <w:b/>
        </w:rPr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654680">
        <w:rPr>
          <w:b/>
        </w:rPr>
        <w:t xml:space="preserve"># </w:t>
      </w:r>
      <w:proofErr w:type="gramStart"/>
      <w:r w:rsidR="005F2694">
        <w:rPr>
          <w:b/>
        </w:rPr>
        <w:t>hours</w:t>
      </w:r>
      <w:proofErr w:type="gramEnd"/>
      <w:r w:rsidR="00654680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 w:rsidR="005F2694">
        <w:t>hours</w:t>
      </w:r>
      <w:r w:rsidR="005F2694"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r w:rsidR="00C75645" w:rsidRPr="00ED7666">
        <w:br/>
      </w:r>
      <w:ins w:id="15" w:author="Xavier Hoenner" w:date="2016-06-02T10:02:00Z">
        <w:r w:rsidR="00976FE7" w:rsidRPr="00976FE7">
          <w:rPr>
            <w:b/>
            <w:lang w:val="en-US"/>
          </w:rPr>
          <w:t>Autonomous Underwater Vehicle</w:t>
        </w:r>
      </w:ins>
      <w:del w:id="16" w:author="Xavier Hoenner" w:date="2016-06-02T10:02:00Z">
        <w:r w:rsidR="005F74AF" w:rsidDel="00976FE7">
          <w:rPr>
            <w:b/>
          </w:rPr>
          <w:delText>AUV</w:delText>
        </w:r>
      </w:del>
      <w:r w:rsidR="005F74AF">
        <w:rPr>
          <w:b/>
        </w:rPr>
        <w:t>:</w:t>
      </w:r>
      <w:r w:rsidR="005F74AF" w:rsidRPr="001E38C3">
        <w:t xml:space="preserve"> </w:t>
      </w:r>
      <w:del w:id="17" w:author="Xavier Hoenner" w:date="2016-06-02T10:02:00Z">
        <w:r w:rsidR="005F74AF" w:rsidDel="00976FE7">
          <w:delText>Autonomous Underwater Vehicle (</w:delText>
        </w:r>
      </w:del>
      <w:hyperlink r:id="rId8" w:history="1">
        <w:r w:rsidR="005F74AF" w:rsidRPr="00687524">
          <w:rPr>
            <w:rStyle w:val="Hyperlink"/>
          </w:rPr>
          <w:t>http://imos.org.au/auv.html</w:t>
        </w:r>
      </w:hyperlink>
      <w:del w:id="18" w:author="Xavier Hoenner" w:date="2016-06-02T10:02:00Z">
        <w:r w:rsidR="005F74AF" w:rsidDel="00976FE7">
          <w:delText>)</w:delText>
        </w:r>
      </w:del>
      <w:r w:rsidR="005F74AF">
        <w:t>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bookmarkStart w:id="19" w:name="_GoBack"/>
      <w:bookmarkEnd w:id="19"/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283DA1" w14:paraId="2E790B92" w14:textId="77777777" w:rsidTr="0028560F">
        <w:trPr>
          <w:jc w:val="center"/>
        </w:trPr>
        <w:tc>
          <w:tcPr>
            <w:tcW w:w="1109" w:type="dxa"/>
            <w:vAlign w:val="center"/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site</w:t>
            </w:r>
            <w:proofErr w:type="gramEnd"/>
          </w:p>
        </w:tc>
        <w:tc>
          <w:tcPr>
            <w:tcW w:w="1020" w:type="dxa"/>
            <w:vAlign w:val="center"/>
          </w:tcPr>
          <w:p w14:paraId="253BA2DA" w14:textId="416DF5A6" w:rsidR="00283DA1" w:rsidRDefault="00283DA1" w:rsidP="0028560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_images</w:t>
            </w:r>
            <w:proofErr w:type="spellEnd"/>
          </w:p>
        </w:tc>
        <w:tc>
          <w:tcPr>
            <w:tcW w:w="1020" w:type="dxa"/>
            <w:vAlign w:val="center"/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190" w:type="dxa"/>
            <w:vAlign w:val="center"/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253" w:type="dxa"/>
            <w:vAlign w:val="center"/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307" w:type="dxa"/>
            <w:vAlign w:val="center"/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83DA1" w14:paraId="211ACE14" w14:textId="77777777" w:rsidTr="0028560F">
        <w:trPr>
          <w:jc w:val="center"/>
        </w:trPr>
        <w:tc>
          <w:tcPr>
            <w:tcW w:w="1109" w:type="dxa"/>
            <w:vAlign w:val="center"/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</w:tcPr>
          <w:p w14:paraId="56FF1049" w14:textId="3275BF31" w:rsidR="00283DA1" w:rsidRDefault="00283DA1" w:rsidP="0028560F">
            <w:pPr>
              <w:jc w:val="center"/>
            </w:pPr>
            <w:r>
              <w:t xml:space="preserve"># </w:t>
            </w:r>
            <w:proofErr w:type="gramStart"/>
            <w:r>
              <w:t>images</w:t>
            </w:r>
            <w:proofErr w:type="gramEnd"/>
          </w:p>
        </w:tc>
        <w:tc>
          <w:tcPr>
            <w:tcW w:w="1020" w:type="dxa"/>
            <w:vAlign w:val="center"/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</w:tcPr>
          <w:p w14:paraId="242A7835" w14:textId="77247042" w:rsidR="00283DA1" w:rsidRDefault="00654680" w:rsidP="0028560F">
            <w:pPr>
              <w:jc w:val="center"/>
            </w:pPr>
            <w:r>
              <w:t xml:space="preserve"># </w:t>
            </w:r>
            <w:proofErr w:type="gramStart"/>
            <w:r w:rsidR="005F2694">
              <w:t>hours</w:t>
            </w:r>
            <w:proofErr w:type="gramEnd"/>
            <w:r>
              <w:t xml:space="preserve"> of data</w:t>
            </w:r>
          </w:p>
        </w:tc>
      </w:tr>
      <w:tr w:rsidR="00283DA1" w14:paraId="5C0CF296" w14:textId="77777777" w:rsidTr="00976FE7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 w:rsidP="0028560F">
            <w:pPr>
              <w:jc w:val="center"/>
            </w:pPr>
            <w:r>
              <w:t>Headers = ‘location’</w:t>
            </w:r>
          </w:p>
        </w:tc>
      </w:tr>
      <w:tr w:rsidR="00283DA1" w14:paraId="03D02BD6" w14:textId="77777777" w:rsidTr="0028560F">
        <w:trPr>
          <w:jc w:val="center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0FECA059" w14:textId="23C859A5" w:rsidR="00283DA1" w:rsidRDefault="00283DA1" w:rsidP="0028560F">
            <w:r>
              <w:t>Sub-headers = ‘campaign’</w:t>
            </w:r>
          </w:p>
        </w:tc>
      </w:tr>
      <w:tr w:rsidR="00283DA1" w14:paraId="0695C78C" w14:textId="77777777" w:rsidTr="0028560F">
        <w:trPr>
          <w:jc w:val="center"/>
        </w:trPr>
        <w:tc>
          <w:tcPr>
            <w:tcW w:w="1109" w:type="dxa"/>
            <w:vAlign w:val="center"/>
          </w:tcPr>
          <w:p w14:paraId="5A24B22A" w14:textId="77777777" w:rsidR="00283DA1" w:rsidRDefault="00283DA1" w:rsidP="004A64F6">
            <w:pPr>
              <w:jc w:val="center"/>
            </w:pPr>
          </w:p>
        </w:tc>
        <w:tc>
          <w:tcPr>
            <w:tcW w:w="1020" w:type="dxa"/>
            <w:vAlign w:val="center"/>
          </w:tcPr>
          <w:p w14:paraId="01677D81" w14:textId="77777777" w:rsidR="00283DA1" w:rsidRDefault="00283DA1" w:rsidP="0028560F">
            <w:pPr>
              <w:jc w:val="center"/>
            </w:pPr>
          </w:p>
        </w:tc>
        <w:tc>
          <w:tcPr>
            <w:tcW w:w="1020" w:type="dxa"/>
            <w:vAlign w:val="center"/>
          </w:tcPr>
          <w:p w14:paraId="4CD3E2CD" w14:textId="6FF76841" w:rsidR="00283DA1" w:rsidRDefault="00283DA1" w:rsidP="004A64F6">
            <w:pPr>
              <w:jc w:val="center"/>
            </w:pPr>
          </w:p>
        </w:tc>
        <w:tc>
          <w:tcPr>
            <w:tcW w:w="1190" w:type="dxa"/>
            <w:vAlign w:val="center"/>
          </w:tcPr>
          <w:p w14:paraId="77B0C1BD" w14:textId="77777777" w:rsidR="00283DA1" w:rsidRDefault="00283DA1" w:rsidP="004A64F6">
            <w:pPr>
              <w:jc w:val="center"/>
            </w:pPr>
          </w:p>
        </w:tc>
        <w:tc>
          <w:tcPr>
            <w:tcW w:w="1253" w:type="dxa"/>
          </w:tcPr>
          <w:p w14:paraId="111D346B" w14:textId="77777777" w:rsidR="00283DA1" w:rsidRDefault="00283DA1" w:rsidP="004A64F6">
            <w:pPr>
              <w:jc w:val="center"/>
            </w:pPr>
          </w:p>
        </w:tc>
        <w:tc>
          <w:tcPr>
            <w:tcW w:w="2307" w:type="dxa"/>
            <w:vAlign w:val="center"/>
          </w:tcPr>
          <w:p w14:paraId="2870B328" w14:textId="77777777" w:rsidR="00283DA1" w:rsidRDefault="00283DA1" w:rsidP="003764C7">
            <w:pPr>
              <w:jc w:val="center"/>
            </w:pPr>
          </w:p>
        </w:tc>
      </w:tr>
    </w:tbl>
    <w:p w14:paraId="4FFE3D22" w14:textId="77777777" w:rsidR="00905C8D" w:rsidRDefault="00905C8D" w:rsidP="0028560F"/>
    <w:p w14:paraId="3699DAB9" w14:textId="77777777" w:rsidR="00FC0040" w:rsidRDefault="00FC0040" w:rsidP="00FC0040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768AAF9" w14:textId="04A34D21" w:rsidR="00FC0040" w:rsidRDefault="00FC0040" w:rsidP="00FC004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ins w:id="20" w:author="Xavier Hoenner" w:date="2016-06-02T10:32:00Z">
        <w:r w:rsidR="00B569D0" w:rsidRPr="00B569D0">
          <w:rPr>
            <w:u w:val="none"/>
            <w:lang w:val="en-US"/>
          </w:rPr>
          <w:t>Autonomous Underwater Vehicle</w:t>
        </w:r>
      </w:ins>
      <w:del w:id="21" w:author="Xavier Hoenner" w:date="2016-06-02T10:32:00Z">
        <w:r w:rsidDel="00B569D0">
          <w:rPr>
            <w:u w:val="none"/>
          </w:rPr>
          <w:delText>AUV</w:delText>
        </w:r>
        <w:r w:rsidRPr="0011784D" w:rsidDel="00B569D0">
          <w:rPr>
            <w:u w:val="none"/>
          </w:rPr>
          <w:delText xml:space="preserve"> </w:delText>
        </w:r>
      </w:del>
      <w:r w:rsidRPr="0011784D">
        <w:rPr>
          <w:u w:val="none"/>
        </w:rPr>
        <w:t>_</w:t>
      </w:r>
      <w:proofErr w:type="spellStart"/>
      <w:r w:rsidRPr="0011784D">
        <w:rPr>
          <w:u w:val="none"/>
        </w:rPr>
        <w:t>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5609339F" w14:textId="1573DC0A" w:rsidR="00FC0040" w:rsidRPr="0011784D" w:rsidRDefault="00FC0040" w:rsidP="00FC0040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A0E44B6" w14:textId="77777777" w:rsidR="00FC0040" w:rsidRDefault="00FC0040" w:rsidP="00FC0040">
      <w:pPr>
        <w:rPr>
          <w:u w:val="single"/>
        </w:rPr>
      </w:pPr>
    </w:p>
    <w:p w14:paraId="506ECDD0" w14:textId="77777777" w:rsidR="00FC0040" w:rsidRDefault="00FC0040" w:rsidP="00FC0040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FC0040" w14:paraId="1E6C16C3" w14:textId="77777777" w:rsidTr="00976FE7">
        <w:tc>
          <w:tcPr>
            <w:tcW w:w="1271" w:type="dxa"/>
          </w:tcPr>
          <w:p w14:paraId="45DA7A48" w14:textId="77777777" w:rsidR="00FC0040" w:rsidRPr="003D503B" w:rsidRDefault="00FC0040" w:rsidP="00976FE7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6991EE33" w14:textId="77777777" w:rsidR="00FC0040" w:rsidRPr="003D503B" w:rsidRDefault="00FC0040" w:rsidP="00976FE7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FC0040" w14:paraId="00803E83" w14:textId="77777777" w:rsidTr="00976FE7">
        <w:tc>
          <w:tcPr>
            <w:tcW w:w="1271" w:type="dxa"/>
          </w:tcPr>
          <w:p w14:paraId="33B1F076" w14:textId="77777777" w:rsidR="00FC0040" w:rsidRPr="003D503B" w:rsidRDefault="00FC0040" w:rsidP="00976FE7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4C62AC7E" w14:textId="77777777" w:rsidR="00FC0040" w:rsidRPr="003D503B" w:rsidRDefault="00FC0040" w:rsidP="00976FE7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FC0040" w14:paraId="65F4D7C8" w14:textId="77777777" w:rsidTr="00976FE7">
        <w:tc>
          <w:tcPr>
            <w:tcW w:w="1271" w:type="dxa"/>
          </w:tcPr>
          <w:p w14:paraId="52EAC7CF" w14:textId="77777777" w:rsidR="00FC0040" w:rsidRPr="003D503B" w:rsidRDefault="00FC0040" w:rsidP="00976FE7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4002E17" w14:textId="77777777" w:rsidR="00FC0040" w:rsidRPr="003D503B" w:rsidRDefault="00FC0040" w:rsidP="00976FE7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FC0040" w14:paraId="1A2A03E3" w14:textId="77777777" w:rsidTr="00976FE7">
        <w:tc>
          <w:tcPr>
            <w:tcW w:w="1271" w:type="dxa"/>
          </w:tcPr>
          <w:p w14:paraId="7D071308" w14:textId="77777777" w:rsidR="00FC0040" w:rsidRPr="003D503B" w:rsidRDefault="00FC0040" w:rsidP="00976FE7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13721205" w14:textId="77777777" w:rsidR="00FC0040" w:rsidRPr="003D503B" w:rsidRDefault="00FC0040" w:rsidP="00976FE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auv</w:t>
            </w:r>
            <w:proofErr w:type="gramEnd"/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58E3EC89" w14:textId="77777777" w:rsidR="00FC0040" w:rsidRDefault="00FC0040" w:rsidP="00FC0040"/>
    <w:p w14:paraId="3AF63224" w14:textId="52D21697" w:rsidR="00FC0040" w:rsidRDefault="00FC0040" w:rsidP="00FC0040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11EE57E9" w14:textId="77777777" w:rsidR="00FC0040" w:rsidRDefault="00FC0040" w:rsidP="00FC004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FAF4E65" w14:textId="77777777" w:rsidR="00FC0040" w:rsidRDefault="00FC0040" w:rsidP="00FC0040">
      <w:pPr>
        <w:ind w:left="1843" w:hanging="1843"/>
      </w:pPr>
      <w:r>
        <w:rPr>
          <w:u w:val="single"/>
        </w:rPr>
        <w:t>Data grouping options:</w:t>
      </w:r>
      <w:r>
        <w:t xml:space="preserve"> Group by ‘location’, sub-group by ‘campaign’.</w:t>
      </w:r>
    </w:p>
    <w:p w14:paraId="035F8736" w14:textId="742705C3" w:rsidR="00FC0040" w:rsidRDefault="00FC0040" w:rsidP="00FC0040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Deployment campaign location.</w:t>
      </w:r>
      <w:r>
        <w:br/>
      </w:r>
      <w:r>
        <w:rPr>
          <w:b/>
        </w:rPr>
        <w:t xml:space="preserve">Sub-headers: </w:t>
      </w:r>
      <w:r>
        <w:t xml:space="preserve">Campaign code = deployment campaign location – deployment date (format: </w:t>
      </w:r>
      <w:proofErr w:type="spellStart"/>
      <w:r>
        <w:t>yyyymm</w:t>
      </w:r>
      <w:proofErr w:type="spellEnd"/>
      <w:r>
        <w:t>).</w:t>
      </w:r>
      <w:r>
        <w:br/>
      </w:r>
      <w:r>
        <w:rPr>
          <w:b/>
        </w:rPr>
        <w:t>Site code</w:t>
      </w:r>
      <w:r>
        <w:t>: AUV deployment site code.</w:t>
      </w:r>
      <w:r>
        <w:br/>
      </w:r>
      <w:r w:rsidRPr="009C08D5">
        <w:rPr>
          <w:b/>
        </w:rPr>
        <w:lastRenderedPageBreak/>
        <w:t xml:space="preserve"># </w:t>
      </w:r>
      <w:proofErr w:type="gramStart"/>
      <w:r w:rsidRPr="009C08D5">
        <w:rPr>
          <w:b/>
        </w:rPr>
        <w:t>images</w:t>
      </w:r>
      <w:proofErr w:type="gramEnd"/>
      <w:r>
        <w:t>: Number of images recorded.</w:t>
      </w:r>
      <w:r>
        <w:rPr>
          <w:b/>
        </w:rPr>
        <w:br/>
        <w:t>‘Start’</w:t>
      </w:r>
      <w:r w:rsidRPr="006B3C3D">
        <w:t xml:space="preserve">: </w:t>
      </w:r>
      <w:r>
        <w:t xml:space="preserve">Deployment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hours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hours</w:t>
      </w:r>
      <w:r w:rsidRPr="00ED7666">
        <w:t xml:space="preserve"> </w:t>
      </w:r>
      <w:r>
        <w:t>between the data recording start and last dates</w:t>
      </w:r>
      <w:r w:rsidRPr="00ED7666">
        <w:t>.</w:t>
      </w:r>
      <w:r w:rsidRPr="00ED7666">
        <w:br/>
      </w:r>
      <w:ins w:id="22" w:author="Xavier Hoenner" w:date="2016-06-02T10:32:00Z">
        <w:r w:rsidR="00B569D0" w:rsidRPr="00B569D0">
          <w:rPr>
            <w:b/>
            <w:lang w:val="en-US"/>
          </w:rPr>
          <w:t>Autonomous Underwater Vehicle</w:t>
        </w:r>
      </w:ins>
      <w:del w:id="23" w:author="Xavier Hoenner" w:date="2016-06-02T10:32:00Z">
        <w:r w:rsidDel="00B569D0">
          <w:rPr>
            <w:b/>
          </w:rPr>
          <w:delText>AUV</w:delText>
        </w:r>
      </w:del>
      <w:r>
        <w:rPr>
          <w:b/>
        </w:rPr>
        <w:t>:</w:t>
      </w:r>
      <w:r w:rsidRPr="001E38C3">
        <w:t xml:space="preserve"> </w:t>
      </w:r>
      <w:del w:id="24" w:author="Xavier Hoenner" w:date="2016-06-02T10:32:00Z">
        <w:r w:rsidDel="00B569D0">
          <w:delText>Autonomous Underwater Vehicle (</w:delText>
        </w:r>
      </w:del>
      <w:hyperlink r:id="rId9" w:history="1">
        <w:r w:rsidRPr="00687524">
          <w:rPr>
            <w:rStyle w:val="Hyperlink"/>
          </w:rPr>
          <w:t>http://imos.org.au/auv.html</w:t>
        </w:r>
      </w:hyperlink>
      <w:del w:id="25" w:author="Xavier Hoenner" w:date="2016-06-02T10:32:00Z">
        <w:r w:rsidDel="00B569D0">
          <w:delText>)</w:delText>
        </w:r>
      </w:del>
      <w:r>
        <w:t>.</w:t>
      </w:r>
    </w:p>
    <w:p w14:paraId="02D2C251" w14:textId="77777777" w:rsidR="00FC0040" w:rsidRDefault="00FC0040" w:rsidP="00FC0040"/>
    <w:p w14:paraId="6A754A88" w14:textId="77777777" w:rsidR="00FC0040" w:rsidRDefault="00FC0040" w:rsidP="00FC0040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FC0040" w14:paraId="10BB6090" w14:textId="77777777" w:rsidTr="00976FE7">
        <w:trPr>
          <w:jc w:val="center"/>
        </w:trPr>
        <w:tc>
          <w:tcPr>
            <w:tcW w:w="1109" w:type="dxa"/>
            <w:vAlign w:val="center"/>
          </w:tcPr>
          <w:p w14:paraId="30B92A96" w14:textId="77777777" w:rsidR="00FC0040" w:rsidRPr="0025464E" w:rsidRDefault="00FC0040" w:rsidP="00976FE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site</w:t>
            </w:r>
            <w:proofErr w:type="gramEnd"/>
          </w:p>
        </w:tc>
        <w:tc>
          <w:tcPr>
            <w:tcW w:w="1020" w:type="dxa"/>
            <w:vAlign w:val="center"/>
          </w:tcPr>
          <w:p w14:paraId="4AA38B8B" w14:textId="77777777" w:rsidR="00FC0040" w:rsidRDefault="00FC0040" w:rsidP="00976FE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_images</w:t>
            </w:r>
            <w:proofErr w:type="spellEnd"/>
          </w:p>
        </w:tc>
        <w:tc>
          <w:tcPr>
            <w:tcW w:w="1020" w:type="dxa"/>
            <w:vAlign w:val="center"/>
          </w:tcPr>
          <w:p w14:paraId="7F2D1F2C" w14:textId="77777777" w:rsidR="00FC0040" w:rsidRPr="0025464E" w:rsidRDefault="00FC0040" w:rsidP="00976FE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190" w:type="dxa"/>
            <w:vAlign w:val="center"/>
          </w:tcPr>
          <w:p w14:paraId="0111C65C" w14:textId="77777777" w:rsidR="00FC0040" w:rsidRPr="0025464E" w:rsidRDefault="00FC0040" w:rsidP="00976FE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_min</w:t>
            </w:r>
            <w:proofErr w:type="spellEnd"/>
          </w:p>
        </w:tc>
        <w:tc>
          <w:tcPr>
            <w:tcW w:w="1253" w:type="dxa"/>
            <w:vAlign w:val="center"/>
          </w:tcPr>
          <w:p w14:paraId="21F37624" w14:textId="77777777" w:rsidR="00FC0040" w:rsidRDefault="00FC0040" w:rsidP="00976FE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2307" w:type="dxa"/>
            <w:vAlign w:val="center"/>
          </w:tcPr>
          <w:p w14:paraId="1407F7D5" w14:textId="77777777" w:rsidR="00FC0040" w:rsidRDefault="00FC0040" w:rsidP="00976FE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FC0040" w14:paraId="1275590C" w14:textId="77777777" w:rsidTr="00976FE7">
        <w:trPr>
          <w:jc w:val="center"/>
        </w:trPr>
        <w:tc>
          <w:tcPr>
            <w:tcW w:w="1109" w:type="dxa"/>
            <w:vAlign w:val="center"/>
          </w:tcPr>
          <w:p w14:paraId="7F743CA7" w14:textId="77777777" w:rsidR="00FC0040" w:rsidRDefault="00FC0040" w:rsidP="00976FE7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</w:tcPr>
          <w:p w14:paraId="2947CE0A" w14:textId="77777777" w:rsidR="00FC0040" w:rsidRDefault="00FC0040" w:rsidP="00976FE7">
            <w:pPr>
              <w:jc w:val="center"/>
            </w:pPr>
            <w:r>
              <w:t xml:space="preserve"># </w:t>
            </w:r>
            <w:proofErr w:type="gramStart"/>
            <w:r>
              <w:t>images</w:t>
            </w:r>
            <w:proofErr w:type="gramEnd"/>
          </w:p>
        </w:tc>
        <w:tc>
          <w:tcPr>
            <w:tcW w:w="1020" w:type="dxa"/>
            <w:vAlign w:val="center"/>
          </w:tcPr>
          <w:p w14:paraId="42B81F23" w14:textId="77777777" w:rsidR="00FC0040" w:rsidRDefault="00FC0040" w:rsidP="00976FE7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</w:tcPr>
          <w:p w14:paraId="2C8F62D3" w14:textId="77777777" w:rsidR="00FC0040" w:rsidRDefault="00FC0040" w:rsidP="00976FE7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</w:tcPr>
          <w:p w14:paraId="13CEFBB7" w14:textId="77777777" w:rsidR="00FC0040" w:rsidRDefault="00FC0040" w:rsidP="00976FE7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</w:tcPr>
          <w:p w14:paraId="069B64C4" w14:textId="77777777" w:rsidR="00FC0040" w:rsidRDefault="00FC0040" w:rsidP="00976FE7">
            <w:pPr>
              <w:jc w:val="center"/>
            </w:pPr>
            <w:r>
              <w:t xml:space="preserve"># </w:t>
            </w:r>
            <w:proofErr w:type="gramStart"/>
            <w:r>
              <w:t>hours</w:t>
            </w:r>
            <w:proofErr w:type="gramEnd"/>
            <w:r>
              <w:t xml:space="preserve"> of data</w:t>
            </w:r>
          </w:p>
        </w:tc>
      </w:tr>
      <w:tr w:rsidR="00FC0040" w14:paraId="1C935965" w14:textId="77777777" w:rsidTr="00976FE7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3AE5CA6C" w14:textId="77777777" w:rsidR="00FC0040" w:rsidRDefault="00FC0040" w:rsidP="00976FE7">
            <w:pPr>
              <w:jc w:val="center"/>
            </w:pPr>
            <w:r>
              <w:t>Headers = ‘location’</w:t>
            </w:r>
          </w:p>
        </w:tc>
      </w:tr>
      <w:tr w:rsidR="00FC0040" w14:paraId="34E40799" w14:textId="77777777" w:rsidTr="00976FE7">
        <w:trPr>
          <w:jc w:val="center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5BD92818" w14:textId="77777777" w:rsidR="00FC0040" w:rsidRDefault="00FC0040" w:rsidP="00976FE7">
            <w:r>
              <w:t>Sub-headers = ‘campaign’</w:t>
            </w:r>
          </w:p>
        </w:tc>
      </w:tr>
      <w:tr w:rsidR="00FC0040" w14:paraId="2C63CEA6" w14:textId="77777777" w:rsidTr="00976FE7">
        <w:trPr>
          <w:jc w:val="center"/>
        </w:trPr>
        <w:tc>
          <w:tcPr>
            <w:tcW w:w="1109" w:type="dxa"/>
            <w:vAlign w:val="center"/>
          </w:tcPr>
          <w:p w14:paraId="2B043B1F" w14:textId="77777777" w:rsidR="00FC0040" w:rsidRDefault="00FC0040" w:rsidP="00976FE7">
            <w:pPr>
              <w:jc w:val="center"/>
            </w:pPr>
          </w:p>
        </w:tc>
        <w:tc>
          <w:tcPr>
            <w:tcW w:w="1020" w:type="dxa"/>
            <w:vAlign w:val="center"/>
          </w:tcPr>
          <w:p w14:paraId="5C5CD320" w14:textId="77777777" w:rsidR="00FC0040" w:rsidRDefault="00FC0040" w:rsidP="00976FE7">
            <w:pPr>
              <w:jc w:val="center"/>
            </w:pPr>
          </w:p>
        </w:tc>
        <w:tc>
          <w:tcPr>
            <w:tcW w:w="1020" w:type="dxa"/>
            <w:vAlign w:val="center"/>
          </w:tcPr>
          <w:p w14:paraId="701C5BAC" w14:textId="77777777" w:rsidR="00FC0040" w:rsidRDefault="00FC0040" w:rsidP="00976FE7">
            <w:pPr>
              <w:jc w:val="center"/>
            </w:pPr>
          </w:p>
        </w:tc>
        <w:tc>
          <w:tcPr>
            <w:tcW w:w="1190" w:type="dxa"/>
            <w:vAlign w:val="center"/>
          </w:tcPr>
          <w:p w14:paraId="0AF5C8A7" w14:textId="77777777" w:rsidR="00FC0040" w:rsidRDefault="00FC0040" w:rsidP="00976FE7">
            <w:pPr>
              <w:jc w:val="center"/>
            </w:pPr>
          </w:p>
        </w:tc>
        <w:tc>
          <w:tcPr>
            <w:tcW w:w="1253" w:type="dxa"/>
          </w:tcPr>
          <w:p w14:paraId="121F6931" w14:textId="77777777" w:rsidR="00FC0040" w:rsidRDefault="00FC0040" w:rsidP="00976FE7">
            <w:pPr>
              <w:jc w:val="center"/>
            </w:pPr>
          </w:p>
        </w:tc>
        <w:tc>
          <w:tcPr>
            <w:tcW w:w="2307" w:type="dxa"/>
            <w:vAlign w:val="center"/>
          </w:tcPr>
          <w:p w14:paraId="5A132AF5" w14:textId="77777777" w:rsidR="00FC0040" w:rsidRDefault="00FC0040" w:rsidP="00976FE7">
            <w:pPr>
              <w:jc w:val="center"/>
            </w:pPr>
          </w:p>
        </w:tc>
      </w:tr>
    </w:tbl>
    <w:p w14:paraId="0BFB8163" w14:textId="77777777" w:rsidR="00FC0040" w:rsidRDefault="00FC0040" w:rsidP="00FC0040">
      <w:pPr>
        <w:keepNext/>
        <w:keepLines/>
        <w:spacing w:after="0" w:line="360" w:lineRule="auto"/>
        <w:ind w:left="720"/>
        <w:outlineLvl w:val="1"/>
        <w:rPr>
          <w:szCs w:val="24"/>
        </w:rPr>
      </w:pPr>
    </w:p>
    <w:p w14:paraId="71F69C45" w14:textId="77777777" w:rsidR="00FC0040" w:rsidRDefault="00FC0040">
      <w:pPr>
        <w:keepNext/>
        <w:keepLines/>
        <w:spacing w:after="0" w:line="360" w:lineRule="auto"/>
        <w:outlineLvl w:val="1"/>
        <w:rPr>
          <w:szCs w:val="24"/>
        </w:rPr>
      </w:pPr>
    </w:p>
    <w:sectPr w:rsidR="00FC0040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976FE7" w:rsidRDefault="00976FE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976FE7" w:rsidRDefault="00976FE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976FE7" w:rsidRDefault="00976FE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976FE7" w:rsidRDefault="00976FE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1D13F594" w:rsidR="00976FE7" w:rsidRPr="00976FE7" w:rsidRDefault="00976FE7">
    <w:pPr>
      <w:pStyle w:val="Header"/>
      <w:rPr>
        <w:lang w:val="en-US"/>
        <w:rPrChange w:id="26" w:author="Xavier Hoenner" w:date="2016-06-02T10:00:00Z">
          <w:rPr/>
        </w:rPrChange>
      </w:rPr>
    </w:pPr>
    <w:ins w:id="27" w:author="Xavier Hoenner" w:date="2016-06-02T10:00:00Z">
      <w:r w:rsidRPr="00976FE7">
        <w:rPr>
          <w:lang w:val="en-US"/>
        </w:rPr>
        <w:t xml:space="preserve">Autonomous Underwater Vehicle </w:t>
      </w:r>
    </w:ins>
    <w:del w:id="28" w:author="Xavier Hoenner" w:date="2016-06-02T10:00:00Z">
      <w:r w:rsidDel="00976FE7">
        <w:delText xml:space="preserve">AUV </w:delText>
      </w:r>
    </w:del>
    <w:r>
      <w:t xml:space="preserve">– Report templates – </w:t>
    </w:r>
    <w:r>
      <w:fldChar w:fldCharType="begin"/>
    </w:r>
    <w:r>
      <w:instrText xml:space="preserve"> TIME \@ "d/MM/yyyy" </w:instrText>
    </w:r>
    <w:r>
      <w:fldChar w:fldCharType="separate"/>
    </w:r>
    <w:ins w:id="29" w:author="Xavier Hoenner" w:date="2016-06-02T09:59:00Z">
      <w:r>
        <w:rPr>
          <w:noProof/>
        </w:rPr>
        <w:t>2/06/2016</w:t>
      </w:r>
    </w:ins>
    <w:del w:id="30" w:author="Xavier Hoenner" w:date="2016-06-02T09:59:00Z">
      <w:r w:rsidDel="00976FE7">
        <w:rPr>
          <w:noProof/>
        </w:rPr>
        <w:delText>6/10/2015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07FC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8560F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38D7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2694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54680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76FE7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3EDD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569D0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572C9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0040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yperlink" Target="http://imos.org.au/auv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33</cp:revision>
  <dcterms:created xsi:type="dcterms:W3CDTF">2013-06-24T03:30:00Z</dcterms:created>
  <dcterms:modified xsi:type="dcterms:W3CDTF">2016-06-02T00:32:00Z</dcterms:modified>
</cp:coreProperties>
</file>