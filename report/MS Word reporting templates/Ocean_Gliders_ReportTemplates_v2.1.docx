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581FF" w14:textId="154F1202" w:rsidR="000E518A" w:rsidRDefault="0013065A" w:rsidP="00E123F0">
      <w:pPr>
        <w:jc w:val="center"/>
        <w:outlineLvl w:val="0"/>
        <w:rPr>
          <w:b/>
          <w:sz w:val="40"/>
          <w:szCs w:val="40"/>
        </w:rPr>
      </w:pPr>
      <w:del w:id="0" w:author="Xavier Hoenner" w:date="2016-06-03T09:20:00Z">
        <w:r w:rsidDel="00E051FB">
          <w:rPr>
            <w:b/>
            <w:sz w:val="40"/>
            <w:szCs w:val="40"/>
          </w:rPr>
          <w:delText>ANFOG</w:delText>
        </w:r>
        <w:r w:rsidR="00981CC1" w:rsidDel="00E051FB">
          <w:rPr>
            <w:b/>
            <w:sz w:val="40"/>
            <w:szCs w:val="40"/>
          </w:rPr>
          <w:delText xml:space="preserve"> </w:delText>
        </w:r>
      </w:del>
      <w:ins w:id="1" w:author="Xavier Hoenner" w:date="2016-06-03T09:20:00Z">
        <w:r w:rsidR="00E051FB">
          <w:rPr>
            <w:b/>
            <w:sz w:val="40"/>
            <w:szCs w:val="40"/>
          </w:rPr>
          <w:t xml:space="preserve">Ocean Gliders </w:t>
        </w:r>
      </w:ins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77D8CC5B" w14:textId="77777777" w:rsidR="00565E46" w:rsidRDefault="00565E46" w:rsidP="00EF19A0"/>
    <w:p w14:paraId="5324AC27" w14:textId="31B200B4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ins w:id="2" w:author="Xavier Hoenner" w:date="2016-06-03T09:20:00Z">
        <w:r w:rsidR="00E051FB" w:rsidRPr="00E051FB">
          <w:rPr>
            <w:b/>
          </w:rPr>
          <w:t>Ocean Gliders</w:t>
        </w:r>
        <w:r w:rsidR="00E051FB" w:rsidRPr="00E051FB" w:rsidDel="00E051FB">
          <w:t xml:space="preserve"> </w:t>
        </w:r>
      </w:ins>
      <w:del w:id="3" w:author="Xavier Hoenner" w:date="2016-06-03T09:20:00Z">
        <w:r w:rsidR="0013065A" w:rsidDel="00E051FB">
          <w:delText>ANFOG</w:delText>
        </w:r>
        <w:r w:rsidR="00981CC1" w:rsidDel="00E051FB">
          <w:delText xml:space="preserve"> </w:delText>
        </w:r>
      </w:del>
      <w:r w:rsidR="00981CC1">
        <w:t>facility.</w:t>
      </w:r>
    </w:p>
    <w:p w14:paraId="40ED3FFD" w14:textId="2243575B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r w:rsidR="00F43EA0">
        <w:rPr>
          <w:szCs w:val="24"/>
        </w:rPr>
        <w:t>3</w:t>
      </w:r>
      <w:r w:rsidR="00B302CD">
        <w:rPr>
          <w:szCs w:val="24"/>
        </w:rPr>
        <w:t>.</w:t>
      </w:r>
    </w:p>
    <w:p w14:paraId="68BCB55C" w14:textId="77777777" w:rsidR="00C12751" w:rsidRDefault="00C12751" w:rsidP="00C12751"/>
    <w:p w14:paraId="2A866C34" w14:textId="24BB9DDB" w:rsidR="00E123F0" w:rsidRDefault="00E123F0" w:rsidP="00E123F0">
      <w:pPr>
        <w:pStyle w:val="Heading1"/>
      </w:pPr>
      <w:r>
        <w:t xml:space="preserve">1. </w:t>
      </w:r>
      <w:ins w:id="4" w:author="Xavier Hoenner" w:date="2016-06-03T09:20:00Z">
        <w:r w:rsidR="00E051FB" w:rsidRPr="00E051FB">
          <w:t>Ocean Gliders</w:t>
        </w:r>
      </w:ins>
      <w:del w:id="5" w:author="Xavier Hoenner" w:date="2016-06-03T09:20:00Z">
        <w:r w:rsidR="0013065A" w:rsidDel="00E051FB">
          <w:delText>ANFOG</w:delText>
        </w:r>
      </w:del>
    </w:p>
    <w:p w14:paraId="01F1E24F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378394E4" w14:textId="3D1AA8B2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ins w:id="6" w:author="Xavier Hoenner" w:date="2016-06-03T09:20:00Z">
        <w:r w:rsidR="00E051FB">
          <w:rPr>
            <w:u w:val="none"/>
          </w:rPr>
          <w:t>Ocean</w:t>
        </w:r>
        <w:r w:rsidR="00E051FB" w:rsidRPr="00E051FB">
          <w:rPr>
            <w:u w:val="none"/>
          </w:rPr>
          <w:t>Gliders</w:t>
        </w:r>
      </w:ins>
      <w:del w:id="7" w:author="Xavier Hoenner" w:date="2016-06-03T09:20:00Z">
        <w:r w:rsidR="0013065A" w:rsidDel="00E051FB">
          <w:rPr>
            <w:u w:val="none"/>
          </w:rPr>
          <w:delText>ANFOG</w:delText>
        </w:r>
      </w:del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4DF3BE67" w14:textId="77777777" w:rsidR="0011784D" w:rsidRDefault="0011784D" w:rsidP="0011784D"/>
    <w:p w14:paraId="1ADC6284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13BC276A" w14:textId="77777777" w:rsidR="00EC6CCC" w:rsidRDefault="00EC6CCC" w:rsidP="00542A59">
      <w:pPr>
        <w:rPr>
          <w:u w:val="single"/>
        </w:rPr>
      </w:pPr>
    </w:p>
    <w:p w14:paraId="3440CF98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930"/>
      </w:tblGrid>
      <w:tr w:rsidR="00EC6CCC" w14:paraId="550AF80F" w14:textId="77777777" w:rsidTr="00343BA4">
        <w:tc>
          <w:tcPr>
            <w:tcW w:w="1271" w:type="dxa"/>
          </w:tcPr>
          <w:p w14:paraId="3568DC00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12CCC76A" w14:textId="67315CAB" w:rsidR="00EC6CCC" w:rsidRPr="003D503B" w:rsidRDefault="008C2101" w:rsidP="00EC6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dbprod</w:t>
            </w:r>
            <w:r w:rsidR="00EC6CCC" w:rsidRPr="003D503B">
              <w:rPr>
                <w:sz w:val="24"/>
                <w:szCs w:val="24"/>
              </w:rPr>
              <w:t>.emii.org.au</w:t>
            </w:r>
          </w:p>
        </w:tc>
      </w:tr>
      <w:tr w:rsidR="00EC6CCC" w14:paraId="36ACFEFA" w14:textId="77777777" w:rsidTr="00343BA4">
        <w:tc>
          <w:tcPr>
            <w:tcW w:w="1271" w:type="dxa"/>
          </w:tcPr>
          <w:p w14:paraId="20DB4D63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1834A50F" w14:textId="6BBCF11F" w:rsidR="00EC6CCC" w:rsidRPr="003D503B" w:rsidRDefault="008C2101" w:rsidP="00B040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harvest</w:t>
            </w:r>
          </w:p>
        </w:tc>
      </w:tr>
      <w:tr w:rsidR="00EC6CCC" w14:paraId="1892F06E" w14:textId="77777777" w:rsidTr="00343BA4">
        <w:tc>
          <w:tcPr>
            <w:tcW w:w="1271" w:type="dxa"/>
          </w:tcPr>
          <w:p w14:paraId="25BE7E16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17F7CD7D" w14:textId="4A7B2CC5" w:rsidR="00EC6CCC" w:rsidRPr="003D503B" w:rsidRDefault="008C2101" w:rsidP="00343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reporting</w:t>
            </w:r>
          </w:p>
        </w:tc>
      </w:tr>
      <w:tr w:rsidR="00EC6CCC" w14:paraId="5249D226" w14:textId="77777777" w:rsidTr="00343BA4">
        <w:tc>
          <w:tcPr>
            <w:tcW w:w="1271" w:type="dxa"/>
          </w:tcPr>
          <w:p w14:paraId="581E7264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526" w:type="dxa"/>
          </w:tcPr>
          <w:p w14:paraId="23175CA4" w14:textId="77777777" w:rsidR="00EC6CCC" w:rsidRPr="003D503B" w:rsidRDefault="004F4D40" w:rsidP="006128D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anfog</w:t>
            </w:r>
            <w:r w:rsidR="00896D61">
              <w:rPr>
                <w:sz w:val="24"/>
                <w:szCs w:val="24"/>
              </w:rPr>
              <w:t>_</w:t>
            </w:r>
            <w:r w:rsidR="006128D3">
              <w:rPr>
                <w:sz w:val="24"/>
                <w:szCs w:val="24"/>
              </w:rPr>
              <w:t>data_summary</w:t>
            </w:r>
            <w:r w:rsidR="00896D61">
              <w:rPr>
                <w:sz w:val="24"/>
                <w:szCs w:val="24"/>
              </w:rPr>
              <w:t>_view</w:t>
            </w:r>
            <w:proofErr w:type="spellEnd"/>
          </w:p>
        </w:tc>
      </w:tr>
    </w:tbl>
    <w:p w14:paraId="750FDC16" w14:textId="77777777" w:rsidR="00EC6CCC" w:rsidRDefault="00EC6CCC" w:rsidP="00542A59"/>
    <w:p w14:paraId="7C7B217D" w14:textId="77777777" w:rsidR="00542A59" w:rsidRDefault="00542A59" w:rsidP="00542A59">
      <w:r>
        <w:rPr>
          <w:u w:val="single"/>
        </w:rPr>
        <w:t xml:space="preserve">Filters: </w:t>
      </w:r>
      <w:r w:rsidR="006128D3">
        <w:t>None, all filters have already been applied</w:t>
      </w:r>
      <w:r w:rsidR="00EC6CCC">
        <w:t>.</w:t>
      </w:r>
    </w:p>
    <w:p w14:paraId="1AC0AF06" w14:textId="4B18E8C7" w:rsidR="00580B53" w:rsidRDefault="006A4A7F" w:rsidP="00580B53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6D074155" w14:textId="15A6F376" w:rsidR="0081005F" w:rsidRDefault="0081005F" w:rsidP="0081005F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B731D9">
        <w:t>Group by ‘</w:t>
      </w:r>
      <w:proofErr w:type="spellStart"/>
      <w:r w:rsidR="00B731D9">
        <w:t>data_type</w:t>
      </w:r>
      <w:proofErr w:type="spellEnd"/>
      <w:r w:rsidR="00B731D9">
        <w:t>’</w:t>
      </w:r>
      <w:r w:rsidR="00777A95">
        <w:t>, sub-group by ‘</w:t>
      </w:r>
      <w:proofErr w:type="spellStart"/>
      <w:r w:rsidR="00777A95">
        <w:t>deployment_state</w:t>
      </w:r>
      <w:proofErr w:type="spellEnd"/>
      <w:r w:rsidR="00777A95">
        <w:t>’</w:t>
      </w:r>
      <w:r>
        <w:t>.</w:t>
      </w:r>
    </w:p>
    <w:p w14:paraId="4A625702" w14:textId="0C268515" w:rsidR="00606E02" w:rsidRDefault="00EC6CCC" w:rsidP="005D22D2">
      <w:pPr>
        <w:ind w:left="567" w:hanging="567"/>
        <w:rPr>
          <w:i/>
        </w:rPr>
      </w:pPr>
      <w:r w:rsidRPr="00EC6CCC">
        <w:rPr>
          <w:u w:val="single"/>
        </w:rPr>
        <w:t>Total:</w:t>
      </w:r>
      <w:r w:rsidRPr="00EC6CCC">
        <w:t xml:space="preserve"> Calculate</w:t>
      </w:r>
      <w:r w:rsidR="00B52D86">
        <w:t xml:space="preserve"> </w:t>
      </w:r>
      <w:r w:rsidRPr="00EC6CCC">
        <w:t xml:space="preserve">the total number of </w:t>
      </w:r>
      <w:r w:rsidR="0081005F">
        <w:t>platforms</w:t>
      </w:r>
      <w:r w:rsidR="005A787A">
        <w:t xml:space="preserve"> and</w:t>
      </w:r>
      <w:r>
        <w:t xml:space="preserve"> </w:t>
      </w:r>
      <w:r w:rsidR="0081005F">
        <w:t>deployments</w:t>
      </w:r>
      <w:r w:rsidRPr="00EC6CCC">
        <w:t>.</w:t>
      </w:r>
      <w:r w:rsidR="00E73901">
        <w:t xml:space="preserve"> Also compute the temporal</w:t>
      </w:r>
      <w:r w:rsidR="00E53C23">
        <w:t xml:space="preserve">, latitudinal, </w:t>
      </w:r>
      <w:r w:rsidR="003A55A3">
        <w:t>longitudinal</w:t>
      </w:r>
      <w:r w:rsidR="00E53C23">
        <w:t>, and depth</w:t>
      </w:r>
      <w:r w:rsidR="00E73901">
        <w:t xml:space="preserve"> range of those data.</w:t>
      </w:r>
      <w:r w:rsidRPr="00EC6CCC">
        <w:t xml:space="preserve"> </w:t>
      </w:r>
      <w:r w:rsidR="00FA0078">
        <w:rPr>
          <w:i/>
        </w:rPr>
        <w:t>Use the following view: ‘</w:t>
      </w:r>
      <w:proofErr w:type="spellStart"/>
      <w:r w:rsidR="00FA0078">
        <w:rPr>
          <w:i/>
        </w:rPr>
        <w:t>totals_view</w:t>
      </w:r>
      <w:proofErr w:type="spellEnd"/>
      <w:r w:rsidR="00FA0078">
        <w:rPr>
          <w:i/>
        </w:rPr>
        <w:t>’; filter by: ‘facility’ = ‘ANFOG’</w:t>
      </w:r>
      <w:r w:rsidR="005E2A7D">
        <w:rPr>
          <w:i/>
        </w:rPr>
        <w:t xml:space="preserve"> and </w:t>
      </w:r>
      <w:r w:rsidR="005E2A7D" w:rsidRPr="005E2A7D">
        <w:rPr>
          <w:i/>
        </w:rPr>
        <w:t xml:space="preserve">WHERE type </w:t>
      </w:r>
      <w:r w:rsidR="005E2A7D" w:rsidRPr="00B040BA">
        <w:rPr>
          <w:b/>
          <w:i/>
        </w:rPr>
        <w:t>NOT IN</w:t>
      </w:r>
      <w:r w:rsidR="005E2A7D" w:rsidRPr="005E2A7D">
        <w:rPr>
          <w:i/>
        </w:rPr>
        <w:t xml:space="preserve"> ('NSW','QLD','SA','TAS','WA')</w:t>
      </w:r>
      <w:r w:rsidR="00FA0078">
        <w:rPr>
          <w:i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698"/>
        <w:gridCol w:w="1534"/>
        <w:gridCol w:w="1634"/>
        <w:gridCol w:w="809"/>
      </w:tblGrid>
      <w:tr w:rsidR="00B731D9" w:rsidRPr="00D90027" w14:paraId="48AE9F26" w14:textId="77777777" w:rsidTr="002A3EDC">
        <w:tc>
          <w:tcPr>
            <w:tcW w:w="0" w:type="auto"/>
            <w:vAlign w:val="center"/>
          </w:tcPr>
          <w:p w14:paraId="18231471" w14:textId="77777777" w:rsidR="00B731D9" w:rsidRPr="00B22073" w:rsidRDefault="00B731D9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4D3DEBD" w14:textId="5CD39CC7" w:rsidR="00B731D9" w:rsidRPr="00B22073" w:rsidRDefault="00B731D9" w:rsidP="00B040BA">
            <w:pPr>
              <w:jc w:val="center"/>
              <w:rPr>
                <w:b/>
                <w:sz w:val="24"/>
              </w:rPr>
            </w:pPr>
            <w:r w:rsidRPr="00D62490">
              <w:rPr>
                <w:b/>
              </w:rPr>
              <w:t>Near real-time data</w:t>
            </w:r>
          </w:p>
        </w:tc>
        <w:tc>
          <w:tcPr>
            <w:tcW w:w="0" w:type="auto"/>
            <w:vAlign w:val="center"/>
          </w:tcPr>
          <w:p w14:paraId="1F14A82B" w14:textId="3D3276B2" w:rsidR="00B731D9" w:rsidRPr="00B22073" w:rsidRDefault="00B731D9" w:rsidP="00B040BA">
            <w:pPr>
              <w:jc w:val="center"/>
              <w:rPr>
                <w:b/>
                <w:sz w:val="24"/>
              </w:rPr>
            </w:pPr>
            <w:r w:rsidRPr="00D62490">
              <w:rPr>
                <w:b/>
              </w:rPr>
              <w:t>Delayed mode data</w:t>
            </w:r>
          </w:p>
        </w:tc>
        <w:tc>
          <w:tcPr>
            <w:tcW w:w="0" w:type="auto"/>
            <w:vAlign w:val="center"/>
          </w:tcPr>
          <w:p w14:paraId="7684333D" w14:textId="77777777" w:rsidR="00B731D9" w:rsidRPr="00B22073" w:rsidRDefault="00B731D9" w:rsidP="002A3EDC">
            <w:pPr>
              <w:jc w:val="center"/>
              <w:rPr>
                <w:b/>
              </w:rPr>
            </w:pPr>
            <w:r w:rsidRPr="00B22073">
              <w:rPr>
                <w:b/>
              </w:rPr>
              <w:t>TOTAL</w:t>
            </w:r>
          </w:p>
        </w:tc>
      </w:tr>
      <w:tr w:rsidR="00B731D9" w:rsidRPr="00D90027" w14:paraId="468F2022" w14:textId="77777777" w:rsidTr="002A3EDC">
        <w:tc>
          <w:tcPr>
            <w:tcW w:w="0" w:type="auto"/>
            <w:vAlign w:val="center"/>
          </w:tcPr>
          <w:p w14:paraId="6E1C5589" w14:textId="5795BA99" w:rsidR="00B731D9" w:rsidRPr="00B22073" w:rsidRDefault="00B731D9" w:rsidP="002A3EDC">
            <w:pPr>
              <w:jc w:val="center"/>
              <w:rPr>
                <w:b/>
              </w:rPr>
            </w:pPr>
            <w:r w:rsidRPr="00EC6CCC">
              <w:rPr>
                <w:b/>
                <w:i/>
              </w:rPr>
              <w:t xml:space="preserve">Total </w:t>
            </w:r>
            <w:r>
              <w:rPr>
                <w:b/>
                <w:i/>
              </w:rPr>
              <w:t>n</w:t>
            </w:r>
            <w:r w:rsidRPr="00EC6CCC">
              <w:rPr>
                <w:b/>
                <w:i/>
              </w:rPr>
              <w:t xml:space="preserve">umber of </w:t>
            </w:r>
            <w:ins w:id="8" w:author="Xavier Hoenner" w:date="2017-08-24T12:13:00Z">
              <w:r w:rsidR="008E66F8">
                <w:rPr>
                  <w:b/>
                  <w:i/>
                </w:rPr>
                <w:t xml:space="preserve">deployment locations </w:t>
              </w:r>
            </w:ins>
            <w:del w:id="9" w:author="Xavier Hoenner" w:date="2017-08-24T12:13:00Z">
              <w:r w:rsidDel="008E66F8">
                <w:rPr>
                  <w:b/>
                  <w:i/>
                </w:rPr>
                <w:delText xml:space="preserve">platforms </w:delText>
              </w:r>
            </w:del>
            <w:bookmarkStart w:id="10" w:name="_GoBack"/>
            <w:bookmarkEnd w:id="10"/>
            <w:r>
              <w:rPr>
                <w:b/>
                <w:i/>
              </w:rPr>
              <w:t>(‘no_platforms’)</w:t>
            </w:r>
          </w:p>
        </w:tc>
        <w:tc>
          <w:tcPr>
            <w:tcW w:w="0" w:type="auto"/>
            <w:vAlign w:val="center"/>
          </w:tcPr>
          <w:p w14:paraId="500A55B7" w14:textId="77777777" w:rsidR="00B731D9" w:rsidRPr="00B22073" w:rsidRDefault="00B731D9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7872B84" w14:textId="77777777" w:rsidR="00B731D9" w:rsidRPr="00B22073" w:rsidRDefault="00B731D9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79D3F38" w14:textId="77777777" w:rsidR="00B731D9" w:rsidRPr="00B22073" w:rsidRDefault="00B731D9" w:rsidP="002A3EDC">
            <w:pPr>
              <w:jc w:val="center"/>
              <w:rPr>
                <w:b/>
              </w:rPr>
            </w:pPr>
          </w:p>
        </w:tc>
      </w:tr>
      <w:tr w:rsidR="00B731D9" w:rsidRPr="00D90027" w14:paraId="41DCF2B8" w14:textId="77777777" w:rsidTr="002A3EDC">
        <w:tc>
          <w:tcPr>
            <w:tcW w:w="0" w:type="auto"/>
            <w:vAlign w:val="center"/>
          </w:tcPr>
          <w:p w14:paraId="7BD09B8E" w14:textId="3983CBBE" w:rsidR="00B731D9" w:rsidRPr="00B22073" w:rsidRDefault="00B731D9" w:rsidP="002A3EDC">
            <w:pPr>
              <w:jc w:val="center"/>
              <w:rPr>
                <w:b/>
              </w:rPr>
            </w:pPr>
            <w:r>
              <w:rPr>
                <w:b/>
                <w:i/>
              </w:rPr>
              <w:t>Total number of deployments (‘</w:t>
            </w:r>
            <w:proofErr w:type="spellStart"/>
            <w:r>
              <w:rPr>
                <w:b/>
                <w:i/>
              </w:rPr>
              <w:t>no_deployments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0CEC834F" w14:textId="77777777" w:rsidR="00B731D9" w:rsidRPr="00B22073" w:rsidRDefault="00B731D9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87636C1" w14:textId="77777777" w:rsidR="00B731D9" w:rsidRPr="00B22073" w:rsidRDefault="00B731D9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A1F67C7" w14:textId="77777777" w:rsidR="00B731D9" w:rsidRPr="00B22073" w:rsidRDefault="00B731D9" w:rsidP="002A3EDC">
            <w:pPr>
              <w:jc w:val="center"/>
              <w:rPr>
                <w:b/>
              </w:rPr>
            </w:pPr>
          </w:p>
        </w:tc>
      </w:tr>
      <w:tr w:rsidR="005E2A7D" w:rsidRPr="00D90027" w14:paraId="12618946" w14:textId="77777777" w:rsidTr="002A3EDC">
        <w:tc>
          <w:tcPr>
            <w:tcW w:w="0" w:type="auto"/>
            <w:vAlign w:val="center"/>
          </w:tcPr>
          <w:p w14:paraId="12A8280E" w14:textId="14BA2436" w:rsidR="005E2A7D" w:rsidRDefault="005E2A7D" w:rsidP="00B040B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Total number of </w:t>
            </w:r>
            <w:proofErr w:type="spellStart"/>
            <w:r>
              <w:rPr>
                <w:b/>
                <w:i/>
              </w:rPr>
              <w:t>slocum</w:t>
            </w:r>
            <w:proofErr w:type="spellEnd"/>
            <w:r>
              <w:rPr>
                <w:b/>
                <w:i/>
              </w:rPr>
              <w:t xml:space="preserve"> deployments (‘no_data2’)</w:t>
            </w:r>
          </w:p>
        </w:tc>
        <w:tc>
          <w:tcPr>
            <w:tcW w:w="0" w:type="auto"/>
            <w:vAlign w:val="center"/>
          </w:tcPr>
          <w:p w14:paraId="58154B45" w14:textId="77777777" w:rsidR="005E2A7D" w:rsidRPr="00B22073" w:rsidRDefault="005E2A7D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3F57A05" w14:textId="77777777" w:rsidR="005E2A7D" w:rsidRPr="00B22073" w:rsidRDefault="005E2A7D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B56F77F" w14:textId="77777777" w:rsidR="005E2A7D" w:rsidRPr="00B22073" w:rsidRDefault="005E2A7D" w:rsidP="002A3EDC">
            <w:pPr>
              <w:jc w:val="center"/>
              <w:rPr>
                <w:b/>
              </w:rPr>
            </w:pPr>
          </w:p>
        </w:tc>
      </w:tr>
      <w:tr w:rsidR="005E2A7D" w:rsidRPr="00D90027" w14:paraId="6A6B59B6" w14:textId="77777777" w:rsidTr="002A3EDC">
        <w:tc>
          <w:tcPr>
            <w:tcW w:w="0" w:type="auto"/>
            <w:vAlign w:val="center"/>
          </w:tcPr>
          <w:p w14:paraId="5BDF240E" w14:textId="0D7BED94" w:rsidR="005E2A7D" w:rsidRDefault="005E2A7D" w:rsidP="00B040B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Total number of </w:t>
            </w:r>
            <w:proofErr w:type="spellStart"/>
            <w:r>
              <w:rPr>
                <w:b/>
                <w:i/>
              </w:rPr>
              <w:t>seaglider</w:t>
            </w:r>
            <w:proofErr w:type="spellEnd"/>
            <w:r>
              <w:rPr>
                <w:b/>
                <w:i/>
              </w:rPr>
              <w:t xml:space="preserve"> deployments </w:t>
            </w:r>
            <w:r>
              <w:rPr>
                <w:b/>
                <w:i/>
              </w:rPr>
              <w:lastRenderedPageBreak/>
              <w:t>(‘no_data3’)</w:t>
            </w:r>
          </w:p>
        </w:tc>
        <w:tc>
          <w:tcPr>
            <w:tcW w:w="0" w:type="auto"/>
            <w:vAlign w:val="center"/>
          </w:tcPr>
          <w:p w14:paraId="1A77140A" w14:textId="77777777" w:rsidR="005E2A7D" w:rsidRPr="00B22073" w:rsidRDefault="005E2A7D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5488D23" w14:textId="77777777" w:rsidR="005E2A7D" w:rsidRPr="00B22073" w:rsidRDefault="005E2A7D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5B58D3" w14:textId="77777777" w:rsidR="005E2A7D" w:rsidRPr="00B22073" w:rsidRDefault="005E2A7D" w:rsidP="002A3EDC">
            <w:pPr>
              <w:jc w:val="center"/>
              <w:rPr>
                <w:b/>
              </w:rPr>
            </w:pPr>
          </w:p>
        </w:tc>
      </w:tr>
      <w:tr w:rsidR="00842A7D" w:rsidRPr="00D90027" w14:paraId="15B7AF35" w14:textId="77777777" w:rsidTr="002A3EDC">
        <w:tc>
          <w:tcPr>
            <w:tcW w:w="0" w:type="auto"/>
            <w:vAlign w:val="center"/>
          </w:tcPr>
          <w:p w14:paraId="7DED1982" w14:textId="5E17500A" w:rsidR="00842A7D" w:rsidRDefault="00842A7D" w:rsidP="002A3ED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Total number of measurements (‘</w:t>
            </w:r>
            <w:proofErr w:type="spellStart"/>
            <w:r>
              <w:rPr>
                <w:b/>
                <w:i/>
              </w:rPr>
              <w:t>no_data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0BF89CCC" w14:textId="77777777" w:rsidR="00842A7D" w:rsidRPr="00B22073" w:rsidRDefault="00842A7D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BA3E84B" w14:textId="77777777" w:rsidR="00842A7D" w:rsidRPr="00B22073" w:rsidRDefault="00842A7D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A136933" w14:textId="77777777" w:rsidR="00842A7D" w:rsidRPr="00B22073" w:rsidRDefault="00842A7D" w:rsidP="002A3EDC">
            <w:pPr>
              <w:jc w:val="center"/>
              <w:rPr>
                <w:b/>
              </w:rPr>
            </w:pPr>
          </w:p>
        </w:tc>
      </w:tr>
      <w:tr w:rsidR="00B731D9" w:rsidRPr="00D90027" w14:paraId="1D0052F4" w14:textId="77777777" w:rsidTr="002A3EDC">
        <w:tc>
          <w:tcPr>
            <w:tcW w:w="0" w:type="auto"/>
            <w:vAlign w:val="center"/>
          </w:tcPr>
          <w:p w14:paraId="545843E0" w14:textId="5C667ECC" w:rsidR="00B731D9" w:rsidRPr="00D90027" w:rsidRDefault="00B731D9" w:rsidP="002A3ED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</w:t>
            </w:r>
            <w:proofErr w:type="spellStart"/>
            <w:r>
              <w:rPr>
                <w:b/>
                <w:i/>
              </w:rPr>
              <w:t>temporal_range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5930C9B5" w14:textId="77777777" w:rsidR="00B731D9" w:rsidRPr="00B22073" w:rsidRDefault="00B731D9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FB6FCB8" w14:textId="77777777" w:rsidR="00B731D9" w:rsidRPr="00B22073" w:rsidRDefault="00B731D9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A0A021F" w14:textId="77777777" w:rsidR="00B731D9" w:rsidRPr="00B22073" w:rsidRDefault="00B731D9" w:rsidP="002A3EDC">
            <w:pPr>
              <w:jc w:val="center"/>
              <w:rPr>
                <w:b/>
              </w:rPr>
            </w:pPr>
          </w:p>
        </w:tc>
      </w:tr>
      <w:tr w:rsidR="00B731D9" w:rsidRPr="00D90027" w14:paraId="5BFEF4AB" w14:textId="77777777" w:rsidTr="002A3EDC">
        <w:tc>
          <w:tcPr>
            <w:tcW w:w="0" w:type="auto"/>
            <w:vAlign w:val="center"/>
          </w:tcPr>
          <w:p w14:paraId="307B1F80" w14:textId="631B3086" w:rsidR="00B731D9" w:rsidRPr="00B22073" w:rsidRDefault="00B731D9" w:rsidP="002A3EDC">
            <w:pPr>
              <w:jc w:val="center"/>
              <w:rPr>
                <w:b/>
              </w:rPr>
            </w:pPr>
            <w:r>
              <w:rPr>
                <w:b/>
                <w:i/>
              </w:rPr>
              <w:t>Latitudinal range (‘</w:t>
            </w:r>
            <w:proofErr w:type="spellStart"/>
            <w:r>
              <w:rPr>
                <w:b/>
                <w:i/>
              </w:rPr>
              <w:t>lat_range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7E744890" w14:textId="77777777" w:rsidR="00B731D9" w:rsidRPr="00B22073" w:rsidRDefault="00B731D9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E10BF10" w14:textId="77777777" w:rsidR="00B731D9" w:rsidRPr="00B22073" w:rsidRDefault="00B731D9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737EA14D" w14:textId="77777777" w:rsidR="00B731D9" w:rsidRPr="00B22073" w:rsidRDefault="00B731D9" w:rsidP="002A3EDC">
            <w:pPr>
              <w:jc w:val="center"/>
              <w:rPr>
                <w:b/>
              </w:rPr>
            </w:pPr>
          </w:p>
        </w:tc>
      </w:tr>
      <w:tr w:rsidR="00B731D9" w:rsidRPr="00D90027" w14:paraId="05C8B510" w14:textId="77777777" w:rsidTr="002A3EDC">
        <w:tc>
          <w:tcPr>
            <w:tcW w:w="0" w:type="auto"/>
            <w:vAlign w:val="center"/>
          </w:tcPr>
          <w:p w14:paraId="674B5D12" w14:textId="77777777" w:rsidR="00B731D9" w:rsidRDefault="00B731D9" w:rsidP="002A3ED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Longitudinal range (‘</w:t>
            </w:r>
            <w:proofErr w:type="spellStart"/>
            <w:r>
              <w:rPr>
                <w:b/>
                <w:i/>
              </w:rPr>
              <w:t>lon_range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513E6F74" w14:textId="77777777" w:rsidR="00B731D9" w:rsidRPr="00D90027" w:rsidRDefault="00B731D9" w:rsidP="002A3EDC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3468EE7" w14:textId="77777777" w:rsidR="00B731D9" w:rsidRPr="00D90027" w:rsidRDefault="00B731D9" w:rsidP="002A3EDC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4E524FD" w14:textId="77777777" w:rsidR="00B731D9" w:rsidRPr="00D90027" w:rsidRDefault="00B731D9" w:rsidP="002A3EDC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B731D9" w:rsidRPr="00D90027" w14:paraId="06D963BA" w14:textId="77777777" w:rsidTr="002A3EDC">
        <w:tc>
          <w:tcPr>
            <w:tcW w:w="0" w:type="auto"/>
            <w:vAlign w:val="center"/>
          </w:tcPr>
          <w:p w14:paraId="7FD6CE4C" w14:textId="77777777" w:rsidR="00B731D9" w:rsidRDefault="00B731D9" w:rsidP="002A3ED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Depth range (‘</w:t>
            </w:r>
            <w:proofErr w:type="spellStart"/>
            <w:r>
              <w:rPr>
                <w:b/>
                <w:i/>
              </w:rPr>
              <w:t>depth_range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6EB52F3F" w14:textId="77777777" w:rsidR="00B731D9" w:rsidRPr="00D90027" w:rsidRDefault="00B731D9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7E2649F" w14:textId="77777777" w:rsidR="00B731D9" w:rsidRPr="00D90027" w:rsidRDefault="00B731D9" w:rsidP="002A3EDC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033AEE6C" w14:textId="77777777" w:rsidR="00B731D9" w:rsidRPr="00D90027" w:rsidRDefault="00B731D9" w:rsidP="002A3EDC">
            <w:pPr>
              <w:jc w:val="center"/>
              <w:rPr>
                <w:b/>
              </w:rPr>
            </w:pPr>
          </w:p>
        </w:tc>
      </w:tr>
    </w:tbl>
    <w:p w14:paraId="3CCC2B9B" w14:textId="77777777" w:rsidR="005E2A7D" w:rsidRDefault="005E2A7D" w:rsidP="005D22D2">
      <w:pPr>
        <w:ind w:left="567" w:hanging="567"/>
        <w:rPr>
          <w:i/>
        </w:rPr>
      </w:pPr>
    </w:p>
    <w:p w14:paraId="7FB19CE4" w14:textId="569EAC39" w:rsidR="005E2A7D" w:rsidRDefault="005E2A7D" w:rsidP="00B040BA">
      <w:pPr>
        <w:ind w:left="567"/>
        <w:rPr>
          <w:i/>
        </w:rPr>
      </w:pPr>
      <w:r>
        <w:t xml:space="preserve">Below the above table, add another table entitled ‘Breakdown by IMOS Node’. </w:t>
      </w:r>
      <w:r>
        <w:rPr>
          <w:i/>
        </w:rPr>
        <w:t>Use the following view: ‘</w:t>
      </w:r>
      <w:proofErr w:type="spellStart"/>
      <w:r>
        <w:rPr>
          <w:i/>
        </w:rPr>
        <w:t>totals_view</w:t>
      </w:r>
      <w:proofErr w:type="spellEnd"/>
      <w:r>
        <w:rPr>
          <w:i/>
        </w:rPr>
        <w:t xml:space="preserve">’; filter by: ‘facility’ = ‘ANFOG’ and </w:t>
      </w:r>
      <w:r w:rsidRPr="005E2A7D">
        <w:rPr>
          <w:i/>
        </w:rPr>
        <w:t xml:space="preserve">WHERE type </w:t>
      </w:r>
      <w:r w:rsidRPr="00A427A1">
        <w:rPr>
          <w:b/>
          <w:i/>
        </w:rPr>
        <w:t>IN</w:t>
      </w:r>
      <w:r w:rsidRPr="005E2A7D">
        <w:rPr>
          <w:i/>
        </w:rPr>
        <w:t xml:space="preserve"> ('NSW','QLD','SA','TAS','WA')</w:t>
      </w:r>
      <w:r>
        <w:rPr>
          <w:i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5231"/>
        <w:gridCol w:w="665"/>
        <w:gridCol w:w="599"/>
        <w:gridCol w:w="454"/>
        <w:gridCol w:w="1115"/>
        <w:gridCol w:w="549"/>
      </w:tblGrid>
      <w:tr w:rsidR="005E2A7D" w:rsidRPr="00D90027" w14:paraId="7D136DE7" w14:textId="1B7BD026" w:rsidTr="002F3421">
        <w:tc>
          <w:tcPr>
            <w:tcW w:w="0" w:type="auto"/>
            <w:vAlign w:val="center"/>
          </w:tcPr>
          <w:p w14:paraId="5D35C2ED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7283DBE8" w14:textId="75919F93" w:rsidR="005E2A7D" w:rsidRPr="00B22073" w:rsidRDefault="005E2A7D" w:rsidP="00A427A1">
            <w:pPr>
              <w:jc w:val="center"/>
              <w:rPr>
                <w:b/>
                <w:sz w:val="24"/>
              </w:rPr>
            </w:pPr>
            <w:r>
              <w:rPr>
                <w:b/>
              </w:rPr>
              <w:t>NSW</w:t>
            </w:r>
          </w:p>
        </w:tc>
        <w:tc>
          <w:tcPr>
            <w:tcW w:w="0" w:type="auto"/>
            <w:vAlign w:val="center"/>
          </w:tcPr>
          <w:p w14:paraId="47983D01" w14:textId="2E549DED" w:rsidR="005E2A7D" w:rsidRPr="00B22073" w:rsidRDefault="005E2A7D" w:rsidP="00A427A1">
            <w:pPr>
              <w:jc w:val="center"/>
              <w:rPr>
                <w:b/>
                <w:sz w:val="24"/>
              </w:rPr>
            </w:pPr>
            <w:r>
              <w:rPr>
                <w:b/>
              </w:rPr>
              <w:t>QLD</w:t>
            </w:r>
          </w:p>
        </w:tc>
        <w:tc>
          <w:tcPr>
            <w:tcW w:w="0" w:type="auto"/>
            <w:vAlign w:val="center"/>
          </w:tcPr>
          <w:p w14:paraId="36693498" w14:textId="2419E02C" w:rsidR="005E2A7D" w:rsidRPr="00B22073" w:rsidRDefault="005E2A7D" w:rsidP="00A427A1">
            <w:pPr>
              <w:jc w:val="center"/>
              <w:rPr>
                <w:b/>
              </w:rPr>
            </w:pPr>
            <w:r>
              <w:rPr>
                <w:b/>
              </w:rPr>
              <w:t>SA</w:t>
            </w:r>
          </w:p>
        </w:tc>
        <w:tc>
          <w:tcPr>
            <w:tcW w:w="0" w:type="auto"/>
          </w:tcPr>
          <w:p w14:paraId="7AF79271" w14:textId="76CB925A" w:rsidR="005E2A7D" w:rsidRDefault="006E440B" w:rsidP="00A427A1">
            <w:pPr>
              <w:jc w:val="center"/>
              <w:rPr>
                <w:b/>
              </w:rPr>
            </w:pPr>
            <w:r>
              <w:rPr>
                <w:b/>
              </w:rPr>
              <w:t>SEA IMOS</w:t>
            </w:r>
          </w:p>
        </w:tc>
        <w:tc>
          <w:tcPr>
            <w:tcW w:w="0" w:type="auto"/>
          </w:tcPr>
          <w:p w14:paraId="77ED053D" w14:textId="5F619564" w:rsidR="005E2A7D" w:rsidRDefault="005E2A7D" w:rsidP="00A427A1">
            <w:pPr>
              <w:jc w:val="center"/>
              <w:rPr>
                <w:b/>
              </w:rPr>
            </w:pPr>
            <w:r>
              <w:rPr>
                <w:b/>
              </w:rPr>
              <w:t>WA</w:t>
            </w:r>
          </w:p>
        </w:tc>
      </w:tr>
      <w:tr w:rsidR="005E2A7D" w:rsidRPr="00D90027" w14:paraId="4B7B1FE5" w14:textId="5AEEE148" w:rsidTr="002F3421">
        <w:tc>
          <w:tcPr>
            <w:tcW w:w="0" w:type="auto"/>
            <w:vAlign w:val="center"/>
          </w:tcPr>
          <w:p w14:paraId="6D6C2A15" w14:textId="61D5F7E0" w:rsidR="005E2A7D" w:rsidRPr="00B22073" w:rsidRDefault="005E2A7D" w:rsidP="00B040BA">
            <w:pPr>
              <w:jc w:val="center"/>
              <w:rPr>
                <w:b/>
                <w:sz w:val="24"/>
              </w:rPr>
            </w:pPr>
            <w:r w:rsidRPr="00EC6CCC">
              <w:rPr>
                <w:b/>
                <w:i/>
              </w:rPr>
              <w:t xml:space="preserve">Total </w:t>
            </w:r>
            <w:r>
              <w:rPr>
                <w:b/>
                <w:i/>
              </w:rPr>
              <w:t>n</w:t>
            </w:r>
            <w:r w:rsidRPr="00EC6CCC">
              <w:rPr>
                <w:b/>
                <w:i/>
              </w:rPr>
              <w:t xml:space="preserve">umber of </w:t>
            </w:r>
            <w:r>
              <w:rPr>
                <w:b/>
                <w:i/>
              </w:rPr>
              <w:t>deployment locations (‘</w:t>
            </w:r>
            <w:proofErr w:type="spellStart"/>
            <w:r>
              <w:rPr>
                <w:b/>
                <w:i/>
              </w:rPr>
              <w:t>no_platforms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69974882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BC59E2E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7524DB0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23DBEF8F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19456532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</w:tr>
      <w:tr w:rsidR="005E2A7D" w:rsidRPr="00D90027" w14:paraId="7D4C3EE2" w14:textId="1647E112" w:rsidTr="002F3421">
        <w:tc>
          <w:tcPr>
            <w:tcW w:w="0" w:type="auto"/>
            <w:vAlign w:val="center"/>
          </w:tcPr>
          <w:p w14:paraId="4D836E8E" w14:textId="77777777" w:rsidR="005E2A7D" w:rsidRPr="00B22073" w:rsidRDefault="005E2A7D" w:rsidP="00A427A1">
            <w:pPr>
              <w:jc w:val="center"/>
              <w:rPr>
                <w:b/>
              </w:rPr>
            </w:pPr>
            <w:r>
              <w:rPr>
                <w:b/>
                <w:i/>
              </w:rPr>
              <w:t>Total number of deployments (‘</w:t>
            </w:r>
            <w:proofErr w:type="spellStart"/>
            <w:r>
              <w:rPr>
                <w:b/>
                <w:i/>
              </w:rPr>
              <w:t>no_deployments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463519AC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7E26BE63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F62D32D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5FD2A809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5E9221F7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</w:tr>
      <w:tr w:rsidR="005E2A7D" w:rsidRPr="00D90027" w14:paraId="513FB31D" w14:textId="272DE3F0" w:rsidTr="002F3421">
        <w:tc>
          <w:tcPr>
            <w:tcW w:w="0" w:type="auto"/>
            <w:vAlign w:val="center"/>
          </w:tcPr>
          <w:p w14:paraId="711566A0" w14:textId="77777777" w:rsidR="005E2A7D" w:rsidRDefault="005E2A7D" w:rsidP="00A427A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Total number of </w:t>
            </w:r>
            <w:proofErr w:type="spellStart"/>
            <w:r>
              <w:rPr>
                <w:b/>
                <w:i/>
              </w:rPr>
              <w:t>slocum</w:t>
            </w:r>
            <w:proofErr w:type="spellEnd"/>
            <w:r>
              <w:rPr>
                <w:b/>
                <w:i/>
              </w:rPr>
              <w:t xml:space="preserve"> deployments (‘no_data2’)</w:t>
            </w:r>
          </w:p>
        </w:tc>
        <w:tc>
          <w:tcPr>
            <w:tcW w:w="0" w:type="auto"/>
            <w:vAlign w:val="center"/>
          </w:tcPr>
          <w:p w14:paraId="5D0EF226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16C768C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90C8B0F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26F6FECD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268E348C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</w:tr>
      <w:tr w:rsidR="005E2A7D" w:rsidRPr="00D90027" w14:paraId="545FDA04" w14:textId="3882A7D7" w:rsidTr="002F3421">
        <w:tc>
          <w:tcPr>
            <w:tcW w:w="0" w:type="auto"/>
            <w:vAlign w:val="center"/>
          </w:tcPr>
          <w:p w14:paraId="13C73242" w14:textId="77777777" w:rsidR="005E2A7D" w:rsidRDefault="005E2A7D" w:rsidP="00A427A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Total number of </w:t>
            </w:r>
            <w:proofErr w:type="spellStart"/>
            <w:r>
              <w:rPr>
                <w:b/>
                <w:i/>
              </w:rPr>
              <w:t>seaglider</w:t>
            </w:r>
            <w:proofErr w:type="spellEnd"/>
            <w:r>
              <w:rPr>
                <w:b/>
                <w:i/>
              </w:rPr>
              <w:t xml:space="preserve"> deployments (‘no_data3’)</w:t>
            </w:r>
          </w:p>
        </w:tc>
        <w:tc>
          <w:tcPr>
            <w:tcW w:w="0" w:type="auto"/>
            <w:vAlign w:val="center"/>
          </w:tcPr>
          <w:p w14:paraId="5BDFD5D5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51B2DA3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EB29736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613DD293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076DB9CD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</w:tr>
      <w:tr w:rsidR="005E2A7D" w:rsidRPr="00D90027" w14:paraId="0D924B2C" w14:textId="177DA705" w:rsidTr="002F3421">
        <w:tc>
          <w:tcPr>
            <w:tcW w:w="0" w:type="auto"/>
            <w:vAlign w:val="center"/>
          </w:tcPr>
          <w:p w14:paraId="7C3BBEC4" w14:textId="77777777" w:rsidR="005E2A7D" w:rsidRDefault="005E2A7D" w:rsidP="00A427A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measurements (‘</w:t>
            </w:r>
            <w:proofErr w:type="spellStart"/>
            <w:r>
              <w:rPr>
                <w:b/>
                <w:i/>
              </w:rPr>
              <w:t>no_data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1B1253F3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92B56BD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7EAB52BE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5211A04B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4A7D3179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</w:tr>
      <w:tr w:rsidR="005E2A7D" w:rsidRPr="00D90027" w14:paraId="438A3506" w14:textId="3FDFD3D0" w:rsidTr="002F3421">
        <w:tc>
          <w:tcPr>
            <w:tcW w:w="0" w:type="auto"/>
            <w:vAlign w:val="center"/>
          </w:tcPr>
          <w:p w14:paraId="405A8C1C" w14:textId="77777777" w:rsidR="005E2A7D" w:rsidRPr="00D90027" w:rsidRDefault="005E2A7D" w:rsidP="00A427A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</w:t>
            </w:r>
            <w:proofErr w:type="spellStart"/>
            <w:r>
              <w:rPr>
                <w:b/>
                <w:i/>
              </w:rPr>
              <w:t>temporal_range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6CBDDFB1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B3B7B1E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3EF0471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5CE5ADFC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08CD98C6" w14:textId="77777777" w:rsidR="005E2A7D" w:rsidRPr="00B22073" w:rsidRDefault="005E2A7D" w:rsidP="00A427A1">
            <w:pPr>
              <w:jc w:val="center"/>
              <w:rPr>
                <w:b/>
              </w:rPr>
            </w:pPr>
          </w:p>
        </w:tc>
      </w:tr>
    </w:tbl>
    <w:p w14:paraId="39B0CEC1" w14:textId="7F2D075D" w:rsidR="00EC6CCC" w:rsidRDefault="00EC6CCC" w:rsidP="00B040BA"/>
    <w:p w14:paraId="4EF89296" w14:textId="3C9830D6" w:rsidR="006A4A7F" w:rsidRDefault="006A4A7F" w:rsidP="006A4A7F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B731D9">
        <w:rPr>
          <w:b/>
        </w:rPr>
        <w:t>Headers</w:t>
      </w:r>
      <w:r w:rsidR="00B731D9">
        <w:t>: Data type.</w:t>
      </w:r>
      <w:r w:rsidR="00156C8D">
        <w:br/>
      </w:r>
      <w:r w:rsidR="00156C8D">
        <w:rPr>
          <w:b/>
        </w:rPr>
        <w:t>Sub-headers</w:t>
      </w:r>
      <w:r w:rsidR="00156C8D">
        <w:t>: Deployment state.</w:t>
      </w:r>
      <w:r w:rsidR="00B731D9">
        <w:br/>
      </w:r>
      <w:r w:rsidR="0081005F">
        <w:rPr>
          <w:b/>
        </w:rPr>
        <w:t># platforms</w:t>
      </w:r>
      <w:r w:rsidR="006128D3">
        <w:t xml:space="preserve">: </w:t>
      </w:r>
      <w:r w:rsidR="0081005F">
        <w:t xml:space="preserve">Number of </w:t>
      </w:r>
      <w:r w:rsidR="003555D4">
        <w:t xml:space="preserve">distinct </w:t>
      </w:r>
      <w:proofErr w:type="spellStart"/>
      <w:r w:rsidR="0081005F">
        <w:t>seaglider</w:t>
      </w:r>
      <w:proofErr w:type="spellEnd"/>
      <w:r w:rsidR="003555D4">
        <w:t xml:space="preserve"> </w:t>
      </w:r>
      <w:r w:rsidR="0081005F">
        <w:t xml:space="preserve">and </w:t>
      </w:r>
      <w:proofErr w:type="spellStart"/>
      <w:r w:rsidR="0081005F">
        <w:t>slocum</w:t>
      </w:r>
      <w:proofErr w:type="spellEnd"/>
      <w:r w:rsidR="0081005F">
        <w:t xml:space="preserve"> glider</w:t>
      </w:r>
      <w:r w:rsidR="003555D4">
        <w:t xml:space="preserve"> platforms</w:t>
      </w:r>
      <w:r w:rsidR="0081005F">
        <w:t xml:space="preserve"> that have been deployed.</w:t>
      </w:r>
      <w:r w:rsidR="003555D4">
        <w:br/>
      </w:r>
      <w:r w:rsidR="003555D4">
        <w:rPr>
          <w:b/>
        </w:rPr>
        <w:t># deployments</w:t>
      </w:r>
      <w:r w:rsidR="003555D4">
        <w:t xml:space="preserve">: Number of </w:t>
      </w:r>
      <w:proofErr w:type="spellStart"/>
      <w:r w:rsidR="003555D4">
        <w:t>seaglider</w:t>
      </w:r>
      <w:proofErr w:type="spellEnd"/>
      <w:r w:rsidR="003555D4">
        <w:t xml:space="preserve"> and </w:t>
      </w:r>
      <w:proofErr w:type="spellStart"/>
      <w:r w:rsidR="003555D4">
        <w:t>slocum</w:t>
      </w:r>
      <w:proofErr w:type="spellEnd"/>
      <w:r w:rsidR="003555D4">
        <w:t xml:space="preserve"> glider deployments.</w:t>
      </w:r>
      <w:r w:rsidR="003555D4">
        <w:br/>
      </w:r>
      <w:r w:rsidR="003555D4">
        <w:rPr>
          <w:b/>
        </w:rPr>
        <w:t xml:space="preserve"># </w:t>
      </w:r>
      <w:proofErr w:type="spellStart"/>
      <w:r w:rsidR="003555D4">
        <w:rPr>
          <w:b/>
        </w:rPr>
        <w:t>slocum</w:t>
      </w:r>
      <w:proofErr w:type="spellEnd"/>
      <w:r w:rsidR="003555D4">
        <w:rPr>
          <w:b/>
        </w:rPr>
        <w:t xml:space="preserve"> deployments</w:t>
      </w:r>
      <w:r w:rsidR="003555D4">
        <w:t xml:space="preserve">: Number of </w:t>
      </w:r>
      <w:proofErr w:type="spellStart"/>
      <w:r w:rsidR="003555D4">
        <w:t>slocum</w:t>
      </w:r>
      <w:proofErr w:type="spellEnd"/>
      <w:r w:rsidR="003555D4">
        <w:t xml:space="preserve"> glider deployments.</w:t>
      </w:r>
      <w:r w:rsidR="003555D4">
        <w:br/>
      </w:r>
      <w:r w:rsidR="003555D4">
        <w:rPr>
          <w:b/>
        </w:rPr>
        <w:t xml:space="preserve"># </w:t>
      </w:r>
      <w:proofErr w:type="spellStart"/>
      <w:r w:rsidR="003555D4">
        <w:rPr>
          <w:b/>
        </w:rPr>
        <w:t>seaglider</w:t>
      </w:r>
      <w:proofErr w:type="spellEnd"/>
      <w:r w:rsidR="003555D4">
        <w:rPr>
          <w:b/>
        </w:rPr>
        <w:t xml:space="preserve"> deployments</w:t>
      </w:r>
      <w:r w:rsidR="003555D4">
        <w:t xml:space="preserve">: Number of </w:t>
      </w:r>
      <w:proofErr w:type="spellStart"/>
      <w:r w:rsidR="003555D4">
        <w:t>seaglider</w:t>
      </w:r>
      <w:proofErr w:type="spellEnd"/>
      <w:r w:rsidR="003555D4">
        <w:t xml:space="preserve"> deployments.</w:t>
      </w:r>
      <w:r w:rsidR="006128D3">
        <w:br/>
      </w:r>
      <w:r w:rsidR="006128D3">
        <w:rPr>
          <w:b/>
        </w:rPr>
        <w:t>Start</w:t>
      </w:r>
      <w:r w:rsidR="006128D3" w:rsidRPr="006B3C3D">
        <w:t xml:space="preserve">: </w:t>
      </w:r>
      <w:r w:rsidR="0081005F">
        <w:t>Earliest g</w:t>
      </w:r>
      <w:r w:rsidR="006128D3">
        <w:t xml:space="preserve">lider deployment date (format: </w:t>
      </w:r>
      <w:proofErr w:type="spellStart"/>
      <w:r w:rsidR="006128D3">
        <w:t>dd</w:t>
      </w:r>
      <w:proofErr w:type="spellEnd"/>
      <w:r w:rsidR="006128D3">
        <w:t>/mm/</w:t>
      </w:r>
      <w:proofErr w:type="spellStart"/>
      <w:r w:rsidR="006128D3">
        <w:t>yyyy</w:t>
      </w:r>
      <w:proofErr w:type="spellEnd"/>
      <w:r w:rsidR="006128D3">
        <w:t>).</w:t>
      </w:r>
      <w:r w:rsidR="00842A7D">
        <w:rPr>
          <w:b/>
        </w:rPr>
        <w:br/>
      </w:r>
      <w:r w:rsidR="006128D3">
        <w:rPr>
          <w:b/>
        </w:rPr>
        <w:t>End</w:t>
      </w:r>
      <w:r w:rsidR="006128D3" w:rsidRPr="006B3C3D">
        <w:t xml:space="preserve">: </w:t>
      </w:r>
      <w:r w:rsidR="0081005F">
        <w:t>Latest g</w:t>
      </w:r>
      <w:r w:rsidR="006128D3">
        <w:t xml:space="preserve">lider recovery date (format: </w:t>
      </w:r>
      <w:proofErr w:type="spellStart"/>
      <w:r w:rsidR="006128D3">
        <w:t>dd</w:t>
      </w:r>
      <w:proofErr w:type="spellEnd"/>
      <w:r w:rsidR="006128D3">
        <w:t>/mm/</w:t>
      </w:r>
      <w:proofErr w:type="spellStart"/>
      <w:r w:rsidR="006128D3">
        <w:t>yyyy</w:t>
      </w:r>
      <w:proofErr w:type="spellEnd"/>
      <w:r w:rsidR="006128D3">
        <w:t>).</w:t>
      </w:r>
      <w:r w:rsidR="006128D3" w:rsidRPr="006B3C3D">
        <w:br/>
      </w:r>
      <w:r w:rsidR="00842A7D" w:rsidRPr="00842A7D">
        <w:rPr>
          <w:b/>
        </w:rPr>
        <w:t xml:space="preserve"># </w:t>
      </w:r>
      <w:r w:rsidR="00842A7D">
        <w:rPr>
          <w:b/>
        </w:rPr>
        <w:t>days</w:t>
      </w:r>
      <w:r w:rsidR="00842A7D" w:rsidRPr="00842A7D">
        <w:rPr>
          <w:b/>
        </w:rPr>
        <w:t xml:space="preserve"> of data (range)</w:t>
      </w:r>
      <w:r w:rsidR="00842A7D" w:rsidRPr="00B040BA">
        <w:t xml:space="preserve">: Number of </w:t>
      </w:r>
      <w:r w:rsidR="00842A7D">
        <w:t>days</w:t>
      </w:r>
      <w:r w:rsidR="00842A7D" w:rsidRPr="00B040BA">
        <w:t xml:space="preserve"> between the data recording start and end dates (Minimum – maximum).</w:t>
      </w:r>
      <w:r w:rsidR="006128D3" w:rsidRPr="00ED7666">
        <w:br/>
      </w:r>
      <w:del w:id="11" w:author="Xavier Hoenner" w:date="2016-06-03T09:20:00Z">
        <w:r w:rsidR="006128D3" w:rsidRPr="00E051FB" w:rsidDel="00E051FB">
          <w:rPr>
            <w:b/>
          </w:rPr>
          <w:delText xml:space="preserve">ANFOG: </w:delText>
        </w:r>
        <w:r w:rsidR="006128D3" w:rsidRPr="00E051FB" w:rsidDel="00E051FB">
          <w:rPr>
            <w:b/>
            <w:rPrChange w:id="12" w:author="Xavier Hoenner" w:date="2016-06-03T09:21:00Z">
              <w:rPr/>
            </w:rPrChange>
          </w:rPr>
          <w:delText xml:space="preserve">Australian National Facility for </w:delText>
        </w:r>
      </w:del>
      <w:r w:rsidR="006128D3" w:rsidRPr="00E051FB">
        <w:rPr>
          <w:b/>
          <w:rPrChange w:id="13" w:author="Xavier Hoenner" w:date="2016-06-03T09:21:00Z">
            <w:rPr/>
          </w:rPrChange>
        </w:rPr>
        <w:t>Ocean Gliders</w:t>
      </w:r>
      <w:ins w:id="14" w:author="Xavier Hoenner" w:date="2016-06-03T09:21:00Z">
        <w:r w:rsidR="00E051FB">
          <w:t xml:space="preserve">: </w:t>
        </w:r>
        <w:r w:rsidR="00E051FB">
          <w:fldChar w:fldCharType="begin"/>
        </w:r>
        <w:r w:rsidR="00E051FB">
          <w:instrText xml:space="preserve"> HYPERLINK "http://imos.org.au/oceangliders.html" </w:instrText>
        </w:r>
        <w:r w:rsidR="00E051FB">
          <w:fldChar w:fldCharType="separate"/>
        </w:r>
        <w:r w:rsidR="00E051FB">
          <w:rPr>
            <w:rStyle w:val="Hyperlink"/>
          </w:rPr>
          <w:t>http://imos.org.au/oceangliders.html</w:t>
        </w:r>
        <w:r w:rsidR="00E051FB">
          <w:fldChar w:fldCharType="end"/>
        </w:r>
      </w:ins>
      <w:del w:id="15" w:author="Xavier Hoenner" w:date="2016-06-03T09:21:00Z">
        <w:r w:rsidR="006128D3" w:rsidDel="00E051FB">
          <w:delText>)</w:delText>
        </w:r>
      </w:del>
      <w:r w:rsidR="006128D3">
        <w:t>.</w:t>
      </w:r>
    </w:p>
    <w:p w14:paraId="311C617B" w14:textId="77777777" w:rsidR="006B3C3D" w:rsidRDefault="006B3C3D" w:rsidP="006B3C3D">
      <w:pPr>
        <w:ind w:left="993" w:hanging="993"/>
      </w:pPr>
    </w:p>
    <w:p w14:paraId="28D46F1F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093"/>
        <w:gridCol w:w="1105"/>
        <w:gridCol w:w="1105"/>
        <w:gridCol w:w="1105"/>
        <w:gridCol w:w="843"/>
        <w:gridCol w:w="917"/>
        <w:gridCol w:w="693"/>
        <w:gridCol w:w="619"/>
        <w:gridCol w:w="1762"/>
      </w:tblGrid>
      <w:tr w:rsidR="003555D4" w14:paraId="58DFC373" w14:textId="77777777" w:rsidTr="00B040BA">
        <w:trPr>
          <w:jc w:val="center"/>
        </w:trPr>
        <w:tc>
          <w:tcPr>
            <w:tcW w:w="591" w:type="pct"/>
            <w:vAlign w:val="center"/>
          </w:tcPr>
          <w:p w14:paraId="78B7BE04" w14:textId="6839BD7F" w:rsidR="003555D4" w:rsidRPr="0025464E" w:rsidRDefault="003555D4" w:rsidP="00B040B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r>
              <w:rPr>
                <w:b/>
              </w:rPr>
              <w:t>deployment_location</w:t>
            </w:r>
            <w:proofErr w:type="spellEnd"/>
          </w:p>
        </w:tc>
        <w:tc>
          <w:tcPr>
            <w:tcW w:w="598" w:type="pct"/>
            <w:vAlign w:val="center"/>
          </w:tcPr>
          <w:p w14:paraId="012B3CD9" w14:textId="35862E02" w:rsidR="003555D4" w:rsidRDefault="003555D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no_platforms</w:t>
            </w:r>
            <w:proofErr w:type="spellEnd"/>
          </w:p>
        </w:tc>
        <w:tc>
          <w:tcPr>
            <w:tcW w:w="598" w:type="pct"/>
            <w:vAlign w:val="center"/>
          </w:tcPr>
          <w:p w14:paraId="61A1E422" w14:textId="04B1B678" w:rsidR="003555D4" w:rsidRDefault="003555D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no_deployments</w:t>
            </w:r>
            <w:proofErr w:type="spellEnd"/>
          </w:p>
        </w:tc>
        <w:tc>
          <w:tcPr>
            <w:tcW w:w="598" w:type="pct"/>
            <w:vAlign w:val="center"/>
          </w:tcPr>
          <w:p w14:paraId="3C01A3C7" w14:textId="0A279937" w:rsidR="003555D4" w:rsidRDefault="003555D4" w:rsidP="00B040B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  <w:u w:val="single"/>
              </w:rPr>
            </w:pPr>
            <w:proofErr w:type="spellStart"/>
            <w:r>
              <w:rPr>
                <w:b/>
              </w:rPr>
              <w:t>no_slocum_deployments</w:t>
            </w:r>
            <w:proofErr w:type="spellEnd"/>
          </w:p>
        </w:tc>
        <w:tc>
          <w:tcPr>
            <w:tcW w:w="456" w:type="pct"/>
            <w:vAlign w:val="center"/>
          </w:tcPr>
          <w:p w14:paraId="25F4DABE" w14:textId="2C2D91EC" w:rsidR="003555D4" w:rsidRDefault="003555D4" w:rsidP="00B040B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r>
              <w:rPr>
                <w:b/>
              </w:rPr>
              <w:t>no_seaglider_deployments</w:t>
            </w:r>
            <w:proofErr w:type="spellEnd"/>
          </w:p>
        </w:tc>
        <w:tc>
          <w:tcPr>
            <w:tcW w:w="496" w:type="pct"/>
            <w:vAlign w:val="center"/>
          </w:tcPr>
          <w:p w14:paraId="20787AB1" w14:textId="62EC33CA" w:rsidR="003555D4" w:rsidRDefault="003555D4" w:rsidP="00B040BA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</w:rPr>
              <w:t>no_measurements</w:t>
            </w:r>
            <w:proofErr w:type="spellEnd"/>
          </w:p>
        </w:tc>
        <w:tc>
          <w:tcPr>
            <w:tcW w:w="375" w:type="pct"/>
            <w:vAlign w:val="center"/>
          </w:tcPr>
          <w:p w14:paraId="410B248E" w14:textId="202C785A" w:rsidR="003555D4" w:rsidRPr="0025464E" w:rsidRDefault="003555D4" w:rsidP="00B040B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  <w:u w:val="single"/>
              </w:rPr>
            </w:pPr>
            <w:proofErr w:type="spellStart"/>
            <w:r>
              <w:rPr>
                <w:b/>
              </w:rPr>
              <w:t>earliest_date</w:t>
            </w:r>
            <w:proofErr w:type="spellEnd"/>
          </w:p>
        </w:tc>
        <w:tc>
          <w:tcPr>
            <w:tcW w:w="335" w:type="pct"/>
            <w:vAlign w:val="center"/>
          </w:tcPr>
          <w:p w14:paraId="63863220" w14:textId="77777777" w:rsidR="003555D4" w:rsidRPr="0025464E" w:rsidRDefault="003555D4" w:rsidP="00B040B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  <w:u w:val="single"/>
              </w:rPr>
            </w:pPr>
            <w:proofErr w:type="spellStart"/>
            <w:r>
              <w:rPr>
                <w:b/>
              </w:rPr>
              <w:t>latest_date</w:t>
            </w:r>
            <w:proofErr w:type="spellEnd"/>
          </w:p>
        </w:tc>
        <w:tc>
          <w:tcPr>
            <w:tcW w:w="953" w:type="pct"/>
            <w:vAlign w:val="center"/>
          </w:tcPr>
          <w:p w14:paraId="2E3DEDF6" w14:textId="6B43D463" w:rsidR="003555D4" w:rsidRPr="0025464E" w:rsidRDefault="003555D4" w:rsidP="00B040B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r>
              <w:rPr>
                <w:b/>
              </w:rPr>
              <w:t>no_data_days</w:t>
            </w:r>
            <w:proofErr w:type="spellEnd"/>
          </w:p>
        </w:tc>
      </w:tr>
      <w:tr w:rsidR="003555D4" w14:paraId="32BDCD11" w14:textId="77777777" w:rsidTr="00B040BA">
        <w:trPr>
          <w:jc w:val="center"/>
        </w:trPr>
        <w:tc>
          <w:tcPr>
            <w:tcW w:w="591" w:type="pct"/>
            <w:vAlign w:val="center"/>
          </w:tcPr>
          <w:p w14:paraId="1B59F709" w14:textId="2437C903" w:rsidR="003555D4" w:rsidRDefault="003555D4" w:rsidP="00B040B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Deployment location</w:t>
            </w:r>
          </w:p>
        </w:tc>
        <w:tc>
          <w:tcPr>
            <w:tcW w:w="598" w:type="pct"/>
            <w:vAlign w:val="center"/>
          </w:tcPr>
          <w:p w14:paraId="4B67789F" w14:textId="779FD3CC" w:rsidR="003555D4" w:rsidRDefault="003555D4">
            <w:pPr>
              <w:jc w:val="center"/>
            </w:pPr>
            <w:r>
              <w:t># Platforms</w:t>
            </w:r>
          </w:p>
        </w:tc>
        <w:tc>
          <w:tcPr>
            <w:tcW w:w="598" w:type="pct"/>
            <w:vAlign w:val="center"/>
          </w:tcPr>
          <w:p w14:paraId="6567E6CA" w14:textId="30B1BB9D" w:rsidR="003555D4" w:rsidRDefault="003555D4">
            <w:pPr>
              <w:jc w:val="center"/>
            </w:pPr>
            <w:r>
              <w:t># Deployments</w:t>
            </w:r>
          </w:p>
        </w:tc>
        <w:tc>
          <w:tcPr>
            <w:tcW w:w="598" w:type="pct"/>
            <w:vAlign w:val="center"/>
          </w:tcPr>
          <w:p w14:paraId="6566C918" w14:textId="0B273310" w:rsidR="003555D4" w:rsidRDefault="003555D4" w:rsidP="00B040B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  <w:u w:val="single"/>
              </w:rPr>
            </w:pPr>
            <w:r>
              <w:t># Slocum deployments</w:t>
            </w:r>
          </w:p>
        </w:tc>
        <w:tc>
          <w:tcPr>
            <w:tcW w:w="456" w:type="pct"/>
            <w:vAlign w:val="center"/>
          </w:tcPr>
          <w:p w14:paraId="333D79BB" w14:textId="79DE9E69" w:rsidR="003555D4" w:rsidRDefault="003555D4" w:rsidP="00B040B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 xml:space="preserve"># </w:t>
            </w:r>
            <w:proofErr w:type="spellStart"/>
            <w:r>
              <w:t>Seaglider</w:t>
            </w:r>
            <w:proofErr w:type="spellEnd"/>
            <w:r>
              <w:t xml:space="preserve"> deploy</w:t>
            </w:r>
            <w:r>
              <w:lastRenderedPageBreak/>
              <w:t>ments</w:t>
            </w:r>
          </w:p>
        </w:tc>
        <w:tc>
          <w:tcPr>
            <w:tcW w:w="496" w:type="pct"/>
            <w:vAlign w:val="center"/>
          </w:tcPr>
          <w:p w14:paraId="4161E4C7" w14:textId="1A8BB3A3" w:rsidR="003555D4" w:rsidRDefault="003555D4" w:rsidP="00B040BA">
            <w:pPr>
              <w:jc w:val="center"/>
            </w:pPr>
            <w:r>
              <w:lastRenderedPageBreak/>
              <w:t># measurements</w:t>
            </w:r>
          </w:p>
        </w:tc>
        <w:tc>
          <w:tcPr>
            <w:tcW w:w="375" w:type="pct"/>
            <w:vAlign w:val="center"/>
          </w:tcPr>
          <w:p w14:paraId="7A4A5F45" w14:textId="79E5075D" w:rsidR="003555D4" w:rsidRDefault="003555D4" w:rsidP="00B040B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  <w:u w:val="single"/>
              </w:rPr>
            </w:pPr>
            <w:r>
              <w:t>Start</w:t>
            </w:r>
          </w:p>
        </w:tc>
        <w:tc>
          <w:tcPr>
            <w:tcW w:w="335" w:type="pct"/>
            <w:vAlign w:val="center"/>
          </w:tcPr>
          <w:p w14:paraId="1235D939" w14:textId="77777777" w:rsidR="003555D4" w:rsidRDefault="003555D4" w:rsidP="00B040B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  <w:u w:val="single"/>
              </w:rPr>
            </w:pPr>
            <w:r>
              <w:t>End</w:t>
            </w:r>
          </w:p>
        </w:tc>
        <w:tc>
          <w:tcPr>
            <w:tcW w:w="953" w:type="pct"/>
            <w:vAlign w:val="center"/>
          </w:tcPr>
          <w:p w14:paraId="36DB1CA0" w14:textId="6C702BC9" w:rsidR="003555D4" w:rsidRDefault="003555D4" w:rsidP="00B040B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# days of data (range)</w:t>
            </w:r>
          </w:p>
        </w:tc>
      </w:tr>
      <w:tr w:rsidR="003555D4" w14:paraId="2257B6CE" w14:textId="77777777" w:rsidTr="003555D4">
        <w:trPr>
          <w:jc w:val="center"/>
        </w:trPr>
        <w:tc>
          <w:tcPr>
            <w:tcW w:w="5000" w:type="pct"/>
            <w:gridSpan w:val="9"/>
            <w:shd w:val="clear" w:color="auto" w:fill="595959" w:themeFill="text1" w:themeFillTint="A6"/>
          </w:tcPr>
          <w:p w14:paraId="7D723B3E" w14:textId="5E0DB23E" w:rsidR="003555D4" w:rsidRDefault="003555D4" w:rsidP="00B731D9">
            <w:pPr>
              <w:jc w:val="center"/>
            </w:pPr>
            <w:r>
              <w:lastRenderedPageBreak/>
              <w:t>Headers = ‘</w:t>
            </w:r>
            <w:proofErr w:type="spellStart"/>
            <w:r>
              <w:t>data_type</w:t>
            </w:r>
            <w:proofErr w:type="spellEnd"/>
            <w:r>
              <w:t>’</w:t>
            </w:r>
          </w:p>
        </w:tc>
      </w:tr>
      <w:tr w:rsidR="003555D4" w14:paraId="372A1575" w14:textId="77777777" w:rsidTr="003555D4">
        <w:trPr>
          <w:jc w:val="center"/>
        </w:trPr>
        <w:tc>
          <w:tcPr>
            <w:tcW w:w="5000" w:type="pct"/>
            <w:gridSpan w:val="9"/>
            <w:shd w:val="clear" w:color="auto" w:fill="BFBFBF" w:themeFill="background1" w:themeFillShade="BF"/>
          </w:tcPr>
          <w:p w14:paraId="298D9216" w14:textId="7E695A4C" w:rsidR="003555D4" w:rsidRDefault="003555D4" w:rsidP="00B040BA">
            <w:pPr>
              <w:rPr>
                <w:sz w:val="24"/>
              </w:rPr>
            </w:pPr>
            <w:r>
              <w:t>Sub-headers = ‘</w:t>
            </w:r>
            <w:proofErr w:type="spellStart"/>
            <w:r>
              <w:t>deployment_state</w:t>
            </w:r>
            <w:proofErr w:type="spellEnd"/>
            <w:r>
              <w:t>’</w:t>
            </w:r>
          </w:p>
        </w:tc>
      </w:tr>
      <w:tr w:rsidR="003555D4" w14:paraId="5DBD037B" w14:textId="77777777" w:rsidTr="00B040BA">
        <w:trPr>
          <w:jc w:val="center"/>
        </w:trPr>
        <w:tc>
          <w:tcPr>
            <w:tcW w:w="591" w:type="pct"/>
            <w:vAlign w:val="center"/>
          </w:tcPr>
          <w:p w14:paraId="6BC6690B" w14:textId="77777777" w:rsidR="003555D4" w:rsidRDefault="003555D4" w:rsidP="00B731D9">
            <w:pPr>
              <w:jc w:val="center"/>
            </w:pPr>
          </w:p>
        </w:tc>
        <w:tc>
          <w:tcPr>
            <w:tcW w:w="598" w:type="pct"/>
          </w:tcPr>
          <w:p w14:paraId="41080228" w14:textId="77777777" w:rsidR="003555D4" w:rsidRDefault="003555D4" w:rsidP="00B731D9">
            <w:pPr>
              <w:jc w:val="center"/>
            </w:pPr>
          </w:p>
        </w:tc>
        <w:tc>
          <w:tcPr>
            <w:tcW w:w="598" w:type="pct"/>
          </w:tcPr>
          <w:p w14:paraId="23BF9161" w14:textId="2AD4CEA3" w:rsidR="003555D4" w:rsidRDefault="003555D4" w:rsidP="00B731D9">
            <w:pPr>
              <w:jc w:val="center"/>
            </w:pPr>
          </w:p>
        </w:tc>
        <w:tc>
          <w:tcPr>
            <w:tcW w:w="598" w:type="pct"/>
            <w:vAlign w:val="center"/>
          </w:tcPr>
          <w:p w14:paraId="35B8C4FB" w14:textId="41E90708" w:rsidR="003555D4" w:rsidRDefault="003555D4" w:rsidP="00B731D9">
            <w:pPr>
              <w:jc w:val="center"/>
            </w:pPr>
          </w:p>
        </w:tc>
        <w:tc>
          <w:tcPr>
            <w:tcW w:w="456" w:type="pct"/>
            <w:vAlign w:val="center"/>
          </w:tcPr>
          <w:p w14:paraId="0C699FF0" w14:textId="77777777" w:rsidR="003555D4" w:rsidRDefault="003555D4" w:rsidP="00B731D9">
            <w:pPr>
              <w:jc w:val="center"/>
            </w:pPr>
          </w:p>
        </w:tc>
        <w:tc>
          <w:tcPr>
            <w:tcW w:w="496" w:type="pct"/>
          </w:tcPr>
          <w:p w14:paraId="4B2969FE" w14:textId="77777777" w:rsidR="003555D4" w:rsidRDefault="003555D4" w:rsidP="00B731D9">
            <w:pPr>
              <w:jc w:val="center"/>
            </w:pPr>
          </w:p>
        </w:tc>
        <w:tc>
          <w:tcPr>
            <w:tcW w:w="375" w:type="pct"/>
            <w:vAlign w:val="center"/>
          </w:tcPr>
          <w:p w14:paraId="0ED40AC5" w14:textId="77777777" w:rsidR="003555D4" w:rsidRDefault="003555D4" w:rsidP="00B731D9">
            <w:pPr>
              <w:jc w:val="center"/>
            </w:pPr>
          </w:p>
        </w:tc>
        <w:tc>
          <w:tcPr>
            <w:tcW w:w="335" w:type="pct"/>
            <w:vAlign w:val="center"/>
          </w:tcPr>
          <w:p w14:paraId="77ADE4B4" w14:textId="77777777" w:rsidR="003555D4" w:rsidRDefault="003555D4" w:rsidP="00B731D9">
            <w:pPr>
              <w:jc w:val="center"/>
            </w:pPr>
          </w:p>
        </w:tc>
        <w:tc>
          <w:tcPr>
            <w:tcW w:w="953" w:type="pct"/>
            <w:vAlign w:val="center"/>
          </w:tcPr>
          <w:p w14:paraId="652BD5FC" w14:textId="77777777" w:rsidR="003555D4" w:rsidRDefault="003555D4" w:rsidP="00B731D9">
            <w:pPr>
              <w:jc w:val="center"/>
            </w:pPr>
          </w:p>
        </w:tc>
      </w:tr>
    </w:tbl>
    <w:p w14:paraId="1C579619" w14:textId="77777777" w:rsidR="00580B53" w:rsidRPr="00580B53" w:rsidRDefault="00580B53" w:rsidP="00580B53"/>
    <w:p w14:paraId="67260CBB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39C33EFF" w14:textId="42C6830A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</w:t>
      </w:r>
      <w:ins w:id="16" w:author="Xavier Hoenner" w:date="2016-06-03T09:21:00Z">
        <w:r w:rsidR="00E051FB">
          <w:rPr>
            <w:u w:val="none"/>
          </w:rPr>
          <w:t>OceanGliders</w:t>
        </w:r>
      </w:ins>
      <w:del w:id="17" w:author="Xavier Hoenner" w:date="2016-06-03T09:21:00Z">
        <w:r w:rsidR="0013065A" w:rsidDel="00E051FB">
          <w:rPr>
            <w:u w:val="none"/>
          </w:rPr>
          <w:delText>ANFOG</w:delText>
        </w:r>
      </w:del>
      <w:r w:rsidRPr="0011784D">
        <w:rPr>
          <w:u w:val="none"/>
        </w:rPr>
        <w:t>_allData_dataOnPortal</w:t>
      </w:r>
      <w:proofErr w:type="spellEnd"/>
      <w:r w:rsidRPr="0011784D">
        <w:rPr>
          <w:u w:val="none"/>
        </w:rPr>
        <w:t>’</w:t>
      </w:r>
    </w:p>
    <w:p w14:paraId="1254870B" w14:textId="77777777" w:rsidR="0011784D" w:rsidRDefault="0011784D" w:rsidP="0011784D"/>
    <w:p w14:paraId="4FCD72A2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17B38F30" w14:textId="77777777" w:rsidR="005830DC" w:rsidRDefault="005830DC" w:rsidP="00905C8D">
      <w:pPr>
        <w:rPr>
          <w:u w:val="single"/>
        </w:rPr>
      </w:pPr>
    </w:p>
    <w:p w14:paraId="5E88F236" w14:textId="264CB1C9" w:rsidR="00905C8D" w:rsidRDefault="00842A7D" w:rsidP="00905C8D">
      <w:r>
        <w:rPr>
          <w:u w:val="single"/>
        </w:rPr>
        <w:t>Table</w:t>
      </w:r>
      <w:r w:rsidRPr="00542A59">
        <w:rPr>
          <w:u w:val="single"/>
        </w:rPr>
        <w:t xml:space="preserve"> </w:t>
      </w:r>
      <w:r w:rsidR="00905C8D" w:rsidRPr="00542A59">
        <w:rPr>
          <w:u w:val="single"/>
        </w:rPr>
        <w:t>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82"/>
      </w:tblGrid>
      <w:tr w:rsidR="00896D61" w14:paraId="0B083A58" w14:textId="77777777" w:rsidTr="00343BA4">
        <w:tc>
          <w:tcPr>
            <w:tcW w:w="1271" w:type="dxa"/>
          </w:tcPr>
          <w:p w14:paraId="46C0F049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72CF0538" w14:textId="186732A7" w:rsidR="00896D61" w:rsidRPr="003D503B" w:rsidRDefault="00B731D9" w:rsidP="00343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dbprod</w:t>
            </w:r>
            <w:r w:rsidR="00896D61" w:rsidRPr="003D503B">
              <w:rPr>
                <w:sz w:val="24"/>
                <w:szCs w:val="24"/>
              </w:rPr>
              <w:t>.emii.org.au</w:t>
            </w:r>
          </w:p>
        </w:tc>
      </w:tr>
      <w:tr w:rsidR="00896D61" w14:paraId="6AEA1E33" w14:textId="77777777" w:rsidTr="00343BA4">
        <w:tc>
          <w:tcPr>
            <w:tcW w:w="1271" w:type="dxa"/>
          </w:tcPr>
          <w:p w14:paraId="55B30554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4FE04CAB" w14:textId="4A0EE2F2" w:rsidR="00896D61" w:rsidRPr="003D503B" w:rsidRDefault="00B731D9" w:rsidP="00343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harvest</w:t>
            </w:r>
          </w:p>
        </w:tc>
      </w:tr>
      <w:tr w:rsidR="00896D61" w14:paraId="5A744FB5" w14:textId="77777777" w:rsidTr="00343BA4">
        <w:tc>
          <w:tcPr>
            <w:tcW w:w="1271" w:type="dxa"/>
          </w:tcPr>
          <w:p w14:paraId="329581D0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2CA1E8FF" w14:textId="60F52E3D" w:rsidR="00896D61" w:rsidRPr="003D503B" w:rsidRDefault="00896D61" w:rsidP="00343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  <w:r w:rsidR="00B731D9">
              <w:rPr>
                <w:sz w:val="24"/>
                <w:szCs w:val="24"/>
              </w:rPr>
              <w:t>ing</w:t>
            </w:r>
          </w:p>
        </w:tc>
      </w:tr>
      <w:tr w:rsidR="00896D61" w14:paraId="223F9E43" w14:textId="77777777" w:rsidTr="00343BA4">
        <w:tc>
          <w:tcPr>
            <w:tcW w:w="1271" w:type="dxa"/>
          </w:tcPr>
          <w:p w14:paraId="3B22C120" w14:textId="3825332F" w:rsidR="00896D61" w:rsidRPr="003D503B" w:rsidRDefault="00842A7D" w:rsidP="00343B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Table</w:t>
            </w:r>
          </w:p>
        </w:tc>
        <w:tc>
          <w:tcPr>
            <w:tcW w:w="2526" w:type="dxa"/>
          </w:tcPr>
          <w:p w14:paraId="3F57B175" w14:textId="77777777" w:rsidR="00896D61" w:rsidRPr="003D503B" w:rsidRDefault="004F4D40" w:rsidP="00896D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anfog</w:t>
            </w:r>
            <w:r w:rsidR="00896D61">
              <w:rPr>
                <w:sz w:val="24"/>
                <w:szCs w:val="24"/>
              </w:rPr>
              <w:t>_all_deployments_view</w:t>
            </w:r>
            <w:proofErr w:type="spellEnd"/>
          </w:p>
        </w:tc>
      </w:tr>
    </w:tbl>
    <w:p w14:paraId="7DA73220" w14:textId="77777777" w:rsidR="00D760A3" w:rsidRDefault="00D760A3" w:rsidP="00905C8D"/>
    <w:p w14:paraId="123AE1E6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77F8FA29" w14:textId="1110046D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D61D42">
        <w:t>None, data are already sorted.</w:t>
      </w:r>
    </w:p>
    <w:p w14:paraId="25A1ED48" w14:textId="653E5A5D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B731D9">
        <w:t>Group by ‘</w:t>
      </w:r>
      <w:proofErr w:type="spellStart"/>
      <w:r w:rsidR="00B731D9">
        <w:t>data_type</w:t>
      </w:r>
      <w:proofErr w:type="spellEnd"/>
      <w:r w:rsidR="00B731D9">
        <w:t xml:space="preserve">’, sub-group </w:t>
      </w:r>
      <w:r>
        <w:t>by ‘</w:t>
      </w:r>
      <w:proofErr w:type="spellStart"/>
      <w:r w:rsidR="00CC21D0">
        <w:t>deployment_state</w:t>
      </w:r>
      <w:proofErr w:type="spellEnd"/>
      <w:r>
        <w:t>’</w:t>
      </w:r>
      <w:r w:rsidR="0002555C">
        <w:t>.</w:t>
      </w:r>
    </w:p>
    <w:p w14:paraId="5018BCB2" w14:textId="789C4CEC" w:rsidR="004C6B83" w:rsidRDefault="004C6B83" w:rsidP="004C6B83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 w:rsidRPr="00B040BA">
        <w:t xml:space="preserve">: </w:t>
      </w:r>
      <w:r w:rsidR="00B731D9" w:rsidRPr="00B040BA">
        <w:t>Data type.</w:t>
      </w:r>
      <w:r w:rsidR="00B731D9">
        <w:rPr>
          <w:b/>
        </w:rPr>
        <w:br/>
        <w:t>Sub-headers</w:t>
      </w:r>
      <w:r w:rsidR="00B731D9">
        <w:t xml:space="preserve">: </w:t>
      </w:r>
      <w:r w:rsidR="00295285">
        <w:t>Deployment state</w:t>
      </w:r>
      <w:r>
        <w:t>.</w:t>
      </w:r>
      <w:r>
        <w:br/>
      </w:r>
      <w:r w:rsidR="00295285">
        <w:rPr>
          <w:b/>
        </w:rPr>
        <w:t xml:space="preserve">Platform </w:t>
      </w:r>
      <w:r>
        <w:rPr>
          <w:b/>
        </w:rPr>
        <w:t>code</w:t>
      </w:r>
      <w:r>
        <w:t xml:space="preserve">: </w:t>
      </w:r>
      <w:r w:rsidR="00295285">
        <w:t xml:space="preserve">SL indicates a </w:t>
      </w:r>
      <w:proofErr w:type="spellStart"/>
      <w:r w:rsidR="00295285">
        <w:t>slocum</w:t>
      </w:r>
      <w:proofErr w:type="spellEnd"/>
      <w:r w:rsidR="00295285">
        <w:t xml:space="preserve"> glider deployment, SG a </w:t>
      </w:r>
      <w:proofErr w:type="spellStart"/>
      <w:r w:rsidR="00295285">
        <w:t>seaglider</w:t>
      </w:r>
      <w:proofErr w:type="spellEnd"/>
      <w:r w:rsidR="00295285">
        <w:t xml:space="preserve"> deployment.</w:t>
      </w:r>
      <w:r w:rsidR="005229F3">
        <w:tab/>
      </w:r>
      <w:r>
        <w:br/>
      </w:r>
      <w:r w:rsidRPr="006B3C3D">
        <w:rPr>
          <w:b/>
        </w:rPr>
        <w:t>‘</w:t>
      </w:r>
      <w:r>
        <w:rPr>
          <w:b/>
        </w:rPr>
        <w:t>Start’</w:t>
      </w:r>
      <w:r w:rsidRPr="006B3C3D">
        <w:t xml:space="preserve">: </w:t>
      </w:r>
      <w:r>
        <w:t xml:space="preserve">Glider deployment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>
        <w:rPr>
          <w:b/>
        </w:rPr>
        <w:t>‘End’</w:t>
      </w:r>
      <w:r w:rsidRPr="006B3C3D">
        <w:t xml:space="preserve">: </w:t>
      </w:r>
      <w:r>
        <w:t xml:space="preserve">Glider recovery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="005D0560" w:rsidRPr="00E658F6">
        <w:rPr>
          <w:b/>
        </w:rPr>
        <w:t xml:space="preserve"># </w:t>
      </w:r>
      <w:r w:rsidR="005D0560">
        <w:rPr>
          <w:b/>
        </w:rPr>
        <w:t>days</w:t>
      </w:r>
      <w:r w:rsidR="005D0560" w:rsidRPr="00E658F6">
        <w:rPr>
          <w:b/>
        </w:rPr>
        <w:t xml:space="preserve"> of data</w:t>
      </w:r>
      <w:r w:rsidR="005D0560" w:rsidRPr="00ED7666">
        <w:t xml:space="preserve">: </w:t>
      </w:r>
      <w:r w:rsidR="005D0560">
        <w:t>N</w:t>
      </w:r>
      <w:r w:rsidR="005D0560" w:rsidRPr="00ED7666">
        <w:t xml:space="preserve">umber of </w:t>
      </w:r>
      <w:r w:rsidR="005D0560">
        <w:t>days</w:t>
      </w:r>
      <w:r w:rsidR="005D0560" w:rsidRPr="00ED7666">
        <w:t xml:space="preserve"> </w:t>
      </w:r>
      <w:r w:rsidR="005D0560">
        <w:t>between the data recording start and end dates</w:t>
      </w:r>
      <w:r w:rsidR="005D0560" w:rsidRPr="00ED7666">
        <w:t>.</w:t>
      </w:r>
      <w:r w:rsidRPr="00ED7666">
        <w:br/>
      </w:r>
      <w:ins w:id="18" w:author="Xavier Hoenner" w:date="2016-06-03T09:21:00Z">
        <w:r w:rsidR="00E051FB" w:rsidRPr="00C05D36">
          <w:rPr>
            <w:b/>
          </w:rPr>
          <w:t>Ocean Gliders</w:t>
        </w:r>
        <w:r w:rsidR="00E051FB">
          <w:t xml:space="preserve">: </w:t>
        </w:r>
        <w:r w:rsidR="00E051FB">
          <w:fldChar w:fldCharType="begin"/>
        </w:r>
        <w:r w:rsidR="00E051FB">
          <w:instrText xml:space="preserve"> HYPERLINK "http://imos.org.au/oceangliders.html" </w:instrText>
        </w:r>
        <w:r w:rsidR="00E051FB">
          <w:fldChar w:fldCharType="separate"/>
        </w:r>
        <w:r w:rsidR="00E051FB">
          <w:rPr>
            <w:rStyle w:val="Hyperlink"/>
          </w:rPr>
          <w:t>http://imos.org.au/oceangliders.html</w:t>
        </w:r>
        <w:r w:rsidR="00E051FB">
          <w:fldChar w:fldCharType="end"/>
        </w:r>
        <w:r w:rsidR="00E051FB">
          <w:t>.</w:t>
        </w:r>
      </w:ins>
      <w:del w:id="19" w:author="Xavier Hoenner" w:date="2016-06-03T09:21:00Z">
        <w:r w:rsidDel="00E051FB">
          <w:rPr>
            <w:b/>
          </w:rPr>
          <w:delText xml:space="preserve">ANFOG: </w:delText>
        </w:r>
        <w:r w:rsidDel="00E051FB">
          <w:delText>Australian National Facility for Ocean Gliders (</w:delText>
        </w:r>
        <w:r w:rsidR="00E051FB" w:rsidDel="00E051FB">
          <w:fldChar w:fldCharType="begin"/>
        </w:r>
        <w:r w:rsidR="00E051FB" w:rsidDel="00E051FB">
          <w:delInstrText xml:space="preserve"> HYPERLINK "http://imos.org.au/anfog.html" </w:delInstrText>
        </w:r>
        <w:r w:rsidR="00E051FB" w:rsidDel="00E051FB">
          <w:fldChar w:fldCharType="separate"/>
        </w:r>
        <w:r w:rsidRPr="003E29FC" w:rsidDel="00E051FB">
          <w:rPr>
            <w:rStyle w:val="Hyperlink"/>
          </w:rPr>
          <w:delText>http://imos.org.au/anfog.html</w:delText>
        </w:r>
        <w:r w:rsidR="00E051FB" w:rsidDel="00E051FB">
          <w:rPr>
            <w:rStyle w:val="Hyperlink"/>
          </w:rPr>
          <w:fldChar w:fldCharType="end"/>
        </w:r>
        <w:r w:rsidDel="00E051FB">
          <w:delText>).</w:delText>
        </w:r>
      </w:del>
    </w:p>
    <w:p w14:paraId="600BD4D3" w14:textId="77777777" w:rsidR="004C6B83" w:rsidRDefault="004C6B83" w:rsidP="004C6B83"/>
    <w:p w14:paraId="40F08C87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10265" w:type="dxa"/>
        <w:jc w:val="center"/>
        <w:tblLayout w:type="fixed"/>
        <w:tblLook w:val="04A0" w:firstRow="1" w:lastRow="0" w:firstColumn="1" w:lastColumn="0" w:noHBand="0" w:noVBand="1"/>
      </w:tblPr>
      <w:tblGrid>
        <w:gridCol w:w="1046"/>
        <w:gridCol w:w="1250"/>
        <w:gridCol w:w="1023"/>
        <w:gridCol w:w="1023"/>
        <w:gridCol w:w="1156"/>
        <w:gridCol w:w="1100"/>
        <w:gridCol w:w="1025"/>
        <w:gridCol w:w="957"/>
        <w:gridCol w:w="1685"/>
      </w:tblGrid>
      <w:tr w:rsidR="00295285" w14:paraId="1885C589" w14:textId="77777777" w:rsidTr="00B040BA">
        <w:trPr>
          <w:jc w:val="center"/>
        </w:trPr>
        <w:tc>
          <w:tcPr>
            <w:tcW w:w="1046" w:type="dxa"/>
            <w:vAlign w:val="center"/>
          </w:tcPr>
          <w:p w14:paraId="359EB537" w14:textId="10D8522B" w:rsidR="00295285" w:rsidRDefault="00295285" w:rsidP="00B040BA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</w:rPr>
              <w:t>deployment_location</w:t>
            </w:r>
            <w:proofErr w:type="spellEnd"/>
          </w:p>
        </w:tc>
        <w:tc>
          <w:tcPr>
            <w:tcW w:w="1250" w:type="dxa"/>
            <w:vAlign w:val="center"/>
          </w:tcPr>
          <w:p w14:paraId="674BE3C4" w14:textId="573475DE" w:rsidR="00295285" w:rsidRPr="0025464E" w:rsidRDefault="00295285" w:rsidP="002A3EDC">
            <w:pPr>
              <w:jc w:val="center"/>
              <w:rPr>
                <w:b/>
              </w:rPr>
            </w:pPr>
            <w:r>
              <w:rPr>
                <w:b/>
              </w:rPr>
              <w:t>platform</w:t>
            </w:r>
          </w:p>
        </w:tc>
        <w:tc>
          <w:tcPr>
            <w:tcW w:w="1023" w:type="dxa"/>
            <w:vAlign w:val="center"/>
          </w:tcPr>
          <w:p w14:paraId="58C10587" w14:textId="6727F3DE" w:rsidR="00295285" w:rsidRDefault="00295285" w:rsidP="00B040BA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</w:rPr>
              <w:t>start_date</w:t>
            </w:r>
            <w:proofErr w:type="spellEnd"/>
          </w:p>
        </w:tc>
        <w:tc>
          <w:tcPr>
            <w:tcW w:w="1023" w:type="dxa"/>
            <w:vAlign w:val="center"/>
          </w:tcPr>
          <w:p w14:paraId="656DD667" w14:textId="129A9ED1" w:rsidR="00295285" w:rsidRPr="0025464E" w:rsidRDefault="00295285" w:rsidP="002A3ED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end_date</w:t>
            </w:r>
            <w:proofErr w:type="spellEnd"/>
          </w:p>
        </w:tc>
        <w:tc>
          <w:tcPr>
            <w:tcW w:w="1156" w:type="dxa"/>
            <w:vAlign w:val="center"/>
          </w:tcPr>
          <w:p w14:paraId="41C72574" w14:textId="50CB713F" w:rsidR="00295285" w:rsidRPr="0025464E" w:rsidRDefault="00295285" w:rsidP="00B040B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no_measurements</w:t>
            </w:r>
            <w:proofErr w:type="spellEnd"/>
          </w:p>
        </w:tc>
        <w:tc>
          <w:tcPr>
            <w:tcW w:w="1100" w:type="dxa"/>
            <w:vAlign w:val="center"/>
          </w:tcPr>
          <w:p w14:paraId="0FF4AC89" w14:textId="27C45601" w:rsidR="00295285" w:rsidRPr="0025464E" w:rsidRDefault="00295285" w:rsidP="00B040B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lat_range</w:t>
            </w:r>
            <w:proofErr w:type="spellEnd"/>
          </w:p>
        </w:tc>
        <w:tc>
          <w:tcPr>
            <w:tcW w:w="1025" w:type="dxa"/>
            <w:vAlign w:val="center"/>
          </w:tcPr>
          <w:p w14:paraId="6144319A" w14:textId="32242F38" w:rsidR="00295285" w:rsidRPr="0025464E" w:rsidRDefault="00295285" w:rsidP="00B040B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lon_range</w:t>
            </w:r>
            <w:proofErr w:type="spellEnd"/>
          </w:p>
        </w:tc>
        <w:tc>
          <w:tcPr>
            <w:tcW w:w="957" w:type="dxa"/>
            <w:vAlign w:val="center"/>
          </w:tcPr>
          <w:p w14:paraId="102FD34A" w14:textId="31343C6E" w:rsidR="00295285" w:rsidRPr="0025464E" w:rsidRDefault="00295285" w:rsidP="00B040B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max_depth</w:t>
            </w:r>
            <w:proofErr w:type="spellEnd"/>
          </w:p>
        </w:tc>
        <w:tc>
          <w:tcPr>
            <w:tcW w:w="1685" w:type="dxa"/>
            <w:vAlign w:val="center"/>
          </w:tcPr>
          <w:p w14:paraId="15C97868" w14:textId="77777777" w:rsidR="00295285" w:rsidRPr="0025464E" w:rsidRDefault="00295285" w:rsidP="002A3ED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coverage_duration</w:t>
            </w:r>
            <w:proofErr w:type="spellEnd"/>
          </w:p>
        </w:tc>
      </w:tr>
      <w:tr w:rsidR="00295285" w14:paraId="619BE542" w14:textId="77777777" w:rsidTr="00B040BA">
        <w:trPr>
          <w:jc w:val="center"/>
        </w:trPr>
        <w:tc>
          <w:tcPr>
            <w:tcW w:w="1046" w:type="dxa"/>
            <w:vAlign w:val="center"/>
          </w:tcPr>
          <w:p w14:paraId="64BEB379" w14:textId="55D50367" w:rsidR="00295285" w:rsidRDefault="00295285" w:rsidP="00B040BA">
            <w:pPr>
              <w:jc w:val="center"/>
            </w:pPr>
            <w:r>
              <w:t>Deployment location</w:t>
            </w:r>
          </w:p>
        </w:tc>
        <w:tc>
          <w:tcPr>
            <w:tcW w:w="1250" w:type="dxa"/>
            <w:vAlign w:val="center"/>
          </w:tcPr>
          <w:p w14:paraId="5EF7D35D" w14:textId="3BFF0D92" w:rsidR="00295285" w:rsidRDefault="00295285" w:rsidP="002A3EDC">
            <w:pPr>
              <w:jc w:val="center"/>
            </w:pPr>
            <w:r>
              <w:t>Platform code</w:t>
            </w:r>
          </w:p>
        </w:tc>
        <w:tc>
          <w:tcPr>
            <w:tcW w:w="1023" w:type="dxa"/>
            <w:vAlign w:val="center"/>
          </w:tcPr>
          <w:p w14:paraId="4D7C7D56" w14:textId="71559347" w:rsidR="00295285" w:rsidRDefault="00295285" w:rsidP="00B040BA">
            <w:pPr>
              <w:jc w:val="center"/>
            </w:pPr>
            <w:r>
              <w:t>Start</w:t>
            </w:r>
          </w:p>
        </w:tc>
        <w:tc>
          <w:tcPr>
            <w:tcW w:w="1023" w:type="dxa"/>
            <w:vAlign w:val="center"/>
          </w:tcPr>
          <w:p w14:paraId="64747245" w14:textId="42B86A10" w:rsidR="00295285" w:rsidRDefault="00295285" w:rsidP="002A3EDC">
            <w:pPr>
              <w:jc w:val="center"/>
            </w:pPr>
            <w:r>
              <w:t>End</w:t>
            </w:r>
          </w:p>
        </w:tc>
        <w:tc>
          <w:tcPr>
            <w:tcW w:w="1156" w:type="dxa"/>
            <w:vAlign w:val="center"/>
          </w:tcPr>
          <w:p w14:paraId="6250B8F3" w14:textId="37C9C15A" w:rsidR="00295285" w:rsidRDefault="00295285" w:rsidP="00B040BA">
            <w:pPr>
              <w:jc w:val="center"/>
              <w:rPr>
                <w:sz w:val="24"/>
              </w:rPr>
            </w:pPr>
            <w:r>
              <w:t># measurements</w:t>
            </w:r>
          </w:p>
        </w:tc>
        <w:tc>
          <w:tcPr>
            <w:tcW w:w="1100" w:type="dxa"/>
            <w:vAlign w:val="center"/>
          </w:tcPr>
          <w:p w14:paraId="4DD43418" w14:textId="520B75DB" w:rsidR="00295285" w:rsidRDefault="00295285" w:rsidP="00B040BA">
            <w:pPr>
              <w:jc w:val="center"/>
            </w:pPr>
            <w:r>
              <w:t>Latitudinal range</w:t>
            </w:r>
          </w:p>
        </w:tc>
        <w:tc>
          <w:tcPr>
            <w:tcW w:w="1025" w:type="dxa"/>
            <w:vAlign w:val="center"/>
          </w:tcPr>
          <w:p w14:paraId="72872370" w14:textId="1CB53C6F" w:rsidR="00295285" w:rsidRDefault="00295285" w:rsidP="00B040BA">
            <w:pPr>
              <w:jc w:val="center"/>
            </w:pPr>
            <w:r>
              <w:t>Longitudinal range</w:t>
            </w:r>
          </w:p>
        </w:tc>
        <w:tc>
          <w:tcPr>
            <w:tcW w:w="957" w:type="dxa"/>
            <w:vAlign w:val="center"/>
          </w:tcPr>
          <w:p w14:paraId="45677912" w14:textId="6FDC3B0C" w:rsidR="00295285" w:rsidRDefault="00295285" w:rsidP="00B040BA">
            <w:pPr>
              <w:jc w:val="center"/>
            </w:pPr>
            <w:r>
              <w:t>Maximum depth</w:t>
            </w:r>
          </w:p>
        </w:tc>
        <w:tc>
          <w:tcPr>
            <w:tcW w:w="1685" w:type="dxa"/>
            <w:vAlign w:val="center"/>
          </w:tcPr>
          <w:p w14:paraId="2D9C8B45" w14:textId="6ED23B8F" w:rsidR="00295285" w:rsidRDefault="00295285" w:rsidP="002A3EDC">
            <w:pPr>
              <w:jc w:val="center"/>
            </w:pPr>
            <w:r>
              <w:t># days of data</w:t>
            </w:r>
          </w:p>
        </w:tc>
      </w:tr>
      <w:tr w:rsidR="009B5830" w14:paraId="6259820A" w14:textId="77777777" w:rsidTr="009B5830">
        <w:trPr>
          <w:jc w:val="center"/>
        </w:trPr>
        <w:tc>
          <w:tcPr>
            <w:tcW w:w="10265" w:type="dxa"/>
            <w:gridSpan w:val="9"/>
            <w:shd w:val="clear" w:color="auto" w:fill="595959" w:themeFill="text1" w:themeFillTint="A6"/>
          </w:tcPr>
          <w:p w14:paraId="6EA30CB6" w14:textId="3BE13B5D" w:rsidR="009B5830" w:rsidRDefault="009B5830" w:rsidP="002A3EDC">
            <w:pPr>
              <w:jc w:val="center"/>
            </w:pPr>
            <w:r>
              <w:t>Headers = ‘</w:t>
            </w:r>
            <w:proofErr w:type="spellStart"/>
            <w:r>
              <w:t>data_type</w:t>
            </w:r>
            <w:proofErr w:type="spellEnd"/>
            <w:r>
              <w:t>’</w:t>
            </w:r>
          </w:p>
        </w:tc>
      </w:tr>
      <w:tr w:rsidR="009B5830" w14:paraId="6434BAC9" w14:textId="77777777" w:rsidTr="005229F3">
        <w:trPr>
          <w:jc w:val="center"/>
        </w:trPr>
        <w:tc>
          <w:tcPr>
            <w:tcW w:w="10265" w:type="dxa"/>
            <w:gridSpan w:val="9"/>
            <w:shd w:val="clear" w:color="auto" w:fill="BFBFBF" w:themeFill="background1" w:themeFillShade="BF"/>
          </w:tcPr>
          <w:p w14:paraId="6C506B64" w14:textId="0BBAD4E0" w:rsidR="009B5830" w:rsidRDefault="009B5830" w:rsidP="00B040BA">
            <w:pPr>
              <w:rPr>
                <w:sz w:val="24"/>
              </w:rPr>
            </w:pPr>
            <w:r>
              <w:lastRenderedPageBreak/>
              <w:t>Sub-headers = ‘</w:t>
            </w:r>
            <w:proofErr w:type="spellStart"/>
            <w:r w:rsidR="00295285">
              <w:t>deployment_state</w:t>
            </w:r>
            <w:proofErr w:type="spellEnd"/>
            <w:r>
              <w:t>’</w:t>
            </w:r>
          </w:p>
        </w:tc>
      </w:tr>
      <w:tr w:rsidR="009B5830" w14:paraId="489C42C7" w14:textId="77777777" w:rsidTr="00B040BA">
        <w:trPr>
          <w:jc w:val="center"/>
        </w:trPr>
        <w:tc>
          <w:tcPr>
            <w:tcW w:w="1046" w:type="dxa"/>
          </w:tcPr>
          <w:p w14:paraId="55A405EC" w14:textId="77777777" w:rsidR="009B5830" w:rsidRDefault="009B5830" w:rsidP="002A3EDC">
            <w:pPr>
              <w:jc w:val="center"/>
            </w:pPr>
          </w:p>
        </w:tc>
        <w:tc>
          <w:tcPr>
            <w:tcW w:w="1250" w:type="dxa"/>
            <w:vAlign w:val="center"/>
          </w:tcPr>
          <w:p w14:paraId="108416E3" w14:textId="77777777" w:rsidR="009B5830" w:rsidRDefault="009B5830" w:rsidP="002A3EDC">
            <w:pPr>
              <w:jc w:val="center"/>
            </w:pPr>
          </w:p>
        </w:tc>
        <w:tc>
          <w:tcPr>
            <w:tcW w:w="1023" w:type="dxa"/>
          </w:tcPr>
          <w:p w14:paraId="2D7BDBF4" w14:textId="77777777" w:rsidR="009B5830" w:rsidRDefault="009B5830" w:rsidP="002A3EDC">
            <w:pPr>
              <w:jc w:val="center"/>
            </w:pPr>
          </w:p>
        </w:tc>
        <w:tc>
          <w:tcPr>
            <w:tcW w:w="1023" w:type="dxa"/>
            <w:vAlign w:val="center"/>
          </w:tcPr>
          <w:p w14:paraId="366EC860" w14:textId="3905C5A3" w:rsidR="009B5830" w:rsidRDefault="009B5830" w:rsidP="002A3EDC">
            <w:pPr>
              <w:jc w:val="center"/>
            </w:pPr>
          </w:p>
        </w:tc>
        <w:tc>
          <w:tcPr>
            <w:tcW w:w="1156" w:type="dxa"/>
            <w:vAlign w:val="center"/>
          </w:tcPr>
          <w:p w14:paraId="5309D068" w14:textId="77777777" w:rsidR="009B5830" w:rsidRDefault="009B5830" w:rsidP="002A3EDC">
            <w:pPr>
              <w:jc w:val="center"/>
            </w:pPr>
          </w:p>
        </w:tc>
        <w:tc>
          <w:tcPr>
            <w:tcW w:w="1100" w:type="dxa"/>
            <w:vAlign w:val="center"/>
          </w:tcPr>
          <w:p w14:paraId="3A8D1533" w14:textId="77777777" w:rsidR="009B5830" w:rsidRDefault="009B5830" w:rsidP="002A3EDC">
            <w:pPr>
              <w:jc w:val="center"/>
            </w:pPr>
          </w:p>
        </w:tc>
        <w:tc>
          <w:tcPr>
            <w:tcW w:w="1025" w:type="dxa"/>
            <w:vAlign w:val="center"/>
          </w:tcPr>
          <w:p w14:paraId="51732330" w14:textId="77777777" w:rsidR="009B5830" w:rsidRDefault="009B5830" w:rsidP="002A3EDC">
            <w:pPr>
              <w:jc w:val="center"/>
            </w:pPr>
          </w:p>
        </w:tc>
        <w:tc>
          <w:tcPr>
            <w:tcW w:w="957" w:type="dxa"/>
            <w:vAlign w:val="center"/>
          </w:tcPr>
          <w:p w14:paraId="4919C439" w14:textId="77777777" w:rsidR="009B5830" w:rsidRDefault="009B5830" w:rsidP="002A3EDC">
            <w:pPr>
              <w:jc w:val="center"/>
            </w:pPr>
          </w:p>
        </w:tc>
        <w:tc>
          <w:tcPr>
            <w:tcW w:w="1685" w:type="dxa"/>
          </w:tcPr>
          <w:p w14:paraId="7C89AC19" w14:textId="77777777" w:rsidR="009B5830" w:rsidRDefault="009B5830" w:rsidP="002A3EDC">
            <w:pPr>
              <w:jc w:val="center"/>
            </w:pPr>
          </w:p>
        </w:tc>
      </w:tr>
    </w:tbl>
    <w:p w14:paraId="58DC9CF8" w14:textId="77777777" w:rsidR="00905C8D" w:rsidRDefault="00905C8D"/>
    <w:p w14:paraId="1164C506" w14:textId="77777777" w:rsidR="00F43EA0" w:rsidRDefault="00F43EA0" w:rsidP="00F43EA0">
      <w:pPr>
        <w:pStyle w:val="Heading2"/>
      </w:pPr>
      <w:r w:rsidRPr="00E123F0">
        <w:t>1.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61E730A6" w14:textId="44FC5309" w:rsidR="00F43EA0" w:rsidRDefault="00F43EA0" w:rsidP="00F43EA0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B_</w:t>
      </w:r>
      <w:del w:id="20" w:author="Xavier Hoenner" w:date="2016-06-03T09:21:00Z">
        <w:r w:rsidDel="00E051FB">
          <w:rPr>
            <w:u w:val="none"/>
          </w:rPr>
          <w:delText>ANFOG</w:delText>
        </w:r>
      </w:del>
      <w:ins w:id="21" w:author="Xavier Hoenner" w:date="2016-06-03T09:21:00Z">
        <w:r w:rsidR="00E051FB">
          <w:rPr>
            <w:u w:val="none"/>
          </w:rPr>
          <w:t>OceanGliders</w:t>
        </w:r>
      </w:ins>
      <w:r w:rsidRPr="0011784D">
        <w:rPr>
          <w:u w:val="none"/>
        </w:rPr>
        <w:t>_newD</w:t>
      </w:r>
      <w:r>
        <w:rPr>
          <w:u w:val="none"/>
        </w:rPr>
        <w:t>ata</w:t>
      </w:r>
      <w:proofErr w:type="spellEnd"/>
      <w:r w:rsidRPr="0011784D">
        <w:rPr>
          <w:u w:val="none"/>
        </w:rPr>
        <w:t>’</w:t>
      </w:r>
    </w:p>
    <w:p w14:paraId="7D42365B" w14:textId="77777777" w:rsidR="00F43EA0" w:rsidRPr="0011784D" w:rsidRDefault="00F43EA0" w:rsidP="00F43EA0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65820688" w14:textId="77777777" w:rsidR="00F43EA0" w:rsidRDefault="00F43EA0" w:rsidP="00F43EA0">
      <w:pPr>
        <w:rPr>
          <w:u w:val="single"/>
        </w:rPr>
      </w:pPr>
    </w:p>
    <w:p w14:paraId="484177EE" w14:textId="77777777" w:rsidR="00F43EA0" w:rsidRDefault="00F43EA0" w:rsidP="00F43EA0">
      <w:r>
        <w:rPr>
          <w:u w:val="single"/>
        </w:rPr>
        <w:t>Table</w:t>
      </w:r>
      <w:r w:rsidRPr="00542A59">
        <w:rPr>
          <w:u w:val="single"/>
        </w:rPr>
        <w:t xml:space="preserve">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82"/>
      </w:tblGrid>
      <w:tr w:rsidR="00F43EA0" w14:paraId="1307E993" w14:textId="77777777" w:rsidTr="00031968">
        <w:tc>
          <w:tcPr>
            <w:tcW w:w="1271" w:type="dxa"/>
          </w:tcPr>
          <w:p w14:paraId="12A2CE37" w14:textId="77777777" w:rsidR="00F43EA0" w:rsidRPr="003D503B" w:rsidRDefault="00F43EA0" w:rsidP="00031968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0ACDC4EA" w14:textId="77777777" w:rsidR="00F43EA0" w:rsidRPr="003D503B" w:rsidRDefault="00F43EA0" w:rsidP="00031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dbprod</w:t>
            </w:r>
            <w:r w:rsidRPr="003D503B">
              <w:rPr>
                <w:sz w:val="24"/>
                <w:szCs w:val="24"/>
              </w:rPr>
              <w:t>.emii.org.au</w:t>
            </w:r>
          </w:p>
        </w:tc>
      </w:tr>
      <w:tr w:rsidR="00F43EA0" w14:paraId="7D579DAB" w14:textId="77777777" w:rsidTr="00031968">
        <w:tc>
          <w:tcPr>
            <w:tcW w:w="1271" w:type="dxa"/>
          </w:tcPr>
          <w:p w14:paraId="31987875" w14:textId="77777777" w:rsidR="00F43EA0" w:rsidRPr="003D503B" w:rsidRDefault="00F43EA0" w:rsidP="00031968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4151E1FE" w14:textId="77777777" w:rsidR="00F43EA0" w:rsidRPr="003D503B" w:rsidRDefault="00F43EA0" w:rsidP="00031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harvest</w:t>
            </w:r>
          </w:p>
        </w:tc>
      </w:tr>
      <w:tr w:rsidR="00F43EA0" w14:paraId="3CC9AD9E" w14:textId="77777777" w:rsidTr="00031968">
        <w:tc>
          <w:tcPr>
            <w:tcW w:w="1271" w:type="dxa"/>
          </w:tcPr>
          <w:p w14:paraId="2548A581" w14:textId="77777777" w:rsidR="00F43EA0" w:rsidRPr="003D503B" w:rsidRDefault="00F43EA0" w:rsidP="00031968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6F020D6B" w14:textId="77777777" w:rsidR="00F43EA0" w:rsidRPr="003D503B" w:rsidRDefault="00F43EA0" w:rsidP="00031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reporting</w:t>
            </w:r>
          </w:p>
        </w:tc>
      </w:tr>
      <w:tr w:rsidR="00F43EA0" w14:paraId="57912A65" w14:textId="77777777" w:rsidTr="00031968">
        <w:tc>
          <w:tcPr>
            <w:tcW w:w="1271" w:type="dxa"/>
          </w:tcPr>
          <w:p w14:paraId="20166808" w14:textId="77777777" w:rsidR="00F43EA0" w:rsidRPr="003D503B" w:rsidRDefault="00F43EA0" w:rsidP="0003196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Table</w:t>
            </w:r>
          </w:p>
        </w:tc>
        <w:tc>
          <w:tcPr>
            <w:tcW w:w="2526" w:type="dxa"/>
          </w:tcPr>
          <w:p w14:paraId="16A1C863" w14:textId="77777777" w:rsidR="00F43EA0" w:rsidRPr="003D503B" w:rsidRDefault="00F43EA0" w:rsidP="000319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anfog_all_deployments_view</w:t>
            </w:r>
            <w:proofErr w:type="spellEnd"/>
          </w:p>
        </w:tc>
      </w:tr>
    </w:tbl>
    <w:p w14:paraId="771459E0" w14:textId="77777777" w:rsidR="00F43EA0" w:rsidRDefault="00F43EA0" w:rsidP="00F43EA0"/>
    <w:p w14:paraId="3BC02F74" w14:textId="77777777" w:rsidR="00F43EA0" w:rsidRDefault="00F43EA0" w:rsidP="00F43EA0">
      <w:r>
        <w:rPr>
          <w:u w:val="single"/>
        </w:rPr>
        <w:t xml:space="preserve">Filters: </w:t>
      </w:r>
      <w:r>
        <w:t xml:space="preserve"> List all data for which ‘</w:t>
      </w:r>
      <w:proofErr w:type="spellStart"/>
      <w:r>
        <w:t>end_date</w:t>
      </w:r>
      <w:proofErr w:type="spellEnd"/>
      <w:r>
        <w:t>’ is less than one month.</w:t>
      </w:r>
    </w:p>
    <w:p w14:paraId="56E94576" w14:textId="77777777" w:rsidR="00F43EA0" w:rsidRDefault="00F43EA0" w:rsidP="00F43EA0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1855EE24" w14:textId="77777777" w:rsidR="00F43EA0" w:rsidRDefault="00F43EA0" w:rsidP="00F43EA0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data_type</w:t>
      </w:r>
      <w:proofErr w:type="spellEnd"/>
      <w:r>
        <w:t>’, sub-group by ‘</w:t>
      </w:r>
      <w:proofErr w:type="spellStart"/>
      <w:r>
        <w:t>deployment_state</w:t>
      </w:r>
      <w:proofErr w:type="spellEnd"/>
      <w:r>
        <w:t>’.</w:t>
      </w:r>
    </w:p>
    <w:p w14:paraId="339D8F4E" w14:textId="16EAA60A" w:rsidR="00F43EA0" w:rsidRDefault="00F43EA0" w:rsidP="00F43EA0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 w:rsidRPr="00031968">
        <w:t>: Data type.</w:t>
      </w:r>
      <w:r>
        <w:rPr>
          <w:b/>
        </w:rPr>
        <w:br/>
        <w:t>Sub-headers</w:t>
      </w:r>
      <w:r>
        <w:t>: Deployment state.</w:t>
      </w:r>
      <w:r>
        <w:br/>
      </w:r>
      <w:r>
        <w:rPr>
          <w:b/>
        </w:rPr>
        <w:t>Platform code</w:t>
      </w:r>
      <w:r>
        <w:t xml:space="preserve">: SL indicates a </w:t>
      </w:r>
      <w:proofErr w:type="spellStart"/>
      <w:r>
        <w:t>slocum</w:t>
      </w:r>
      <w:proofErr w:type="spellEnd"/>
      <w:r>
        <w:t xml:space="preserve"> glider deployment, SG a </w:t>
      </w:r>
      <w:proofErr w:type="spellStart"/>
      <w:r>
        <w:t>seaglider</w:t>
      </w:r>
      <w:proofErr w:type="spellEnd"/>
      <w:r>
        <w:t xml:space="preserve"> deployment.</w:t>
      </w:r>
      <w:r>
        <w:tab/>
      </w:r>
      <w:r>
        <w:br/>
      </w:r>
      <w:r w:rsidRPr="006B3C3D">
        <w:rPr>
          <w:b/>
        </w:rPr>
        <w:t>‘</w:t>
      </w:r>
      <w:r>
        <w:rPr>
          <w:b/>
        </w:rPr>
        <w:t>Start’</w:t>
      </w:r>
      <w:r w:rsidRPr="006B3C3D">
        <w:t xml:space="preserve">: </w:t>
      </w:r>
      <w:r>
        <w:t xml:space="preserve">Glider deployment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>
        <w:rPr>
          <w:b/>
        </w:rPr>
        <w:t>‘End’</w:t>
      </w:r>
      <w:r w:rsidRPr="006B3C3D">
        <w:t xml:space="preserve">: </w:t>
      </w:r>
      <w:r>
        <w:t xml:space="preserve">Glider recovery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Pr="00E658F6">
        <w:rPr>
          <w:b/>
        </w:rPr>
        <w:t xml:space="preserve"># </w:t>
      </w:r>
      <w:r>
        <w:rPr>
          <w:b/>
        </w:rPr>
        <w:t>days</w:t>
      </w:r>
      <w:r w:rsidRPr="00E658F6">
        <w:rPr>
          <w:b/>
        </w:rPr>
        <w:t xml:space="preserve"> of data</w:t>
      </w:r>
      <w:r w:rsidRPr="00ED7666">
        <w:t xml:space="preserve">: </w:t>
      </w:r>
      <w:r>
        <w:t>N</w:t>
      </w:r>
      <w:r w:rsidRPr="00ED7666">
        <w:t xml:space="preserve">umber of </w:t>
      </w:r>
      <w:r>
        <w:t>days</w:t>
      </w:r>
      <w:r w:rsidRPr="00ED7666">
        <w:t xml:space="preserve"> </w:t>
      </w:r>
      <w:r>
        <w:t>between the data recording start and end dates</w:t>
      </w:r>
      <w:r w:rsidRPr="00ED7666">
        <w:t>.</w:t>
      </w:r>
      <w:r w:rsidRPr="00ED7666">
        <w:br/>
      </w:r>
      <w:ins w:id="22" w:author="Xavier Hoenner" w:date="2016-06-03T09:21:00Z">
        <w:r w:rsidR="00E051FB" w:rsidRPr="00C05D36">
          <w:rPr>
            <w:b/>
          </w:rPr>
          <w:t>Ocean Gliders</w:t>
        </w:r>
        <w:r w:rsidR="00E051FB">
          <w:t xml:space="preserve">: </w:t>
        </w:r>
        <w:r w:rsidR="00E051FB">
          <w:fldChar w:fldCharType="begin"/>
        </w:r>
        <w:r w:rsidR="00E051FB">
          <w:instrText xml:space="preserve"> HYPERLINK "http://imos.org.au/oceangliders.html" </w:instrText>
        </w:r>
        <w:r w:rsidR="00E051FB">
          <w:fldChar w:fldCharType="separate"/>
        </w:r>
        <w:r w:rsidR="00E051FB">
          <w:rPr>
            <w:rStyle w:val="Hyperlink"/>
          </w:rPr>
          <w:t>http://imos.org.au/oceangliders.html</w:t>
        </w:r>
        <w:r w:rsidR="00E051FB">
          <w:fldChar w:fldCharType="end"/>
        </w:r>
        <w:r w:rsidR="00E051FB">
          <w:t>.</w:t>
        </w:r>
      </w:ins>
      <w:del w:id="23" w:author="Xavier Hoenner" w:date="2016-06-03T09:21:00Z">
        <w:r w:rsidDel="00E051FB">
          <w:rPr>
            <w:b/>
          </w:rPr>
          <w:delText xml:space="preserve">ANFOG: </w:delText>
        </w:r>
        <w:r w:rsidDel="00E051FB">
          <w:delText>Australian National Facility for Ocean Gliders (</w:delText>
        </w:r>
        <w:r w:rsidR="00E051FB" w:rsidDel="00E051FB">
          <w:fldChar w:fldCharType="begin"/>
        </w:r>
        <w:r w:rsidR="00E051FB" w:rsidDel="00E051FB">
          <w:delInstrText xml:space="preserve"> HYPERLINK "http://imos.org.au/anfog.html" </w:delInstrText>
        </w:r>
        <w:r w:rsidR="00E051FB" w:rsidDel="00E051FB">
          <w:fldChar w:fldCharType="separate"/>
        </w:r>
        <w:r w:rsidRPr="003E29FC" w:rsidDel="00E051FB">
          <w:rPr>
            <w:rStyle w:val="Hyperlink"/>
          </w:rPr>
          <w:delText>http://imos.org.au/anfog.html</w:delText>
        </w:r>
        <w:r w:rsidR="00E051FB" w:rsidDel="00E051FB">
          <w:rPr>
            <w:rStyle w:val="Hyperlink"/>
          </w:rPr>
          <w:fldChar w:fldCharType="end"/>
        </w:r>
        <w:r w:rsidDel="00E051FB">
          <w:delText>).</w:delText>
        </w:r>
      </w:del>
    </w:p>
    <w:p w14:paraId="3E8F6DF7" w14:textId="77777777" w:rsidR="00F43EA0" w:rsidRDefault="00F43EA0" w:rsidP="00F43EA0"/>
    <w:p w14:paraId="1F7A7346" w14:textId="77777777" w:rsidR="00F43EA0" w:rsidRDefault="00F43EA0" w:rsidP="00F43EA0">
      <w:pPr>
        <w:pStyle w:val="Heading3"/>
      </w:pPr>
      <w:r>
        <w:t>Template</w:t>
      </w:r>
    </w:p>
    <w:tbl>
      <w:tblPr>
        <w:tblStyle w:val="TableGrid"/>
        <w:tblW w:w="10265" w:type="dxa"/>
        <w:jc w:val="center"/>
        <w:tblLayout w:type="fixed"/>
        <w:tblLook w:val="04A0" w:firstRow="1" w:lastRow="0" w:firstColumn="1" w:lastColumn="0" w:noHBand="0" w:noVBand="1"/>
      </w:tblPr>
      <w:tblGrid>
        <w:gridCol w:w="1046"/>
        <w:gridCol w:w="1250"/>
        <w:gridCol w:w="1023"/>
        <w:gridCol w:w="1023"/>
        <w:gridCol w:w="1156"/>
        <w:gridCol w:w="1100"/>
        <w:gridCol w:w="1025"/>
        <w:gridCol w:w="957"/>
        <w:gridCol w:w="1685"/>
      </w:tblGrid>
      <w:tr w:rsidR="00F43EA0" w14:paraId="0C4A1653" w14:textId="77777777" w:rsidTr="00031968">
        <w:trPr>
          <w:jc w:val="center"/>
        </w:trPr>
        <w:tc>
          <w:tcPr>
            <w:tcW w:w="1046" w:type="dxa"/>
            <w:vAlign w:val="center"/>
          </w:tcPr>
          <w:p w14:paraId="37A51667" w14:textId="77777777" w:rsidR="00F43EA0" w:rsidRDefault="00F43EA0" w:rsidP="0003196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</w:rPr>
              <w:t>deployment_location</w:t>
            </w:r>
            <w:proofErr w:type="spellEnd"/>
          </w:p>
        </w:tc>
        <w:tc>
          <w:tcPr>
            <w:tcW w:w="1250" w:type="dxa"/>
            <w:vAlign w:val="center"/>
          </w:tcPr>
          <w:p w14:paraId="53593C51" w14:textId="77777777" w:rsidR="00F43EA0" w:rsidRPr="0025464E" w:rsidRDefault="00F43EA0" w:rsidP="00031968">
            <w:pPr>
              <w:jc w:val="center"/>
              <w:rPr>
                <w:b/>
              </w:rPr>
            </w:pPr>
            <w:r>
              <w:rPr>
                <w:b/>
              </w:rPr>
              <w:t>platform</w:t>
            </w:r>
          </w:p>
        </w:tc>
        <w:tc>
          <w:tcPr>
            <w:tcW w:w="1023" w:type="dxa"/>
            <w:vAlign w:val="center"/>
          </w:tcPr>
          <w:p w14:paraId="216BD388" w14:textId="77777777" w:rsidR="00F43EA0" w:rsidRDefault="00F43EA0" w:rsidP="0003196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</w:rPr>
              <w:t>start_date</w:t>
            </w:r>
            <w:proofErr w:type="spellEnd"/>
          </w:p>
        </w:tc>
        <w:tc>
          <w:tcPr>
            <w:tcW w:w="1023" w:type="dxa"/>
            <w:vAlign w:val="center"/>
          </w:tcPr>
          <w:p w14:paraId="409ED5A8" w14:textId="77777777" w:rsidR="00F43EA0" w:rsidRPr="0025464E" w:rsidRDefault="00F43EA0" w:rsidP="0003196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end_date</w:t>
            </w:r>
            <w:proofErr w:type="spellEnd"/>
          </w:p>
        </w:tc>
        <w:tc>
          <w:tcPr>
            <w:tcW w:w="1156" w:type="dxa"/>
            <w:vAlign w:val="center"/>
          </w:tcPr>
          <w:p w14:paraId="28777249" w14:textId="77777777" w:rsidR="00F43EA0" w:rsidRPr="0025464E" w:rsidRDefault="00F43EA0" w:rsidP="0003196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no_measurements</w:t>
            </w:r>
            <w:proofErr w:type="spellEnd"/>
          </w:p>
        </w:tc>
        <w:tc>
          <w:tcPr>
            <w:tcW w:w="1100" w:type="dxa"/>
            <w:vAlign w:val="center"/>
          </w:tcPr>
          <w:p w14:paraId="096835B6" w14:textId="77777777" w:rsidR="00F43EA0" w:rsidRPr="0025464E" w:rsidRDefault="00F43EA0" w:rsidP="0003196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lat_range</w:t>
            </w:r>
            <w:proofErr w:type="spellEnd"/>
          </w:p>
        </w:tc>
        <w:tc>
          <w:tcPr>
            <w:tcW w:w="1025" w:type="dxa"/>
            <w:vAlign w:val="center"/>
          </w:tcPr>
          <w:p w14:paraId="7DE13CC3" w14:textId="77777777" w:rsidR="00F43EA0" w:rsidRPr="0025464E" w:rsidRDefault="00F43EA0" w:rsidP="0003196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lon_range</w:t>
            </w:r>
            <w:proofErr w:type="spellEnd"/>
          </w:p>
        </w:tc>
        <w:tc>
          <w:tcPr>
            <w:tcW w:w="957" w:type="dxa"/>
            <w:vAlign w:val="center"/>
          </w:tcPr>
          <w:p w14:paraId="44E50724" w14:textId="77777777" w:rsidR="00F43EA0" w:rsidRPr="0025464E" w:rsidRDefault="00F43EA0" w:rsidP="0003196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max_depth</w:t>
            </w:r>
            <w:proofErr w:type="spellEnd"/>
          </w:p>
        </w:tc>
        <w:tc>
          <w:tcPr>
            <w:tcW w:w="1685" w:type="dxa"/>
            <w:vAlign w:val="center"/>
          </w:tcPr>
          <w:p w14:paraId="214FC520" w14:textId="77777777" w:rsidR="00F43EA0" w:rsidRPr="0025464E" w:rsidRDefault="00F43EA0" w:rsidP="0003196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coverage_duration</w:t>
            </w:r>
            <w:proofErr w:type="spellEnd"/>
          </w:p>
        </w:tc>
      </w:tr>
      <w:tr w:rsidR="00F43EA0" w14:paraId="4123DBF6" w14:textId="77777777" w:rsidTr="00031968">
        <w:trPr>
          <w:jc w:val="center"/>
        </w:trPr>
        <w:tc>
          <w:tcPr>
            <w:tcW w:w="1046" w:type="dxa"/>
            <w:vAlign w:val="center"/>
          </w:tcPr>
          <w:p w14:paraId="11471C63" w14:textId="77777777" w:rsidR="00F43EA0" w:rsidRDefault="00F43EA0" w:rsidP="00031968">
            <w:pPr>
              <w:jc w:val="center"/>
            </w:pPr>
            <w:r>
              <w:t>Deployment location</w:t>
            </w:r>
          </w:p>
        </w:tc>
        <w:tc>
          <w:tcPr>
            <w:tcW w:w="1250" w:type="dxa"/>
            <w:vAlign w:val="center"/>
          </w:tcPr>
          <w:p w14:paraId="7018B836" w14:textId="77777777" w:rsidR="00F43EA0" w:rsidRDefault="00F43EA0" w:rsidP="00031968">
            <w:pPr>
              <w:jc w:val="center"/>
            </w:pPr>
            <w:r>
              <w:t>Platform code</w:t>
            </w:r>
          </w:p>
        </w:tc>
        <w:tc>
          <w:tcPr>
            <w:tcW w:w="1023" w:type="dxa"/>
            <w:vAlign w:val="center"/>
          </w:tcPr>
          <w:p w14:paraId="7F5FDCEF" w14:textId="77777777" w:rsidR="00F43EA0" w:rsidRDefault="00F43EA0" w:rsidP="00031968">
            <w:pPr>
              <w:jc w:val="center"/>
            </w:pPr>
            <w:r>
              <w:t>Start</w:t>
            </w:r>
          </w:p>
        </w:tc>
        <w:tc>
          <w:tcPr>
            <w:tcW w:w="1023" w:type="dxa"/>
            <w:vAlign w:val="center"/>
          </w:tcPr>
          <w:p w14:paraId="1BABBDA1" w14:textId="77777777" w:rsidR="00F43EA0" w:rsidRDefault="00F43EA0" w:rsidP="00031968">
            <w:pPr>
              <w:jc w:val="center"/>
            </w:pPr>
            <w:r>
              <w:t>End</w:t>
            </w:r>
          </w:p>
        </w:tc>
        <w:tc>
          <w:tcPr>
            <w:tcW w:w="1156" w:type="dxa"/>
            <w:vAlign w:val="center"/>
          </w:tcPr>
          <w:p w14:paraId="26968642" w14:textId="77777777" w:rsidR="00F43EA0" w:rsidRDefault="00F43EA0" w:rsidP="00031968">
            <w:pPr>
              <w:jc w:val="center"/>
              <w:rPr>
                <w:sz w:val="24"/>
              </w:rPr>
            </w:pPr>
            <w:r>
              <w:t># measurements</w:t>
            </w:r>
          </w:p>
        </w:tc>
        <w:tc>
          <w:tcPr>
            <w:tcW w:w="1100" w:type="dxa"/>
            <w:vAlign w:val="center"/>
          </w:tcPr>
          <w:p w14:paraId="77A9515D" w14:textId="77777777" w:rsidR="00F43EA0" w:rsidRDefault="00F43EA0" w:rsidP="00031968">
            <w:pPr>
              <w:jc w:val="center"/>
            </w:pPr>
            <w:r>
              <w:t>Latitudinal range</w:t>
            </w:r>
          </w:p>
        </w:tc>
        <w:tc>
          <w:tcPr>
            <w:tcW w:w="1025" w:type="dxa"/>
            <w:vAlign w:val="center"/>
          </w:tcPr>
          <w:p w14:paraId="35A35040" w14:textId="77777777" w:rsidR="00F43EA0" w:rsidRDefault="00F43EA0" w:rsidP="00031968">
            <w:pPr>
              <w:jc w:val="center"/>
            </w:pPr>
            <w:r>
              <w:t>Longitudinal range</w:t>
            </w:r>
          </w:p>
        </w:tc>
        <w:tc>
          <w:tcPr>
            <w:tcW w:w="957" w:type="dxa"/>
            <w:vAlign w:val="center"/>
          </w:tcPr>
          <w:p w14:paraId="554A7DA4" w14:textId="77777777" w:rsidR="00F43EA0" w:rsidRDefault="00F43EA0" w:rsidP="00031968">
            <w:pPr>
              <w:jc w:val="center"/>
            </w:pPr>
            <w:r>
              <w:t>Maximum depth</w:t>
            </w:r>
          </w:p>
        </w:tc>
        <w:tc>
          <w:tcPr>
            <w:tcW w:w="1685" w:type="dxa"/>
            <w:vAlign w:val="center"/>
          </w:tcPr>
          <w:p w14:paraId="25C2E6FA" w14:textId="77777777" w:rsidR="00F43EA0" w:rsidRDefault="00F43EA0" w:rsidP="00031968">
            <w:pPr>
              <w:jc w:val="center"/>
            </w:pPr>
            <w:r>
              <w:t># days of data</w:t>
            </w:r>
          </w:p>
        </w:tc>
      </w:tr>
      <w:tr w:rsidR="00F43EA0" w14:paraId="61914080" w14:textId="77777777" w:rsidTr="00031968">
        <w:trPr>
          <w:jc w:val="center"/>
        </w:trPr>
        <w:tc>
          <w:tcPr>
            <w:tcW w:w="10265" w:type="dxa"/>
            <w:gridSpan w:val="9"/>
            <w:shd w:val="clear" w:color="auto" w:fill="595959" w:themeFill="text1" w:themeFillTint="A6"/>
          </w:tcPr>
          <w:p w14:paraId="17BA4FBA" w14:textId="77777777" w:rsidR="00F43EA0" w:rsidRDefault="00F43EA0" w:rsidP="00031968">
            <w:pPr>
              <w:jc w:val="center"/>
            </w:pPr>
            <w:r>
              <w:t>Headers = ‘</w:t>
            </w:r>
            <w:proofErr w:type="spellStart"/>
            <w:r>
              <w:t>data_type</w:t>
            </w:r>
            <w:proofErr w:type="spellEnd"/>
            <w:r>
              <w:t>’</w:t>
            </w:r>
          </w:p>
        </w:tc>
      </w:tr>
      <w:tr w:rsidR="00F43EA0" w14:paraId="5034CC63" w14:textId="77777777" w:rsidTr="00031968">
        <w:trPr>
          <w:jc w:val="center"/>
        </w:trPr>
        <w:tc>
          <w:tcPr>
            <w:tcW w:w="10265" w:type="dxa"/>
            <w:gridSpan w:val="9"/>
            <w:shd w:val="clear" w:color="auto" w:fill="BFBFBF" w:themeFill="background1" w:themeFillShade="BF"/>
          </w:tcPr>
          <w:p w14:paraId="1C64559B" w14:textId="77777777" w:rsidR="00F43EA0" w:rsidRDefault="00F43EA0" w:rsidP="00031968">
            <w:pPr>
              <w:rPr>
                <w:sz w:val="24"/>
              </w:rPr>
            </w:pPr>
            <w:r>
              <w:t>Sub-headers = ‘</w:t>
            </w:r>
            <w:proofErr w:type="spellStart"/>
            <w:r>
              <w:t>deployment_state</w:t>
            </w:r>
            <w:proofErr w:type="spellEnd"/>
            <w:r>
              <w:t>’</w:t>
            </w:r>
          </w:p>
        </w:tc>
      </w:tr>
      <w:tr w:rsidR="00F43EA0" w14:paraId="75CE1648" w14:textId="77777777" w:rsidTr="00031968">
        <w:trPr>
          <w:jc w:val="center"/>
        </w:trPr>
        <w:tc>
          <w:tcPr>
            <w:tcW w:w="1046" w:type="dxa"/>
          </w:tcPr>
          <w:p w14:paraId="1491CAD5" w14:textId="77777777" w:rsidR="00F43EA0" w:rsidRDefault="00F43EA0" w:rsidP="00031968">
            <w:pPr>
              <w:jc w:val="center"/>
            </w:pPr>
          </w:p>
        </w:tc>
        <w:tc>
          <w:tcPr>
            <w:tcW w:w="1250" w:type="dxa"/>
            <w:vAlign w:val="center"/>
          </w:tcPr>
          <w:p w14:paraId="381F1131" w14:textId="77777777" w:rsidR="00F43EA0" w:rsidRDefault="00F43EA0" w:rsidP="00031968">
            <w:pPr>
              <w:jc w:val="center"/>
            </w:pPr>
          </w:p>
        </w:tc>
        <w:tc>
          <w:tcPr>
            <w:tcW w:w="1023" w:type="dxa"/>
          </w:tcPr>
          <w:p w14:paraId="1AE3470A" w14:textId="77777777" w:rsidR="00F43EA0" w:rsidRDefault="00F43EA0" w:rsidP="00031968">
            <w:pPr>
              <w:jc w:val="center"/>
            </w:pPr>
          </w:p>
        </w:tc>
        <w:tc>
          <w:tcPr>
            <w:tcW w:w="1023" w:type="dxa"/>
            <w:vAlign w:val="center"/>
          </w:tcPr>
          <w:p w14:paraId="1C2913FD" w14:textId="77777777" w:rsidR="00F43EA0" w:rsidRDefault="00F43EA0" w:rsidP="00031968">
            <w:pPr>
              <w:jc w:val="center"/>
            </w:pPr>
          </w:p>
        </w:tc>
        <w:tc>
          <w:tcPr>
            <w:tcW w:w="1156" w:type="dxa"/>
            <w:vAlign w:val="center"/>
          </w:tcPr>
          <w:p w14:paraId="6EF0A414" w14:textId="77777777" w:rsidR="00F43EA0" w:rsidRDefault="00F43EA0" w:rsidP="00031968">
            <w:pPr>
              <w:jc w:val="center"/>
            </w:pPr>
          </w:p>
        </w:tc>
        <w:tc>
          <w:tcPr>
            <w:tcW w:w="1100" w:type="dxa"/>
            <w:vAlign w:val="center"/>
          </w:tcPr>
          <w:p w14:paraId="20D384EF" w14:textId="77777777" w:rsidR="00F43EA0" w:rsidRDefault="00F43EA0" w:rsidP="00031968">
            <w:pPr>
              <w:jc w:val="center"/>
            </w:pPr>
          </w:p>
        </w:tc>
        <w:tc>
          <w:tcPr>
            <w:tcW w:w="1025" w:type="dxa"/>
            <w:vAlign w:val="center"/>
          </w:tcPr>
          <w:p w14:paraId="6D9F8D6D" w14:textId="77777777" w:rsidR="00F43EA0" w:rsidRDefault="00F43EA0" w:rsidP="00031968">
            <w:pPr>
              <w:jc w:val="center"/>
            </w:pPr>
          </w:p>
        </w:tc>
        <w:tc>
          <w:tcPr>
            <w:tcW w:w="957" w:type="dxa"/>
            <w:vAlign w:val="center"/>
          </w:tcPr>
          <w:p w14:paraId="1D018F2D" w14:textId="77777777" w:rsidR="00F43EA0" w:rsidRDefault="00F43EA0" w:rsidP="00031968">
            <w:pPr>
              <w:jc w:val="center"/>
            </w:pPr>
          </w:p>
        </w:tc>
        <w:tc>
          <w:tcPr>
            <w:tcW w:w="1685" w:type="dxa"/>
          </w:tcPr>
          <w:p w14:paraId="5FDE7F7F" w14:textId="77777777" w:rsidR="00F43EA0" w:rsidRDefault="00F43EA0" w:rsidP="00031968">
            <w:pPr>
              <w:jc w:val="center"/>
            </w:pPr>
          </w:p>
        </w:tc>
      </w:tr>
    </w:tbl>
    <w:p w14:paraId="7E39BE9D" w14:textId="77777777" w:rsidR="00F43EA0" w:rsidDel="00E051FB" w:rsidRDefault="00F43EA0" w:rsidP="00F43EA0">
      <w:pPr>
        <w:keepNext/>
        <w:keepLines/>
        <w:spacing w:after="0" w:line="360" w:lineRule="auto"/>
        <w:outlineLvl w:val="1"/>
        <w:rPr>
          <w:del w:id="24" w:author="Xavier Hoenner" w:date="2016-06-03T09:22:00Z"/>
          <w:szCs w:val="24"/>
        </w:rPr>
      </w:pPr>
    </w:p>
    <w:p w14:paraId="2DADD4BF" w14:textId="77777777" w:rsidR="00F43EA0" w:rsidRDefault="00F43EA0" w:rsidP="00E051FB">
      <w:pPr>
        <w:keepNext/>
        <w:keepLines/>
        <w:spacing w:after="0" w:line="360" w:lineRule="auto"/>
        <w:outlineLvl w:val="1"/>
        <w:rPr>
          <w:szCs w:val="24"/>
        </w:rPr>
      </w:pPr>
    </w:p>
    <w:sectPr w:rsidR="00F43EA0" w:rsidSect="000E518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29DB6D" w14:textId="77777777" w:rsidR="001D3B14" w:rsidRDefault="001D3B14" w:rsidP="00565E46">
      <w:pPr>
        <w:spacing w:after="0" w:line="240" w:lineRule="auto"/>
      </w:pPr>
      <w:r>
        <w:separator/>
      </w:r>
    </w:p>
  </w:endnote>
  <w:endnote w:type="continuationSeparator" w:id="0">
    <w:p w14:paraId="517D600B" w14:textId="77777777" w:rsidR="001D3B14" w:rsidRDefault="001D3B14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766616" w14:textId="77777777" w:rsidR="001D3B14" w:rsidRDefault="001D3B14" w:rsidP="00565E46">
      <w:pPr>
        <w:spacing w:after="0" w:line="240" w:lineRule="auto"/>
      </w:pPr>
      <w:r>
        <w:separator/>
      </w:r>
    </w:p>
  </w:footnote>
  <w:footnote w:type="continuationSeparator" w:id="0">
    <w:p w14:paraId="670E6113" w14:textId="77777777" w:rsidR="001D3B14" w:rsidRDefault="001D3B14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3CDA9" w14:textId="4715FF2E" w:rsidR="005229F3" w:rsidRDefault="00E051FB">
    <w:pPr>
      <w:pStyle w:val="Header"/>
    </w:pPr>
    <w:ins w:id="25" w:author="Xavier Hoenner" w:date="2016-06-03T09:20:00Z">
      <w:r w:rsidRPr="00E051FB">
        <w:rPr>
          <w:b/>
        </w:rPr>
        <w:t>Ocean Gliders</w:t>
      </w:r>
      <w:r w:rsidRPr="00E051FB" w:rsidDel="00E051FB">
        <w:t xml:space="preserve"> </w:t>
      </w:r>
    </w:ins>
    <w:del w:id="26" w:author="Xavier Hoenner" w:date="2016-06-03T09:20:00Z">
      <w:r w:rsidR="005229F3" w:rsidDel="00E051FB">
        <w:delText xml:space="preserve">ANFOG </w:delText>
      </w:r>
    </w:del>
    <w:r w:rsidR="005229F3">
      <w:t xml:space="preserve">– Report templates – </w:t>
    </w:r>
    <w:r w:rsidR="005229F3">
      <w:fldChar w:fldCharType="begin"/>
    </w:r>
    <w:r w:rsidR="005229F3">
      <w:instrText xml:space="preserve"> TIME \@ "d/MM/yyyy" </w:instrText>
    </w:r>
    <w:r w:rsidR="005229F3">
      <w:fldChar w:fldCharType="separate"/>
    </w:r>
    <w:ins w:id="27" w:author="Xavier Hoenner" w:date="2017-08-24T12:00:00Z">
      <w:r w:rsidR="00C520E5">
        <w:rPr>
          <w:noProof/>
        </w:rPr>
        <w:t>24/08/2017</w:t>
      </w:r>
    </w:ins>
    <w:ins w:id="28" w:author="Xavier Hoenner" w:date="2016-06-03T09:19:00Z">
      <w:del w:id="29" w:author="Xavier Hoenner" w:date="2017-08-24T12:00:00Z">
        <w:r w:rsidDel="00C520E5">
          <w:rPr>
            <w:noProof/>
          </w:rPr>
          <w:delText>3/06/2016</w:delText>
        </w:r>
      </w:del>
    </w:ins>
    <w:del w:id="30" w:author="Xavier Hoenner" w:date="2017-08-24T12:00:00Z">
      <w:r w:rsidR="00B040BA" w:rsidDel="00C520E5">
        <w:rPr>
          <w:noProof/>
        </w:rPr>
        <w:delText>6/10/2015</w:delText>
      </w:r>
    </w:del>
    <w:r w:rsidR="005229F3">
      <w:fldChar w:fldCharType="end"/>
    </w:r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avier Hoenner">
    <w15:presenceInfo w15:providerId="None" w15:userId="Xavier Hoenn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46"/>
    <w:rsid w:val="00003F36"/>
    <w:rsid w:val="00023257"/>
    <w:rsid w:val="0002555C"/>
    <w:rsid w:val="000255A8"/>
    <w:rsid w:val="00066848"/>
    <w:rsid w:val="00075A57"/>
    <w:rsid w:val="00092A51"/>
    <w:rsid w:val="000C7511"/>
    <w:rsid w:val="000D2406"/>
    <w:rsid w:val="000E518A"/>
    <w:rsid w:val="00111B8B"/>
    <w:rsid w:val="00117004"/>
    <w:rsid w:val="0011784D"/>
    <w:rsid w:val="0013065A"/>
    <w:rsid w:val="001329D2"/>
    <w:rsid w:val="00136D45"/>
    <w:rsid w:val="001500EA"/>
    <w:rsid w:val="00156C8D"/>
    <w:rsid w:val="00167246"/>
    <w:rsid w:val="0018347A"/>
    <w:rsid w:val="0018382F"/>
    <w:rsid w:val="001865D7"/>
    <w:rsid w:val="00187960"/>
    <w:rsid w:val="001D037F"/>
    <w:rsid w:val="001D2D21"/>
    <w:rsid w:val="001D3B14"/>
    <w:rsid w:val="00207A56"/>
    <w:rsid w:val="00231388"/>
    <w:rsid w:val="002329F7"/>
    <w:rsid w:val="0025464E"/>
    <w:rsid w:val="002577C3"/>
    <w:rsid w:val="00262D3C"/>
    <w:rsid w:val="00277309"/>
    <w:rsid w:val="00295285"/>
    <w:rsid w:val="002A3EDC"/>
    <w:rsid w:val="002A433D"/>
    <w:rsid w:val="002B1FAF"/>
    <w:rsid w:val="002D23B5"/>
    <w:rsid w:val="0033506F"/>
    <w:rsid w:val="0033797C"/>
    <w:rsid w:val="00343BA4"/>
    <w:rsid w:val="003555D4"/>
    <w:rsid w:val="00375266"/>
    <w:rsid w:val="00385FDF"/>
    <w:rsid w:val="00392927"/>
    <w:rsid w:val="003971C1"/>
    <w:rsid w:val="003A55A3"/>
    <w:rsid w:val="003B2B2C"/>
    <w:rsid w:val="003B52B6"/>
    <w:rsid w:val="003C1E11"/>
    <w:rsid w:val="00401F1C"/>
    <w:rsid w:val="0042432E"/>
    <w:rsid w:val="004304D5"/>
    <w:rsid w:val="004644A1"/>
    <w:rsid w:val="00480AF5"/>
    <w:rsid w:val="004B0055"/>
    <w:rsid w:val="004C148D"/>
    <w:rsid w:val="004C36F7"/>
    <w:rsid w:val="004C4CC5"/>
    <w:rsid w:val="004C6B83"/>
    <w:rsid w:val="004E17B4"/>
    <w:rsid w:val="004E43E1"/>
    <w:rsid w:val="004F4541"/>
    <w:rsid w:val="004F4D40"/>
    <w:rsid w:val="004F72D8"/>
    <w:rsid w:val="004F72E2"/>
    <w:rsid w:val="005009C2"/>
    <w:rsid w:val="005154D8"/>
    <w:rsid w:val="00517E4F"/>
    <w:rsid w:val="00521834"/>
    <w:rsid w:val="005229F3"/>
    <w:rsid w:val="00526C08"/>
    <w:rsid w:val="00533302"/>
    <w:rsid w:val="00541E92"/>
    <w:rsid w:val="00542A59"/>
    <w:rsid w:val="00542CFF"/>
    <w:rsid w:val="00543884"/>
    <w:rsid w:val="00551266"/>
    <w:rsid w:val="005515BF"/>
    <w:rsid w:val="0056539A"/>
    <w:rsid w:val="00565E46"/>
    <w:rsid w:val="00580B53"/>
    <w:rsid w:val="00580D93"/>
    <w:rsid w:val="005830DC"/>
    <w:rsid w:val="00590AD1"/>
    <w:rsid w:val="0059235D"/>
    <w:rsid w:val="005A787A"/>
    <w:rsid w:val="005B6288"/>
    <w:rsid w:val="005D0560"/>
    <w:rsid w:val="005D22D2"/>
    <w:rsid w:val="005E2A7D"/>
    <w:rsid w:val="005E2EA4"/>
    <w:rsid w:val="0060331B"/>
    <w:rsid w:val="00606E02"/>
    <w:rsid w:val="00611B60"/>
    <w:rsid w:val="006128D3"/>
    <w:rsid w:val="00626883"/>
    <w:rsid w:val="00636D9D"/>
    <w:rsid w:val="006532CE"/>
    <w:rsid w:val="00673F54"/>
    <w:rsid w:val="006745DB"/>
    <w:rsid w:val="00681994"/>
    <w:rsid w:val="006843B3"/>
    <w:rsid w:val="00690012"/>
    <w:rsid w:val="00690877"/>
    <w:rsid w:val="006A4A7F"/>
    <w:rsid w:val="006B3C3D"/>
    <w:rsid w:val="006B5924"/>
    <w:rsid w:val="006C0927"/>
    <w:rsid w:val="006E440B"/>
    <w:rsid w:val="006E52C0"/>
    <w:rsid w:val="006F0744"/>
    <w:rsid w:val="00706257"/>
    <w:rsid w:val="0070643C"/>
    <w:rsid w:val="00723CB9"/>
    <w:rsid w:val="00743FC5"/>
    <w:rsid w:val="00750C63"/>
    <w:rsid w:val="00754EE5"/>
    <w:rsid w:val="00777A95"/>
    <w:rsid w:val="007818B4"/>
    <w:rsid w:val="00783A30"/>
    <w:rsid w:val="007A2E9E"/>
    <w:rsid w:val="007D0F7B"/>
    <w:rsid w:val="007F2468"/>
    <w:rsid w:val="007F3C2B"/>
    <w:rsid w:val="0081005F"/>
    <w:rsid w:val="00812C97"/>
    <w:rsid w:val="00827871"/>
    <w:rsid w:val="00842A7D"/>
    <w:rsid w:val="008519F7"/>
    <w:rsid w:val="00852999"/>
    <w:rsid w:val="00863529"/>
    <w:rsid w:val="00867178"/>
    <w:rsid w:val="0087449C"/>
    <w:rsid w:val="00896D61"/>
    <w:rsid w:val="008C2101"/>
    <w:rsid w:val="008D49CD"/>
    <w:rsid w:val="008D7576"/>
    <w:rsid w:val="008E66F8"/>
    <w:rsid w:val="008F7E6D"/>
    <w:rsid w:val="00905C8D"/>
    <w:rsid w:val="009343B0"/>
    <w:rsid w:val="00952913"/>
    <w:rsid w:val="00955581"/>
    <w:rsid w:val="00963514"/>
    <w:rsid w:val="00963D29"/>
    <w:rsid w:val="009655E1"/>
    <w:rsid w:val="00981CC1"/>
    <w:rsid w:val="00991086"/>
    <w:rsid w:val="00991506"/>
    <w:rsid w:val="009A5502"/>
    <w:rsid w:val="009B3577"/>
    <w:rsid w:val="009B4298"/>
    <w:rsid w:val="009B5830"/>
    <w:rsid w:val="009B7C19"/>
    <w:rsid w:val="009C18DA"/>
    <w:rsid w:val="009C7D3D"/>
    <w:rsid w:val="00A00D81"/>
    <w:rsid w:val="00A02A58"/>
    <w:rsid w:val="00A048BB"/>
    <w:rsid w:val="00A300DF"/>
    <w:rsid w:val="00A319DE"/>
    <w:rsid w:val="00A3304C"/>
    <w:rsid w:val="00A42F75"/>
    <w:rsid w:val="00A543AF"/>
    <w:rsid w:val="00A66DE5"/>
    <w:rsid w:val="00A7269E"/>
    <w:rsid w:val="00A7760A"/>
    <w:rsid w:val="00A82C83"/>
    <w:rsid w:val="00A85F08"/>
    <w:rsid w:val="00A86886"/>
    <w:rsid w:val="00AB1573"/>
    <w:rsid w:val="00AE098A"/>
    <w:rsid w:val="00AE6B91"/>
    <w:rsid w:val="00AF0E50"/>
    <w:rsid w:val="00AF20AE"/>
    <w:rsid w:val="00AF59AF"/>
    <w:rsid w:val="00B040BA"/>
    <w:rsid w:val="00B302CD"/>
    <w:rsid w:val="00B34FEC"/>
    <w:rsid w:val="00B466B2"/>
    <w:rsid w:val="00B504E0"/>
    <w:rsid w:val="00B52D86"/>
    <w:rsid w:val="00B67F09"/>
    <w:rsid w:val="00B731D9"/>
    <w:rsid w:val="00B876C4"/>
    <w:rsid w:val="00B95242"/>
    <w:rsid w:val="00B96E39"/>
    <w:rsid w:val="00BA581A"/>
    <w:rsid w:val="00BB7BFD"/>
    <w:rsid w:val="00BD24EC"/>
    <w:rsid w:val="00C01D0D"/>
    <w:rsid w:val="00C100F7"/>
    <w:rsid w:val="00C12751"/>
    <w:rsid w:val="00C2264B"/>
    <w:rsid w:val="00C22D09"/>
    <w:rsid w:val="00C26188"/>
    <w:rsid w:val="00C27F3A"/>
    <w:rsid w:val="00C300F9"/>
    <w:rsid w:val="00C324CC"/>
    <w:rsid w:val="00C520E5"/>
    <w:rsid w:val="00C53241"/>
    <w:rsid w:val="00C96279"/>
    <w:rsid w:val="00CC21D0"/>
    <w:rsid w:val="00CC4C9B"/>
    <w:rsid w:val="00CD22CF"/>
    <w:rsid w:val="00CD2DA9"/>
    <w:rsid w:val="00D07393"/>
    <w:rsid w:val="00D1548C"/>
    <w:rsid w:val="00D21361"/>
    <w:rsid w:val="00D315D2"/>
    <w:rsid w:val="00D34535"/>
    <w:rsid w:val="00D44159"/>
    <w:rsid w:val="00D44ABC"/>
    <w:rsid w:val="00D54A8F"/>
    <w:rsid w:val="00D568D2"/>
    <w:rsid w:val="00D61D42"/>
    <w:rsid w:val="00D726BD"/>
    <w:rsid w:val="00D76076"/>
    <w:rsid w:val="00D760A3"/>
    <w:rsid w:val="00DA1262"/>
    <w:rsid w:val="00DB3DC4"/>
    <w:rsid w:val="00DF3B0A"/>
    <w:rsid w:val="00E051FB"/>
    <w:rsid w:val="00E123F0"/>
    <w:rsid w:val="00E30F19"/>
    <w:rsid w:val="00E44EDD"/>
    <w:rsid w:val="00E521D8"/>
    <w:rsid w:val="00E53372"/>
    <w:rsid w:val="00E53C23"/>
    <w:rsid w:val="00E60742"/>
    <w:rsid w:val="00E6134E"/>
    <w:rsid w:val="00E63986"/>
    <w:rsid w:val="00E73901"/>
    <w:rsid w:val="00E84B34"/>
    <w:rsid w:val="00E8526D"/>
    <w:rsid w:val="00E96216"/>
    <w:rsid w:val="00EC6CCC"/>
    <w:rsid w:val="00ED7666"/>
    <w:rsid w:val="00ED795C"/>
    <w:rsid w:val="00EE055E"/>
    <w:rsid w:val="00EE1CF1"/>
    <w:rsid w:val="00EF19A0"/>
    <w:rsid w:val="00F05CDA"/>
    <w:rsid w:val="00F16C8F"/>
    <w:rsid w:val="00F3428B"/>
    <w:rsid w:val="00F3601B"/>
    <w:rsid w:val="00F40F07"/>
    <w:rsid w:val="00F43EA0"/>
    <w:rsid w:val="00F4481D"/>
    <w:rsid w:val="00F45F2E"/>
    <w:rsid w:val="00F86FF3"/>
    <w:rsid w:val="00F92413"/>
    <w:rsid w:val="00F97E56"/>
    <w:rsid w:val="00FA0078"/>
    <w:rsid w:val="00FA74B5"/>
    <w:rsid w:val="00FC1975"/>
    <w:rsid w:val="00FC4D07"/>
    <w:rsid w:val="00FC55D9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C02C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2A7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842A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832</Words>
  <Characters>4743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5564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102</cp:revision>
  <dcterms:created xsi:type="dcterms:W3CDTF">2013-03-28T05:01:00Z</dcterms:created>
  <dcterms:modified xsi:type="dcterms:W3CDTF">2017-08-24T02:13:00Z</dcterms:modified>
</cp:coreProperties>
</file>