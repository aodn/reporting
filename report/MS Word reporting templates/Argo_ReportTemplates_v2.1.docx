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50D92" w14:textId="77777777" w:rsidR="000E518A" w:rsidRDefault="00C34E3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Argo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23565F33" w14:textId="77777777" w:rsidR="00565E46" w:rsidRDefault="00565E46" w:rsidP="00EF19A0"/>
    <w:p w14:paraId="438EF41B" w14:textId="6D17387A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0" w:author="Xavier Hoenner" w:date="2014-05-01T12:04:00Z">
        <w:r w:rsidR="00C34E31" w:rsidDel="009D2F71">
          <w:delText>ARGO</w:delText>
        </w:r>
        <w:r w:rsidR="00981CC1" w:rsidDel="009D2F71">
          <w:delText xml:space="preserve"> </w:delText>
        </w:r>
      </w:del>
      <w:ins w:id="1" w:author="Xavier Hoenner" w:date="2014-05-01T12:04:00Z">
        <w:r w:rsidR="009D2F71">
          <w:t xml:space="preserve">Argo </w:t>
        </w:r>
      </w:ins>
      <w:r w:rsidR="00981CC1">
        <w:t>facility.</w:t>
      </w:r>
    </w:p>
    <w:p w14:paraId="5E377BB6" w14:textId="62BF5745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2" w:author="Xavier Hoenner" w:date="2014-06-11T16:53:00Z">
        <w:r w:rsidR="0059235D" w:rsidDel="000E5559">
          <w:rPr>
            <w:szCs w:val="24"/>
          </w:rPr>
          <w:delText>4</w:delText>
        </w:r>
      </w:del>
      <w:ins w:id="3" w:author="Xavier Hoenner" w:date="2015-09-22T13:39:00Z">
        <w:r w:rsidR="006E3D50">
          <w:rPr>
            <w:szCs w:val="24"/>
          </w:rPr>
          <w:t>3</w:t>
        </w:r>
      </w:ins>
      <w:r>
        <w:rPr>
          <w:szCs w:val="24"/>
        </w:rPr>
        <w:t>.</w:t>
      </w:r>
    </w:p>
    <w:p w14:paraId="1191CF09" w14:textId="77777777" w:rsidR="00C12751" w:rsidRDefault="00C12751" w:rsidP="00C12751"/>
    <w:p w14:paraId="21C03E8C" w14:textId="77777777" w:rsidR="00E123F0" w:rsidRDefault="00E123F0" w:rsidP="00E123F0">
      <w:pPr>
        <w:pStyle w:val="Heading1"/>
      </w:pPr>
      <w:r>
        <w:t xml:space="preserve">1. </w:t>
      </w:r>
      <w:r w:rsidR="00C34E31">
        <w:t>Argo</w:t>
      </w:r>
    </w:p>
    <w:p w14:paraId="672C5620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2AF0FE97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C34E31">
        <w:rPr>
          <w:u w:val="none"/>
        </w:rPr>
        <w:t>Argo</w:t>
      </w:r>
      <w:r w:rsidRPr="00592DB1">
        <w:rPr>
          <w:u w:val="none"/>
        </w:rPr>
        <w:t>_Summary’</w:t>
      </w:r>
    </w:p>
    <w:p w14:paraId="7A63AF15" w14:textId="77777777" w:rsidR="0011784D" w:rsidRDefault="0011784D" w:rsidP="0011784D"/>
    <w:p w14:paraId="5D40BCBA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17950E67" w14:textId="77777777" w:rsidR="00EC6CCC" w:rsidRDefault="00EC6CCC" w:rsidP="00542A59">
      <w:pPr>
        <w:rPr>
          <w:u w:val="single"/>
        </w:rPr>
      </w:pPr>
    </w:p>
    <w:p w14:paraId="4C564F4C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815"/>
      </w:tblGrid>
      <w:tr w:rsidR="00EC6CCC" w14:paraId="2B2FECB4" w14:textId="77777777" w:rsidTr="00343BA4">
        <w:tc>
          <w:tcPr>
            <w:tcW w:w="1271" w:type="dxa"/>
          </w:tcPr>
          <w:p w14:paraId="262CF432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25A0F6FC" w14:textId="36021162" w:rsidR="00EC6CCC" w:rsidRPr="003D503B" w:rsidRDefault="00EC6CCC" w:rsidP="00EC6CCC">
            <w:pPr>
              <w:rPr>
                <w:sz w:val="24"/>
                <w:szCs w:val="24"/>
              </w:rPr>
            </w:pPr>
            <w:del w:id="4" w:author="Xavier Hoenner" w:date="2014-05-01T12:04:00Z">
              <w:r w:rsidRPr="003D503B" w:rsidDel="00424E79">
                <w:rPr>
                  <w:sz w:val="24"/>
                  <w:szCs w:val="24"/>
                </w:rPr>
                <w:delText>db</w:delText>
              </w:r>
              <w:r w:rsidR="00896D61" w:rsidDel="00424E79">
                <w:rPr>
                  <w:sz w:val="24"/>
                  <w:szCs w:val="24"/>
                </w:rPr>
                <w:delText>dev</w:delText>
              </w:r>
            </w:del>
            <w:ins w:id="5" w:author="Xavier Hoenner" w:date="2014-05-01T12:04:00Z">
              <w:r w:rsidR="00424E79">
                <w:rPr>
                  <w:sz w:val="24"/>
                  <w:szCs w:val="24"/>
                </w:rPr>
                <w:t>dbprod</w:t>
              </w:r>
            </w:ins>
            <w:r w:rsidRPr="003D503B">
              <w:rPr>
                <w:sz w:val="24"/>
                <w:szCs w:val="24"/>
              </w:rPr>
              <w:t>.emii.org.au</w:t>
            </w:r>
          </w:p>
        </w:tc>
      </w:tr>
      <w:tr w:rsidR="00EC6CCC" w14:paraId="7AAE14CA" w14:textId="77777777" w:rsidTr="00343BA4">
        <w:tc>
          <w:tcPr>
            <w:tcW w:w="1271" w:type="dxa"/>
          </w:tcPr>
          <w:p w14:paraId="68986FFB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B0CF209" w14:textId="25B274F8" w:rsidR="00EC6CCC" w:rsidRPr="003D503B" w:rsidRDefault="00424E79">
            <w:pPr>
              <w:rPr>
                <w:sz w:val="24"/>
                <w:szCs w:val="24"/>
              </w:rPr>
              <w:pPrChange w:id="6" w:author="Xavier Hoenner" w:date="2014-05-01T12:04:00Z">
                <w:pPr>
                  <w:spacing w:after="200" w:line="276" w:lineRule="auto"/>
                </w:pPr>
              </w:pPrChange>
            </w:pPr>
            <w:ins w:id="7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8" w:author="Xavier Hoenner" w:date="2014-05-01T12:04:00Z">
              <w:r w:rsidR="00896D61" w:rsidDel="00424E79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EC6CCC" w14:paraId="2251C683" w14:textId="77777777" w:rsidTr="00343BA4">
        <w:tc>
          <w:tcPr>
            <w:tcW w:w="1271" w:type="dxa"/>
          </w:tcPr>
          <w:p w14:paraId="03607B34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27632A12" w14:textId="4A3E1367" w:rsidR="00EC6CCC" w:rsidRPr="003D503B" w:rsidRDefault="00896D61" w:rsidP="00343B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  <w:ins w:id="9" w:author="Xavier Hoenner" w:date="2014-05-01T12:04:00Z">
              <w:r w:rsidR="00424E79">
                <w:rPr>
                  <w:sz w:val="24"/>
                  <w:szCs w:val="24"/>
                </w:rPr>
                <w:t>ing</w:t>
              </w:r>
            </w:ins>
          </w:p>
        </w:tc>
      </w:tr>
      <w:tr w:rsidR="00EC6CCC" w14:paraId="36A82635" w14:textId="77777777" w:rsidTr="00343BA4">
        <w:tc>
          <w:tcPr>
            <w:tcW w:w="1271" w:type="dxa"/>
          </w:tcPr>
          <w:p w14:paraId="36395E7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1EAC583" w14:textId="77777777" w:rsidR="00EC6CCC" w:rsidRPr="003D503B" w:rsidRDefault="00C34E31" w:rsidP="006128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</w:p>
        </w:tc>
      </w:tr>
    </w:tbl>
    <w:p w14:paraId="6BCE7D24" w14:textId="77777777" w:rsidR="00EC6CCC" w:rsidRDefault="00EC6CCC" w:rsidP="00542A59"/>
    <w:p w14:paraId="6BA3CFA0" w14:textId="77777777" w:rsidR="00542A59" w:rsidRDefault="00542A59" w:rsidP="00542A59">
      <w:r>
        <w:rPr>
          <w:u w:val="single"/>
        </w:rPr>
        <w:t xml:space="preserve">Filters: </w:t>
      </w:r>
      <w:r w:rsidR="006128D3">
        <w:t>None, all filters have already been applied</w:t>
      </w:r>
      <w:r w:rsidR="00EC6CCC">
        <w:t>.</w:t>
      </w:r>
    </w:p>
    <w:p w14:paraId="06612F94" w14:textId="712819B2" w:rsidR="00580B53" w:rsidRDefault="006A4A7F" w:rsidP="00580B53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0" w:author="Xavier Hoenner" w:date="2014-05-01T12:05:00Z">
        <w:r w:rsidDel="004C6CC5">
          <w:delText xml:space="preserve"> by </w:delText>
        </w:r>
        <w:r w:rsidR="00FC1785" w:rsidDel="004C6CC5">
          <w:delText>ASCENDING</w:delText>
        </w:r>
        <w:r w:rsidDel="004C6CC5">
          <w:delText xml:space="preserve"> ‘</w:delText>
        </w:r>
        <w:r w:rsidR="00FC1785" w:rsidDel="004C6CC5">
          <w:delText>organisation</w:delText>
        </w:r>
        <w:r w:rsidDel="004C6CC5">
          <w:delText>’</w:delText>
        </w:r>
      </w:del>
      <w:r>
        <w:t>.</w:t>
      </w:r>
    </w:p>
    <w:p w14:paraId="596AFD62" w14:textId="77777777" w:rsidR="0081005F" w:rsidRDefault="0081005F" w:rsidP="0081005F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D526B2">
        <w:t>None</w:t>
      </w:r>
      <w:r>
        <w:t>.</w:t>
      </w:r>
    </w:p>
    <w:p w14:paraId="7887706A" w14:textId="186BEDB0" w:rsidR="00606E02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8A7ED0">
        <w:t xml:space="preserve">organisations deploying Argo floats, the total number of Argo floats, Argo floats with oxygen sensors, </w:t>
      </w:r>
      <w:del w:id="11" w:author="Xavier Hoenner" w:date="2014-07-10T10:44:00Z">
        <w:r w:rsidR="000558A1" w:rsidDel="00556A60">
          <w:delText xml:space="preserve">and </w:delText>
        </w:r>
      </w:del>
      <w:r w:rsidR="008A7ED0">
        <w:t>active Argo floats</w:t>
      </w:r>
      <w:ins w:id="12" w:author="Xavier Hoenner" w:date="2014-07-10T10:45:00Z">
        <w:r w:rsidR="00556A60">
          <w:t>, active Argo floats with oxygen sensors,</w:t>
        </w:r>
      </w:ins>
      <w:ins w:id="13" w:author="Xavier Hoenner" w:date="2018-07-10T11:12:00Z">
        <w:r w:rsidR="0004171C">
          <w:t xml:space="preserve"> and</w:t>
        </w:r>
      </w:ins>
      <w:ins w:id="14" w:author="Xavier Hoenner" w:date="2014-07-10T10:45:00Z">
        <w:r w:rsidR="00556A60">
          <w:t xml:space="preserve"> the total number of profiles</w:t>
        </w:r>
      </w:ins>
      <w:r w:rsidR="000558A1">
        <w:t>. Also compute the temporal</w:t>
      </w:r>
      <w:r w:rsidR="001E149F">
        <w:t>, latitudinal, and longitudinal</w:t>
      </w:r>
      <w:r w:rsidR="000558A1">
        <w:t xml:space="preserve"> range of those data.</w:t>
      </w:r>
      <w:r w:rsidRPr="00EC6CCC">
        <w:t xml:space="preserve"> </w:t>
      </w:r>
      <w:r w:rsidR="00EA7AB8" w:rsidRPr="00EA7AB8">
        <w:rPr>
          <w:i/>
        </w:rPr>
        <w:t>Use the following view: ‘totals_view’; filter by: ‘facility’ = ‘Argo’.</w:t>
      </w:r>
    </w:p>
    <w:p w14:paraId="7EF08E36" w14:textId="002C5703" w:rsidR="00EC6CCC" w:rsidRDefault="00551266" w:rsidP="005A787A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8A7ED0">
        <w:rPr>
          <w:b/>
          <w:i/>
        </w:rPr>
        <w:t>organisations</w:t>
      </w:r>
      <w:r>
        <w:rPr>
          <w:b/>
          <w:i/>
        </w:rPr>
        <w:t xml:space="preserve"> (</w:t>
      </w:r>
      <w:r w:rsidR="00EA7AB8">
        <w:rPr>
          <w:b/>
          <w:i/>
        </w:rPr>
        <w:t>‘no_projects’</w:t>
      </w:r>
      <w:r w:rsidR="008A7ED0"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8A7ED0">
        <w:rPr>
          <w:b/>
          <w:i/>
        </w:rPr>
        <w:t>Argo floats</w:t>
      </w:r>
      <w:r>
        <w:rPr>
          <w:b/>
          <w:i/>
        </w:rPr>
        <w:t xml:space="preserve"> (‘</w:t>
      </w:r>
      <w:r w:rsidR="00E63986">
        <w:rPr>
          <w:b/>
          <w:i/>
        </w:rPr>
        <w:t>no_</w:t>
      </w:r>
      <w:r w:rsidR="008A7ED0">
        <w:rPr>
          <w:b/>
          <w:i/>
        </w:rPr>
        <w:t>platforms</w:t>
      </w:r>
      <w:r>
        <w:rPr>
          <w:b/>
          <w:i/>
        </w:rPr>
        <w:t>’): XX</w:t>
      </w:r>
      <w:r w:rsidR="00C3036C">
        <w:rPr>
          <w:b/>
          <w:i/>
        </w:rPr>
        <w:br/>
        <w:t>Total number of active Argo floats (‘no_deployments’): XX</w:t>
      </w:r>
      <w:r w:rsidR="008A7ED0">
        <w:rPr>
          <w:b/>
          <w:i/>
        </w:rPr>
        <w:br/>
        <w:t xml:space="preserve">Total number of Argo </w:t>
      </w:r>
      <w:r w:rsidR="00EA7AB8">
        <w:rPr>
          <w:b/>
          <w:i/>
        </w:rPr>
        <w:t>floats with oxygen sensors (</w:t>
      </w:r>
      <w:r w:rsidR="008A7ED0">
        <w:rPr>
          <w:b/>
          <w:i/>
        </w:rPr>
        <w:t>‘no_</w:t>
      </w:r>
      <w:r w:rsidR="00EA7AB8">
        <w:rPr>
          <w:b/>
          <w:i/>
        </w:rPr>
        <w:t>instruments</w:t>
      </w:r>
      <w:r w:rsidR="008A7ED0">
        <w:rPr>
          <w:b/>
          <w:i/>
        </w:rPr>
        <w:t>’): XX</w:t>
      </w:r>
      <w:r w:rsidR="008A7ED0">
        <w:rPr>
          <w:b/>
          <w:i/>
        </w:rPr>
        <w:br/>
      </w:r>
      <w:r w:rsidR="00C3036C">
        <w:rPr>
          <w:b/>
          <w:i/>
        </w:rPr>
        <w:t>Total number of active Ar</w:t>
      </w:r>
      <w:r w:rsidR="00F91EED">
        <w:rPr>
          <w:b/>
          <w:i/>
        </w:rPr>
        <w:t>go floats with oxygen sensors (</w:t>
      </w:r>
      <w:r w:rsidR="00C3036C">
        <w:rPr>
          <w:b/>
          <w:i/>
        </w:rPr>
        <w:t>‘no_data’): XX</w:t>
      </w:r>
      <w:ins w:id="15" w:author="Xavier Hoenner" w:date="2014-07-10T10:44:00Z">
        <w:r w:rsidR="00556A60">
          <w:rPr>
            <w:b/>
            <w:i/>
          </w:rPr>
          <w:br/>
          <w:t>Total number of profiles (‘no_data2’): XX</w:t>
        </w:r>
      </w:ins>
      <w:del w:id="16" w:author="Xavier Hoenner" w:date="2014-07-10T10:44:00Z">
        <w:r w:rsidR="00C3036C" w:rsidDel="00556A60">
          <w:rPr>
            <w:b/>
            <w:i/>
          </w:rPr>
          <w:delText xml:space="preserve"> </w:delText>
        </w:r>
      </w:del>
      <w:r w:rsidR="00BD095B">
        <w:rPr>
          <w:b/>
          <w:i/>
        </w:rPr>
        <w:br/>
      </w:r>
      <w:r w:rsidR="00BD095B">
        <w:rPr>
          <w:b/>
          <w:i/>
        </w:rPr>
        <w:lastRenderedPageBreak/>
        <w:t>Temporal range (‘temporal_range’)</w:t>
      </w:r>
      <w:r w:rsidR="0085169C">
        <w:rPr>
          <w:b/>
          <w:i/>
        </w:rPr>
        <w:t>: XX</w:t>
      </w:r>
      <w:r w:rsidR="00A2330B">
        <w:rPr>
          <w:b/>
          <w:i/>
        </w:rPr>
        <w:br/>
        <w:t>Latitudinal range (‘lat_range’): XX</w:t>
      </w:r>
      <w:r w:rsidR="00A2330B">
        <w:rPr>
          <w:b/>
          <w:i/>
        </w:rPr>
        <w:br/>
        <w:t>Longitudinal range (‘lon_range’): XX</w:t>
      </w:r>
      <w:r w:rsidR="008A7ED0">
        <w:rPr>
          <w:b/>
          <w:i/>
        </w:rPr>
        <w:br/>
      </w:r>
    </w:p>
    <w:p w14:paraId="6D8CA99F" w14:textId="0FF4A4FB" w:rsidR="006A4A7F" w:rsidRPr="00B27B32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81005F">
        <w:rPr>
          <w:b/>
        </w:rPr>
        <w:t># platforms</w:t>
      </w:r>
      <w:r w:rsidR="006128D3">
        <w:t xml:space="preserve">: </w:t>
      </w:r>
      <w:r w:rsidR="00762619">
        <w:t>N</w:t>
      </w:r>
      <w:r w:rsidR="0081005F">
        <w:t xml:space="preserve">umber of </w:t>
      </w:r>
      <w:r w:rsidR="00762619">
        <w:t>Argo floats</w:t>
      </w:r>
      <w:r w:rsidR="0081005F">
        <w:t xml:space="preserve"> that have been deployed.</w:t>
      </w:r>
      <w:r w:rsidR="006128D3">
        <w:br/>
      </w:r>
      <w:ins w:id="17" w:author="Xavier Hoenner" w:date="2013-07-11T10:56:00Z">
        <w:r w:rsidR="00BF11E5">
          <w:rPr>
            <w:b/>
          </w:rPr>
          <w:t># active platforms</w:t>
        </w:r>
        <w:r w:rsidR="00BF11E5">
          <w:t xml:space="preserve">: Number of Argo floats that have been transmitting data </w:t>
        </w:r>
        <w:r w:rsidR="00BF11E5" w:rsidRPr="004F1E82">
          <w:rPr>
            <w:b/>
            <w:rPrChange w:id="18" w:author="Xavier Hoenner" w:date="2013-07-11T15:03:00Z">
              <w:rPr/>
            </w:rPrChange>
          </w:rPr>
          <w:t>during the past month</w:t>
        </w:r>
        <w:r w:rsidR="00BF11E5">
          <w:t>.</w:t>
        </w:r>
        <w:r w:rsidR="00BF11E5">
          <w:rPr>
            <w:b/>
          </w:rPr>
          <w:br/>
        </w:r>
      </w:ins>
      <w:r w:rsidR="0081005F">
        <w:rPr>
          <w:b/>
        </w:rPr>
        <w:t xml:space="preserve"># </w:t>
      </w:r>
      <w:r w:rsidR="00762619">
        <w:rPr>
          <w:b/>
        </w:rPr>
        <w:t>oxygen platforms</w:t>
      </w:r>
      <w:r w:rsidR="006128D3">
        <w:t xml:space="preserve">: </w:t>
      </w:r>
      <w:r w:rsidR="00762619">
        <w:t>Number of Argo floats with oxygen sensors that have been deployed</w:t>
      </w:r>
      <w:r w:rsidR="0081005F">
        <w:t>.</w:t>
      </w:r>
      <w:r w:rsidR="006128D3">
        <w:br/>
      </w:r>
      <w:del w:id="19" w:author="Xavier Hoenner" w:date="2013-07-11T10:56:00Z">
        <w:r w:rsidR="00762619" w:rsidDel="00BF11E5">
          <w:rPr>
            <w:b/>
          </w:rPr>
          <w:delText># active platforms</w:delText>
        </w:r>
        <w:r w:rsidR="00762619" w:rsidDel="00BF11E5">
          <w:delText>: Number of Argo floats that have been transmitting data during the past month.</w:delText>
        </w:r>
        <w:r w:rsidR="00C15EAD" w:rsidDel="00BF11E5">
          <w:br/>
        </w:r>
      </w:del>
      <w:r w:rsidR="00762619" w:rsidRPr="006B3C3D">
        <w:rPr>
          <w:b/>
        </w:rPr>
        <w:t>‘</w:t>
      </w:r>
      <w:r w:rsidR="00762619">
        <w:rPr>
          <w:b/>
        </w:rPr>
        <w:t>Start’</w:t>
      </w:r>
      <w:r w:rsidR="00762619" w:rsidRPr="006B3C3D">
        <w:t xml:space="preserve">: </w:t>
      </w:r>
      <w:r w:rsidR="00187275">
        <w:t>Earliest d</w:t>
      </w:r>
      <w:r w:rsidR="00762619">
        <w:t xml:space="preserve">ata </w:t>
      </w:r>
      <w:r w:rsidR="00256BCC">
        <w:t>transmission</w:t>
      </w:r>
      <w:r w:rsidR="00762619">
        <w:t xml:space="preserve"> start date (format: dd/mm/yyyy).</w:t>
      </w:r>
      <w:r w:rsidR="00762619">
        <w:br/>
      </w:r>
      <w:r w:rsidR="00762619">
        <w:rPr>
          <w:b/>
        </w:rPr>
        <w:t>‘End’</w:t>
      </w:r>
      <w:r w:rsidR="00762619" w:rsidRPr="006B3C3D">
        <w:t xml:space="preserve">: </w:t>
      </w:r>
      <w:r w:rsidR="00256BCC">
        <w:t>Latest data</w:t>
      </w:r>
      <w:r w:rsidR="00762619">
        <w:t xml:space="preserve"> </w:t>
      </w:r>
      <w:r w:rsidR="00256BCC">
        <w:t>transmission date</w:t>
      </w:r>
      <w:r w:rsidR="00762619">
        <w:t xml:space="preserve"> (format: dd/mm/yyyy).</w:t>
      </w:r>
      <w:r w:rsidR="00762619" w:rsidRPr="006B3C3D">
        <w:br/>
      </w:r>
      <w:ins w:id="20" w:author="Xavier Hoenner" w:date="2015-08-21T09:25:00Z">
        <w:r w:rsidR="00B0494E">
          <w:rPr>
            <w:b/>
          </w:rPr>
          <w:t># years of data (range)</w:t>
        </w:r>
        <w:r w:rsidR="00B0494E" w:rsidRPr="00ED7666">
          <w:t xml:space="preserve">: </w:t>
        </w:r>
        <w:r w:rsidR="00B0494E">
          <w:t>N</w:t>
        </w:r>
        <w:r w:rsidR="00B0494E" w:rsidRPr="00ED7666">
          <w:t xml:space="preserve">umber of </w:t>
        </w:r>
        <w:r w:rsidR="00B0494E">
          <w:t>years</w:t>
        </w:r>
        <w:r w:rsidR="00B0494E" w:rsidRPr="00ED7666">
          <w:t xml:space="preserve"> </w:t>
        </w:r>
        <w:r w:rsidR="00B0494E">
          <w:t xml:space="preserve">between the data </w:t>
        </w:r>
      </w:ins>
      <w:ins w:id="21" w:author="Xavier Hoenner" w:date="2015-08-21T09:26:00Z">
        <w:r w:rsidR="00A240EC">
          <w:t>transmission</w:t>
        </w:r>
      </w:ins>
      <w:ins w:id="22" w:author="Xavier Hoenner" w:date="2015-08-21T09:25:00Z">
        <w:r w:rsidR="00B0494E">
          <w:t xml:space="preserve"> start and end dates (Minimum – maximum)</w:t>
        </w:r>
        <w:r w:rsidR="00B0494E" w:rsidRPr="00ED7666">
          <w:t>.</w:t>
        </w:r>
      </w:ins>
      <w:del w:id="23" w:author="Xavier Hoenner" w:date="2015-08-21T09:25:00Z">
        <w:r w:rsidR="006128D3" w:rsidRPr="00ED7666" w:rsidDel="00B0494E">
          <w:rPr>
            <w:b/>
          </w:rPr>
          <w:delText>‘</w:delText>
        </w:r>
        <w:r w:rsidR="00111B8B" w:rsidDel="00B0494E">
          <w:rPr>
            <w:b/>
          </w:rPr>
          <w:delText>Mean t</w:delText>
        </w:r>
        <w:r w:rsidR="006128D3" w:rsidRPr="00ED7666" w:rsidDel="00B0494E">
          <w:rPr>
            <w:b/>
          </w:rPr>
          <w:delText xml:space="preserve">ime </w:delText>
        </w:r>
        <w:r w:rsidR="006128D3" w:rsidDel="00B0494E">
          <w:rPr>
            <w:b/>
          </w:rPr>
          <w:delText>c</w:delText>
        </w:r>
        <w:r w:rsidR="006128D3" w:rsidRPr="00ED7666" w:rsidDel="00B0494E">
          <w:rPr>
            <w:b/>
          </w:rPr>
          <w:delText>overage’</w:delText>
        </w:r>
        <w:r w:rsidR="006128D3" w:rsidRPr="00ED7666" w:rsidDel="00B0494E">
          <w:delText xml:space="preserve">: </w:delText>
        </w:r>
        <w:r w:rsidR="00111B8B" w:rsidDel="00B0494E">
          <w:delText>Mean n</w:delText>
        </w:r>
        <w:r w:rsidR="006128D3" w:rsidRPr="00ED7666" w:rsidDel="00B0494E">
          <w:delText xml:space="preserve">umber of </w:delText>
        </w:r>
        <w:r w:rsidR="00762619" w:rsidDel="00B0494E">
          <w:delText>years</w:delText>
        </w:r>
        <w:r w:rsidR="006128D3" w:rsidRPr="00ED7666" w:rsidDel="00B0494E">
          <w:delText xml:space="preserve"> </w:delText>
        </w:r>
        <w:r w:rsidR="006128D3" w:rsidDel="00B0494E">
          <w:delText xml:space="preserve">between </w:delText>
        </w:r>
        <w:r w:rsidR="009D77CA" w:rsidDel="00B0494E">
          <w:delText>the data transmission start and last dates</w:delText>
        </w:r>
        <w:r w:rsidR="006128D3" w:rsidRPr="00ED7666" w:rsidDel="00B0494E">
          <w:delText>.</w:delText>
        </w:r>
      </w:del>
      <w:r w:rsidR="006128D3">
        <w:br/>
      </w:r>
      <w:r w:rsidR="00D526B2">
        <w:rPr>
          <w:b/>
        </w:rPr>
        <w:t>Argo:</w:t>
      </w:r>
      <w:r w:rsidR="00D526B2" w:rsidRPr="001E38C3">
        <w:t xml:space="preserve"> Argo floats measure temperature and salinity from </w:t>
      </w:r>
      <w:del w:id="24" w:author="Xavier Hoenner" w:date="2013-07-11T10:57:00Z">
        <w:r w:rsidR="00D526B2" w:rsidRPr="001E38C3" w:rsidDel="00F2505F">
          <w:delText xml:space="preserve">2000 m depth to </w:delText>
        </w:r>
      </w:del>
      <w:r w:rsidR="00D526B2" w:rsidRPr="001E38C3">
        <w:t xml:space="preserve">the surface </w:t>
      </w:r>
      <w:ins w:id="25" w:author="Xavier Hoenner" w:date="2013-07-11T10:57:00Z">
        <w:r w:rsidR="00F2505F">
          <w:t xml:space="preserve">to a depth of 2,000 m </w:t>
        </w:r>
      </w:ins>
      <w:r w:rsidR="00D526B2" w:rsidRPr="001E38C3">
        <w:t xml:space="preserve">every </w:t>
      </w:r>
      <w:del w:id="26" w:author="Xavier Hoenner" w:date="2013-07-11T10:58:00Z">
        <w:r w:rsidR="00D526B2" w:rsidRPr="001E38C3" w:rsidDel="00294726">
          <w:delText xml:space="preserve">10 </w:delText>
        </w:r>
      </w:del>
      <w:ins w:id="27" w:author="Xavier Hoenner" w:date="2013-07-11T10:58:00Z">
        <w:r w:rsidR="00294726">
          <w:t>ten</w:t>
        </w:r>
        <w:r w:rsidR="00294726" w:rsidRPr="001E38C3">
          <w:t xml:space="preserve"> </w:t>
        </w:r>
      </w:ins>
      <w:r w:rsidR="00D526B2" w:rsidRPr="001E38C3">
        <w:t>days</w:t>
      </w:r>
      <w:r w:rsidR="00D526B2">
        <w:t xml:space="preserve"> (</w:t>
      </w:r>
      <w:hyperlink r:id="rId6" w:history="1">
        <w:r w:rsidR="00D526B2">
          <w:rPr>
            <w:rStyle w:val="Hyperlink"/>
          </w:rPr>
          <w:t>http://imos.org.au/argo.html</w:t>
        </w:r>
      </w:hyperlink>
      <w:r w:rsidR="00D526B2">
        <w:t>).</w:t>
      </w:r>
      <w:ins w:id="28" w:author="Xavier Hoenner" w:date="2014-07-02T11:15:00Z">
        <w:r w:rsidR="00B27B32">
          <w:t xml:space="preserve"> This report shows Argo floats deployed by the CSIRO and floats that went through the Australian region</w:t>
        </w:r>
      </w:ins>
      <w:ins w:id="29" w:author="Xavier Hoenner" w:date="2014-07-02T11:17:00Z">
        <w:r w:rsidR="00B27B32">
          <w:t xml:space="preserve"> (</w:t>
        </w:r>
        <w:r w:rsidR="00B27B32">
          <w:rPr>
            <w:i/>
          </w:rPr>
          <w:t xml:space="preserve">i.e. </w:t>
        </w:r>
        <w:r w:rsidR="00B27B32">
          <w:t>longitud</w:t>
        </w:r>
      </w:ins>
      <w:ins w:id="30" w:author="Xavier Hoenner" w:date="2014-07-02T11:19:00Z">
        <w:r w:rsidR="00B27B32">
          <w:t>inal</w:t>
        </w:r>
      </w:ins>
      <w:ins w:id="31" w:author="Xavier Hoenner" w:date="2014-07-02T11:17:00Z">
        <w:r w:rsidR="00B27B32">
          <w:t xml:space="preserve"> range: 20 </w:t>
        </w:r>
      </w:ins>
      <w:ins w:id="32" w:author="Xavier Hoenner" w:date="2014-07-02T11:18:00Z">
        <w:r w:rsidR="00B27B32">
          <w:t>–</w:t>
        </w:r>
      </w:ins>
      <w:ins w:id="33" w:author="Xavier Hoenner" w:date="2014-07-02T11:17:00Z">
        <w:r w:rsidR="00B27B32">
          <w:t xml:space="preserve"> 180;</w:t>
        </w:r>
      </w:ins>
      <w:ins w:id="34" w:author="Xavier Hoenner" w:date="2014-07-02T11:18:00Z">
        <w:r w:rsidR="00B27B32">
          <w:t xml:space="preserve"> latitud</w:t>
        </w:r>
      </w:ins>
      <w:ins w:id="35" w:author="Xavier Hoenner" w:date="2014-07-02T11:19:00Z">
        <w:r w:rsidR="00B27B32">
          <w:t>inal</w:t>
        </w:r>
      </w:ins>
      <w:ins w:id="36" w:author="Xavier Hoenner" w:date="2014-07-02T11:18:00Z">
        <w:r w:rsidR="00B27B32">
          <w:t xml:space="preserve"> range: 5 – -65)</w:t>
        </w:r>
      </w:ins>
      <w:ins w:id="37" w:author="Xavier Hoenner" w:date="2014-07-02T11:19:00Z">
        <w:r w:rsidR="00B27B32">
          <w:t>.</w:t>
        </w:r>
      </w:ins>
    </w:p>
    <w:p w14:paraId="48542A47" w14:textId="77777777" w:rsidR="006B3C3D" w:rsidRDefault="006B3C3D" w:rsidP="006B3C3D">
      <w:pPr>
        <w:ind w:left="993" w:hanging="993"/>
      </w:pPr>
    </w:p>
    <w:p w14:paraId="5FE6C6D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05"/>
        <w:gridCol w:w="806"/>
        <w:gridCol w:w="732"/>
        <w:gridCol w:w="898"/>
        <w:gridCol w:w="1121"/>
        <w:gridCol w:w="754"/>
        <w:gridCol w:w="626"/>
        <w:gridCol w:w="569"/>
        <w:gridCol w:w="1017"/>
      </w:tblGrid>
      <w:tr w:rsidR="00D8441E" w14:paraId="03A00AE0" w14:textId="77777777" w:rsidTr="00A93DE1">
        <w:trPr>
          <w:jc w:val="center"/>
        </w:trPr>
        <w:tc>
          <w:tcPr>
            <w:tcW w:w="605" w:type="dxa"/>
            <w:vAlign w:val="center"/>
          </w:tcPr>
          <w:p w14:paraId="33666F1C" w14:textId="77777777" w:rsidR="00D8441E" w:rsidRPr="0025464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organisation</w:t>
            </w:r>
          </w:p>
        </w:tc>
        <w:tc>
          <w:tcPr>
            <w:tcW w:w="806" w:type="dxa"/>
            <w:vAlign w:val="center"/>
          </w:tcPr>
          <w:p w14:paraId="7BC15292" w14:textId="77777777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732" w:type="dxa"/>
            <w:vAlign w:val="center"/>
          </w:tcPr>
          <w:p w14:paraId="258E0C68" w14:textId="05FDDEC8" w:rsidR="00D8441E" w:rsidRDefault="00D8441E" w:rsidP="001C7793">
            <w:pPr>
              <w:jc w:val="center"/>
              <w:rPr>
                <w:b/>
              </w:rPr>
            </w:pPr>
            <w:r>
              <w:rPr>
                <w:b/>
              </w:rPr>
              <w:t>no_active_floats</w:t>
            </w:r>
          </w:p>
        </w:tc>
        <w:tc>
          <w:tcPr>
            <w:tcW w:w="898" w:type="dxa"/>
            <w:vAlign w:val="center"/>
          </w:tcPr>
          <w:p w14:paraId="42899D3B" w14:textId="130693E3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no_oxygen_platforms</w:t>
            </w:r>
          </w:p>
        </w:tc>
        <w:tc>
          <w:tcPr>
            <w:tcW w:w="1121" w:type="dxa"/>
            <w:vAlign w:val="center"/>
          </w:tcPr>
          <w:p w14:paraId="3461B361" w14:textId="292896C1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no_active_oxygen_platforms</w:t>
            </w:r>
          </w:p>
        </w:tc>
        <w:tc>
          <w:tcPr>
            <w:tcW w:w="754" w:type="dxa"/>
            <w:vAlign w:val="center"/>
          </w:tcPr>
          <w:p w14:paraId="4581A24C" w14:textId="7262F832" w:rsidR="00D8441E" w:rsidRDefault="00D8441E">
            <w:pPr>
              <w:jc w:val="center"/>
              <w:rPr>
                <w:ins w:id="38" w:author="Xavier Hoenner" w:date="2014-07-10T10:46:00Z"/>
                <w:b/>
                <w:sz w:val="24"/>
              </w:rPr>
              <w:pPrChange w:id="39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40" w:author="Xavier Hoenner" w:date="2014-07-10T10:46:00Z">
              <w:r>
                <w:rPr>
                  <w:b/>
                </w:rPr>
                <w:t>total_no_profiles</w:t>
              </w:r>
            </w:ins>
          </w:p>
        </w:tc>
        <w:tc>
          <w:tcPr>
            <w:tcW w:w="626" w:type="dxa"/>
            <w:vAlign w:val="center"/>
          </w:tcPr>
          <w:p w14:paraId="55E1BC50" w14:textId="77777777" w:rsidR="00D8441E" w:rsidRPr="0025464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569" w:type="dxa"/>
            <w:vAlign w:val="center"/>
          </w:tcPr>
          <w:p w14:paraId="500225E6" w14:textId="77777777" w:rsidR="00D8441E" w:rsidRPr="0025464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1017" w:type="dxa"/>
            <w:vAlign w:val="center"/>
          </w:tcPr>
          <w:p w14:paraId="7D74C46A" w14:textId="44AB6FF6" w:rsidR="00D8441E" w:rsidRPr="0025464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b/>
                <w:i/>
                <w:iCs/>
                <w:color w:val="404040" w:themeColor="text1" w:themeTint="BF"/>
                <w:sz w:val="24"/>
                <w:szCs w:val="20"/>
              </w:rPr>
            </w:pPr>
            <w:ins w:id="41" w:author="Xavier Hoenner" w:date="2015-08-21T09:25:00Z">
              <w:r>
                <w:rPr>
                  <w:b/>
                </w:rPr>
                <w:t>no_data_days</w:t>
              </w:r>
            </w:ins>
            <w:del w:id="42" w:author="Xavier Hoenner" w:date="2015-08-21T09:25:00Z">
              <w:r w:rsidDel="00B0494E">
                <w:rPr>
                  <w:b/>
                </w:rPr>
                <w:delText>mean_coverage_duration</w:delText>
              </w:r>
            </w:del>
          </w:p>
        </w:tc>
      </w:tr>
      <w:tr w:rsidR="00D8441E" w14:paraId="57163B10" w14:textId="77777777" w:rsidTr="00A93DE1">
        <w:trPr>
          <w:jc w:val="center"/>
        </w:trPr>
        <w:tc>
          <w:tcPr>
            <w:tcW w:w="605" w:type="dxa"/>
            <w:vAlign w:val="center"/>
          </w:tcPr>
          <w:p w14:paraId="2DCDEA4D" w14:textId="77777777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Organisation name</w:t>
            </w:r>
          </w:p>
        </w:tc>
        <w:tc>
          <w:tcPr>
            <w:tcW w:w="806" w:type="dxa"/>
            <w:vAlign w:val="center"/>
          </w:tcPr>
          <w:p w14:paraId="4FA244EB" w14:textId="7582EA4A" w:rsidR="00D8441E" w:rsidRDefault="00D8441E" w:rsidP="001A222E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del w:id="43" w:author="Xavier Hoenner" w:date="2013-07-11T10:56:00Z">
              <w:r w:rsidDel="001A222E">
                <w:delText>Platforms</w:delText>
              </w:r>
            </w:del>
            <w:ins w:id="44" w:author="Xavier Hoenner" w:date="2013-07-11T10:56:00Z">
              <w:r>
                <w:t>platforms</w:t>
              </w:r>
            </w:ins>
          </w:p>
        </w:tc>
        <w:tc>
          <w:tcPr>
            <w:tcW w:w="732" w:type="dxa"/>
            <w:vAlign w:val="center"/>
          </w:tcPr>
          <w:p w14:paraId="7A7C19C5" w14:textId="77585EDE" w:rsidR="00D8441E" w:rsidRDefault="00D8441E" w:rsidP="001C7793">
            <w:pPr>
              <w:jc w:val="center"/>
            </w:pPr>
            <w:r>
              <w:t># active platforms</w:t>
            </w:r>
          </w:p>
        </w:tc>
        <w:tc>
          <w:tcPr>
            <w:tcW w:w="898" w:type="dxa"/>
            <w:vAlign w:val="center"/>
          </w:tcPr>
          <w:p w14:paraId="1F3AC703" w14:textId="60D0430F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oxygen platforms</w:t>
            </w:r>
          </w:p>
        </w:tc>
        <w:tc>
          <w:tcPr>
            <w:tcW w:w="1121" w:type="dxa"/>
            <w:vAlign w:val="center"/>
          </w:tcPr>
          <w:p w14:paraId="2CF17730" w14:textId="1557347A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# active oxygen platforms</w:t>
            </w:r>
          </w:p>
        </w:tc>
        <w:tc>
          <w:tcPr>
            <w:tcW w:w="754" w:type="dxa"/>
            <w:vAlign w:val="center"/>
          </w:tcPr>
          <w:p w14:paraId="33C94C84" w14:textId="51FA1A09" w:rsidR="00D8441E" w:rsidRDefault="00D8441E">
            <w:pPr>
              <w:jc w:val="center"/>
              <w:rPr>
                <w:ins w:id="45" w:author="Xavier Hoenner" w:date="2014-07-10T10:46:00Z"/>
              </w:rPr>
              <w:pPrChange w:id="46" w:author="Xavier Hoenner" w:date="2014-07-10T10:46:00Z">
                <w:pPr>
                  <w:spacing w:after="200" w:line="276" w:lineRule="auto"/>
                  <w:jc w:val="center"/>
                </w:pPr>
              </w:pPrChange>
            </w:pPr>
            <w:ins w:id="47" w:author="Xavier Hoenner" w:date="2014-07-10T10:46:00Z">
              <w:r>
                <w:t># profiles</w:t>
              </w:r>
            </w:ins>
          </w:p>
        </w:tc>
        <w:tc>
          <w:tcPr>
            <w:tcW w:w="626" w:type="dxa"/>
            <w:vAlign w:val="center"/>
          </w:tcPr>
          <w:p w14:paraId="357C3AA4" w14:textId="77777777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569" w:type="dxa"/>
            <w:vAlign w:val="center"/>
          </w:tcPr>
          <w:p w14:paraId="79E275C0" w14:textId="77777777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017" w:type="dxa"/>
            <w:vAlign w:val="center"/>
          </w:tcPr>
          <w:p w14:paraId="7FCC2E39" w14:textId="58F73F3D" w:rsidR="00D8441E" w:rsidRDefault="00D8441E" w:rsidP="001C7793">
            <w:pPr>
              <w:jc w:val="center"/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 w:val="24"/>
                <w:szCs w:val="20"/>
              </w:rPr>
            </w:pPr>
            <w:ins w:id="48" w:author="Xavier Hoenner" w:date="2015-08-21T09:25:00Z">
              <w:r w:rsidRPr="00CC40AF">
                <w:t># years of data (range)</w:t>
              </w:r>
            </w:ins>
            <w:del w:id="49" w:author="Xavier Hoenner" w:date="2015-08-21T09:25:00Z">
              <w:r w:rsidDel="00B0494E">
                <w:delText>Mean time coverage (years)</w:delText>
              </w:r>
            </w:del>
          </w:p>
        </w:tc>
      </w:tr>
      <w:tr w:rsidR="00D8441E" w14:paraId="6E362D4A" w14:textId="77777777" w:rsidTr="00A93DE1">
        <w:trPr>
          <w:jc w:val="center"/>
        </w:trPr>
        <w:tc>
          <w:tcPr>
            <w:tcW w:w="605" w:type="dxa"/>
            <w:vAlign w:val="center"/>
          </w:tcPr>
          <w:p w14:paraId="0AE4C67B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806" w:type="dxa"/>
            <w:vAlign w:val="center"/>
          </w:tcPr>
          <w:p w14:paraId="059F2538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732" w:type="dxa"/>
            <w:vAlign w:val="center"/>
          </w:tcPr>
          <w:p w14:paraId="3898BC40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898" w:type="dxa"/>
            <w:vAlign w:val="center"/>
          </w:tcPr>
          <w:p w14:paraId="4563823A" w14:textId="720E787B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1121" w:type="dxa"/>
            <w:vAlign w:val="center"/>
          </w:tcPr>
          <w:p w14:paraId="1587BD58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754" w:type="dxa"/>
          </w:tcPr>
          <w:p w14:paraId="46D834A5" w14:textId="77777777" w:rsidR="00D8441E" w:rsidRDefault="00D8441E" w:rsidP="001C7793">
            <w:pPr>
              <w:jc w:val="center"/>
              <w:rPr>
                <w:ins w:id="50" w:author="Xavier Hoenner" w:date="2014-07-10T10:46:00Z"/>
              </w:rPr>
            </w:pPr>
          </w:p>
        </w:tc>
        <w:tc>
          <w:tcPr>
            <w:tcW w:w="626" w:type="dxa"/>
            <w:vAlign w:val="center"/>
          </w:tcPr>
          <w:p w14:paraId="3E9977AC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569" w:type="dxa"/>
            <w:vAlign w:val="center"/>
          </w:tcPr>
          <w:p w14:paraId="2090D7BB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  <w:tc>
          <w:tcPr>
            <w:tcW w:w="1017" w:type="dxa"/>
            <w:vAlign w:val="center"/>
          </w:tcPr>
          <w:p w14:paraId="6FB0D707" w14:textId="77777777" w:rsidR="00D8441E" w:rsidRDefault="00D8441E" w:rsidP="001C7793">
            <w:pPr>
              <w:jc w:val="center"/>
              <w:rPr>
                <w:sz w:val="24"/>
              </w:rPr>
            </w:pPr>
          </w:p>
        </w:tc>
      </w:tr>
    </w:tbl>
    <w:p w14:paraId="2F745291" w14:textId="77777777" w:rsidR="00580B53" w:rsidRPr="00580B53" w:rsidRDefault="00580B53" w:rsidP="00580B53"/>
    <w:p w14:paraId="1C9040B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650EB318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C34E31">
        <w:rPr>
          <w:u w:val="none"/>
        </w:rPr>
        <w:t>Argo</w:t>
      </w:r>
      <w:r w:rsidRPr="0011784D">
        <w:rPr>
          <w:u w:val="none"/>
        </w:rPr>
        <w:t>_allData_dataOnPortal’</w:t>
      </w:r>
    </w:p>
    <w:p w14:paraId="7FF99607" w14:textId="77777777" w:rsidR="0011784D" w:rsidRDefault="0011784D" w:rsidP="0011784D"/>
    <w:p w14:paraId="24FD837B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2CA9BFC1" w14:textId="77777777" w:rsidR="005830DC" w:rsidRDefault="005830DC" w:rsidP="00905C8D">
      <w:pPr>
        <w:rPr>
          <w:u w:val="single"/>
        </w:rPr>
      </w:pPr>
    </w:p>
    <w:p w14:paraId="072E2031" w14:textId="23FACCE4" w:rsidR="00905C8D" w:rsidRDefault="00905C8D" w:rsidP="00905C8D">
      <w:del w:id="51" w:author="Xavier Hoenner" w:date="2015-09-22T13:43:00Z">
        <w:r w:rsidRPr="00542A59" w:rsidDel="00421EB2">
          <w:rPr>
            <w:u w:val="single"/>
          </w:rPr>
          <w:delText xml:space="preserve">View </w:delText>
        </w:r>
      </w:del>
      <w:ins w:id="52" w:author="Xavier Hoenner" w:date="2015-09-22T13:43:00Z">
        <w:r w:rsidR="00421EB2">
          <w:rPr>
            <w:u w:val="single"/>
          </w:rPr>
          <w:t>Table</w:t>
        </w:r>
        <w:r w:rsidR="00421EB2" w:rsidRPr="00542A59">
          <w:rPr>
            <w:u w:val="single"/>
          </w:rPr>
          <w:t xml:space="preserve"> </w:t>
        </w:r>
      </w:ins>
      <w:r w:rsidRPr="00542A59">
        <w:rPr>
          <w:u w:val="single"/>
        </w:rPr>
        <w:t>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424E79" w14:paraId="394E00A5" w14:textId="77777777" w:rsidTr="00424E79">
        <w:tc>
          <w:tcPr>
            <w:tcW w:w="1271" w:type="dxa"/>
          </w:tcPr>
          <w:p w14:paraId="0F959972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966" w:type="dxa"/>
          </w:tcPr>
          <w:p w14:paraId="792C733E" w14:textId="7E7B31D6" w:rsidR="00424E79" w:rsidRPr="003D503B" w:rsidRDefault="00424E79" w:rsidP="00343BA4">
            <w:pPr>
              <w:rPr>
                <w:sz w:val="24"/>
                <w:szCs w:val="24"/>
              </w:rPr>
            </w:pPr>
            <w:ins w:id="53" w:author="Xavier Hoenner" w:date="2014-05-01T12:04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  <w:del w:id="54" w:author="Xavier Hoenner" w:date="2014-05-01T12:04:00Z">
              <w:r w:rsidRPr="003D503B" w:rsidDel="001C0B9E">
                <w:rPr>
                  <w:sz w:val="24"/>
                  <w:szCs w:val="24"/>
                </w:rPr>
                <w:delText>db</w:delText>
              </w:r>
              <w:r w:rsidDel="001C0B9E">
                <w:rPr>
                  <w:sz w:val="24"/>
                  <w:szCs w:val="24"/>
                </w:rPr>
                <w:delText>dev</w:delText>
              </w:r>
              <w:r w:rsidRPr="003D503B" w:rsidDel="001C0B9E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14:paraId="4529DFE5" w14:textId="77777777" w:rsidTr="00424E79">
        <w:tc>
          <w:tcPr>
            <w:tcW w:w="1271" w:type="dxa"/>
          </w:tcPr>
          <w:p w14:paraId="007B7BC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lastRenderedPageBreak/>
              <w:t>Database</w:t>
            </w:r>
          </w:p>
        </w:tc>
        <w:tc>
          <w:tcPr>
            <w:tcW w:w="2966" w:type="dxa"/>
          </w:tcPr>
          <w:p w14:paraId="1C495AB7" w14:textId="79423B02" w:rsidR="00424E79" w:rsidRPr="003D503B" w:rsidRDefault="00424E79" w:rsidP="00343BA4">
            <w:pPr>
              <w:rPr>
                <w:sz w:val="24"/>
                <w:szCs w:val="24"/>
              </w:rPr>
            </w:pPr>
            <w:ins w:id="55" w:author="Xavier Hoenner" w:date="2014-05-01T12:04:00Z">
              <w:r>
                <w:rPr>
                  <w:sz w:val="24"/>
                  <w:szCs w:val="24"/>
                </w:rPr>
                <w:t>harvest</w:t>
              </w:r>
            </w:ins>
            <w:del w:id="56" w:author="Xavier Hoenner" w:date="2014-05-01T12:04:00Z">
              <w:r w:rsidDel="001C0B9E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14:paraId="699E1187" w14:textId="77777777" w:rsidTr="00424E79">
        <w:tc>
          <w:tcPr>
            <w:tcW w:w="1271" w:type="dxa"/>
          </w:tcPr>
          <w:p w14:paraId="727F291F" w14:textId="77777777" w:rsidR="00424E79" w:rsidRPr="003D503B" w:rsidRDefault="00424E79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966" w:type="dxa"/>
          </w:tcPr>
          <w:p w14:paraId="13597304" w14:textId="08638535" w:rsidR="00424E79" w:rsidRPr="003D503B" w:rsidRDefault="00424E79" w:rsidP="00343BA4">
            <w:pPr>
              <w:rPr>
                <w:sz w:val="24"/>
                <w:szCs w:val="24"/>
              </w:rPr>
            </w:pPr>
            <w:ins w:id="57" w:author="Xavier Hoenner" w:date="2014-05-01T12:04:00Z">
              <w:r>
                <w:rPr>
                  <w:sz w:val="24"/>
                  <w:szCs w:val="24"/>
                </w:rPr>
                <w:t>reporting</w:t>
              </w:r>
            </w:ins>
            <w:del w:id="58" w:author="Xavier Hoenner" w:date="2014-05-01T12:04:00Z">
              <w:r w:rsidDel="001C0B9E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14:paraId="117588D7" w14:textId="77777777" w:rsidTr="00424E79">
        <w:tc>
          <w:tcPr>
            <w:tcW w:w="1271" w:type="dxa"/>
          </w:tcPr>
          <w:p w14:paraId="70136745" w14:textId="39B4A575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del w:id="59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  <w:ins w:id="60" w:author="Xavier Hoenner" w:date="2014-07-10T10:46:00Z">
              <w:r w:rsidR="00A93DE1"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336DAC3E" w14:textId="77777777" w:rsidR="00896D61" w:rsidRPr="003D503B" w:rsidRDefault="00C34E31" w:rsidP="00896D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argo</w:t>
            </w:r>
            <w:r w:rsidR="00896D61">
              <w:rPr>
                <w:sz w:val="24"/>
                <w:szCs w:val="24"/>
              </w:rPr>
              <w:t>_all_deployments_view</w:t>
            </w:r>
          </w:p>
        </w:tc>
      </w:tr>
    </w:tbl>
    <w:p w14:paraId="650F4A10" w14:textId="77777777" w:rsidR="00D760A3" w:rsidRDefault="00D760A3" w:rsidP="00905C8D"/>
    <w:p w14:paraId="16993D3A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0FCEA5C0" w14:textId="7A623D3C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D61D42">
        <w:t>None, data are already sorted</w:t>
      </w:r>
      <w:del w:id="61" w:author="Xavier Hoenner" w:date="2014-05-01T12:06:00Z">
        <w:r w:rsidR="00D61D42" w:rsidDel="004C6CC5">
          <w:delText xml:space="preserve"> by ASCENDING ‘</w:delText>
        </w:r>
        <w:r w:rsidR="007B3F75" w:rsidDel="004C6CC5">
          <w:delText>organisation</w:delText>
        </w:r>
        <w:r w:rsidR="00D61D42" w:rsidDel="004C6CC5">
          <w:delText xml:space="preserve">’, then </w:delText>
        </w:r>
        <w:r w:rsidR="00003F36" w:rsidDel="004C6CC5">
          <w:delText>b</w:delText>
        </w:r>
        <w:r w:rsidR="007B3F75" w:rsidDel="004C6CC5">
          <w:delText>y</w:delText>
        </w:r>
        <w:r w:rsidR="00003F36" w:rsidDel="004C6CC5">
          <w:delText xml:space="preserve"> </w:delText>
        </w:r>
        <w:r w:rsidR="00D61D42" w:rsidDel="004C6CC5">
          <w:delText xml:space="preserve">ASCENDING </w:delText>
        </w:r>
        <w:r w:rsidR="00750C63" w:rsidDel="004C6CC5">
          <w:delText>‘</w:delText>
        </w:r>
        <w:r w:rsidR="007B3F75" w:rsidDel="004C6CC5">
          <w:delText>oxygen_sensor’</w:delText>
        </w:r>
        <w:r w:rsidR="00D61D42" w:rsidDel="004C6CC5">
          <w:delText>,</w:delText>
        </w:r>
        <w:r w:rsidR="00750C63" w:rsidDel="004C6CC5">
          <w:delText xml:space="preserve"> and</w:delText>
        </w:r>
        <w:r w:rsidR="00D61D42" w:rsidDel="004C6CC5">
          <w:delText xml:space="preserve"> then </w:delText>
        </w:r>
        <w:r w:rsidR="00003F36" w:rsidDel="004C6CC5">
          <w:delText xml:space="preserve">by </w:delText>
        </w:r>
        <w:r w:rsidR="00D61D42" w:rsidDel="004C6CC5">
          <w:delText xml:space="preserve">ASCENDING </w:delText>
        </w:r>
        <w:r w:rsidR="0002555C" w:rsidDel="004C6CC5">
          <w:delText>‘</w:delText>
        </w:r>
        <w:r w:rsidR="007B3F75" w:rsidDel="004C6CC5">
          <w:delText>platform_code</w:delText>
        </w:r>
        <w:r w:rsidR="00750C63" w:rsidDel="004C6CC5">
          <w:delText>’</w:delText>
        </w:r>
      </w:del>
      <w:r w:rsidR="00D61D42">
        <w:t>.</w:t>
      </w:r>
    </w:p>
    <w:p w14:paraId="05B97BC3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r w:rsidR="001E38C3">
        <w:t>organisation</w:t>
      </w:r>
      <w:r>
        <w:t>’, sub-group by ‘</w:t>
      </w:r>
      <w:r w:rsidR="001E38C3">
        <w:t>oxygen_sensor</w:t>
      </w:r>
      <w:r>
        <w:t>’</w:t>
      </w:r>
      <w:r w:rsidR="0002555C">
        <w:t>.</w:t>
      </w:r>
    </w:p>
    <w:p w14:paraId="37CDA67B" w14:textId="69453151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 w:rsidR="001E38C3">
        <w:t>Organisation in charge of the deployment</w:t>
      </w:r>
      <w:r>
        <w:t>.</w:t>
      </w:r>
      <w:r>
        <w:br/>
      </w:r>
      <w:r>
        <w:rPr>
          <w:b/>
        </w:rPr>
        <w:t>Sub-headers</w:t>
      </w:r>
      <w:r>
        <w:t xml:space="preserve">: </w:t>
      </w:r>
      <w:r w:rsidR="001E38C3">
        <w:t>Did the Argo float deployed have oxygen sensors?</w:t>
      </w:r>
      <w:r w:rsidR="00817354">
        <w:br/>
      </w:r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 w:rsidR="00187275">
        <w:t>Data transmission</w:t>
      </w:r>
      <w:r w:rsidR="001E38C3">
        <w:t xml:space="preserve"> start</w:t>
      </w:r>
      <w:r>
        <w:t xml:space="preserve"> date</w:t>
      </w:r>
      <w:r w:rsidR="00187275">
        <w:t xml:space="preserve"> </w:t>
      </w:r>
      <w:r>
        <w:t>(format: dd/mm/yyyy).</w:t>
      </w:r>
      <w:r>
        <w:br/>
      </w:r>
      <w:r>
        <w:rPr>
          <w:b/>
        </w:rPr>
        <w:t>‘End’</w:t>
      </w:r>
      <w:r w:rsidRPr="006B3C3D">
        <w:t xml:space="preserve">: </w:t>
      </w:r>
      <w:r w:rsidR="00E82059">
        <w:t>Last d</w:t>
      </w:r>
      <w:r w:rsidR="001E38C3">
        <w:t xml:space="preserve">ata </w:t>
      </w:r>
      <w:r w:rsidR="00187275">
        <w:t>transmission</w:t>
      </w:r>
      <w:r w:rsidR="001E38C3">
        <w:t xml:space="preserve"> date </w:t>
      </w:r>
      <w:r>
        <w:t>(format: dd/mm/yyyy).</w:t>
      </w:r>
      <w:r w:rsidRPr="006B3C3D">
        <w:br/>
      </w:r>
      <w:ins w:id="62" w:author="Xavier Hoenner" w:date="2015-08-21T09:26:00Z">
        <w:r w:rsidR="00A240EC" w:rsidRPr="00CC40AF">
          <w:rPr>
            <w:b/>
          </w:rPr>
          <w:t># years of data</w:t>
        </w:r>
        <w:r w:rsidR="00A240EC" w:rsidRPr="00ED7666">
          <w:t xml:space="preserve">: </w:t>
        </w:r>
        <w:r w:rsidR="00A240EC">
          <w:t>N</w:t>
        </w:r>
        <w:r w:rsidR="00A240EC" w:rsidRPr="00ED7666">
          <w:t xml:space="preserve">umber of </w:t>
        </w:r>
        <w:r w:rsidR="00A240EC">
          <w:t>years</w:t>
        </w:r>
        <w:r w:rsidR="00A240EC" w:rsidRPr="00ED7666">
          <w:t xml:space="preserve"> </w:t>
        </w:r>
        <w:r w:rsidR="00A240EC">
          <w:t>between the data transmission start and end dates</w:t>
        </w:r>
        <w:r w:rsidR="00A240EC" w:rsidRPr="00ED7666">
          <w:t>.</w:t>
        </w:r>
      </w:ins>
      <w:del w:id="63" w:author="Xavier Hoenner" w:date="2015-08-21T09:26:00Z">
        <w:r w:rsidRPr="00ED7666" w:rsidDel="00A240EC">
          <w:rPr>
            <w:b/>
          </w:rPr>
          <w:delText>‘</w:delText>
        </w:r>
        <w:r w:rsidDel="00A240EC">
          <w:rPr>
            <w:b/>
          </w:rPr>
          <w:delText>T</w:delText>
        </w:r>
        <w:r w:rsidRPr="00ED7666" w:rsidDel="00A240EC">
          <w:rPr>
            <w:b/>
          </w:rPr>
          <w:delText xml:space="preserve">ime </w:delText>
        </w:r>
        <w:r w:rsidDel="00A240EC">
          <w:rPr>
            <w:b/>
          </w:rPr>
          <w:delText>c</w:delText>
        </w:r>
        <w:r w:rsidRPr="00ED7666" w:rsidDel="00A240EC">
          <w:rPr>
            <w:b/>
          </w:rPr>
          <w:delText>overage’</w:delText>
        </w:r>
        <w:r w:rsidRPr="00ED7666" w:rsidDel="00A240EC">
          <w:delText xml:space="preserve">: </w:delText>
        </w:r>
        <w:r w:rsidDel="00A240EC">
          <w:delText>N</w:delText>
        </w:r>
        <w:r w:rsidRPr="00ED7666" w:rsidDel="00A240EC">
          <w:delText xml:space="preserve">umber of </w:delText>
        </w:r>
        <w:r w:rsidR="008A4B05" w:rsidDel="00A240EC">
          <w:delText>years</w:delText>
        </w:r>
        <w:r w:rsidRPr="00ED7666" w:rsidDel="00A240EC">
          <w:delText xml:space="preserve"> </w:delText>
        </w:r>
        <w:r w:rsidDel="00A240EC">
          <w:delText xml:space="preserve">between the </w:delText>
        </w:r>
        <w:r w:rsidR="009D77CA" w:rsidDel="00A240EC">
          <w:delText>data transmission start and last</w:delText>
        </w:r>
        <w:r w:rsidDel="00A240EC">
          <w:delText xml:space="preserve"> dates</w:delText>
        </w:r>
        <w:r w:rsidRPr="00ED7666" w:rsidDel="00A240EC">
          <w:delText>.</w:delText>
        </w:r>
      </w:del>
      <w:r>
        <w:br/>
      </w:r>
      <w:ins w:id="64" w:author="Xavier Hoenner" w:date="2013-07-11T10:57:00Z">
        <w:r w:rsidR="00F2505F">
          <w:rPr>
            <w:b/>
          </w:rPr>
          <w:t>Argo:</w:t>
        </w:r>
        <w:r w:rsidR="00F2505F" w:rsidRPr="001E38C3">
          <w:t xml:space="preserve"> Argo floats measure temperature and salinity from the surface </w:t>
        </w:r>
        <w:r w:rsidR="00F2505F">
          <w:t xml:space="preserve">to a depth of 2,000 m </w:t>
        </w:r>
        <w:r w:rsidR="00F2505F" w:rsidRPr="001E38C3">
          <w:t xml:space="preserve">every </w:t>
        </w:r>
      </w:ins>
      <w:ins w:id="65" w:author="Xavier Hoenner" w:date="2013-07-11T10:58:00Z">
        <w:r w:rsidR="00294726">
          <w:t>ten</w:t>
        </w:r>
      </w:ins>
      <w:ins w:id="66" w:author="Xavier Hoenner" w:date="2013-07-11T10:57:00Z">
        <w:r w:rsidR="00F2505F" w:rsidRPr="001E38C3">
          <w:t xml:space="preserve"> days</w:t>
        </w:r>
        <w:r w:rsidR="00F2505F">
          <w:t xml:space="preserve"> (</w:t>
        </w:r>
        <w:r w:rsidR="00F2505F">
          <w:fldChar w:fldCharType="begin"/>
        </w:r>
        <w:r w:rsidR="00F2505F">
          <w:instrText xml:space="preserve"> HYPERLINK "http://imos.org.au/argo.html" </w:instrText>
        </w:r>
        <w:r w:rsidR="00F2505F">
          <w:fldChar w:fldCharType="separate"/>
        </w:r>
        <w:r w:rsidR="00F2505F">
          <w:rPr>
            <w:rStyle w:val="Hyperlink"/>
          </w:rPr>
          <w:t>http://imos.org.au/argo.html</w:t>
        </w:r>
        <w:r w:rsidR="00F2505F">
          <w:rPr>
            <w:rStyle w:val="Hyperlink"/>
          </w:rPr>
          <w:fldChar w:fldCharType="end"/>
        </w:r>
        <w:r w:rsidR="00F2505F">
          <w:t>).</w:t>
        </w:r>
      </w:ins>
      <w:ins w:id="67" w:author="Xavier Hoenner" w:date="2014-07-02T11:19:00Z">
        <w:r w:rsidR="00B27B32">
          <w:t xml:space="preserve"> This report shows Argo floats deployed by the CSIRO and floats that went through the Australian region (</w:t>
        </w:r>
        <w:r w:rsidR="00B27B32">
          <w:rPr>
            <w:i/>
          </w:rPr>
          <w:t xml:space="preserve">i.e. </w:t>
        </w:r>
        <w:r w:rsidR="00B27B32">
          <w:t>longitudinal range: 20 – 180; latitudinal range: 5 – -65).</w:t>
        </w:r>
      </w:ins>
      <w:del w:id="68" w:author="Xavier Hoenner" w:date="2013-07-11T10:57:00Z">
        <w:r w:rsidR="001E38C3" w:rsidDel="00F2505F">
          <w:rPr>
            <w:b/>
          </w:rPr>
          <w:delText>Argo</w:delText>
        </w:r>
        <w:r w:rsidDel="00F2505F">
          <w:rPr>
            <w:b/>
          </w:rPr>
          <w:delText>:</w:delText>
        </w:r>
        <w:r w:rsidRPr="001E38C3" w:rsidDel="00F2505F">
          <w:delText xml:space="preserve"> </w:delText>
        </w:r>
        <w:r w:rsidR="001E38C3" w:rsidRPr="001E38C3" w:rsidDel="00F2505F">
          <w:delText>Argo floats measure temperature and salinity from 2000 m depth to the surface every 10 days</w:delText>
        </w:r>
        <w:r w:rsidR="001E38C3" w:rsidDel="00F2505F">
          <w:delText xml:space="preserve"> </w:delText>
        </w:r>
        <w:r w:rsidDel="00F2505F">
          <w:delText>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R="001E38C3"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677890D3" w14:textId="77777777" w:rsidR="004C6B83" w:rsidRDefault="004C6B83" w:rsidP="004C6B83"/>
    <w:p w14:paraId="1758EE2F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919"/>
        <w:gridCol w:w="859"/>
        <w:gridCol w:w="965"/>
        <w:gridCol w:w="861"/>
        <w:gridCol w:w="807"/>
        <w:gridCol w:w="1387"/>
        <w:gridCol w:w="935"/>
        <w:tblGridChange w:id="69">
          <w:tblGrid>
            <w:gridCol w:w="1133"/>
            <w:gridCol w:w="919"/>
            <w:gridCol w:w="859"/>
            <w:gridCol w:w="965"/>
            <w:gridCol w:w="861"/>
            <w:gridCol w:w="807"/>
            <w:gridCol w:w="1387"/>
            <w:gridCol w:w="935"/>
          </w:tblGrid>
        </w:tblGridChange>
      </w:tblGrid>
      <w:tr w:rsidR="00D8441E" w14:paraId="61018757" w14:textId="77777777" w:rsidTr="00A93DE1">
        <w:trPr>
          <w:jc w:val="center"/>
        </w:trPr>
        <w:tc>
          <w:tcPr>
            <w:tcW w:w="1133" w:type="dxa"/>
            <w:vAlign w:val="center"/>
          </w:tcPr>
          <w:p w14:paraId="49B63A65" w14:textId="77777777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platform_code</w:t>
            </w:r>
          </w:p>
        </w:tc>
        <w:tc>
          <w:tcPr>
            <w:tcW w:w="919" w:type="dxa"/>
            <w:vAlign w:val="center"/>
          </w:tcPr>
          <w:p w14:paraId="431823F9" w14:textId="1B8186AF" w:rsidR="00D8441E" w:rsidRDefault="00D8441E">
            <w:pPr>
              <w:jc w:val="center"/>
              <w:rPr>
                <w:ins w:id="70" w:author="Xavier Hoenner" w:date="2014-07-10T10:47:00Z"/>
                <w:b/>
                <w:sz w:val="24"/>
              </w:rPr>
              <w:pPrChange w:id="71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72" w:author="Xavier Hoenner" w:date="2014-07-10T10:47:00Z">
              <w:r>
                <w:rPr>
                  <w:b/>
                </w:rPr>
                <w:t>no_</w:t>
              </w:r>
            </w:ins>
            <w:ins w:id="73" w:author="Xavier Hoenner" w:date="2014-07-10T10:48:00Z">
              <w:r>
                <w:rPr>
                  <w:b/>
                </w:rPr>
                <w:t>profiles</w:t>
              </w:r>
            </w:ins>
          </w:p>
        </w:tc>
        <w:tc>
          <w:tcPr>
            <w:tcW w:w="859" w:type="dxa"/>
            <w:vAlign w:val="center"/>
          </w:tcPr>
          <w:p w14:paraId="6EEB0CCE" w14:textId="35C40D93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lat_range</w:t>
            </w:r>
          </w:p>
        </w:tc>
        <w:tc>
          <w:tcPr>
            <w:tcW w:w="965" w:type="dxa"/>
            <w:vAlign w:val="center"/>
          </w:tcPr>
          <w:p w14:paraId="4A572C0D" w14:textId="77777777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lon_range</w:t>
            </w:r>
          </w:p>
        </w:tc>
        <w:tc>
          <w:tcPr>
            <w:tcW w:w="861" w:type="dxa"/>
            <w:vAlign w:val="center"/>
          </w:tcPr>
          <w:p w14:paraId="0D41DA40" w14:textId="77777777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807" w:type="dxa"/>
            <w:vAlign w:val="center"/>
          </w:tcPr>
          <w:p w14:paraId="325E6F77" w14:textId="77777777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dxa"/>
            <w:vAlign w:val="center"/>
          </w:tcPr>
          <w:p w14:paraId="6BE6F421" w14:textId="77777777" w:rsidR="00D8441E" w:rsidRPr="0025464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  <w:tc>
          <w:tcPr>
            <w:tcW w:w="935" w:type="dxa"/>
            <w:vAlign w:val="center"/>
          </w:tcPr>
          <w:p w14:paraId="16309645" w14:textId="77777777" w:rsidR="00D8441E" w:rsidRDefault="00D8441E" w:rsidP="009D46F1">
            <w:pPr>
              <w:jc w:val="center"/>
              <w:rPr>
                <w:b/>
              </w:rPr>
            </w:pPr>
            <w:r>
              <w:rPr>
                <w:b/>
              </w:rPr>
              <w:t>pi_name</w:t>
            </w:r>
          </w:p>
        </w:tc>
      </w:tr>
      <w:tr w:rsidR="00D8441E" w14:paraId="02BB8F15" w14:textId="77777777" w:rsidTr="00A93DE1">
        <w:trPr>
          <w:jc w:val="center"/>
        </w:trPr>
        <w:tc>
          <w:tcPr>
            <w:tcW w:w="1133" w:type="dxa"/>
            <w:vAlign w:val="center"/>
          </w:tcPr>
          <w:p w14:paraId="12B2103E" w14:textId="77777777" w:rsidR="00D8441E" w:rsidRDefault="00D8441E" w:rsidP="009D46F1">
            <w:pPr>
              <w:jc w:val="center"/>
            </w:pPr>
            <w:r>
              <w:t>Platform code</w:t>
            </w:r>
          </w:p>
        </w:tc>
        <w:tc>
          <w:tcPr>
            <w:tcW w:w="919" w:type="dxa"/>
            <w:vAlign w:val="center"/>
          </w:tcPr>
          <w:p w14:paraId="084455B8" w14:textId="619D0E31" w:rsidR="00D8441E" w:rsidRDefault="00D8441E">
            <w:pPr>
              <w:jc w:val="center"/>
              <w:rPr>
                <w:ins w:id="74" w:author="Xavier Hoenner" w:date="2014-07-10T10:47:00Z"/>
              </w:rPr>
              <w:pPrChange w:id="75" w:author="Xavier Hoenner" w:date="2014-07-10T10:48:00Z">
                <w:pPr>
                  <w:spacing w:after="200" w:line="276" w:lineRule="auto"/>
                  <w:jc w:val="center"/>
                </w:pPr>
              </w:pPrChange>
            </w:pPr>
            <w:ins w:id="76" w:author="Xavier Hoenner" w:date="2014-07-10T10:48:00Z">
              <w:r>
                <w:t># profiles</w:t>
              </w:r>
            </w:ins>
          </w:p>
        </w:tc>
        <w:tc>
          <w:tcPr>
            <w:tcW w:w="859" w:type="dxa"/>
            <w:vAlign w:val="center"/>
          </w:tcPr>
          <w:p w14:paraId="5425C2C2" w14:textId="486A93D4" w:rsidR="00D8441E" w:rsidRDefault="00D8441E" w:rsidP="009D46F1">
            <w:pPr>
              <w:jc w:val="center"/>
            </w:pPr>
            <w:r>
              <w:t>Latitudinal range</w:t>
            </w:r>
          </w:p>
        </w:tc>
        <w:tc>
          <w:tcPr>
            <w:tcW w:w="965" w:type="dxa"/>
            <w:vAlign w:val="center"/>
          </w:tcPr>
          <w:p w14:paraId="47AD7B12" w14:textId="77777777" w:rsidR="00D8441E" w:rsidRDefault="00D8441E" w:rsidP="009D46F1">
            <w:pPr>
              <w:jc w:val="center"/>
            </w:pPr>
            <w:r>
              <w:t>Longitudinal range</w:t>
            </w:r>
          </w:p>
        </w:tc>
        <w:tc>
          <w:tcPr>
            <w:tcW w:w="861" w:type="dxa"/>
            <w:vAlign w:val="center"/>
          </w:tcPr>
          <w:p w14:paraId="65573F46" w14:textId="77777777" w:rsidR="00D8441E" w:rsidRDefault="00D8441E" w:rsidP="009D46F1">
            <w:pPr>
              <w:jc w:val="center"/>
            </w:pPr>
            <w:r>
              <w:t>Start</w:t>
            </w:r>
          </w:p>
        </w:tc>
        <w:tc>
          <w:tcPr>
            <w:tcW w:w="807" w:type="dxa"/>
            <w:vAlign w:val="center"/>
          </w:tcPr>
          <w:p w14:paraId="5F23432F" w14:textId="77777777" w:rsidR="00D8441E" w:rsidRDefault="00D8441E" w:rsidP="009D46F1">
            <w:pPr>
              <w:jc w:val="center"/>
            </w:pPr>
            <w:r>
              <w:t>End</w:t>
            </w:r>
          </w:p>
        </w:tc>
        <w:tc>
          <w:tcPr>
            <w:tcW w:w="1387" w:type="dxa"/>
            <w:vAlign w:val="center"/>
          </w:tcPr>
          <w:p w14:paraId="66D54B59" w14:textId="3F45C707" w:rsidR="00D8441E" w:rsidRDefault="00D8441E" w:rsidP="008A4B05">
            <w:pPr>
              <w:jc w:val="center"/>
            </w:pPr>
            <w:ins w:id="77" w:author="Xavier Hoenner" w:date="2015-08-21T09:26:00Z">
              <w:r w:rsidRPr="00A8228C">
                <w:t># years of data</w:t>
              </w:r>
            </w:ins>
            <w:del w:id="78" w:author="Xavier Hoenner" w:date="2015-08-21T09:26:00Z">
              <w:r w:rsidDel="00A240EC">
                <w:delText>Time coverage (years)</w:delText>
              </w:r>
            </w:del>
          </w:p>
        </w:tc>
        <w:tc>
          <w:tcPr>
            <w:tcW w:w="935" w:type="dxa"/>
            <w:vAlign w:val="center"/>
          </w:tcPr>
          <w:p w14:paraId="1FB8770A" w14:textId="77777777" w:rsidR="00D8441E" w:rsidRDefault="00D8441E" w:rsidP="009D46F1">
            <w:pPr>
              <w:jc w:val="center"/>
            </w:pPr>
            <w:r>
              <w:t>Principal investigator</w:t>
            </w:r>
          </w:p>
        </w:tc>
      </w:tr>
      <w:tr w:rsidR="00D8441E" w14:paraId="2AC108EC" w14:textId="77777777" w:rsidTr="00D8441E">
        <w:tblPrEx>
          <w:tblW w:w="0" w:type="auto"/>
          <w:jc w:val="center"/>
          <w:tblLayout w:type="fixed"/>
          <w:tblPrExChange w:id="79" w:author="Xavier Hoenner" w:date="2018-07-10T11:14:00Z">
            <w:tblPrEx>
              <w:tblW w:w="0" w:type="auto"/>
              <w:jc w:val="center"/>
              <w:tblLayout w:type="fixed"/>
            </w:tblPrEx>
          </w:tblPrExChange>
        </w:tblPrEx>
        <w:trPr>
          <w:jc w:val="center"/>
          <w:ins w:id="80" w:author="Xavier Hoenner" w:date="2018-07-10T11:14:00Z"/>
          <w:trPrChange w:id="81" w:author="Xavier Hoenner" w:date="2018-07-10T11:14:00Z">
            <w:trPr>
              <w:jc w:val="center"/>
            </w:trPr>
          </w:trPrChange>
        </w:trPr>
        <w:tc>
          <w:tcPr>
            <w:tcW w:w="7866" w:type="dxa"/>
            <w:gridSpan w:val="8"/>
            <w:shd w:val="clear" w:color="auto" w:fill="7F7F7F" w:themeFill="text1" w:themeFillTint="80"/>
            <w:tcPrChange w:id="82" w:author="Xavier Hoenner" w:date="2018-07-10T11:14:00Z">
              <w:tcPr>
                <w:tcW w:w="7866" w:type="dxa"/>
                <w:gridSpan w:val="8"/>
                <w:vAlign w:val="center"/>
              </w:tcPr>
            </w:tcPrChange>
          </w:tcPr>
          <w:p w14:paraId="32776DEE" w14:textId="70F3D652" w:rsidR="00D8441E" w:rsidRDefault="00D8441E" w:rsidP="00D8441E">
            <w:pPr>
              <w:jc w:val="center"/>
              <w:rPr>
                <w:ins w:id="83" w:author="Xavier Hoenner" w:date="2018-07-10T11:14:00Z"/>
              </w:rPr>
            </w:pPr>
            <w:ins w:id="84" w:author="Xavier Hoenner" w:date="2018-07-10T11:14:00Z">
              <w:r>
                <w:t>Headers = ‘organisation’</w:t>
              </w:r>
            </w:ins>
          </w:p>
        </w:tc>
      </w:tr>
      <w:tr w:rsidR="00D8441E" w14:paraId="3AD5E627" w14:textId="77777777" w:rsidTr="00D8441E">
        <w:tblPrEx>
          <w:tblW w:w="0" w:type="auto"/>
          <w:jc w:val="center"/>
          <w:tblLayout w:type="fixed"/>
          <w:tblPrExChange w:id="85" w:author="Xavier Hoenner" w:date="2018-07-10T11:14:00Z">
            <w:tblPrEx>
              <w:tblW w:w="0" w:type="auto"/>
              <w:jc w:val="center"/>
              <w:tblLayout w:type="fixed"/>
            </w:tblPrEx>
          </w:tblPrExChange>
        </w:tblPrEx>
        <w:trPr>
          <w:jc w:val="center"/>
          <w:ins w:id="86" w:author="Xavier Hoenner" w:date="2018-07-10T11:14:00Z"/>
          <w:trPrChange w:id="87" w:author="Xavier Hoenner" w:date="2018-07-10T11:14:00Z">
            <w:trPr>
              <w:jc w:val="center"/>
            </w:trPr>
          </w:trPrChange>
        </w:trPr>
        <w:tc>
          <w:tcPr>
            <w:tcW w:w="7866" w:type="dxa"/>
            <w:gridSpan w:val="8"/>
            <w:shd w:val="clear" w:color="auto" w:fill="BFBFBF" w:themeFill="background1" w:themeFillShade="BF"/>
            <w:tcPrChange w:id="88" w:author="Xavier Hoenner" w:date="2018-07-10T11:14:00Z">
              <w:tcPr>
                <w:tcW w:w="7866" w:type="dxa"/>
                <w:gridSpan w:val="8"/>
                <w:vAlign w:val="center"/>
              </w:tcPr>
            </w:tcPrChange>
          </w:tcPr>
          <w:p w14:paraId="443831A8" w14:textId="55720764" w:rsidR="00D8441E" w:rsidRDefault="00D8441E" w:rsidP="00D8441E">
            <w:pPr>
              <w:rPr>
                <w:ins w:id="89" w:author="Xavier Hoenner" w:date="2018-07-10T11:14:00Z"/>
              </w:rPr>
              <w:pPrChange w:id="90" w:author="Xavier Hoenner" w:date="2018-07-10T11:14:00Z">
                <w:pPr>
                  <w:jc w:val="center"/>
                </w:pPr>
              </w:pPrChange>
            </w:pPr>
            <w:ins w:id="91" w:author="Xavier Hoenner" w:date="2018-07-10T11:14:00Z">
              <w:r>
                <w:t>Sub-headers = ‘oxygen_sensor’</w:t>
              </w:r>
            </w:ins>
          </w:p>
        </w:tc>
      </w:tr>
      <w:tr w:rsidR="00D8441E" w14:paraId="25FF45EF" w14:textId="77777777" w:rsidTr="00A93DE1">
        <w:trPr>
          <w:jc w:val="center"/>
        </w:trPr>
        <w:tc>
          <w:tcPr>
            <w:tcW w:w="1133" w:type="dxa"/>
            <w:vAlign w:val="center"/>
          </w:tcPr>
          <w:p w14:paraId="2AF97032" w14:textId="77777777" w:rsidR="00D8441E" w:rsidRDefault="00D8441E" w:rsidP="009D46F1">
            <w:pPr>
              <w:jc w:val="center"/>
            </w:pPr>
          </w:p>
        </w:tc>
        <w:tc>
          <w:tcPr>
            <w:tcW w:w="919" w:type="dxa"/>
          </w:tcPr>
          <w:p w14:paraId="460A07B6" w14:textId="77777777" w:rsidR="00D8441E" w:rsidRDefault="00D8441E" w:rsidP="009D46F1">
            <w:pPr>
              <w:jc w:val="center"/>
              <w:rPr>
                <w:ins w:id="92" w:author="Xavier Hoenner" w:date="2014-07-10T10:47:00Z"/>
              </w:rPr>
            </w:pPr>
          </w:p>
        </w:tc>
        <w:tc>
          <w:tcPr>
            <w:tcW w:w="859" w:type="dxa"/>
            <w:vAlign w:val="center"/>
          </w:tcPr>
          <w:p w14:paraId="3E51FB31" w14:textId="51C445D0" w:rsidR="00D8441E" w:rsidRDefault="00D8441E" w:rsidP="009D46F1">
            <w:pPr>
              <w:jc w:val="center"/>
            </w:pPr>
          </w:p>
        </w:tc>
        <w:tc>
          <w:tcPr>
            <w:tcW w:w="965" w:type="dxa"/>
            <w:vAlign w:val="center"/>
          </w:tcPr>
          <w:p w14:paraId="6A1E5626" w14:textId="77777777" w:rsidR="00D8441E" w:rsidRDefault="00D8441E" w:rsidP="009D46F1">
            <w:pPr>
              <w:jc w:val="center"/>
            </w:pPr>
          </w:p>
        </w:tc>
        <w:tc>
          <w:tcPr>
            <w:tcW w:w="861" w:type="dxa"/>
            <w:vAlign w:val="center"/>
          </w:tcPr>
          <w:p w14:paraId="28DBD75B" w14:textId="77777777" w:rsidR="00D8441E" w:rsidRDefault="00D8441E" w:rsidP="009D46F1">
            <w:pPr>
              <w:jc w:val="center"/>
            </w:pPr>
          </w:p>
        </w:tc>
        <w:tc>
          <w:tcPr>
            <w:tcW w:w="807" w:type="dxa"/>
            <w:vAlign w:val="center"/>
          </w:tcPr>
          <w:p w14:paraId="14E198F3" w14:textId="77777777" w:rsidR="00D8441E" w:rsidRDefault="00D8441E" w:rsidP="009D46F1">
            <w:pPr>
              <w:jc w:val="center"/>
            </w:pPr>
          </w:p>
        </w:tc>
        <w:tc>
          <w:tcPr>
            <w:tcW w:w="1387" w:type="dxa"/>
          </w:tcPr>
          <w:p w14:paraId="2DB5626B" w14:textId="77777777" w:rsidR="00D8441E" w:rsidRDefault="00D8441E" w:rsidP="009D46F1">
            <w:pPr>
              <w:jc w:val="center"/>
            </w:pPr>
          </w:p>
        </w:tc>
        <w:tc>
          <w:tcPr>
            <w:tcW w:w="935" w:type="dxa"/>
          </w:tcPr>
          <w:p w14:paraId="228D68EE" w14:textId="77777777" w:rsidR="00D8441E" w:rsidRDefault="00D8441E" w:rsidP="009D46F1">
            <w:pPr>
              <w:jc w:val="center"/>
            </w:pPr>
          </w:p>
        </w:tc>
      </w:tr>
    </w:tbl>
    <w:p w14:paraId="4D2AA2A3" w14:textId="61BC5028" w:rsidR="004C6B83" w:rsidDel="00CF2DE5" w:rsidRDefault="004C6B83" w:rsidP="004C6B83">
      <w:pPr>
        <w:rPr>
          <w:del w:id="93" w:author="Xavier Hoenner" w:date="2015-08-20T16:26:00Z"/>
          <w:szCs w:val="24"/>
        </w:rPr>
      </w:pPr>
    </w:p>
    <w:p w14:paraId="77AE259F" w14:textId="1669D26A" w:rsidR="00A85F08" w:rsidDel="00CF2DE5" w:rsidRDefault="00A85F08">
      <w:pPr>
        <w:pStyle w:val="Heading2"/>
        <w:rPr>
          <w:del w:id="94" w:author="Xavier Hoenner" w:date="2015-08-20T16:26:00Z"/>
        </w:rPr>
      </w:pPr>
      <w:del w:id="95" w:author="Xavier Hoenner" w:date="2015-08-20T16:26:00Z">
        <w:r w:rsidRPr="00E123F0" w:rsidDel="00CF2DE5">
          <w:delText>1.</w:delText>
        </w:r>
        <w:r w:rsidDel="00CF2DE5">
          <w:delText>3 D</w:delText>
        </w:r>
        <w:r w:rsidRPr="00E123F0" w:rsidDel="00CF2DE5">
          <w:delText xml:space="preserve">ata </w:delText>
        </w:r>
        <w:r w:rsidDel="00CF2DE5">
          <w:delText>report – New data on the portal (last month)</w:delText>
        </w:r>
      </w:del>
    </w:p>
    <w:p w14:paraId="6EE63FDE" w14:textId="51D23E2C" w:rsidR="00A85F08" w:rsidDel="00CF2DE5" w:rsidRDefault="00A85F08">
      <w:pPr>
        <w:pStyle w:val="Heading3"/>
        <w:ind w:left="720"/>
        <w:rPr>
          <w:del w:id="96" w:author="Xavier Hoenner" w:date="2015-08-20T16:26:00Z"/>
        </w:rPr>
        <w:pPrChange w:id="97" w:author="Xavier Hoenner" w:date="2015-08-20T16:26:00Z">
          <w:pPr>
            <w:pStyle w:val="Heading3"/>
          </w:pPr>
        </w:pPrChange>
      </w:pPr>
      <w:del w:id="98" w:author="Xavier Hoenner" w:date="2015-08-20T16:26:00Z">
        <w:r w:rsidRPr="0011784D" w:rsidDel="00CF2DE5">
          <w:rPr>
            <w:b w:val="0"/>
          </w:rPr>
          <w:delText>Filename:</w:delText>
        </w:r>
        <w:r w:rsidRPr="0011784D" w:rsidDel="00CF2DE5">
          <w:rPr>
            <w:u w:val="none"/>
          </w:rPr>
          <w:delText xml:space="preserve"> ‘B_</w:delText>
        </w:r>
        <w:r w:rsidR="00C34E31" w:rsidRPr="00C34E31" w:rsidDel="00CF2DE5">
          <w:rPr>
            <w:u w:val="none"/>
          </w:rPr>
          <w:delText xml:space="preserve"> </w:delText>
        </w:r>
        <w:r w:rsidR="00C34E31" w:rsidDel="00CF2DE5">
          <w:rPr>
            <w:u w:val="none"/>
          </w:rPr>
          <w:delText>Argo</w:delText>
        </w:r>
        <w:r w:rsidR="00C34E31" w:rsidRPr="0011784D" w:rsidDel="00CF2DE5">
          <w:rPr>
            <w:u w:val="none"/>
          </w:rPr>
          <w:delText xml:space="preserve"> </w:delText>
        </w:r>
        <w:r w:rsidRPr="0011784D" w:rsidDel="00CF2DE5">
          <w:rPr>
            <w:u w:val="none"/>
          </w:rPr>
          <w:delText>_</w:delText>
        </w:r>
      </w:del>
      <w:del w:id="99" w:author="Xavier Hoenner" w:date="2014-06-16T14:48:00Z">
        <w:r w:rsidRPr="0011784D" w:rsidDel="0006404F">
          <w:rPr>
            <w:u w:val="none"/>
          </w:rPr>
          <w:delText>newDeployments’</w:delText>
        </w:r>
      </w:del>
    </w:p>
    <w:p w14:paraId="122D1246" w14:textId="770A081D" w:rsidR="00A85F08" w:rsidRPr="0011784D" w:rsidDel="00CF2DE5" w:rsidRDefault="00A85F08">
      <w:pPr>
        <w:pStyle w:val="Heading3"/>
        <w:ind w:left="720"/>
        <w:rPr>
          <w:del w:id="100" w:author="Xavier Hoenner" w:date="2015-08-20T16:26:00Z"/>
          <w:u w:val="none"/>
        </w:rPr>
        <w:pPrChange w:id="101" w:author="Xavier Hoenner" w:date="2015-08-20T16:26:00Z">
          <w:pPr>
            <w:pStyle w:val="Heading3"/>
          </w:pPr>
        </w:pPrChange>
      </w:pPr>
      <w:del w:id="102" w:author="Xavier Hoenner" w:date="2015-08-20T16:26:00Z">
        <w:r w:rsidRPr="005271CF" w:rsidDel="00CF2DE5">
          <w:br/>
        </w:r>
        <w:r w:rsidRPr="0011784D" w:rsidDel="00CF2DE5">
          <w:rPr>
            <w:b w:val="0"/>
            <w:szCs w:val="26"/>
          </w:rPr>
          <w:delText>Description:</w:delText>
        </w:r>
        <w:r w:rsidRPr="0011784D" w:rsidDel="00CF2DE5">
          <w:rPr>
            <w:u w:val="none"/>
          </w:rPr>
          <w:delText xml:space="preserve"> </w:delText>
        </w:r>
        <w:r w:rsidRPr="0011784D" w:rsidDel="00CF2DE5">
          <w:rPr>
            <w:szCs w:val="26"/>
            <w:u w:val="none"/>
          </w:rPr>
          <w:delText>‘</w:delText>
        </w:r>
        <w:r w:rsidR="0033797C" w:rsidRPr="0033797C" w:rsidDel="00CF2DE5">
          <w:rPr>
            <w:u w:val="none"/>
          </w:rPr>
          <w:delText>New data on the portal (since DATE)</w:delText>
        </w:r>
        <w:r w:rsidRPr="0011784D" w:rsidDel="00CF2DE5">
          <w:rPr>
            <w:szCs w:val="26"/>
            <w:u w:val="none"/>
          </w:rPr>
          <w:delText>’</w:delText>
        </w:r>
      </w:del>
    </w:p>
    <w:p w14:paraId="6622CD30" w14:textId="56E64994" w:rsidR="00A85F08" w:rsidDel="00CF2DE5" w:rsidRDefault="00A85F08">
      <w:pPr>
        <w:ind w:left="720"/>
        <w:rPr>
          <w:del w:id="103" w:author="Xavier Hoenner" w:date="2015-08-20T16:26:00Z"/>
          <w:u w:val="single"/>
        </w:rPr>
        <w:pPrChange w:id="104" w:author="Xavier Hoenner" w:date="2015-08-20T16:26:00Z">
          <w:pPr/>
        </w:pPrChange>
      </w:pPr>
    </w:p>
    <w:p w14:paraId="60268865" w14:textId="60E3993C" w:rsidR="00A85F08" w:rsidDel="00CF2DE5" w:rsidRDefault="00A85F08">
      <w:pPr>
        <w:ind w:left="720"/>
        <w:rPr>
          <w:del w:id="105" w:author="Xavier Hoenner" w:date="2015-08-20T16:26:00Z"/>
        </w:rPr>
        <w:pPrChange w:id="106" w:author="Xavier Hoenner" w:date="2015-08-20T16:26:00Z">
          <w:pPr/>
        </w:pPrChange>
      </w:pPr>
      <w:del w:id="107" w:author="Xavier Hoenner" w:date="2015-08-20T16:26:00Z">
        <w:r w:rsidRPr="00542A59" w:rsidDel="00CF2DE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CF2DE5" w14:paraId="5E2F8423" w14:textId="3455F63F" w:rsidTr="00424E79">
        <w:trPr>
          <w:del w:id="108" w:author="Xavier Hoenner" w:date="2015-08-20T16:26:00Z"/>
        </w:trPr>
        <w:tc>
          <w:tcPr>
            <w:tcW w:w="1271" w:type="dxa"/>
          </w:tcPr>
          <w:p w14:paraId="414B825A" w14:textId="75EAC9BD" w:rsidR="00424E79" w:rsidRPr="003D503B" w:rsidDel="00CF2DE5" w:rsidRDefault="00424E79">
            <w:pPr>
              <w:ind w:left="720"/>
              <w:rPr>
                <w:del w:id="109" w:author="Xavier Hoenner" w:date="2015-08-20T16:26:00Z"/>
                <w:b/>
                <w:sz w:val="24"/>
                <w:szCs w:val="24"/>
              </w:rPr>
              <w:pPrChange w:id="110" w:author="Xavier Hoenner" w:date="2015-08-20T16:26:00Z">
                <w:pPr>
                  <w:spacing w:after="200" w:line="276" w:lineRule="auto"/>
                </w:pPr>
              </w:pPrChange>
            </w:pPr>
            <w:del w:id="111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08D4939C" w14:textId="409F24DD" w:rsidR="00424E79" w:rsidRPr="003D503B" w:rsidDel="00CF2DE5" w:rsidRDefault="00424E79">
            <w:pPr>
              <w:ind w:left="720"/>
              <w:rPr>
                <w:del w:id="112" w:author="Xavier Hoenner" w:date="2015-08-20T16:26:00Z"/>
                <w:sz w:val="24"/>
                <w:szCs w:val="24"/>
              </w:rPr>
              <w:pPrChange w:id="113" w:author="Xavier Hoenner" w:date="2015-08-20T16:26:00Z">
                <w:pPr>
                  <w:spacing w:after="200" w:line="276" w:lineRule="auto"/>
                </w:pPr>
              </w:pPrChange>
            </w:pPr>
            <w:del w:id="114" w:author="Xavier Hoenner" w:date="2014-05-01T12:04:00Z">
              <w:r w:rsidRPr="003D503B" w:rsidDel="00EE0EB0">
                <w:rPr>
                  <w:sz w:val="24"/>
                  <w:szCs w:val="24"/>
                </w:rPr>
                <w:delText>db</w:delText>
              </w:r>
              <w:r w:rsidDel="00EE0EB0">
                <w:rPr>
                  <w:sz w:val="24"/>
                  <w:szCs w:val="24"/>
                </w:rPr>
                <w:delText>dev</w:delText>
              </w:r>
              <w:r w:rsidRPr="003D503B" w:rsidDel="00EE0EB0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CF2DE5" w14:paraId="1967EBAD" w14:textId="4B085DF3" w:rsidTr="00424E79">
        <w:trPr>
          <w:del w:id="115" w:author="Xavier Hoenner" w:date="2015-08-20T16:26:00Z"/>
        </w:trPr>
        <w:tc>
          <w:tcPr>
            <w:tcW w:w="1271" w:type="dxa"/>
          </w:tcPr>
          <w:p w14:paraId="5FED22F5" w14:textId="57E6E9ED" w:rsidR="00424E79" w:rsidRPr="003D503B" w:rsidDel="00CF2DE5" w:rsidRDefault="00424E79">
            <w:pPr>
              <w:ind w:left="720"/>
              <w:rPr>
                <w:del w:id="116" w:author="Xavier Hoenner" w:date="2015-08-20T16:26:00Z"/>
                <w:b/>
                <w:sz w:val="24"/>
                <w:szCs w:val="24"/>
              </w:rPr>
              <w:pPrChange w:id="117" w:author="Xavier Hoenner" w:date="2015-08-20T16:26:00Z">
                <w:pPr>
                  <w:spacing w:after="200" w:line="276" w:lineRule="auto"/>
                </w:pPr>
              </w:pPrChange>
            </w:pPr>
            <w:del w:id="118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2762EE97" w14:textId="7DFF6D13" w:rsidR="00424E79" w:rsidRPr="003D503B" w:rsidDel="00CF2DE5" w:rsidRDefault="00424E79">
            <w:pPr>
              <w:ind w:left="720"/>
              <w:rPr>
                <w:del w:id="119" w:author="Xavier Hoenner" w:date="2015-08-20T16:26:00Z"/>
                <w:sz w:val="24"/>
                <w:szCs w:val="24"/>
              </w:rPr>
              <w:pPrChange w:id="120" w:author="Xavier Hoenner" w:date="2015-08-20T16:26:00Z">
                <w:pPr>
                  <w:spacing w:after="200" w:line="276" w:lineRule="auto"/>
                </w:pPr>
              </w:pPrChange>
            </w:pPr>
            <w:del w:id="121" w:author="Xavier Hoenner" w:date="2014-05-01T12:04:00Z">
              <w:r w:rsidDel="00EE0EB0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CF2DE5" w14:paraId="66FD017D" w14:textId="6B20CCE7" w:rsidTr="00424E79">
        <w:trPr>
          <w:del w:id="122" w:author="Xavier Hoenner" w:date="2015-08-20T16:26:00Z"/>
        </w:trPr>
        <w:tc>
          <w:tcPr>
            <w:tcW w:w="1271" w:type="dxa"/>
          </w:tcPr>
          <w:p w14:paraId="42C91700" w14:textId="44E18E3A" w:rsidR="00424E79" w:rsidRPr="003D503B" w:rsidDel="00CF2DE5" w:rsidRDefault="00424E79">
            <w:pPr>
              <w:ind w:left="720"/>
              <w:rPr>
                <w:del w:id="123" w:author="Xavier Hoenner" w:date="2015-08-20T16:26:00Z"/>
                <w:b/>
                <w:sz w:val="24"/>
                <w:szCs w:val="24"/>
              </w:rPr>
              <w:pPrChange w:id="124" w:author="Xavier Hoenner" w:date="2015-08-20T16:26:00Z">
                <w:pPr>
                  <w:spacing w:after="200" w:line="276" w:lineRule="auto"/>
                </w:pPr>
              </w:pPrChange>
            </w:pPr>
            <w:del w:id="125" w:author="Xavier Hoenner" w:date="2015-08-20T16:26:00Z">
              <w:r w:rsidRPr="003D503B" w:rsidDel="00CF2DE5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37843BF5" w14:textId="3098A5E3" w:rsidR="00424E79" w:rsidRPr="003D503B" w:rsidDel="00CF2DE5" w:rsidRDefault="00424E79">
            <w:pPr>
              <w:ind w:left="720"/>
              <w:rPr>
                <w:del w:id="126" w:author="Xavier Hoenner" w:date="2015-08-20T16:26:00Z"/>
                <w:sz w:val="24"/>
                <w:szCs w:val="24"/>
              </w:rPr>
              <w:pPrChange w:id="127" w:author="Xavier Hoenner" w:date="2015-08-20T16:26:00Z">
                <w:pPr>
                  <w:spacing w:after="200" w:line="276" w:lineRule="auto"/>
                </w:pPr>
              </w:pPrChange>
            </w:pPr>
            <w:del w:id="128" w:author="Xavier Hoenner" w:date="2014-05-01T12:04:00Z">
              <w:r w:rsidDel="00EE0EB0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CF2DE5" w14:paraId="4895DF48" w14:textId="50A650A8" w:rsidTr="00424E79">
        <w:trPr>
          <w:del w:id="129" w:author="Xavier Hoenner" w:date="2015-08-20T16:26:00Z"/>
        </w:trPr>
        <w:tc>
          <w:tcPr>
            <w:tcW w:w="1271" w:type="dxa"/>
          </w:tcPr>
          <w:p w14:paraId="132F104C" w14:textId="1408AAC5" w:rsidR="00896D61" w:rsidRPr="003D503B" w:rsidDel="00CF2DE5" w:rsidRDefault="00896D61">
            <w:pPr>
              <w:ind w:left="720"/>
              <w:rPr>
                <w:del w:id="130" w:author="Xavier Hoenner" w:date="2015-08-20T16:26:00Z"/>
                <w:b/>
                <w:sz w:val="24"/>
                <w:szCs w:val="24"/>
              </w:rPr>
              <w:pPrChange w:id="131" w:author="Xavier Hoenner" w:date="2015-08-20T16:26:00Z">
                <w:pPr>
                  <w:spacing w:after="200" w:line="276" w:lineRule="auto"/>
                </w:pPr>
              </w:pPrChange>
            </w:pPr>
            <w:del w:id="132" w:author="Xavier Hoenner" w:date="2014-07-10T10:46:00Z">
              <w:r w:rsidRPr="003D503B" w:rsidDel="00A93DE1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0F90FF11" w14:textId="51CD6B9D" w:rsidR="00896D61" w:rsidRPr="003D503B" w:rsidDel="00CF2DE5" w:rsidRDefault="00C34E31">
            <w:pPr>
              <w:ind w:left="720"/>
              <w:rPr>
                <w:del w:id="133" w:author="Xavier Hoenner" w:date="2015-08-20T16:26:00Z"/>
                <w:sz w:val="24"/>
                <w:szCs w:val="24"/>
              </w:rPr>
              <w:pPrChange w:id="134" w:author="Xavier Hoenner" w:date="2015-08-20T16:26:00Z">
                <w:pPr>
                  <w:spacing w:after="200" w:line="276" w:lineRule="auto"/>
                </w:pPr>
              </w:pPrChange>
            </w:pPr>
            <w:del w:id="135" w:author="Xavier Hoenner" w:date="2015-08-20T16:26:00Z">
              <w:r w:rsidDel="00CF2DE5">
                <w:rPr>
                  <w:sz w:val="24"/>
                  <w:szCs w:val="24"/>
                </w:rPr>
                <w:delText>argo</w:delText>
              </w:r>
              <w:r w:rsidR="00896D61" w:rsidDel="00CF2DE5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38A39829" w14:textId="17712915" w:rsidR="00A85F08" w:rsidDel="00CF2DE5" w:rsidRDefault="00A85F08">
      <w:pPr>
        <w:ind w:left="720"/>
        <w:rPr>
          <w:del w:id="136" w:author="Xavier Hoenner" w:date="2015-08-20T16:26:00Z"/>
        </w:rPr>
        <w:pPrChange w:id="137" w:author="Xavier Hoenner" w:date="2015-08-20T16:26:00Z">
          <w:pPr/>
        </w:pPrChange>
      </w:pPr>
    </w:p>
    <w:p w14:paraId="77112FE9" w14:textId="12A70304" w:rsidR="005009C2" w:rsidDel="00CF2DE5" w:rsidRDefault="005009C2">
      <w:pPr>
        <w:ind w:left="720"/>
        <w:rPr>
          <w:del w:id="138" w:author="Xavier Hoenner" w:date="2015-08-20T16:26:00Z"/>
        </w:rPr>
        <w:pPrChange w:id="139" w:author="Xavier Hoenner" w:date="2015-08-20T16:26:00Z">
          <w:pPr/>
        </w:pPrChange>
      </w:pPr>
      <w:del w:id="140" w:author="Xavier Hoenner" w:date="2015-08-20T16:26:00Z">
        <w:r w:rsidDel="00CF2DE5">
          <w:rPr>
            <w:u w:val="single"/>
          </w:rPr>
          <w:delText xml:space="preserve">Filters: </w:delText>
        </w:r>
        <w:r w:rsidDel="00CF2DE5">
          <w:delText xml:space="preserve"> </w:delText>
        </w:r>
        <w:r w:rsidR="00DB3DC4" w:rsidDel="00CF2DE5">
          <w:delText>List all data for which ‘</w:delText>
        </w:r>
        <w:r w:rsidR="00421069" w:rsidDel="00CF2DE5">
          <w:delText>end_date</w:delText>
        </w:r>
        <w:r w:rsidR="00DB3DC4" w:rsidDel="00CF2DE5">
          <w:delText>’ is less than one month</w:delText>
        </w:r>
        <w:r w:rsidDel="00CF2DE5">
          <w:delText>.</w:delText>
        </w:r>
      </w:del>
    </w:p>
    <w:p w14:paraId="696807BC" w14:textId="16129DB4" w:rsidR="00EF7B32" w:rsidDel="00CF2DE5" w:rsidRDefault="00EF7B32">
      <w:pPr>
        <w:ind w:left="720" w:hanging="1843"/>
        <w:rPr>
          <w:del w:id="141" w:author="Xavier Hoenner" w:date="2015-08-20T16:26:00Z"/>
        </w:rPr>
        <w:pPrChange w:id="142" w:author="Xavier Hoenner" w:date="2015-08-20T16:26:00Z">
          <w:pPr>
            <w:ind w:left="1843" w:hanging="1843"/>
          </w:pPr>
        </w:pPrChange>
      </w:pPr>
      <w:del w:id="143" w:author="Xavier Hoenner" w:date="2015-08-20T16:26:00Z">
        <w:r w:rsidDel="00CF2DE5">
          <w:rPr>
            <w:u w:val="single"/>
          </w:rPr>
          <w:delText>Data sorting options:</w:delText>
        </w:r>
        <w:r w:rsidDel="00CF2DE5">
          <w:delText xml:space="preserve"> None, data are already sorted</w:delText>
        </w:r>
      </w:del>
      <w:del w:id="144" w:author="Xavier Hoenner" w:date="2014-05-01T12:07:00Z">
        <w:r w:rsidDel="004C6CC5">
          <w:delText xml:space="preserve"> by ASCENDING ‘organisation’, then by ASCENDING ‘oxygen_sensor’, and then by ASCENDING ‘platform_code’</w:delText>
        </w:r>
      </w:del>
      <w:del w:id="145" w:author="Xavier Hoenner" w:date="2015-08-20T16:26:00Z">
        <w:r w:rsidDel="00CF2DE5">
          <w:delText>.</w:delText>
        </w:r>
      </w:del>
    </w:p>
    <w:p w14:paraId="56FDAE82" w14:textId="4131DE3F" w:rsidR="00EF7B32" w:rsidDel="00CF2DE5" w:rsidRDefault="00EF7B32">
      <w:pPr>
        <w:ind w:left="720" w:hanging="1843"/>
        <w:rPr>
          <w:del w:id="146" w:author="Xavier Hoenner" w:date="2015-08-20T16:26:00Z"/>
        </w:rPr>
        <w:pPrChange w:id="147" w:author="Xavier Hoenner" w:date="2015-08-20T16:26:00Z">
          <w:pPr>
            <w:ind w:left="1843" w:hanging="1843"/>
          </w:pPr>
        </w:pPrChange>
      </w:pPr>
      <w:del w:id="148" w:author="Xavier Hoenner" w:date="2015-08-20T16:26:00Z">
        <w:r w:rsidDel="00CF2DE5">
          <w:rPr>
            <w:u w:val="single"/>
          </w:rPr>
          <w:delText>Data grouping options:</w:delText>
        </w:r>
        <w:r w:rsidDel="00CF2DE5">
          <w:delText xml:space="preserve"> Group by ‘organisation’, sub-group by ‘oxygen_sensor’.</w:delText>
        </w:r>
      </w:del>
    </w:p>
    <w:p w14:paraId="5D1C8AB1" w14:textId="2BE0A404" w:rsidR="00EF7B32" w:rsidDel="00CF2DE5" w:rsidRDefault="00EF7B32">
      <w:pPr>
        <w:ind w:left="720" w:hanging="993"/>
        <w:rPr>
          <w:del w:id="149" w:author="Xavier Hoenner" w:date="2015-08-20T16:26:00Z"/>
        </w:rPr>
        <w:pPrChange w:id="150" w:author="Xavier Hoenner" w:date="2015-08-20T16:26:00Z">
          <w:pPr>
            <w:ind w:left="993" w:hanging="993"/>
          </w:pPr>
        </w:pPrChange>
      </w:pPr>
      <w:del w:id="151" w:author="Xavier Hoenner" w:date="2015-08-20T16:26:00Z">
        <w:r w:rsidDel="00CF2DE5">
          <w:rPr>
            <w:u w:val="single"/>
          </w:rPr>
          <w:delText>Footnote:</w:delText>
        </w:r>
        <w:r w:rsidDel="00CF2DE5">
          <w:delText xml:space="preserve"> </w:delText>
        </w:r>
        <w:r w:rsidDel="00CF2DE5">
          <w:rPr>
            <w:b/>
          </w:rPr>
          <w:delText xml:space="preserve">Headers: </w:delText>
        </w:r>
        <w:r w:rsidDel="00CF2DE5">
          <w:delText>Organisation in charge of the deployment.</w:delText>
        </w:r>
        <w:r w:rsidDel="00CF2DE5">
          <w:br/>
        </w:r>
        <w:r w:rsidDel="00CF2DE5">
          <w:rPr>
            <w:b/>
          </w:rPr>
          <w:delText>Sub-headers</w:delText>
        </w:r>
        <w:r w:rsidDel="00CF2DE5">
          <w:delText>: Did the Argo floa</w:delText>
        </w:r>
        <w:r w:rsidR="00CA3AC9" w:rsidDel="00CF2DE5">
          <w:delText>t deployed have oxygen sensors?</w:delText>
        </w:r>
        <w:r w:rsidR="002B45EC" w:rsidDel="00CF2DE5">
          <w:br/>
        </w:r>
        <w:r w:rsidR="00187275" w:rsidRPr="006B3C3D" w:rsidDel="00CF2DE5">
          <w:rPr>
            <w:b/>
          </w:rPr>
          <w:delText>‘</w:delText>
        </w:r>
        <w:r w:rsidR="00187275" w:rsidDel="00CF2DE5">
          <w:rPr>
            <w:b/>
          </w:rPr>
          <w:delText>Start’</w:delText>
        </w:r>
        <w:r w:rsidR="00187275" w:rsidRPr="006B3C3D" w:rsidDel="00CF2DE5">
          <w:delText xml:space="preserve">: </w:delText>
        </w:r>
        <w:r w:rsidR="00187275" w:rsidDel="00CF2DE5">
          <w:delText>Data transmission start date (format: dd/mm/yyyy).</w:delText>
        </w:r>
        <w:r w:rsidR="00187275" w:rsidDel="00CF2DE5">
          <w:br/>
        </w:r>
        <w:r w:rsidR="00187275" w:rsidDel="00CF2DE5">
          <w:rPr>
            <w:b/>
          </w:rPr>
          <w:delText>‘End’</w:delText>
        </w:r>
        <w:r w:rsidR="00187275" w:rsidRPr="006B3C3D" w:rsidDel="00CF2DE5">
          <w:delText xml:space="preserve">: </w:delText>
        </w:r>
        <w:r w:rsidR="00E82059" w:rsidDel="00CF2DE5">
          <w:delText>Last d</w:delText>
        </w:r>
        <w:r w:rsidR="00187275" w:rsidDel="00CF2DE5">
          <w:delText>ata transmission date (format: dd/mm/yyyy).</w:delText>
        </w:r>
        <w:r w:rsidR="00187275" w:rsidRPr="006B3C3D" w:rsidDel="00CF2DE5">
          <w:br/>
        </w:r>
        <w:r w:rsidRPr="00ED7666" w:rsidDel="00CF2DE5">
          <w:rPr>
            <w:b/>
          </w:rPr>
          <w:delText>‘</w:delText>
        </w:r>
        <w:r w:rsidDel="00CF2DE5">
          <w:rPr>
            <w:b/>
          </w:rPr>
          <w:delText>T</w:delText>
        </w:r>
        <w:r w:rsidRPr="00ED7666" w:rsidDel="00CF2DE5">
          <w:rPr>
            <w:b/>
          </w:rPr>
          <w:delText xml:space="preserve">ime </w:delText>
        </w:r>
        <w:r w:rsidDel="00CF2DE5">
          <w:rPr>
            <w:b/>
          </w:rPr>
          <w:delText>c</w:delText>
        </w:r>
        <w:r w:rsidRPr="00ED7666" w:rsidDel="00CF2DE5">
          <w:rPr>
            <w:b/>
          </w:rPr>
          <w:delText>overage’</w:delText>
        </w:r>
        <w:r w:rsidRPr="00ED7666" w:rsidDel="00CF2DE5">
          <w:delText xml:space="preserve">: </w:delText>
        </w:r>
        <w:r w:rsidR="009D77CA" w:rsidDel="00CF2DE5">
          <w:delText>N</w:delText>
        </w:r>
        <w:r w:rsidR="009D77CA" w:rsidRPr="00ED7666" w:rsidDel="00CF2DE5">
          <w:delText xml:space="preserve">umber of </w:delText>
        </w:r>
        <w:r w:rsidR="009D77CA" w:rsidDel="00CF2DE5">
          <w:delText>years</w:delText>
        </w:r>
        <w:r w:rsidR="009D77CA" w:rsidRPr="00ED7666" w:rsidDel="00CF2DE5">
          <w:delText xml:space="preserve"> </w:delText>
        </w:r>
        <w:r w:rsidR="009D77CA" w:rsidDel="00CF2DE5">
          <w:delText>between the data transmission start and last dates</w:delText>
        </w:r>
        <w:r w:rsidRPr="00ED7666" w:rsidDel="00CF2DE5">
          <w:delText>.</w:delText>
        </w:r>
        <w:r w:rsidDel="00CF2DE5">
          <w:br/>
        </w:r>
      </w:del>
      <w:del w:id="152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2B017D7F" w14:textId="6400EA5E" w:rsidR="00EF7B32" w:rsidDel="00CF2DE5" w:rsidRDefault="00EF7B32">
      <w:pPr>
        <w:ind w:left="720"/>
        <w:rPr>
          <w:del w:id="153" w:author="Xavier Hoenner" w:date="2015-08-20T16:26:00Z"/>
        </w:rPr>
        <w:pPrChange w:id="154" w:author="Xavier Hoenner" w:date="2015-08-20T16:26:00Z">
          <w:pPr/>
        </w:pPrChange>
      </w:pPr>
    </w:p>
    <w:p w14:paraId="733838C4" w14:textId="3ECEFBF7" w:rsidR="00EF7B32" w:rsidDel="00CF2DE5" w:rsidRDefault="00EF7B32">
      <w:pPr>
        <w:pStyle w:val="Heading3"/>
        <w:ind w:left="720"/>
        <w:rPr>
          <w:del w:id="155" w:author="Xavier Hoenner" w:date="2015-08-20T16:26:00Z"/>
        </w:rPr>
        <w:pPrChange w:id="156" w:author="Xavier Hoenner" w:date="2015-08-20T16:26:00Z">
          <w:pPr>
            <w:pStyle w:val="Heading3"/>
          </w:pPr>
        </w:pPrChange>
      </w:pPr>
      <w:del w:id="157" w:author="Xavier Hoenner" w:date="2015-08-20T16:26:00Z">
        <w:r w:rsidDel="00CF2DE5">
          <w:delText>Template</w:delText>
        </w:r>
      </w:del>
    </w:p>
    <w:tbl>
      <w:tblPr>
        <w:tblStyle w:val="TableGrid"/>
        <w:tblW w:w="7138" w:type="dxa"/>
        <w:jc w:val="center"/>
        <w:tblLayout w:type="fixed"/>
        <w:tblLook w:val="04A0" w:firstRow="1" w:lastRow="0" w:firstColumn="1" w:lastColumn="0" w:noHBand="0" w:noVBand="1"/>
      </w:tblPr>
      <w:tblGrid>
        <w:gridCol w:w="967"/>
        <w:gridCol w:w="757"/>
        <w:gridCol w:w="957"/>
        <w:gridCol w:w="757"/>
        <w:gridCol w:w="673"/>
        <w:gridCol w:w="1275"/>
        <w:gridCol w:w="1752"/>
      </w:tblGrid>
      <w:tr w:rsidR="00EF7B32" w:rsidDel="00A93DE1" w14:paraId="0A09A930" w14:textId="7F3DB808" w:rsidTr="00687C06">
        <w:trPr>
          <w:jc w:val="center"/>
          <w:del w:id="158" w:author="Xavier Hoenner" w:date="2014-07-10T10:48:00Z"/>
        </w:trPr>
        <w:tc>
          <w:tcPr>
            <w:tcW w:w="967" w:type="dxa"/>
            <w:vAlign w:val="center"/>
          </w:tcPr>
          <w:p w14:paraId="4EE6A9EB" w14:textId="7F195A4B" w:rsidR="00EF7B32" w:rsidRPr="0025464E" w:rsidDel="00A93DE1" w:rsidRDefault="00EF7B32">
            <w:pPr>
              <w:ind w:left="720"/>
              <w:jc w:val="center"/>
              <w:rPr>
                <w:del w:id="159" w:author="Xavier Hoenner" w:date="2014-07-10T10:48:00Z"/>
                <w:b/>
                <w:sz w:val="24"/>
              </w:rPr>
              <w:pPrChange w:id="16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61" w:author="Xavier Hoenner" w:date="2014-07-10T10:48:00Z">
              <w:r w:rsidDel="00A93DE1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021179D0" w14:textId="31A1FF90" w:rsidR="00EF7B32" w:rsidRPr="0025464E" w:rsidDel="00A93DE1" w:rsidRDefault="00EF7B32">
            <w:pPr>
              <w:ind w:left="720"/>
              <w:jc w:val="center"/>
              <w:rPr>
                <w:del w:id="162" w:author="Xavier Hoenner" w:date="2014-07-10T10:48:00Z"/>
                <w:b/>
                <w:sz w:val="24"/>
              </w:rPr>
              <w:pPrChange w:id="16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64" w:author="Xavier Hoenner" w:date="2014-07-10T10:48:00Z">
              <w:r w:rsidDel="00A93DE1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737AC114" w14:textId="6514FA12" w:rsidR="00EF7B32" w:rsidRPr="0025464E" w:rsidDel="00A93DE1" w:rsidRDefault="00EF7B32">
            <w:pPr>
              <w:ind w:left="720"/>
              <w:jc w:val="center"/>
              <w:rPr>
                <w:del w:id="165" w:author="Xavier Hoenner" w:date="2014-07-10T10:48:00Z"/>
                <w:b/>
                <w:sz w:val="24"/>
              </w:rPr>
              <w:pPrChange w:id="16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67" w:author="Xavier Hoenner" w:date="2014-07-10T10:48:00Z">
              <w:r w:rsidDel="00A93DE1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474E1607" w14:textId="2273344B" w:rsidR="00EF7B32" w:rsidRPr="0025464E" w:rsidDel="00A93DE1" w:rsidRDefault="00EF7B32">
            <w:pPr>
              <w:ind w:left="720"/>
              <w:jc w:val="center"/>
              <w:rPr>
                <w:del w:id="168" w:author="Xavier Hoenner" w:date="2014-07-10T10:48:00Z"/>
                <w:b/>
                <w:sz w:val="24"/>
              </w:rPr>
              <w:pPrChange w:id="16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70" w:author="Xavier Hoenner" w:date="2014-07-10T10:48:00Z">
              <w:r w:rsidDel="00A93DE1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19AFDB65" w14:textId="6BAAD151" w:rsidR="00EF7B32" w:rsidRPr="0025464E" w:rsidDel="00A93DE1" w:rsidRDefault="00EF7B32">
            <w:pPr>
              <w:ind w:left="720"/>
              <w:jc w:val="center"/>
              <w:rPr>
                <w:del w:id="171" w:author="Xavier Hoenner" w:date="2014-07-10T10:48:00Z"/>
                <w:b/>
                <w:sz w:val="24"/>
              </w:rPr>
              <w:pPrChange w:id="17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73" w:author="Xavier Hoenner" w:date="2014-07-10T10:48:00Z">
              <w:r w:rsidDel="00A93DE1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0A8064CC" w14:textId="420F0BCE" w:rsidR="00EF7B32" w:rsidRPr="0025464E" w:rsidDel="00A93DE1" w:rsidRDefault="00EF7B32">
            <w:pPr>
              <w:ind w:left="720"/>
              <w:jc w:val="center"/>
              <w:rPr>
                <w:del w:id="174" w:author="Xavier Hoenner" w:date="2014-07-10T10:48:00Z"/>
                <w:b/>
                <w:sz w:val="24"/>
              </w:rPr>
              <w:pPrChange w:id="17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76" w:author="Xavier Hoenner" w:date="2014-07-10T10:48:00Z">
              <w:r w:rsidDel="00A93DE1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7AA794F0" w14:textId="25F691A2" w:rsidR="00EF7B32" w:rsidDel="00A93DE1" w:rsidRDefault="00EF7B32">
            <w:pPr>
              <w:ind w:left="720"/>
              <w:jc w:val="center"/>
              <w:rPr>
                <w:del w:id="177" w:author="Xavier Hoenner" w:date="2014-07-10T10:48:00Z"/>
                <w:b/>
              </w:rPr>
              <w:pPrChange w:id="17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79" w:author="Xavier Hoenner" w:date="2014-07-10T10:48:00Z">
              <w:r w:rsidDel="00A93DE1">
                <w:rPr>
                  <w:b/>
                </w:rPr>
                <w:delText>pi_name</w:delText>
              </w:r>
            </w:del>
          </w:p>
        </w:tc>
      </w:tr>
      <w:tr w:rsidR="00EF7B32" w:rsidDel="00A93DE1" w14:paraId="1C7CB4D0" w14:textId="41F1551B" w:rsidTr="00687C06">
        <w:trPr>
          <w:jc w:val="center"/>
          <w:del w:id="180" w:author="Xavier Hoenner" w:date="2014-07-10T10:48:00Z"/>
        </w:trPr>
        <w:tc>
          <w:tcPr>
            <w:tcW w:w="967" w:type="dxa"/>
            <w:vAlign w:val="center"/>
          </w:tcPr>
          <w:p w14:paraId="2FAC3C6D" w14:textId="4CC82F85" w:rsidR="00EF7B32" w:rsidDel="00A93DE1" w:rsidRDefault="00EF7B32">
            <w:pPr>
              <w:ind w:left="720"/>
              <w:jc w:val="center"/>
              <w:rPr>
                <w:del w:id="181" w:author="Xavier Hoenner" w:date="2014-07-10T10:48:00Z"/>
              </w:rPr>
              <w:pPrChange w:id="18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83" w:author="Xavier Hoenner" w:date="2014-07-10T10:48:00Z">
              <w:r w:rsidDel="00A93DE1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7D96FEF4" w14:textId="78E19B52" w:rsidR="00EF7B32" w:rsidDel="00A93DE1" w:rsidRDefault="00EF7B32">
            <w:pPr>
              <w:ind w:left="720"/>
              <w:jc w:val="center"/>
              <w:rPr>
                <w:del w:id="184" w:author="Xavier Hoenner" w:date="2014-07-10T10:48:00Z"/>
              </w:rPr>
              <w:pPrChange w:id="18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86" w:author="Xavier Hoenner" w:date="2014-07-10T10:48:00Z">
              <w:r w:rsidDel="00A93DE1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24BFE348" w14:textId="5071298A" w:rsidR="00EF7B32" w:rsidDel="00A93DE1" w:rsidRDefault="00EF7B32">
            <w:pPr>
              <w:ind w:left="720"/>
              <w:jc w:val="center"/>
              <w:rPr>
                <w:del w:id="187" w:author="Xavier Hoenner" w:date="2014-07-10T10:48:00Z"/>
              </w:rPr>
              <w:pPrChange w:id="18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89" w:author="Xavier Hoenner" w:date="2014-07-10T10:48:00Z">
              <w:r w:rsidDel="00A93DE1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707F18BF" w14:textId="3BE19120" w:rsidR="00EF7B32" w:rsidDel="00A93DE1" w:rsidRDefault="00EF7B32">
            <w:pPr>
              <w:ind w:left="720"/>
              <w:jc w:val="center"/>
              <w:rPr>
                <w:del w:id="190" w:author="Xavier Hoenner" w:date="2014-07-10T10:48:00Z"/>
              </w:rPr>
              <w:pPrChange w:id="19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92" w:author="Xavier Hoenner" w:date="2014-07-10T10:48:00Z">
              <w:r w:rsidDel="00A93DE1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56E53E30" w14:textId="46DA972F" w:rsidR="00EF7B32" w:rsidDel="00A93DE1" w:rsidRDefault="00EF7B32">
            <w:pPr>
              <w:ind w:left="720"/>
              <w:jc w:val="center"/>
              <w:rPr>
                <w:del w:id="193" w:author="Xavier Hoenner" w:date="2014-07-10T10:48:00Z"/>
              </w:rPr>
              <w:pPrChange w:id="19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95" w:author="Xavier Hoenner" w:date="2014-07-10T10:48:00Z">
              <w:r w:rsidDel="00A93DE1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38F995F" w14:textId="4DB154DE" w:rsidR="00EF7B32" w:rsidDel="00A93DE1" w:rsidRDefault="00EF7B32">
            <w:pPr>
              <w:ind w:left="720"/>
              <w:jc w:val="center"/>
              <w:rPr>
                <w:del w:id="196" w:author="Xavier Hoenner" w:date="2014-07-10T10:48:00Z"/>
                <w:sz w:val="24"/>
              </w:rPr>
              <w:pPrChange w:id="19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198" w:author="Xavier Hoenner" w:date="2014-07-10T10:48:00Z">
              <w:r w:rsidDel="00A93DE1">
                <w:delText>Time coverage (</w:delText>
              </w:r>
              <w:r w:rsidR="008A4B05" w:rsidDel="00A93DE1">
                <w:delText>years</w:delText>
              </w:r>
              <w:r w:rsidDel="00A93DE1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26FB9480" w14:textId="6906B8ED" w:rsidR="00EF7B32" w:rsidDel="00A93DE1" w:rsidRDefault="00EF7B32">
            <w:pPr>
              <w:ind w:left="720"/>
              <w:jc w:val="center"/>
              <w:rPr>
                <w:del w:id="199" w:author="Xavier Hoenner" w:date="2014-07-10T10:48:00Z"/>
                <w:sz w:val="24"/>
              </w:rPr>
              <w:pPrChange w:id="20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1" w:author="Xavier Hoenner" w:date="2014-07-10T10:48:00Z">
              <w:r w:rsidDel="00A93DE1">
                <w:delText>Principal investigator</w:delText>
              </w:r>
            </w:del>
          </w:p>
        </w:tc>
      </w:tr>
      <w:tr w:rsidR="00EF7B32" w:rsidDel="00A93DE1" w14:paraId="3C385684" w14:textId="22D91DA4" w:rsidTr="00687C06">
        <w:trPr>
          <w:jc w:val="center"/>
          <w:del w:id="202" w:author="Xavier Hoenner" w:date="2014-07-10T10:48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77315FE2" w14:textId="518628D4" w:rsidR="00EF7B32" w:rsidDel="00A93DE1" w:rsidRDefault="00EF7B32">
            <w:pPr>
              <w:ind w:left="720"/>
              <w:jc w:val="center"/>
              <w:rPr>
                <w:del w:id="203" w:author="Xavier Hoenner" w:date="2014-07-10T10:48:00Z"/>
                <w:sz w:val="24"/>
              </w:rPr>
              <w:pPrChange w:id="20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05" w:author="Xavier Hoenner" w:date="2014-07-10T10:48:00Z">
              <w:r w:rsidDel="00A93DE1">
                <w:delText>Headers = ‘organisation’</w:delText>
              </w:r>
            </w:del>
          </w:p>
        </w:tc>
      </w:tr>
      <w:tr w:rsidR="00EF7B32" w:rsidDel="00A93DE1" w14:paraId="5588D8BB" w14:textId="5F9C8D16" w:rsidTr="00687C06">
        <w:trPr>
          <w:jc w:val="center"/>
          <w:del w:id="206" w:author="Xavier Hoenner" w:date="2014-07-10T10:48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585BD1B4" w14:textId="4C93DD45" w:rsidR="00EF7B32" w:rsidDel="00A93DE1" w:rsidRDefault="00EF7B32">
            <w:pPr>
              <w:ind w:left="720"/>
              <w:rPr>
                <w:del w:id="207" w:author="Xavier Hoenner" w:date="2014-07-10T10:48:00Z"/>
                <w:sz w:val="24"/>
              </w:rPr>
              <w:pPrChange w:id="208" w:author="Xavier Hoenner" w:date="2015-08-20T16:26:00Z">
                <w:pPr>
                  <w:spacing w:after="200" w:line="276" w:lineRule="auto"/>
                </w:pPr>
              </w:pPrChange>
            </w:pPr>
            <w:del w:id="209" w:author="Xavier Hoenner" w:date="2014-07-10T10:48:00Z">
              <w:r w:rsidDel="00A93DE1">
                <w:delText>Sub-headers = ‘oxygen_sensor’</w:delText>
              </w:r>
            </w:del>
          </w:p>
        </w:tc>
      </w:tr>
      <w:tr w:rsidR="00EF7B32" w:rsidDel="00A93DE1" w14:paraId="3369F96C" w14:textId="6CDFDB85" w:rsidTr="00687C06">
        <w:trPr>
          <w:jc w:val="center"/>
          <w:del w:id="210" w:author="Xavier Hoenner" w:date="2014-07-10T10:48:00Z"/>
        </w:trPr>
        <w:tc>
          <w:tcPr>
            <w:tcW w:w="967" w:type="dxa"/>
            <w:vAlign w:val="center"/>
          </w:tcPr>
          <w:p w14:paraId="7DEF5ED0" w14:textId="13DD69D9" w:rsidR="00EF7B32" w:rsidDel="00A93DE1" w:rsidRDefault="00EF7B32">
            <w:pPr>
              <w:ind w:left="720"/>
              <w:jc w:val="center"/>
              <w:rPr>
                <w:del w:id="211" w:author="Xavier Hoenner" w:date="2014-07-10T10:48:00Z"/>
                <w:rFonts w:ascii="Tahoma" w:hAnsi="Tahoma" w:cs="Tahoma"/>
                <w:sz w:val="16"/>
                <w:szCs w:val="16"/>
              </w:rPr>
              <w:pPrChange w:id="21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3154C71" w14:textId="3032700B" w:rsidR="00EF7B32" w:rsidDel="00A93DE1" w:rsidRDefault="00EF7B32">
            <w:pPr>
              <w:ind w:left="720"/>
              <w:jc w:val="center"/>
              <w:rPr>
                <w:del w:id="213" w:author="Xavier Hoenner" w:date="2014-07-10T10:48:00Z"/>
                <w:rFonts w:ascii="Tahoma" w:hAnsi="Tahoma" w:cs="Tahoma"/>
                <w:sz w:val="16"/>
                <w:szCs w:val="16"/>
              </w:rPr>
              <w:pPrChange w:id="21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4322870F" w14:textId="1A01110B" w:rsidR="00EF7B32" w:rsidDel="00A93DE1" w:rsidRDefault="00EF7B32">
            <w:pPr>
              <w:ind w:left="720"/>
              <w:jc w:val="center"/>
              <w:rPr>
                <w:del w:id="215" w:author="Xavier Hoenner" w:date="2014-07-10T10:48:00Z"/>
                <w:rFonts w:ascii="Tahoma" w:hAnsi="Tahoma" w:cs="Tahoma"/>
                <w:sz w:val="16"/>
                <w:szCs w:val="16"/>
              </w:rPr>
              <w:pPrChange w:id="216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1EA41588" w14:textId="35F78B91" w:rsidR="00EF7B32" w:rsidDel="00A93DE1" w:rsidRDefault="00EF7B32">
            <w:pPr>
              <w:ind w:left="720"/>
              <w:jc w:val="center"/>
              <w:rPr>
                <w:del w:id="217" w:author="Xavier Hoenner" w:date="2014-07-10T10:48:00Z"/>
                <w:rFonts w:ascii="Tahoma" w:hAnsi="Tahoma" w:cs="Tahoma"/>
                <w:sz w:val="16"/>
                <w:szCs w:val="16"/>
              </w:rPr>
              <w:pPrChange w:id="21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7DAB609" w14:textId="74B218D5" w:rsidR="00EF7B32" w:rsidDel="00A93DE1" w:rsidRDefault="00EF7B32">
            <w:pPr>
              <w:ind w:left="720"/>
              <w:jc w:val="center"/>
              <w:rPr>
                <w:del w:id="219" w:author="Xavier Hoenner" w:date="2014-07-10T10:48:00Z"/>
                <w:rFonts w:ascii="Tahoma" w:hAnsi="Tahoma" w:cs="Tahoma"/>
                <w:sz w:val="16"/>
                <w:szCs w:val="16"/>
              </w:rPr>
              <w:pPrChange w:id="22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3C863084" w14:textId="6F6F9771" w:rsidR="00EF7B32" w:rsidDel="00A93DE1" w:rsidRDefault="00EF7B32">
            <w:pPr>
              <w:ind w:left="720"/>
              <w:jc w:val="center"/>
              <w:rPr>
                <w:del w:id="221" w:author="Xavier Hoenner" w:date="2014-07-10T10:48:00Z"/>
                <w:rFonts w:ascii="Tahoma" w:hAnsi="Tahoma" w:cs="Tahoma"/>
                <w:sz w:val="16"/>
                <w:szCs w:val="16"/>
              </w:rPr>
              <w:pPrChange w:id="22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0300091B" w14:textId="2711B1D4" w:rsidR="00EF7B32" w:rsidDel="00A93DE1" w:rsidRDefault="00EF7B32">
            <w:pPr>
              <w:ind w:left="720"/>
              <w:jc w:val="center"/>
              <w:rPr>
                <w:del w:id="223" w:author="Xavier Hoenner" w:date="2014-07-10T10:48:00Z"/>
                <w:rFonts w:ascii="Tahoma" w:hAnsi="Tahoma" w:cs="Tahoma"/>
                <w:sz w:val="16"/>
                <w:szCs w:val="16"/>
              </w:rPr>
              <w:pPrChange w:id="22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039268F3" w14:textId="278DAFEC" w:rsidR="004C6B83" w:rsidDel="000E5559" w:rsidRDefault="004C6B83">
      <w:pPr>
        <w:ind w:left="720"/>
        <w:rPr>
          <w:del w:id="225" w:author="Xavier Hoenner" w:date="2014-06-11T16:53:00Z"/>
          <w:szCs w:val="24"/>
        </w:rPr>
        <w:pPrChange w:id="226" w:author="Xavier Hoenner" w:date="2015-08-20T16:26:00Z">
          <w:pPr/>
        </w:pPrChange>
      </w:pPr>
    </w:p>
    <w:p w14:paraId="22D0EC0D" w14:textId="68D5BD5F" w:rsidR="00905C8D" w:rsidDel="000E5559" w:rsidRDefault="00905C8D">
      <w:pPr>
        <w:pStyle w:val="Heading2"/>
        <w:rPr>
          <w:del w:id="227" w:author="Xavier Hoenner" w:date="2014-06-11T16:53:00Z"/>
        </w:rPr>
      </w:pPr>
      <w:del w:id="228" w:author="Xavier Hoenner" w:date="2014-06-11T16:53:00Z">
        <w:r w:rsidRPr="00E123F0" w:rsidDel="000E5559">
          <w:delText>1.</w:delText>
        </w:r>
        <w:r w:rsidR="00A85F08" w:rsidDel="000E5559">
          <w:delText>4</w:delText>
        </w:r>
        <w:r w:rsidRPr="00E123F0" w:rsidDel="000E5559">
          <w:delText xml:space="preserve"> </w:delText>
        </w:r>
        <w:r w:rsidDel="000E5559">
          <w:delText>D</w:delText>
        </w:r>
        <w:r w:rsidRPr="00E123F0" w:rsidDel="000E5559">
          <w:delText xml:space="preserve">ata </w:delText>
        </w:r>
        <w:r w:rsidDel="000E5559">
          <w:delText>report – Data with missing information</w:delText>
        </w:r>
      </w:del>
    </w:p>
    <w:p w14:paraId="43FC63EC" w14:textId="1A12964D" w:rsidR="0011784D" w:rsidDel="000E5559" w:rsidRDefault="0011784D">
      <w:pPr>
        <w:pStyle w:val="Heading3"/>
        <w:spacing w:line="360" w:lineRule="auto"/>
        <w:ind w:left="720"/>
        <w:rPr>
          <w:del w:id="229" w:author="Xavier Hoenner" w:date="2014-06-11T16:53:00Z"/>
        </w:rPr>
        <w:pPrChange w:id="230" w:author="Xavier Hoenner" w:date="2015-08-20T16:26:00Z">
          <w:pPr>
            <w:pStyle w:val="Heading3"/>
          </w:pPr>
        </w:pPrChange>
      </w:pPr>
      <w:del w:id="231" w:author="Xavier Hoenner" w:date="2014-06-11T16:53:00Z">
        <w:r w:rsidRPr="0011784D" w:rsidDel="000E5559">
          <w:rPr>
            <w:b w:val="0"/>
          </w:rPr>
          <w:delText>Filename:</w:delText>
        </w:r>
        <w:r w:rsidRPr="0011784D" w:rsidDel="000E5559">
          <w:rPr>
            <w:u w:val="none"/>
          </w:rPr>
          <w:delText xml:space="preserve"> ‘</w:delText>
        </w:r>
        <w:r w:rsidDel="000E5559">
          <w:rPr>
            <w:u w:val="none"/>
          </w:rPr>
          <w:delText>C</w:delText>
        </w:r>
        <w:r w:rsidR="00981CC1" w:rsidDel="000E5559">
          <w:rPr>
            <w:u w:val="none"/>
          </w:rPr>
          <w:delText>_</w:delText>
        </w:r>
        <w:r w:rsidR="00C34E31" w:rsidRPr="00C34E31" w:rsidDel="000E5559">
          <w:rPr>
            <w:u w:val="none"/>
          </w:rPr>
          <w:delText xml:space="preserve"> </w:delText>
        </w:r>
        <w:r w:rsidR="00C34E31" w:rsidDel="000E5559">
          <w:rPr>
            <w:u w:val="none"/>
          </w:rPr>
          <w:delText xml:space="preserve">Argo </w:delText>
        </w:r>
        <w:r w:rsidR="00ED795C" w:rsidDel="000E5559">
          <w:rPr>
            <w:u w:val="none"/>
          </w:rPr>
          <w:delText>_Missing</w:delText>
        </w:r>
        <w:r w:rsidR="00EF7B32" w:rsidDel="000E5559">
          <w:rPr>
            <w:u w:val="none"/>
          </w:rPr>
          <w:delText>Information</w:delText>
        </w:r>
        <w:r w:rsidRPr="0011784D" w:rsidDel="000E5559">
          <w:rPr>
            <w:u w:val="none"/>
          </w:rPr>
          <w:delText>’</w:delText>
        </w:r>
      </w:del>
    </w:p>
    <w:p w14:paraId="44922D3A" w14:textId="2A8BC933" w:rsidR="0011784D" w:rsidRPr="0011784D" w:rsidDel="000E5559" w:rsidRDefault="0011784D">
      <w:pPr>
        <w:pStyle w:val="Heading3"/>
        <w:spacing w:line="360" w:lineRule="auto"/>
        <w:ind w:left="720"/>
        <w:rPr>
          <w:del w:id="232" w:author="Xavier Hoenner" w:date="2014-06-11T16:53:00Z"/>
          <w:u w:val="none"/>
        </w:rPr>
        <w:pPrChange w:id="233" w:author="Xavier Hoenner" w:date="2015-08-20T16:26:00Z">
          <w:pPr>
            <w:pStyle w:val="Heading3"/>
          </w:pPr>
        </w:pPrChange>
      </w:pPr>
      <w:del w:id="234" w:author="Xavier Hoenner" w:date="2014-06-11T16:53:00Z">
        <w:r w:rsidRPr="005271CF" w:rsidDel="000E5559">
          <w:br/>
        </w:r>
        <w:r w:rsidRPr="0011784D" w:rsidDel="000E5559">
          <w:rPr>
            <w:b w:val="0"/>
            <w:szCs w:val="26"/>
          </w:rPr>
          <w:delText>Description:</w:delText>
        </w:r>
        <w:r w:rsidRPr="0011784D" w:rsidDel="000E5559">
          <w:rPr>
            <w:u w:val="none"/>
          </w:rPr>
          <w:delText xml:space="preserve"> </w:delText>
        </w:r>
        <w:r w:rsidRPr="0011784D" w:rsidDel="000E5559">
          <w:rPr>
            <w:szCs w:val="26"/>
            <w:u w:val="none"/>
          </w:rPr>
          <w:delText>‘</w:delText>
        </w:r>
        <w:r w:rsidR="00EE055E" w:rsidDel="000E5559">
          <w:rPr>
            <w:szCs w:val="26"/>
            <w:u w:val="none"/>
          </w:rPr>
          <w:delText>Data</w:delText>
        </w:r>
        <w:r w:rsidR="004F72E2" w:rsidDel="000E5559">
          <w:rPr>
            <w:szCs w:val="26"/>
            <w:u w:val="none"/>
          </w:rPr>
          <w:delText xml:space="preserve"> with</w:delText>
        </w:r>
        <w:r w:rsidR="00EE055E" w:rsidDel="000E5559">
          <w:rPr>
            <w:szCs w:val="26"/>
            <w:u w:val="none"/>
          </w:rPr>
          <w:delText xml:space="preserve"> </w:delText>
        </w:r>
        <w:r w:rsidR="004F72E2" w:rsidDel="000E5559">
          <w:rPr>
            <w:szCs w:val="26"/>
            <w:u w:val="none"/>
          </w:rPr>
          <w:delText xml:space="preserve">missing </w:delText>
        </w:r>
        <w:r w:rsidR="00EF7B32" w:rsidDel="000E5559">
          <w:rPr>
            <w:szCs w:val="26"/>
            <w:u w:val="none"/>
          </w:rPr>
          <w:delText>information</w:delText>
        </w:r>
        <w:r w:rsidRPr="0011784D" w:rsidDel="000E5559">
          <w:rPr>
            <w:szCs w:val="26"/>
            <w:u w:val="none"/>
          </w:rPr>
          <w:delText>’</w:delText>
        </w:r>
      </w:del>
    </w:p>
    <w:p w14:paraId="36DDD167" w14:textId="4FB26385" w:rsidR="0011784D" w:rsidRPr="0011784D" w:rsidDel="000E5559" w:rsidRDefault="0011784D">
      <w:pPr>
        <w:keepNext/>
        <w:keepLines/>
        <w:spacing w:after="0" w:line="360" w:lineRule="auto"/>
        <w:ind w:left="720"/>
        <w:outlineLvl w:val="1"/>
        <w:rPr>
          <w:del w:id="235" w:author="Xavier Hoenner" w:date="2014-06-11T16:53:00Z"/>
        </w:rPr>
        <w:pPrChange w:id="236" w:author="Xavier Hoenner" w:date="2015-08-20T16:26:00Z">
          <w:pPr/>
        </w:pPrChange>
      </w:pPr>
    </w:p>
    <w:p w14:paraId="76B73342" w14:textId="7A364C25" w:rsidR="00905C8D" w:rsidDel="000E5559" w:rsidRDefault="00905C8D">
      <w:pPr>
        <w:keepNext/>
        <w:keepLines/>
        <w:spacing w:after="0" w:line="360" w:lineRule="auto"/>
        <w:ind w:left="720"/>
        <w:outlineLvl w:val="1"/>
        <w:rPr>
          <w:del w:id="237" w:author="Xavier Hoenner" w:date="2014-06-11T16:53:00Z"/>
        </w:rPr>
        <w:pPrChange w:id="238" w:author="Xavier Hoenner" w:date="2015-08-20T16:26:00Z">
          <w:pPr/>
        </w:pPrChange>
      </w:pPr>
      <w:del w:id="239" w:author="Xavier Hoenner" w:date="2014-06-11T16:53:00Z">
        <w:r w:rsidRPr="00542A59" w:rsidDel="000E5559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686"/>
      </w:tblGrid>
      <w:tr w:rsidR="00424E79" w:rsidDel="000E5559" w14:paraId="16A41299" w14:textId="2AC8DD9E" w:rsidTr="00424E79">
        <w:trPr>
          <w:del w:id="240" w:author="Xavier Hoenner" w:date="2014-06-11T16:53:00Z"/>
        </w:trPr>
        <w:tc>
          <w:tcPr>
            <w:tcW w:w="1271" w:type="dxa"/>
          </w:tcPr>
          <w:p w14:paraId="6D3658D2" w14:textId="6DA6D4B0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41" w:author="Xavier Hoenner" w:date="2014-06-11T16:53:00Z"/>
                <w:b/>
                <w:sz w:val="24"/>
                <w:szCs w:val="24"/>
              </w:rPr>
              <w:pPrChange w:id="242" w:author="Xavier Hoenner" w:date="2015-08-20T16:26:00Z">
                <w:pPr>
                  <w:spacing w:after="200" w:line="276" w:lineRule="auto"/>
                </w:pPr>
              </w:pPrChange>
            </w:pPr>
            <w:del w:id="243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Server</w:delText>
              </w:r>
            </w:del>
          </w:p>
        </w:tc>
        <w:tc>
          <w:tcPr>
            <w:tcW w:w="2966" w:type="dxa"/>
          </w:tcPr>
          <w:p w14:paraId="58FA5537" w14:textId="1D6AF1BF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44" w:author="Xavier Hoenner" w:date="2014-06-11T16:53:00Z"/>
                <w:sz w:val="24"/>
                <w:szCs w:val="24"/>
              </w:rPr>
              <w:pPrChange w:id="245" w:author="Xavier Hoenner" w:date="2015-08-20T16:26:00Z">
                <w:pPr>
                  <w:spacing w:after="200" w:line="276" w:lineRule="auto"/>
                </w:pPr>
              </w:pPrChange>
            </w:pPr>
            <w:del w:id="246" w:author="Xavier Hoenner" w:date="2014-05-01T12:04:00Z">
              <w:r w:rsidRPr="003D503B" w:rsidDel="00C2061F">
                <w:rPr>
                  <w:sz w:val="24"/>
                  <w:szCs w:val="24"/>
                </w:rPr>
                <w:delText>db</w:delText>
              </w:r>
              <w:r w:rsidDel="00C2061F">
                <w:rPr>
                  <w:sz w:val="24"/>
                  <w:szCs w:val="24"/>
                </w:rPr>
                <w:delText>dev</w:delText>
              </w:r>
              <w:r w:rsidRPr="003D503B" w:rsidDel="00C2061F">
                <w:rPr>
                  <w:sz w:val="24"/>
                  <w:szCs w:val="24"/>
                </w:rPr>
                <w:delText>.emii.org.au</w:delText>
              </w:r>
            </w:del>
          </w:p>
        </w:tc>
      </w:tr>
      <w:tr w:rsidR="00424E79" w:rsidDel="000E5559" w14:paraId="3D66ED74" w14:textId="353A134D" w:rsidTr="00424E79">
        <w:trPr>
          <w:del w:id="247" w:author="Xavier Hoenner" w:date="2014-06-11T16:53:00Z"/>
        </w:trPr>
        <w:tc>
          <w:tcPr>
            <w:tcW w:w="1271" w:type="dxa"/>
          </w:tcPr>
          <w:p w14:paraId="2F6A3579" w14:textId="257511A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48" w:author="Xavier Hoenner" w:date="2014-06-11T16:53:00Z"/>
                <w:b/>
                <w:sz w:val="24"/>
                <w:szCs w:val="24"/>
              </w:rPr>
              <w:pPrChange w:id="249" w:author="Xavier Hoenner" w:date="2015-08-20T16:26:00Z">
                <w:pPr>
                  <w:spacing w:after="200" w:line="276" w:lineRule="auto"/>
                </w:pPr>
              </w:pPrChange>
            </w:pPr>
            <w:del w:id="250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Database</w:delText>
              </w:r>
            </w:del>
          </w:p>
        </w:tc>
        <w:tc>
          <w:tcPr>
            <w:tcW w:w="2966" w:type="dxa"/>
          </w:tcPr>
          <w:p w14:paraId="18923E26" w14:textId="3BAE9FED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51" w:author="Xavier Hoenner" w:date="2014-06-11T16:53:00Z"/>
                <w:sz w:val="24"/>
                <w:szCs w:val="24"/>
              </w:rPr>
              <w:pPrChange w:id="252" w:author="Xavier Hoenner" w:date="2015-08-20T16:26:00Z">
                <w:pPr>
                  <w:spacing w:after="200" w:line="276" w:lineRule="auto"/>
                </w:pPr>
              </w:pPrChange>
            </w:pPr>
            <w:del w:id="253" w:author="Xavier Hoenner" w:date="2014-05-01T12:04:00Z">
              <w:r w:rsidDel="00C2061F">
                <w:rPr>
                  <w:sz w:val="24"/>
                  <w:szCs w:val="24"/>
                </w:rPr>
                <w:delText>report_db</w:delText>
              </w:r>
            </w:del>
          </w:p>
        </w:tc>
      </w:tr>
      <w:tr w:rsidR="00424E79" w:rsidDel="000E5559" w14:paraId="1CFD29E4" w14:textId="2EC92239" w:rsidTr="00424E79">
        <w:trPr>
          <w:del w:id="254" w:author="Xavier Hoenner" w:date="2014-06-11T16:53:00Z"/>
        </w:trPr>
        <w:tc>
          <w:tcPr>
            <w:tcW w:w="1271" w:type="dxa"/>
          </w:tcPr>
          <w:p w14:paraId="30B05714" w14:textId="67CA5135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55" w:author="Xavier Hoenner" w:date="2014-06-11T16:53:00Z"/>
                <w:b/>
                <w:sz w:val="24"/>
                <w:szCs w:val="24"/>
              </w:rPr>
              <w:pPrChange w:id="256" w:author="Xavier Hoenner" w:date="2015-08-20T16:26:00Z">
                <w:pPr>
                  <w:spacing w:after="200" w:line="276" w:lineRule="auto"/>
                </w:pPr>
              </w:pPrChange>
            </w:pPr>
            <w:del w:id="257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Schema</w:delText>
              </w:r>
            </w:del>
          </w:p>
        </w:tc>
        <w:tc>
          <w:tcPr>
            <w:tcW w:w="2966" w:type="dxa"/>
          </w:tcPr>
          <w:p w14:paraId="78096F3B" w14:textId="57B0A57A" w:rsidR="00424E79" w:rsidRPr="003D503B" w:rsidDel="000E5559" w:rsidRDefault="00424E79">
            <w:pPr>
              <w:keepNext/>
              <w:keepLines/>
              <w:spacing w:line="360" w:lineRule="auto"/>
              <w:ind w:left="720"/>
              <w:outlineLvl w:val="1"/>
              <w:rPr>
                <w:del w:id="258" w:author="Xavier Hoenner" w:date="2014-06-11T16:53:00Z"/>
                <w:sz w:val="24"/>
                <w:szCs w:val="24"/>
              </w:rPr>
              <w:pPrChange w:id="259" w:author="Xavier Hoenner" w:date="2015-08-20T16:26:00Z">
                <w:pPr>
                  <w:spacing w:after="200" w:line="276" w:lineRule="auto"/>
                </w:pPr>
              </w:pPrChange>
            </w:pPr>
            <w:del w:id="260" w:author="Xavier Hoenner" w:date="2014-05-01T12:04:00Z">
              <w:r w:rsidDel="00C2061F">
                <w:rPr>
                  <w:sz w:val="24"/>
                  <w:szCs w:val="24"/>
                </w:rPr>
                <w:delText>report</w:delText>
              </w:r>
            </w:del>
          </w:p>
        </w:tc>
      </w:tr>
      <w:tr w:rsidR="00896D61" w:rsidDel="000E5559" w14:paraId="4612B0A6" w14:textId="6737B6B3" w:rsidTr="00424E79">
        <w:trPr>
          <w:del w:id="261" w:author="Xavier Hoenner" w:date="2014-06-11T16:53:00Z"/>
        </w:trPr>
        <w:tc>
          <w:tcPr>
            <w:tcW w:w="1271" w:type="dxa"/>
          </w:tcPr>
          <w:p w14:paraId="373CC241" w14:textId="32BA0117" w:rsidR="00896D61" w:rsidRPr="003D503B" w:rsidDel="000E5559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262" w:author="Xavier Hoenner" w:date="2014-06-11T16:53:00Z"/>
                <w:b/>
                <w:sz w:val="24"/>
                <w:szCs w:val="24"/>
              </w:rPr>
              <w:pPrChange w:id="263" w:author="Xavier Hoenner" w:date="2015-08-20T16:26:00Z">
                <w:pPr>
                  <w:spacing w:after="200" w:line="276" w:lineRule="auto"/>
                </w:pPr>
              </w:pPrChange>
            </w:pPr>
            <w:del w:id="264" w:author="Xavier Hoenner" w:date="2014-06-11T16:53:00Z">
              <w:r w:rsidRPr="003D503B" w:rsidDel="000E5559">
                <w:rPr>
                  <w:b/>
                  <w:sz w:val="24"/>
                  <w:szCs w:val="24"/>
                </w:rPr>
                <w:delText>View</w:delText>
              </w:r>
            </w:del>
          </w:p>
        </w:tc>
        <w:tc>
          <w:tcPr>
            <w:tcW w:w="2966" w:type="dxa"/>
          </w:tcPr>
          <w:p w14:paraId="30F51AD2" w14:textId="7B4A29EF" w:rsidR="00896D61" w:rsidRPr="003D503B" w:rsidDel="000E5559" w:rsidRDefault="00C34E31">
            <w:pPr>
              <w:keepNext/>
              <w:keepLines/>
              <w:spacing w:line="360" w:lineRule="auto"/>
              <w:ind w:left="720"/>
              <w:outlineLvl w:val="1"/>
              <w:rPr>
                <w:del w:id="265" w:author="Xavier Hoenner" w:date="2014-06-11T16:53:00Z"/>
                <w:sz w:val="24"/>
                <w:szCs w:val="24"/>
              </w:rPr>
              <w:pPrChange w:id="266" w:author="Xavier Hoenner" w:date="2015-08-20T16:26:00Z">
                <w:pPr>
                  <w:spacing w:after="200" w:line="276" w:lineRule="auto"/>
                </w:pPr>
              </w:pPrChange>
            </w:pPr>
            <w:del w:id="267" w:author="Xavier Hoenner" w:date="2014-06-11T16:53:00Z">
              <w:r w:rsidDel="000E5559">
                <w:rPr>
                  <w:sz w:val="24"/>
                  <w:szCs w:val="24"/>
                </w:rPr>
                <w:delText>argo</w:delText>
              </w:r>
              <w:r w:rsidR="00896D61" w:rsidDel="000E5559">
                <w:rPr>
                  <w:sz w:val="24"/>
                  <w:szCs w:val="24"/>
                </w:rPr>
                <w:delText>_all_deployments_view</w:delText>
              </w:r>
            </w:del>
          </w:p>
        </w:tc>
      </w:tr>
    </w:tbl>
    <w:p w14:paraId="560F9949" w14:textId="5F68DB0D" w:rsidR="00D760A3" w:rsidDel="000E5559" w:rsidRDefault="00D760A3">
      <w:pPr>
        <w:keepNext/>
        <w:keepLines/>
        <w:spacing w:after="0" w:line="360" w:lineRule="auto"/>
        <w:ind w:left="720"/>
        <w:outlineLvl w:val="1"/>
        <w:rPr>
          <w:del w:id="268" w:author="Xavier Hoenner" w:date="2014-06-11T16:53:00Z"/>
        </w:rPr>
        <w:pPrChange w:id="269" w:author="Xavier Hoenner" w:date="2015-08-20T16:26:00Z">
          <w:pPr/>
        </w:pPrChange>
      </w:pPr>
    </w:p>
    <w:p w14:paraId="2F785C37" w14:textId="54FF9E51" w:rsidR="005009C2" w:rsidDel="000E5559" w:rsidRDefault="005009C2">
      <w:pPr>
        <w:keepNext/>
        <w:keepLines/>
        <w:spacing w:after="0" w:line="360" w:lineRule="auto"/>
        <w:ind w:left="720"/>
        <w:outlineLvl w:val="1"/>
        <w:rPr>
          <w:del w:id="270" w:author="Xavier Hoenner" w:date="2014-06-11T16:53:00Z"/>
        </w:rPr>
        <w:pPrChange w:id="271" w:author="Xavier Hoenner" w:date="2015-08-20T16:26:00Z">
          <w:pPr/>
        </w:pPrChange>
      </w:pPr>
      <w:del w:id="272" w:author="Xavier Hoenner" w:date="2014-06-11T16:53:00Z">
        <w:r w:rsidDel="000E5559">
          <w:rPr>
            <w:u w:val="single"/>
          </w:rPr>
          <w:delText xml:space="preserve">Filters: </w:delText>
        </w:r>
        <w:r w:rsidR="00DF3B0A" w:rsidDel="000E5559">
          <w:delText>List all data for which ‘</w:delText>
        </w:r>
        <w:r w:rsidR="00560531" w:rsidDel="000E5559">
          <w:delText>missing_info</w:delText>
        </w:r>
        <w:r w:rsidR="00DF3B0A" w:rsidDel="000E5559">
          <w:delText xml:space="preserve">’ </w:delText>
        </w:r>
        <w:r w:rsidR="00560531" w:rsidDel="000E5559">
          <w:delText>IS NOT NULL</w:delText>
        </w:r>
        <w:r w:rsidDel="000E5559">
          <w:delText>.</w:delText>
        </w:r>
      </w:del>
    </w:p>
    <w:p w14:paraId="37766387" w14:textId="552DCD7C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73" w:author="Xavier Hoenner" w:date="2014-06-11T16:53:00Z"/>
        </w:rPr>
        <w:pPrChange w:id="274" w:author="Xavier Hoenner" w:date="2015-08-20T16:26:00Z">
          <w:pPr>
            <w:ind w:left="1843" w:hanging="1843"/>
          </w:pPr>
        </w:pPrChange>
      </w:pPr>
      <w:del w:id="275" w:author="Xavier Hoenner" w:date="2014-06-11T16:53:00Z">
        <w:r w:rsidDel="000E5559">
          <w:rPr>
            <w:u w:val="single"/>
          </w:rPr>
          <w:delText>Data sorting options:</w:delText>
        </w:r>
        <w:r w:rsidDel="000E5559">
          <w:delText xml:space="preserve"> </w:delText>
        </w:r>
        <w:r w:rsidR="00FC1785" w:rsidDel="000E5559">
          <w:delText>Sort data</w:delText>
        </w:r>
        <w:r w:rsidDel="000E5559">
          <w:delText xml:space="preserve"> by ASCENDING ‘organisation’, then by ASCENDING ‘</w:delText>
        </w:r>
        <w:r w:rsidR="00560531" w:rsidDel="000E5559">
          <w:delText>missing_info</w:delText>
        </w:r>
        <w:r w:rsidDel="000E5559">
          <w:delText>’, and then by ASCENDING ‘platform_code’.</w:delText>
        </w:r>
      </w:del>
    </w:p>
    <w:p w14:paraId="53D4F8B3" w14:textId="3C8F5AF5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76" w:author="Xavier Hoenner" w:date="2014-06-11T16:53:00Z"/>
        </w:rPr>
        <w:pPrChange w:id="277" w:author="Xavier Hoenner" w:date="2015-08-20T16:26:00Z">
          <w:pPr>
            <w:ind w:left="1843" w:hanging="1843"/>
          </w:pPr>
        </w:pPrChange>
      </w:pPr>
      <w:del w:id="278" w:author="Xavier Hoenner" w:date="2014-06-11T16:53:00Z">
        <w:r w:rsidDel="000E5559">
          <w:rPr>
            <w:u w:val="single"/>
          </w:rPr>
          <w:delText>Data grouping options:</w:delText>
        </w:r>
        <w:r w:rsidDel="000E5559">
          <w:delText xml:space="preserve"> Group by ‘organisation’, sub-group by ‘</w:delText>
        </w:r>
        <w:r w:rsidR="00850AA8" w:rsidDel="000E5559">
          <w:delText>missing_info</w:delText>
        </w:r>
        <w:r w:rsidDel="000E5559">
          <w:delText>’.</w:delText>
        </w:r>
      </w:del>
    </w:p>
    <w:p w14:paraId="2C55CFE2" w14:textId="06E6DCA8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79" w:author="Xavier Hoenner" w:date="2014-06-11T16:53:00Z"/>
        </w:rPr>
        <w:pPrChange w:id="280" w:author="Xavier Hoenner" w:date="2015-08-20T16:26:00Z">
          <w:pPr>
            <w:ind w:left="993" w:hanging="993"/>
          </w:pPr>
        </w:pPrChange>
      </w:pPr>
      <w:del w:id="281" w:author="Xavier Hoenner" w:date="2014-06-11T16:53:00Z">
        <w:r w:rsidDel="000E5559">
          <w:rPr>
            <w:u w:val="single"/>
          </w:rPr>
          <w:delText>Footnote:</w:delText>
        </w:r>
        <w:r w:rsidDel="000E5559">
          <w:delText xml:space="preserve"> </w:delText>
        </w:r>
        <w:r w:rsidDel="000E5559">
          <w:rPr>
            <w:b/>
          </w:rPr>
          <w:delText xml:space="preserve">Headers: </w:delText>
        </w:r>
        <w:r w:rsidDel="000E5559">
          <w:delText>Organisation in charge of the deployment.</w:delText>
        </w:r>
        <w:r w:rsidDel="000E5559">
          <w:br/>
        </w:r>
        <w:r w:rsidDel="000E5559">
          <w:rPr>
            <w:b/>
          </w:rPr>
          <w:delText>Sub-headers</w:delText>
        </w:r>
        <w:r w:rsidDel="000E5559">
          <w:delText xml:space="preserve">: </w:delText>
        </w:r>
        <w:r w:rsidR="00560531" w:rsidDel="000E5559">
          <w:delText>Type of missing information</w:delText>
        </w:r>
        <w:r w:rsidR="002B45EC" w:rsidDel="000E5559">
          <w:br/>
        </w:r>
        <w:r w:rsidR="00187275" w:rsidRPr="006B3C3D" w:rsidDel="000E5559">
          <w:rPr>
            <w:b/>
          </w:rPr>
          <w:delText>‘</w:delText>
        </w:r>
        <w:r w:rsidR="00187275" w:rsidDel="000E5559">
          <w:rPr>
            <w:b/>
          </w:rPr>
          <w:delText>Start’</w:delText>
        </w:r>
        <w:r w:rsidR="00187275" w:rsidRPr="006B3C3D" w:rsidDel="000E5559">
          <w:delText xml:space="preserve">: </w:delText>
        </w:r>
        <w:r w:rsidR="00187275" w:rsidDel="000E5559">
          <w:delText>Data transmission start date (format: dd/mm/yyyy).</w:delText>
        </w:r>
        <w:r w:rsidR="00187275" w:rsidDel="000E5559">
          <w:br/>
        </w:r>
        <w:r w:rsidR="00187275" w:rsidDel="000E5559">
          <w:rPr>
            <w:b/>
          </w:rPr>
          <w:delText>‘End’</w:delText>
        </w:r>
        <w:r w:rsidR="00187275" w:rsidRPr="006B3C3D" w:rsidDel="000E5559">
          <w:delText xml:space="preserve">: </w:delText>
        </w:r>
        <w:r w:rsidR="00E82059" w:rsidDel="000E5559">
          <w:delText>Last d</w:delText>
        </w:r>
        <w:r w:rsidR="00187275" w:rsidDel="000E5559">
          <w:delText>ata transmission date (format: dd/mm/yyyy).</w:delText>
        </w:r>
        <w:r w:rsidR="00187275" w:rsidRPr="006B3C3D" w:rsidDel="000E5559">
          <w:br/>
        </w:r>
        <w:r w:rsidRPr="00ED7666" w:rsidDel="000E5559">
          <w:rPr>
            <w:b/>
          </w:rPr>
          <w:delText>‘</w:delText>
        </w:r>
        <w:r w:rsidDel="000E5559">
          <w:rPr>
            <w:b/>
          </w:rPr>
          <w:delText>T</w:delText>
        </w:r>
        <w:r w:rsidRPr="00ED7666" w:rsidDel="000E5559">
          <w:rPr>
            <w:b/>
          </w:rPr>
          <w:delText xml:space="preserve">ime </w:delText>
        </w:r>
        <w:r w:rsidDel="000E5559">
          <w:rPr>
            <w:b/>
          </w:rPr>
          <w:delText>c</w:delText>
        </w:r>
        <w:r w:rsidRPr="00ED7666" w:rsidDel="000E5559">
          <w:rPr>
            <w:b/>
          </w:rPr>
          <w:delText>overage’</w:delText>
        </w:r>
        <w:r w:rsidRPr="00ED7666" w:rsidDel="000E5559">
          <w:delText xml:space="preserve">: </w:delText>
        </w:r>
        <w:r w:rsidR="009D77CA" w:rsidDel="000E5559">
          <w:delText>N</w:delText>
        </w:r>
        <w:r w:rsidR="009D77CA" w:rsidRPr="00ED7666" w:rsidDel="000E5559">
          <w:delText xml:space="preserve">umber of </w:delText>
        </w:r>
        <w:r w:rsidR="009D77CA" w:rsidDel="000E5559">
          <w:delText>years</w:delText>
        </w:r>
        <w:r w:rsidR="009D77CA" w:rsidRPr="00ED7666" w:rsidDel="000E5559">
          <w:delText xml:space="preserve"> </w:delText>
        </w:r>
        <w:r w:rsidR="009D77CA" w:rsidDel="000E5559">
          <w:delText>between the data transmission start and last dates.</w:delText>
        </w:r>
        <w:r w:rsidDel="000E5559">
          <w:br/>
        </w:r>
      </w:del>
      <w:del w:id="282" w:author="Xavier Hoenner" w:date="2013-07-11T10:57:00Z">
        <w:r w:rsidDel="00F2505F">
          <w:rPr>
            <w:b/>
          </w:rPr>
          <w:delText>Argo:</w:delText>
        </w:r>
        <w:r w:rsidRPr="001E38C3" w:rsidDel="00F2505F">
          <w:delText xml:space="preserve"> Argo floats measure temperature and salinity from 2000 m depth to the surface every 10 days</w:delText>
        </w:r>
        <w:r w:rsidDel="00F2505F">
          <w:delText xml:space="preserve"> (</w:delText>
        </w:r>
        <w:r w:rsidR="00294726" w:rsidDel="00F2505F">
          <w:fldChar w:fldCharType="begin"/>
        </w:r>
        <w:r w:rsidR="00294726" w:rsidDel="00F2505F">
          <w:delInstrText xml:space="preserve"> HYPERLINK "http://imos.org.au/argo.html" </w:delInstrText>
        </w:r>
        <w:r w:rsidR="00294726" w:rsidDel="00F2505F">
          <w:fldChar w:fldCharType="separate"/>
        </w:r>
        <w:r w:rsidDel="00F2505F">
          <w:rPr>
            <w:rStyle w:val="Hyperlink"/>
          </w:rPr>
          <w:delText>http://imos.org.au/argo.html</w:delText>
        </w:r>
        <w:r w:rsidR="00294726" w:rsidDel="00F2505F">
          <w:rPr>
            <w:rStyle w:val="Hyperlink"/>
          </w:rPr>
          <w:fldChar w:fldCharType="end"/>
        </w:r>
        <w:r w:rsidDel="00F2505F">
          <w:delText>).</w:delText>
        </w:r>
      </w:del>
    </w:p>
    <w:p w14:paraId="7314D74E" w14:textId="61ABCD54" w:rsidR="00EF7B32" w:rsidDel="000E5559" w:rsidRDefault="00EF7B32">
      <w:pPr>
        <w:keepNext/>
        <w:keepLines/>
        <w:spacing w:after="0" w:line="360" w:lineRule="auto"/>
        <w:ind w:left="720"/>
        <w:outlineLvl w:val="1"/>
        <w:rPr>
          <w:del w:id="283" w:author="Xavier Hoenner" w:date="2014-06-11T16:53:00Z"/>
        </w:rPr>
        <w:pPrChange w:id="284" w:author="Xavier Hoenner" w:date="2015-08-20T16:26:00Z">
          <w:pPr/>
        </w:pPrChange>
      </w:pPr>
    </w:p>
    <w:p w14:paraId="0194D31C" w14:textId="37B8A5BE" w:rsidR="00EF7B32" w:rsidDel="000E5559" w:rsidRDefault="00EF7B32">
      <w:pPr>
        <w:pStyle w:val="Heading3"/>
        <w:spacing w:line="360" w:lineRule="auto"/>
        <w:ind w:left="720"/>
        <w:rPr>
          <w:del w:id="285" w:author="Xavier Hoenner" w:date="2014-06-11T16:53:00Z"/>
        </w:rPr>
        <w:pPrChange w:id="286" w:author="Xavier Hoenner" w:date="2015-08-20T16:26:00Z">
          <w:pPr>
            <w:pStyle w:val="Heading3"/>
          </w:pPr>
        </w:pPrChange>
      </w:pPr>
      <w:del w:id="287" w:author="Xavier Hoenner" w:date="2014-06-11T16:53:00Z">
        <w:r w:rsidDel="000E5559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253"/>
        <w:gridCol w:w="980"/>
        <w:gridCol w:w="1239"/>
        <w:gridCol w:w="980"/>
        <w:gridCol w:w="871"/>
        <w:gridCol w:w="1651"/>
        <w:gridCol w:w="2268"/>
      </w:tblGrid>
      <w:tr w:rsidR="00EF7B32" w:rsidDel="000E5559" w14:paraId="605E6B16" w14:textId="27537064" w:rsidTr="00A93DE1">
        <w:trPr>
          <w:jc w:val="center"/>
          <w:del w:id="288" w:author="Xavier Hoenner" w:date="2014-06-11T16:53:00Z"/>
        </w:trPr>
        <w:tc>
          <w:tcPr>
            <w:tcW w:w="967" w:type="dxa"/>
            <w:vAlign w:val="center"/>
          </w:tcPr>
          <w:p w14:paraId="457391BE" w14:textId="4707D3E4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9" w:author="Xavier Hoenner" w:date="2014-06-11T16:53:00Z"/>
                <w:b/>
                <w:sz w:val="24"/>
              </w:rPr>
              <w:pPrChange w:id="29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91" w:author="Xavier Hoenner" w:date="2014-06-11T16:53:00Z">
              <w:r w:rsidDel="000E5559">
                <w:rPr>
                  <w:b/>
                </w:rPr>
                <w:delText>platform_code</w:delText>
              </w:r>
            </w:del>
          </w:p>
        </w:tc>
        <w:tc>
          <w:tcPr>
            <w:tcW w:w="757" w:type="dxa"/>
            <w:vAlign w:val="center"/>
          </w:tcPr>
          <w:p w14:paraId="7DAB052E" w14:textId="6D31E2A3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2" w:author="Xavier Hoenner" w:date="2014-06-11T16:53:00Z"/>
                <w:b/>
                <w:sz w:val="24"/>
              </w:rPr>
              <w:pPrChange w:id="293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94" w:author="Xavier Hoenner" w:date="2014-06-11T16:53:00Z">
              <w:r w:rsidDel="000E5559">
                <w:rPr>
                  <w:b/>
                </w:rPr>
                <w:delText>lat_range</w:delText>
              </w:r>
            </w:del>
          </w:p>
        </w:tc>
        <w:tc>
          <w:tcPr>
            <w:tcW w:w="957" w:type="dxa"/>
            <w:vAlign w:val="center"/>
          </w:tcPr>
          <w:p w14:paraId="24F2B53E" w14:textId="32D3F20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5" w:author="Xavier Hoenner" w:date="2014-06-11T16:53:00Z"/>
                <w:b/>
              </w:rPr>
              <w:pPrChange w:id="296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297" w:author="Xavier Hoenner" w:date="2014-06-11T16:53:00Z">
              <w:r w:rsidDel="000E5559">
                <w:rPr>
                  <w:b/>
                </w:rPr>
                <w:delText>lon_range</w:delText>
              </w:r>
            </w:del>
          </w:p>
        </w:tc>
        <w:tc>
          <w:tcPr>
            <w:tcW w:w="757" w:type="dxa"/>
            <w:vAlign w:val="center"/>
          </w:tcPr>
          <w:p w14:paraId="0E1FC4FF" w14:textId="77E4CF1D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8" w:author="Xavier Hoenner" w:date="2014-06-11T16:53:00Z"/>
                <w:b/>
              </w:rPr>
              <w:pPrChange w:id="299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00" w:author="Xavier Hoenner" w:date="2014-06-11T16:53:00Z">
              <w:r w:rsidDel="000E5559">
                <w:rPr>
                  <w:b/>
                </w:rPr>
                <w:delText>start_date</w:delText>
              </w:r>
            </w:del>
          </w:p>
        </w:tc>
        <w:tc>
          <w:tcPr>
            <w:tcW w:w="673" w:type="dxa"/>
            <w:vAlign w:val="center"/>
          </w:tcPr>
          <w:p w14:paraId="73D52A53" w14:textId="00DDA76B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1" w:author="Xavier Hoenner" w:date="2014-06-11T16:53:00Z"/>
                <w:b/>
                <w:sz w:val="24"/>
              </w:rPr>
              <w:pPrChange w:id="30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03" w:author="Xavier Hoenner" w:date="2014-06-11T16:53:00Z">
              <w:r w:rsidDel="000E5559">
                <w:rPr>
                  <w:b/>
                </w:rPr>
                <w:delText>end_date</w:delText>
              </w:r>
            </w:del>
          </w:p>
        </w:tc>
        <w:tc>
          <w:tcPr>
            <w:tcW w:w="1275" w:type="dxa"/>
            <w:vAlign w:val="center"/>
          </w:tcPr>
          <w:p w14:paraId="53C59B20" w14:textId="238935B9" w:rsidR="00EF7B32" w:rsidRPr="0025464E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4-06-11T16:53:00Z"/>
                <w:b/>
                <w:sz w:val="24"/>
              </w:rPr>
              <w:pPrChange w:id="30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06" w:author="Xavier Hoenner" w:date="2014-06-11T16:53:00Z">
              <w:r w:rsidDel="000E5559">
                <w:rPr>
                  <w:b/>
                </w:rPr>
                <w:delText>coverage_duration</w:delText>
              </w:r>
            </w:del>
          </w:p>
        </w:tc>
        <w:tc>
          <w:tcPr>
            <w:tcW w:w="1752" w:type="dxa"/>
            <w:vAlign w:val="center"/>
          </w:tcPr>
          <w:p w14:paraId="5EDD06E5" w14:textId="54ED1BE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7" w:author="Xavier Hoenner" w:date="2014-06-11T16:53:00Z"/>
                <w:b/>
                <w:sz w:val="24"/>
              </w:rPr>
              <w:pPrChange w:id="30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09" w:author="Xavier Hoenner" w:date="2014-06-11T16:53:00Z">
              <w:r w:rsidDel="000E5559">
                <w:rPr>
                  <w:b/>
                </w:rPr>
                <w:delText>pi_name</w:delText>
              </w:r>
            </w:del>
          </w:p>
        </w:tc>
      </w:tr>
      <w:tr w:rsidR="00EF7B32" w:rsidDel="000E5559" w14:paraId="7FBBD7BB" w14:textId="03015B6F" w:rsidTr="00A93DE1">
        <w:trPr>
          <w:jc w:val="center"/>
          <w:del w:id="310" w:author="Xavier Hoenner" w:date="2014-06-11T16:53:00Z"/>
        </w:trPr>
        <w:tc>
          <w:tcPr>
            <w:tcW w:w="967" w:type="dxa"/>
            <w:vAlign w:val="center"/>
          </w:tcPr>
          <w:p w14:paraId="213F1A6A" w14:textId="1B0DEC0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1" w:author="Xavier Hoenner" w:date="2014-06-11T16:53:00Z"/>
                <w:sz w:val="24"/>
              </w:rPr>
              <w:pPrChange w:id="312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13" w:author="Xavier Hoenner" w:date="2014-06-11T16:53:00Z">
              <w:r w:rsidDel="000E5559">
                <w:delText>Platform code</w:delText>
              </w:r>
            </w:del>
          </w:p>
        </w:tc>
        <w:tc>
          <w:tcPr>
            <w:tcW w:w="757" w:type="dxa"/>
            <w:vAlign w:val="center"/>
          </w:tcPr>
          <w:p w14:paraId="0CE50BCF" w14:textId="7A533661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4-06-11T16:53:00Z"/>
                <w:sz w:val="24"/>
              </w:rPr>
              <w:pPrChange w:id="315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16" w:author="Xavier Hoenner" w:date="2014-06-11T16:53:00Z">
              <w:r w:rsidDel="000E5559">
                <w:delText>Latitudinal range</w:delText>
              </w:r>
            </w:del>
          </w:p>
        </w:tc>
        <w:tc>
          <w:tcPr>
            <w:tcW w:w="957" w:type="dxa"/>
            <w:vAlign w:val="center"/>
          </w:tcPr>
          <w:p w14:paraId="4A02B99F" w14:textId="506E25C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7" w:author="Xavier Hoenner" w:date="2014-06-11T16:53:00Z"/>
              </w:rPr>
              <w:pPrChange w:id="318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19" w:author="Xavier Hoenner" w:date="2014-06-11T16:53:00Z">
              <w:r w:rsidDel="000E5559">
                <w:delText>Longitudinal range</w:delText>
              </w:r>
            </w:del>
          </w:p>
        </w:tc>
        <w:tc>
          <w:tcPr>
            <w:tcW w:w="757" w:type="dxa"/>
            <w:vAlign w:val="center"/>
          </w:tcPr>
          <w:p w14:paraId="6597F628" w14:textId="3A129DB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0" w:author="Xavier Hoenner" w:date="2014-06-11T16:53:00Z"/>
                <w:sz w:val="24"/>
              </w:rPr>
              <w:pPrChange w:id="321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22" w:author="Xavier Hoenner" w:date="2014-06-11T16:53:00Z">
              <w:r w:rsidDel="000E5559">
                <w:delText>Start</w:delText>
              </w:r>
            </w:del>
          </w:p>
        </w:tc>
        <w:tc>
          <w:tcPr>
            <w:tcW w:w="673" w:type="dxa"/>
            <w:vAlign w:val="center"/>
          </w:tcPr>
          <w:p w14:paraId="11CB3DDE" w14:textId="14F71E0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3" w:author="Xavier Hoenner" w:date="2014-06-11T16:53:00Z"/>
                <w:sz w:val="24"/>
              </w:rPr>
              <w:pPrChange w:id="32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25" w:author="Xavier Hoenner" w:date="2014-06-11T16:53:00Z">
              <w:r w:rsidDel="000E5559">
                <w:delText>End</w:delText>
              </w:r>
            </w:del>
          </w:p>
        </w:tc>
        <w:tc>
          <w:tcPr>
            <w:tcW w:w="1275" w:type="dxa"/>
            <w:vAlign w:val="center"/>
          </w:tcPr>
          <w:p w14:paraId="3D111F40" w14:textId="2527713A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6" w:author="Xavier Hoenner" w:date="2014-06-11T16:53:00Z"/>
                <w:sz w:val="24"/>
              </w:rPr>
              <w:pPrChange w:id="327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28" w:author="Xavier Hoenner" w:date="2014-06-11T16:53:00Z">
              <w:r w:rsidDel="000E5559">
                <w:delText>Time coverage (</w:delText>
              </w:r>
              <w:r w:rsidR="008A4B05" w:rsidDel="000E5559">
                <w:delText>years</w:delText>
              </w:r>
              <w:r w:rsidDel="000E5559">
                <w:delText>)</w:delText>
              </w:r>
            </w:del>
          </w:p>
        </w:tc>
        <w:tc>
          <w:tcPr>
            <w:tcW w:w="1752" w:type="dxa"/>
            <w:vAlign w:val="center"/>
          </w:tcPr>
          <w:p w14:paraId="54E8BD87" w14:textId="3BAD50C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29" w:author="Xavier Hoenner" w:date="2014-06-11T16:53:00Z"/>
                <w:sz w:val="24"/>
              </w:rPr>
              <w:pPrChange w:id="330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1" w:author="Xavier Hoenner" w:date="2014-06-11T16:53:00Z">
              <w:r w:rsidDel="000E5559">
                <w:delText>Principal investigator</w:delText>
              </w:r>
            </w:del>
          </w:p>
        </w:tc>
      </w:tr>
      <w:tr w:rsidR="00EF7B32" w:rsidDel="000E5559" w14:paraId="6DEF31AC" w14:textId="03F39E5A" w:rsidTr="00A93DE1">
        <w:trPr>
          <w:jc w:val="center"/>
          <w:del w:id="332" w:author="Xavier Hoenner" w:date="2014-06-11T16:53:00Z"/>
        </w:trPr>
        <w:tc>
          <w:tcPr>
            <w:tcW w:w="7138" w:type="dxa"/>
            <w:gridSpan w:val="7"/>
            <w:shd w:val="clear" w:color="auto" w:fill="595959" w:themeFill="text1" w:themeFillTint="A6"/>
            <w:vAlign w:val="center"/>
          </w:tcPr>
          <w:p w14:paraId="64500C27" w14:textId="106EC120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33" w:author="Xavier Hoenner" w:date="2014-06-11T16:53:00Z"/>
                <w:sz w:val="24"/>
              </w:rPr>
              <w:pPrChange w:id="334" w:author="Xavier Hoenner" w:date="2015-08-20T16:26:00Z">
                <w:pPr>
                  <w:spacing w:after="200" w:line="276" w:lineRule="auto"/>
                  <w:jc w:val="center"/>
                </w:pPr>
              </w:pPrChange>
            </w:pPr>
            <w:del w:id="335" w:author="Xavier Hoenner" w:date="2014-06-11T16:53:00Z">
              <w:r w:rsidDel="000E5559">
                <w:delText>Headers = ‘organisation’</w:delText>
              </w:r>
            </w:del>
          </w:p>
        </w:tc>
      </w:tr>
      <w:tr w:rsidR="00EF7B32" w:rsidDel="000E5559" w14:paraId="2C48EA8D" w14:textId="1C2E6846" w:rsidTr="00A93DE1">
        <w:trPr>
          <w:jc w:val="center"/>
          <w:del w:id="336" w:author="Xavier Hoenner" w:date="2014-06-11T16:53:00Z"/>
        </w:trPr>
        <w:tc>
          <w:tcPr>
            <w:tcW w:w="7138" w:type="dxa"/>
            <w:gridSpan w:val="7"/>
            <w:shd w:val="clear" w:color="auto" w:fill="BFBFBF" w:themeFill="background1" w:themeFillShade="BF"/>
            <w:vAlign w:val="center"/>
          </w:tcPr>
          <w:p w14:paraId="0C5176D8" w14:textId="251E72FF" w:rsidR="00EF7B32" w:rsidDel="000E5559" w:rsidRDefault="00EF7B32">
            <w:pPr>
              <w:keepNext/>
              <w:keepLines/>
              <w:spacing w:line="360" w:lineRule="auto"/>
              <w:ind w:left="720"/>
              <w:outlineLvl w:val="1"/>
              <w:rPr>
                <w:del w:id="337" w:author="Xavier Hoenner" w:date="2014-06-11T16:53:00Z"/>
                <w:sz w:val="24"/>
              </w:rPr>
              <w:pPrChange w:id="338" w:author="Xavier Hoenner" w:date="2015-08-20T16:26:00Z">
                <w:pPr>
                  <w:spacing w:after="200" w:line="276" w:lineRule="auto"/>
                </w:pPr>
              </w:pPrChange>
            </w:pPr>
            <w:del w:id="339" w:author="Xavier Hoenner" w:date="2014-06-11T16:53:00Z">
              <w:r w:rsidDel="000E5559">
                <w:delText>Sub-headers = ‘</w:delText>
              </w:r>
              <w:r w:rsidR="00560531" w:rsidDel="000E5559">
                <w:delText>missing_info</w:delText>
              </w:r>
              <w:r w:rsidDel="000E5559">
                <w:delText>’</w:delText>
              </w:r>
            </w:del>
          </w:p>
        </w:tc>
      </w:tr>
      <w:tr w:rsidR="00EF7B32" w:rsidDel="000E5559" w14:paraId="315F3A2D" w14:textId="66C17AB7" w:rsidTr="00A93DE1">
        <w:trPr>
          <w:jc w:val="center"/>
          <w:del w:id="340" w:author="Xavier Hoenner" w:date="2014-06-11T16:53:00Z"/>
        </w:trPr>
        <w:tc>
          <w:tcPr>
            <w:tcW w:w="967" w:type="dxa"/>
            <w:vAlign w:val="center"/>
          </w:tcPr>
          <w:p w14:paraId="045AF1E7" w14:textId="3B62F9CE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1" w:author="Xavier Hoenner" w:date="2014-06-11T16:53:00Z"/>
                <w:rFonts w:ascii="Tahoma" w:hAnsi="Tahoma" w:cs="Tahoma"/>
                <w:sz w:val="24"/>
                <w:szCs w:val="16"/>
              </w:rPr>
              <w:pPrChange w:id="34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2FFED3C1" w14:textId="5F162C66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3" w:author="Xavier Hoenner" w:date="2014-06-11T16:53:00Z"/>
                <w:rFonts w:ascii="Tahoma" w:hAnsi="Tahoma" w:cs="Tahoma"/>
                <w:sz w:val="24"/>
                <w:szCs w:val="16"/>
              </w:rPr>
              <w:pPrChange w:id="34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57" w:type="dxa"/>
            <w:vAlign w:val="center"/>
          </w:tcPr>
          <w:p w14:paraId="5E0E6CBA" w14:textId="70B239B7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5" w:author="Xavier Hoenner" w:date="2014-06-11T16:53:00Z"/>
                <w:rFonts w:ascii="Tahoma" w:hAnsi="Tahoma" w:cs="Tahoma"/>
                <w:sz w:val="24"/>
                <w:szCs w:val="16"/>
              </w:rPr>
              <w:pPrChange w:id="346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757" w:type="dxa"/>
            <w:vAlign w:val="center"/>
          </w:tcPr>
          <w:p w14:paraId="6A6DFEB3" w14:textId="005D1A92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7" w:author="Xavier Hoenner" w:date="2014-06-11T16:53:00Z"/>
                <w:rFonts w:ascii="Tahoma" w:hAnsi="Tahoma" w:cs="Tahoma"/>
                <w:sz w:val="24"/>
                <w:szCs w:val="16"/>
              </w:rPr>
              <w:pPrChange w:id="348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673" w:type="dxa"/>
            <w:vAlign w:val="center"/>
          </w:tcPr>
          <w:p w14:paraId="18D0FEC8" w14:textId="0ED0F489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49" w:author="Xavier Hoenner" w:date="2014-06-11T16:53:00Z"/>
                <w:rFonts w:ascii="Tahoma" w:hAnsi="Tahoma" w:cs="Tahoma"/>
                <w:sz w:val="24"/>
                <w:szCs w:val="16"/>
              </w:rPr>
              <w:pPrChange w:id="350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275" w:type="dxa"/>
          </w:tcPr>
          <w:p w14:paraId="24CB0BC2" w14:textId="0141E6AB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1" w:author="Xavier Hoenner" w:date="2014-06-11T16:53:00Z"/>
                <w:rFonts w:ascii="Tahoma" w:hAnsi="Tahoma" w:cs="Tahoma"/>
                <w:sz w:val="24"/>
                <w:szCs w:val="16"/>
              </w:rPr>
              <w:pPrChange w:id="352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752" w:type="dxa"/>
          </w:tcPr>
          <w:p w14:paraId="1C8EE7CC" w14:textId="583AE71F" w:rsidR="00EF7B32" w:rsidDel="000E5559" w:rsidRDefault="00EF7B32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53" w:author="Xavier Hoenner" w:date="2014-06-11T16:53:00Z"/>
                <w:rFonts w:ascii="Tahoma" w:hAnsi="Tahoma" w:cs="Tahoma"/>
                <w:sz w:val="24"/>
                <w:szCs w:val="16"/>
              </w:rPr>
              <w:pPrChange w:id="354" w:author="Xavier Hoenner" w:date="2015-08-20T16:26:00Z">
                <w:pPr>
                  <w:tabs>
                    <w:tab w:val="center" w:pos="4513"/>
                    <w:tab w:val="right" w:pos="9026"/>
                  </w:tabs>
                  <w:spacing w:after="200" w:line="276" w:lineRule="auto"/>
                  <w:jc w:val="center"/>
                </w:pPr>
              </w:pPrChange>
            </w:pPr>
          </w:p>
        </w:tc>
      </w:tr>
    </w:tbl>
    <w:p w14:paraId="627568F8" w14:textId="77777777" w:rsidR="006E3D50" w:rsidRDefault="006E3D50">
      <w:pPr>
        <w:rPr>
          <w:ins w:id="355" w:author="Xavier Hoenner" w:date="2015-09-22T13:39:00Z"/>
        </w:rPr>
        <w:pPrChange w:id="356" w:author="Xavier Hoenner" w:date="2015-09-22T13:40:00Z">
          <w:pPr>
            <w:keepNext/>
            <w:keepLines/>
            <w:spacing w:after="0" w:line="360" w:lineRule="auto"/>
            <w:outlineLvl w:val="1"/>
          </w:pPr>
        </w:pPrChange>
      </w:pPr>
    </w:p>
    <w:p w14:paraId="30A8AD3A" w14:textId="77777777" w:rsidR="006E3D50" w:rsidRDefault="006E3D50" w:rsidP="006E3D50">
      <w:pPr>
        <w:pStyle w:val="Heading2"/>
        <w:rPr>
          <w:ins w:id="357" w:author="Xavier Hoenner" w:date="2015-09-22T13:40:00Z"/>
        </w:rPr>
      </w:pPr>
      <w:ins w:id="358" w:author="Xavier Hoenner" w:date="2015-09-22T13:40:00Z">
        <w:r w:rsidRPr="00E123F0">
          <w:t>1.</w:t>
        </w:r>
        <w:r>
          <w:t>3 D</w:t>
        </w:r>
        <w:r w:rsidRPr="00E123F0">
          <w:t xml:space="preserve">ata </w:t>
        </w:r>
        <w:r>
          <w:t>report – New data on the portal (last month)</w:t>
        </w:r>
      </w:ins>
    </w:p>
    <w:p w14:paraId="520A645C" w14:textId="77777777" w:rsidR="006E3D50" w:rsidRDefault="006E3D50" w:rsidP="006E3D50">
      <w:pPr>
        <w:pStyle w:val="Heading3"/>
        <w:rPr>
          <w:ins w:id="359" w:author="Xavier Hoenner" w:date="2015-09-22T13:40:00Z"/>
        </w:rPr>
      </w:pPr>
      <w:ins w:id="360" w:author="Xavier Hoenner" w:date="2015-09-22T13:40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</w:t>
        </w:r>
        <w:r w:rsidRPr="00C34E31">
          <w:rPr>
            <w:u w:val="none"/>
          </w:rPr>
          <w:t xml:space="preserve"> </w:t>
        </w:r>
        <w:r>
          <w:rPr>
            <w:u w:val="none"/>
          </w:rPr>
          <w:t>Argo</w:t>
        </w:r>
        <w:r w:rsidRPr="0011784D">
          <w:rPr>
            <w:u w:val="none"/>
          </w:rPr>
          <w:t xml:space="preserve"> _newD</w:t>
        </w:r>
        <w:r>
          <w:rPr>
            <w:u w:val="none"/>
          </w:rPr>
          <w:t>ata</w:t>
        </w:r>
        <w:r w:rsidRPr="0011784D">
          <w:rPr>
            <w:u w:val="none"/>
          </w:rPr>
          <w:t>’</w:t>
        </w:r>
      </w:ins>
    </w:p>
    <w:p w14:paraId="52D8EE52" w14:textId="73B8F28A" w:rsidR="006E3D50" w:rsidRPr="0011784D" w:rsidRDefault="006E3D50" w:rsidP="006E3D50">
      <w:pPr>
        <w:pStyle w:val="Heading3"/>
        <w:rPr>
          <w:ins w:id="361" w:author="Xavier Hoenner" w:date="2015-09-22T13:39:00Z"/>
        </w:rPr>
      </w:pPr>
      <w:ins w:id="362" w:author="Xavier Hoenner" w:date="2015-09-22T13:40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673B9428" w14:textId="77777777" w:rsidR="006E3D50" w:rsidRDefault="006E3D50" w:rsidP="006E3D50">
      <w:pPr>
        <w:rPr>
          <w:ins w:id="363" w:author="Xavier Hoenner" w:date="2015-09-22T13:39:00Z"/>
          <w:u w:val="single"/>
        </w:rPr>
      </w:pPr>
    </w:p>
    <w:p w14:paraId="73AFB099" w14:textId="10118C0D" w:rsidR="006E3D50" w:rsidRDefault="00421EB2" w:rsidP="006E3D50">
      <w:pPr>
        <w:rPr>
          <w:ins w:id="364" w:author="Xavier Hoenner" w:date="2015-09-22T13:39:00Z"/>
        </w:rPr>
      </w:pPr>
      <w:ins w:id="365" w:author="Xavier Hoenner" w:date="2015-09-22T13:43:00Z">
        <w:r>
          <w:rPr>
            <w:u w:val="single"/>
          </w:rPr>
          <w:t>Table</w:t>
        </w:r>
      </w:ins>
      <w:ins w:id="366" w:author="Xavier Hoenner" w:date="2015-09-22T13:39:00Z">
        <w:r w:rsidR="006E3D50" w:rsidRPr="00542A59">
          <w:rPr>
            <w:u w:val="single"/>
          </w:rPr>
          <w:t xml:space="preserve">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66"/>
      </w:tblGrid>
      <w:tr w:rsidR="006E3D50" w14:paraId="1B8F1835" w14:textId="77777777" w:rsidTr="00031968">
        <w:trPr>
          <w:ins w:id="367" w:author="Xavier Hoenner" w:date="2015-09-22T13:39:00Z"/>
        </w:trPr>
        <w:tc>
          <w:tcPr>
            <w:tcW w:w="1271" w:type="dxa"/>
          </w:tcPr>
          <w:p w14:paraId="3616D744" w14:textId="77777777" w:rsidR="006E3D50" w:rsidRPr="003D503B" w:rsidRDefault="006E3D50" w:rsidP="00031968">
            <w:pPr>
              <w:rPr>
                <w:ins w:id="368" w:author="Xavier Hoenner" w:date="2015-09-22T13:39:00Z"/>
                <w:b/>
                <w:sz w:val="24"/>
                <w:szCs w:val="24"/>
              </w:rPr>
            </w:pPr>
            <w:ins w:id="369" w:author="Xavier Hoenner" w:date="2015-09-22T13:39:00Z">
              <w:r w:rsidRPr="003D503B">
                <w:rPr>
                  <w:b/>
                  <w:sz w:val="24"/>
                  <w:szCs w:val="24"/>
                </w:rPr>
                <w:t>Server</w:t>
              </w:r>
            </w:ins>
          </w:p>
        </w:tc>
        <w:tc>
          <w:tcPr>
            <w:tcW w:w="2966" w:type="dxa"/>
          </w:tcPr>
          <w:p w14:paraId="254D24F2" w14:textId="77777777" w:rsidR="006E3D50" w:rsidRPr="003D503B" w:rsidRDefault="006E3D50" w:rsidP="00031968">
            <w:pPr>
              <w:rPr>
                <w:ins w:id="370" w:author="Xavier Hoenner" w:date="2015-09-22T13:39:00Z"/>
                <w:sz w:val="24"/>
                <w:szCs w:val="24"/>
              </w:rPr>
            </w:pPr>
            <w:ins w:id="371" w:author="Xavier Hoenner" w:date="2015-09-22T13:39:00Z">
              <w:r>
                <w:rPr>
                  <w:sz w:val="24"/>
                  <w:szCs w:val="24"/>
                </w:rPr>
                <w:t>dbprod</w:t>
              </w:r>
              <w:r w:rsidRPr="003D503B">
                <w:rPr>
                  <w:sz w:val="24"/>
                  <w:szCs w:val="24"/>
                </w:rPr>
                <w:t>.emii.org.au</w:t>
              </w:r>
            </w:ins>
          </w:p>
        </w:tc>
      </w:tr>
      <w:tr w:rsidR="006E3D50" w14:paraId="68442739" w14:textId="77777777" w:rsidTr="00031968">
        <w:trPr>
          <w:ins w:id="372" w:author="Xavier Hoenner" w:date="2015-09-22T13:39:00Z"/>
        </w:trPr>
        <w:tc>
          <w:tcPr>
            <w:tcW w:w="1271" w:type="dxa"/>
          </w:tcPr>
          <w:p w14:paraId="5BA056E2" w14:textId="77777777" w:rsidR="006E3D50" w:rsidRPr="003D503B" w:rsidRDefault="006E3D50" w:rsidP="00031968">
            <w:pPr>
              <w:rPr>
                <w:ins w:id="373" w:author="Xavier Hoenner" w:date="2015-09-22T13:39:00Z"/>
                <w:b/>
                <w:sz w:val="24"/>
                <w:szCs w:val="24"/>
              </w:rPr>
            </w:pPr>
            <w:ins w:id="374" w:author="Xavier Hoenner" w:date="2015-09-22T13:39:00Z">
              <w:r w:rsidRPr="003D503B">
                <w:rPr>
                  <w:b/>
                  <w:sz w:val="24"/>
                  <w:szCs w:val="24"/>
                </w:rPr>
                <w:lastRenderedPageBreak/>
                <w:t>Database</w:t>
              </w:r>
            </w:ins>
          </w:p>
        </w:tc>
        <w:tc>
          <w:tcPr>
            <w:tcW w:w="2966" w:type="dxa"/>
          </w:tcPr>
          <w:p w14:paraId="31320DB2" w14:textId="77777777" w:rsidR="006E3D50" w:rsidRPr="003D503B" w:rsidRDefault="006E3D50" w:rsidP="00031968">
            <w:pPr>
              <w:rPr>
                <w:ins w:id="375" w:author="Xavier Hoenner" w:date="2015-09-22T13:39:00Z"/>
                <w:sz w:val="24"/>
                <w:szCs w:val="24"/>
              </w:rPr>
            </w:pPr>
            <w:ins w:id="376" w:author="Xavier Hoenner" w:date="2015-09-22T13:39:00Z">
              <w:r>
                <w:rPr>
                  <w:sz w:val="24"/>
                  <w:szCs w:val="24"/>
                </w:rPr>
                <w:t>harvest</w:t>
              </w:r>
            </w:ins>
          </w:p>
        </w:tc>
      </w:tr>
      <w:tr w:rsidR="006E3D50" w14:paraId="67DCBF6C" w14:textId="77777777" w:rsidTr="00031968">
        <w:trPr>
          <w:ins w:id="377" w:author="Xavier Hoenner" w:date="2015-09-22T13:39:00Z"/>
        </w:trPr>
        <w:tc>
          <w:tcPr>
            <w:tcW w:w="1271" w:type="dxa"/>
          </w:tcPr>
          <w:p w14:paraId="19A1B370" w14:textId="77777777" w:rsidR="006E3D50" w:rsidRPr="003D503B" w:rsidRDefault="006E3D50" w:rsidP="00031968">
            <w:pPr>
              <w:rPr>
                <w:ins w:id="378" w:author="Xavier Hoenner" w:date="2015-09-22T13:39:00Z"/>
                <w:b/>
                <w:sz w:val="24"/>
                <w:szCs w:val="24"/>
              </w:rPr>
            </w:pPr>
            <w:ins w:id="379" w:author="Xavier Hoenner" w:date="2015-09-22T13:39:00Z">
              <w:r w:rsidRPr="003D503B">
                <w:rPr>
                  <w:b/>
                  <w:sz w:val="24"/>
                  <w:szCs w:val="24"/>
                </w:rPr>
                <w:t>Schema</w:t>
              </w:r>
            </w:ins>
          </w:p>
        </w:tc>
        <w:tc>
          <w:tcPr>
            <w:tcW w:w="2966" w:type="dxa"/>
          </w:tcPr>
          <w:p w14:paraId="6B6DA195" w14:textId="77777777" w:rsidR="006E3D50" w:rsidRPr="003D503B" w:rsidRDefault="006E3D50" w:rsidP="00031968">
            <w:pPr>
              <w:rPr>
                <w:ins w:id="380" w:author="Xavier Hoenner" w:date="2015-09-22T13:39:00Z"/>
                <w:sz w:val="24"/>
                <w:szCs w:val="24"/>
              </w:rPr>
            </w:pPr>
            <w:ins w:id="381" w:author="Xavier Hoenner" w:date="2015-09-22T13:39:00Z">
              <w:r>
                <w:rPr>
                  <w:sz w:val="24"/>
                  <w:szCs w:val="24"/>
                </w:rPr>
                <w:t>reporting</w:t>
              </w:r>
            </w:ins>
          </w:p>
        </w:tc>
      </w:tr>
      <w:tr w:rsidR="006E3D50" w14:paraId="51D7D9CC" w14:textId="77777777" w:rsidTr="00031968">
        <w:trPr>
          <w:ins w:id="382" w:author="Xavier Hoenner" w:date="2015-09-22T13:39:00Z"/>
        </w:trPr>
        <w:tc>
          <w:tcPr>
            <w:tcW w:w="1271" w:type="dxa"/>
          </w:tcPr>
          <w:p w14:paraId="1AA87A76" w14:textId="77777777" w:rsidR="006E3D50" w:rsidRPr="003D503B" w:rsidRDefault="006E3D50" w:rsidP="00031968">
            <w:pPr>
              <w:rPr>
                <w:ins w:id="383" w:author="Xavier Hoenner" w:date="2015-09-22T13:39:00Z"/>
                <w:b/>
                <w:sz w:val="24"/>
                <w:szCs w:val="24"/>
              </w:rPr>
            </w:pPr>
            <w:ins w:id="384" w:author="Xavier Hoenner" w:date="2015-09-22T13:39:00Z">
              <w:r>
                <w:rPr>
                  <w:b/>
                  <w:sz w:val="24"/>
                  <w:szCs w:val="24"/>
                </w:rPr>
                <w:t>Table</w:t>
              </w:r>
            </w:ins>
          </w:p>
        </w:tc>
        <w:tc>
          <w:tcPr>
            <w:tcW w:w="2966" w:type="dxa"/>
          </w:tcPr>
          <w:p w14:paraId="4C6ECDBE" w14:textId="77777777" w:rsidR="006E3D50" w:rsidRPr="003D503B" w:rsidRDefault="006E3D50" w:rsidP="00031968">
            <w:pPr>
              <w:rPr>
                <w:ins w:id="385" w:author="Xavier Hoenner" w:date="2015-09-22T13:39:00Z"/>
                <w:sz w:val="24"/>
                <w:szCs w:val="24"/>
              </w:rPr>
            </w:pPr>
            <w:ins w:id="386" w:author="Xavier Hoenner" w:date="2015-09-22T13:39:00Z">
              <w:r>
                <w:rPr>
                  <w:sz w:val="24"/>
                  <w:szCs w:val="24"/>
                </w:rPr>
                <w:t>argo_all_deployments_view</w:t>
              </w:r>
            </w:ins>
          </w:p>
        </w:tc>
      </w:tr>
    </w:tbl>
    <w:p w14:paraId="60CB56E7" w14:textId="77777777" w:rsidR="006E3D50" w:rsidRDefault="006E3D50" w:rsidP="006E3D50">
      <w:pPr>
        <w:rPr>
          <w:ins w:id="387" w:author="Xavier Hoenner" w:date="2015-09-22T13:39:00Z"/>
        </w:rPr>
      </w:pPr>
    </w:p>
    <w:p w14:paraId="525E580E" w14:textId="77777777" w:rsidR="006E3D50" w:rsidRDefault="006E3D50" w:rsidP="006E3D50">
      <w:pPr>
        <w:rPr>
          <w:ins w:id="388" w:author="Xavier Hoenner" w:date="2015-09-22T13:40:00Z"/>
        </w:rPr>
      </w:pPr>
      <w:ins w:id="389" w:author="Xavier Hoenner" w:date="2015-09-22T13:40:00Z">
        <w:r>
          <w:rPr>
            <w:u w:val="single"/>
          </w:rPr>
          <w:t xml:space="preserve">Filters: </w:t>
        </w:r>
        <w:r>
          <w:t xml:space="preserve"> List all data for which ‘end_date’ is less than one month.</w:t>
        </w:r>
      </w:ins>
    </w:p>
    <w:p w14:paraId="4F4224A1" w14:textId="77777777" w:rsidR="006E3D50" w:rsidRDefault="006E3D50" w:rsidP="006E3D50">
      <w:pPr>
        <w:ind w:left="1843" w:hanging="1843"/>
        <w:rPr>
          <w:ins w:id="390" w:author="Xavier Hoenner" w:date="2015-09-22T13:39:00Z"/>
        </w:rPr>
      </w:pPr>
      <w:ins w:id="391" w:author="Xavier Hoenner" w:date="2015-09-22T13:39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378423E8" w14:textId="77777777" w:rsidR="006E3D50" w:rsidRDefault="006E3D50" w:rsidP="006E3D50">
      <w:pPr>
        <w:ind w:left="1843" w:hanging="1843"/>
        <w:rPr>
          <w:ins w:id="392" w:author="Xavier Hoenner" w:date="2015-09-22T13:39:00Z"/>
        </w:rPr>
      </w:pPr>
      <w:ins w:id="393" w:author="Xavier Hoenner" w:date="2015-09-22T13:39:00Z">
        <w:r>
          <w:rPr>
            <w:u w:val="single"/>
          </w:rPr>
          <w:t>Data grouping options:</w:t>
        </w:r>
        <w:r>
          <w:t xml:space="preserve"> Group by ‘organisation’, sub-group by ‘oxygen_sensor’.</w:t>
        </w:r>
      </w:ins>
    </w:p>
    <w:p w14:paraId="636258F1" w14:textId="77777777" w:rsidR="006E3D50" w:rsidRDefault="006E3D50" w:rsidP="006E3D50">
      <w:pPr>
        <w:ind w:left="993" w:hanging="993"/>
        <w:rPr>
          <w:ins w:id="394" w:author="Xavier Hoenner" w:date="2015-09-22T13:39:00Z"/>
        </w:rPr>
      </w:pPr>
      <w:ins w:id="395" w:author="Xavier Hoenner" w:date="2015-09-22T13:39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 xml:space="preserve">Headers: </w:t>
        </w:r>
        <w:r>
          <w:t>Organisation in charge of the deployment.</w:t>
        </w:r>
        <w:r>
          <w:br/>
        </w:r>
        <w:r>
          <w:rPr>
            <w:b/>
          </w:rPr>
          <w:t>Sub-headers</w:t>
        </w:r>
        <w:r>
          <w:t>: Did the Argo float deployed have oxygen sensors?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>Data transmission start date (format: dd/mm/yyyy).</w:t>
        </w:r>
        <w:r>
          <w:br/>
        </w:r>
        <w:r>
          <w:rPr>
            <w:b/>
          </w:rPr>
          <w:t>‘End’</w:t>
        </w:r>
        <w:r w:rsidRPr="006B3C3D">
          <w:t xml:space="preserve">: </w:t>
        </w:r>
        <w:r>
          <w:t>Last data transmission date (format: dd/mm/yyyy).</w:t>
        </w:r>
        <w:r w:rsidRPr="006B3C3D">
          <w:br/>
        </w:r>
        <w:r w:rsidRPr="00CC40AF">
          <w:rPr>
            <w:b/>
          </w:rPr>
          <w:t># years of data</w:t>
        </w:r>
        <w:r w:rsidRPr="00ED7666">
          <w:t xml:space="preserve">: </w:t>
        </w:r>
        <w:r>
          <w:t>N</w:t>
        </w:r>
        <w:r w:rsidRPr="00ED7666">
          <w:t xml:space="preserve">umber of </w:t>
        </w:r>
        <w:r>
          <w:t>years</w:t>
        </w:r>
        <w:r w:rsidRPr="00ED7666">
          <w:t xml:space="preserve"> </w:t>
        </w:r>
        <w:r>
          <w:t>between the data transmission start and end dates</w:t>
        </w:r>
        <w:r w:rsidRPr="00ED7666">
          <w:t>.</w:t>
        </w:r>
        <w:r>
          <w:br/>
        </w:r>
        <w:r>
          <w:rPr>
            <w:b/>
          </w:rPr>
          <w:t>Argo:</w:t>
        </w:r>
        <w:r w:rsidRPr="001E38C3">
          <w:t xml:space="preserve"> Argo floats measure temperature and salinity from the surface </w:t>
        </w:r>
        <w:r>
          <w:t xml:space="preserve">to a depth of 2,000 m </w:t>
        </w:r>
        <w:r w:rsidRPr="001E38C3">
          <w:t xml:space="preserve">every </w:t>
        </w:r>
        <w:r>
          <w:t>ten</w:t>
        </w:r>
        <w:r w:rsidRPr="001E38C3">
          <w:t xml:space="preserve"> days</w:t>
        </w:r>
        <w:r>
          <w:t xml:space="preserve"> (</w:t>
        </w:r>
        <w:r>
          <w:fldChar w:fldCharType="begin"/>
        </w:r>
        <w:r>
          <w:instrText xml:space="preserve"> HYPERLINK "http://imos.org.au/argo.html" </w:instrText>
        </w:r>
        <w:r>
          <w:fldChar w:fldCharType="separate"/>
        </w:r>
        <w:r>
          <w:rPr>
            <w:rStyle w:val="Hyperlink"/>
          </w:rPr>
          <w:t>http://imos.org.au/argo.html</w:t>
        </w:r>
        <w:r>
          <w:rPr>
            <w:rStyle w:val="Hyperlink"/>
          </w:rPr>
          <w:fldChar w:fldCharType="end"/>
        </w:r>
        <w:r>
          <w:t>). This report shows Argo floats deployed by the CSIRO and floats that went through the Australian region (</w:t>
        </w:r>
        <w:r>
          <w:rPr>
            <w:i/>
          </w:rPr>
          <w:t xml:space="preserve">i.e. </w:t>
        </w:r>
        <w:r>
          <w:t>longitudinal range: 20 – 180; latitudinal range: 5 – -65).</w:t>
        </w:r>
      </w:ins>
    </w:p>
    <w:p w14:paraId="4EFAF156" w14:textId="77777777" w:rsidR="006E3D50" w:rsidRDefault="006E3D50" w:rsidP="006E3D50">
      <w:pPr>
        <w:rPr>
          <w:ins w:id="396" w:author="Xavier Hoenner" w:date="2015-09-22T13:39:00Z"/>
        </w:rPr>
      </w:pPr>
    </w:p>
    <w:p w14:paraId="0C095DA4" w14:textId="77777777" w:rsidR="006E3D50" w:rsidRDefault="006E3D50" w:rsidP="006E3D50">
      <w:pPr>
        <w:pStyle w:val="Heading3"/>
        <w:rPr>
          <w:ins w:id="397" w:author="Xavier Hoenner" w:date="2015-09-22T13:39:00Z"/>
        </w:rPr>
      </w:pPr>
      <w:ins w:id="398" w:author="Xavier Hoenner" w:date="2015-09-22T13:39:00Z">
        <w:r>
          <w:t>Template</w:t>
        </w:r>
      </w:ins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3"/>
        <w:gridCol w:w="919"/>
        <w:gridCol w:w="859"/>
        <w:gridCol w:w="965"/>
        <w:gridCol w:w="861"/>
        <w:gridCol w:w="807"/>
        <w:gridCol w:w="1387"/>
        <w:gridCol w:w="935"/>
        <w:tblGridChange w:id="399">
          <w:tblGrid>
            <w:gridCol w:w="1133"/>
            <w:gridCol w:w="919"/>
            <w:gridCol w:w="859"/>
            <w:gridCol w:w="965"/>
            <w:gridCol w:w="861"/>
            <w:gridCol w:w="807"/>
            <w:gridCol w:w="1387"/>
            <w:gridCol w:w="935"/>
          </w:tblGrid>
        </w:tblGridChange>
      </w:tblGrid>
      <w:tr w:rsidR="00D8441E" w14:paraId="14965B21" w14:textId="77777777" w:rsidTr="00031968">
        <w:trPr>
          <w:jc w:val="center"/>
          <w:ins w:id="400" w:author="Xavier Hoenner" w:date="2015-09-22T13:39:00Z"/>
        </w:trPr>
        <w:tc>
          <w:tcPr>
            <w:tcW w:w="1133" w:type="dxa"/>
            <w:vAlign w:val="center"/>
          </w:tcPr>
          <w:p w14:paraId="5E5A178C" w14:textId="77777777" w:rsidR="00D8441E" w:rsidRPr="0025464E" w:rsidRDefault="00D8441E" w:rsidP="00031968">
            <w:pPr>
              <w:jc w:val="center"/>
              <w:rPr>
                <w:ins w:id="401" w:author="Xavier Hoenner" w:date="2015-09-22T13:39:00Z"/>
                <w:b/>
              </w:rPr>
            </w:pPr>
            <w:bookmarkStart w:id="402" w:name="_GoBack" w:colFirst="4" w:colLast="4"/>
            <w:ins w:id="403" w:author="Xavier Hoenner" w:date="2015-09-22T13:39:00Z">
              <w:r>
                <w:rPr>
                  <w:b/>
                </w:rPr>
                <w:t>platform_code</w:t>
              </w:r>
            </w:ins>
          </w:p>
        </w:tc>
        <w:tc>
          <w:tcPr>
            <w:tcW w:w="919" w:type="dxa"/>
            <w:vAlign w:val="center"/>
          </w:tcPr>
          <w:p w14:paraId="41462DD3" w14:textId="77777777" w:rsidR="00D8441E" w:rsidRDefault="00D8441E" w:rsidP="00031968">
            <w:pPr>
              <w:jc w:val="center"/>
              <w:rPr>
                <w:ins w:id="404" w:author="Xavier Hoenner" w:date="2015-09-22T13:39:00Z"/>
                <w:b/>
                <w:sz w:val="24"/>
              </w:rPr>
            </w:pPr>
            <w:ins w:id="405" w:author="Xavier Hoenner" w:date="2015-09-22T13:39:00Z">
              <w:r>
                <w:rPr>
                  <w:b/>
                </w:rPr>
                <w:t>no_profiles</w:t>
              </w:r>
            </w:ins>
          </w:p>
        </w:tc>
        <w:tc>
          <w:tcPr>
            <w:tcW w:w="859" w:type="dxa"/>
            <w:vAlign w:val="center"/>
          </w:tcPr>
          <w:p w14:paraId="37D3D027" w14:textId="77777777" w:rsidR="00D8441E" w:rsidRPr="0025464E" w:rsidRDefault="00D8441E" w:rsidP="00031968">
            <w:pPr>
              <w:jc w:val="center"/>
              <w:rPr>
                <w:ins w:id="406" w:author="Xavier Hoenner" w:date="2015-09-22T13:39:00Z"/>
                <w:b/>
              </w:rPr>
            </w:pPr>
            <w:ins w:id="407" w:author="Xavier Hoenner" w:date="2015-09-22T13:39:00Z">
              <w:r>
                <w:rPr>
                  <w:b/>
                </w:rPr>
                <w:t>lat_range</w:t>
              </w:r>
            </w:ins>
          </w:p>
        </w:tc>
        <w:tc>
          <w:tcPr>
            <w:tcW w:w="965" w:type="dxa"/>
            <w:vAlign w:val="center"/>
          </w:tcPr>
          <w:p w14:paraId="53E52D07" w14:textId="77777777" w:rsidR="00D8441E" w:rsidRPr="0025464E" w:rsidRDefault="00D8441E" w:rsidP="00031968">
            <w:pPr>
              <w:jc w:val="center"/>
              <w:rPr>
                <w:ins w:id="408" w:author="Xavier Hoenner" w:date="2015-09-22T13:39:00Z"/>
                <w:b/>
              </w:rPr>
            </w:pPr>
            <w:ins w:id="409" w:author="Xavier Hoenner" w:date="2015-09-22T13:39:00Z">
              <w:r>
                <w:rPr>
                  <w:b/>
                </w:rPr>
                <w:t>lon_range</w:t>
              </w:r>
            </w:ins>
          </w:p>
        </w:tc>
        <w:tc>
          <w:tcPr>
            <w:tcW w:w="861" w:type="dxa"/>
            <w:vAlign w:val="center"/>
          </w:tcPr>
          <w:p w14:paraId="19FD3C9D" w14:textId="77777777" w:rsidR="00D8441E" w:rsidRPr="0025464E" w:rsidRDefault="00D8441E" w:rsidP="00031968">
            <w:pPr>
              <w:jc w:val="center"/>
              <w:rPr>
                <w:ins w:id="410" w:author="Xavier Hoenner" w:date="2015-09-22T13:39:00Z"/>
                <w:b/>
              </w:rPr>
            </w:pPr>
            <w:ins w:id="411" w:author="Xavier Hoenner" w:date="2015-09-22T13:39:00Z">
              <w:r>
                <w:rPr>
                  <w:b/>
                </w:rPr>
                <w:t>start_date</w:t>
              </w:r>
            </w:ins>
          </w:p>
        </w:tc>
        <w:tc>
          <w:tcPr>
            <w:tcW w:w="807" w:type="dxa"/>
            <w:vAlign w:val="center"/>
          </w:tcPr>
          <w:p w14:paraId="230B0910" w14:textId="77777777" w:rsidR="00D8441E" w:rsidRPr="0025464E" w:rsidRDefault="00D8441E" w:rsidP="00031968">
            <w:pPr>
              <w:jc w:val="center"/>
              <w:rPr>
                <w:ins w:id="412" w:author="Xavier Hoenner" w:date="2015-09-22T13:39:00Z"/>
                <w:b/>
              </w:rPr>
            </w:pPr>
            <w:ins w:id="413" w:author="Xavier Hoenner" w:date="2015-09-22T13:39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dxa"/>
            <w:vAlign w:val="center"/>
          </w:tcPr>
          <w:p w14:paraId="79675CDD" w14:textId="77777777" w:rsidR="00D8441E" w:rsidRPr="0025464E" w:rsidRDefault="00D8441E" w:rsidP="00031968">
            <w:pPr>
              <w:jc w:val="center"/>
              <w:rPr>
                <w:ins w:id="414" w:author="Xavier Hoenner" w:date="2015-09-22T13:39:00Z"/>
                <w:b/>
              </w:rPr>
            </w:pPr>
            <w:ins w:id="415" w:author="Xavier Hoenner" w:date="2015-09-22T13:39:00Z">
              <w:r>
                <w:rPr>
                  <w:b/>
                </w:rPr>
                <w:t>coverage_duration</w:t>
              </w:r>
            </w:ins>
          </w:p>
        </w:tc>
        <w:tc>
          <w:tcPr>
            <w:tcW w:w="935" w:type="dxa"/>
            <w:vAlign w:val="center"/>
          </w:tcPr>
          <w:p w14:paraId="0D627104" w14:textId="77777777" w:rsidR="00D8441E" w:rsidRDefault="00D8441E" w:rsidP="00031968">
            <w:pPr>
              <w:jc w:val="center"/>
              <w:rPr>
                <w:ins w:id="416" w:author="Xavier Hoenner" w:date="2015-09-22T13:39:00Z"/>
                <w:b/>
              </w:rPr>
            </w:pPr>
            <w:ins w:id="417" w:author="Xavier Hoenner" w:date="2015-09-22T13:39:00Z">
              <w:r>
                <w:rPr>
                  <w:b/>
                </w:rPr>
                <w:t>pi_name</w:t>
              </w:r>
            </w:ins>
          </w:p>
        </w:tc>
      </w:tr>
      <w:tr w:rsidR="00D8441E" w14:paraId="0030A78E" w14:textId="77777777" w:rsidTr="00031968">
        <w:trPr>
          <w:jc w:val="center"/>
          <w:ins w:id="418" w:author="Xavier Hoenner" w:date="2015-09-22T13:39:00Z"/>
        </w:trPr>
        <w:tc>
          <w:tcPr>
            <w:tcW w:w="1133" w:type="dxa"/>
            <w:vAlign w:val="center"/>
          </w:tcPr>
          <w:p w14:paraId="6732CF10" w14:textId="77777777" w:rsidR="00D8441E" w:rsidRDefault="00D8441E" w:rsidP="00031968">
            <w:pPr>
              <w:jc w:val="center"/>
              <w:rPr>
                <w:ins w:id="419" w:author="Xavier Hoenner" w:date="2015-09-22T13:39:00Z"/>
              </w:rPr>
            </w:pPr>
            <w:ins w:id="420" w:author="Xavier Hoenner" w:date="2015-09-22T13:39:00Z">
              <w:r>
                <w:t>Platform code</w:t>
              </w:r>
            </w:ins>
          </w:p>
        </w:tc>
        <w:tc>
          <w:tcPr>
            <w:tcW w:w="919" w:type="dxa"/>
            <w:vAlign w:val="center"/>
          </w:tcPr>
          <w:p w14:paraId="233E7CFE" w14:textId="77777777" w:rsidR="00D8441E" w:rsidRDefault="00D8441E" w:rsidP="00031968">
            <w:pPr>
              <w:jc w:val="center"/>
              <w:rPr>
                <w:ins w:id="421" w:author="Xavier Hoenner" w:date="2015-09-22T13:39:00Z"/>
              </w:rPr>
            </w:pPr>
            <w:ins w:id="422" w:author="Xavier Hoenner" w:date="2015-09-22T13:39:00Z">
              <w:r>
                <w:t># profiles</w:t>
              </w:r>
            </w:ins>
          </w:p>
        </w:tc>
        <w:tc>
          <w:tcPr>
            <w:tcW w:w="859" w:type="dxa"/>
            <w:vAlign w:val="center"/>
          </w:tcPr>
          <w:p w14:paraId="5C0FF1E8" w14:textId="77777777" w:rsidR="00D8441E" w:rsidRDefault="00D8441E" w:rsidP="00031968">
            <w:pPr>
              <w:jc w:val="center"/>
              <w:rPr>
                <w:ins w:id="423" w:author="Xavier Hoenner" w:date="2015-09-22T13:39:00Z"/>
              </w:rPr>
            </w:pPr>
            <w:ins w:id="424" w:author="Xavier Hoenner" w:date="2015-09-22T13:39:00Z">
              <w:r>
                <w:t>Latitudinal range</w:t>
              </w:r>
            </w:ins>
          </w:p>
        </w:tc>
        <w:tc>
          <w:tcPr>
            <w:tcW w:w="965" w:type="dxa"/>
            <w:vAlign w:val="center"/>
          </w:tcPr>
          <w:p w14:paraId="6AC02CD7" w14:textId="77777777" w:rsidR="00D8441E" w:rsidRDefault="00D8441E" w:rsidP="00031968">
            <w:pPr>
              <w:jc w:val="center"/>
              <w:rPr>
                <w:ins w:id="425" w:author="Xavier Hoenner" w:date="2015-09-22T13:39:00Z"/>
              </w:rPr>
            </w:pPr>
            <w:ins w:id="426" w:author="Xavier Hoenner" w:date="2015-09-22T13:39:00Z">
              <w:r>
                <w:t>Longitudinal range</w:t>
              </w:r>
            </w:ins>
          </w:p>
        </w:tc>
        <w:tc>
          <w:tcPr>
            <w:tcW w:w="861" w:type="dxa"/>
            <w:vAlign w:val="center"/>
          </w:tcPr>
          <w:p w14:paraId="698532F5" w14:textId="77777777" w:rsidR="00D8441E" w:rsidRDefault="00D8441E" w:rsidP="00031968">
            <w:pPr>
              <w:jc w:val="center"/>
              <w:rPr>
                <w:ins w:id="427" w:author="Xavier Hoenner" w:date="2015-09-22T13:39:00Z"/>
              </w:rPr>
            </w:pPr>
            <w:ins w:id="428" w:author="Xavier Hoenner" w:date="2015-09-22T13:39:00Z">
              <w:r>
                <w:t>Start</w:t>
              </w:r>
            </w:ins>
          </w:p>
        </w:tc>
        <w:tc>
          <w:tcPr>
            <w:tcW w:w="807" w:type="dxa"/>
            <w:vAlign w:val="center"/>
          </w:tcPr>
          <w:p w14:paraId="3600CEB3" w14:textId="77777777" w:rsidR="00D8441E" w:rsidRDefault="00D8441E" w:rsidP="00031968">
            <w:pPr>
              <w:jc w:val="center"/>
              <w:rPr>
                <w:ins w:id="429" w:author="Xavier Hoenner" w:date="2015-09-22T13:39:00Z"/>
              </w:rPr>
            </w:pPr>
            <w:ins w:id="430" w:author="Xavier Hoenner" w:date="2015-09-22T13:39:00Z">
              <w:r>
                <w:t>End</w:t>
              </w:r>
            </w:ins>
          </w:p>
        </w:tc>
        <w:tc>
          <w:tcPr>
            <w:tcW w:w="1387" w:type="dxa"/>
            <w:vAlign w:val="center"/>
          </w:tcPr>
          <w:p w14:paraId="58067FDE" w14:textId="77777777" w:rsidR="00D8441E" w:rsidRDefault="00D8441E" w:rsidP="00031968">
            <w:pPr>
              <w:jc w:val="center"/>
              <w:rPr>
                <w:ins w:id="431" w:author="Xavier Hoenner" w:date="2015-09-22T13:39:00Z"/>
              </w:rPr>
            </w:pPr>
            <w:ins w:id="432" w:author="Xavier Hoenner" w:date="2015-09-22T13:39:00Z">
              <w:r w:rsidRPr="00A8228C">
                <w:t># years of data</w:t>
              </w:r>
            </w:ins>
          </w:p>
        </w:tc>
        <w:tc>
          <w:tcPr>
            <w:tcW w:w="935" w:type="dxa"/>
            <w:vAlign w:val="center"/>
          </w:tcPr>
          <w:p w14:paraId="0C64557F" w14:textId="77777777" w:rsidR="00D8441E" w:rsidRDefault="00D8441E" w:rsidP="00031968">
            <w:pPr>
              <w:jc w:val="center"/>
              <w:rPr>
                <w:ins w:id="433" w:author="Xavier Hoenner" w:date="2015-09-22T13:39:00Z"/>
              </w:rPr>
            </w:pPr>
            <w:ins w:id="434" w:author="Xavier Hoenner" w:date="2015-09-22T13:39:00Z">
              <w:r>
                <w:t>Principal investigator</w:t>
              </w:r>
            </w:ins>
          </w:p>
        </w:tc>
      </w:tr>
      <w:tr w:rsidR="00D8441E" w14:paraId="0E289D09" w14:textId="77777777" w:rsidTr="00D8441E">
        <w:tblPrEx>
          <w:tblW w:w="0" w:type="auto"/>
          <w:jc w:val="center"/>
          <w:tblLayout w:type="fixed"/>
          <w:tblPrExChange w:id="435" w:author="Xavier Hoenner" w:date="2018-07-10T11:15:00Z">
            <w:tblPrEx>
              <w:tblW w:w="0" w:type="auto"/>
              <w:jc w:val="center"/>
              <w:tblLayout w:type="fixed"/>
            </w:tblPrEx>
          </w:tblPrExChange>
        </w:tblPrEx>
        <w:trPr>
          <w:jc w:val="center"/>
          <w:ins w:id="436" w:author="Xavier Hoenner" w:date="2018-07-10T11:15:00Z"/>
          <w:trPrChange w:id="437" w:author="Xavier Hoenner" w:date="2018-07-10T11:15:00Z">
            <w:trPr>
              <w:jc w:val="center"/>
            </w:trPr>
          </w:trPrChange>
        </w:trPr>
        <w:tc>
          <w:tcPr>
            <w:tcW w:w="7866" w:type="dxa"/>
            <w:gridSpan w:val="8"/>
            <w:shd w:val="clear" w:color="auto" w:fill="7F7F7F" w:themeFill="text1" w:themeFillTint="80"/>
            <w:tcPrChange w:id="438" w:author="Xavier Hoenner" w:date="2018-07-10T11:15:00Z">
              <w:tcPr>
                <w:tcW w:w="7866" w:type="dxa"/>
                <w:gridSpan w:val="8"/>
                <w:vAlign w:val="center"/>
              </w:tcPr>
            </w:tcPrChange>
          </w:tcPr>
          <w:p w14:paraId="7CE59240" w14:textId="5C3FCC28" w:rsidR="00D8441E" w:rsidRDefault="00D8441E" w:rsidP="00D8441E">
            <w:pPr>
              <w:jc w:val="center"/>
              <w:rPr>
                <w:ins w:id="439" w:author="Xavier Hoenner" w:date="2018-07-10T11:15:00Z"/>
              </w:rPr>
            </w:pPr>
            <w:ins w:id="440" w:author="Xavier Hoenner" w:date="2018-07-10T11:15:00Z">
              <w:r>
                <w:t>Headers = ‘organisation’</w:t>
              </w:r>
            </w:ins>
          </w:p>
        </w:tc>
      </w:tr>
      <w:tr w:rsidR="00D8441E" w14:paraId="3775D756" w14:textId="77777777" w:rsidTr="00D8441E">
        <w:tblPrEx>
          <w:tblW w:w="0" w:type="auto"/>
          <w:jc w:val="center"/>
          <w:tblLayout w:type="fixed"/>
          <w:tblPrExChange w:id="441" w:author="Xavier Hoenner" w:date="2018-07-10T11:15:00Z">
            <w:tblPrEx>
              <w:tblW w:w="0" w:type="auto"/>
              <w:jc w:val="center"/>
              <w:tblLayout w:type="fixed"/>
            </w:tblPrEx>
          </w:tblPrExChange>
        </w:tblPrEx>
        <w:trPr>
          <w:jc w:val="center"/>
          <w:ins w:id="442" w:author="Xavier Hoenner" w:date="2018-07-10T11:15:00Z"/>
          <w:trPrChange w:id="443" w:author="Xavier Hoenner" w:date="2018-07-10T11:15:00Z">
            <w:trPr>
              <w:jc w:val="center"/>
            </w:trPr>
          </w:trPrChange>
        </w:trPr>
        <w:tc>
          <w:tcPr>
            <w:tcW w:w="7866" w:type="dxa"/>
            <w:gridSpan w:val="8"/>
            <w:shd w:val="clear" w:color="auto" w:fill="BFBFBF" w:themeFill="background1" w:themeFillShade="BF"/>
            <w:tcPrChange w:id="444" w:author="Xavier Hoenner" w:date="2018-07-10T11:15:00Z">
              <w:tcPr>
                <w:tcW w:w="7866" w:type="dxa"/>
                <w:gridSpan w:val="8"/>
                <w:vAlign w:val="center"/>
              </w:tcPr>
            </w:tcPrChange>
          </w:tcPr>
          <w:p w14:paraId="03CF0169" w14:textId="16880874" w:rsidR="00D8441E" w:rsidRDefault="00D8441E" w:rsidP="00D8441E">
            <w:pPr>
              <w:rPr>
                <w:ins w:id="445" w:author="Xavier Hoenner" w:date="2018-07-10T11:15:00Z"/>
              </w:rPr>
              <w:pPrChange w:id="446" w:author="Xavier Hoenner" w:date="2018-07-10T11:15:00Z">
                <w:pPr>
                  <w:jc w:val="center"/>
                </w:pPr>
              </w:pPrChange>
            </w:pPr>
            <w:ins w:id="447" w:author="Xavier Hoenner" w:date="2018-07-10T11:15:00Z">
              <w:r>
                <w:t>Sub-headers = ‘oxygen_sensor’</w:t>
              </w:r>
            </w:ins>
          </w:p>
        </w:tc>
      </w:tr>
      <w:tr w:rsidR="00D8441E" w14:paraId="4CC3D96A" w14:textId="77777777" w:rsidTr="00031968">
        <w:trPr>
          <w:jc w:val="center"/>
          <w:ins w:id="448" w:author="Xavier Hoenner" w:date="2015-09-22T13:39:00Z"/>
        </w:trPr>
        <w:tc>
          <w:tcPr>
            <w:tcW w:w="1133" w:type="dxa"/>
            <w:vAlign w:val="center"/>
          </w:tcPr>
          <w:p w14:paraId="0C37D1B4" w14:textId="77777777" w:rsidR="00D8441E" w:rsidRDefault="00D8441E" w:rsidP="00031968">
            <w:pPr>
              <w:jc w:val="center"/>
              <w:rPr>
                <w:ins w:id="449" w:author="Xavier Hoenner" w:date="2015-09-22T13:39:00Z"/>
              </w:rPr>
            </w:pPr>
          </w:p>
        </w:tc>
        <w:tc>
          <w:tcPr>
            <w:tcW w:w="919" w:type="dxa"/>
          </w:tcPr>
          <w:p w14:paraId="5474A10F" w14:textId="77777777" w:rsidR="00D8441E" w:rsidRDefault="00D8441E" w:rsidP="00031968">
            <w:pPr>
              <w:jc w:val="center"/>
              <w:rPr>
                <w:ins w:id="450" w:author="Xavier Hoenner" w:date="2015-09-22T13:39:00Z"/>
              </w:rPr>
            </w:pPr>
          </w:p>
        </w:tc>
        <w:tc>
          <w:tcPr>
            <w:tcW w:w="859" w:type="dxa"/>
            <w:vAlign w:val="center"/>
          </w:tcPr>
          <w:p w14:paraId="3803F7AF" w14:textId="77777777" w:rsidR="00D8441E" w:rsidRDefault="00D8441E" w:rsidP="00031968">
            <w:pPr>
              <w:jc w:val="center"/>
              <w:rPr>
                <w:ins w:id="451" w:author="Xavier Hoenner" w:date="2015-09-22T13:39:00Z"/>
              </w:rPr>
            </w:pPr>
          </w:p>
        </w:tc>
        <w:tc>
          <w:tcPr>
            <w:tcW w:w="965" w:type="dxa"/>
            <w:vAlign w:val="center"/>
          </w:tcPr>
          <w:p w14:paraId="0B41C068" w14:textId="77777777" w:rsidR="00D8441E" w:rsidRDefault="00D8441E" w:rsidP="00031968">
            <w:pPr>
              <w:jc w:val="center"/>
              <w:rPr>
                <w:ins w:id="452" w:author="Xavier Hoenner" w:date="2015-09-22T13:39:00Z"/>
              </w:rPr>
            </w:pPr>
          </w:p>
        </w:tc>
        <w:tc>
          <w:tcPr>
            <w:tcW w:w="861" w:type="dxa"/>
            <w:vAlign w:val="center"/>
          </w:tcPr>
          <w:p w14:paraId="747F025C" w14:textId="77777777" w:rsidR="00D8441E" w:rsidRDefault="00D8441E" w:rsidP="00031968">
            <w:pPr>
              <w:jc w:val="center"/>
              <w:rPr>
                <w:ins w:id="453" w:author="Xavier Hoenner" w:date="2015-09-22T13:39:00Z"/>
              </w:rPr>
            </w:pPr>
          </w:p>
        </w:tc>
        <w:tc>
          <w:tcPr>
            <w:tcW w:w="807" w:type="dxa"/>
            <w:vAlign w:val="center"/>
          </w:tcPr>
          <w:p w14:paraId="478A868C" w14:textId="77777777" w:rsidR="00D8441E" w:rsidRDefault="00D8441E" w:rsidP="00031968">
            <w:pPr>
              <w:jc w:val="center"/>
              <w:rPr>
                <w:ins w:id="454" w:author="Xavier Hoenner" w:date="2015-09-22T13:39:00Z"/>
              </w:rPr>
            </w:pPr>
          </w:p>
        </w:tc>
        <w:tc>
          <w:tcPr>
            <w:tcW w:w="1387" w:type="dxa"/>
          </w:tcPr>
          <w:p w14:paraId="28587DE8" w14:textId="77777777" w:rsidR="00D8441E" w:rsidRDefault="00D8441E" w:rsidP="00031968">
            <w:pPr>
              <w:jc w:val="center"/>
              <w:rPr>
                <w:ins w:id="455" w:author="Xavier Hoenner" w:date="2015-09-22T13:39:00Z"/>
              </w:rPr>
            </w:pPr>
          </w:p>
        </w:tc>
        <w:tc>
          <w:tcPr>
            <w:tcW w:w="935" w:type="dxa"/>
          </w:tcPr>
          <w:p w14:paraId="65E2E6F9" w14:textId="77777777" w:rsidR="00D8441E" w:rsidRDefault="00D8441E" w:rsidP="00031968">
            <w:pPr>
              <w:jc w:val="center"/>
              <w:rPr>
                <w:ins w:id="456" w:author="Xavier Hoenner" w:date="2015-09-22T13:39:00Z"/>
              </w:rPr>
            </w:pPr>
          </w:p>
        </w:tc>
      </w:tr>
      <w:bookmarkEnd w:id="402"/>
    </w:tbl>
    <w:p w14:paraId="1078941F" w14:textId="77777777" w:rsidR="006E3D50" w:rsidRDefault="006E3D50" w:rsidP="006E3D50">
      <w:pPr>
        <w:keepNext/>
        <w:keepLines/>
        <w:spacing w:after="0" w:line="360" w:lineRule="auto"/>
        <w:ind w:left="720"/>
        <w:outlineLvl w:val="1"/>
        <w:rPr>
          <w:ins w:id="457" w:author="Xavier Hoenner" w:date="2015-09-22T13:39:00Z"/>
          <w:szCs w:val="24"/>
        </w:rPr>
      </w:pPr>
    </w:p>
    <w:p w14:paraId="17F99632" w14:textId="77777777" w:rsidR="006E3D50" w:rsidRDefault="006E3D50">
      <w:pPr>
        <w:keepNext/>
        <w:keepLines/>
        <w:spacing w:after="0" w:line="360" w:lineRule="auto"/>
        <w:outlineLvl w:val="1"/>
        <w:rPr>
          <w:szCs w:val="24"/>
        </w:rPr>
      </w:pPr>
    </w:p>
    <w:sectPr w:rsidR="006E3D50" w:rsidSect="000E5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37EE" w14:textId="77777777" w:rsidR="00955C06" w:rsidRDefault="00955C06" w:rsidP="00565E46">
      <w:pPr>
        <w:spacing w:after="0" w:line="240" w:lineRule="auto"/>
      </w:pPr>
      <w:r>
        <w:separator/>
      </w:r>
    </w:p>
  </w:endnote>
  <w:endnote w:type="continuationSeparator" w:id="0">
    <w:p w14:paraId="4749B6A0" w14:textId="77777777" w:rsidR="00955C06" w:rsidRDefault="00955C06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A68F6" w14:textId="77777777" w:rsidR="00955C06" w:rsidRDefault="00955C06" w:rsidP="00565E46">
      <w:pPr>
        <w:spacing w:after="0" w:line="240" w:lineRule="auto"/>
      </w:pPr>
      <w:r>
        <w:separator/>
      </w:r>
    </w:p>
  </w:footnote>
  <w:footnote w:type="continuationSeparator" w:id="0">
    <w:p w14:paraId="5CD4AAD7" w14:textId="77777777" w:rsidR="00955C06" w:rsidRDefault="00955C06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AC9E3" w14:textId="685677A6" w:rsidR="00626883" w:rsidRDefault="00C34E31">
    <w:pPr>
      <w:pStyle w:val="Header"/>
    </w:pPr>
    <w:r>
      <w:t>Argo</w:t>
    </w:r>
    <w:r w:rsidR="00981CC1">
      <w:t xml:space="preserve"> </w:t>
    </w:r>
    <w:r w:rsidR="00626883">
      <w:t xml:space="preserve">– Report templates – </w:t>
    </w:r>
    <w:del w:id="458" w:author="Xavier Hoenner" w:date="2013-07-11T10:56:00Z">
      <w:r w:rsidR="00C3036C" w:rsidDel="001A222E">
        <w:delText>05/06</w:delText>
      </w:r>
    </w:del>
    <w:ins w:id="459" w:author="Xavier Hoenner" w:date="2014-07-02T15:08:00Z">
      <w:r w:rsidR="00D061B2">
        <w:fldChar w:fldCharType="begin"/>
      </w:r>
      <w:r w:rsidR="00D061B2">
        <w:instrText xml:space="preserve"> TIME \@ "d/MM/yyyy" </w:instrText>
      </w:r>
    </w:ins>
    <w:r w:rsidR="00D061B2">
      <w:fldChar w:fldCharType="separate"/>
    </w:r>
    <w:ins w:id="460" w:author="Xavier Hoenner" w:date="2018-07-10T11:12:00Z">
      <w:r w:rsidR="0004171C">
        <w:rPr>
          <w:noProof/>
        </w:rPr>
        <w:t>10/07/2018</w:t>
      </w:r>
    </w:ins>
    <w:ins w:id="461" w:author="Xavier Hoenner" w:date="2014-07-02T15:08:00Z">
      <w:r w:rsidR="00D061B2">
        <w:fldChar w:fldCharType="end"/>
      </w:r>
    </w:ins>
    <w:del w:id="462" w:author="Xavier Hoenner" w:date="2014-05-01T12:03:00Z">
      <w:r w:rsidR="00626883" w:rsidDel="009D2F71">
        <w:delText>/2013</w:delText>
      </w:r>
    </w:del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Xavier Hoenner">
    <w15:presenceInfo w15:providerId="None" w15:userId="Xavier Hoenn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E46"/>
    <w:rsid w:val="00003F36"/>
    <w:rsid w:val="00023257"/>
    <w:rsid w:val="0002555C"/>
    <w:rsid w:val="000255A8"/>
    <w:rsid w:val="0004171C"/>
    <w:rsid w:val="000558A1"/>
    <w:rsid w:val="0006404F"/>
    <w:rsid w:val="00066848"/>
    <w:rsid w:val="00075A57"/>
    <w:rsid w:val="00092A51"/>
    <w:rsid w:val="000C7511"/>
    <w:rsid w:val="000D2406"/>
    <w:rsid w:val="000E518A"/>
    <w:rsid w:val="000E5559"/>
    <w:rsid w:val="00111B8B"/>
    <w:rsid w:val="00117004"/>
    <w:rsid w:val="0011784D"/>
    <w:rsid w:val="0013065A"/>
    <w:rsid w:val="001329D2"/>
    <w:rsid w:val="00136D45"/>
    <w:rsid w:val="00167246"/>
    <w:rsid w:val="0018068E"/>
    <w:rsid w:val="0018347A"/>
    <w:rsid w:val="0018382F"/>
    <w:rsid w:val="001865D7"/>
    <w:rsid w:val="00187275"/>
    <w:rsid w:val="00187960"/>
    <w:rsid w:val="001936EC"/>
    <w:rsid w:val="001A222E"/>
    <w:rsid w:val="001C7793"/>
    <w:rsid w:val="001D2D21"/>
    <w:rsid w:val="001E149F"/>
    <w:rsid w:val="001E38C3"/>
    <w:rsid w:val="00207A56"/>
    <w:rsid w:val="00231388"/>
    <w:rsid w:val="002329F7"/>
    <w:rsid w:val="0025464E"/>
    <w:rsid w:val="00256BCC"/>
    <w:rsid w:val="00262D3C"/>
    <w:rsid w:val="002738DF"/>
    <w:rsid w:val="00277309"/>
    <w:rsid w:val="00294726"/>
    <w:rsid w:val="002A433D"/>
    <w:rsid w:val="002B45EC"/>
    <w:rsid w:val="002D23B5"/>
    <w:rsid w:val="0033797C"/>
    <w:rsid w:val="00343BA4"/>
    <w:rsid w:val="00375266"/>
    <w:rsid w:val="00385FDF"/>
    <w:rsid w:val="00392927"/>
    <w:rsid w:val="003971C1"/>
    <w:rsid w:val="003B2B2C"/>
    <w:rsid w:val="003B52B6"/>
    <w:rsid w:val="003C1E11"/>
    <w:rsid w:val="003D5362"/>
    <w:rsid w:val="00401F1C"/>
    <w:rsid w:val="00421069"/>
    <w:rsid w:val="00421EB2"/>
    <w:rsid w:val="0042432E"/>
    <w:rsid w:val="00424E79"/>
    <w:rsid w:val="004304D5"/>
    <w:rsid w:val="004644A1"/>
    <w:rsid w:val="00480AF5"/>
    <w:rsid w:val="004A10D6"/>
    <w:rsid w:val="004B0055"/>
    <w:rsid w:val="004C148D"/>
    <w:rsid w:val="004C36F7"/>
    <w:rsid w:val="004C4CC5"/>
    <w:rsid w:val="004C6B83"/>
    <w:rsid w:val="004C6CC5"/>
    <w:rsid w:val="004E17B4"/>
    <w:rsid w:val="004E43E1"/>
    <w:rsid w:val="004E4E08"/>
    <w:rsid w:val="004F1E82"/>
    <w:rsid w:val="004F4541"/>
    <w:rsid w:val="004F4D40"/>
    <w:rsid w:val="004F72D8"/>
    <w:rsid w:val="004F72E2"/>
    <w:rsid w:val="005009C2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56A60"/>
    <w:rsid w:val="00560531"/>
    <w:rsid w:val="0056488E"/>
    <w:rsid w:val="0056539A"/>
    <w:rsid w:val="00565E46"/>
    <w:rsid w:val="00580B53"/>
    <w:rsid w:val="00580D93"/>
    <w:rsid w:val="005830DC"/>
    <w:rsid w:val="00590AD1"/>
    <w:rsid w:val="0059235D"/>
    <w:rsid w:val="005A787A"/>
    <w:rsid w:val="005B6288"/>
    <w:rsid w:val="005D22D2"/>
    <w:rsid w:val="005F3355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3D50"/>
    <w:rsid w:val="006E52C0"/>
    <w:rsid w:val="006F0744"/>
    <w:rsid w:val="00706257"/>
    <w:rsid w:val="0070643C"/>
    <w:rsid w:val="00723CB9"/>
    <w:rsid w:val="00743FC5"/>
    <w:rsid w:val="00750C63"/>
    <w:rsid w:val="00754EE5"/>
    <w:rsid w:val="00762619"/>
    <w:rsid w:val="00783A30"/>
    <w:rsid w:val="007A2E9E"/>
    <w:rsid w:val="007B3F75"/>
    <w:rsid w:val="007F2468"/>
    <w:rsid w:val="007F3C2B"/>
    <w:rsid w:val="0081005F"/>
    <w:rsid w:val="00812C97"/>
    <w:rsid w:val="00817354"/>
    <w:rsid w:val="00827871"/>
    <w:rsid w:val="00850AA8"/>
    <w:rsid w:val="0085169C"/>
    <w:rsid w:val="008519F7"/>
    <w:rsid w:val="00852999"/>
    <w:rsid w:val="00863529"/>
    <w:rsid w:val="00867178"/>
    <w:rsid w:val="00896D61"/>
    <w:rsid w:val="008A4B05"/>
    <w:rsid w:val="008A7ED0"/>
    <w:rsid w:val="008C76CA"/>
    <w:rsid w:val="008D49CD"/>
    <w:rsid w:val="008D7576"/>
    <w:rsid w:val="008F7E6D"/>
    <w:rsid w:val="00905C8D"/>
    <w:rsid w:val="00952913"/>
    <w:rsid w:val="00955581"/>
    <w:rsid w:val="00955C06"/>
    <w:rsid w:val="00963D29"/>
    <w:rsid w:val="009655E1"/>
    <w:rsid w:val="00981CC1"/>
    <w:rsid w:val="00991086"/>
    <w:rsid w:val="00991506"/>
    <w:rsid w:val="009940A7"/>
    <w:rsid w:val="009A5502"/>
    <w:rsid w:val="009B3577"/>
    <w:rsid w:val="009B4298"/>
    <w:rsid w:val="009C18DA"/>
    <w:rsid w:val="009C7D3D"/>
    <w:rsid w:val="009D2F71"/>
    <w:rsid w:val="009D6BC3"/>
    <w:rsid w:val="009D77CA"/>
    <w:rsid w:val="00A00D81"/>
    <w:rsid w:val="00A02A58"/>
    <w:rsid w:val="00A048BB"/>
    <w:rsid w:val="00A2330B"/>
    <w:rsid w:val="00A240EC"/>
    <w:rsid w:val="00A300DF"/>
    <w:rsid w:val="00A319DE"/>
    <w:rsid w:val="00A3304C"/>
    <w:rsid w:val="00A42F75"/>
    <w:rsid w:val="00A543AF"/>
    <w:rsid w:val="00A66DE5"/>
    <w:rsid w:val="00A7269E"/>
    <w:rsid w:val="00A7760A"/>
    <w:rsid w:val="00A82C83"/>
    <w:rsid w:val="00A85F08"/>
    <w:rsid w:val="00A86886"/>
    <w:rsid w:val="00A93DE1"/>
    <w:rsid w:val="00AB1573"/>
    <w:rsid w:val="00AE098A"/>
    <w:rsid w:val="00AE6B91"/>
    <w:rsid w:val="00AF0E50"/>
    <w:rsid w:val="00AF20AE"/>
    <w:rsid w:val="00AF546D"/>
    <w:rsid w:val="00AF59AF"/>
    <w:rsid w:val="00B0494E"/>
    <w:rsid w:val="00B27B32"/>
    <w:rsid w:val="00B34FEC"/>
    <w:rsid w:val="00B466B2"/>
    <w:rsid w:val="00B504E0"/>
    <w:rsid w:val="00B52D86"/>
    <w:rsid w:val="00B67F09"/>
    <w:rsid w:val="00B876C4"/>
    <w:rsid w:val="00B96E39"/>
    <w:rsid w:val="00BA581A"/>
    <w:rsid w:val="00BB7BFD"/>
    <w:rsid w:val="00BD095B"/>
    <w:rsid w:val="00BD24EC"/>
    <w:rsid w:val="00BF11E5"/>
    <w:rsid w:val="00C01D0D"/>
    <w:rsid w:val="00C100F7"/>
    <w:rsid w:val="00C12751"/>
    <w:rsid w:val="00C15EAD"/>
    <w:rsid w:val="00C2264B"/>
    <w:rsid w:val="00C22D09"/>
    <w:rsid w:val="00C26188"/>
    <w:rsid w:val="00C27F3A"/>
    <w:rsid w:val="00C300F9"/>
    <w:rsid w:val="00C3036C"/>
    <w:rsid w:val="00C324CC"/>
    <w:rsid w:val="00C34E31"/>
    <w:rsid w:val="00C53241"/>
    <w:rsid w:val="00C84BE6"/>
    <w:rsid w:val="00C96279"/>
    <w:rsid w:val="00CA3AC9"/>
    <w:rsid w:val="00CC4C9B"/>
    <w:rsid w:val="00CD22CF"/>
    <w:rsid w:val="00CD2DA9"/>
    <w:rsid w:val="00CD696D"/>
    <w:rsid w:val="00CF2DE5"/>
    <w:rsid w:val="00D061B2"/>
    <w:rsid w:val="00D07393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441E"/>
    <w:rsid w:val="00D87321"/>
    <w:rsid w:val="00DA1262"/>
    <w:rsid w:val="00DB3DC4"/>
    <w:rsid w:val="00DC50B1"/>
    <w:rsid w:val="00DF3B0A"/>
    <w:rsid w:val="00E11F8A"/>
    <w:rsid w:val="00E123F0"/>
    <w:rsid w:val="00E44EDD"/>
    <w:rsid w:val="00E521D8"/>
    <w:rsid w:val="00E53372"/>
    <w:rsid w:val="00E60742"/>
    <w:rsid w:val="00E6134E"/>
    <w:rsid w:val="00E63986"/>
    <w:rsid w:val="00E82059"/>
    <w:rsid w:val="00E84B34"/>
    <w:rsid w:val="00E8526D"/>
    <w:rsid w:val="00E96216"/>
    <w:rsid w:val="00EA7AB8"/>
    <w:rsid w:val="00EC6CCC"/>
    <w:rsid w:val="00ED7666"/>
    <w:rsid w:val="00ED795C"/>
    <w:rsid w:val="00EE055E"/>
    <w:rsid w:val="00EE1CF1"/>
    <w:rsid w:val="00EF19A0"/>
    <w:rsid w:val="00EF7B32"/>
    <w:rsid w:val="00F05182"/>
    <w:rsid w:val="00F05CDA"/>
    <w:rsid w:val="00F16C8F"/>
    <w:rsid w:val="00F2505F"/>
    <w:rsid w:val="00F3428B"/>
    <w:rsid w:val="00F3601B"/>
    <w:rsid w:val="00F40F07"/>
    <w:rsid w:val="00F4481D"/>
    <w:rsid w:val="00F45F2E"/>
    <w:rsid w:val="00F86FF3"/>
    <w:rsid w:val="00F91EED"/>
    <w:rsid w:val="00F97E56"/>
    <w:rsid w:val="00FC1785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A3862B"/>
  <w15:docId w15:val="{9719B43E-B0FB-5D4E-A337-8655CA53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3DE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F2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os.org.au/argo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129</cp:revision>
  <dcterms:created xsi:type="dcterms:W3CDTF">2013-03-28T05:01:00Z</dcterms:created>
  <dcterms:modified xsi:type="dcterms:W3CDTF">2018-07-10T01:15:00Z</dcterms:modified>
</cp:coreProperties>
</file>