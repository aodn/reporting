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82C449D" w14:textId="011807A1" w:rsidR="000E518A" w:rsidRDefault="00981CC1" w:rsidP="00E123F0">
      <w:pPr>
        <w:jc w:val="center"/>
        <w:outlineLvl w:val="0"/>
        <w:rPr>
          <w:b/>
          <w:sz w:val="40"/>
          <w:szCs w:val="40"/>
        </w:rPr>
      </w:pPr>
      <w:del w:id="0" w:author="Xavier Hoenner" w:date="2016-06-03T09:22:00Z">
        <w:r w:rsidDel="00407393">
          <w:rPr>
            <w:b/>
            <w:sz w:val="40"/>
            <w:szCs w:val="40"/>
          </w:rPr>
          <w:delText xml:space="preserve">ACORN </w:delText>
        </w:r>
      </w:del>
      <w:ins w:id="1" w:author="Xavier Hoenner" w:date="2016-06-03T09:22:00Z">
        <w:r w:rsidR="00407393">
          <w:rPr>
            <w:b/>
            <w:sz w:val="40"/>
            <w:szCs w:val="40"/>
          </w:rPr>
          <w:t>Ocean Radar</w:t>
        </w:r>
        <w:r w:rsidR="00407393">
          <w:rPr>
            <w:b/>
            <w:sz w:val="40"/>
            <w:szCs w:val="40"/>
          </w:rPr>
          <w:t xml:space="preserve"> </w:t>
        </w:r>
      </w:ins>
      <w:r w:rsidR="00E84B34">
        <w:rPr>
          <w:b/>
          <w:sz w:val="40"/>
          <w:szCs w:val="40"/>
        </w:rPr>
        <w:t xml:space="preserve">- </w:t>
      </w:r>
      <w:r w:rsidR="00565E46" w:rsidRPr="00565E46">
        <w:rPr>
          <w:b/>
          <w:sz w:val="40"/>
          <w:szCs w:val="40"/>
        </w:rPr>
        <w:t>Report templates</w:t>
      </w:r>
    </w:p>
    <w:p w14:paraId="7550F121" w14:textId="77777777" w:rsidR="00565E46" w:rsidRDefault="00565E46" w:rsidP="00EF19A0"/>
    <w:p w14:paraId="3D3F84BC" w14:textId="51B2A75B" w:rsidR="00EC6CCC" w:rsidRPr="00EC6CCC" w:rsidRDefault="00EC6CCC" w:rsidP="00565E46">
      <w:r>
        <w:t>This document contains information to produce reports f</w:t>
      </w:r>
      <w:r w:rsidR="00981CC1">
        <w:t xml:space="preserve">or the </w:t>
      </w:r>
      <w:del w:id="2" w:author="Xavier Hoenner" w:date="2016-06-03T09:22:00Z">
        <w:r w:rsidR="00981CC1" w:rsidDel="00407393">
          <w:delText xml:space="preserve">ACORN </w:delText>
        </w:r>
      </w:del>
      <w:ins w:id="3" w:author="Xavier Hoenner" w:date="2016-06-03T09:22:00Z">
        <w:r w:rsidR="00407393">
          <w:t>Ocean Radar</w:t>
        </w:r>
        <w:r w:rsidR="00407393">
          <w:t xml:space="preserve"> </w:t>
        </w:r>
      </w:ins>
      <w:r w:rsidR="00981CC1">
        <w:t>facility.</w:t>
      </w:r>
    </w:p>
    <w:p w14:paraId="48D402FA" w14:textId="2F4B6648" w:rsidR="00E123F0" w:rsidRDefault="00565E46" w:rsidP="00565E46">
      <w:pPr>
        <w:rPr>
          <w:szCs w:val="24"/>
        </w:rPr>
      </w:pPr>
      <w:r>
        <w:rPr>
          <w:szCs w:val="24"/>
        </w:rPr>
        <w:t xml:space="preserve">Number of data reports: </w:t>
      </w:r>
      <w:r w:rsidR="00B702B8">
        <w:rPr>
          <w:szCs w:val="24"/>
        </w:rPr>
        <w:t>6</w:t>
      </w:r>
      <w:r>
        <w:rPr>
          <w:szCs w:val="24"/>
        </w:rPr>
        <w:t>.</w:t>
      </w:r>
    </w:p>
    <w:p w14:paraId="08831321" w14:textId="77777777" w:rsidR="00C12751" w:rsidRDefault="00C12751" w:rsidP="00C12751"/>
    <w:p w14:paraId="27819874" w14:textId="4CB5207A" w:rsidR="00E123F0" w:rsidRDefault="00E123F0" w:rsidP="00E123F0">
      <w:pPr>
        <w:pStyle w:val="Heading1"/>
      </w:pPr>
      <w:r>
        <w:t xml:space="preserve">1. </w:t>
      </w:r>
      <w:del w:id="4" w:author="Xavier Hoenner" w:date="2016-06-03T09:22:00Z">
        <w:r w:rsidR="00981CC1" w:rsidDel="00407393">
          <w:delText>ACORN</w:delText>
        </w:r>
      </w:del>
      <w:ins w:id="5" w:author="Xavier Hoenner" w:date="2016-06-03T09:22:00Z">
        <w:r w:rsidR="00407393">
          <w:t>Ocean Radar</w:t>
        </w:r>
      </w:ins>
    </w:p>
    <w:p w14:paraId="31C26E36" w14:textId="2B249D59" w:rsidR="00E123F0" w:rsidRDefault="00E123F0" w:rsidP="00E123F0">
      <w:pPr>
        <w:pStyle w:val="Heading2"/>
      </w:pPr>
      <w:r w:rsidRPr="00E123F0">
        <w:t xml:space="preserve">1.1 </w:t>
      </w:r>
      <w:r w:rsidR="00905C8D">
        <w:t>Data summary</w:t>
      </w:r>
      <w:r w:rsidR="001907A6">
        <w:t xml:space="preserve"> – Hourly vectors</w:t>
      </w:r>
    </w:p>
    <w:p w14:paraId="0B0ADFD1" w14:textId="16003B1D" w:rsidR="0011784D" w:rsidRDefault="00EC6CCC" w:rsidP="007F3C2B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6" w:author="Xavier Hoenner" w:date="2016-06-03T09:22:00Z">
        <w:r w:rsidR="00981CC1" w:rsidDel="00407393">
          <w:rPr>
            <w:u w:val="none"/>
          </w:rPr>
          <w:delText>ACORN</w:delText>
        </w:r>
      </w:del>
      <w:ins w:id="7" w:author="Xavier Hoenner" w:date="2016-06-03T09:22:00Z">
        <w:r w:rsidR="00407393">
          <w:rPr>
            <w:u w:val="none"/>
          </w:rPr>
          <w:t>OceanRadar</w:t>
        </w:r>
      </w:ins>
      <w:r w:rsidRPr="00592DB1">
        <w:rPr>
          <w:u w:val="none"/>
        </w:rPr>
        <w:t>_</w:t>
      </w:r>
      <w:r w:rsidR="001907A6">
        <w:rPr>
          <w:u w:val="none"/>
        </w:rPr>
        <w:t>HourlyVectors_</w:t>
      </w:r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B39125E" w14:textId="77777777" w:rsidR="0011784D" w:rsidRDefault="0011784D" w:rsidP="0011784D"/>
    <w:p w14:paraId="178277E4" w14:textId="17C8CBC5" w:rsidR="007F3C2B" w:rsidRDefault="00EC6CCC" w:rsidP="007F3C2B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 w:rsidR="005D22D2">
        <w:rPr>
          <w:u w:val="none"/>
        </w:rPr>
        <w:t>s</w:t>
      </w:r>
      <w:r w:rsidRPr="00592DB1">
        <w:rPr>
          <w:u w:val="none"/>
        </w:rPr>
        <w:t>ummary</w:t>
      </w:r>
      <w:r w:rsidR="001907A6">
        <w:rPr>
          <w:u w:val="none"/>
        </w:rPr>
        <w:t xml:space="preserve"> </w:t>
      </w:r>
      <w:r w:rsidR="001907A6" w:rsidRPr="00D64CEE">
        <w:rPr>
          <w:u w:val="none"/>
        </w:rPr>
        <w:t xml:space="preserve"> – Hourly vectors</w:t>
      </w:r>
      <w:r w:rsidRPr="001907A6">
        <w:rPr>
          <w:u w:val="none"/>
        </w:rPr>
        <w:t>’</w:t>
      </w:r>
    </w:p>
    <w:p w14:paraId="033E3435" w14:textId="77777777" w:rsidR="00EC6CCC" w:rsidRDefault="00EC6CCC" w:rsidP="00542A59">
      <w:pPr>
        <w:rPr>
          <w:u w:val="single"/>
        </w:rPr>
      </w:pPr>
    </w:p>
    <w:p w14:paraId="04658895" w14:textId="7A9FB48A" w:rsidR="00542A59" w:rsidRDefault="00B33498" w:rsidP="00542A59">
      <w:r>
        <w:rPr>
          <w:u w:val="single"/>
        </w:rPr>
        <w:t>Table</w:t>
      </w:r>
      <w:r w:rsidRPr="00542A59">
        <w:rPr>
          <w:u w:val="single"/>
        </w:rPr>
        <w:t xml:space="preserve"> </w:t>
      </w:r>
      <w:r w:rsidR="00542A59" w:rsidRPr="00542A59">
        <w:rPr>
          <w:u w:val="single"/>
        </w:rPr>
        <w:t>to use:</w:t>
      </w:r>
      <w:r w:rsidR="00542A59"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649"/>
      </w:tblGrid>
      <w:tr w:rsidR="00EC6CCC" w14:paraId="31F57B22" w14:textId="77777777" w:rsidTr="00D64CEE">
        <w:tc>
          <w:tcPr>
            <w:tcW w:w="1271" w:type="dxa"/>
          </w:tcPr>
          <w:p w14:paraId="46357FDE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649" w:type="dxa"/>
          </w:tcPr>
          <w:p w14:paraId="0D7739EA" w14:textId="713BA15E" w:rsidR="00EC6CCC" w:rsidRPr="003D503B" w:rsidRDefault="00E90F50" w:rsidP="00EC6CCC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="00EC6CCC" w:rsidRPr="003D503B">
              <w:rPr>
                <w:szCs w:val="24"/>
              </w:rPr>
              <w:t>.emii.org.au</w:t>
            </w:r>
            <w:proofErr w:type="gramEnd"/>
          </w:p>
        </w:tc>
      </w:tr>
      <w:tr w:rsidR="00EC6CCC" w14:paraId="50A45F7B" w14:textId="77777777" w:rsidTr="00D64CEE">
        <w:tc>
          <w:tcPr>
            <w:tcW w:w="1271" w:type="dxa"/>
          </w:tcPr>
          <w:p w14:paraId="318198E0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649" w:type="dxa"/>
          </w:tcPr>
          <w:p w14:paraId="53D294D4" w14:textId="17AA947A" w:rsidR="00EC6CCC" w:rsidRPr="003D503B" w:rsidRDefault="00E90F50" w:rsidP="00D64CEE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EC6CCC" w14:paraId="00B528C2" w14:textId="77777777" w:rsidTr="00D64CEE">
        <w:tc>
          <w:tcPr>
            <w:tcW w:w="1271" w:type="dxa"/>
          </w:tcPr>
          <w:p w14:paraId="4CEFE30D" w14:textId="77777777" w:rsidR="00EC6CCC" w:rsidRPr="003D503B" w:rsidRDefault="00EC6CCC" w:rsidP="00343BA4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649" w:type="dxa"/>
          </w:tcPr>
          <w:p w14:paraId="29E63CBF" w14:textId="3276BEFC" w:rsidR="00EC6CCC" w:rsidRPr="003D503B" w:rsidRDefault="00896D61" w:rsidP="00343BA4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</w:t>
            </w:r>
            <w:r w:rsidR="00E90F50">
              <w:rPr>
                <w:szCs w:val="24"/>
              </w:rPr>
              <w:t>ing</w:t>
            </w:r>
            <w:proofErr w:type="gramEnd"/>
          </w:p>
        </w:tc>
      </w:tr>
      <w:tr w:rsidR="00EC6CCC" w14:paraId="5953E425" w14:textId="77777777" w:rsidTr="00D64CEE">
        <w:tc>
          <w:tcPr>
            <w:tcW w:w="1271" w:type="dxa"/>
          </w:tcPr>
          <w:p w14:paraId="40E944E3" w14:textId="060ED395" w:rsidR="00EC6CCC" w:rsidRPr="003D503B" w:rsidRDefault="005675F8" w:rsidP="00343BA4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649" w:type="dxa"/>
          </w:tcPr>
          <w:p w14:paraId="50048AF6" w14:textId="56E828A9" w:rsidR="00EC6CCC" w:rsidRPr="003D503B" w:rsidRDefault="005675F8" w:rsidP="00D64CEE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r w:rsidRPr="005675F8">
              <w:rPr>
                <w:szCs w:val="24"/>
              </w:rPr>
              <w:t>acorn</w:t>
            </w:r>
            <w:proofErr w:type="gramEnd"/>
            <w:r w:rsidRPr="005675F8">
              <w:rPr>
                <w:szCs w:val="24"/>
              </w:rPr>
              <w:t>_hourly_vectors_data_summary_view</w:t>
            </w:r>
            <w:proofErr w:type="spellEnd"/>
          </w:p>
        </w:tc>
      </w:tr>
    </w:tbl>
    <w:p w14:paraId="0264450C" w14:textId="77777777" w:rsidR="00EC6CCC" w:rsidRDefault="00EC6CCC" w:rsidP="00542A59"/>
    <w:p w14:paraId="5BB99C86" w14:textId="1FECA861" w:rsidR="00542A59" w:rsidRDefault="00542A59" w:rsidP="00542A59">
      <w:r>
        <w:rPr>
          <w:u w:val="single"/>
        </w:rPr>
        <w:t xml:space="preserve">Filters: </w:t>
      </w:r>
      <w:r w:rsidR="0093094F">
        <w:rPr>
          <w:u w:val="single"/>
        </w:rPr>
        <w:t>None</w:t>
      </w:r>
      <w:r w:rsidR="0093094F">
        <w:t>, all filters have already been applied</w:t>
      </w:r>
      <w:r w:rsidR="00EC6CCC">
        <w:t>.</w:t>
      </w:r>
    </w:p>
    <w:p w14:paraId="7AB69F3D" w14:textId="55045F16" w:rsidR="00580B53" w:rsidRDefault="006A4A7F" w:rsidP="00D64CEE">
      <w:pPr>
        <w:ind w:left="2160" w:hanging="2160"/>
      </w:pPr>
      <w:r>
        <w:rPr>
          <w:u w:val="single"/>
        </w:rPr>
        <w:t>Data sorting options:</w:t>
      </w:r>
      <w:r>
        <w:t xml:space="preserve"> None, data are already</w:t>
      </w:r>
      <w:r w:rsidR="0093094F">
        <w:t xml:space="preserve"> sorted</w:t>
      </w:r>
      <w:r>
        <w:t>.</w:t>
      </w:r>
    </w:p>
    <w:p w14:paraId="45312508" w14:textId="68844C04" w:rsidR="0093094F" w:rsidRDefault="0093094F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’.</w:t>
      </w:r>
    </w:p>
    <w:p w14:paraId="4B07E0D8" w14:textId="5A0D0A01" w:rsidR="00606E02" w:rsidRDefault="00EC6CCC" w:rsidP="005D22D2">
      <w:pPr>
        <w:ind w:left="567" w:hanging="567"/>
        <w:rPr>
          <w:i/>
        </w:rPr>
      </w:pPr>
      <w:r w:rsidRPr="00EC6CCC">
        <w:rPr>
          <w:u w:val="single"/>
        </w:rPr>
        <w:t>Total:</w:t>
      </w:r>
      <w:r w:rsidRPr="00EC6CCC">
        <w:t xml:space="preserve"> Calculate</w:t>
      </w:r>
      <w:r w:rsidR="00B52D86">
        <w:t xml:space="preserve"> </w:t>
      </w:r>
      <w:r w:rsidRPr="00EC6CCC">
        <w:t xml:space="preserve">the total number of </w:t>
      </w:r>
      <w:r w:rsidR="00551266">
        <w:t>radar sites</w:t>
      </w:r>
      <w:r w:rsidR="005A787A">
        <w:t xml:space="preserve">, along with the </w:t>
      </w:r>
      <w:r w:rsidR="00045FC7">
        <w:t xml:space="preserve">number of </w:t>
      </w:r>
      <w:r w:rsidR="00C86621">
        <w:t xml:space="preserve">files, </w:t>
      </w:r>
      <w:r w:rsidR="006E745C">
        <w:t>the time coverage</w:t>
      </w:r>
      <w:r w:rsidR="00C86621">
        <w:t>, and the temporal range</w:t>
      </w:r>
      <w:r w:rsidR="00C33082">
        <w:t xml:space="preserve">. </w:t>
      </w:r>
      <w:r w:rsidR="00045FC7">
        <w:rPr>
          <w:i/>
        </w:rPr>
        <w:t>Use the f</w:t>
      </w:r>
      <w:r w:rsidR="00045FC7" w:rsidRPr="00045FC7">
        <w:rPr>
          <w:i/>
        </w:rPr>
        <w:t>ollowing view</w:t>
      </w:r>
      <w:r w:rsidR="00045FC7" w:rsidRPr="006549A4">
        <w:rPr>
          <w:i/>
        </w:rPr>
        <w:t>: ‘</w:t>
      </w:r>
      <w:proofErr w:type="spellStart"/>
      <w:r w:rsidR="00045FC7" w:rsidRPr="006549A4">
        <w:rPr>
          <w:i/>
        </w:rPr>
        <w:t>totals_view</w:t>
      </w:r>
      <w:proofErr w:type="spellEnd"/>
      <w:r w:rsidR="00045FC7" w:rsidRPr="006549A4">
        <w:rPr>
          <w:i/>
        </w:rPr>
        <w:t>’; filter by: ‘facility’ = ‘ACORN’</w:t>
      </w:r>
      <w:r w:rsidR="00196F26">
        <w:rPr>
          <w:i/>
        </w:rPr>
        <w:t xml:space="preserve"> and where </w:t>
      </w:r>
      <w:proofErr w:type="gramStart"/>
      <w:r w:rsidR="00196F26" w:rsidRPr="00196F26">
        <w:rPr>
          <w:i/>
        </w:rPr>
        <w:t>substring(</w:t>
      </w:r>
      <w:proofErr w:type="spellStart"/>
      <w:proofErr w:type="gramEnd"/>
      <w:r w:rsidR="00196F26" w:rsidRPr="00196F26">
        <w:rPr>
          <w:i/>
        </w:rPr>
        <w:t>type,'Hourly</w:t>
      </w:r>
      <w:proofErr w:type="spellEnd"/>
      <w:r w:rsidR="00196F26" w:rsidRPr="00196F26">
        <w:rPr>
          <w:i/>
        </w:rPr>
        <w:t xml:space="preserve"> vectors') = 'Hourly vectors'</w:t>
      </w:r>
      <w:r w:rsidR="00045FC7" w:rsidRPr="006549A4">
        <w:rPr>
          <w:i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10"/>
        <w:gridCol w:w="2114"/>
        <w:gridCol w:w="1677"/>
        <w:gridCol w:w="1859"/>
        <w:gridCol w:w="2382"/>
      </w:tblGrid>
      <w:tr w:rsidR="00100D53" w14:paraId="323A2FAC" w14:textId="77777777" w:rsidTr="00C86621">
        <w:tc>
          <w:tcPr>
            <w:tcW w:w="0" w:type="auto"/>
            <w:vAlign w:val="center"/>
          </w:tcPr>
          <w:p w14:paraId="276F9D5E" w14:textId="166DD301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 type (‘type’)</w:t>
            </w:r>
          </w:p>
        </w:tc>
        <w:tc>
          <w:tcPr>
            <w:tcW w:w="0" w:type="auto"/>
            <w:vAlign w:val="center"/>
          </w:tcPr>
          <w:p w14:paraId="7FF4F53D" w14:textId="20931AC6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sites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73711A0C" w14:textId="75DDD6C8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files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0" w:type="auto"/>
            <w:vAlign w:val="center"/>
          </w:tcPr>
          <w:p w14:paraId="550125FC" w14:textId="38B45A1A" w:rsidR="00C86621" w:rsidRPr="00D64CEE" w:rsidRDefault="00100D53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Number of years of data</w:t>
            </w:r>
            <w:r w:rsidR="00C86621">
              <w:rPr>
                <w:b/>
                <w:i/>
              </w:rPr>
              <w:t xml:space="preserve"> (‘no_data2’)</w:t>
            </w:r>
          </w:p>
        </w:tc>
        <w:tc>
          <w:tcPr>
            <w:tcW w:w="0" w:type="auto"/>
            <w:vAlign w:val="center"/>
          </w:tcPr>
          <w:p w14:paraId="281B167B" w14:textId="6B01E8FD" w:rsidR="00C86621" w:rsidRPr="00D64CEE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</w:tr>
      <w:tr w:rsidR="00100D53" w14:paraId="34B5DC39" w14:textId="77777777" w:rsidTr="00C86621">
        <w:tc>
          <w:tcPr>
            <w:tcW w:w="0" w:type="auto"/>
            <w:vAlign w:val="center"/>
          </w:tcPr>
          <w:p w14:paraId="7D439BCB" w14:textId="2D0C5CB5" w:rsidR="00C86621" w:rsidRPr="00D64CEE" w:rsidRDefault="00196F26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Hourly vectors</w:t>
            </w:r>
            <w:r w:rsidR="00C86621">
              <w:rPr>
                <w:b/>
                <w:i/>
              </w:rPr>
              <w:t xml:space="preserve"> – non QC</w:t>
            </w:r>
          </w:p>
        </w:tc>
        <w:tc>
          <w:tcPr>
            <w:tcW w:w="0" w:type="auto"/>
            <w:vAlign w:val="center"/>
          </w:tcPr>
          <w:p w14:paraId="25BCB16F" w14:textId="77777777" w:rsidR="00C86621" w:rsidRDefault="00C86621" w:rsidP="00D64CEE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0" w:type="auto"/>
            <w:vAlign w:val="center"/>
          </w:tcPr>
          <w:p w14:paraId="52EFBE5F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267348D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C57F098" w14:textId="77777777" w:rsidR="00C86621" w:rsidRDefault="00C86621" w:rsidP="00D64CEE">
            <w:pPr>
              <w:jc w:val="center"/>
            </w:pPr>
          </w:p>
        </w:tc>
      </w:tr>
      <w:tr w:rsidR="00100D53" w14:paraId="3F4F79BA" w14:textId="77777777" w:rsidTr="00C86621">
        <w:tc>
          <w:tcPr>
            <w:tcW w:w="0" w:type="auto"/>
            <w:vAlign w:val="center"/>
          </w:tcPr>
          <w:p w14:paraId="3FCE4ADA" w14:textId="054BA2ED" w:rsidR="00C86621" w:rsidRDefault="00196F26" w:rsidP="00D64CEE">
            <w:pPr>
              <w:jc w:val="center"/>
            </w:pPr>
            <w:r>
              <w:rPr>
                <w:b/>
                <w:i/>
              </w:rPr>
              <w:t>Hourly vectors</w:t>
            </w:r>
            <w:r w:rsidR="00C86621">
              <w:rPr>
                <w:b/>
                <w:i/>
              </w:rPr>
              <w:t xml:space="preserve"> – QC</w:t>
            </w:r>
          </w:p>
        </w:tc>
        <w:tc>
          <w:tcPr>
            <w:tcW w:w="0" w:type="auto"/>
            <w:vAlign w:val="center"/>
          </w:tcPr>
          <w:p w14:paraId="681A665C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7D5B71B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3CDE5EED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39EC74F4" w14:textId="77777777" w:rsidR="00C86621" w:rsidRDefault="00C86621" w:rsidP="00D64CEE">
            <w:pPr>
              <w:jc w:val="center"/>
            </w:pPr>
          </w:p>
        </w:tc>
      </w:tr>
      <w:tr w:rsidR="00100D53" w14:paraId="11B55334" w14:textId="77777777" w:rsidTr="00C86621">
        <w:tc>
          <w:tcPr>
            <w:tcW w:w="0" w:type="auto"/>
            <w:vAlign w:val="center"/>
          </w:tcPr>
          <w:p w14:paraId="4F7F3EC4" w14:textId="7445AE34" w:rsidR="00C86621" w:rsidRDefault="00C86621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lastRenderedPageBreak/>
              <w:t>TOTAL</w:t>
            </w:r>
          </w:p>
        </w:tc>
        <w:tc>
          <w:tcPr>
            <w:tcW w:w="0" w:type="auto"/>
            <w:vAlign w:val="center"/>
          </w:tcPr>
          <w:p w14:paraId="5F97D30C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5E885823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2FAA1C52" w14:textId="77777777" w:rsidR="00C86621" w:rsidRDefault="00C86621" w:rsidP="00D64CEE">
            <w:pPr>
              <w:jc w:val="center"/>
            </w:pPr>
          </w:p>
        </w:tc>
        <w:tc>
          <w:tcPr>
            <w:tcW w:w="0" w:type="auto"/>
            <w:vAlign w:val="center"/>
          </w:tcPr>
          <w:p w14:paraId="2C0D34F5" w14:textId="77777777" w:rsidR="00C86621" w:rsidRDefault="00C86621" w:rsidP="00D64CEE">
            <w:pPr>
              <w:jc w:val="center"/>
            </w:pPr>
          </w:p>
        </w:tc>
      </w:tr>
    </w:tbl>
    <w:p w14:paraId="084997B6" w14:textId="48288912" w:rsidR="00EC6CCC" w:rsidRDefault="00EC6CCC" w:rsidP="005A787A">
      <w:pPr>
        <w:ind w:left="567"/>
      </w:pPr>
    </w:p>
    <w:p w14:paraId="0A4DE169" w14:textId="66384CC7" w:rsidR="006A4A7F" w:rsidRDefault="006A4A7F" w:rsidP="006A4A7F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D924FB">
        <w:rPr>
          <w:b/>
        </w:rPr>
        <w:t>Headers</w:t>
      </w:r>
      <w:r w:rsidR="00D924FB" w:rsidRPr="00D64CEE">
        <w:t>:</w:t>
      </w:r>
      <w:r w:rsidR="00D924FB">
        <w:rPr>
          <w:b/>
        </w:rPr>
        <w:t xml:space="preserve"> </w:t>
      </w:r>
      <w:r w:rsidR="00D924FB">
        <w:t xml:space="preserve">Type of </w:t>
      </w:r>
      <w:r w:rsidR="00283E29">
        <w:t xml:space="preserve">data </w:t>
      </w:r>
      <w:r w:rsidR="00D924FB">
        <w:t>file (</w:t>
      </w:r>
      <w:r w:rsidR="00D924FB">
        <w:rPr>
          <w:i/>
        </w:rPr>
        <w:t xml:space="preserve">i.e. </w:t>
      </w:r>
      <w:r w:rsidR="00D924FB">
        <w:t xml:space="preserve">QC </w:t>
      </w:r>
      <w:r w:rsidR="00D924FB" w:rsidRPr="00D64CEE">
        <w:rPr>
          <w:i/>
        </w:rPr>
        <w:t>vs.</w:t>
      </w:r>
      <w:r w:rsidR="00D924FB">
        <w:t xml:space="preserve"> non-QC).</w:t>
      </w:r>
      <w:r w:rsidR="00D924FB">
        <w:rPr>
          <w:b/>
        </w:rPr>
        <w:br/>
      </w:r>
      <w:r>
        <w:rPr>
          <w:b/>
        </w:rPr>
        <w:t>Start</w:t>
      </w:r>
      <w:r w:rsidRPr="006B3C3D">
        <w:t xml:space="preserve">: </w:t>
      </w:r>
      <w:r>
        <w:t>Transmission start date</w:t>
      </w:r>
      <w:r w:rsidR="00214783">
        <w:t xml:space="preserve"> </w:t>
      </w:r>
      <w:r w:rsidR="00117004">
        <w:t xml:space="preserve">(format: </w:t>
      </w:r>
      <w:proofErr w:type="spellStart"/>
      <w:r w:rsidR="00117004">
        <w:t>dd</w:t>
      </w:r>
      <w:proofErr w:type="spellEnd"/>
      <w:r w:rsidR="00117004">
        <w:t>/mm/</w:t>
      </w:r>
      <w:proofErr w:type="spellStart"/>
      <w:r w:rsidR="00117004">
        <w:t>yyyy</w:t>
      </w:r>
      <w:proofErr w:type="spellEnd"/>
      <w:r w:rsidR="00117004">
        <w:t>)</w:t>
      </w:r>
      <w:r>
        <w:t>.</w:t>
      </w:r>
      <w:r w:rsidR="0093094F">
        <w:br/>
      </w:r>
      <w:r w:rsidR="0093094F">
        <w:rPr>
          <w:b/>
        </w:rPr>
        <w:t>End</w:t>
      </w:r>
      <w:r w:rsidR="0093094F">
        <w:t xml:space="preserve">: Date at which the last file was received (format: </w:t>
      </w:r>
      <w:proofErr w:type="spellStart"/>
      <w:r w:rsidR="0093094F">
        <w:t>dd</w:t>
      </w:r>
      <w:proofErr w:type="spellEnd"/>
      <w:r w:rsidR="0093094F">
        <w:t>/mm/</w:t>
      </w:r>
      <w:proofErr w:type="spellStart"/>
      <w:r w:rsidR="0093094F">
        <w:t>yyyy</w:t>
      </w:r>
      <w:proofErr w:type="spellEnd"/>
      <w:r w:rsidR="0093094F">
        <w:t>).</w:t>
      </w:r>
      <w:r w:rsidR="0093094F">
        <w:br/>
      </w:r>
      <w:r w:rsidR="001C57E6">
        <w:rPr>
          <w:b/>
        </w:rPr>
        <w:t xml:space="preserve"># </w:t>
      </w:r>
      <w:proofErr w:type="gramStart"/>
      <w:r w:rsidR="001C57E6">
        <w:rPr>
          <w:b/>
        </w:rPr>
        <w:t>years</w:t>
      </w:r>
      <w:proofErr w:type="gramEnd"/>
      <w:r w:rsidR="001C57E6">
        <w:rPr>
          <w:b/>
        </w:rPr>
        <w:t xml:space="preserve"> of data</w:t>
      </w:r>
      <w:r w:rsidR="0093094F">
        <w:t>: N</w:t>
      </w:r>
      <w:r w:rsidR="0093094F" w:rsidRPr="00ED7666">
        <w:t>umber of</w:t>
      </w:r>
      <w:r w:rsidR="0093094F">
        <w:t xml:space="preserve"> years</w:t>
      </w:r>
      <w:r w:rsidR="0093094F" w:rsidRPr="00ED7666">
        <w:t xml:space="preserve"> </w:t>
      </w:r>
      <w:r w:rsidR="0093094F">
        <w:t>between the transmission start date</w:t>
      </w:r>
      <w:r w:rsidR="00AA5313">
        <w:t>/time</w:t>
      </w:r>
      <w:r w:rsidR="0093094F">
        <w:t xml:space="preserve"> and the </w:t>
      </w:r>
      <w:r w:rsidR="00AA5313">
        <w:t xml:space="preserve">date/time </w:t>
      </w:r>
      <w:r w:rsidR="0093094F">
        <w:t>at which the last file was received.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proofErr w:type="gramStart"/>
      <w:r w:rsidR="004F11F0"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t xml:space="preserve">: </w:t>
      </w:r>
      <w:r w:rsidR="001B559C">
        <w:t>Total number of files as a percentage of the total number of files expected (</w:t>
      </w:r>
      <w:r w:rsidR="001B559C">
        <w:rPr>
          <w:i/>
        </w:rPr>
        <w:t>i.e.</w:t>
      </w:r>
      <w:r w:rsidR="001B559C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Total number of hourly files received</m:t>
            </m:r>
          </m:num>
          <m:den>
            <m:r>
              <w:rPr>
                <w:rFonts w:ascii="Cambria Math" w:hAnsi="Cambria Math"/>
              </w:rPr>
              <m:t>Total number of hourly files expected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1B559C">
        <w:t>).</w:t>
      </w:r>
      <w:r w:rsidRPr="00ED7666">
        <w:br/>
      </w:r>
      <w:del w:id="8" w:author="Xavier Hoenner" w:date="2016-06-03T09:24:00Z">
        <w:r w:rsidRPr="00407393" w:rsidDel="00407393">
          <w:rPr>
            <w:b/>
          </w:rPr>
          <w:delText xml:space="preserve">ACORN: </w:delText>
        </w:r>
        <w:r w:rsidRPr="00407393" w:rsidDel="00407393">
          <w:rPr>
            <w:b/>
            <w:rPrChange w:id="9" w:author="Xavier Hoenner" w:date="2016-06-03T09:24:00Z">
              <w:rPr/>
            </w:rPrChange>
          </w:rPr>
          <w:delText xml:space="preserve">Australian Coastal </w:delText>
        </w:r>
      </w:del>
      <w:r w:rsidRPr="00407393">
        <w:rPr>
          <w:b/>
          <w:rPrChange w:id="10" w:author="Xavier Hoenner" w:date="2016-06-03T09:24:00Z">
            <w:rPr/>
          </w:rPrChange>
        </w:rPr>
        <w:t>Ocean Radar</w:t>
      </w:r>
      <w:ins w:id="11" w:author="Xavier Hoenner" w:date="2016-06-03T09:24:00Z"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</w:ins>
      <w:del w:id="12" w:author="Xavier Hoenner" w:date="2016-06-03T09:24:00Z">
        <w:r w:rsidDel="00407393">
          <w:delText>)</w:delText>
        </w:r>
      </w:del>
      <w:r w:rsidR="00AB4777">
        <w:t>.</w:t>
      </w:r>
    </w:p>
    <w:p w14:paraId="68CD26C6" w14:textId="77777777" w:rsidR="006B3C3D" w:rsidRDefault="006B3C3D" w:rsidP="006B3C3D">
      <w:pPr>
        <w:ind w:left="993" w:hanging="993"/>
      </w:pPr>
    </w:p>
    <w:p w14:paraId="21556B86" w14:textId="77777777" w:rsidR="00580B53" w:rsidRDefault="00580B53" w:rsidP="00580B53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</w:tblGrid>
      <w:tr w:rsidR="006E745C" w14:paraId="32B2FEB7" w14:textId="77777777" w:rsidTr="00D64CEE">
        <w:trPr>
          <w:jc w:val="center"/>
        </w:trPr>
        <w:tc>
          <w:tcPr>
            <w:tcW w:w="860" w:type="pct"/>
            <w:vAlign w:val="center"/>
          </w:tcPr>
          <w:p w14:paraId="650AB53D" w14:textId="64BCF83C" w:rsidR="006E745C" w:rsidRPr="0025464E" w:rsidRDefault="006E745C" w:rsidP="006E745C">
            <w:pPr>
              <w:jc w:val="center"/>
              <w:rPr>
                <w:b/>
              </w:rPr>
            </w:pPr>
            <w:proofErr w:type="gramStart"/>
            <w:r>
              <w:rPr>
                <w:b/>
              </w:rPr>
              <w:t>site</w:t>
            </w:r>
            <w:proofErr w:type="gramEnd"/>
          </w:p>
        </w:tc>
        <w:tc>
          <w:tcPr>
            <w:tcW w:w="674" w:type="pct"/>
            <w:vAlign w:val="center"/>
          </w:tcPr>
          <w:p w14:paraId="66D7E2E3" w14:textId="408C1121" w:rsidR="006E745C" w:rsidRPr="0025464E" w:rsidRDefault="006E745C" w:rsidP="006E745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_no_files</w:t>
            </w:r>
            <w:proofErr w:type="spellEnd"/>
          </w:p>
        </w:tc>
        <w:tc>
          <w:tcPr>
            <w:tcW w:w="852" w:type="pct"/>
            <w:vAlign w:val="center"/>
          </w:tcPr>
          <w:p w14:paraId="032816BB" w14:textId="5879F814" w:rsidR="006E745C" w:rsidRPr="0025464E" w:rsidRDefault="006E745C" w:rsidP="006E745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852" w:type="pct"/>
            <w:vAlign w:val="center"/>
          </w:tcPr>
          <w:p w14:paraId="33FCA581" w14:textId="5A2EEFFB" w:rsidR="006E745C" w:rsidRPr="0025464E" w:rsidRDefault="006E745C" w:rsidP="006E745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79" w:type="pct"/>
            <w:vAlign w:val="center"/>
          </w:tcPr>
          <w:p w14:paraId="7E6607B9" w14:textId="55B94C6B" w:rsidR="006E745C" w:rsidRPr="0025464E" w:rsidRDefault="006E745C" w:rsidP="006E745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884" w:type="pct"/>
            <w:vAlign w:val="center"/>
          </w:tcPr>
          <w:p w14:paraId="2B434E74" w14:textId="40B595B7" w:rsidR="006E745C" w:rsidRPr="0025464E" w:rsidRDefault="006E745C" w:rsidP="006E745C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percentage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6E745C" w14:paraId="36554397" w14:textId="77777777" w:rsidTr="00D64CEE">
        <w:trPr>
          <w:jc w:val="center"/>
        </w:trPr>
        <w:tc>
          <w:tcPr>
            <w:tcW w:w="860" w:type="pct"/>
            <w:vAlign w:val="center"/>
          </w:tcPr>
          <w:p w14:paraId="17E27312" w14:textId="77777777" w:rsidR="006E745C" w:rsidRDefault="006E745C" w:rsidP="006E745C">
            <w:pPr>
              <w:jc w:val="center"/>
            </w:pPr>
            <w:r>
              <w:t>Site name</w:t>
            </w:r>
          </w:p>
        </w:tc>
        <w:tc>
          <w:tcPr>
            <w:tcW w:w="674" w:type="pct"/>
            <w:vAlign w:val="center"/>
          </w:tcPr>
          <w:p w14:paraId="6565430B" w14:textId="113D5617" w:rsidR="006E745C" w:rsidRDefault="006E745C" w:rsidP="006E745C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852" w:type="pct"/>
            <w:vAlign w:val="center"/>
          </w:tcPr>
          <w:p w14:paraId="78C9DE1A" w14:textId="791C6434" w:rsidR="006E745C" w:rsidRDefault="006E745C" w:rsidP="006E745C">
            <w:pPr>
              <w:jc w:val="center"/>
            </w:pPr>
            <w:r>
              <w:t>Start</w:t>
            </w:r>
          </w:p>
        </w:tc>
        <w:tc>
          <w:tcPr>
            <w:tcW w:w="852" w:type="pct"/>
            <w:vAlign w:val="center"/>
          </w:tcPr>
          <w:p w14:paraId="735A74DE" w14:textId="513D1367" w:rsidR="006E745C" w:rsidRDefault="006E745C" w:rsidP="006E745C">
            <w:pPr>
              <w:jc w:val="center"/>
            </w:pPr>
            <w:r>
              <w:t>End</w:t>
            </w:r>
          </w:p>
        </w:tc>
        <w:tc>
          <w:tcPr>
            <w:tcW w:w="879" w:type="pct"/>
            <w:vAlign w:val="center"/>
          </w:tcPr>
          <w:p w14:paraId="7042585D" w14:textId="2F1E41A4" w:rsidR="006E745C" w:rsidRDefault="001C57E6" w:rsidP="006E745C">
            <w:pPr>
              <w:jc w:val="center"/>
            </w:pPr>
            <w:r>
              <w:t xml:space="preserve"># </w:t>
            </w:r>
            <w:proofErr w:type="gramStart"/>
            <w:r>
              <w:t>years</w:t>
            </w:r>
            <w:proofErr w:type="gramEnd"/>
            <w:r>
              <w:t xml:space="preserve"> of data</w:t>
            </w:r>
          </w:p>
        </w:tc>
        <w:tc>
          <w:tcPr>
            <w:tcW w:w="884" w:type="pct"/>
            <w:vAlign w:val="center"/>
          </w:tcPr>
          <w:p w14:paraId="3C44E165" w14:textId="36C907A5" w:rsidR="006E745C" w:rsidRDefault="006E745C" w:rsidP="006E745C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6E745C" w14:paraId="49FC0941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7AFEB745" w14:textId="522AC2A7" w:rsidR="006E745C" w:rsidRDefault="006E745C" w:rsidP="00D64CEE">
            <w:pPr>
              <w:jc w:val="center"/>
            </w:pPr>
            <w:r w:rsidRPr="00455ED0">
              <w:t xml:space="preserve">Headers: </w:t>
            </w:r>
            <w:r w:rsidR="000D5880"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 w:rsidR="000D5880">
              <w:t>’</w:t>
            </w:r>
          </w:p>
        </w:tc>
      </w:tr>
      <w:tr w:rsidR="006E745C" w14:paraId="693A70B7" w14:textId="77777777" w:rsidTr="00D64CEE">
        <w:trPr>
          <w:jc w:val="center"/>
        </w:trPr>
        <w:tc>
          <w:tcPr>
            <w:tcW w:w="860" w:type="pct"/>
            <w:vAlign w:val="center"/>
          </w:tcPr>
          <w:p w14:paraId="7B741DD5" w14:textId="77777777" w:rsidR="006E745C" w:rsidRDefault="006E745C" w:rsidP="006E745C">
            <w:pPr>
              <w:jc w:val="center"/>
            </w:pPr>
          </w:p>
        </w:tc>
        <w:tc>
          <w:tcPr>
            <w:tcW w:w="674" w:type="pct"/>
            <w:vAlign w:val="center"/>
          </w:tcPr>
          <w:p w14:paraId="30A97D93" w14:textId="77777777" w:rsidR="006E745C" w:rsidRDefault="006E745C" w:rsidP="006E745C">
            <w:pPr>
              <w:jc w:val="center"/>
            </w:pPr>
          </w:p>
        </w:tc>
        <w:tc>
          <w:tcPr>
            <w:tcW w:w="852" w:type="pct"/>
            <w:vAlign w:val="center"/>
          </w:tcPr>
          <w:p w14:paraId="71433A5B" w14:textId="77777777" w:rsidR="006E745C" w:rsidRDefault="006E745C" w:rsidP="006E745C">
            <w:pPr>
              <w:jc w:val="center"/>
            </w:pPr>
          </w:p>
        </w:tc>
        <w:tc>
          <w:tcPr>
            <w:tcW w:w="852" w:type="pct"/>
            <w:vAlign w:val="center"/>
          </w:tcPr>
          <w:p w14:paraId="3B22999D" w14:textId="77777777" w:rsidR="006E745C" w:rsidRDefault="006E745C" w:rsidP="006E745C">
            <w:pPr>
              <w:jc w:val="center"/>
            </w:pPr>
          </w:p>
        </w:tc>
        <w:tc>
          <w:tcPr>
            <w:tcW w:w="879" w:type="pct"/>
            <w:vAlign w:val="center"/>
          </w:tcPr>
          <w:p w14:paraId="396BECE2" w14:textId="77777777" w:rsidR="006E745C" w:rsidRDefault="006E745C" w:rsidP="006E745C">
            <w:pPr>
              <w:jc w:val="center"/>
            </w:pPr>
          </w:p>
        </w:tc>
        <w:tc>
          <w:tcPr>
            <w:tcW w:w="884" w:type="pct"/>
            <w:vAlign w:val="center"/>
          </w:tcPr>
          <w:p w14:paraId="7C6B7390" w14:textId="77777777" w:rsidR="006E745C" w:rsidRDefault="006E745C" w:rsidP="006E745C">
            <w:pPr>
              <w:jc w:val="center"/>
            </w:pPr>
          </w:p>
        </w:tc>
      </w:tr>
    </w:tbl>
    <w:p w14:paraId="64FBCCB7" w14:textId="77777777" w:rsidR="00580B53" w:rsidRDefault="00580B53" w:rsidP="00580B53"/>
    <w:p w14:paraId="67C53EDE" w14:textId="3A6237AC" w:rsidR="003B7C0A" w:rsidRDefault="003B7C0A" w:rsidP="003B7C0A">
      <w:pPr>
        <w:pStyle w:val="Heading2"/>
      </w:pPr>
      <w:r w:rsidRPr="00E123F0">
        <w:t>1.</w:t>
      </w:r>
      <w:r w:rsidR="008B78BD">
        <w:t>2</w:t>
      </w:r>
      <w:r w:rsidRPr="00E123F0">
        <w:t xml:space="preserve"> </w:t>
      </w:r>
      <w:r>
        <w:t xml:space="preserve">Data summary – </w:t>
      </w:r>
      <w:r w:rsidR="008B78BD">
        <w:t>Radials</w:t>
      </w:r>
    </w:p>
    <w:p w14:paraId="1509C35C" w14:textId="43834D76" w:rsidR="003B7C0A" w:rsidRDefault="003B7C0A" w:rsidP="003B7C0A">
      <w:pPr>
        <w:pStyle w:val="Heading3"/>
        <w:rPr>
          <w:u w:val="none"/>
        </w:rPr>
      </w:pPr>
      <w:r w:rsidRPr="00592DB1">
        <w:rPr>
          <w:b w:val="0"/>
        </w:rPr>
        <w:t>Filename:</w:t>
      </w:r>
      <w:r>
        <w:t xml:space="preserve"> </w:t>
      </w:r>
      <w:r w:rsidRPr="00592DB1">
        <w:rPr>
          <w:u w:val="none"/>
        </w:rPr>
        <w:t>‘</w:t>
      </w:r>
      <w:proofErr w:type="spellStart"/>
      <w:del w:id="13" w:author="Xavier Hoenner" w:date="2016-06-03T09:24:00Z">
        <w:r w:rsidDel="00407393">
          <w:rPr>
            <w:u w:val="none"/>
          </w:rPr>
          <w:delText>ACORN</w:delText>
        </w:r>
      </w:del>
      <w:ins w:id="14" w:author="Xavier Hoenner" w:date="2016-06-03T09:24:00Z">
        <w:r w:rsidR="00407393">
          <w:rPr>
            <w:u w:val="none"/>
          </w:rPr>
          <w:t>OceanRadar</w:t>
        </w:r>
      </w:ins>
      <w:r w:rsidR="008B78BD">
        <w:rPr>
          <w:u w:val="none"/>
        </w:rPr>
        <w:t>_Radials</w:t>
      </w:r>
      <w:r>
        <w:rPr>
          <w:u w:val="none"/>
        </w:rPr>
        <w:t>_</w:t>
      </w:r>
      <w:r w:rsidRPr="00592DB1">
        <w:rPr>
          <w:u w:val="none"/>
        </w:rPr>
        <w:t>Summary</w:t>
      </w:r>
      <w:proofErr w:type="spellEnd"/>
      <w:r w:rsidRPr="00592DB1">
        <w:rPr>
          <w:u w:val="none"/>
        </w:rPr>
        <w:t>’</w:t>
      </w:r>
    </w:p>
    <w:p w14:paraId="32986BCD" w14:textId="77777777" w:rsidR="003B7C0A" w:rsidRDefault="003B7C0A" w:rsidP="003B7C0A"/>
    <w:p w14:paraId="1C6C66F9" w14:textId="44AB356D" w:rsidR="003B7C0A" w:rsidRDefault="003B7C0A" w:rsidP="003B7C0A">
      <w:pPr>
        <w:pStyle w:val="Heading3"/>
      </w:pPr>
      <w:r w:rsidRPr="00592DB1">
        <w:rPr>
          <w:b w:val="0"/>
        </w:rPr>
        <w:t>Description:</w:t>
      </w:r>
      <w:r>
        <w:t xml:space="preserve"> </w:t>
      </w:r>
      <w:r w:rsidRPr="00592DB1">
        <w:rPr>
          <w:u w:val="none"/>
        </w:rPr>
        <w:t xml:space="preserve">‘Data </w:t>
      </w:r>
      <w:r>
        <w:rPr>
          <w:u w:val="none"/>
        </w:rPr>
        <w:t>s</w:t>
      </w:r>
      <w:r w:rsidRPr="00592DB1">
        <w:rPr>
          <w:u w:val="none"/>
        </w:rPr>
        <w:t>ummary</w:t>
      </w:r>
      <w:r>
        <w:rPr>
          <w:u w:val="none"/>
        </w:rPr>
        <w:t xml:space="preserve"> </w:t>
      </w:r>
      <w:r w:rsidRPr="003B4136">
        <w:rPr>
          <w:u w:val="none"/>
        </w:rPr>
        <w:t xml:space="preserve"> – </w:t>
      </w:r>
      <w:r w:rsidR="008B78BD">
        <w:rPr>
          <w:u w:val="none"/>
        </w:rPr>
        <w:t>Radials</w:t>
      </w:r>
      <w:r w:rsidRPr="003B4136">
        <w:rPr>
          <w:u w:val="none"/>
        </w:rPr>
        <w:t>’</w:t>
      </w:r>
    </w:p>
    <w:p w14:paraId="05B72D96" w14:textId="77777777" w:rsidR="003B7C0A" w:rsidRDefault="003B7C0A" w:rsidP="003B7C0A">
      <w:pPr>
        <w:rPr>
          <w:u w:val="single"/>
        </w:rPr>
      </w:pPr>
    </w:p>
    <w:p w14:paraId="5F5C7FC6" w14:textId="4945390C" w:rsidR="003B7C0A" w:rsidRDefault="00B33498" w:rsidP="003B7C0A">
      <w:r>
        <w:rPr>
          <w:u w:val="single"/>
        </w:rPr>
        <w:t>Table</w:t>
      </w:r>
      <w:r w:rsidR="003B7C0A" w:rsidRPr="00542A59">
        <w:rPr>
          <w:u w:val="single"/>
        </w:rPr>
        <w:t xml:space="preserve"> to use:</w:t>
      </w:r>
      <w:r w:rsidR="003B7C0A" w:rsidRPr="00542A59">
        <w:t xml:space="preserve"> 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3799"/>
      </w:tblGrid>
      <w:tr w:rsidR="003B7C0A" w14:paraId="1E378B0E" w14:textId="77777777" w:rsidTr="00D64CEE">
        <w:tc>
          <w:tcPr>
            <w:tcW w:w="1271" w:type="dxa"/>
          </w:tcPr>
          <w:p w14:paraId="7A9EB62D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799" w:type="dxa"/>
          </w:tcPr>
          <w:p w14:paraId="35BFE817" w14:textId="77777777" w:rsidR="003B7C0A" w:rsidRPr="003D503B" w:rsidRDefault="003B7C0A" w:rsidP="003B413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3B7C0A" w14:paraId="43E1F7D7" w14:textId="77777777" w:rsidTr="00D64CEE">
        <w:tc>
          <w:tcPr>
            <w:tcW w:w="1271" w:type="dxa"/>
          </w:tcPr>
          <w:p w14:paraId="53DE639D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799" w:type="dxa"/>
          </w:tcPr>
          <w:p w14:paraId="15A05B79" w14:textId="77777777" w:rsidR="003B7C0A" w:rsidRPr="003D503B" w:rsidRDefault="003B7C0A" w:rsidP="003B4136">
            <w:pPr>
              <w:rPr>
                <w:rFonts w:asciiTheme="majorHAnsi" w:eastAsiaTheme="majorEastAsia" w:hAnsiTheme="majorHAnsi" w:cstheme="majorBidi"/>
                <w:i/>
                <w:iCs/>
                <w:color w:val="243F60" w:themeColor="accent1" w:themeShade="7F"/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3B7C0A" w14:paraId="75BF8E48" w14:textId="77777777" w:rsidTr="00D64CEE">
        <w:tc>
          <w:tcPr>
            <w:tcW w:w="1271" w:type="dxa"/>
          </w:tcPr>
          <w:p w14:paraId="4EEDC680" w14:textId="77777777" w:rsidR="003B7C0A" w:rsidRPr="003D503B" w:rsidRDefault="003B7C0A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799" w:type="dxa"/>
          </w:tcPr>
          <w:p w14:paraId="12E4FCB6" w14:textId="77777777" w:rsidR="003B7C0A" w:rsidRPr="003D503B" w:rsidRDefault="003B7C0A" w:rsidP="003B413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3B7C0A" w14:paraId="7E2BAED4" w14:textId="77777777" w:rsidTr="00D64CEE">
        <w:tc>
          <w:tcPr>
            <w:tcW w:w="1271" w:type="dxa"/>
          </w:tcPr>
          <w:p w14:paraId="50C25AE3" w14:textId="77777777" w:rsidR="003B7C0A" w:rsidRPr="003D503B" w:rsidRDefault="003B7C0A" w:rsidP="003B413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799" w:type="dxa"/>
          </w:tcPr>
          <w:p w14:paraId="4B25A4AF" w14:textId="623E0019" w:rsidR="003B7C0A" w:rsidRPr="003D503B" w:rsidRDefault="008B78BD" w:rsidP="003B4136">
            <w:pPr>
              <w:rPr>
                <w:rFonts w:asciiTheme="majorHAnsi" w:eastAsiaTheme="majorEastAsia" w:hAnsiTheme="majorHAnsi" w:cstheme="majorBidi"/>
                <w:b/>
                <w:bCs/>
                <w:i/>
                <w:iCs/>
                <w:color w:val="243F60" w:themeColor="accent1" w:themeShade="7F"/>
                <w:szCs w:val="24"/>
              </w:rPr>
            </w:pPr>
            <w:proofErr w:type="spellStart"/>
            <w:proofErr w:type="gramStart"/>
            <w:r w:rsidRPr="008B78BD">
              <w:rPr>
                <w:szCs w:val="24"/>
              </w:rPr>
              <w:t>acorn</w:t>
            </w:r>
            <w:proofErr w:type="gramEnd"/>
            <w:r w:rsidRPr="008B78BD">
              <w:rPr>
                <w:szCs w:val="24"/>
              </w:rPr>
              <w:t>_radials_data_summary_view</w:t>
            </w:r>
            <w:proofErr w:type="spellEnd"/>
          </w:p>
        </w:tc>
      </w:tr>
    </w:tbl>
    <w:p w14:paraId="6CDEF260" w14:textId="77777777" w:rsidR="003B7C0A" w:rsidRDefault="003B7C0A" w:rsidP="003B7C0A"/>
    <w:p w14:paraId="4005345A" w14:textId="77777777" w:rsidR="003B7C0A" w:rsidRDefault="003B7C0A" w:rsidP="003B7C0A">
      <w:r>
        <w:rPr>
          <w:u w:val="single"/>
        </w:rPr>
        <w:t>Filters: None</w:t>
      </w:r>
      <w:r>
        <w:t>, all filters have already been applied.</w:t>
      </w:r>
    </w:p>
    <w:p w14:paraId="22B634B1" w14:textId="77777777" w:rsidR="003B7C0A" w:rsidRDefault="003B7C0A" w:rsidP="003B7C0A">
      <w:pPr>
        <w:ind w:left="2160" w:hanging="2160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3103587" w14:textId="77777777" w:rsidR="003B7C0A" w:rsidRDefault="003B7C0A" w:rsidP="003B7C0A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’.</w:t>
      </w:r>
    </w:p>
    <w:p w14:paraId="5FE263F8" w14:textId="6F431398" w:rsidR="003B7C0A" w:rsidRDefault="003B7C0A" w:rsidP="003B7C0A">
      <w:pPr>
        <w:ind w:left="567" w:hanging="567"/>
        <w:rPr>
          <w:i/>
        </w:rPr>
      </w:pPr>
      <w:r w:rsidRPr="00EC6CCC">
        <w:rPr>
          <w:u w:val="single"/>
        </w:rPr>
        <w:lastRenderedPageBreak/>
        <w:t>Total:</w:t>
      </w:r>
      <w:r w:rsidRPr="00EC6CCC">
        <w:t xml:space="preserve"> Calculate</w:t>
      </w:r>
      <w:r>
        <w:t xml:space="preserve"> </w:t>
      </w:r>
      <w:r w:rsidRPr="00EC6CCC">
        <w:t xml:space="preserve">the total number of </w:t>
      </w:r>
      <w:r>
        <w:t xml:space="preserve">radar sites, </w:t>
      </w:r>
      <w:r w:rsidR="00511EC5">
        <w:t xml:space="preserve">radar stations, </w:t>
      </w:r>
      <w:r>
        <w:t xml:space="preserve">along with the number of files, the time coverage, and the temporal range. </w:t>
      </w:r>
      <w:r>
        <w:rPr>
          <w:i/>
        </w:rPr>
        <w:t>Use the f</w:t>
      </w:r>
      <w:r w:rsidRPr="00045FC7">
        <w:rPr>
          <w:i/>
        </w:rPr>
        <w:t>ollowing view</w:t>
      </w:r>
      <w:r w:rsidRPr="006549A4">
        <w:rPr>
          <w:i/>
        </w:rPr>
        <w:t>: ‘</w:t>
      </w:r>
      <w:proofErr w:type="spellStart"/>
      <w:r w:rsidRPr="006549A4">
        <w:rPr>
          <w:i/>
        </w:rPr>
        <w:t>totals_view</w:t>
      </w:r>
      <w:proofErr w:type="spellEnd"/>
      <w:r w:rsidRPr="006549A4">
        <w:rPr>
          <w:i/>
        </w:rPr>
        <w:t>’; filter by: ‘facility’ = ‘ACORN’</w:t>
      </w:r>
      <w:r w:rsidR="00511EC5">
        <w:rPr>
          <w:i/>
        </w:rPr>
        <w:t xml:space="preserve"> and where </w:t>
      </w:r>
      <w:proofErr w:type="gramStart"/>
      <w:r w:rsidR="00511EC5" w:rsidRPr="00511EC5">
        <w:rPr>
          <w:i/>
        </w:rPr>
        <w:t>substring(</w:t>
      </w:r>
      <w:proofErr w:type="spellStart"/>
      <w:proofErr w:type="gramEnd"/>
      <w:r w:rsidR="00511EC5" w:rsidRPr="00511EC5">
        <w:rPr>
          <w:i/>
        </w:rPr>
        <w:t>type,'Radials</w:t>
      </w:r>
      <w:proofErr w:type="spellEnd"/>
      <w:r w:rsidR="00511EC5" w:rsidRPr="00511EC5">
        <w:rPr>
          <w:i/>
        </w:rPr>
        <w:t>') = 'Radials'</w:t>
      </w:r>
      <w:r w:rsidRPr="006549A4">
        <w:rPr>
          <w:i/>
        </w:rPr>
        <w:t>.</w:t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938"/>
        <w:gridCol w:w="1643"/>
        <w:gridCol w:w="1817"/>
        <w:gridCol w:w="1316"/>
        <w:gridCol w:w="1436"/>
        <w:gridCol w:w="2092"/>
      </w:tblGrid>
      <w:tr w:rsidR="00511EC5" w14:paraId="085C285C" w14:textId="77777777" w:rsidTr="00D64CEE">
        <w:tc>
          <w:tcPr>
            <w:tcW w:w="507" w:type="pct"/>
            <w:vAlign w:val="center"/>
          </w:tcPr>
          <w:p w14:paraId="0B21F877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Date type (‘type’)</w:t>
            </w:r>
          </w:p>
        </w:tc>
        <w:tc>
          <w:tcPr>
            <w:tcW w:w="889" w:type="pct"/>
            <w:vAlign w:val="center"/>
          </w:tcPr>
          <w:p w14:paraId="314598C4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sites (‘</w:t>
            </w:r>
            <w:proofErr w:type="spellStart"/>
            <w:r>
              <w:rPr>
                <w:b/>
                <w:i/>
              </w:rPr>
              <w:t>no_projects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983" w:type="pct"/>
            <w:vAlign w:val="center"/>
          </w:tcPr>
          <w:p w14:paraId="64832C68" w14:textId="2CCB35B8" w:rsidR="00511EC5" w:rsidRDefault="00511EC5" w:rsidP="00D64CEE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radar stations (‘</w:t>
            </w:r>
            <w:proofErr w:type="spellStart"/>
            <w:r>
              <w:rPr>
                <w:b/>
                <w:i/>
              </w:rPr>
              <w:t>no_platforms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712" w:type="pct"/>
            <w:vAlign w:val="center"/>
          </w:tcPr>
          <w:p w14:paraId="56025F22" w14:textId="00B96C7A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 number of files (‘</w:t>
            </w:r>
            <w:proofErr w:type="spellStart"/>
            <w:r>
              <w:rPr>
                <w:b/>
                <w:i/>
              </w:rPr>
              <w:t>no_data</w:t>
            </w:r>
            <w:proofErr w:type="spellEnd"/>
            <w:r>
              <w:rPr>
                <w:b/>
                <w:i/>
              </w:rPr>
              <w:t>’)</w:t>
            </w:r>
          </w:p>
        </w:tc>
        <w:tc>
          <w:tcPr>
            <w:tcW w:w="777" w:type="pct"/>
            <w:vAlign w:val="center"/>
          </w:tcPr>
          <w:p w14:paraId="34088394" w14:textId="335E4EEB" w:rsidR="00511EC5" w:rsidRPr="003B4136" w:rsidRDefault="00100D53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 xml:space="preserve">Number of years of data </w:t>
            </w:r>
            <w:r w:rsidR="00511EC5">
              <w:rPr>
                <w:b/>
                <w:i/>
              </w:rPr>
              <w:t>(‘no_data2’)</w:t>
            </w:r>
          </w:p>
        </w:tc>
        <w:tc>
          <w:tcPr>
            <w:tcW w:w="1132" w:type="pct"/>
            <w:vAlign w:val="center"/>
          </w:tcPr>
          <w:p w14:paraId="45AC91A4" w14:textId="77777777" w:rsidR="00511EC5" w:rsidRPr="003B4136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Temporal range (‘</w:t>
            </w:r>
            <w:proofErr w:type="spellStart"/>
            <w:r>
              <w:rPr>
                <w:b/>
                <w:i/>
              </w:rPr>
              <w:t>temporal_range</w:t>
            </w:r>
            <w:proofErr w:type="spellEnd"/>
            <w:r>
              <w:rPr>
                <w:b/>
                <w:i/>
              </w:rPr>
              <w:t>’)</w:t>
            </w:r>
          </w:p>
        </w:tc>
      </w:tr>
      <w:tr w:rsidR="00511EC5" w14:paraId="3CF3296D" w14:textId="77777777" w:rsidTr="00D64CEE">
        <w:tc>
          <w:tcPr>
            <w:tcW w:w="507" w:type="pct"/>
            <w:vAlign w:val="center"/>
          </w:tcPr>
          <w:p w14:paraId="5284F47D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Radials – non QC</w:t>
            </w:r>
          </w:p>
        </w:tc>
        <w:tc>
          <w:tcPr>
            <w:tcW w:w="889" w:type="pct"/>
            <w:vAlign w:val="center"/>
          </w:tcPr>
          <w:p w14:paraId="51A4398C" w14:textId="77777777" w:rsidR="00511EC5" w:rsidRDefault="00511EC5" w:rsidP="003B4136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</w:tcPr>
          <w:p w14:paraId="44722421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24409D68" w14:textId="174B7271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5DE367AF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780D9AA8" w14:textId="77777777" w:rsidR="00511EC5" w:rsidRDefault="00511EC5" w:rsidP="003B4136">
            <w:pPr>
              <w:jc w:val="center"/>
            </w:pPr>
          </w:p>
        </w:tc>
      </w:tr>
      <w:tr w:rsidR="00511EC5" w14:paraId="5E8A2D04" w14:textId="77777777" w:rsidTr="00D64CEE">
        <w:tc>
          <w:tcPr>
            <w:tcW w:w="507" w:type="pct"/>
            <w:vAlign w:val="center"/>
          </w:tcPr>
          <w:p w14:paraId="578900F4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Radials – QC</w:t>
            </w:r>
          </w:p>
        </w:tc>
        <w:tc>
          <w:tcPr>
            <w:tcW w:w="889" w:type="pct"/>
            <w:vAlign w:val="center"/>
          </w:tcPr>
          <w:p w14:paraId="3DF67FFC" w14:textId="77777777" w:rsidR="00511EC5" w:rsidRDefault="00511EC5" w:rsidP="003B4136">
            <w:pPr>
              <w:jc w:val="center"/>
              <w:rPr>
                <w:rFonts w:eastAsiaTheme="majorEastAsia" w:cstheme="majorBidi"/>
                <w:b/>
                <w:bCs/>
                <w:color w:val="000000" w:themeColor="text1"/>
                <w:szCs w:val="28"/>
              </w:rPr>
            </w:pPr>
          </w:p>
        </w:tc>
        <w:tc>
          <w:tcPr>
            <w:tcW w:w="983" w:type="pct"/>
            <w:vAlign w:val="center"/>
          </w:tcPr>
          <w:p w14:paraId="72FD596D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3498BD3D" w14:textId="69E0DFFA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62A0AD11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491C5232" w14:textId="77777777" w:rsidR="00511EC5" w:rsidRDefault="00511EC5" w:rsidP="003B4136">
            <w:pPr>
              <w:jc w:val="center"/>
            </w:pPr>
          </w:p>
        </w:tc>
      </w:tr>
      <w:tr w:rsidR="00511EC5" w14:paraId="053C199D" w14:textId="77777777" w:rsidTr="00D64CEE">
        <w:tc>
          <w:tcPr>
            <w:tcW w:w="507" w:type="pct"/>
            <w:vAlign w:val="center"/>
          </w:tcPr>
          <w:p w14:paraId="76FB15DB" w14:textId="77777777" w:rsidR="00511EC5" w:rsidRDefault="00511EC5" w:rsidP="003B4136">
            <w:pPr>
              <w:jc w:val="center"/>
              <w:rPr>
                <w:b/>
                <w:i/>
              </w:rPr>
            </w:pPr>
            <w:r>
              <w:rPr>
                <w:b/>
                <w:i/>
              </w:rPr>
              <w:t>TOTAL</w:t>
            </w:r>
          </w:p>
        </w:tc>
        <w:tc>
          <w:tcPr>
            <w:tcW w:w="889" w:type="pct"/>
            <w:vAlign w:val="center"/>
          </w:tcPr>
          <w:p w14:paraId="19826307" w14:textId="77777777" w:rsidR="00511EC5" w:rsidRDefault="00511EC5" w:rsidP="003B4136">
            <w:pPr>
              <w:jc w:val="center"/>
            </w:pPr>
          </w:p>
        </w:tc>
        <w:tc>
          <w:tcPr>
            <w:tcW w:w="983" w:type="pct"/>
            <w:vAlign w:val="center"/>
          </w:tcPr>
          <w:p w14:paraId="08C3DB3A" w14:textId="77777777" w:rsidR="00511EC5" w:rsidRDefault="00511EC5" w:rsidP="00D64CEE">
            <w:pPr>
              <w:jc w:val="center"/>
            </w:pPr>
          </w:p>
        </w:tc>
        <w:tc>
          <w:tcPr>
            <w:tcW w:w="712" w:type="pct"/>
            <w:vAlign w:val="center"/>
          </w:tcPr>
          <w:p w14:paraId="3A1DCFBF" w14:textId="7C5CA21B" w:rsidR="00511EC5" w:rsidRDefault="00511EC5" w:rsidP="003B4136">
            <w:pPr>
              <w:jc w:val="center"/>
            </w:pPr>
          </w:p>
        </w:tc>
        <w:tc>
          <w:tcPr>
            <w:tcW w:w="777" w:type="pct"/>
            <w:vAlign w:val="center"/>
          </w:tcPr>
          <w:p w14:paraId="24B7A1D0" w14:textId="77777777" w:rsidR="00511EC5" w:rsidRDefault="00511EC5" w:rsidP="003B4136">
            <w:pPr>
              <w:jc w:val="center"/>
            </w:pPr>
          </w:p>
        </w:tc>
        <w:tc>
          <w:tcPr>
            <w:tcW w:w="1132" w:type="pct"/>
            <w:vAlign w:val="center"/>
          </w:tcPr>
          <w:p w14:paraId="33C770B8" w14:textId="77777777" w:rsidR="00511EC5" w:rsidRDefault="00511EC5" w:rsidP="003B4136">
            <w:pPr>
              <w:jc w:val="center"/>
            </w:pPr>
          </w:p>
        </w:tc>
      </w:tr>
    </w:tbl>
    <w:p w14:paraId="6DAF5C8C" w14:textId="77777777" w:rsidR="003B7C0A" w:rsidRDefault="003B7C0A" w:rsidP="003B7C0A">
      <w:pPr>
        <w:ind w:left="567"/>
      </w:pPr>
    </w:p>
    <w:p w14:paraId="7B7E4FC1" w14:textId="79B30E2B" w:rsidR="003B7C0A" w:rsidRDefault="003B7C0A" w:rsidP="003B7C0A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 w:rsidRPr="003B4136"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 w:rsidRPr="003B4136">
        <w:rPr>
          <w:i/>
        </w:rPr>
        <w:t>vs.</w:t>
      </w:r>
      <w:r>
        <w:t xml:space="preserve"> non-QC).</w:t>
      </w:r>
      <w:r w:rsidR="00CA5E37">
        <w:br/>
      </w:r>
      <w:r w:rsidR="00CA5E37">
        <w:rPr>
          <w:b/>
        </w:rPr>
        <w:t>Sub-headers</w:t>
      </w:r>
      <w:r w:rsidR="00CA5E37">
        <w:t>: Location of radar sites.</w:t>
      </w:r>
      <w:r>
        <w:rPr>
          <w:b/>
        </w:rPr>
        <w:br/>
        <w:t>Start</w:t>
      </w:r>
      <w:r w:rsidRPr="006B3C3D">
        <w:t xml:space="preserve">: </w:t>
      </w:r>
      <w:r>
        <w:t xml:space="preserve">Transmission start date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>
        <w:t xml:space="preserve">: Date at which the last file was received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1C57E6">
        <w:rPr>
          <w:b/>
        </w:rPr>
        <w:t xml:space="preserve"># </w:t>
      </w:r>
      <w:proofErr w:type="gramStart"/>
      <w:r w:rsidR="001C57E6">
        <w:rPr>
          <w:b/>
        </w:rPr>
        <w:t>years</w:t>
      </w:r>
      <w:proofErr w:type="gramEnd"/>
      <w:r w:rsidR="001C57E6">
        <w:rPr>
          <w:b/>
        </w:rPr>
        <w:t xml:space="preserve"> of data</w:t>
      </w:r>
      <w:r>
        <w:t>: N</w:t>
      </w:r>
      <w:r w:rsidRPr="00ED7666">
        <w:t>umber of</w:t>
      </w:r>
      <w:r>
        <w:t xml:space="preserve"> years</w:t>
      </w:r>
      <w:r w:rsidRPr="00ED7666">
        <w:t xml:space="preserve"> </w:t>
      </w:r>
      <w:r>
        <w:t xml:space="preserve">between the transmission start </w:t>
      </w:r>
      <w:r w:rsidR="00AA5313">
        <w:t xml:space="preserve">date/time </w:t>
      </w:r>
      <w:r>
        <w:t xml:space="preserve">and the </w:t>
      </w:r>
      <w:r w:rsidR="00AA5313">
        <w:t xml:space="preserve">date/time </w:t>
      </w:r>
      <w:r>
        <w:t>at which the last file was received.</w:t>
      </w:r>
      <w:r w:rsidRPr="006B3C3D">
        <w:br/>
      </w:r>
      <w:r w:rsidRPr="006B3C3D">
        <w:rPr>
          <w:b/>
        </w:rPr>
        <w:t>‘</w:t>
      </w:r>
      <w:r>
        <w:rPr>
          <w:b/>
        </w:rPr>
        <w:t xml:space="preserve">% </w:t>
      </w:r>
      <w:proofErr w:type="gramStart"/>
      <w:r>
        <w:rPr>
          <w:b/>
        </w:rPr>
        <w:t>coverage</w:t>
      </w:r>
      <w:r w:rsidRPr="006B3C3D">
        <w:rPr>
          <w:b/>
        </w:rPr>
        <w:t>’</w:t>
      </w:r>
      <w:proofErr w:type="gramEnd"/>
      <w:r w:rsidRPr="006B3C3D">
        <w:t xml:space="preserve">: </w:t>
      </w:r>
      <w:r>
        <w:t xml:space="preserve">Total number of files as a percentage of the total number of files expected </w:t>
      </w:r>
      <w:r w:rsidR="009366C9">
        <w:t>(</w:t>
      </w:r>
      <w:r w:rsidR="009366C9">
        <w:rPr>
          <w:i/>
        </w:rPr>
        <w:t>i.e.</w:t>
      </w:r>
      <w:r w:rsidR="009366C9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To</m:t>
            </m:r>
            <m:r>
              <w:rPr>
                <w:rFonts w:ascii="Cambria Math" w:hAnsi="Cambria Math"/>
              </w:rPr>
              <m:t>tal number of radial files received</m:t>
            </m:r>
          </m:num>
          <m:den>
            <m:r>
              <w:rPr>
                <w:rFonts w:ascii="Cambria Math" w:hAnsi="Cambria Math"/>
              </w:rPr>
              <m:t>Total number of radial files expected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9366C9">
        <w:t>).</w:t>
      </w:r>
      <w:r w:rsidRPr="00ED7666">
        <w:br/>
      </w:r>
      <w:ins w:id="15" w:author="Xavier Hoenner" w:date="2016-06-03T09:24:00Z">
        <w:r w:rsidR="00407393" w:rsidRPr="00C05D36">
          <w:rPr>
            <w:b/>
          </w:rPr>
          <w:t>Ocean Radar</w:t>
        </w:r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  <w:r w:rsidR="00407393">
          <w:t>.</w:t>
        </w:r>
      </w:ins>
      <w:del w:id="16" w:author="Xavier Hoenner" w:date="2016-06-03T09:24:00Z">
        <w:r w:rsidDel="00407393">
          <w:rPr>
            <w:b/>
          </w:rPr>
          <w:delText xml:space="preserve">ACORN: </w:delText>
        </w:r>
        <w:r w:rsidDel="00407393">
          <w:delText>Australian Coastal Ocean Radar Network (</w:delText>
        </w:r>
        <w:r w:rsidR="00407393" w:rsidDel="00407393">
          <w:fldChar w:fldCharType="begin"/>
        </w:r>
        <w:r w:rsidR="00407393" w:rsidDel="00407393">
          <w:delInstrText xml:space="preserve"> HYPERLINK "http://imos.org.au/acorn.html" </w:delInstrText>
        </w:r>
        <w:r w:rsidR="00407393" w:rsidDel="00407393">
          <w:fldChar w:fldCharType="separate"/>
        </w:r>
        <w:r w:rsidDel="00407393">
          <w:rPr>
            <w:rStyle w:val="Hyperlink"/>
          </w:rPr>
          <w:delText>http://imos.org.au/acorn.html</w:delText>
        </w:r>
        <w:r w:rsidR="00407393" w:rsidDel="00407393">
          <w:rPr>
            <w:rStyle w:val="Hyperlink"/>
          </w:rPr>
          <w:fldChar w:fldCharType="end"/>
        </w:r>
        <w:r w:rsidDel="00407393">
          <w:delText>).</w:delText>
        </w:r>
      </w:del>
    </w:p>
    <w:p w14:paraId="37C6AAB5" w14:textId="77777777" w:rsidR="003B7C0A" w:rsidRDefault="003B7C0A" w:rsidP="003B7C0A">
      <w:pPr>
        <w:ind w:left="993" w:hanging="993"/>
      </w:pPr>
    </w:p>
    <w:p w14:paraId="5B8FA483" w14:textId="77777777" w:rsidR="003B7C0A" w:rsidRDefault="003B7C0A" w:rsidP="003B7C0A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589"/>
        <w:gridCol w:w="1246"/>
        <w:gridCol w:w="1575"/>
        <w:gridCol w:w="1575"/>
        <w:gridCol w:w="1625"/>
        <w:gridCol w:w="1632"/>
      </w:tblGrid>
      <w:tr w:rsidR="00CA5E37" w14:paraId="0CC26C90" w14:textId="77777777" w:rsidTr="00CA5E37">
        <w:trPr>
          <w:jc w:val="center"/>
        </w:trPr>
        <w:tc>
          <w:tcPr>
            <w:tcW w:w="860" w:type="pct"/>
            <w:vAlign w:val="center"/>
          </w:tcPr>
          <w:p w14:paraId="30A72FB9" w14:textId="320C49EC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674" w:type="pct"/>
            <w:vAlign w:val="center"/>
          </w:tcPr>
          <w:p w14:paraId="18DEA8E5" w14:textId="77777777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total</w:t>
            </w:r>
            <w:proofErr w:type="gramEnd"/>
            <w:r>
              <w:rPr>
                <w:b/>
              </w:rPr>
              <w:t>_no_files</w:t>
            </w:r>
            <w:proofErr w:type="spellEnd"/>
          </w:p>
        </w:tc>
        <w:tc>
          <w:tcPr>
            <w:tcW w:w="852" w:type="pct"/>
            <w:vAlign w:val="center"/>
          </w:tcPr>
          <w:p w14:paraId="3102271E" w14:textId="77777777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852" w:type="pct"/>
            <w:vAlign w:val="center"/>
          </w:tcPr>
          <w:p w14:paraId="3AA38024" w14:textId="77777777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79" w:type="pct"/>
            <w:vAlign w:val="center"/>
          </w:tcPr>
          <w:p w14:paraId="2D77C18B" w14:textId="77777777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883" w:type="pct"/>
            <w:vAlign w:val="center"/>
          </w:tcPr>
          <w:p w14:paraId="6648AA84" w14:textId="77777777" w:rsidR="00CA5E37" w:rsidRPr="0025464E" w:rsidRDefault="00CA5E37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percentage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CA5E37" w14:paraId="19580A10" w14:textId="77777777" w:rsidTr="00CA5E37">
        <w:trPr>
          <w:jc w:val="center"/>
        </w:trPr>
        <w:tc>
          <w:tcPr>
            <w:tcW w:w="860" w:type="pct"/>
            <w:vAlign w:val="center"/>
          </w:tcPr>
          <w:p w14:paraId="19CB854A" w14:textId="76D436A9" w:rsidR="00CA5E37" w:rsidRDefault="00CA5E37" w:rsidP="003B4136">
            <w:pPr>
              <w:jc w:val="center"/>
            </w:pPr>
            <w:r>
              <w:t>Station code</w:t>
            </w:r>
          </w:p>
        </w:tc>
        <w:tc>
          <w:tcPr>
            <w:tcW w:w="674" w:type="pct"/>
            <w:vAlign w:val="center"/>
          </w:tcPr>
          <w:p w14:paraId="2FC52B78" w14:textId="77777777" w:rsidR="00CA5E37" w:rsidRDefault="00CA5E37" w:rsidP="003B4136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852" w:type="pct"/>
            <w:vAlign w:val="center"/>
          </w:tcPr>
          <w:p w14:paraId="3A216E4A" w14:textId="77777777" w:rsidR="00CA5E37" w:rsidRDefault="00CA5E37" w:rsidP="003B4136">
            <w:pPr>
              <w:jc w:val="center"/>
            </w:pPr>
            <w:r>
              <w:t>Start</w:t>
            </w:r>
          </w:p>
        </w:tc>
        <w:tc>
          <w:tcPr>
            <w:tcW w:w="852" w:type="pct"/>
            <w:vAlign w:val="center"/>
          </w:tcPr>
          <w:p w14:paraId="2F90E29A" w14:textId="77777777" w:rsidR="00CA5E37" w:rsidRDefault="00CA5E37" w:rsidP="003B4136">
            <w:pPr>
              <w:jc w:val="center"/>
            </w:pPr>
            <w:r>
              <w:t>End</w:t>
            </w:r>
          </w:p>
        </w:tc>
        <w:tc>
          <w:tcPr>
            <w:tcW w:w="879" w:type="pct"/>
            <w:vAlign w:val="center"/>
          </w:tcPr>
          <w:p w14:paraId="6451FFFD" w14:textId="7BCA0B41" w:rsidR="00CA5E37" w:rsidRDefault="001C57E6" w:rsidP="003B4136">
            <w:pPr>
              <w:jc w:val="center"/>
            </w:pPr>
            <w:r>
              <w:t xml:space="preserve"># </w:t>
            </w:r>
            <w:proofErr w:type="gramStart"/>
            <w:r>
              <w:t>years</w:t>
            </w:r>
            <w:proofErr w:type="gramEnd"/>
            <w:r>
              <w:t xml:space="preserve"> of data</w:t>
            </w:r>
          </w:p>
        </w:tc>
        <w:tc>
          <w:tcPr>
            <w:tcW w:w="883" w:type="pct"/>
            <w:vAlign w:val="center"/>
          </w:tcPr>
          <w:p w14:paraId="38D68924" w14:textId="77777777" w:rsidR="00CA5E37" w:rsidRDefault="00CA5E37" w:rsidP="003B4136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3B7C0A" w14:paraId="0CB70A6C" w14:textId="77777777" w:rsidTr="003B4136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6186D570" w14:textId="77777777" w:rsidR="003B7C0A" w:rsidRDefault="003B7C0A" w:rsidP="003B4136">
            <w:pPr>
              <w:jc w:val="center"/>
            </w:pPr>
            <w:r w:rsidRPr="00455ED0">
              <w:t xml:space="preserve">Headers: </w:t>
            </w:r>
            <w:r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>
              <w:t>’</w:t>
            </w:r>
          </w:p>
        </w:tc>
      </w:tr>
      <w:tr w:rsidR="00CA5E37" w14:paraId="55C8B484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0E2252A1" w14:textId="0FC2177A" w:rsidR="00CA5E37" w:rsidRPr="00455ED0" w:rsidRDefault="00CA5E37" w:rsidP="00D64CEE">
            <w:r>
              <w:t>Sub-headers: ‘site’</w:t>
            </w:r>
          </w:p>
        </w:tc>
      </w:tr>
      <w:tr w:rsidR="003B7C0A" w14:paraId="2972AF4C" w14:textId="77777777" w:rsidTr="00CA5E37">
        <w:trPr>
          <w:jc w:val="center"/>
        </w:trPr>
        <w:tc>
          <w:tcPr>
            <w:tcW w:w="860" w:type="pct"/>
            <w:vAlign w:val="center"/>
          </w:tcPr>
          <w:p w14:paraId="651797D1" w14:textId="77777777" w:rsidR="003B7C0A" w:rsidRDefault="003B7C0A" w:rsidP="003B4136">
            <w:pPr>
              <w:jc w:val="center"/>
            </w:pPr>
          </w:p>
        </w:tc>
        <w:tc>
          <w:tcPr>
            <w:tcW w:w="674" w:type="pct"/>
            <w:vAlign w:val="center"/>
          </w:tcPr>
          <w:p w14:paraId="55280ACF" w14:textId="77777777" w:rsidR="003B7C0A" w:rsidRDefault="003B7C0A" w:rsidP="003B4136">
            <w:pPr>
              <w:jc w:val="center"/>
            </w:pPr>
          </w:p>
        </w:tc>
        <w:tc>
          <w:tcPr>
            <w:tcW w:w="852" w:type="pct"/>
            <w:vAlign w:val="center"/>
          </w:tcPr>
          <w:p w14:paraId="7C3397E3" w14:textId="77777777" w:rsidR="003B7C0A" w:rsidRDefault="003B7C0A" w:rsidP="003B4136">
            <w:pPr>
              <w:jc w:val="center"/>
            </w:pPr>
          </w:p>
        </w:tc>
        <w:tc>
          <w:tcPr>
            <w:tcW w:w="852" w:type="pct"/>
            <w:vAlign w:val="center"/>
          </w:tcPr>
          <w:p w14:paraId="6256E6DC" w14:textId="77777777" w:rsidR="003B7C0A" w:rsidRDefault="003B7C0A" w:rsidP="003B4136">
            <w:pPr>
              <w:jc w:val="center"/>
            </w:pPr>
          </w:p>
        </w:tc>
        <w:tc>
          <w:tcPr>
            <w:tcW w:w="879" w:type="pct"/>
            <w:vAlign w:val="center"/>
          </w:tcPr>
          <w:p w14:paraId="3AE36874" w14:textId="77777777" w:rsidR="003B7C0A" w:rsidRDefault="003B7C0A" w:rsidP="003B4136">
            <w:pPr>
              <w:jc w:val="center"/>
            </w:pPr>
          </w:p>
        </w:tc>
        <w:tc>
          <w:tcPr>
            <w:tcW w:w="883" w:type="pct"/>
            <w:vAlign w:val="center"/>
          </w:tcPr>
          <w:p w14:paraId="412AFE83" w14:textId="77777777" w:rsidR="003B7C0A" w:rsidRDefault="003B7C0A" w:rsidP="003B4136">
            <w:pPr>
              <w:jc w:val="center"/>
            </w:pPr>
          </w:p>
        </w:tc>
      </w:tr>
    </w:tbl>
    <w:p w14:paraId="75DE2F30" w14:textId="77777777" w:rsidR="003B7C0A" w:rsidRPr="00580B53" w:rsidRDefault="003B7C0A" w:rsidP="00580B53"/>
    <w:p w14:paraId="2AE97AF9" w14:textId="18677031" w:rsidR="00905C8D" w:rsidRDefault="00905C8D" w:rsidP="00905C8D">
      <w:pPr>
        <w:pStyle w:val="Heading2"/>
      </w:pPr>
      <w:r w:rsidRPr="00E123F0">
        <w:t>1.</w:t>
      </w:r>
      <w:r w:rsidR="00BF0DF9">
        <w:t>3</w:t>
      </w:r>
      <w:r w:rsidR="00BF0DF9" w:rsidRPr="00E123F0">
        <w:t xml:space="preserve"> </w:t>
      </w:r>
      <w:r>
        <w:t>D</w:t>
      </w:r>
      <w:r w:rsidRPr="00E123F0">
        <w:t xml:space="preserve">ata </w:t>
      </w:r>
      <w:r>
        <w:t>report – all</w:t>
      </w:r>
      <w:r w:rsidR="004955C0">
        <w:t xml:space="preserve"> hourly vector data</w:t>
      </w:r>
      <w:r>
        <w:t xml:space="preserve"> on the portal</w:t>
      </w:r>
    </w:p>
    <w:p w14:paraId="32BFAA49" w14:textId="6533716B" w:rsidR="00B1063D" w:rsidRDefault="00B1063D" w:rsidP="00B1063D">
      <w:pPr>
        <w:pStyle w:val="Heading3"/>
      </w:pPr>
      <w:r>
        <w:rPr>
          <w:b w:val="0"/>
        </w:rPr>
        <w:t>Filename:</w:t>
      </w:r>
      <w:r>
        <w:rPr>
          <w:u w:val="none"/>
        </w:rPr>
        <w:t xml:space="preserve"> ‘</w:t>
      </w:r>
      <w:proofErr w:type="spellStart"/>
      <w:r>
        <w:rPr>
          <w:u w:val="none"/>
        </w:rPr>
        <w:t>A_</w:t>
      </w:r>
      <w:ins w:id="17" w:author="Xavier Hoenner" w:date="2016-06-03T09:24:00Z">
        <w:r w:rsidR="00407393">
          <w:rPr>
            <w:u w:val="none"/>
          </w:rPr>
          <w:t>OceanRadar</w:t>
        </w:r>
      </w:ins>
      <w:del w:id="18" w:author="Xavier Hoenner" w:date="2016-06-03T09:24:00Z">
        <w:r w:rsidDel="00407393">
          <w:rPr>
            <w:u w:val="none"/>
          </w:rPr>
          <w:delText>ACORN</w:delText>
        </w:r>
      </w:del>
      <w:r>
        <w:rPr>
          <w:u w:val="none"/>
        </w:rPr>
        <w:t>_all</w:t>
      </w:r>
      <w:r w:rsidR="004955C0">
        <w:rPr>
          <w:u w:val="none"/>
        </w:rPr>
        <w:t>HourlyVectorData</w:t>
      </w:r>
      <w:r>
        <w:rPr>
          <w:u w:val="none"/>
        </w:rPr>
        <w:t>_dataOnPortal</w:t>
      </w:r>
      <w:proofErr w:type="spellEnd"/>
      <w:r>
        <w:rPr>
          <w:u w:val="none"/>
        </w:rPr>
        <w:t>’</w:t>
      </w:r>
    </w:p>
    <w:p w14:paraId="7DF475A7" w14:textId="77777777" w:rsidR="00B1063D" w:rsidRDefault="00B1063D" w:rsidP="00B1063D"/>
    <w:p w14:paraId="26527E48" w14:textId="77777777" w:rsidR="00B1063D" w:rsidRDefault="00B1063D" w:rsidP="00B1063D">
      <w:pPr>
        <w:pStyle w:val="Heading3"/>
      </w:pPr>
      <w:r>
        <w:rPr>
          <w:b w:val="0"/>
        </w:rPr>
        <w:lastRenderedPageBreak/>
        <w:t>Description:</w:t>
      </w:r>
      <w:r>
        <w:rPr>
          <w:u w:val="none"/>
        </w:rPr>
        <w:t xml:space="preserve"> ‘All hourly vector data available on the portal’</w:t>
      </w:r>
    </w:p>
    <w:p w14:paraId="45C35850" w14:textId="77777777" w:rsidR="00B1063D" w:rsidRDefault="00B1063D" w:rsidP="00B1063D">
      <w:pPr>
        <w:rPr>
          <w:u w:val="single"/>
        </w:rPr>
      </w:pPr>
    </w:p>
    <w:p w14:paraId="721FCBD4" w14:textId="4062CB6F" w:rsidR="00B1063D" w:rsidRDefault="00B33498" w:rsidP="00B1063D">
      <w:r>
        <w:rPr>
          <w:u w:val="single"/>
        </w:rPr>
        <w:t>Table</w:t>
      </w:r>
      <w:r w:rsidR="00B1063D">
        <w:rPr>
          <w:u w:val="single"/>
        </w:rPr>
        <w:t xml:space="preserve">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B1063D" w14:paraId="3F9FC5AB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B6AE4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095CE" w14:textId="77777777" w:rsidR="00B1063D" w:rsidRDefault="00B1063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dbprod.emii.org.au</w:t>
            </w:r>
            <w:proofErr w:type="gramEnd"/>
          </w:p>
        </w:tc>
      </w:tr>
      <w:tr w:rsidR="00B1063D" w14:paraId="0B5AFDFE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F160C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DBDE7" w14:textId="77777777" w:rsidR="00B1063D" w:rsidRDefault="00B1063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B1063D" w14:paraId="5E21114E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EC028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E91ED" w14:textId="77777777" w:rsidR="00B1063D" w:rsidRDefault="00B1063D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B1063D" w14:paraId="59849386" w14:textId="77777777" w:rsidTr="00B1063D">
        <w:tc>
          <w:tcPr>
            <w:tcW w:w="12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A1BFDE" w14:textId="77777777" w:rsidR="00B1063D" w:rsidRDefault="00B1063D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7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4A7C05" w14:textId="77777777" w:rsidR="00B1063D" w:rsidRDefault="00B1063D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>
              <w:rPr>
                <w:szCs w:val="24"/>
              </w:rPr>
              <w:t>_hourly_vectors_all_deployments_view</w:t>
            </w:r>
            <w:proofErr w:type="spellEnd"/>
          </w:p>
        </w:tc>
      </w:tr>
    </w:tbl>
    <w:p w14:paraId="4E1C4F00" w14:textId="77777777" w:rsidR="00B1063D" w:rsidRDefault="00B1063D" w:rsidP="00B1063D"/>
    <w:p w14:paraId="2F0F8C3E" w14:textId="77777777" w:rsidR="00B1063D" w:rsidRDefault="00B1063D" w:rsidP="00B1063D">
      <w:r>
        <w:rPr>
          <w:u w:val="single"/>
        </w:rPr>
        <w:t xml:space="preserve">Filters: </w:t>
      </w:r>
      <w:r>
        <w:t xml:space="preserve"> None, all filters have already been applied.</w:t>
      </w:r>
    </w:p>
    <w:p w14:paraId="0283E6D1" w14:textId="77777777" w:rsidR="00B1063D" w:rsidRDefault="00B1063D" w:rsidP="00B1063D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193A8D8F" w14:textId="77777777" w:rsidR="00B1063D" w:rsidRDefault="00B1063D" w:rsidP="00B1063D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‘site’.</w:t>
      </w:r>
    </w:p>
    <w:p w14:paraId="7655722D" w14:textId="54709F0E" w:rsidR="00B1063D" w:rsidRDefault="00B1063D" w:rsidP="00B1063D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 w:rsidR="00E636E5">
        <w:rPr>
          <w:b/>
        </w:rPr>
        <w:br/>
      </w:r>
      <w:r>
        <w:rPr>
          <w:b/>
        </w:rPr>
        <w:t>Start</w:t>
      </w:r>
      <w:r>
        <w:t xml:space="preserve">: Transmission start date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>
        <w:t xml:space="preserve">: Date at which the last file was received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="00E636E5" w:rsidRPr="00E658F6">
        <w:rPr>
          <w:b/>
        </w:rPr>
        <w:t xml:space="preserve"># </w:t>
      </w:r>
      <w:proofErr w:type="gramStart"/>
      <w:r w:rsidR="00E636E5">
        <w:rPr>
          <w:b/>
        </w:rPr>
        <w:t>days</w:t>
      </w:r>
      <w:proofErr w:type="gramEnd"/>
      <w:r w:rsidR="00E636E5" w:rsidRPr="00E658F6">
        <w:rPr>
          <w:b/>
        </w:rPr>
        <w:t xml:space="preserve"> of data</w:t>
      </w:r>
      <w:r w:rsidR="00E636E5" w:rsidRPr="00ED7666">
        <w:t xml:space="preserve">: </w:t>
      </w:r>
      <w:r>
        <w:t xml:space="preserve">Number of days between the transmission start </w:t>
      </w:r>
      <w:r w:rsidR="00AA5313">
        <w:t xml:space="preserve">date/time </w:t>
      </w:r>
      <w:r>
        <w:t xml:space="preserve">and the </w:t>
      </w:r>
      <w:r w:rsidR="00AA5313">
        <w:t xml:space="preserve">date/time </w:t>
      </w:r>
      <w:r>
        <w:t>at which the last file was received for each month.</w:t>
      </w:r>
      <w:r>
        <w:br/>
      </w:r>
      <w:r>
        <w:rPr>
          <w:b/>
        </w:rPr>
        <w:t xml:space="preserve">‘% </w:t>
      </w:r>
      <w:proofErr w:type="gramStart"/>
      <w:r>
        <w:rPr>
          <w:b/>
        </w:rPr>
        <w:t>coverage’</w:t>
      </w:r>
      <w:proofErr w:type="gramEnd"/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hourly files received each month</m:t>
            </m:r>
          </m:num>
          <m:den>
            <m:r>
              <w:rPr>
                <w:rFonts w:ascii="Cambria Math" w:hAnsi="Cambria Math"/>
              </w:rPr>
              <m:t>Number of hourly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ins w:id="19" w:author="Xavier Hoenner" w:date="2016-06-03T09:24:00Z">
        <w:r w:rsidR="00407393" w:rsidRPr="00C05D36">
          <w:rPr>
            <w:b/>
          </w:rPr>
          <w:t>Ocean Radar</w:t>
        </w:r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  <w:r w:rsidR="00407393">
          <w:t>.</w:t>
        </w:r>
      </w:ins>
      <w:del w:id="20" w:author="Xavier Hoenner" w:date="2016-06-03T09:24:00Z">
        <w:r w:rsidDel="00407393">
          <w:rPr>
            <w:b/>
          </w:rPr>
          <w:delText xml:space="preserve">ACORN: </w:delText>
        </w:r>
        <w:r w:rsidDel="00407393">
          <w:delText>Australian Coastal Ocean Radar Network (</w:delText>
        </w:r>
        <w:r w:rsidR="00407393" w:rsidDel="00407393">
          <w:fldChar w:fldCharType="begin"/>
        </w:r>
        <w:r w:rsidR="00407393" w:rsidDel="00407393">
          <w:delInstrText xml:space="preserve"> HYPERLINK "http://imos.org.au/acorn.html" </w:delInstrText>
        </w:r>
        <w:r w:rsidR="00407393" w:rsidDel="00407393">
          <w:fldChar w:fldCharType="separate"/>
        </w:r>
        <w:r w:rsidDel="00407393">
          <w:rPr>
            <w:rStyle w:val="Hyperlink"/>
          </w:rPr>
          <w:delText>http://imos.org.au/acorn.html</w:delText>
        </w:r>
        <w:r w:rsidR="00407393" w:rsidDel="00407393">
          <w:rPr>
            <w:rStyle w:val="Hyperlink"/>
          </w:rPr>
          <w:fldChar w:fldCharType="end"/>
        </w:r>
        <w:r w:rsidDel="00407393">
          <w:delText>).</w:delText>
        </w:r>
      </w:del>
    </w:p>
    <w:p w14:paraId="30A11101" w14:textId="77777777" w:rsidR="00E8526D" w:rsidRDefault="00E8526D" w:rsidP="006A4A7F"/>
    <w:p w14:paraId="2E163106" w14:textId="77777777" w:rsidR="00905C8D" w:rsidRDefault="00905C8D" w:rsidP="00905C8D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299"/>
        <w:gridCol w:w="1299"/>
        <w:gridCol w:w="1643"/>
        <w:gridCol w:w="1643"/>
        <w:gridCol w:w="1697"/>
      </w:tblGrid>
      <w:tr w:rsidR="00396BA9" w14:paraId="22BEEC8E" w14:textId="77777777" w:rsidTr="00D64CEE">
        <w:trPr>
          <w:jc w:val="center"/>
        </w:trPr>
        <w:tc>
          <w:tcPr>
            <w:tcW w:w="898" w:type="pct"/>
            <w:vAlign w:val="center"/>
          </w:tcPr>
          <w:p w14:paraId="24638EF8" w14:textId="0FB4F8FA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703" w:type="pct"/>
            <w:vAlign w:val="center"/>
          </w:tcPr>
          <w:p w14:paraId="1A708721" w14:textId="2CC04871" w:rsidR="00396BA9" w:rsidRDefault="00396BA9" w:rsidP="00E653A2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_files</w:t>
            </w:r>
            <w:proofErr w:type="spellEnd"/>
          </w:p>
        </w:tc>
        <w:tc>
          <w:tcPr>
            <w:tcW w:w="703" w:type="pct"/>
            <w:vAlign w:val="center"/>
          </w:tcPr>
          <w:p w14:paraId="69FCB7F4" w14:textId="67A7E4AD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889" w:type="pct"/>
            <w:vAlign w:val="center"/>
          </w:tcPr>
          <w:p w14:paraId="1F2A09F9" w14:textId="2EFCA195" w:rsidR="00396BA9" w:rsidRPr="0025464E" w:rsidRDefault="00396BA9" w:rsidP="004C4CC5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89" w:type="pct"/>
            <w:vAlign w:val="center"/>
          </w:tcPr>
          <w:p w14:paraId="2ACD5260" w14:textId="2CCF97B6" w:rsidR="00396BA9" w:rsidRPr="0025464E" w:rsidRDefault="00396BA9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918" w:type="pct"/>
            <w:vAlign w:val="center"/>
          </w:tcPr>
          <w:p w14:paraId="21DDFA34" w14:textId="32FBFF01" w:rsidR="00396BA9" w:rsidRPr="0025464E" w:rsidRDefault="006C34E3" w:rsidP="00626883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monthly</w:t>
            </w:r>
            <w:proofErr w:type="gramEnd"/>
            <w:r w:rsidR="00396BA9">
              <w:rPr>
                <w:b/>
              </w:rPr>
              <w:t>_coverage</w:t>
            </w:r>
            <w:proofErr w:type="spellEnd"/>
          </w:p>
        </w:tc>
      </w:tr>
      <w:tr w:rsidR="00396BA9" w14:paraId="0B7317D7" w14:textId="77777777" w:rsidTr="00D64CEE">
        <w:trPr>
          <w:jc w:val="center"/>
        </w:trPr>
        <w:tc>
          <w:tcPr>
            <w:tcW w:w="898" w:type="pct"/>
            <w:vAlign w:val="center"/>
          </w:tcPr>
          <w:p w14:paraId="1185CAFF" w14:textId="087293B2" w:rsidR="00396BA9" w:rsidRDefault="00396BA9" w:rsidP="00626883">
            <w:pPr>
              <w:jc w:val="center"/>
            </w:pPr>
            <w:r>
              <w:t>Date</w:t>
            </w:r>
          </w:p>
        </w:tc>
        <w:tc>
          <w:tcPr>
            <w:tcW w:w="703" w:type="pct"/>
            <w:vAlign w:val="center"/>
          </w:tcPr>
          <w:p w14:paraId="54C95015" w14:textId="2E98CE56" w:rsidR="00396BA9" w:rsidRDefault="00396BA9" w:rsidP="00E653A2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703" w:type="pct"/>
            <w:vAlign w:val="center"/>
          </w:tcPr>
          <w:p w14:paraId="4A121F5A" w14:textId="37307556" w:rsidR="00396BA9" w:rsidRDefault="00396BA9" w:rsidP="00626883">
            <w:pPr>
              <w:jc w:val="center"/>
            </w:pPr>
            <w:r>
              <w:t>Start</w:t>
            </w:r>
          </w:p>
        </w:tc>
        <w:tc>
          <w:tcPr>
            <w:tcW w:w="889" w:type="pct"/>
            <w:vAlign w:val="center"/>
          </w:tcPr>
          <w:p w14:paraId="3449A4D9" w14:textId="591231A4" w:rsidR="00396BA9" w:rsidRDefault="00396BA9" w:rsidP="00626883">
            <w:pPr>
              <w:jc w:val="center"/>
            </w:pPr>
            <w:r>
              <w:t>End</w:t>
            </w:r>
          </w:p>
        </w:tc>
        <w:tc>
          <w:tcPr>
            <w:tcW w:w="889" w:type="pct"/>
            <w:vAlign w:val="center"/>
          </w:tcPr>
          <w:p w14:paraId="0845FAEB" w14:textId="2A0752C5" w:rsidR="00396BA9" w:rsidRDefault="00E636E5" w:rsidP="00D64CEE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918" w:type="pct"/>
            <w:vAlign w:val="center"/>
          </w:tcPr>
          <w:p w14:paraId="7FB7B3ED" w14:textId="75FF2282" w:rsidR="00396BA9" w:rsidRDefault="00396BA9" w:rsidP="00626883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396BA9" w14:paraId="65D1D293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234E2968" w14:textId="6671D899" w:rsidR="00396BA9" w:rsidRDefault="00396BA9" w:rsidP="00626883">
            <w:pPr>
              <w:jc w:val="center"/>
            </w:pPr>
            <w:r w:rsidRPr="00455ED0">
              <w:t xml:space="preserve">Headers: </w:t>
            </w:r>
            <w:r w:rsidR="000D5880"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 w:rsidR="000D5880">
              <w:t>’</w:t>
            </w:r>
          </w:p>
        </w:tc>
      </w:tr>
      <w:tr w:rsidR="00396BA9" w14:paraId="609784F6" w14:textId="77777777" w:rsidTr="00D64CEE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401429E1" w14:textId="5B317274" w:rsidR="00396BA9" w:rsidRDefault="00396BA9" w:rsidP="00D64CEE">
            <w:r>
              <w:t>Sub-headers: ‘site’</w:t>
            </w:r>
          </w:p>
        </w:tc>
      </w:tr>
      <w:tr w:rsidR="00396BA9" w14:paraId="3B5D0803" w14:textId="77777777" w:rsidTr="00D64CEE">
        <w:trPr>
          <w:jc w:val="center"/>
        </w:trPr>
        <w:tc>
          <w:tcPr>
            <w:tcW w:w="898" w:type="pct"/>
            <w:vAlign w:val="center"/>
          </w:tcPr>
          <w:p w14:paraId="4DB644DB" w14:textId="77777777" w:rsidR="00396BA9" w:rsidRDefault="00396BA9" w:rsidP="00626883">
            <w:pPr>
              <w:jc w:val="center"/>
            </w:pPr>
          </w:p>
        </w:tc>
        <w:tc>
          <w:tcPr>
            <w:tcW w:w="703" w:type="pct"/>
            <w:vAlign w:val="center"/>
          </w:tcPr>
          <w:p w14:paraId="647C708E" w14:textId="77777777" w:rsidR="00396BA9" w:rsidRDefault="00396BA9" w:rsidP="00E653A2">
            <w:pPr>
              <w:jc w:val="center"/>
            </w:pPr>
          </w:p>
        </w:tc>
        <w:tc>
          <w:tcPr>
            <w:tcW w:w="703" w:type="pct"/>
            <w:vAlign w:val="center"/>
          </w:tcPr>
          <w:p w14:paraId="14F6E01D" w14:textId="77777777" w:rsidR="00396BA9" w:rsidRDefault="00396BA9" w:rsidP="00626883">
            <w:pPr>
              <w:jc w:val="center"/>
            </w:pPr>
          </w:p>
        </w:tc>
        <w:tc>
          <w:tcPr>
            <w:tcW w:w="889" w:type="pct"/>
            <w:vAlign w:val="center"/>
          </w:tcPr>
          <w:p w14:paraId="5E007AEC" w14:textId="77777777" w:rsidR="00396BA9" w:rsidRDefault="00396BA9" w:rsidP="00626883">
            <w:pPr>
              <w:jc w:val="center"/>
            </w:pPr>
          </w:p>
        </w:tc>
        <w:tc>
          <w:tcPr>
            <w:tcW w:w="889" w:type="pct"/>
            <w:vAlign w:val="center"/>
          </w:tcPr>
          <w:p w14:paraId="53788706" w14:textId="77777777" w:rsidR="00396BA9" w:rsidRDefault="00396BA9" w:rsidP="00626883">
            <w:pPr>
              <w:jc w:val="center"/>
            </w:pPr>
          </w:p>
        </w:tc>
        <w:tc>
          <w:tcPr>
            <w:tcW w:w="918" w:type="pct"/>
            <w:vAlign w:val="center"/>
          </w:tcPr>
          <w:p w14:paraId="51E0E278" w14:textId="77777777" w:rsidR="00396BA9" w:rsidRDefault="00396BA9" w:rsidP="00626883">
            <w:pPr>
              <w:jc w:val="center"/>
            </w:pPr>
          </w:p>
        </w:tc>
      </w:tr>
    </w:tbl>
    <w:p w14:paraId="07B1C37D" w14:textId="77777777" w:rsidR="00905C8D" w:rsidRDefault="00905C8D" w:rsidP="00542A59">
      <w:pPr>
        <w:rPr>
          <w:b/>
        </w:rPr>
      </w:pPr>
    </w:p>
    <w:p w14:paraId="73E6F174" w14:textId="79DC2699" w:rsidR="004955C0" w:rsidRDefault="004955C0" w:rsidP="004955C0">
      <w:pPr>
        <w:pStyle w:val="Heading2"/>
      </w:pPr>
      <w:r w:rsidRPr="00E123F0">
        <w:t>1.</w:t>
      </w:r>
      <w:r w:rsidR="00BF0DF9">
        <w:t>4</w:t>
      </w:r>
      <w:r>
        <w:t xml:space="preserve"> D</w:t>
      </w:r>
      <w:r w:rsidRPr="00E123F0">
        <w:t xml:space="preserve">ata </w:t>
      </w:r>
      <w:r>
        <w:t>report – All radial data on the portal</w:t>
      </w:r>
    </w:p>
    <w:p w14:paraId="7DC9E3CD" w14:textId="7F92AC7B" w:rsidR="004955C0" w:rsidRDefault="004955C0" w:rsidP="004955C0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>
        <w:rPr>
          <w:u w:val="none"/>
        </w:rPr>
        <w:t>B</w:t>
      </w:r>
      <w:r w:rsidRPr="0011784D">
        <w:rPr>
          <w:u w:val="none"/>
        </w:rPr>
        <w:t>_</w:t>
      </w:r>
      <w:ins w:id="21" w:author="Xavier Hoenner" w:date="2016-06-03T09:25:00Z">
        <w:r w:rsidR="00407393">
          <w:rPr>
            <w:u w:val="none"/>
          </w:rPr>
          <w:t>OceanRadar</w:t>
        </w:r>
      </w:ins>
      <w:del w:id="22" w:author="Xavier Hoenner" w:date="2016-06-03T09:25:00Z">
        <w:r w:rsidDel="00407393">
          <w:rPr>
            <w:u w:val="none"/>
          </w:rPr>
          <w:delText>ACORN</w:delText>
        </w:r>
      </w:del>
      <w:r w:rsidRPr="0011784D">
        <w:rPr>
          <w:u w:val="none"/>
        </w:rPr>
        <w:t>_</w:t>
      </w:r>
      <w:r>
        <w:rPr>
          <w:u w:val="none"/>
        </w:rPr>
        <w:t>allRadial</w:t>
      </w:r>
      <w:r w:rsidRPr="0011784D">
        <w:rPr>
          <w:u w:val="none"/>
        </w:rPr>
        <w:t>D</w:t>
      </w:r>
      <w:r>
        <w:rPr>
          <w:u w:val="none"/>
        </w:rPr>
        <w:t>ata_dataOnPortal</w:t>
      </w:r>
      <w:proofErr w:type="spellEnd"/>
      <w:r w:rsidRPr="0011784D">
        <w:rPr>
          <w:u w:val="none"/>
        </w:rPr>
        <w:t>’</w:t>
      </w:r>
    </w:p>
    <w:p w14:paraId="453528A2" w14:textId="3EC0BE65" w:rsidR="004955C0" w:rsidRPr="0011784D" w:rsidRDefault="004955C0" w:rsidP="004955C0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>
        <w:rPr>
          <w:u w:val="none"/>
        </w:rPr>
        <w:t>All radial data available on the portal</w:t>
      </w:r>
      <w:r w:rsidRPr="0011784D">
        <w:rPr>
          <w:szCs w:val="26"/>
          <w:u w:val="none"/>
        </w:rPr>
        <w:t>’</w:t>
      </w:r>
    </w:p>
    <w:p w14:paraId="23649DC1" w14:textId="77777777" w:rsidR="004955C0" w:rsidRDefault="004955C0" w:rsidP="004955C0">
      <w:pPr>
        <w:rPr>
          <w:u w:val="single"/>
        </w:rPr>
      </w:pPr>
    </w:p>
    <w:p w14:paraId="6604B2DA" w14:textId="2F7AB99C" w:rsidR="004955C0" w:rsidRDefault="00B33498" w:rsidP="004955C0">
      <w:r>
        <w:rPr>
          <w:u w:val="single"/>
        </w:rPr>
        <w:lastRenderedPageBreak/>
        <w:t>Table</w:t>
      </w:r>
      <w:r w:rsidR="004955C0" w:rsidRPr="00542A59">
        <w:rPr>
          <w:u w:val="single"/>
        </w:rPr>
        <w:t xml:space="preserve">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4955C0" w14:paraId="44466A54" w14:textId="77777777" w:rsidTr="003B4136">
        <w:tc>
          <w:tcPr>
            <w:tcW w:w="1271" w:type="dxa"/>
          </w:tcPr>
          <w:p w14:paraId="5D4E48CF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1F4C1175" w14:textId="77777777" w:rsidR="004955C0" w:rsidRPr="003D503B" w:rsidRDefault="004955C0" w:rsidP="003B413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4955C0" w14:paraId="33D00427" w14:textId="77777777" w:rsidTr="003B4136">
        <w:tc>
          <w:tcPr>
            <w:tcW w:w="1271" w:type="dxa"/>
          </w:tcPr>
          <w:p w14:paraId="5C69F487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67D6BAFA" w14:textId="77777777" w:rsidR="004955C0" w:rsidRPr="003D503B" w:rsidRDefault="004955C0" w:rsidP="003B413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4955C0" w14:paraId="41DBBB8A" w14:textId="77777777" w:rsidTr="003B4136">
        <w:tc>
          <w:tcPr>
            <w:tcW w:w="1271" w:type="dxa"/>
          </w:tcPr>
          <w:p w14:paraId="4E3C2542" w14:textId="77777777" w:rsidR="004955C0" w:rsidRPr="003D503B" w:rsidRDefault="004955C0" w:rsidP="003B4136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746E2DB0" w14:textId="77777777" w:rsidR="004955C0" w:rsidRPr="003D503B" w:rsidRDefault="004955C0" w:rsidP="003B4136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4955C0" w14:paraId="689869AE" w14:textId="77777777" w:rsidTr="003B4136">
        <w:tc>
          <w:tcPr>
            <w:tcW w:w="1271" w:type="dxa"/>
          </w:tcPr>
          <w:p w14:paraId="25B667B0" w14:textId="315FFFE7" w:rsidR="004955C0" w:rsidRPr="003D503B" w:rsidRDefault="00D61E0C" w:rsidP="003B4136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081" w:type="dxa"/>
          </w:tcPr>
          <w:p w14:paraId="61B49A82" w14:textId="6EBF5030" w:rsidR="004955C0" w:rsidRPr="003D503B" w:rsidRDefault="00D61E0C" w:rsidP="003B4136">
            <w:pPr>
              <w:rPr>
                <w:szCs w:val="24"/>
              </w:rPr>
            </w:pPr>
            <w:proofErr w:type="spellStart"/>
            <w:proofErr w:type="gramStart"/>
            <w:r w:rsidRPr="00D61E0C">
              <w:rPr>
                <w:szCs w:val="24"/>
              </w:rPr>
              <w:t>acorn</w:t>
            </w:r>
            <w:proofErr w:type="gramEnd"/>
            <w:r w:rsidRPr="00D61E0C">
              <w:rPr>
                <w:szCs w:val="24"/>
              </w:rPr>
              <w:t>_radials_all_deployments_view</w:t>
            </w:r>
            <w:proofErr w:type="spellEnd"/>
          </w:p>
        </w:tc>
      </w:tr>
    </w:tbl>
    <w:p w14:paraId="3A1B2D1A" w14:textId="77777777" w:rsidR="004955C0" w:rsidRDefault="004955C0" w:rsidP="004955C0"/>
    <w:p w14:paraId="3F9DFFB5" w14:textId="77777777" w:rsidR="004955C0" w:rsidRDefault="004955C0" w:rsidP="004955C0">
      <w:r>
        <w:rPr>
          <w:u w:val="single"/>
        </w:rPr>
        <w:t xml:space="preserve">Filters: </w:t>
      </w:r>
      <w:r>
        <w:t>None, all filters have already been applied.</w:t>
      </w:r>
    </w:p>
    <w:p w14:paraId="2B67A49D" w14:textId="77777777" w:rsidR="004955C0" w:rsidRDefault="004955C0" w:rsidP="004955C0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4222D70E" w14:textId="77777777" w:rsidR="004955C0" w:rsidRDefault="004955C0" w:rsidP="004955C0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‘site’.</w:t>
      </w:r>
    </w:p>
    <w:p w14:paraId="4DA0FA85" w14:textId="76863D7E" w:rsidR="004955C0" w:rsidRDefault="004955C0" w:rsidP="004955C0">
      <w:pPr>
        <w:ind w:left="993" w:hanging="993"/>
      </w:pPr>
      <w:r>
        <w:rPr>
          <w:u w:val="single"/>
        </w:rPr>
        <w:t>Footnote:</w:t>
      </w:r>
      <w:r>
        <w:t xml:space="preserve"> </w:t>
      </w:r>
      <w:r w:rsidR="00640D80">
        <w:rPr>
          <w:b/>
        </w:rPr>
        <w:t>Headers</w:t>
      </w:r>
      <w:r w:rsidR="00640D80">
        <w:t>:</w:t>
      </w:r>
      <w:r w:rsidR="00640D80">
        <w:rPr>
          <w:b/>
        </w:rPr>
        <w:t xml:space="preserve"> </w:t>
      </w:r>
      <w:r w:rsidR="00640D80">
        <w:t>Type of data file (</w:t>
      </w:r>
      <w:r w:rsidR="00640D80">
        <w:rPr>
          <w:i/>
        </w:rPr>
        <w:t xml:space="preserve">i.e. </w:t>
      </w:r>
      <w:r w:rsidR="00640D80">
        <w:t xml:space="preserve">QC </w:t>
      </w:r>
      <w:r w:rsidR="00640D80">
        <w:rPr>
          <w:i/>
        </w:rPr>
        <w:t>vs.</w:t>
      </w:r>
      <w:r w:rsidR="00640D80">
        <w:t xml:space="preserve"> non-QC).</w:t>
      </w:r>
      <w:r w:rsidR="00640D80">
        <w:rPr>
          <w:b/>
        </w:rPr>
        <w:br/>
        <w:t>Sub-headers</w:t>
      </w:r>
      <w:r w:rsidR="00640D80">
        <w:t>: Location of radar sites.</w:t>
      </w:r>
      <w:r w:rsidR="007F5ABC">
        <w:rPr>
          <w:b/>
        </w:rPr>
        <w:br/>
      </w:r>
      <w:r w:rsidR="00640D80">
        <w:rPr>
          <w:b/>
        </w:rPr>
        <w:t>Start</w:t>
      </w:r>
      <w:r w:rsidR="00640D80">
        <w:t xml:space="preserve">: Transmission start date for each month (format: </w:t>
      </w:r>
      <w:proofErr w:type="spellStart"/>
      <w:r w:rsidR="00640D80">
        <w:t>dd</w:t>
      </w:r>
      <w:proofErr w:type="spellEnd"/>
      <w:r w:rsidR="00640D80">
        <w:t>/mm/</w:t>
      </w:r>
      <w:proofErr w:type="spellStart"/>
      <w:r w:rsidR="00640D80">
        <w:t>yyyy</w:t>
      </w:r>
      <w:proofErr w:type="spellEnd"/>
      <w:r w:rsidR="00640D80">
        <w:t>).</w:t>
      </w:r>
      <w:r w:rsidR="00640D80">
        <w:br/>
      </w:r>
      <w:r w:rsidR="00640D80">
        <w:rPr>
          <w:b/>
        </w:rPr>
        <w:t>End</w:t>
      </w:r>
      <w:r w:rsidR="00640D80">
        <w:t xml:space="preserve">: Date at which the last file was received for each month (format: </w:t>
      </w:r>
      <w:proofErr w:type="spellStart"/>
      <w:r w:rsidR="00640D80">
        <w:t>dd</w:t>
      </w:r>
      <w:proofErr w:type="spellEnd"/>
      <w:r w:rsidR="00640D80">
        <w:t>/mm/</w:t>
      </w:r>
      <w:proofErr w:type="spellStart"/>
      <w:r w:rsidR="00640D80">
        <w:t>yyyy</w:t>
      </w:r>
      <w:proofErr w:type="spellEnd"/>
      <w:r w:rsidR="00640D80">
        <w:t>).</w:t>
      </w:r>
      <w:r w:rsidR="00640D80">
        <w:br/>
      </w:r>
      <w:r w:rsidR="007F5ABC" w:rsidRPr="00E658F6">
        <w:rPr>
          <w:b/>
        </w:rPr>
        <w:t xml:space="preserve"># </w:t>
      </w:r>
      <w:proofErr w:type="gramStart"/>
      <w:r w:rsidR="007F5ABC">
        <w:rPr>
          <w:b/>
        </w:rPr>
        <w:t>days</w:t>
      </w:r>
      <w:proofErr w:type="gramEnd"/>
      <w:r w:rsidR="007F5ABC" w:rsidRPr="00E658F6">
        <w:rPr>
          <w:b/>
        </w:rPr>
        <w:t xml:space="preserve"> of data</w:t>
      </w:r>
      <w:r w:rsidR="007F5ABC" w:rsidRPr="00ED7666">
        <w:t xml:space="preserve">: </w:t>
      </w:r>
      <w:r w:rsidR="00640D80">
        <w:t xml:space="preserve">Number of days between the transmission start </w:t>
      </w:r>
      <w:r w:rsidR="00AA5313">
        <w:t xml:space="preserve">date/time </w:t>
      </w:r>
      <w:r w:rsidR="00640D80">
        <w:t xml:space="preserve">and the </w:t>
      </w:r>
      <w:r w:rsidR="00AA5313">
        <w:t xml:space="preserve">date/time </w:t>
      </w:r>
      <w:r w:rsidR="00640D80">
        <w:t>at which the last file was received for each month.</w:t>
      </w:r>
      <w:r w:rsidR="00640D80">
        <w:br/>
      </w:r>
      <w:r w:rsidR="00640D80">
        <w:rPr>
          <w:b/>
        </w:rPr>
        <w:t xml:space="preserve">‘% </w:t>
      </w:r>
      <w:proofErr w:type="gramStart"/>
      <w:r w:rsidR="00640D80">
        <w:rPr>
          <w:b/>
        </w:rPr>
        <w:t>coverage’</w:t>
      </w:r>
      <w:proofErr w:type="gramEnd"/>
      <w:r w:rsidR="00640D80">
        <w:t>: Number of files as a percentage of the total number of files expected (</w:t>
      </w:r>
      <w:r w:rsidR="00640D80">
        <w:rPr>
          <w:i/>
        </w:rPr>
        <w:t>i.e.</w:t>
      </w:r>
      <w:r w:rsidR="00640D80"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radial files received each month</m:t>
            </m:r>
          </m:num>
          <m:den>
            <m:r>
              <w:rPr>
                <w:rFonts w:ascii="Cambria Math" w:hAnsi="Cambria Math"/>
              </w:rPr>
              <m:t>Number of radial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 w:rsidR="00640D80">
        <w:t>).</w:t>
      </w:r>
      <w:r w:rsidR="00640D80">
        <w:br/>
      </w:r>
      <w:ins w:id="23" w:author="Xavier Hoenner" w:date="2016-06-03T09:25:00Z">
        <w:r w:rsidR="00407393" w:rsidRPr="00C05D36">
          <w:rPr>
            <w:b/>
          </w:rPr>
          <w:t>Ocean Radar</w:t>
        </w:r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  <w:r w:rsidR="00407393">
          <w:t>.</w:t>
        </w:r>
      </w:ins>
      <w:del w:id="24" w:author="Xavier Hoenner" w:date="2016-06-03T09:25:00Z">
        <w:r w:rsidR="00640D80" w:rsidDel="00407393">
          <w:rPr>
            <w:b/>
          </w:rPr>
          <w:delText xml:space="preserve">ACORN: </w:delText>
        </w:r>
        <w:r w:rsidR="00640D80" w:rsidDel="00407393">
          <w:delText>Australian Coastal Ocean Radar Network (</w:delText>
        </w:r>
        <w:r w:rsidR="00407393" w:rsidDel="00407393">
          <w:fldChar w:fldCharType="begin"/>
        </w:r>
        <w:r w:rsidR="00407393" w:rsidDel="00407393">
          <w:delInstrText xml:space="preserve"> HYPERLINK "http://imos.org.au/acorn.html" </w:delInstrText>
        </w:r>
        <w:r w:rsidR="00407393" w:rsidDel="00407393">
          <w:fldChar w:fldCharType="separate"/>
        </w:r>
        <w:r w:rsidR="00640D80" w:rsidDel="00407393">
          <w:rPr>
            <w:rStyle w:val="Hyperlink"/>
          </w:rPr>
          <w:delText>http://imos.org.au/acorn.html</w:delText>
        </w:r>
        <w:r w:rsidR="00407393" w:rsidDel="00407393">
          <w:rPr>
            <w:rStyle w:val="Hyperlink"/>
          </w:rPr>
          <w:fldChar w:fldCharType="end"/>
        </w:r>
        <w:r w:rsidR="00640D80" w:rsidDel="00407393">
          <w:delText>).</w:delText>
        </w:r>
      </w:del>
    </w:p>
    <w:p w14:paraId="33B79044" w14:textId="77777777" w:rsidR="004955C0" w:rsidRDefault="004955C0" w:rsidP="004955C0"/>
    <w:p w14:paraId="24265347" w14:textId="77777777" w:rsidR="004955C0" w:rsidRDefault="004955C0" w:rsidP="004955C0">
      <w:pPr>
        <w:pStyle w:val="Heading3"/>
      </w:pPr>
      <w:r>
        <w:t>Template</w:t>
      </w:r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4955C0" w14:paraId="1AAEEB75" w14:textId="77777777" w:rsidTr="003B4136">
        <w:trPr>
          <w:jc w:val="center"/>
        </w:trPr>
        <w:tc>
          <w:tcPr>
            <w:tcW w:w="793" w:type="pct"/>
            <w:vAlign w:val="center"/>
          </w:tcPr>
          <w:p w14:paraId="6D5584B6" w14:textId="77777777" w:rsidR="004955C0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93" w:type="pct"/>
            <w:vAlign w:val="center"/>
          </w:tcPr>
          <w:p w14:paraId="04D1239F" w14:textId="77777777" w:rsidR="004955C0" w:rsidRPr="0025464E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548" w:type="pct"/>
            <w:vAlign w:val="center"/>
          </w:tcPr>
          <w:p w14:paraId="665034A5" w14:textId="77777777" w:rsidR="004955C0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_files</w:t>
            </w:r>
            <w:proofErr w:type="spellEnd"/>
          </w:p>
        </w:tc>
        <w:tc>
          <w:tcPr>
            <w:tcW w:w="469" w:type="pct"/>
            <w:vAlign w:val="center"/>
          </w:tcPr>
          <w:p w14:paraId="2E008C63" w14:textId="77777777" w:rsidR="004955C0" w:rsidRPr="0025464E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82" w:type="pct"/>
            <w:vAlign w:val="center"/>
          </w:tcPr>
          <w:p w14:paraId="661681C3" w14:textId="77777777" w:rsidR="004955C0" w:rsidRPr="0025464E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65" w:type="pct"/>
            <w:vAlign w:val="center"/>
          </w:tcPr>
          <w:p w14:paraId="087D00D7" w14:textId="77777777" w:rsidR="004955C0" w:rsidRPr="0025464E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850" w:type="pct"/>
            <w:vAlign w:val="center"/>
          </w:tcPr>
          <w:p w14:paraId="3E95FA44" w14:textId="77777777" w:rsidR="004955C0" w:rsidRPr="0025464E" w:rsidRDefault="004955C0" w:rsidP="003B4136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monthly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4955C0" w14:paraId="31A2619D" w14:textId="77777777" w:rsidTr="003B4136">
        <w:trPr>
          <w:jc w:val="center"/>
        </w:trPr>
        <w:tc>
          <w:tcPr>
            <w:tcW w:w="793" w:type="pct"/>
            <w:vAlign w:val="center"/>
          </w:tcPr>
          <w:p w14:paraId="438B986F" w14:textId="77777777" w:rsidR="004955C0" w:rsidRDefault="004955C0" w:rsidP="003B4136">
            <w:pPr>
              <w:jc w:val="center"/>
            </w:pPr>
            <w:r>
              <w:t>Station code</w:t>
            </w:r>
          </w:p>
        </w:tc>
        <w:tc>
          <w:tcPr>
            <w:tcW w:w="793" w:type="pct"/>
            <w:vAlign w:val="center"/>
          </w:tcPr>
          <w:p w14:paraId="5D63A540" w14:textId="77777777" w:rsidR="004955C0" w:rsidRDefault="004955C0" w:rsidP="003B4136">
            <w:pPr>
              <w:jc w:val="center"/>
            </w:pPr>
            <w:r>
              <w:t>Date</w:t>
            </w:r>
          </w:p>
        </w:tc>
        <w:tc>
          <w:tcPr>
            <w:tcW w:w="548" w:type="pct"/>
            <w:vAlign w:val="center"/>
          </w:tcPr>
          <w:p w14:paraId="52C77AAA" w14:textId="77777777" w:rsidR="004955C0" w:rsidRDefault="004955C0" w:rsidP="003B4136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469" w:type="pct"/>
            <w:vAlign w:val="center"/>
          </w:tcPr>
          <w:p w14:paraId="49B9B39C" w14:textId="77777777" w:rsidR="004955C0" w:rsidRDefault="004955C0" w:rsidP="003B4136">
            <w:pPr>
              <w:jc w:val="center"/>
            </w:pPr>
            <w:r>
              <w:t>Start</w:t>
            </w:r>
          </w:p>
        </w:tc>
        <w:tc>
          <w:tcPr>
            <w:tcW w:w="682" w:type="pct"/>
            <w:vAlign w:val="center"/>
          </w:tcPr>
          <w:p w14:paraId="742C3811" w14:textId="77777777" w:rsidR="004955C0" w:rsidRDefault="004955C0" w:rsidP="003B4136">
            <w:pPr>
              <w:jc w:val="center"/>
            </w:pPr>
            <w:r>
              <w:t>End</w:t>
            </w:r>
          </w:p>
        </w:tc>
        <w:tc>
          <w:tcPr>
            <w:tcW w:w="865" w:type="pct"/>
            <w:vAlign w:val="center"/>
          </w:tcPr>
          <w:p w14:paraId="5F6FE08E" w14:textId="79DE5939" w:rsidR="004955C0" w:rsidRDefault="007F5ABC" w:rsidP="003B4136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850" w:type="pct"/>
            <w:vAlign w:val="center"/>
          </w:tcPr>
          <w:p w14:paraId="62069581" w14:textId="77777777" w:rsidR="004955C0" w:rsidRDefault="004955C0" w:rsidP="003B4136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4955C0" w14:paraId="1225E113" w14:textId="77777777" w:rsidTr="003B4136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3D877F27" w14:textId="77777777" w:rsidR="004955C0" w:rsidRDefault="004955C0" w:rsidP="003B4136">
            <w:pPr>
              <w:jc w:val="center"/>
            </w:pPr>
            <w:r w:rsidRPr="00455ED0">
              <w:t xml:space="preserve">Headers: </w:t>
            </w:r>
            <w:r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>
              <w:t>’</w:t>
            </w:r>
          </w:p>
        </w:tc>
      </w:tr>
      <w:tr w:rsidR="004955C0" w14:paraId="5491DDD7" w14:textId="77777777" w:rsidTr="003B4136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52384A93" w14:textId="77777777" w:rsidR="004955C0" w:rsidRDefault="004955C0" w:rsidP="00D64CEE">
            <w:r>
              <w:t>Sub-headers: ‘site’</w:t>
            </w:r>
          </w:p>
        </w:tc>
      </w:tr>
      <w:tr w:rsidR="004955C0" w14:paraId="45D388A5" w14:textId="77777777" w:rsidTr="003B4136">
        <w:trPr>
          <w:jc w:val="center"/>
        </w:trPr>
        <w:tc>
          <w:tcPr>
            <w:tcW w:w="793" w:type="pct"/>
            <w:vAlign w:val="center"/>
          </w:tcPr>
          <w:p w14:paraId="7AF86548" w14:textId="77777777" w:rsidR="004955C0" w:rsidRDefault="004955C0" w:rsidP="003B4136">
            <w:pPr>
              <w:jc w:val="center"/>
            </w:pPr>
          </w:p>
        </w:tc>
        <w:tc>
          <w:tcPr>
            <w:tcW w:w="793" w:type="pct"/>
            <w:vAlign w:val="center"/>
          </w:tcPr>
          <w:p w14:paraId="265275BE" w14:textId="77777777" w:rsidR="004955C0" w:rsidRDefault="004955C0" w:rsidP="003B4136">
            <w:pPr>
              <w:jc w:val="center"/>
            </w:pPr>
          </w:p>
        </w:tc>
        <w:tc>
          <w:tcPr>
            <w:tcW w:w="548" w:type="pct"/>
            <w:vAlign w:val="center"/>
          </w:tcPr>
          <w:p w14:paraId="447BB3CB" w14:textId="77777777" w:rsidR="004955C0" w:rsidRDefault="004955C0" w:rsidP="003B4136">
            <w:pPr>
              <w:jc w:val="center"/>
            </w:pPr>
          </w:p>
        </w:tc>
        <w:tc>
          <w:tcPr>
            <w:tcW w:w="469" w:type="pct"/>
            <w:vAlign w:val="center"/>
          </w:tcPr>
          <w:p w14:paraId="58AD4E4F" w14:textId="77777777" w:rsidR="004955C0" w:rsidRDefault="004955C0" w:rsidP="003B4136">
            <w:pPr>
              <w:jc w:val="center"/>
            </w:pPr>
          </w:p>
        </w:tc>
        <w:tc>
          <w:tcPr>
            <w:tcW w:w="682" w:type="pct"/>
            <w:vAlign w:val="center"/>
          </w:tcPr>
          <w:p w14:paraId="0BA20531" w14:textId="77777777" w:rsidR="004955C0" w:rsidRDefault="004955C0" w:rsidP="003B4136">
            <w:pPr>
              <w:jc w:val="center"/>
            </w:pPr>
          </w:p>
        </w:tc>
        <w:tc>
          <w:tcPr>
            <w:tcW w:w="865" w:type="pct"/>
            <w:vAlign w:val="center"/>
          </w:tcPr>
          <w:p w14:paraId="61ADF021" w14:textId="77777777" w:rsidR="004955C0" w:rsidRDefault="004955C0" w:rsidP="003B4136">
            <w:pPr>
              <w:jc w:val="center"/>
            </w:pPr>
          </w:p>
        </w:tc>
        <w:tc>
          <w:tcPr>
            <w:tcW w:w="850" w:type="pct"/>
            <w:vAlign w:val="center"/>
          </w:tcPr>
          <w:p w14:paraId="68E21F31" w14:textId="77777777" w:rsidR="004955C0" w:rsidRDefault="004955C0" w:rsidP="003B4136">
            <w:pPr>
              <w:jc w:val="center"/>
            </w:pPr>
          </w:p>
        </w:tc>
      </w:tr>
    </w:tbl>
    <w:p w14:paraId="5F8D5FB4" w14:textId="77777777" w:rsidR="00407393" w:rsidRDefault="00407393" w:rsidP="00407393">
      <w:pPr>
        <w:rPr>
          <w:ins w:id="25" w:author="Xavier Hoenner" w:date="2016-06-03T09:25:00Z"/>
        </w:rPr>
        <w:pPrChange w:id="26" w:author="Xavier Hoenner" w:date="2016-06-03T09:25:00Z">
          <w:pPr>
            <w:pStyle w:val="Heading2"/>
          </w:pPr>
        </w:pPrChange>
      </w:pPr>
    </w:p>
    <w:p w14:paraId="4D9D5BD9" w14:textId="77777777" w:rsidR="00407393" w:rsidRDefault="00407393" w:rsidP="00407393">
      <w:pPr>
        <w:rPr>
          <w:ins w:id="27" w:author="Xavier Hoenner" w:date="2016-06-03T09:25:00Z"/>
        </w:rPr>
        <w:pPrChange w:id="28" w:author="Xavier Hoenner" w:date="2016-06-03T09:25:00Z">
          <w:pPr>
            <w:pStyle w:val="Heading2"/>
          </w:pPr>
        </w:pPrChange>
      </w:pPr>
    </w:p>
    <w:p w14:paraId="76C6B2FF" w14:textId="77777777" w:rsidR="00207952" w:rsidRDefault="00207952" w:rsidP="00207952">
      <w:pPr>
        <w:pStyle w:val="Heading2"/>
      </w:pPr>
      <w:r w:rsidRPr="00E123F0">
        <w:t>1.</w:t>
      </w:r>
      <w:r>
        <w:t>5 D</w:t>
      </w:r>
      <w:r w:rsidRPr="00E123F0">
        <w:t xml:space="preserve">ata </w:t>
      </w:r>
      <w:r>
        <w:t>report – New</w:t>
      </w:r>
      <w:r w:rsidRPr="007B6875">
        <w:t xml:space="preserve"> </w:t>
      </w:r>
      <w:r>
        <w:t>hourly vector data on the portal (last month)</w:t>
      </w:r>
    </w:p>
    <w:p w14:paraId="3FCDDAFF" w14:textId="16F21146" w:rsidR="00207952" w:rsidRDefault="00207952" w:rsidP="00207952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</w:t>
      </w:r>
      <w:r>
        <w:rPr>
          <w:u w:val="none"/>
        </w:rPr>
        <w:t>‘</w:t>
      </w:r>
      <w:proofErr w:type="spellStart"/>
      <w:r>
        <w:rPr>
          <w:u w:val="none"/>
        </w:rPr>
        <w:t>C_</w:t>
      </w:r>
      <w:ins w:id="29" w:author="Xavier Hoenner" w:date="2016-06-03T09:25:00Z">
        <w:r w:rsidR="00407393">
          <w:rPr>
            <w:u w:val="none"/>
          </w:rPr>
          <w:t>OceanRadar</w:t>
        </w:r>
      </w:ins>
      <w:del w:id="30" w:author="Xavier Hoenner" w:date="2016-06-03T09:25:00Z">
        <w:r w:rsidDel="00407393">
          <w:rPr>
            <w:u w:val="none"/>
          </w:rPr>
          <w:delText>ACORN</w:delText>
        </w:r>
      </w:del>
      <w:r>
        <w:rPr>
          <w:u w:val="none"/>
        </w:rPr>
        <w:t>_newHourlyVectorData_dataOnPortal</w:t>
      </w:r>
      <w:proofErr w:type="spellEnd"/>
      <w:r>
        <w:rPr>
          <w:u w:val="none"/>
        </w:rPr>
        <w:t>’</w:t>
      </w:r>
    </w:p>
    <w:p w14:paraId="575733F0" w14:textId="77777777" w:rsidR="00207952" w:rsidRPr="0011784D" w:rsidRDefault="00207952" w:rsidP="00207952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 w:rsidRPr="0033797C">
        <w:rPr>
          <w:u w:val="none"/>
        </w:rPr>
        <w:t xml:space="preserve">New </w:t>
      </w:r>
      <w:r>
        <w:rPr>
          <w:u w:val="none"/>
        </w:rPr>
        <w:t xml:space="preserve">hourly vector </w:t>
      </w:r>
      <w:r w:rsidRPr="0033797C">
        <w:rPr>
          <w:u w:val="none"/>
        </w:rPr>
        <w:t>data on the portal (since DATE)</w:t>
      </w:r>
      <w:r w:rsidRPr="0011784D">
        <w:rPr>
          <w:szCs w:val="26"/>
          <w:u w:val="none"/>
        </w:rPr>
        <w:t>’</w:t>
      </w:r>
    </w:p>
    <w:p w14:paraId="47706D15" w14:textId="77777777" w:rsidR="00207952" w:rsidRDefault="00207952" w:rsidP="00207952">
      <w:pPr>
        <w:rPr>
          <w:u w:val="single"/>
        </w:rPr>
      </w:pPr>
    </w:p>
    <w:p w14:paraId="3F1591E0" w14:textId="77777777" w:rsidR="00207952" w:rsidRDefault="00207952" w:rsidP="00207952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271"/>
        <w:gridCol w:w="4791"/>
      </w:tblGrid>
      <w:tr w:rsidR="00207952" w14:paraId="1963641A" w14:textId="77777777" w:rsidTr="00031968">
        <w:tc>
          <w:tcPr>
            <w:tcW w:w="1271" w:type="dxa"/>
          </w:tcPr>
          <w:p w14:paraId="398A10A6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4791" w:type="dxa"/>
          </w:tcPr>
          <w:p w14:paraId="00AD74B8" w14:textId="77777777" w:rsidR="00207952" w:rsidRPr="003D503B" w:rsidRDefault="00207952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207952" w14:paraId="69BF9A85" w14:textId="77777777" w:rsidTr="00031968">
        <w:tc>
          <w:tcPr>
            <w:tcW w:w="1271" w:type="dxa"/>
          </w:tcPr>
          <w:p w14:paraId="15040833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4791" w:type="dxa"/>
          </w:tcPr>
          <w:p w14:paraId="56BB47D5" w14:textId="77777777" w:rsidR="00207952" w:rsidRPr="003D503B" w:rsidRDefault="00207952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207952" w14:paraId="4A5F1598" w14:textId="77777777" w:rsidTr="00031968">
        <w:tc>
          <w:tcPr>
            <w:tcW w:w="1271" w:type="dxa"/>
          </w:tcPr>
          <w:p w14:paraId="7697C445" w14:textId="77777777" w:rsidR="00207952" w:rsidRPr="003D503B" w:rsidRDefault="00207952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4791" w:type="dxa"/>
          </w:tcPr>
          <w:p w14:paraId="375170BF" w14:textId="77777777" w:rsidR="00207952" w:rsidRPr="003D503B" w:rsidRDefault="00207952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207952" w14:paraId="74F2449B" w14:textId="77777777" w:rsidTr="00031968">
        <w:tc>
          <w:tcPr>
            <w:tcW w:w="1271" w:type="dxa"/>
          </w:tcPr>
          <w:p w14:paraId="3CCC49A0" w14:textId="77777777" w:rsidR="00207952" w:rsidRPr="003D503B" w:rsidRDefault="00207952" w:rsidP="0003196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4791" w:type="dxa"/>
          </w:tcPr>
          <w:p w14:paraId="04315E10" w14:textId="77777777" w:rsidR="00207952" w:rsidRPr="003D503B" w:rsidRDefault="00207952" w:rsidP="00031968">
            <w:pPr>
              <w:rPr>
                <w:szCs w:val="24"/>
              </w:rPr>
            </w:pPr>
            <w:proofErr w:type="spellStart"/>
            <w:proofErr w:type="gramStart"/>
            <w:r>
              <w:rPr>
                <w:szCs w:val="24"/>
              </w:rPr>
              <w:t>acorn</w:t>
            </w:r>
            <w:proofErr w:type="gramEnd"/>
            <w:r>
              <w:rPr>
                <w:szCs w:val="24"/>
              </w:rPr>
              <w:t>_hourly_vectors_all_deployments_view</w:t>
            </w:r>
            <w:proofErr w:type="spellEnd"/>
          </w:p>
        </w:tc>
      </w:tr>
    </w:tbl>
    <w:p w14:paraId="0D3EE260" w14:textId="77777777" w:rsidR="00207952" w:rsidRDefault="00207952" w:rsidP="00207952"/>
    <w:p w14:paraId="407F3E4A" w14:textId="77777777" w:rsidR="00207952" w:rsidRDefault="00207952" w:rsidP="00207952">
      <w:r>
        <w:rPr>
          <w:u w:val="single"/>
        </w:rPr>
        <w:t xml:space="preserve">Filters: </w:t>
      </w:r>
      <w:r>
        <w:t>List all data for which ‘</w:t>
      </w:r>
      <w:proofErr w:type="spellStart"/>
      <w:r>
        <w:t>time_end</w:t>
      </w:r>
      <w:proofErr w:type="spellEnd"/>
      <w:r>
        <w:t>’ is less than one month.</w:t>
      </w:r>
    </w:p>
    <w:p w14:paraId="6C85664F" w14:textId="77777777" w:rsidR="00207952" w:rsidRDefault="00207952" w:rsidP="00207952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54B2E533" w14:textId="77777777" w:rsidR="00207952" w:rsidRDefault="00207952" w:rsidP="00207952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‘site’.</w:t>
      </w:r>
    </w:p>
    <w:p w14:paraId="6A9C0BBC" w14:textId="04553F04" w:rsidR="00207952" w:rsidRDefault="00207952" w:rsidP="00207952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>
        <w:rPr>
          <w:b/>
        </w:rPr>
        <w:br/>
        <w:t>Start</w:t>
      </w:r>
      <w:r>
        <w:t xml:space="preserve">: Transmission start date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>
        <w:t xml:space="preserve">: Date at which the last file was received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658F6"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 w:rsidRPr="00E658F6">
        <w:rPr>
          <w:b/>
        </w:rPr>
        <w:t xml:space="preserve"> of data</w:t>
      </w:r>
      <w:r w:rsidRPr="00ED7666">
        <w:t xml:space="preserve">: </w:t>
      </w:r>
      <w:r>
        <w:t>Number of days between the transmission start date/time and the date/time at which the last file was received for each month.</w:t>
      </w:r>
      <w:r>
        <w:br/>
      </w:r>
      <w:r>
        <w:rPr>
          <w:b/>
        </w:rPr>
        <w:t xml:space="preserve">‘% </w:t>
      </w:r>
      <w:proofErr w:type="gramStart"/>
      <w:r>
        <w:rPr>
          <w:b/>
        </w:rPr>
        <w:t>coverage’</w:t>
      </w:r>
      <w:proofErr w:type="gramEnd"/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hourly files received each month</m:t>
            </m:r>
          </m:num>
          <m:den>
            <m:r>
              <w:rPr>
                <w:rFonts w:ascii="Cambria Math" w:hAnsi="Cambria Math"/>
              </w:rPr>
              <m:t>Number of hourly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ins w:id="31" w:author="Xavier Hoenner" w:date="2016-06-03T09:25:00Z">
        <w:r w:rsidR="00407393" w:rsidRPr="00C05D36">
          <w:rPr>
            <w:b/>
          </w:rPr>
          <w:t>Ocean Radar</w:t>
        </w:r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  <w:r w:rsidR="00407393">
          <w:t>.</w:t>
        </w:r>
      </w:ins>
      <w:del w:id="32" w:author="Xavier Hoenner" w:date="2016-06-03T09:25:00Z">
        <w:r w:rsidDel="00407393">
          <w:rPr>
            <w:b/>
          </w:rPr>
          <w:delText xml:space="preserve">ACORN: </w:delText>
        </w:r>
        <w:r w:rsidDel="00407393">
          <w:delText>Australian Coastal Ocean Radar Network (</w:delText>
        </w:r>
        <w:r w:rsidR="00407393" w:rsidDel="00407393">
          <w:fldChar w:fldCharType="begin"/>
        </w:r>
        <w:r w:rsidR="00407393" w:rsidDel="00407393">
          <w:delInstrText xml:space="preserve"> HYPERLINK "http://imos.org.au/acorn.html" </w:delInstrText>
        </w:r>
        <w:r w:rsidR="00407393" w:rsidDel="00407393">
          <w:fldChar w:fldCharType="separate"/>
        </w:r>
        <w:r w:rsidDel="00407393">
          <w:rPr>
            <w:rStyle w:val="Hyperlink"/>
          </w:rPr>
          <w:delText>http://imos.org.au/acorn.html</w:delText>
        </w:r>
        <w:r w:rsidR="00407393" w:rsidDel="00407393">
          <w:rPr>
            <w:rStyle w:val="Hyperlink"/>
          </w:rPr>
          <w:fldChar w:fldCharType="end"/>
        </w:r>
        <w:r w:rsidDel="00407393">
          <w:delText>).</w:delText>
        </w:r>
      </w:del>
    </w:p>
    <w:p w14:paraId="7F7B2D85" w14:textId="77777777" w:rsidR="00207952" w:rsidRDefault="00207952" w:rsidP="00207952"/>
    <w:p w14:paraId="338E3BAE" w14:textId="77777777" w:rsidR="00207952" w:rsidRDefault="00207952" w:rsidP="00207952">
      <w:pPr>
        <w:pStyle w:val="Heading3"/>
      </w:pPr>
      <w:r>
        <w:t>Template</w:t>
      </w:r>
    </w:p>
    <w:tbl>
      <w:tblPr>
        <w:tblStyle w:val="TableGrid"/>
        <w:tblW w:w="5000" w:type="pct"/>
        <w:jc w:val="center"/>
        <w:tblLayout w:type="fixed"/>
        <w:tblLook w:val="04A0" w:firstRow="1" w:lastRow="0" w:firstColumn="1" w:lastColumn="0" w:noHBand="0" w:noVBand="1"/>
      </w:tblPr>
      <w:tblGrid>
        <w:gridCol w:w="1661"/>
        <w:gridCol w:w="1299"/>
        <w:gridCol w:w="1299"/>
        <w:gridCol w:w="1643"/>
        <w:gridCol w:w="1643"/>
        <w:gridCol w:w="1697"/>
      </w:tblGrid>
      <w:tr w:rsidR="00207952" w14:paraId="33961C9F" w14:textId="77777777" w:rsidTr="00031968">
        <w:trPr>
          <w:jc w:val="center"/>
        </w:trPr>
        <w:tc>
          <w:tcPr>
            <w:tcW w:w="898" w:type="pct"/>
            <w:vAlign w:val="center"/>
          </w:tcPr>
          <w:p w14:paraId="72945F7E" w14:textId="77777777" w:rsidR="00207952" w:rsidRPr="0025464E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703" w:type="pct"/>
            <w:vAlign w:val="center"/>
          </w:tcPr>
          <w:p w14:paraId="41206A72" w14:textId="77777777" w:rsidR="00207952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_files</w:t>
            </w:r>
            <w:proofErr w:type="spellEnd"/>
          </w:p>
        </w:tc>
        <w:tc>
          <w:tcPr>
            <w:tcW w:w="703" w:type="pct"/>
            <w:vAlign w:val="center"/>
          </w:tcPr>
          <w:p w14:paraId="13A0730E" w14:textId="77777777" w:rsidR="00207952" w:rsidRPr="0025464E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889" w:type="pct"/>
            <w:vAlign w:val="center"/>
          </w:tcPr>
          <w:p w14:paraId="0D6A992F" w14:textId="77777777" w:rsidR="00207952" w:rsidRPr="0025464E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89" w:type="pct"/>
            <w:vAlign w:val="center"/>
          </w:tcPr>
          <w:p w14:paraId="4D836349" w14:textId="77777777" w:rsidR="00207952" w:rsidRPr="0025464E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918" w:type="pct"/>
            <w:vAlign w:val="center"/>
          </w:tcPr>
          <w:p w14:paraId="4484BEBC" w14:textId="77777777" w:rsidR="00207952" w:rsidRPr="0025464E" w:rsidRDefault="00207952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monthly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207952" w14:paraId="10F6945D" w14:textId="77777777" w:rsidTr="00031968">
        <w:trPr>
          <w:jc w:val="center"/>
        </w:trPr>
        <w:tc>
          <w:tcPr>
            <w:tcW w:w="898" w:type="pct"/>
            <w:vAlign w:val="center"/>
          </w:tcPr>
          <w:p w14:paraId="20D4CFF0" w14:textId="77777777" w:rsidR="00207952" w:rsidRDefault="00207952" w:rsidP="00031968">
            <w:pPr>
              <w:jc w:val="center"/>
            </w:pPr>
            <w:r>
              <w:t>Date</w:t>
            </w:r>
          </w:p>
        </w:tc>
        <w:tc>
          <w:tcPr>
            <w:tcW w:w="703" w:type="pct"/>
            <w:vAlign w:val="center"/>
          </w:tcPr>
          <w:p w14:paraId="1F39EB4D" w14:textId="77777777" w:rsidR="00207952" w:rsidRDefault="00207952" w:rsidP="00031968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703" w:type="pct"/>
            <w:vAlign w:val="center"/>
          </w:tcPr>
          <w:p w14:paraId="0C04BCE5" w14:textId="77777777" w:rsidR="00207952" w:rsidRDefault="00207952" w:rsidP="00031968">
            <w:pPr>
              <w:jc w:val="center"/>
            </w:pPr>
            <w:r>
              <w:t>Start</w:t>
            </w:r>
          </w:p>
        </w:tc>
        <w:tc>
          <w:tcPr>
            <w:tcW w:w="889" w:type="pct"/>
            <w:vAlign w:val="center"/>
          </w:tcPr>
          <w:p w14:paraId="2CCF6174" w14:textId="77777777" w:rsidR="00207952" w:rsidRDefault="00207952" w:rsidP="00031968">
            <w:pPr>
              <w:jc w:val="center"/>
            </w:pPr>
            <w:r>
              <w:t>End</w:t>
            </w:r>
          </w:p>
        </w:tc>
        <w:tc>
          <w:tcPr>
            <w:tcW w:w="889" w:type="pct"/>
            <w:vAlign w:val="center"/>
          </w:tcPr>
          <w:p w14:paraId="2ADA64D3" w14:textId="77777777" w:rsidR="00207952" w:rsidRDefault="00207952" w:rsidP="00031968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918" w:type="pct"/>
            <w:vAlign w:val="center"/>
          </w:tcPr>
          <w:p w14:paraId="175AC9A6" w14:textId="77777777" w:rsidR="00207952" w:rsidRDefault="00207952" w:rsidP="00031968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207952" w14:paraId="313BC25B" w14:textId="77777777" w:rsidTr="00031968">
        <w:trPr>
          <w:jc w:val="center"/>
        </w:trPr>
        <w:tc>
          <w:tcPr>
            <w:tcW w:w="5000" w:type="pct"/>
            <w:gridSpan w:val="6"/>
            <w:shd w:val="clear" w:color="auto" w:fill="595959" w:themeFill="text1" w:themeFillTint="A6"/>
            <w:vAlign w:val="center"/>
          </w:tcPr>
          <w:p w14:paraId="5EA669F5" w14:textId="77777777" w:rsidR="00207952" w:rsidRDefault="00207952" w:rsidP="00031968">
            <w:pPr>
              <w:jc w:val="center"/>
            </w:pPr>
            <w:r w:rsidRPr="00455ED0">
              <w:t xml:space="preserve">Headers: </w:t>
            </w:r>
            <w:r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>
              <w:t>’</w:t>
            </w:r>
          </w:p>
        </w:tc>
      </w:tr>
      <w:tr w:rsidR="00207952" w14:paraId="670DDF35" w14:textId="77777777" w:rsidTr="00031968">
        <w:trPr>
          <w:jc w:val="center"/>
        </w:trPr>
        <w:tc>
          <w:tcPr>
            <w:tcW w:w="5000" w:type="pct"/>
            <w:gridSpan w:val="6"/>
            <w:shd w:val="clear" w:color="auto" w:fill="BFBFBF" w:themeFill="background1" w:themeFillShade="BF"/>
            <w:vAlign w:val="center"/>
          </w:tcPr>
          <w:p w14:paraId="5C9BFB8B" w14:textId="77777777" w:rsidR="00207952" w:rsidRDefault="00207952" w:rsidP="00031968">
            <w:r>
              <w:t>Sub-headers: ‘site’</w:t>
            </w:r>
          </w:p>
        </w:tc>
      </w:tr>
      <w:tr w:rsidR="00207952" w14:paraId="5AE8C289" w14:textId="77777777" w:rsidTr="00031968">
        <w:trPr>
          <w:jc w:val="center"/>
        </w:trPr>
        <w:tc>
          <w:tcPr>
            <w:tcW w:w="898" w:type="pct"/>
            <w:vAlign w:val="center"/>
          </w:tcPr>
          <w:p w14:paraId="1A38DAAF" w14:textId="77777777" w:rsidR="00207952" w:rsidRDefault="00207952" w:rsidP="00031968">
            <w:pPr>
              <w:jc w:val="center"/>
            </w:pPr>
          </w:p>
        </w:tc>
        <w:tc>
          <w:tcPr>
            <w:tcW w:w="703" w:type="pct"/>
            <w:vAlign w:val="center"/>
          </w:tcPr>
          <w:p w14:paraId="122A2AAB" w14:textId="77777777" w:rsidR="00207952" w:rsidRDefault="00207952" w:rsidP="00031968">
            <w:pPr>
              <w:jc w:val="center"/>
            </w:pPr>
          </w:p>
        </w:tc>
        <w:tc>
          <w:tcPr>
            <w:tcW w:w="703" w:type="pct"/>
            <w:vAlign w:val="center"/>
          </w:tcPr>
          <w:p w14:paraId="76B39359" w14:textId="77777777" w:rsidR="00207952" w:rsidRDefault="00207952" w:rsidP="00031968">
            <w:pPr>
              <w:jc w:val="center"/>
            </w:pPr>
          </w:p>
        </w:tc>
        <w:tc>
          <w:tcPr>
            <w:tcW w:w="889" w:type="pct"/>
            <w:vAlign w:val="center"/>
          </w:tcPr>
          <w:p w14:paraId="6228A422" w14:textId="77777777" w:rsidR="00207952" w:rsidRDefault="00207952" w:rsidP="00031968">
            <w:pPr>
              <w:jc w:val="center"/>
            </w:pPr>
          </w:p>
        </w:tc>
        <w:tc>
          <w:tcPr>
            <w:tcW w:w="889" w:type="pct"/>
            <w:vAlign w:val="center"/>
          </w:tcPr>
          <w:p w14:paraId="4C2D8E48" w14:textId="77777777" w:rsidR="00207952" w:rsidRDefault="00207952" w:rsidP="00031968">
            <w:pPr>
              <w:jc w:val="center"/>
            </w:pPr>
          </w:p>
        </w:tc>
        <w:tc>
          <w:tcPr>
            <w:tcW w:w="918" w:type="pct"/>
            <w:vAlign w:val="center"/>
          </w:tcPr>
          <w:p w14:paraId="0AB84982" w14:textId="77777777" w:rsidR="00207952" w:rsidRDefault="00207952" w:rsidP="00031968">
            <w:pPr>
              <w:jc w:val="center"/>
            </w:pPr>
          </w:p>
        </w:tc>
      </w:tr>
    </w:tbl>
    <w:p w14:paraId="2E7BF875" w14:textId="77777777" w:rsidR="00207952" w:rsidRDefault="00207952" w:rsidP="00207952">
      <w:pPr>
        <w:rPr>
          <w:ins w:id="33" w:author="Xavier Hoenner" w:date="2016-06-03T09:25:00Z"/>
          <w:b/>
        </w:rPr>
      </w:pPr>
    </w:p>
    <w:p w14:paraId="3E76DDE0" w14:textId="77777777" w:rsidR="00407393" w:rsidRDefault="00407393" w:rsidP="00207952">
      <w:pPr>
        <w:rPr>
          <w:b/>
        </w:rPr>
      </w:pPr>
    </w:p>
    <w:p w14:paraId="33C08EC4" w14:textId="77777777" w:rsidR="005C16AF" w:rsidRDefault="005C16AF" w:rsidP="005C16AF">
      <w:pPr>
        <w:pStyle w:val="Heading2"/>
      </w:pPr>
      <w:r w:rsidRPr="00E123F0">
        <w:t>1.</w:t>
      </w:r>
      <w:r>
        <w:t>6 D</w:t>
      </w:r>
      <w:r w:rsidRPr="00E123F0">
        <w:t xml:space="preserve">ata </w:t>
      </w:r>
      <w:r>
        <w:t>report – All radial data on the portal</w:t>
      </w:r>
    </w:p>
    <w:p w14:paraId="7D31D256" w14:textId="555F2763" w:rsidR="005C16AF" w:rsidRDefault="005C16AF" w:rsidP="005C16AF">
      <w:pPr>
        <w:pStyle w:val="Heading3"/>
      </w:pPr>
      <w:r w:rsidRPr="0011784D">
        <w:rPr>
          <w:b w:val="0"/>
        </w:rPr>
        <w:t>Filename:</w:t>
      </w:r>
      <w:r w:rsidRPr="0011784D">
        <w:rPr>
          <w:u w:val="none"/>
        </w:rPr>
        <w:t xml:space="preserve"> ‘</w:t>
      </w:r>
      <w:proofErr w:type="spellStart"/>
      <w:r>
        <w:rPr>
          <w:u w:val="none"/>
        </w:rPr>
        <w:t>D</w:t>
      </w:r>
      <w:r w:rsidRPr="0011784D">
        <w:rPr>
          <w:u w:val="none"/>
        </w:rPr>
        <w:t>_</w:t>
      </w:r>
      <w:ins w:id="34" w:author="Xavier Hoenner" w:date="2016-06-03T09:25:00Z">
        <w:r w:rsidR="00407393">
          <w:rPr>
            <w:u w:val="none"/>
          </w:rPr>
          <w:t>OceanRadar</w:t>
        </w:r>
      </w:ins>
      <w:del w:id="35" w:author="Xavier Hoenner" w:date="2016-06-03T09:25:00Z">
        <w:r w:rsidDel="00407393">
          <w:rPr>
            <w:u w:val="none"/>
          </w:rPr>
          <w:delText>ACORN</w:delText>
        </w:r>
      </w:del>
      <w:r w:rsidRPr="0011784D">
        <w:rPr>
          <w:u w:val="none"/>
        </w:rPr>
        <w:t>_</w:t>
      </w:r>
      <w:r>
        <w:rPr>
          <w:u w:val="none"/>
        </w:rPr>
        <w:t>newRadial</w:t>
      </w:r>
      <w:r w:rsidRPr="0011784D">
        <w:rPr>
          <w:u w:val="none"/>
        </w:rPr>
        <w:t>D</w:t>
      </w:r>
      <w:r>
        <w:rPr>
          <w:u w:val="none"/>
        </w:rPr>
        <w:t>ata_dataOnPortal</w:t>
      </w:r>
      <w:proofErr w:type="spellEnd"/>
      <w:r w:rsidRPr="0011784D">
        <w:rPr>
          <w:u w:val="none"/>
        </w:rPr>
        <w:t>’</w:t>
      </w:r>
    </w:p>
    <w:p w14:paraId="7B5F24F9" w14:textId="77777777" w:rsidR="005C16AF" w:rsidRPr="0011784D" w:rsidRDefault="005C16AF" w:rsidP="005C16AF">
      <w:pPr>
        <w:pStyle w:val="Heading3"/>
        <w:rPr>
          <w:u w:val="none"/>
        </w:rPr>
      </w:pPr>
      <w:r w:rsidRPr="005271CF">
        <w:br/>
      </w:r>
      <w:r w:rsidRPr="0011784D">
        <w:rPr>
          <w:b w:val="0"/>
          <w:szCs w:val="26"/>
        </w:rPr>
        <w:t>Description:</w:t>
      </w:r>
      <w:r w:rsidRPr="0011784D">
        <w:rPr>
          <w:u w:val="none"/>
        </w:rPr>
        <w:t xml:space="preserve"> </w:t>
      </w:r>
      <w:r w:rsidRPr="0011784D">
        <w:rPr>
          <w:szCs w:val="26"/>
          <w:u w:val="none"/>
        </w:rPr>
        <w:t>‘</w:t>
      </w:r>
      <w:r>
        <w:rPr>
          <w:u w:val="none"/>
        </w:rPr>
        <w:t>New radial data available on the portal</w:t>
      </w:r>
      <w:r w:rsidRPr="0011784D">
        <w:rPr>
          <w:szCs w:val="26"/>
          <w:u w:val="none"/>
        </w:rPr>
        <w:t>’</w:t>
      </w:r>
    </w:p>
    <w:p w14:paraId="0C1A6EDA" w14:textId="77777777" w:rsidR="005C16AF" w:rsidRDefault="005C16AF" w:rsidP="005C16AF">
      <w:pPr>
        <w:rPr>
          <w:u w:val="single"/>
        </w:rPr>
      </w:pPr>
    </w:p>
    <w:p w14:paraId="6D1B678D" w14:textId="77777777" w:rsidR="005C16AF" w:rsidRDefault="005C16AF" w:rsidP="005C16AF">
      <w:r w:rsidRPr="00542A59">
        <w:rPr>
          <w:u w:val="single"/>
        </w:rPr>
        <w:lastRenderedPageBreak/>
        <w:t>View to use: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844"/>
      </w:tblGrid>
      <w:tr w:rsidR="005C16AF" w14:paraId="6AC4F5CC" w14:textId="77777777" w:rsidTr="00031968">
        <w:tc>
          <w:tcPr>
            <w:tcW w:w="1271" w:type="dxa"/>
          </w:tcPr>
          <w:p w14:paraId="4F607B91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Server</w:t>
            </w:r>
          </w:p>
        </w:tc>
        <w:tc>
          <w:tcPr>
            <w:tcW w:w="3081" w:type="dxa"/>
          </w:tcPr>
          <w:p w14:paraId="43714085" w14:textId="77777777" w:rsidR="005C16AF" w:rsidRPr="003D503B" w:rsidRDefault="005C16AF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dbprod</w:t>
            </w:r>
            <w:r w:rsidRPr="003D503B">
              <w:rPr>
                <w:szCs w:val="24"/>
              </w:rPr>
              <w:t>.emii.org.au</w:t>
            </w:r>
            <w:proofErr w:type="gramEnd"/>
          </w:p>
        </w:tc>
      </w:tr>
      <w:tr w:rsidR="005C16AF" w14:paraId="4B57C293" w14:textId="77777777" w:rsidTr="00031968">
        <w:tc>
          <w:tcPr>
            <w:tcW w:w="1271" w:type="dxa"/>
          </w:tcPr>
          <w:p w14:paraId="211677E4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Database</w:t>
            </w:r>
          </w:p>
        </w:tc>
        <w:tc>
          <w:tcPr>
            <w:tcW w:w="3081" w:type="dxa"/>
          </w:tcPr>
          <w:p w14:paraId="76022524" w14:textId="77777777" w:rsidR="005C16AF" w:rsidRPr="003D503B" w:rsidRDefault="005C16AF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harvest</w:t>
            </w:r>
            <w:proofErr w:type="gramEnd"/>
          </w:p>
        </w:tc>
      </w:tr>
      <w:tr w:rsidR="005C16AF" w14:paraId="083E45AF" w14:textId="77777777" w:rsidTr="00031968">
        <w:tc>
          <w:tcPr>
            <w:tcW w:w="1271" w:type="dxa"/>
          </w:tcPr>
          <w:p w14:paraId="00D05BD8" w14:textId="77777777" w:rsidR="005C16AF" w:rsidRPr="003D503B" w:rsidRDefault="005C16AF" w:rsidP="00031968">
            <w:pPr>
              <w:rPr>
                <w:b/>
                <w:szCs w:val="24"/>
              </w:rPr>
            </w:pPr>
            <w:r w:rsidRPr="003D503B">
              <w:rPr>
                <w:b/>
                <w:szCs w:val="24"/>
              </w:rPr>
              <w:t>Schema</w:t>
            </w:r>
          </w:p>
        </w:tc>
        <w:tc>
          <w:tcPr>
            <w:tcW w:w="3081" w:type="dxa"/>
          </w:tcPr>
          <w:p w14:paraId="54602A29" w14:textId="77777777" w:rsidR="005C16AF" w:rsidRPr="003D503B" w:rsidRDefault="005C16AF" w:rsidP="00031968">
            <w:pPr>
              <w:rPr>
                <w:szCs w:val="24"/>
              </w:rPr>
            </w:pPr>
            <w:proofErr w:type="gramStart"/>
            <w:r>
              <w:rPr>
                <w:szCs w:val="24"/>
              </w:rPr>
              <w:t>reporting</w:t>
            </w:r>
            <w:proofErr w:type="gramEnd"/>
          </w:p>
        </w:tc>
      </w:tr>
      <w:tr w:rsidR="005C16AF" w14:paraId="0EAD55EE" w14:textId="77777777" w:rsidTr="00031968">
        <w:tc>
          <w:tcPr>
            <w:tcW w:w="1271" w:type="dxa"/>
          </w:tcPr>
          <w:p w14:paraId="580400E5" w14:textId="77777777" w:rsidR="005C16AF" w:rsidRPr="003D503B" w:rsidRDefault="005C16AF" w:rsidP="00031968">
            <w:pPr>
              <w:rPr>
                <w:b/>
                <w:szCs w:val="24"/>
              </w:rPr>
            </w:pPr>
            <w:r>
              <w:rPr>
                <w:b/>
                <w:szCs w:val="24"/>
              </w:rPr>
              <w:t>Table</w:t>
            </w:r>
          </w:p>
        </w:tc>
        <w:tc>
          <w:tcPr>
            <w:tcW w:w="3081" w:type="dxa"/>
          </w:tcPr>
          <w:p w14:paraId="2CA3457B" w14:textId="77777777" w:rsidR="005C16AF" w:rsidRPr="003D503B" w:rsidRDefault="005C16AF" w:rsidP="00031968">
            <w:pPr>
              <w:rPr>
                <w:szCs w:val="24"/>
              </w:rPr>
            </w:pPr>
            <w:proofErr w:type="spellStart"/>
            <w:proofErr w:type="gramStart"/>
            <w:r w:rsidRPr="00D61E0C">
              <w:rPr>
                <w:szCs w:val="24"/>
              </w:rPr>
              <w:t>acorn</w:t>
            </w:r>
            <w:proofErr w:type="gramEnd"/>
            <w:r w:rsidRPr="00D61E0C">
              <w:rPr>
                <w:szCs w:val="24"/>
              </w:rPr>
              <w:t>_radials_all_deployments_view</w:t>
            </w:r>
            <w:proofErr w:type="spellEnd"/>
          </w:p>
        </w:tc>
      </w:tr>
    </w:tbl>
    <w:p w14:paraId="2AC64190" w14:textId="77777777" w:rsidR="005C16AF" w:rsidRDefault="005C16AF" w:rsidP="005C16AF"/>
    <w:p w14:paraId="12CDEA56" w14:textId="77777777" w:rsidR="005C16AF" w:rsidRDefault="005C16AF" w:rsidP="005C16AF">
      <w:r>
        <w:rPr>
          <w:u w:val="single"/>
        </w:rPr>
        <w:t xml:space="preserve">Filters: </w:t>
      </w:r>
      <w:r>
        <w:t>List all data for which ‘</w:t>
      </w:r>
      <w:proofErr w:type="spellStart"/>
      <w:r>
        <w:t>time_end</w:t>
      </w:r>
      <w:proofErr w:type="spellEnd"/>
      <w:r>
        <w:t>’ is less than one month.</w:t>
      </w:r>
    </w:p>
    <w:p w14:paraId="00A3A17D" w14:textId="77777777" w:rsidR="005C16AF" w:rsidRDefault="005C16AF" w:rsidP="005C16AF">
      <w:pPr>
        <w:ind w:left="1843" w:hanging="1843"/>
      </w:pPr>
      <w:r>
        <w:rPr>
          <w:u w:val="single"/>
        </w:rPr>
        <w:t>Data sorting options:</w:t>
      </w:r>
      <w:r>
        <w:t xml:space="preserve"> None, data are already sorted.</w:t>
      </w:r>
    </w:p>
    <w:p w14:paraId="2076ED63" w14:textId="77777777" w:rsidR="005C16AF" w:rsidRDefault="005C16AF" w:rsidP="005C16AF">
      <w:pPr>
        <w:ind w:left="1843" w:hanging="1843"/>
      </w:pPr>
      <w:r>
        <w:rPr>
          <w:u w:val="single"/>
        </w:rPr>
        <w:t>Data grouping options:</w:t>
      </w:r>
      <w:r>
        <w:t xml:space="preserve"> Group by ‘</w:t>
      </w:r>
      <w:proofErr w:type="spellStart"/>
      <w:r>
        <w:t>data_type</w:t>
      </w:r>
      <w:proofErr w:type="spellEnd"/>
      <w:r>
        <w:t>’, sub-group by ‘site’.</w:t>
      </w:r>
    </w:p>
    <w:p w14:paraId="630E03F3" w14:textId="3D973DBB" w:rsidR="005C16AF" w:rsidRDefault="005C16AF" w:rsidP="005C16AF">
      <w:pPr>
        <w:ind w:left="993" w:hanging="993"/>
      </w:pPr>
      <w:r>
        <w:rPr>
          <w:u w:val="single"/>
        </w:rPr>
        <w:t>Footnote:</w:t>
      </w:r>
      <w:r>
        <w:t xml:space="preserve"> </w:t>
      </w:r>
      <w:r>
        <w:rPr>
          <w:b/>
        </w:rPr>
        <w:t>Headers</w:t>
      </w:r>
      <w:r>
        <w:t>:</w:t>
      </w:r>
      <w:r>
        <w:rPr>
          <w:b/>
        </w:rPr>
        <w:t xml:space="preserve"> </w:t>
      </w:r>
      <w:r>
        <w:t>Type of data file (</w:t>
      </w:r>
      <w:r>
        <w:rPr>
          <w:i/>
        </w:rPr>
        <w:t xml:space="preserve">i.e. </w:t>
      </w:r>
      <w:r>
        <w:t xml:space="preserve">QC </w:t>
      </w:r>
      <w:r>
        <w:rPr>
          <w:i/>
        </w:rPr>
        <w:t>vs.</w:t>
      </w:r>
      <w:r>
        <w:t xml:space="preserve"> non-QC).</w:t>
      </w:r>
      <w:r>
        <w:rPr>
          <w:b/>
        </w:rPr>
        <w:br/>
        <w:t>Sub-headers</w:t>
      </w:r>
      <w:r>
        <w:t>: Location of radar sites.</w:t>
      </w:r>
      <w:r>
        <w:rPr>
          <w:b/>
        </w:rPr>
        <w:br/>
        <w:t>Start</w:t>
      </w:r>
      <w:r>
        <w:t xml:space="preserve">: Transmission start date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>
        <w:rPr>
          <w:b/>
        </w:rPr>
        <w:t>End</w:t>
      </w:r>
      <w:r>
        <w:t xml:space="preserve">: Date at which the last file was received for each month (format: </w:t>
      </w:r>
      <w:proofErr w:type="spellStart"/>
      <w:r>
        <w:t>dd</w:t>
      </w:r>
      <w:proofErr w:type="spellEnd"/>
      <w:r>
        <w:t>/mm/</w:t>
      </w:r>
      <w:proofErr w:type="spellStart"/>
      <w:r>
        <w:t>yyyy</w:t>
      </w:r>
      <w:proofErr w:type="spellEnd"/>
      <w:r>
        <w:t>).</w:t>
      </w:r>
      <w:r>
        <w:br/>
      </w:r>
      <w:r w:rsidRPr="00E658F6">
        <w:rPr>
          <w:b/>
        </w:rPr>
        <w:t xml:space="preserve"># </w:t>
      </w:r>
      <w:proofErr w:type="gramStart"/>
      <w:r>
        <w:rPr>
          <w:b/>
        </w:rPr>
        <w:t>days</w:t>
      </w:r>
      <w:proofErr w:type="gramEnd"/>
      <w:r w:rsidRPr="00E658F6">
        <w:rPr>
          <w:b/>
        </w:rPr>
        <w:t xml:space="preserve"> of data</w:t>
      </w:r>
      <w:r w:rsidRPr="00ED7666">
        <w:t xml:space="preserve">: </w:t>
      </w:r>
      <w:r>
        <w:t>Number of days between the transmission start date/time and the date/time at which the last file was received for each month.</w:t>
      </w:r>
      <w:r>
        <w:br/>
      </w:r>
      <w:r>
        <w:rPr>
          <w:b/>
        </w:rPr>
        <w:t xml:space="preserve">‘% </w:t>
      </w:r>
      <w:proofErr w:type="gramStart"/>
      <w:r>
        <w:rPr>
          <w:b/>
        </w:rPr>
        <w:t>coverage’</w:t>
      </w:r>
      <w:proofErr w:type="gramEnd"/>
      <w:r>
        <w:t>: Number of files as a percentage of the total number of files expected (</w:t>
      </w:r>
      <w:r>
        <w:rPr>
          <w:i/>
        </w:rPr>
        <w:t>i.e.</w:t>
      </w:r>
      <w:r>
        <w:t xml:space="preserve"> % coverage =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Number of radial files rece</m:t>
            </m:r>
            <m:r>
              <w:rPr>
                <w:rFonts w:ascii="Cambria Math" w:hAnsi="Cambria Math"/>
              </w:rPr>
              <m:t>ived each month</m:t>
            </m:r>
          </m:num>
          <m:den>
            <m:r>
              <w:rPr>
                <w:rFonts w:ascii="Cambria Math" w:hAnsi="Cambria Math"/>
              </w:rPr>
              <m:t>Number of radial files expected each month</m:t>
            </m:r>
          </m:den>
        </m:f>
        <m:r>
          <w:rPr>
            <w:rFonts w:ascii="Cambria Math"/>
          </w:rPr>
          <m:t xml:space="preserve"> </m:t>
        </m:r>
        <m:r>
          <w:rPr>
            <w:rFonts w:ascii="Cambria Math" w:hAnsi="Cambria Math"/>
          </w:rPr>
          <m:t>x</m:t>
        </m:r>
        <m:r>
          <w:rPr>
            <w:rFonts w:ascii="Cambria Math"/>
          </w:rPr>
          <m:t xml:space="preserve"> 100</m:t>
        </m:r>
      </m:oMath>
      <w:r>
        <w:t>).</w:t>
      </w:r>
      <w:r>
        <w:br/>
      </w:r>
      <w:ins w:id="36" w:author="Xavier Hoenner" w:date="2016-06-03T09:25:00Z">
        <w:r w:rsidR="00407393" w:rsidRPr="00C05D36">
          <w:rPr>
            <w:b/>
          </w:rPr>
          <w:t>Ocean Radar</w:t>
        </w:r>
        <w:r w:rsidR="00407393">
          <w:t xml:space="preserve">: </w:t>
        </w:r>
        <w:r w:rsidR="00407393">
          <w:fldChar w:fldCharType="begin"/>
        </w:r>
        <w:r w:rsidR="00407393">
          <w:instrText xml:space="preserve"> HYPERLINK "http://imos.org.au/oceanradar.html" </w:instrText>
        </w:r>
        <w:r w:rsidR="00407393">
          <w:fldChar w:fldCharType="separate"/>
        </w:r>
        <w:r w:rsidR="00407393">
          <w:rPr>
            <w:rStyle w:val="Hyperlink"/>
          </w:rPr>
          <w:t>http://imos.org.au/oceanradar.html</w:t>
        </w:r>
        <w:r w:rsidR="00407393">
          <w:fldChar w:fldCharType="end"/>
        </w:r>
        <w:r w:rsidR="00407393">
          <w:t>.</w:t>
        </w:r>
      </w:ins>
      <w:del w:id="37" w:author="Xavier Hoenner" w:date="2016-06-03T09:25:00Z">
        <w:r w:rsidDel="00407393">
          <w:rPr>
            <w:b/>
          </w:rPr>
          <w:delText xml:space="preserve">ACORN: </w:delText>
        </w:r>
        <w:r w:rsidDel="00407393">
          <w:delText>Australian Coastal Ocean Radar Network (</w:delText>
        </w:r>
        <w:r w:rsidR="00407393" w:rsidDel="00407393">
          <w:fldChar w:fldCharType="begin"/>
        </w:r>
        <w:r w:rsidR="00407393" w:rsidDel="00407393">
          <w:delInstrText xml:space="preserve"> HYPERLINK "http://imos.org.au/acorn.html" </w:delInstrText>
        </w:r>
        <w:r w:rsidR="00407393" w:rsidDel="00407393">
          <w:fldChar w:fldCharType="separate"/>
        </w:r>
        <w:r w:rsidDel="00407393">
          <w:rPr>
            <w:rStyle w:val="Hyperlink"/>
          </w:rPr>
          <w:delText>http://imos.org.au/acorn.html</w:delText>
        </w:r>
        <w:r w:rsidR="00407393" w:rsidDel="00407393">
          <w:rPr>
            <w:rStyle w:val="Hyperlink"/>
          </w:rPr>
          <w:fldChar w:fldCharType="end"/>
        </w:r>
        <w:r w:rsidDel="00407393">
          <w:delText>).</w:delText>
        </w:r>
      </w:del>
    </w:p>
    <w:p w14:paraId="2BBA6FCC" w14:textId="77777777" w:rsidR="005C16AF" w:rsidRDefault="005C16AF" w:rsidP="005C16AF"/>
    <w:p w14:paraId="2A5FBBE1" w14:textId="77777777" w:rsidR="005C16AF" w:rsidRDefault="005C16AF" w:rsidP="005C16AF">
      <w:pPr>
        <w:pStyle w:val="Heading3"/>
      </w:pPr>
      <w:r>
        <w:t>Template</w:t>
      </w:r>
    </w:p>
    <w:tbl>
      <w:tblPr>
        <w:tblStyle w:val="TableGrid"/>
        <w:tblW w:w="9242" w:type="dxa"/>
        <w:jc w:val="center"/>
        <w:tblLayout w:type="fixed"/>
        <w:tblLook w:val="04A0" w:firstRow="1" w:lastRow="0" w:firstColumn="1" w:lastColumn="0" w:noHBand="0" w:noVBand="1"/>
      </w:tblPr>
      <w:tblGrid>
        <w:gridCol w:w="1465"/>
        <w:gridCol w:w="1466"/>
        <w:gridCol w:w="1013"/>
        <w:gridCol w:w="867"/>
        <w:gridCol w:w="1261"/>
        <w:gridCol w:w="1599"/>
        <w:gridCol w:w="1571"/>
      </w:tblGrid>
      <w:tr w:rsidR="005C16AF" w14:paraId="45F9158A" w14:textId="77777777" w:rsidTr="00031968">
        <w:trPr>
          <w:jc w:val="center"/>
        </w:trPr>
        <w:tc>
          <w:tcPr>
            <w:tcW w:w="793" w:type="pct"/>
            <w:vAlign w:val="center"/>
          </w:tcPr>
          <w:p w14:paraId="35B76741" w14:textId="77777777" w:rsidR="005C16AF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platform</w:t>
            </w:r>
            <w:proofErr w:type="gramEnd"/>
            <w:r>
              <w:rPr>
                <w:b/>
              </w:rPr>
              <w:t>_code</w:t>
            </w:r>
            <w:proofErr w:type="spellEnd"/>
          </w:p>
        </w:tc>
        <w:tc>
          <w:tcPr>
            <w:tcW w:w="793" w:type="pct"/>
            <w:vAlign w:val="center"/>
          </w:tcPr>
          <w:p w14:paraId="5800EB26" w14:textId="77777777" w:rsidR="005C16AF" w:rsidRPr="0025464E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</w:t>
            </w:r>
            <w:proofErr w:type="gramEnd"/>
            <w:r>
              <w:rPr>
                <w:b/>
              </w:rPr>
              <w:t>_year</w:t>
            </w:r>
            <w:proofErr w:type="spellEnd"/>
          </w:p>
        </w:tc>
        <w:tc>
          <w:tcPr>
            <w:tcW w:w="548" w:type="pct"/>
            <w:vAlign w:val="center"/>
          </w:tcPr>
          <w:p w14:paraId="3649F609" w14:textId="77777777" w:rsidR="005C16AF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no</w:t>
            </w:r>
            <w:proofErr w:type="gramEnd"/>
            <w:r>
              <w:rPr>
                <w:b/>
              </w:rPr>
              <w:t>_files</w:t>
            </w:r>
            <w:proofErr w:type="spellEnd"/>
          </w:p>
        </w:tc>
        <w:tc>
          <w:tcPr>
            <w:tcW w:w="469" w:type="pct"/>
            <w:vAlign w:val="center"/>
          </w:tcPr>
          <w:p w14:paraId="4E7079F5" w14:textId="77777777" w:rsidR="005C16AF" w:rsidRPr="0025464E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_start</w:t>
            </w:r>
            <w:proofErr w:type="spellEnd"/>
          </w:p>
        </w:tc>
        <w:tc>
          <w:tcPr>
            <w:tcW w:w="682" w:type="pct"/>
            <w:vAlign w:val="center"/>
          </w:tcPr>
          <w:p w14:paraId="4C0378CE" w14:textId="77777777" w:rsidR="005C16AF" w:rsidRPr="0025464E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time</w:t>
            </w:r>
            <w:proofErr w:type="gramEnd"/>
            <w:r>
              <w:rPr>
                <w:b/>
              </w:rPr>
              <w:t>_end</w:t>
            </w:r>
            <w:proofErr w:type="spellEnd"/>
          </w:p>
        </w:tc>
        <w:tc>
          <w:tcPr>
            <w:tcW w:w="865" w:type="pct"/>
            <w:vAlign w:val="center"/>
          </w:tcPr>
          <w:p w14:paraId="3C3E57A5" w14:textId="77777777" w:rsidR="005C16AF" w:rsidRPr="0025464E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coverage</w:t>
            </w:r>
            <w:proofErr w:type="gramEnd"/>
            <w:r>
              <w:rPr>
                <w:b/>
              </w:rPr>
              <w:t>_duration</w:t>
            </w:r>
            <w:proofErr w:type="spellEnd"/>
          </w:p>
        </w:tc>
        <w:tc>
          <w:tcPr>
            <w:tcW w:w="850" w:type="pct"/>
            <w:vAlign w:val="center"/>
          </w:tcPr>
          <w:p w14:paraId="3EB5227E" w14:textId="77777777" w:rsidR="005C16AF" w:rsidRPr="0025464E" w:rsidRDefault="005C16AF" w:rsidP="00031968">
            <w:pPr>
              <w:jc w:val="center"/>
              <w:rPr>
                <w:b/>
              </w:rPr>
            </w:pPr>
            <w:proofErr w:type="spellStart"/>
            <w:proofErr w:type="gramStart"/>
            <w:r>
              <w:rPr>
                <w:b/>
              </w:rPr>
              <w:t>monthly</w:t>
            </w:r>
            <w:proofErr w:type="gramEnd"/>
            <w:r>
              <w:rPr>
                <w:b/>
              </w:rPr>
              <w:t>_coverage</w:t>
            </w:r>
            <w:proofErr w:type="spellEnd"/>
          </w:p>
        </w:tc>
      </w:tr>
      <w:tr w:rsidR="005C16AF" w14:paraId="121315F1" w14:textId="77777777" w:rsidTr="00031968">
        <w:trPr>
          <w:jc w:val="center"/>
        </w:trPr>
        <w:tc>
          <w:tcPr>
            <w:tcW w:w="793" w:type="pct"/>
            <w:vAlign w:val="center"/>
          </w:tcPr>
          <w:p w14:paraId="7FBC19D5" w14:textId="77777777" w:rsidR="005C16AF" w:rsidRDefault="005C16AF" w:rsidP="00031968">
            <w:pPr>
              <w:jc w:val="center"/>
            </w:pPr>
            <w:r>
              <w:t>Station code</w:t>
            </w:r>
          </w:p>
        </w:tc>
        <w:tc>
          <w:tcPr>
            <w:tcW w:w="793" w:type="pct"/>
            <w:vAlign w:val="center"/>
          </w:tcPr>
          <w:p w14:paraId="6E380440" w14:textId="77777777" w:rsidR="005C16AF" w:rsidRDefault="005C16AF" w:rsidP="00031968">
            <w:pPr>
              <w:jc w:val="center"/>
            </w:pPr>
            <w:r>
              <w:t>Date</w:t>
            </w:r>
          </w:p>
        </w:tc>
        <w:tc>
          <w:tcPr>
            <w:tcW w:w="548" w:type="pct"/>
            <w:vAlign w:val="center"/>
          </w:tcPr>
          <w:p w14:paraId="7607FF76" w14:textId="77777777" w:rsidR="005C16AF" w:rsidRDefault="005C16AF" w:rsidP="00031968">
            <w:pPr>
              <w:jc w:val="center"/>
            </w:pPr>
            <w:r>
              <w:t xml:space="preserve"># </w:t>
            </w:r>
            <w:proofErr w:type="gramStart"/>
            <w:r>
              <w:t>files</w:t>
            </w:r>
            <w:proofErr w:type="gramEnd"/>
          </w:p>
        </w:tc>
        <w:tc>
          <w:tcPr>
            <w:tcW w:w="469" w:type="pct"/>
            <w:vAlign w:val="center"/>
          </w:tcPr>
          <w:p w14:paraId="2BE04795" w14:textId="77777777" w:rsidR="005C16AF" w:rsidRDefault="005C16AF" w:rsidP="00031968">
            <w:pPr>
              <w:jc w:val="center"/>
            </w:pPr>
            <w:r>
              <w:t>Start</w:t>
            </w:r>
          </w:p>
        </w:tc>
        <w:tc>
          <w:tcPr>
            <w:tcW w:w="682" w:type="pct"/>
            <w:vAlign w:val="center"/>
          </w:tcPr>
          <w:p w14:paraId="5626E064" w14:textId="77777777" w:rsidR="005C16AF" w:rsidRDefault="005C16AF" w:rsidP="00031968">
            <w:pPr>
              <w:jc w:val="center"/>
            </w:pPr>
            <w:r>
              <w:t>End</w:t>
            </w:r>
          </w:p>
        </w:tc>
        <w:tc>
          <w:tcPr>
            <w:tcW w:w="865" w:type="pct"/>
            <w:vAlign w:val="center"/>
          </w:tcPr>
          <w:p w14:paraId="2C7B3E30" w14:textId="77777777" w:rsidR="005C16AF" w:rsidRDefault="005C16AF" w:rsidP="00031968">
            <w:pPr>
              <w:jc w:val="center"/>
            </w:pPr>
            <w:r>
              <w:t xml:space="preserve"># </w:t>
            </w:r>
            <w:proofErr w:type="gramStart"/>
            <w:r>
              <w:t>days</w:t>
            </w:r>
            <w:proofErr w:type="gramEnd"/>
            <w:r>
              <w:t xml:space="preserve"> of data</w:t>
            </w:r>
          </w:p>
        </w:tc>
        <w:tc>
          <w:tcPr>
            <w:tcW w:w="850" w:type="pct"/>
            <w:vAlign w:val="center"/>
          </w:tcPr>
          <w:p w14:paraId="0F0D7375" w14:textId="77777777" w:rsidR="005C16AF" w:rsidRDefault="005C16AF" w:rsidP="00031968">
            <w:pPr>
              <w:jc w:val="center"/>
            </w:pPr>
            <w:r>
              <w:t xml:space="preserve">% </w:t>
            </w:r>
            <w:proofErr w:type="gramStart"/>
            <w:r>
              <w:t>coverage</w:t>
            </w:r>
            <w:proofErr w:type="gramEnd"/>
          </w:p>
        </w:tc>
      </w:tr>
      <w:tr w:rsidR="005C16AF" w14:paraId="2BD0D94A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595959" w:themeFill="text1" w:themeFillTint="A6"/>
            <w:vAlign w:val="center"/>
          </w:tcPr>
          <w:p w14:paraId="013D6824" w14:textId="77777777" w:rsidR="005C16AF" w:rsidRDefault="005C16AF" w:rsidP="00031968">
            <w:pPr>
              <w:jc w:val="center"/>
            </w:pPr>
            <w:r w:rsidRPr="00455ED0">
              <w:t xml:space="preserve">Headers: </w:t>
            </w:r>
            <w:r>
              <w:t>‘</w:t>
            </w:r>
            <w:proofErr w:type="spellStart"/>
            <w:r>
              <w:t>data</w:t>
            </w:r>
            <w:r w:rsidRPr="00455ED0">
              <w:t>_type</w:t>
            </w:r>
            <w:proofErr w:type="spellEnd"/>
            <w:r>
              <w:t>’</w:t>
            </w:r>
          </w:p>
        </w:tc>
      </w:tr>
      <w:tr w:rsidR="005C16AF" w14:paraId="79E19E78" w14:textId="77777777" w:rsidTr="00031968">
        <w:trPr>
          <w:jc w:val="center"/>
        </w:trPr>
        <w:tc>
          <w:tcPr>
            <w:tcW w:w="5000" w:type="pct"/>
            <w:gridSpan w:val="7"/>
            <w:shd w:val="clear" w:color="auto" w:fill="BFBFBF" w:themeFill="background1" w:themeFillShade="BF"/>
            <w:vAlign w:val="center"/>
          </w:tcPr>
          <w:p w14:paraId="062CA5CF" w14:textId="77777777" w:rsidR="005C16AF" w:rsidRDefault="005C16AF" w:rsidP="00031968">
            <w:r>
              <w:t>Sub-headers: ‘site’</w:t>
            </w:r>
          </w:p>
        </w:tc>
      </w:tr>
      <w:tr w:rsidR="005C16AF" w14:paraId="47313376" w14:textId="77777777" w:rsidTr="00031968">
        <w:trPr>
          <w:jc w:val="center"/>
        </w:trPr>
        <w:tc>
          <w:tcPr>
            <w:tcW w:w="793" w:type="pct"/>
            <w:vAlign w:val="center"/>
          </w:tcPr>
          <w:p w14:paraId="5F8966DA" w14:textId="77777777" w:rsidR="005C16AF" w:rsidRDefault="005C16AF" w:rsidP="00031968">
            <w:pPr>
              <w:jc w:val="center"/>
            </w:pPr>
          </w:p>
        </w:tc>
        <w:tc>
          <w:tcPr>
            <w:tcW w:w="793" w:type="pct"/>
            <w:vAlign w:val="center"/>
          </w:tcPr>
          <w:p w14:paraId="353BA82A" w14:textId="77777777" w:rsidR="005C16AF" w:rsidRDefault="005C16AF" w:rsidP="00031968">
            <w:pPr>
              <w:jc w:val="center"/>
            </w:pPr>
          </w:p>
        </w:tc>
        <w:tc>
          <w:tcPr>
            <w:tcW w:w="548" w:type="pct"/>
            <w:vAlign w:val="center"/>
          </w:tcPr>
          <w:p w14:paraId="4CAF2D79" w14:textId="77777777" w:rsidR="005C16AF" w:rsidRDefault="005C16AF" w:rsidP="00031968">
            <w:pPr>
              <w:jc w:val="center"/>
            </w:pPr>
          </w:p>
        </w:tc>
        <w:tc>
          <w:tcPr>
            <w:tcW w:w="469" w:type="pct"/>
            <w:vAlign w:val="center"/>
          </w:tcPr>
          <w:p w14:paraId="7770491B" w14:textId="77777777" w:rsidR="005C16AF" w:rsidRDefault="005C16AF" w:rsidP="00031968">
            <w:pPr>
              <w:jc w:val="center"/>
            </w:pPr>
          </w:p>
        </w:tc>
        <w:tc>
          <w:tcPr>
            <w:tcW w:w="682" w:type="pct"/>
            <w:vAlign w:val="center"/>
          </w:tcPr>
          <w:p w14:paraId="29B17BF5" w14:textId="77777777" w:rsidR="005C16AF" w:rsidRDefault="005C16AF" w:rsidP="00031968">
            <w:pPr>
              <w:jc w:val="center"/>
            </w:pPr>
          </w:p>
        </w:tc>
        <w:tc>
          <w:tcPr>
            <w:tcW w:w="865" w:type="pct"/>
            <w:vAlign w:val="center"/>
          </w:tcPr>
          <w:p w14:paraId="18ED3641" w14:textId="77777777" w:rsidR="005C16AF" w:rsidRDefault="005C16AF" w:rsidP="00031968">
            <w:pPr>
              <w:jc w:val="center"/>
            </w:pPr>
          </w:p>
        </w:tc>
        <w:tc>
          <w:tcPr>
            <w:tcW w:w="850" w:type="pct"/>
            <w:vAlign w:val="center"/>
          </w:tcPr>
          <w:p w14:paraId="5F4723B1" w14:textId="77777777" w:rsidR="005C16AF" w:rsidRDefault="005C16AF" w:rsidP="00031968">
            <w:pPr>
              <w:jc w:val="center"/>
            </w:pPr>
          </w:p>
        </w:tc>
      </w:tr>
    </w:tbl>
    <w:p w14:paraId="7EF520BE" w14:textId="6E281463" w:rsidR="00207952" w:rsidDel="00407393" w:rsidRDefault="00207952" w:rsidP="00407393">
      <w:pPr>
        <w:keepNext/>
        <w:keepLines/>
        <w:spacing w:after="0" w:line="360" w:lineRule="auto"/>
        <w:outlineLvl w:val="1"/>
        <w:rPr>
          <w:del w:id="38" w:author="Xavier Hoenner" w:date="2016-06-03T09:25:00Z"/>
        </w:rPr>
        <w:pPrChange w:id="39" w:author="Xavier Hoenner" w:date="2016-06-03T09:25:00Z">
          <w:pPr>
            <w:keepNext/>
            <w:keepLines/>
            <w:spacing w:after="0" w:line="360" w:lineRule="auto"/>
            <w:ind w:left="720"/>
            <w:outlineLvl w:val="1"/>
          </w:pPr>
        </w:pPrChange>
      </w:pPr>
    </w:p>
    <w:p w14:paraId="5A6BE315" w14:textId="77777777" w:rsidR="007B6875" w:rsidRPr="00311A8B" w:rsidRDefault="007B6875" w:rsidP="00D64CEE">
      <w:pPr>
        <w:keepNext/>
        <w:keepLines/>
        <w:spacing w:after="0" w:line="360" w:lineRule="auto"/>
        <w:outlineLvl w:val="1"/>
      </w:pPr>
      <w:bookmarkStart w:id="40" w:name="_GoBack"/>
      <w:bookmarkEnd w:id="40"/>
    </w:p>
    <w:sectPr w:rsidR="007B6875" w:rsidRPr="00311A8B" w:rsidSect="000E518A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8703706" w14:textId="77777777" w:rsidR="005F018D" w:rsidRDefault="005F018D" w:rsidP="00565E46">
      <w:pPr>
        <w:spacing w:after="0" w:line="240" w:lineRule="auto"/>
      </w:pPr>
      <w:r>
        <w:separator/>
      </w:r>
    </w:p>
  </w:endnote>
  <w:endnote w:type="continuationSeparator" w:id="0">
    <w:p w14:paraId="4AC4062E" w14:textId="77777777" w:rsidR="005F018D" w:rsidRDefault="005F018D" w:rsidP="00565E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48369749" w14:textId="77777777" w:rsidR="005F018D" w:rsidRDefault="005F018D" w:rsidP="00565E46">
      <w:pPr>
        <w:spacing w:after="0" w:line="240" w:lineRule="auto"/>
      </w:pPr>
      <w:r>
        <w:separator/>
      </w:r>
    </w:p>
  </w:footnote>
  <w:footnote w:type="continuationSeparator" w:id="0">
    <w:p w14:paraId="2174CA3B" w14:textId="77777777" w:rsidR="005F018D" w:rsidRDefault="005F018D" w:rsidP="00565E4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501C7" w14:textId="78512094" w:rsidR="005F018D" w:rsidRDefault="005F018D">
    <w:pPr>
      <w:pStyle w:val="Header"/>
    </w:pPr>
    <w:del w:id="41" w:author="Xavier Hoenner" w:date="2016-06-03T09:22:00Z">
      <w:r w:rsidDel="00407393">
        <w:delText xml:space="preserve">ACORN </w:delText>
      </w:r>
    </w:del>
    <w:ins w:id="42" w:author="Xavier Hoenner" w:date="2016-06-03T09:22:00Z">
      <w:r w:rsidR="00407393">
        <w:t>Ocean Radar</w:t>
      </w:r>
      <w:r w:rsidR="00407393">
        <w:t xml:space="preserve"> </w:t>
      </w:r>
    </w:ins>
    <w:r>
      <w:t xml:space="preserve">– Report templates – </w:t>
    </w:r>
    <w:r w:rsidR="004E0CD7">
      <w:fldChar w:fldCharType="begin"/>
    </w:r>
    <w:r w:rsidR="004E0CD7">
      <w:instrText xml:space="preserve"> TIME \@ "d/MM/yyyy" </w:instrText>
    </w:r>
    <w:r w:rsidR="004E0CD7">
      <w:fldChar w:fldCharType="separate"/>
    </w:r>
    <w:ins w:id="43" w:author="Xavier Hoenner" w:date="2016-06-03T09:22:00Z">
      <w:r w:rsidR="00407393">
        <w:rPr>
          <w:noProof/>
        </w:rPr>
        <w:t>3/06/2016</w:t>
      </w:r>
    </w:ins>
    <w:del w:id="44" w:author="Xavier Hoenner" w:date="2016-06-03T09:22:00Z">
      <w:r w:rsidR="00D64CEE" w:rsidDel="00407393">
        <w:rPr>
          <w:noProof/>
        </w:rPr>
        <w:delText>6/10/2015</w:delText>
      </w:r>
    </w:del>
    <w:r w:rsidR="004E0CD7"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trackRevision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65E46"/>
    <w:rsid w:val="00023257"/>
    <w:rsid w:val="000255A8"/>
    <w:rsid w:val="00037DDE"/>
    <w:rsid w:val="00045FC7"/>
    <w:rsid w:val="00066604"/>
    <w:rsid w:val="00066848"/>
    <w:rsid w:val="00075A57"/>
    <w:rsid w:val="00092A51"/>
    <w:rsid w:val="000D5880"/>
    <w:rsid w:val="000E518A"/>
    <w:rsid w:val="00100D53"/>
    <w:rsid w:val="00104428"/>
    <w:rsid w:val="00117004"/>
    <w:rsid w:val="0011784D"/>
    <w:rsid w:val="001329D2"/>
    <w:rsid w:val="00136D45"/>
    <w:rsid w:val="00167246"/>
    <w:rsid w:val="0018382F"/>
    <w:rsid w:val="001865D7"/>
    <w:rsid w:val="00187960"/>
    <w:rsid w:val="00187EAF"/>
    <w:rsid w:val="001907A6"/>
    <w:rsid w:val="00196F26"/>
    <w:rsid w:val="001B559C"/>
    <w:rsid w:val="001C57E6"/>
    <w:rsid w:val="001D2D21"/>
    <w:rsid w:val="001D5E56"/>
    <w:rsid w:val="001F7A0A"/>
    <w:rsid w:val="00207952"/>
    <w:rsid w:val="00207A56"/>
    <w:rsid w:val="00214783"/>
    <w:rsid w:val="00231388"/>
    <w:rsid w:val="002329F7"/>
    <w:rsid w:val="0025464E"/>
    <w:rsid w:val="00262D3C"/>
    <w:rsid w:val="00277309"/>
    <w:rsid w:val="00283E29"/>
    <w:rsid w:val="002A433D"/>
    <w:rsid w:val="002A5FA8"/>
    <w:rsid w:val="002D23B5"/>
    <w:rsid w:val="002F6B1F"/>
    <w:rsid w:val="00311A8B"/>
    <w:rsid w:val="0033797C"/>
    <w:rsid w:val="00343BA4"/>
    <w:rsid w:val="00375266"/>
    <w:rsid w:val="00385FDF"/>
    <w:rsid w:val="00392927"/>
    <w:rsid w:val="00396BA9"/>
    <w:rsid w:val="003971C1"/>
    <w:rsid w:val="003B2B2C"/>
    <w:rsid w:val="003B52B6"/>
    <w:rsid w:val="003B7C0A"/>
    <w:rsid w:val="003C1E11"/>
    <w:rsid w:val="00401F1C"/>
    <w:rsid w:val="00407393"/>
    <w:rsid w:val="00407A6D"/>
    <w:rsid w:val="00415703"/>
    <w:rsid w:val="0042432E"/>
    <w:rsid w:val="004304D5"/>
    <w:rsid w:val="004644A1"/>
    <w:rsid w:val="00480AF5"/>
    <w:rsid w:val="004955C0"/>
    <w:rsid w:val="004B0055"/>
    <w:rsid w:val="004C148D"/>
    <w:rsid w:val="004C36F7"/>
    <w:rsid w:val="004C4CC5"/>
    <w:rsid w:val="004E0CD7"/>
    <w:rsid w:val="004E17B4"/>
    <w:rsid w:val="004E43E1"/>
    <w:rsid w:val="004F11F0"/>
    <w:rsid w:val="004F4541"/>
    <w:rsid w:val="004F72D8"/>
    <w:rsid w:val="004F72E2"/>
    <w:rsid w:val="00511EC5"/>
    <w:rsid w:val="005154D8"/>
    <w:rsid w:val="00517E4F"/>
    <w:rsid w:val="00521834"/>
    <w:rsid w:val="00526C08"/>
    <w:rsid w:val="00533302"/>
    <w:rsid w:val="00541E92"/>
    <w:rsid w:val="00542A59"/>
    <w:rsid w:val="00542CFF"/>
    <w:rsid w:val="00551266"/>
    <w:rsid w:val="005515BF"/>
    <w:rsid w:val="0056539A"/>
    <w:rsid w:val="00565E46"/>
    <w:rsid w:val="005675F8"/>
    <w:rsid w:val="00580B53"/>
    <w:rsid w:val="00580D93"/>
    <w:rsid w:val="005830DC"/>
    <w:rsid w:val="00590AD1"/>
    <w:rsid w:val="0059235D"/>
    <w:rsid w:val="005A787A"/>
    <w:rsid w:val="005B591B"/>
    <w:rsid w:val="005C16AF"/>
    <w:rsid w:val="005D22D2"/>
    <w:rsid w:val="005F018D"/>
    <w:rsid w:val="0060331B"/>
    <w:rsid w:val="00606E02"/>
    <w:rsid w:val="00611B60"/>
    <w:rsid w:val="00626883"/>
    <w:rsid w:val="00636D9D"/>
    <w:rsid w:val="00640D80"/>
    <w:rsid w:val="006532CE"/>
    <w:rsid w:val="006549A4"/>
    <w:rsid w:val="00654C24"/>
    <w:rsid w:val="006713B7"/>
    <w:rsid w:val="00673F54"/>
    <w:rsid w:val="006745DB"/>
    <w:rsid w:val="00677777"/>
    <w:rsid w:val="00681994"/>
    <w:rsid w:val="006843B3"/>
    <w:rsid w:val="00690012"/>
    <w:rsid w:val="00690877"/>
    <w:rsid w:val="006A4A7F"/>
    <w:rsid w:val="006B3C3D"/>
    <w:rsid w:val="006B5924"/>
    <w:rsid w:val="006C0327"/>
    <w:rsid w:val="006C0927"/>
    <w:rsid w:val="006C34E3"/>
    <w:rsid w:val="006E52C0"/>
    <w:rsid w:val="006E745C"/>
    <w:rsid w:val="006F0744"/>
    <w:rsid w:val="00706257"/>
    <w:rsid w:val="0070643C"/>
    <w:rsid w:val="00723CB9"/>
    <w:rsid w:val="007437FF"/>
    <w:rsid w:val="00743FC5"/>
    <w:rsid w:val="00750C63"/>
    <w:rsid w:val="00754EE5"/>
    <w:rsid w:val="007732B0"/>
    <w:rsid w:val="00783A30"/>
    <w:rsid w:val="00794E2E"/>
    <w:rsid w:val="007A2E9E"/>
    <w:rsid w:val="007B6875"/>
    <w:rsid w:val="007F2468"/>
    <w:rsid w:val="007F3C2B"/>
    <w:rsid w:val="007F5ABC"/>
    <w:rsid w:val="00812C97"/>
    <w:rsid w:val="00827871"/>
    <w:rsid w:val="008519F7"/>
    <w:rsid w:val="00860728"/>
    <w:rsid w:val="00863529"/>
    <w:rsid w:val="00867178"/>
    <w:rsid w:val="00896D61"/>
    <w:rsid w:val="008B78BD"/>
    <w:rsid w:val="008D49CD"/>
    <w:rsid w:val="008D7576"/>
    <w:rsid w:val="008D7772"/>
    <w:rsid w:val="008F7E6D"/>
    <w:rsid w:val="00905C8D"/>
    <w:rsid w:val="0091503E"/>
    <w:rsid w:val="0093094F"/>
    <w:rsid w:val="009366C9"/>
    <w:rsid w:val="00952913"/>
    <w:rsid w:val="00955581"/>
    <w:rsid w:val="00963D29"/>
    <w:rsid w:val="009655E1"/>
    <w:rsid w:val="00981CC1"/>
    <w:rsid w:val="00991086"/>
    <w:rsid w:val="00991506"/>
    <w:rsid w:val="009B3577"/>
    <w:rsid w:val="009B4298"/>
    <w:rsid w:val="009C18DA"/>
    <w:rsid w:val="009C4587"/>
    <w:rsid w:val="009C7D3D"/>
    <w:rsid w:val="00A00D81"/>
    <w:rsid w:val="00A02A58"/>
    <w:rsid w:val="00A048BB"/>
    <w:rsid w:val="00A300DF"/>
    <w:rsid w:val="00A319DE"/>
    <w:rsid w:val="00A3304C"/>
    <w:rsid w:val="00A42F75"/>
    <w:rsid w:val="00A543AF"/>
    <w:rsid w:val="00A66DE5"/>
    <w:rsid w:val="00A71277"/>
    <w:rsid w:val="00A7269E"/>
    <w:rsid w:val="00A7760A"/>
    <w:rsid w:val="00A82C83"/>
    <w:rsid w:val="00A85F08"/>
    <w:rsid w:val="00A86886"/>
    <w:rsid w:val="00AA5313"/>
    <w:rsid w:val="00AB4777"/>
    <w:rsid w:val="00AE098A"/>
    <w:rsid w:val="00AE6B91"/>
    <w:rsid w:val="00AF0E50"/>
    <w:rsid w:val="00AF20AE"/>
    <w:rsid w:val="00AF59AF"/>
    <w:rsid w:val="00B1063D"/>
    <w:rsid w:val="00B33498"/>
    <w:rsid w:val="00B34FEC"/>
    <w:rsid w:val="00B52D86"/>
    <w:rsid w:val="00B67F09"/>
    <w:rsid w:val="00B702B8"/>
    <w:rsid w:val="00B96E39"/>
    <w:rsid w:val="00BA581A"/>
    <w:rsid w:val="00BB7BFD"/>
    <w:rsid w:val="00BD24EC"/>
    <w:rsid w:val="00BF0DF9"/>
    <w:rsid w:val="00BF2D91"/>
    <w:rsid w:val="00C01152"/>
    <w:rsid w:val="00C01D0D"/>
    <w:rsid w:val="00C12751"/>
    <w:rsid w:val="00C2264B"/>
    <w:rsid w:val="00C22D09"/>
    <w:rsid w:val="00C26188"/>
    <w:rsid w:val="00C27F3A"/>
    <w:rsid w:val="00C300F9"/>
    <w:rsid w:val="00C324CC"/>
    <w:rsid w:val="00C33082"/>
    <w:rsid w:val="00C40E27"/>
    <w:rsid w:val="00C53241"/>
    <w:rsid w:val="00C86621"/>
    <w:rsid w:val="00C96279"/>
    <w:rsid w:val="00CA5E37"/>
    <w:rsid w:val="00CC4C9B"/>
    <w:rsid w:val="00CD22CF"/>
    <w:rsid w:val="00CD2DA9"/>
    <w:rsid w:val="00D07393"/>
    <w:rsid w:val="00D21361"/>
    <w:rsid w:val="00D315D2"/>
    <w:rsid w:val="00D34535"/>
    <w:rsid w:val="00D44159"/>
    <w:rsid w:val="00D44ABC"/>
    <w:rsid w:val="00D53948"/>
    <w:rsid w:val="00D54A8F"/>
    <w:rsid w:val="00D568D2"/>
    <w:rsid w:val="00D61D42"/>
    <w:rsid w:val="00D61E0C"/>
    <w:rsid w:val="00D62C59"/>
    <w:rsid w:val="00D64CEE"/>
    <w:rsid w:val="00D726BD"/>
    <w:rsid w:val="00D76076"/>
    <w:rsid w:val="00D760A3"/>
    <w:rsid w:val="00D924FB"/>
    <w:rsid w:val="00D97C7A"/>
    <w:rsid w:val="00DA1262"/>
    <w:rsid w:val="00DA29A1"/>
    <w:rsid w:val="00DB0695"/>
    <w:rsid w:val="00DE2929"/>
    <w:rsid w:val="00E123F0"/>
    <w:rsid w:val="00E16B8C"/>
    <w:rsid w:val="00E521D8"/>
    <w:rsid w:val="00E53372"/>
    <w:rsid w:val="00E60742"/>
    <w:rsid w:val="00E6134E"/>
    <w:rsid w:val="00E636E5"/>
    <w:rsid w:val="00E653A2"/>
    <w:rsid w:val="00E84B34"/>
    <w:rsid w:val="00E8526D"/>
    <w:rsid w:val="00E90F50"/>
    <w:rsid w:val="00E96216"/>
    <w:rsid w:val="00EC6CCC"/>
    <w:rsid w:val="00ED7666"/>
    <w:rsid w:val="00ED795C"/>
    <w:rsid w:val="00EE055E"/>
    <w:rsid w:val="00EE1CF1"/>
    <w:rsid w:val="00EF02D2"/>
    <w:rsid w:val="00EF19A0"/>
    <w:rsid w:val="00F05CDA"/>
    <w:rsid w:val="00F1351F"/>
    <w:rsid w:val="00F16C8F"/>
    <w:rsid w:val="00F3428B"/>
    <w:rsid w:val="00F3601B"/>
    <w:rsid w:val="00F40F07"/>
    <w:rsid w:val="00F4481D"/>
    <w:rsid w:val="00F45F2E"/>
    <w:rsid w:val="00F80F7F"/>
    <w:rsid w:val="00F86FF3"/>
    <w:rsid w:val="00FC1975"/>
    <w:rsid w:val="00FC4D07"/>
    <w:rsid w:val="00FC55D9"/>
    <w:rsid w:val="00FC7FDA"/>
    <w:rsid w:val="00FE3E0D"/>
    <w:rsid w:val="00FF0D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51B5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2D91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23F0"/>
    <w:pPr>
      <w:keepNext/>
      <w:keepLines/>
      <w:spacing w:before="240" w:after="0" w:line="360" w:lineRule="auto"/>
      <w:outlineLvl w:val="0"/>
    </w:pPr>
    <w:rPr>
      <w:rFonts w:eastAsiaTheme="majorEastAsia" w:cstheme="majorBidi"/>
      <w:b/>
      <w:bCs/>
      <w:color w:val="000000" w:themeColor="text1"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qFormat/>
    <w:rsid w:val="00580B53"/>
    <w:pPr>
      <w:keepNext/>
      <w:keepLines/>
      <w:spacing w:after="0" w:line="360" w:lineRule="auto"/>
      <w:ind w:left="720"/>
      <w:outlineLvl w:val="1"/>
    </w:pPr>
    <w:rPr>
      <w:rFonts w:eastAsiaTheme="majorEastAsia" w:cstheme="majorBidi"/>
      <w:bCs/>
      <w:i/>
      <w:sz w:val="28"/>
      <w:szCs w:val="26"/>
      <w:u w:val="single"/>
    </w:rPr>
  </w:style>
  <w:style w:type="paragraph" w:styleId="Heading3">
    <w:name w:val="heading 3"/>
    <w:basedOn w:val="Normal"/>
    <w:next w:val="Normal"/>
    <w:link w:val="Heading3Char"/>
    <w:uiPriority w:val="9"/>
    <w:qFormat/>
    <w:rsid w:val="00580B53"/>
    <w:pPr>
      <w:keepNext/>
      <w:keepLines/>
      <w:spacing w:before="80" w:after="0"/>
      <w:outlineLvl w:val="2"/>
    </w:pPr>
    <w:rPr>
      <w:rFonts w:eastAsiaTheme="majorEastAsia" w:cstheme="majorBidi"/>
      <w:b/>
      <w:bCs/>
      <w:sz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5E46"/>
  </w:style>
  <w:style w:type="paragraph" w:styleId="Footer">
    <w:name w:val="footer"/>
    <w:basedOn w:val="Normal"/>
    <w:link w:val="FooterChar"/>
    <w:uiPriority w:val="99"/>
    <w:unhideWhenUsed/>
    <w:rsid w:val="00565E4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5E46"/>
  </w:style>
  <w:style w:type="paragraph" w:styleId="DocumentMap">
    <w:name w:val="Document Map"/>
    <w:basedOn w:val="Normal"/>
    <w:link w:val="DocumentMapChar"/>
    <w:uiPriority w:val="99"/>
    <w:semiHidden/>
    <w:unhideWhenUsed/>
    <w:rsid w:val="00E123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E123F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123F0"/>
    <w:pPr>
      <w:ind w:left="720"/>
      <w:contextualSpacing/>
    </w:pPr>
  </w:style>
  <w:style w:type="table" w:styleId="TableGrid">
    <w:name w:val="Table Grid"/>
    <w:basedOn w:val="TableNormal"/>
    <w:uiPriority w:val="59"/>
    <w:rsid w:val="00580B5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E123F0"/>
    <w:rPr>
      <w:rFonts w:eastAsiaTheme="majorEastAsia" w:cstheme="majorBidi"/>
      <w:b/>
      <w:bCs/>
      <w:color w:val="000000" w:themeColor="text1"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80B53"/>
    <w:rPr>
      <w:rFonts w:eastAsiaTheme="majorEastAsia" w:cstheme="majorBidi"/>
      <w:bCs/>
      <w:i/>
      <w:sz w:val="28"/>
      <w:szCs w:val="26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80B53"/>
    <w:rPr>
      <w:rFonts w:eastAsiaTheme="majorEastAsia" w:cstheme="majorBidi"/>
      <w:b/>
      <w:bCs/>
      <w:sz w:val="26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9B429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B429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B429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9B429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9B429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B429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4298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187960"/>
    <w:rPr>
      <w:color w:val="0000FF" w:themeColor="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480AF5"/>
    <w:rPr>
      <w:color w:val="808080"/>
    </w:rPr>
  </w:style>
  <w:style w:type="character" w:styleId="FollowedHyperlink">
    <w:name w:val="FollowedHyperlink"/>
    <w:basedOn w:val="DefaultParagraphFont"/>
    <w:uiPriority w:val="99"/>
    <w:semiHidden/>
    <w:unhideWhenUsed/>
    <w:rsid w:val="001C57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956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7</Pages>
  <Words>1515</Words>
  <Characters>8641</Characters>
  <Application>Microsoft Macintosh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Tasmania</Company>
  <LinksUpToDate>false</LinksUpToDate>
  <CharactersWithSpaces>10136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xhoenner</dc:creator>
  <cp:lastModifiedBy>Xavier Hoenner</cp:lastModifiedBy>
  <cp:revision>73</cp:revision>
  <dcterms:created xsi:type="dcterms:W3CDTF">2013-05-23T04:58:00Z</dcterms:created>
  <dcterms:modified xsi:type="dcterms:W3CDTF">2016-06-02T23:25:00Z</dcterms:modified>
</cp:coreProperties>
</file>