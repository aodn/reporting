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DA053" w14:textId="77777777" w:rsidR="000E518A" w:rsidRDefault="001137D4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SRS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19CC438E" w14:textId="77777777" w:rsidR="00565E46" w:rsidRDefault="00565E46" w:rsidP="00EF19A0"/>
    <w:p w14:paraId="4C48694A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1137D4">
        <w:t>SRS</w:t>
      </w:r>
      <w:r w:rsidR="00981CC1">
        <w:t xml:space="preserve"> facility.</w:t>
      </w:r>
    </w:p>
    <w:p w14:paraId="10FC1966" w14:textId="015EEA74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475337">
        <w:rPr>
          <w:szCs w:val="24"/>
        </w:rPr>
        <w:t>3</w:t>
      </w:r>
      <w:r>
        <w:rPr>
          <w:szCs w:val="24"/>
        </w:rPr>
        <w:t>.</w:t>
      </w:r>
    </w:p>
    <w:p w14:paraId="3267058B" w14:textId="77777777" w:rsidR="00C12751" w:rsidRDefault="00C12751" w:rsidP="00C12751"/>
    <w:p w14:paraId="354C74C5" w14:textId="77777777" w:rsidR="00E123F0" w:rsidRDefault="00E123F0" w:rsidP="00E123F0">
      <w:pPr>
        <w:pStyle w:val="Heading1"/>
      </w:pPr>
      <w:r>
        <w:t xml:space="preserve">1. </w:t>
      </w:r>
      <w:r w:rsidR="001137D4">
        <w:t>SRS</w:t>
      </w:r>
    </w:p>
    <w:p w14:paraId="51288A26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B48B2D1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r w:rsidR="001137D4">
        <w:rPr>
          <w:u w:val="none"/>
        </w:rPr>
        <w:t>SRS</w:t>
      </w:r>
      <w:r w:rsidRPr="00592DB1">
        <w:rPr>
          <w:u w:val="none"/>
        </w:rPr>
        <w:t>_Summary</w:t>
      </w:r>
      <w:proofErr w:type="spellEnd"/>
      <w:r w:rsidRPr="00592DB1">
        <w:rPr>
          <w:u w:val="none"/>
        </w:rPr>
        <w:t>’</w:t>
      </w:r>
    </w:p>
    <w:p w14:paraId="4F00BBB0" w14:textId="77777777" w:rsidR="0011784D" w:rsidRDefault="0011784D" w:rsidP="0011784D"/>
    <w:p w14:paraId="6A2D3EE1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4D225D0" w14:textId="77777777" w:rsidR="00EC6CCC" w:rsidRDefault="00EC6CCC" w:rsidP="00542A59">
      <w:pPr>
        <w:rPr>
          <w:u w:val="single"/>
        </w:rPr>
      </w:pPr>
    </w:p>
    <w:p w14:paraId="6D0181DD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648"/>
      </w:tblGrid>
      <w:tr w:rsidR="00EC6CCC" w14:paraId="7F38D294" w14:textId="77777777" w:rsidTr="00343BA4">
        <w:tc>
          <w:tcPr>
            <w:tcW w:w="1271" w:type="dxa"/>
          </w:tcPr>
          <w:p w14:paraId="6DDFEB4D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526" w:type="dxa"/>
          </w:tcPr>
          <w:p w14:paraId="4252D817" w14:textId="254D3E8B" w:rsidR="00EC6CCC" w:rsidRPr="003D503B" w:rsidRDefault="00A73BD5" w:rsidP="00A73BD5">
            <w:pPr>
              <w:rPr>
                <w:sz w:val="24"/>
                <w:szCs w:val="24"/>
              </w:rPr>
            </w:pPr>
            <w:proofErr w:type="gramStart"/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="00EC6CCC"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EC6CCC" w14:paraId="32080740" w14:textId="77777777" w:rsidTr="00343BA4">
        <w:tc>
          <w:tcPr>
            <w:tcW w:w="1271" w:type="dxa"/>
          </w:tcPr>
          <w:p w14:paraId="41F36B01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2526" w:type="dxa"/>
          </w:tcPr>
          <w:p w14:paraId="325CED4A" w14:textId="1F652444" w:rsidR="00EC6CCC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EC6CCC" w14:paraId="5A929D85" w14:textId="77777777" w:rsidTr="00343BA4">
        <w:tc>
          <w:tcPr>
            <w:tcW w:w="1271" w:type="dxa"/>
          </w:tcPr>
          <w:p w14:paraId="790AF425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2526" w:type="dxa"/>
          </w:tcPr>
          <w:p w14:paraId="34451DBD" w14:textId="053204A6" w:rsidR="00EC6CCC" w:rsidRPr="003D503B" w:rsidRDefault="00896D61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</w:t>
            </w:r>
            <w:r w:rsidR="00A73BD5">
              <w:rPr>
                <w:sz w:val="24"/>
                <w:szCs w:val="24"/>
              </w:rPr>
              <w:t>ing</w:t>
            </w:r>
            <w:proofErr w:type="gramEnd"/>
          </w:p>
        </w:tc>
      </w:tr>
      <w:tr w:rsidR="00EC6CCC" w14:paraId="31F28637" w14:textId="77777777" w:rsidTr="00343BA4">
        <w:tc>
          <w:tcPr>
            <w:tcW w:w="1271" w:type="dxa"/>
          </w:tcPr>
          <w:p w14:paraId="45B1EA8E" w14:textId="77777777" w:rsidR="00EC6CCC" w:rsidRPr="003D503B" w:rsidRDefault="00EC6CCC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2526" w:type="dxa"/>
          </w:tcPr>
          <w:p w14:paraId="5580315C" w14:textId="77777777" w:rsidR="00EC6CCC" w:rsidRPr="003D503B" w:rsidRDefault="001137D4" w:rsidP="005E0A6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896D61">
              <w:rPr>
                <w:sz w:val="24"/>
                <w:szCs w:val="24"/>
              </w:rPr>
              <w:t>_</w:t>
            </w:r>
            <w:r w:rsidR="006128D3">
              <w:rPr>
                <w:sz w:val="24"/>
                <w:szCs w:val="24"/>
              </w:rPr>
              <w:t>data_summary</w:t>
            </w:r>
            <w:r w:rsidR="00896D61">
              <w:rPr>
                <w:sz w:val="24"/>
                <w:szCs w:val="24"/>
              </w:rPr>
              <w:t>_view</w:t>
            </w:r>
            <w:proofErr w:type="spellEnd"/>
          </w:p>
        </w:tc>
      </w:tr>
    </w:tbl>
    <w:p w14:paraId="4013C61F" w14:textId="77777777" w:rsidR="00EC6CCC" w:rsidRDefault="00EC6CCC" w:rsidP="00542A59"/>
    <w:p w14:paraId="51A45A71" w14:textId="77777777" w:rsidR="008E2ADE" w:rsidRDefault="008E2ADE" w:rsidP="008E2ADE">
      <w:r>
        <w:rPr>
          <w:u w:val="single"/>
        </w:rPr>
        <w:t xml:space="preserve">Filters: </w:t>
      </w:r>
      <w:r>
        <w:t>None, all filters have already been applied.</w:t>
      </w:r>
    </w:p>
    <w:p w14:paraId="292E9052" w14:textId="31FE2E43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636982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9C4261">
        <w:t>Group by ‘</w:t>
      </w:r>
      <w:proofErr w:type="spellStart"/>
      <w:r w:rsidR="009C4261">
        <w:t>subfacility</w:t>
      </w:r>
      <w:proofErr w:type="spellEnd"/>
      <w:r w:rsidR="009C4261">
        <w:t>’</w:t>
      </w:r>
      <w:r>
        <w:t>.</w:t>
      </w:r>
    </w:p>
    <w:p w14:paraId="073C60B6" w14:textId="7EEC8FF8" w:rsidR="00EC15DA" w:rsidDel="00EC15DA" w:rsidRDefault="00BA31AF" w:rsidP="0089481C">
      <w:pPr>
        <w:ind w:left="567" w:hanging="567"/>
        <w:rPr>
          <w:b/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546F8F">
        <w:t xml:space="preserve">site/parameter, </w:t>
      </w:r>
      <w:r w:rsidR="009C4261">
        <w:t>deployment</w:t>
      </w:r>
      <w:r w:rsidR="006D53D5">
        <w:t>s/products</w:t>
      </w:r>
      <w:r w:rsidR="00F16BF7">
        <w:t>, sensors</w:t>
      </w:r>
      <w:r w:rsidR="005E05F5">
        <w:t>/vessels</w:t>
      </w:r>
      <w:r w:rsidR="000431CA">
        <w:t xml:space="preserve"> and</w:t>
      </w:r>
      <w:r>
        <w:t xml:space="preserve"> the </w:t>
      </w:r>
      <w:r w:rsidR="00CD59D7">
        <w:t>temporal range</w:t>
      </w:r>
      <w:r w:rsidR="005041B6">
        <w:t xml:space="preserve"> of those data</w:t>
      </w:r>
      <w:r w:rsidRPr="00EC6CCC">
        <w:t>.</w:t>
      </w:r>
      <w:r w:rsidR="00B94075" w:rsidRPr="00B94075">
        <w:rPr>
          <w:i/>
        </w:rPr>
        <w:t xml:space="preserve"> </w:t>
      </w:r>
      <w:r w:rsidR="00B94075" w:rsidRPr="00EA7AB8">
        <w:rPr>
          <w:i/>
        </w:rPr>
        <w:t>Use the following view: ‘</w:t>
      </w:r>
      <w:proofErr w:type="spellStart"/>
      <w:r w:rsidR="00B94075" w:rsidRPr="00EA7AB8">
        <w:rPr>
          <w:i/>
        </w:rPr>
        <w:t>totals_view</w:t>
      </w:r>
      <w:proofErr w:type="spellEnd"/>
      <w:r w:rsidR="00B94075" w:rsidRPr="00EA7AB8">
        <w:rPr>
          <w:i/>
        </w:rPr>
        <w:t>’; filter by: ‘facility’ = ‘</w:t>
      </w:r>
      <w:r w:rsidR="00B94075">
        <w:rPr>
          <w:i/>
        </w:rPr>
        <w:t>SRS’.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4"/>
        <w:gridCol w:w="1076"/>
        <w:gridCol w:w="1047"/>
        <w:gridCol w:w="1392"/>
        <w:gridCol w:w="1813"/>
      </w:tblGrid>
      <w:tr w:rsidR="004E08E7" w14:paraId="07944484" w14:textId="77777777" w:rsidTr="0089481C">
        <w:tc>
          <w:tcPr>
            <w:tcW w:w="0" w:type="auto"/>
            <w:vAlign w:val="center"/>
          </w:tcPr>
          <w:p w14:paraId="1B8DBD6C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7A8A99C" w14:textId="1482FD3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Altimetry</w:t>
            </w:r>
          </w:p>
        </w:tc>
        <w:tc>
          <w:tcPr>
            <w:tcW w:w="0" w:type="auto"/>
            <w:vAlign w:val="center"/>
          </w:tcPr>
          <w:p w14:paraId="0C7F8331" w14:textId="003859F5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Bio-Optical</w:t>
            </w:r>
          </w:p>
        </w:tc>
        <w:tc>
          <w:tcPr>
            <w:tcW w:w="0" w:type="auto"/>
            <w:vAlign w:val="center"/>
          </w:tcPr>
          <w:p w14:paraId="12D8A726" w14:textId="0CDFC9F9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</w:rPr>
              <w:t>Gridded products</w:t>
            </w:r>
          </w:p>
        </w:tc>
        <w:tc>
          <w:tcPr>
            <w:tcW w:w="0" w:type="auto"/>
            <w:vAlign w:val="center"/>
          </w:tcPr>
          <w:p w14:paraId="598BCC4B" w14:textId="7701E203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Ocean </w:t>
            </w:r>
            <w:bookmarkStart w:id="0" w:name="_GoBack"/>
            <w:r>
              <w:rPr>
                <w:b/>
                <w:i/>
              </w:rPr>
              <w:t>colour</w:t>
            </w:r>
            <w:bookmarkEnd w:id="0"/>
            <w:ins w:id="1" w:author="Xavier Hoenner" w:date="2015-10-23T13:58:00Z">
              <w:r w:rsidR="00B70ECB">
                <w:rPr>
                  <w:b/>
                  <w:i/>
                </w:rPr>
                <w:t xml:space="preserve"> calibration</w:t>
              </w:r>
            </w:ins>
          </w:p>
        </w:tc>
      </w:tr>
      <w:tr w:rsidR="004E08E7" w14:paraId="3D5BAE5F" w14:textId="77777777" w:rsidTr="0089481C">
        <w:tc>
          <w:tcPr>
            <w:tcW w:w="0" w:type="auto"/>
            <w:vAlign w:val="center"/>
          </w:tcPr>
          <w:p w14:paraId="70432026" w14:textId="01F5369A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site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>/parameter</w:t>
            </w:r>
            <w:r w:rsidR="00D20B5A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</w:t>
            </w:r>
            <w:proofErr w:type="spellStart"/>
            <w:r>
              <w:rPr>
                <w:b/>
                <w:i/>
              </w:rPr>
              <w:t>no_platforms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A3536F5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468A373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F75D7A8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6DF203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6A145DFB" w14:textId="77777777" w:rsidTr="0089481C">
        <w:tc>
          <w:tcPr>
            <w:tcW w:w="0" w:type="auto"/>
            <w:vAlign w:val="center"/>
          </w:tcPr>
          <w:p w14:paraId="1DA7F473" w14:textId="545C1700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deployments/products (‘</w:t>
            </w:r>
            <w:proofErr w:type="spellStart"/>
            <w:r>
              <w:rPr>
                <w:b/>
                <w:i/>
              </w:rPr>
              <w:t>no_deployments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4F59AFB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3EB7452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17E456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6AFDF41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  <w:tr w:rsidR="004E08E7" w14:paraId="59EEBD92" w14:textId="77777777" w:rsidTr="0089481C">
        <w:tc>
          <w:tcPr>
            <w:tcW w:w="0" w:type="auto"/>
            <w:vAlign w:val="center"/>
          </w:tcPr>
          <w:p w14:paraId="08098DBF" w14:textId="04C26F7C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sensors/vessels (‘</w:t>
            </w:r>
            <w:proofErr w:type="spellStart"/>
            <w:r>
              <w:rPr>
                <w:b/>
                <w:i/>
              </w:rPr>
              <w:t>no_instruments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18F9F4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DDDED7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35EBA827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2C9EA34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44236212" w14:textId="77777777" w:rsidTr="004E08E7">
        <w:tc>
          <w:tcPr>
            <w:tcW w:w="0" w:type="auto"/>
            <w:vAlign w:val="center"/>
          </w:tcPr>
          <w:p w14:paraId="6E6860E7" w14:textId="3290B1D8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Total number </w:t>
            </w:r>
            <w:r w:rsidR="00791282">
              <w:rPr>
                <w:b/>
                <w:i/>
              </w:rPr>
              <w:t xml:space="preserve">of </w:t>
            </w:r>
            <w:r>
              <w:rPr>
                <w:b/>
                <w:i/>
              </w:rPr>
              <w:t>measurements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355A6E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695237B4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22FD6D9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052103B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5BD22651" w14:textId="77777777" w:rsidTr="004E08E7">
        <w:tc>
          <w:tcPr>
            <w:tcW w:w="0" w:type="auto"/>
            <w:vAlign w:val="center"/>
          </w:tcPr>
          <w:p w14:paraId="7BBA96CC" w14:textId="45AC73A1" w:rsidR="004E08E7" w:rsidRDefault="004E08E7" w:rsidP="008A341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 number of gridded images (‘no_data2’)</w:t>
            </w: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038139C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4255191E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vAlign w:val="center"/>
          </w:tcPr>
          <w:p w14:paraId="55B17EBF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  <w:tc>
          <w:tcPr>
            <w:tcW w:w="0" w:type="auto"/>
            <w:shd w:val="clear" w:color="auto" w:fill="404040" w:themeFill="text1" w:themeFillTint="BF"/>
            <w:vAlign w:val="center"/>
          </w:tcPr>
          <w:p w14:paraId="15583FFA" w14:textId="77777777" w:rsidR="004E08E7" w:rsidRDefault="004E08E7" w:rsidP="0089481C">
            <w:pPr>
              <w:jc w:val="center"/>
              <w:rPr>
                <w:b/>
                <w:i/>
              </w:rPr>
            </w:pPr>
          </w:p>
        </w:tc>
      </w:tr>
      <w:tr w:rsidR="004E08E7" w14:paraId="04FA61B5" w14:textId="77777777" w:rsidTr="0089481C">
        <w:tc>
          <w:tcPr>
            <w:tcW w:w="0" w:type="auto"/>
            <w:vAlign w:val="center"/>
          </w:tcPr>
          <w:p w14:paraId="2A6654A1" w14:textId="635E5F9B" w:rsidR="004E08E7" w:rsidRDefault="004E08E7" w:rsidP="008948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32C9744A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757EFF84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241D537B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  <w:tc>
          <w:tcPr>
            <w:tcW w:w="0" w:type="auto"/>
            <w:vAlign w:val="center"/>
          </w:tcPr>
          <w:p w14:paraId="09A2235D" w14:textId="77777777" w:rsidR="004E08E7" w:rsidRDefault="004E08E7" w:rsidP="0089481C">
            <w:pPr>
              <w:jc w:val="center"/>
              <w:rPr>
                <w:b/>
                <w:i/>
                <w:sz w:val="24"/>
              </w:rPr>
            </w:pPr>
          </w:p>
        </w:tc>
      </w:tr>
    </w:tbl>
    <w:p w14:paraId="1D455C1F" w14:textId="1F289D78" w:rsidR="00BA31AF" w:rsidRDefault="00BA31AF" w:rsidP="00BA31AF">
      <w:pPr>
        <w:ind w:left="567"/>
      </w:pPr>
    </w:p>
    <w:p w14:paraId="08EBDA3F" w14:textId="3CD5E975" w:rsidR="008E2ADE" w:rsidRDefault="008E2ADE" w:rsidP="008E2ADE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0D58B3">
        <w:rPr>
          <w:b/>
        </w:rPr>
        <w:t xml:space="preserve">Headers: </w:t>
      </w:r>
      <w:r w:rsidR="000D58B3" w:rsidRPr="00A13F08">
        <w:t>Name of SRS sub-facility</w:t>
      </w:r>
      <w:r w:rsidR="000D58B3">
        <w:t>.</w:t>
      </w:r>
      <w:r w:rsidR="000D58B3">
        <w:br/>
      </w:r>
      <w:r w:rsidR="00C265B9">
        <w:rPr>
          <w:b/>
        </w:rPr>
        <w:t>Site/Parameter</w:t>
      </w:r>
      <w:r w:rsidR="000D58B3">
        <w:t xml:space="preserve">: </w:t>
      </w:r>
      <w:r w:rsidR="00573490">
        <w:t>Calibration and validation sites and</w:t>
      </w:r>
      <w:r w:rsidR="009455F3">
        <w:t xml:space="preserve"> locations (SRS – Altimetry</w:t>
      </w:r>
      <w:r w:rsidR="00573490">
        <w:t>), parameter measured (SRS – Bio-optical and Gridded products), or vessel name (SRS – Ocean colour</w:t>
      </w:r>
      <w:ins w:id="2" w:author="Xavier Hoenner" w:date="2015-10-23T13:57:00Z">
        <w:r w:rsidR="00F068FA">
          <w:t xml:space="preserve"> calibration</w:t>
        </w:r>
      </w:ins>
      <w:r w:rsidR="00573490">
        <w:t>).</w:t>
      </w:r>
      <w:r w:rsidR="009455F3">
        <w:br/>
      </w:r>
      <w:r w:rsidR="009455F3">
        <w:rPr>
          <w:b/>
        </w:rPr>
        <w:t xml:space="preserve"># </w:t>
      </w:r>
      <w:proofErr w:type="gramStart"/>
      <w:r w:rsidR="009455F3">
        <w:rPr>
          <w:b/>
        </w:rPr>
        <w:t>sensors</w:t>
      </w:r>
      <w:proofErr w:type="gramEnd"/>
      <w:r w:rsidR="009455F3">
        <w:rPr>
          <w:b/>
        </w:rPr>
        <w:t>/vessels</w:t>
      </w:r>
      <w:r w:rsidR="009455F3">
        <w:t>: Number of sensors used at each calibration and validation site (SRS – Altimetry) or number of distinct vessels that have measured each parameter (SRS – Bio-optical).</w:t>
      </w:r>
      <w:r w:rsidR="009455F3">
        <w:br/>
      </w:r>
      <w:r w:rsidR="009455F3">
        <w:rPr>
          <w:b/>
        </w:rPr>
        <w:t xml:space="preserve"># </w:t>
      </w:r>
      <w:proofErr w:type="gramStart"/>
      <w:r w:rsidR="009455F3">
        <w:rPr>
          <w:b/>
        </w:rPr>
        <w:t>deployments</w:t>
      </w:r>
      <w:proofErr w:type="gramEnd"/>
      <w:r w:rsidR="009455F3">
        <w:rPr>
          <w:b/>
        </w:rPr>
        <w:t>/products</w:t>
      </w:r>
      <w:r w:rsidR="009455F3">
        <w:t>: Number of distinct deployment IDs (SRS – Altimetry, Bio-optical, and Ocean colour</w:t>
      </w:r>
      <w:ins w:id="3" w:author="Xavier Hoenner" w:date="2015-10-23T13:58:00Z">
        <w:r w:rsidR="00B70ECB" w:rsidRPr="00B70ECB">
          <w:t xml:space="preserve"> </w:t>
        </w:r>
        <w:r w:rsidR="00B70ECB">
          <w:t>calibration</w:t>
        </w:r>
      </w:ins>
      <w:r w:rsidR="009455F3">
        <w:t>) or number of distinct data products for each parameter (SRS – Gridded products).</w:t>
      </w:r>
      <w:r w:rsidR="00EB39FC">
        <w:br/>
      </w:r>
      <w:r w:rsidR="00EB39FC">
        <w:rPr>
          <w:b/>
        </w:rPr>
        <w:t xml:space="preserve"># </w:t>
      </w:r>
      <w:proofErr w:type="gramStart"/>
      <w:r w:rsidR="00EB39FC">
        <w:rPr>
          <w:b/>
        </w:rPr>
        <w:t>measurements</w:t>
      </w:r>
      <w:proofErr w:type="gramEnd"/>
      <w:r w:rsidR="00EB39FC">
        <w:t>: Number of measurements collected or number of gridded images (SRS – Gridded products).</w:t>
      </w:r>
      <w:r w:rsidR="000D58B3">
        <w:br/>
      </w:r>
      <w:r w:rsidR="000D58B3">
        <w:rPr>
          <w:b/>
        </w:rPr>
        <w:t>Start</w:t>
      </w:r>
      <w:r w:rsidR="000D58B3" w:rsidRPr="006B3C3D">
        <w:t xml:space="preserve">: </w:t>
      </w:r>
      <w:r w:rsidR="000D58B3">
        <w:t xml:space="preserve">Data recording </w:t>
      </w:r>
      <w:r w:rsidR="00C265B9">
        <w:t>earliest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r w:rsidR="000D58B3">
        <w:br/>
      </w:r>
      <w:r w:rsidR="000D58B3">
        <w:rPr>
          <w:b/>
        </w:rPr>
        <w:t>End</w:t>
      </w:r>
      <w:r w:rsidR="000D58B3" w:rsidRPr="006B3C3D">
        <w:t xml:space="preserve">: </w:t>
      </w:r>
      <w:r w:rsidR="000D58B3">
        <w:t xml:space="preserve">Data recording </w:t>
      </w:r>
      <w:r w:rsidR="00C265B9">
        <w:t>latest</w:t>
      </w:r>
      <w:r w:rsidR="000D58B3">
        <w:t xml:space="preserve"> date (format: </w:t>
      </w:r>
      <w:proofErr w:type="spellStart"/>
      <w:r w:rsidR="000D58B3">
        <w:t>dd</w:t>
      </w:r>
      <w:proofErr w:type="spellEnd"/>
      <w:r w:rsidR="000D58B3">
        <w:t>/mm/</w:t>
      </w:r>
      <w:proofErr w:type="spellStart"/>
      <w:r w:rsidR="000D58B3">
        <w:t>yyyy</w:t>
      </w:r>
      <w:proofErr w:type="spellEnd"/>
      <w:r w:rsidR="000D58B3">
        <w:t>).</w:t>
      </w:r>
      <w:r w:rsidR="000D58B3" w:rsidRPr="006B3C3D">
        <w:br/>
      </w:r>
      <w:r w:rsidR="00147BCA">
        <w:rPr>
          <w:b/>
        </w:rPr>
        <w:t xml:space="preserve"># </w:t>
      </w:r>
      <w:proofErr w:type="gramStart"/>
      <w:r w:rsidR="00E91AD3">
        <w:rPr>
          <w:b/>
        </w:rPr>
        <w:t>days</w:t>
      </w:r>
      <w:proofErr w:type="gramEnd"/>
      <w:r w:rsidR="00147BCA">
        <w:rPr>
          <w:b/>
        </w:rPr>
        <w:t xml:space="preserve"> of data (range)</w:t>
      </w:r>
      <w:r w:rsidR="00147BCA" w:rsidRPr="00ED7666">
        <w:t xml:space="preserve">: </w:t>
      </w:r>
      <w:r w:rsidR="00147BCA">
        <w:t>N</w:t>
      </w:r>
      <w:r w:rsidR="00147BCA" w:rsidRPr="00ED7666">
        <w:t xml:space="preserve">umber of </w:t>
      </w:r>
      <w:r w:rsidR="00E32CF6">
        <w:t>days</w:t>
      </w:r>
      <w:r w:rsidR="00147BCA" w:rsidRPr="00ED7666">
        <w:t xml:space="preserve"> </w:t>
      </w:r>
      <w:r w:rsidR="00147BCA">
        <w:t>between the data recording start and end dates (Minimum – maximum)</w:t>
      </w:r>
      <w:r w:rsidR="00147BCA" w:rsidRPr="00ED7666">
        <w:t>.</w:t>
      </w:r>
      <w:r w:rsidR="000D58B3" w:rsidRPr="00ED7666">
        <w:br/>
      </w:r>
      <w:r w:rsidR="000D58B3">
        <w:rPr>
          <w:b/>
        </w:rPr>
        <w:t>SRS:</w:t>
      </w:r>
      <w:r w:rsidR="000D58B3" w:rsidRPr="001E38C3">
        <w:t xml:space="preserve"> </w:t>
      </w:r>
      <w:r w:rsidR="000D58B3">
        <w:t>Satellite Remote Sensing (</w:t>
      </w:r>
      <w:hyperlink r:id="rId7" w:history="1">
        <w:r w:rsidR="000D58B3">
          <w:rPr>
            <w:rStyle w:val="Hyperlink"/>
          </w:rPr>
          <w:t>http://imos.org.au/srs.html</w:t>
        </w:r>
      </w:hyperlink>
      <w:r w:rsidR="000D58B3">
        <w:t>).</w:t>
      </w:r>
      <w:r w:rsidR="000D58B3">
        <w:br/>
      </w:r>
      <w:r w:rsidR="000D58B3">
        <w:rPr>
          <w:b/>
        </w:rPr>
        <w:t xml:space="preserve">SRS – Altimetry: </w:t>
      </w:r>
      <w:hyperlink r:id="rId8" w:history="1">
        <w:r w:rsidR="000D58B3">
          <w:rPr>
            <w:rStyle w:val="Hyperlink"/>
          </w:rPr>
          <w:t>http://imos.org.au/srscalval.html</w:t>
        </w:r>
      </w:hyperlink>
      <w:r w:rsidR="000D58B3">
        <w:t>.</w:t>
      </w:r>
      <w:r w:rsidR="000D58B3">
        <w:br/>
      </w:r>
      <w:r w:rsidR="000D58B3">
        <w:rPr>
          <w:b/>
        </w:rPr>
        <w:t xml:space="preserve">SRS – </w:t>
      </w:r>
      <w:r w:rsidR="00D20B5A">
        <w:rPr>
          <w:b/>
        </w:rPr>
        <w:t>Bio-o</w:t>
      </w:r>
      <w:r w:rsidR="00B97F2B">
        <w:rPr>
          <w:b/>
        </w:rPr>
        <w:t>ptical database</w:t>
      </w:r>
      <w:r w:rsidR="000D58B3">
        <w:t>: Bio-</w:t>
      </w:r>
      <w:r w:rsidR="00106C38">
        <w:t>optical datab</w:t>
      </w:r>
      <w:r w:rsidR="000D58B3">
        <w:t xml:space="preserve">ase of Australian </w:t>
      </w:r>
      <w:r w:rsidR="00106C38">
        <w:t xml:space="preserve">waters </w:t>
      </w:r>
      <w:r w:rsidR="000D58B3">
        <w:t>(</w:t>
      </w:r>
      <w:hyperlink r:id="rId9" w:history="1">
        <w:r w:rsidR="000D58B3">
          <w:rPr>
            <w:rStyle w:val="Hyperlink"/>
          </w:rPr>
          <w:t>http://imos.org.au/bwg.html</w:t>
        </w:r>
      </w:hyperlink>
      <w:r w:rsidR="000D58B3">
        <w:t>).</w:t>
      </w:r>
      <w:r w:rsidR="000D58B3">
        <w:br/>
      </w:r>
      <w:r w:rsidR="000D58B3">
        <w:rPr>
          <w:b/>
        </w:rPr>
        <w:t>SRS – Gridded products</w:t>
      </w:r>
      <w:r w:rsidR="000D58B3">
        <w:t xml:space="preserve">: </w:t>
      </w:r>
      <w:hyperlink r:id="rId10" w:history="1">
        <w:r w:rsidR="000D58B3">
          <w:rPr>
            <w:rStyle w:val="Hyperlink"/>
          </w:rPr>
          <w:t>http://imos.org.au/sstproducts.html</w:t>
        </w:r>
      </w:hyperlink>
      <w:r w:rsidR="000D58B3">
        <w:t>.</w:t>
      </w:r>
      <w:r w:rsidR="00FC5988">
        <w:br/>
      </w:r>
      <w:r w:rsidR="00FC5988" w:rsidRPr="0089481C">
        <w:rPr>
          <w:b/>
        </w:rPr>
        <w:t>SRS – Ocean Colour</w:t>
      </w:r>
      <w:ins w:id="4" w:author="Xavier Hoenner" w:date="2015-10-23T13:58:00Z">
        <w:r w:rsidR="00B70ECB">
          <w:rPr>
            <w:b/>
          </w:rPr>
          <w:t xml:space="preserve"> Calibration</w:t>
        </w:r>
      </w:ins>
      <w:r w:rsidR="00FC5988">
        <w:t xml:space="preserve">: </w:t>
      </w:r>
      <w:r w:rsidR="00130187">
        <w:t>Lucinda Jetty</w:t>
      </w:r>
      <w:r w:rsidR="00C40E52">
        <w:t xml:space="preserve"> Coastal Observatory</w:t>
      </w:r>
      <w:r w:rsidR="00130187">
        <w:t>.</w:t>
      </w:r>
      <w:r w:rsidR="00C40E52">
        <w:t xml:space="preserve"> </w:t>
      </w:r>
      <w:hyperlink r:id="rId11" w:history="1">
        <w:r w:rsidR="00C40E52" w:rsidRPr="003708F8">
          <w:rPr>
            <w:rStyle w:val="Hyperlink"/>
          </w:rPr>
          <w:t>http://imos.org.au/ljco.html</w:t>
        </w:r>
      </w:hyperlink>
      <w:r w:rsidR="00220774">
        <w:t>.</w:t>
      </w:r>
    </w:p>
    <w:p w14:paraId="5B205337" w14:textId="77777777" w:rsidR="008E2ADE" w:rsidRDefault="008E2ADE" w:rsidP="008E2ADE"/>
    <w:p w14:paraId="022544E5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51"/>
        <w:gridCol w:w="1274"/>
        <w:gridCol w:w="1774"/>
        <w:gridCol w:w="1520"/>
        <w:gridCol w:w="1133"/>
        <w:gridCol w:w="1006"/>
        <w:gridCol w:w="1196"/>
      </w:tblGrid>
      <w:tr w:rsidR="00BA01B6" w14:paraId="382E1532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6AD0A57C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parameter</w:t>
            </w:r>
            <w:proofErr w:type="gramEnd"/>
            <w:r>
              <w:rPr>
                <w:b/>
              </w:rPr>
              <w:t>_site</w:t>
            </w:r>
            <w:proofErr w:type="spellEnd"/>
          </w:p>
        </w:tc>
        <w:tc>
          <w:tcPr>
            <w:tcW w:w="0" w:type="auto"/>
            <w:vAlign w:val="center"/>
          </w:tcPr>
          <w:p w14:paraId="2F844134" w14:textId="31DA0DFE" w:rsidR="00BA01B6" w:rsidRDefault="00BA01B6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_sensors</w:t>
            </w:r>
            <w:proofErr w:type="spellEnd"/>
          </w:p>
        </w:tc>
        <w:tc>
          <w:tcPr>
            <w:tcW w:w="0" w:type="auto"/>
            <w:vAlign w:val="center"/>
          </w:tcPr>
          <w:p w14:paraId="61696AE7" w14:textId="0F64F7D4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_deployments</w:t>
            </w:r>
            <w:proofErr w:type="spellEnd"/>
          </w:p>
        </w:tc>
        <w:tc>
          <w:tcPr>
            <w:tcW w:w="0" w:type="auto"/>
            <w:vAlign w:val="center"/>
          </w:tcPr>
          <w:p w14:paraId="33D0B0B9" w14:textId="553FE4B6" w:rsidR="00BA01B6" w:rsidRDefault="00BA01B6" w:rsidP="008A341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0" w:type="auto"/>
            <w:vAlign w:val="center"/>
          </w:tcPr>
          <w:p w14:paraId="2436FD35" w14:textId="761C395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6C9C9332" w14:textId="77777777" w:rsidR="00BA01B6" w:rsidRPr="0025464E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0" w:type="auto"/>
            <w:vAlign w:val="center"/>
          </w:tcPr>
          <w:p w14:paraId="4DC7E72A" w14:textId="6ADD806A" w:rsidR="00BA01B6" w:rsidRDefault="00147BCA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_data_days</w:t>
            </w:r>
            <w:proofErr w:type="spellEnd"/>
          </w:p>
        </w:tc>
      </w:tr>
      <w:tr w:rsidR="00BA01B6" w14:paraId="60640C8E" w14:textId="77777777" w:rsidTr="008A3416">
        <w:trPr>
          <w:jc w:val="center"/>
        </w:trPr>
        <w:tc>
          <w:tcPr>
            <w:tcW w:w="0" w:type="auto"/>
            <w:gridSpan w:val="2"/>
            <w:vAlign w:val="center"/>
          </w:tcPr>
          <w:p w14:paraId="5AEFE37F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Site/Parameter</w:t>
            </w:r>
          </w:p>
        </w:tc>
        <w:tc>
          <w:tcPr>
            <w:tcW w:w="0" w:type="auto"/>
            <w:vAlign w:val="center"/>
          </w:tcPr>
          <w:p w14:paraId="73FCB2CB" w14:textId="20BFA0CE" w:rsidR="00BA01B6" w:rsidRDefault="00BA01B6" w:rsidP="0089481C">
            <w:pPr>
              <w:jc w:val="center"/>
            </w:pPr>
            <w:r>
              <w:t xml:space="preserve"># </w:t>
            </w:r>
            <w:proofErr w:type="gramStart"/>
            <w:r>
              <w:t>sensors</w:t>
            </w:r>
            <w:proofErr w:type="gramEnd"/>
            <w:r>
              <w:t>/vessels</w:t>
            </w:r>
          </w:p>
        </w:tc>
        <w:tc>
          <w:tcPr>
            <w:tcW w:w="0" w:type="auto"/>
            <w:vAlign w:val="center"/>
          </w:tcPr>
          <w:p w14:paraId="3FF77227" w14:textId="35E69AE5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  <w:r>
              <w:t>/products</w:t>
            </w:r>
          </w:p>
        </w:tc>
        <w:tc>
          <w:tcPr>
            <w:tcW w:w="0" w:type="auto"/>
            <w:vAlign w:val="center"/>
          </w:tcPr>
          <w:p w14:paraId="0D574CD5" w14:textId="0F35EDAA" w:rsidR="00BA01B6" w:rsidRDefault="00BA01B6" w:rsidP="008A3416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0" w:type="auto"/>
            <w:vAlign w:val="center"/>
          </w:tcPr>
          <w:p w14:paraId="12E3150B" w14:textId="68187542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0" w:type="auto"/>
            <w:vAlign w:val="center"/>
          </w:tcPr>
          <w:p w14:paraId="2CAAF66D" w14:textId="77777777" w:rsidR="00BA01B6" w:rsidRDefault="00BA01B6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0" w:type="auto"/>
            <w:vAlign w:val="center"/>
          </w:tcPr>
          <w:p w14:paraId="35BC8C9D" w14:textId="4E946269" w:rsidR="00BA01B6" w:rsidRDefault="00147BCA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B84BF3">
              <w:t xml:space="preserve"># </w:t>
            </w:r>
            <w:proofErr w:type="gramStart"/>
            <w:r>
              <w:t>days</w:t>
            </w:r>
            <w:proofErr w:type="gramEnd"/>
            <w:r w:rsidRPr="00B84BF3">
              <w:t xml:space="preserve"> of data (range)</w:t>
            </w:r>
          </w:p>
        </w:tc>
      </w:tr>
      <w:tr w:rsidR="00BA01B6" w14:paraId="674D2A1F" w14:textId="77777777" w:rsidTr="008A3416">
        <w:trPr>
          <w:jc w:val="center"/>
        </w:trPr>
        <w:tc>
          <w:tcPr>
            <w:tcW w:w="0" w:type="auto"/>
            <w:shd w:val="clear" w:color="auto" w:fill="595959" w:themeFill="text1" w:themeFillTint="A6"/>
          </w:tcPr>
          <w:p w14:paraId="3913858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4326A213" w14:textId="692B3169" w:rsidR="00BA01B6" w:rsidRDefault="00BA01B6" w:rsidP="0089481C">
            <w:pPr>
              <w:jc w:val="center"/>
              <w:rPr>
                <w:sz w:val="24"/>
              </w:rPr>
            </w:pPr>
            <w:r>
              <w:rPr>
                <w:sz w:val="24"/>
              </w:rPr>
              <w:t>Headers = ‘</w:t>
            </w:r>
            <w:proofErr w:type="spellStart"/>
            <w:r>
              <w:rPr>
                <w:sz w:val="24"/>
              </w:rPr>
              <w:t>subfacility</w:t>
            </w:r>
            <w:proofErr w:type="spellEnd"/>
            <w:r>
              <w:rPr>
                <w:sz w:val="24"/>
              </w:rPr>
              <w:t>’</w:t>
            </w:r>
          </w:p>
        </w:tc>
      </w:tr>
      <w:tr w:rsidR="00BA01B6" w14:paraId="23B3D972" w14:textId="77777777" w:rsidTr="00BA01B6">
        <w:trPr>
          <w:jc w:val="center"/>
        </w:trPr>
        <w:tc>
          <w:tcPr>
            <w:tcW w:w="0" w:type="auto"/>
            <w:gridSpan w:val="2"/>
            <w:vAlign w:val="center"/>
          </w:tcPr>
          <w:p w14:paraId="73C8695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7E15EE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21C37E3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</w:tcPr>
          <w:p w14:paraId="50F20054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0F98AC93" w14:textId="3CF6539A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F214437" w14:textId="77777777" w:rsidR="00BA01B6" w:rsidRDefault="00BA01B6" w:rsidP="0089481C">
            <w:pPr>
              <w:jc w:val="center"/>
            </w:pPr>
          </w:p>
        </w:tc>
        <w:tc>
          <w:tcPr>
            <w:tcW w:w="0" w:type="auto"/>
            <w:vAlign w:val="center"/>
          </w:tcPr>
          <w:p w14:paraId="6A42E764" w14:textId="77777777" w:rsidR="00BA01B6" w:rsidRDefault="00BA01B6" w:rsidP="0089481C">
            <w:pPr>
              <w:jc w:val="center"/>
            </w:pPr>
          </w:p>
        </w:tc>
      </w:tr>
    </w:tbl>
    <w:p w14:paraId="1655CC91" w14:textId="77777777" w:rsidR="00580B53" w:rsidRPr="00580B53" w:rsidRDefault="00580B53" w:rsidP="00580B53"/>
    <w:p w14:paraId="7495A054" w14:textId="77777777" w:rsidR="00905C8D" w:rsidRDefault="00905C8D" w:rsidP="00905C8D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2B34A590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A_</w:t>
      </w:r>
      <w:r w:rsidR="001137D4">
        <w:rPr>
          <w:u w:val="none"/>
        </w:rPr>
        <w:t>SRS</w:t>
      </w:r>
      <w:r w:rsidRPr="0011784D">
        <w:rPr>
          <w:u w:val="none"/>
        </w:rPr>
        <w:t>_allData_dataOnPortal</w:t>
      </w:r>
      <w:proofErr w:type="spellEnd"/>
      <w:r w:rsidRPr="0011784D">
        <w:rPr>
          <w:u w:val="none"/>
        </w:rPr>
        <w:t>’</w:t>
      </w:r>
    </w:p>
    <w:p w14:paraId="1DC04049" w14:textId="77777777" w:rsidR="0011784D" w:rsidRDefault="0011784D" w:rsidP="0011784D"/>
    <w:p w14:paraId="736EE21F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7FE5A28A" w14:textId="77777777" w:rsidR="005830DC" w:rsidRDefault="005830DC" w:rsidP="00905C8D">
      <w:pPr>
        <w:rPr>
          <w:u w:val="single"/>
        </w:rPr>
      </w:pPr>
    </w:p>
    <w:p w14:paraId="27997BE6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A73BD5" w14:paraId="405C7D83" w14:textId="77777777" w:rsidTr="005664D9">
        <w:tc>
          <w:tcPr>
            <w:tcW w:w="0" w:type="auto"/>
          </w:tcPr>
          <w:p w14:paraId="4632F275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2B8C4C6B" w14:textId="1148823D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A73BD5" w14:paraId="1E36E1EA" w14:textId="77777777" w:rsidTr="005664D9">
        <w:tc>
          <w:tcPr>
            <w:tcW w:w="0" w:type="auto"/>
          </w:tcPr>
          <w:p w14:paraId="3747DFDC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5B63C985" w14:textId="25B91203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A73BD5" w14:paraId="4711458C" w14:textId="77777777" w:rsidTr="005664D9">
        <w:tc>
          <w:tcPr>
            <w:tcW w:w="0" w:type="auto"/>
          </w:tcPr>
          <w:p w14:paraId="3A858561" w14:textId="77777777" w:rsidR="00A73BD5" w:rsidRPr="003D503B" w:rsidRDefault="00A73BD5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2F5ABCFF" w14:textId="47F4CB3D" w:rsidR="00A73BD5" w:rsidRPr="003D503B" w:rsidRDefault="00A73BD5" w:rsidP="00343BA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reporting</w:t>
            </w:r>
            <w:proofErr w:type="gramEnd"/>
          </w:p>
        </w:tc>
      </w:tr>
      <w:tr w:rsidR="00896D61" w14:paraId="49197C03" w14:textId="77777777" w:rsidTr="005664D9">
        <w:tc>
          <w:tcPr>
            <w:tcW w:w="0" w:type="auto"/>
          </w:tcPr>
          <w:p w14:paraId="7CA5ED90" w14:textId="77777777" w:rsidR="00896D61" w:rsidRPr="003D503B" w:rsidRDefault="00896D61" w:rsidP="00343BA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0497A820" w14:textId="77777777" w:rsidR="00896D61" w:rsidRPr="003D503B" w:rsidRDefault="001137D4" w:rsidP="005664D9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 w:rsidR="0039105C">
              <w:rPr>
                <w:sz w:val="24"/>
                <w:szCs w:val="24"/>
              </w:rPr>
              <w:t>_</w:t>
            </w:r>
            <w:r w:rsidR="00896D61">
              <w:rPr>
                <w:sz w:val="24"/>
                <w:szCs w:val="24"/>
              </w:rPr>
              <w:t>all_deployments_view</w:t>
            </w:r>
            <w:proofErr w:type="spellEnd"/>
          </w:p>
        </w:tc>
      </w:tr>
    </w:tbl>
    <w:p w14:paraId="71B75541" w14:textId="77777777" w:rsidR="00D760A3" w:rsidRDefault="00D760A3" w:rsidP="00905C8D"/>
    <w:p w14:paraId="214E9A79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F88D12C" w14:textId="0DE7A205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sorted.</w:t>
      </w:r>
    </w:p>
    <w:p w14:paraId="1ECD6E30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proofErr w:type="spellStart"/>
      <w:r w:rsidR="00A13F08">
        <w:t>subfacility</w:t>
      </w:r>
      <w:proofErr w:type="spellEnd"/>
      <w:r w:rsidR="00A13F08">
        <w:t>’, sub-group by ‘</w:t>
      </w:r>
      <w:proofErr w:type="spellStart"/>
      <w:r w:rsidR="00A13F08">
        <w:t>parameter_site</w:t>
      </w:r>
      <w:proofErr w:type="spellEnd"/>
      <w:r>
        <w:t>’</w:t>
      </w:r>
      <w:r w:rsidR="0002555C">
        <w:t>.</w:t>
      </w:r>
    </w:p>
    <w:p w14:paraId="4A08DBD0" w14:textId="2231058D" w:rsidR="004C6B83" w:rsidRDefault="004C6B83" w:rsidP="00A13F08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>Headers:</w:t>
      </w:r>
      <w:r w:rsidR="00A13F08">
        <w:rPr>
          <w:b/>
        </w:rPr>
        <w:t xml:space="preserve"> </w:t>
      </w:r>
      <w:r w:rsidR="00886F01">
        <w:t>S</w:t>
      </w:r>
      <w:r w:rsidR="00A13F08" w:rsidRPr="00A13F08">
        <w:t>ub-facility</w:t>
      </w:r>
      <w:r w:rsidR="00480FE4">
        <w:t>.</w:t>
      </w:r>
      <w:r w:rsidR="00A13F08">
        <w:br/>
      </w:r>
      <w:r w:rsidR="00A13F08">
        <w:rPr>
          <w:b/>
        </w:rPr>
        <w:t>Sub-headers</w:t>
      </w:r>
      <w:r w:rsidR="00A13F08">
        <w:t xml:space="preserve">: </w:t>
      </w:r>
      <w:r w:rsidR="00E006E9">
        <w:t>Calibration and validation sites and locations (SRS – Altimetry)</w:t>
      </w:r>
      <w:r w:rsidR="00886F01">
        <w:t xml:space="preserve">, </w:t>
      </w:r>
      <w:r w:rsidR="00E006E9">
        <w:t>parameter measured (SRS – Bio-optical and Gridded products)</w:t>
      </w:r>
      <w:r w:rsidR="00886F01">
        <w:t xml:space="preserve">, or </w:t>
      </w:r>
      <w:r w:rsidR="00E006E9">
        <w:t>vessel</w:t>
      </w:r>
      <w:r w:rsidR="00220774">
        <w:t>/station</w:t>
      </w:r>
      <w:r w:rsidR="00E006E9">
        <w:t xml:space="preserve"> name (SRS – Ocean colour</w:t>
      </w:r>
      <w:ins w:id="5" w:author="Xavier Hoenner" w:date="2015-10-23T13:58:00Z">
        <w:r w:rsidR="00B70ECB" w:rsidRPr="00B70ECB">
          <w:t xml:space="preserve"> </w:t>
        </w:r>
        <w:r w:rsidR="00B70ECB">
          <w:t>calibration</w:t>
        </w:r>
      </w:ins>
      <w:r w:rsidR="00E006E9">
        <w:t>).</w:t>
      </w:r>
      <w:r w:rsidR="00482A7D">
        <w:br/>
      </w:r>
      <w:r w:rsidR="00482A7D">
        <w:rPr>
          <w:b/>
        </w:rPr>
        <w:t xml:space="preserve"># </w:t>
      </w:r>
      <w:proofErr w:type="gramStart"/>
      <w:r w:rsidR="00482A7D">
        <w:rPr>
          <w:b/>
        </w:rPr>
        <w:t>measurements</w:t>
      </w:r>
      <w:proofErr w:type="gramEnd"/>
      <w:r w:rsidR="00482A7D">
        <w:t>: Number of measurements collected or number of gridded images (SRS – Gridded products)</w:t>
      </w:r>
      <w:r w:rsidR="003C4D46">
        <w:t>.</w:t>
      </w:r>
      <w:r w:rsidR="00480FE4"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 xml:space="preserve">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 xml:space="preserve">Data recording end date (format: </w:t>
      </w:r>
      <w:proofErr w:type="spellStart"/>
      <w:r w:rsidR="00B019B4">
        <w:t>dd</w:t>
      </w:r>
      <w:proofErr w:type="spellEnd"/>
      <w:r w:rsidR="00B019B4">
        <w:t>/mm/</w:t>
      </w:r>
      <w:proofErr w:type="spellStart"/>
      <w:r w:rsidR="00B019B4">
        <w:t>yyyy</w:t>
      </w:r>
      <w:proofErr w:type="spellEnd"/>
      <w:r w:rsidR="00B019B4">
        <w:t>).</w:t>
      </w:r>
      <w:r w:rsidR="00B019B4" w:rsidRPr="006B3C3D">
        <w:br/>
      </w:r>
      <w:r w:rsidR="00E26008" w:rsidRPr="00B84BF3">
        <w:rPr>
          <w:b/>
        </w:rPr>
        <w:t xml:space="preserve"># </w:t>
      </w:r>
      <w:proofErr w:type="gramStart"/>
      <w:r w:rsidR="00E26008">
        <w:rPr>
          <w:b/>
        </w:rPr>
        <w:t>days</w:t>
      </w:r>
      <w:proofErr w:type="gramEnd"/>
      <w:r w:rsidR="00E26008" w:rsidRPr="00B84BF3">
        <w:rPr>
          <w:b/>
        </w:rPr>
        <w:t xml:space="preserve"> of data</w:t>
      </w:r>
      <w:r w:rsidR="00E26008" w:rsidRPr="00ED7666">
        <w:t xml:space="preserve">: </w:t>
      </w:r>
      <w:r w:rsidR="00E26008">
        <w:t>N</w:t>
      </w:r>
      <w:r w:rsidR="00E26008" w:rsidRPr="00ED7666">
        <w:t xml:space="preserve">umber of </w:t>
      </w:r>
      <w:r w:rsidR="00E26008">
        <w:t>days</w:t>
      </w:r>
      <w:r w:rsidR="00E26008" w:rsidRPr="00ED7666">
        <w:t xml:space="preserve"> </w:t>
      </w:r>
      <w:r w:rsidR="00E26008">
        <w:t>between the data recording start and end dates</w:t>
      </w:r>
      <w:r w:rsidR="00E26008" w:rsidRPr="00ED7666">
        <w:t>.</w:t>
      </w:r>
      <w:r w:rsidR="00C75645" w:rsidRPr="00ED7666">
        <w:br/>
      </w:r>
      <w:r w:rsidR="001137D4">
        <w:rPr>
          <w:b/>
        </w:rPr>
        <w:t>SRS</w:t>
      </w:r>
      <w:r w:rsidR="00F82BEA">
        <w:rPr>
          <w:b/>
        </w:rPr>
        <w:t>:</w:t>
      </w:r>
      <w:r w:rsidR="00F82BEA" w:rsidRPr="001E38C3">
        <w:t xml:space="preserve"> </w:t>
      </w:r>
      <w:r w:rsidR="00B35979">
        <w:t>Satellite Remote Sensing</w:t>
      </w:r>
      <w:r w:rsidR="00F82BEA">
        <w:t xml:space="preserve"> (</w:t>
      </w:r>
      <w:hyperlink r:id="rId12" w:history="1">
        <w:r w:rsidR="00B35979">
          <w:rPr>
            <w:rStyle w:val="Hyperlink"/>
          </w:rPr>
          <w:t>http://imos.org.au/srs.html</w:t>
        </w:r>
      </w:hyperlink>
      <w:r w:rsidR="00F82BEA">
        <w:t>).</w:t>
      </w:r>
      <w:r w:rsidR="00B35979">
        <w:br/>
      </w:r>
      <w:r w:rsidR="00B35979">
        <w:rPr>
          <w:b/>
        </w:rPr>
        <w:t xml:space="preserve">SRS – Altimetry: </w:t>
      </w:r>
      <w:hyperlink r:id="rId13" w:history="1">
        <w:r w:rsidR="00B35979">
          <w:rPr>
            <w:rStyle w:val="Hyperlink"/>
          </w:rPr>
          <w:t>http://imos.org.au/srscalval.html</w:t>
        </w:r>
      </w:hyperlink>
      <w:r w:rsidR="00A13F08">
        <w:t>.</w:t>
      </w:r>
      <w:r w:rsidR="00A13F08">
        <w:br/>
      </w:r>
      <w:r w:rsidR="00A13F08">
        <w:rPr>
          <w:b/>
        </w:rPr>
        <w:t xml:space="preserve">SRS – </w:t>
      </w:r>
      <w:proofErr w:type="spellStart"/>
      <w:r w:rsidR="00796820">
        <w:rPr>
          <w:b/>
        </w:rPr>
        <w:t>BioOptical</w:t>
      </w:r>
      <w:proofErr w:type="spellEnd"/>
      <w:r w:rsidR="00796820">
        <w:rPr>
          <w:b/>
        </w:rPr>
        <w:t xml:space="preserve"> database</w:t>
      </w:r>
      <w:r w:rsidR="00A13F08">
        <w:t>: Bio-Optical Data Base of Australian Waters (</w:t>
      </w:r>
      <w:hyperlink r:id="rId14" w:history="1">
        <w:r w:rsidR="00A13F08">
          <w:rPr>
            <w:rStyle w:val="Hyperlink"/>
          </w:rPr>
          <w:t>http://imos.org.au/bwg.html</w:t>
        </w:r>
      </w:hyperlink>
      <w:r w:rsidR="00A13F08">
        <w:t>).</w:t>
      </w:r>
      <w:r w:rsidR="00A13F08">
        <w:br/>
      </w:r>
      <w:r w:rsidR="00A13F08">
        <w:rPr>
          <w:b/>
        </w:rPr>
        <w:t>SRS – Gridded products</w:t>
      </w:r>
      <w:r w:rsidR="00A13F08">
        <w:t xml:space="preserve">: </w:t>
      </w:r>
      <w:hyperlink r:id="rId15" w:history="1">
        <w:r w:rsidR="00A13F08">
          <w:rPr>
            <w:rStyle w:val="Hyperlink"/>
          </w:rPr>
          <w:t>http://imos.org.au/sstproducts.html</w:t>
        </w:r>
      </w:hyperlink>
      <w:r w:rsidR="00A13F08">
        <w:t>.</w:t>
      </w:r>
      <w:r w:rsidR="0098498D">
        <w:br/>
      </w:r>
      <w:r w:rsidR="00220774" w:rsidRPr="0089481C">
        <w:rPr>
          <w:b/>
        </w:rPr>
        <w:t>SRS – Ocean Colour</w:t>
      </w:r>
      <w:ins w:id="6" w:author="Xavier Hoenner" w:date="2015-10-23T13:58:00Z">
        <w:r w:rsidR="00B70ECB">
          <w:rPr>
            <w:b/>
          </w:rPr>
          <w:t xml:space="preserve"> Calibration</w:t>
        </w:r>
      </w:ins>
      <w:r w:rsidR="00220774">
        <w:t xml:space="preserve">: Lucinda Jetty Coastal Observatory. </w:t>
      </w:r>
      <w:hyperlink r:id="rId16" w:history="1">
        <w:r w:rsidR="00220774" w:rsidRPr="003708F8">
          <w:rPr>
            <w:rStyle w:val="Hyperlink"/>
          </w:rPr>
          <w:t>http://imos.org.au/ljco.html</w:t>
        </w:r>
      </w:hyperlink>
      <w:r w:rsidR="00220774">
        <w:t>.</w:t>
      </w:r>
    </w:p>
    <w:p w14:paraId="50E59321" w14:textId="77777777" w:rsidR="00A13F08" w:rsidRDefault="00A13F08" w:rsidP="00A13F08">
      <w:pPr>
        <w:ind w:left="993" w:hanging="993"/>
      </w:pPr>
    </w:p>
    <w:p w14:paraId="124A274B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220774" w14:paraId="79BA36EF" w14:textId="77777777" w:rsidTr="008A3416">
        <w:trPr>
          <w:jc w:val="center"/>
        </w:trPr>
        <w:tc>
          <w:tcPr>
            <w:tcW w:w="1058" w:type="pct"/>
            <w:vAlign w:val="center"/>
          </w:tcPr>
          <w:p w14:paraId="41D2149B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5" w:type="pct"/>
            <w:vAlign w:val="center"/>
          </w:tcPr>
          <w:p w14:paraId="3301C1C1" w14:textId="5A8C6F49" w:rsidR="00220774" w:rsidRDefault="00220774" w:rsidP="0089481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660" w:type="pct"/>
            <w:vAlign w:val="center"/>
          </w:tcPr>
          <w:p w14:paraId="15852E67" w14:textId="7DD0087B" w:rsidR="00220774" w:rsidRDefault="00220774" w:rsidP="008A341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660" w:type="pct"/>
            <w:vAlign w:val="center"/>
          </w:tcPr>
          <w:p w14:paraId="336D462A" w14:textId="77190296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4" w:type="pct"/>
            <w:vAlign w:val="center"/>
          </w:tcPr>
          <w:p w14:paraId="02299A85" w14:textId="77777777" w:rsidR="00220774" w:rsidRPr="0025464E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3" w:type="pct"/>
            <w:vAlign w:val="center"/>
          </w:tcPr>
          <w:p w14:paraId="11198AF4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220774" w14:paraId="314FFEAD" w14:textId="77777777" w:rsidTr="008A3416">
        <w:trPr>
          <w:jc w:val="center"/>
        </w:trPr>
        <w:tc>
          <w:tcPr>
            <w:tcW w:w="1058" w:type="pct"/>
            <w:vAlign w:val="center"/>
          </w:tcPr>
          <w:p w14:paraId="77DA5B51" w14:textId="58920BFA" w:rsidR="00220774" w:rsidRDefault="00220774" w:rsidP="008A3416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010C9840" w14:textId="75E248D7" w:rsidR="00220774" w:rsidRDefault="00220774" w:rsidP="0089481C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2F0877B0" w14:textId="30E24C9F" w:rsidR="00220774" w:rsidRDefault="00220774" w:rsidP="008A3416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660" w:type="pct"/>
            <w:vAlign w:val="center"/>
          </w:tcPr>
          <w:p w14:paraId="0EEE333B" w14:textId="3151ED4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63301B33" w14:textId="77777777" w:rsidR="00220774" w:rsidRDefault="00220774" w:rsidP="0089481C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7905948" w14:textId="051143D7" w:rsidR="00220774" w:rsidRDefault="008D73C4" w:rsidP="008A3416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proofErr w:type="gramStart"/>
            <w:r w:rsidR="008042B4">
              <w:t>days</w:t>
            </w:r>
            <w:proofErr w:type="gramEnd"/>
            <w:r w:rsidRPr="00A8228C">
              <w:t xml:space="preserve"> of data</w:t>
            </w:r>
          </w:p>
        </w:tc>
      </w:tr>
      <w:tr w:rsidR="00220774" w14:paraId="40D4E212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4AD0A19D" w14:textId="72E46BEF" w:rsidR="00220774" w:rsidRDefault="00220774" w:rsidP="0089481C">
            <w:pPr>
              <w:jc w:val="center"/>
            </w:pPr>
            <w:r>
              <w:lastRenderedPageBreak/>
              <w:t>Headers = ‘</w:t>
            </w:r>
            <w:proofErr w:type="spellStart"/>
            <w:r>
              <w:t>subfacility</w:t>
            </w:r>
            <w:proofErr w:type="spellEnd"/>
            <w:r>
              <w:t>’</w:t>
            </w:r>
          </w:p>
        </w:tc>
      </w:tr>
      <w:tr w:rsidR="00220774" w14:paraId="1C4A93AE" w14:textId="77777777" w:rsidTr="0022077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3FAE499B" w14:textId="646F5905" w:rsidR="00220774" w:rsidRDefault="00220774" w:rsidP="008A3416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parameter_site</w:t>
            </w:r>
            <w:proofErr w:type="spellEnd"/>
            <w:r>
              <w:t>’</w:t>
            </w:r>
          </w:p>
        </w:tc>
      </w:tr>
      <w:tr w:rsidR="00220774" w14:paraId="7AC27240" w14:textId="77777777" w:rsidTr="00220774">
        <w:trPr>
          <w:jc w:val="center"/>
        </w:trPr>
        <w:tc>
          <w:tcPr>
            <w:tcW w:w="1058" w:type="pct"/>
            <w:vAlign w:val="center"/>
          </w:tcPr>
          <w:p w14:paraId="1F0C8CC6" w14:textId="77777777" w:rsidR="00220774" w:rsidRDefault="00220774" w:rsidP="0089481C">
            <w:pPr>
              <w:jc w:val="center"/>
            </w:pPr>
          </w:p>
        </w:tc>
        <w:tc>
          <w:tcPr>
            <w:tcW w:w="815" w:type="pct"/>
            <w:vAlign w:val="center"/>
          </w:tcPr>
          <w:p w14:paraId="3F814479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</w:tcPr>
          <w:p w14:paraId="07BD5E47" w14:textId="77777777" w:rsidR="00220774" w:rsidRDefault="00220774" w:rsidP="0089481C">
            <w:pPr>
              <w:jc w:val="center"/>
            </w:pPr>
          </w:p>
        </w:tc>
        <w:tc>
          <w:tcPr>
            <w:tcW w:w="660" w:type="pct"/>
            <w:vAlign w:val="center"/>
          </w:tcPr>
          <w:p w14:paraId="5D2CA6CE" w14:textId="6E10709E" w:rsidR="00220774" w:rsidRDefault="00220774" w:rsidP="0089481C">
            <w:pPr>
              <w:jc w:val="center"/>
            </w:pPr>
          </w:p>
        </w:tc>
        <w:tc>
          <w:tcPr>
            <w:tcW w:w="614" w:type="pct"/>
            <w:vAlign w:val="center"/>
          </w:tcPr>
          <w:p w14:paraId="1508064E" w14:textId="77777777" w:rsidR="00220774" w:rsidRDefault="00220774" w:rsidP="0089481C">
            <w:pPr>
              <w:jc w:val="center"/>
            </w:pPr>
          </w:p>
        </w:tc>
        <w:tc>
          <w:tcPr>
            <w:tcW w:w="1193" w:type="pct"/>
            <w:vAlign w:val="center"/>
          </w:tcPr>
          <w:p w14:paraId="6FE68D2A" w14:textId="77777777" w:rsidR="00220774" w:rsidRDefault="00220774" w:rsidP="0089481C">
            <w:pPr>
              <w:jc w:val="center"/>
            </w:pPr>
          </w:p>
        </w:tc>
      </w:tr>
    </w:tbl>
    <w:p w14:paraId="200C4CCA" w14:textId="77777777" w:rsidR="006A18CB" w:rsidRDefault="006A18CB"/>
    <w:p w14:paraId="5508BB3B" w14:textId="77777777" w:rsidR="00475337" w:rsidRDefault="00475337" w:rsidP="00475337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4B039DA6" w14:textId="77777777" w:rsidR="00475337" w:rsidRDefault="00475337" w:rsidP="00475337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 w:rsidRPr="0011784D">
        <w:rPr>
          <w:u w:val="none"/>
        </w:rPr>
        <w:t>B_</w:t>
      </w:r>
      <w:r>
        <w:rPr>
          <w:u w:val="none"/>
        </w:rPr>
        <w:t>SRS</w:t>
      </w:r>
      <w:r w:rsidRPr="0011784D">
        <w:rPr>
          <w:u w:val="none"/>
        </w:rPr>
        <w:t>_newD</w:t>
      </w:r>
      <w:r>
        <w:rPr>
          <w:u w:val="none"/>
        </w:rPr>
        <w:t>ata</w:t>
      </w:r>
      <w:proofErr w:type="spellEnd"/>
      <w:r w:rsidRPr="0011784D">
        <w:rPr>
          <w:u w:val="none"/>
        </w:rPr>
        <w:t>’</w:t>
      </w:r>
    </w:p>
    <w:p w14:paraId="64C3D3A0" w14:textId="77777777" w:rsidR="00475337" w:rsidRPr="0011784D" w:rsidRDefault="00475337" w:rsidP="00475337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479A97A9" w14:textId="77777777" w:rsidR="00475337" w:rsidRDefault="00475337" w:rsidP="00475337">
      <w:pPr>
        <w:rPr>
          <w:u w:val="single"/>
        </w:rPr>
      </w:pPr>
    </w:p>
    <w:p w14:paraId="10B915E0" w14:textId="77777777" w:rsidR="00475337" w:rsidRDefault="00475337" w:rsidP="00475337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2799"/>
      </w:tblGrid>
      <w:tr w:rsidR="00475337" w14:paraId="29EE49AD" w14:textId="77777777" w:rsidTr="00D05734">
        <w:tc>
          <w:tcPr>
            <w:tcW w:w="0" w:type="auto"/>
          </w:tcPr>
          <w:p w14:paraId="2788DFEF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0" w:type="auto"/>
          </w:tcPr>
          <w:p w14:paraId="49039815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gramStart"/>
            <w:r w:rsidRPr="003D503B">
              <w:rPr>
                <w:sz w:val="24"/>
                <w:szCs w:val="24"/>
              </w:rPr>
              <w:t>db</w:t>
            </w:r>
            <w:r>
              <w:rPr>
                <w:sz w:val="24"/>
                <w:szCs w:val="24"/>
              </w:rPr>
              <w:t>prod</w:t>
            </w:r>
            <w:r w:rsidRPr="003D503B">
              <w:rPr>
                <w:sz w:val="24"/>
                <w:szCs w:val="24"/>
              </w:rPr>
              <w:t>.emii.org.au</w:t>
            </w:r>
            <w:proofErr w:type="gramEnd"/>
          </w:p>
        </w:tc>
      </w:tr>
      <w:tr w:rsidR="00475337" w14:paraId="3C823237" w14:textId="77777777" w:rsidTr="00D05734">
        <w:tc>
          <w:tcPr>
            <w:tcW w:w="0" w:type="auto"/>
          </w:tcPr>
          <w:p w14:paraId="358D48D7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Database</w:t>
            </w:r>
          </w:p>
        </w:tc>
        <w:tc>
          <w:tcPr>
            <w:tcW w:w="0" w:type="auto"/>
          </w:tcPr>
          <w:p w14:paraId="08303587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harvest</w:t>
            </w:r>
            <w:proofErr w:type="gramEnd"/>
          </w:p>
        </w:tc>
      </w:tr>
      <w:tr w:rsidR="00475337" w14:paraId="17325880" w14:textId="77777777" w:rsidTr="00D05734">
        <w:tc>
          <w:tcPr>
            <w:tcW w:w="0" w:type="auto"/>
          </w:tcPr>
          <w:p w14:paraId="69CD4E55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Schema</w:t>
            </w:r>
          </w:p>
        </w:tc>
        <w:tc>
          <w:tcPr>
            <w:tcW w:w="0" w:type="auto"/>
          </w:tcPr>
          <w:p w14:paraId="0442F15E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reporting</w:t>
            </w:r>
            <w:proofErr w:type="gramEnd"/>
          </w:p>
        </w:tc>
      </w:tr>
      <w:tr w:rsidR="00475337" w14:paraId="5629C1CB" w14:textId="77777777" w:rsidTr="00D05734">
        <w:tc>
          <w:tcPr>
            <w:tcW w:w="0" w:type="auto"/>
          </w:tcPr>
          <w:p w14:paraId="0179E691" w14:textId="77777777" w:rsidR="00475337" w:rsidRPr="003D503B" w:rsidRDefault="00475337" w:rsidP="00D05734">
            <w:pPr>
              <w:rPr>
                <w:b/>
                <w:sz w:val="24"/>
                <w:szCs w:val="24"/>
              </w:rPr>
            </w:pPr>
            <w:r w:rsidRPr="003D503B">
              <w:rPr>
                <w:b/>
                <w:sz w:val="24"/>
                <w:szCs w:val="24"/>
              </w:rPr>
              <w:t>View</w:t>
            </w:r>
          </w:p>
        </w:tc>
        <w:tc>
          <w:tcPr>
            <w:tcW w:w="0" w:type="auto"/>
          </w:tcPr>
          <w:p w14:paraId="3C8F07C4" w14:textId="77777777" w:rsidR="00475337" w:rsidRPr="003D503B" w:rsidRDefault="00475337" w:rsidP="00D05734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srs</w:t>
            </w:r>
            <w:proofErr w:type="gramEnd"/>
            <w:r>
              <w:rPr>
                <w:sz w:val="24"/>
                <w:szCs w:val="24"/>
              </w:rPr>
              <w:t>_all_deployments_view</w:t>
            </w:r>
            <w:proofErr w:type="spellEnd"/>
          </w:p>
        </w:tc>
      </w:tr>
    </w:tbl>
    <w:p w14:paraId="504FCECF" w14:textId="77777777" w:rsidR="00475337" w:rsidRDefault="00475337" w:rsidP="00475337"/>
    <w:p w14:paraId="20BDCDB1" w14:textId="2A546544" w:rsidR="00475337" w:rsidRDefault="00475337" w:rsidP="00475337">
      <w:r>
        <w:rPr>
          <w:u w:val="single"/>
        </w:rPr>
        <w:t xml:space="preserve">Filters: </w:t>
      </w:r>
      <w:r>
        <w:t xml:space="preserve"> List all data for which ‘</w:t>
      </w:r>
      <w:proofErr w:type="spellStart"/>
      <w:r>
        <w:t>end_date</w:t>
      </w:r>
      <w:proofErr w:type="spellEnd"/>
      <w:r>
        <w:t>’ is less than one month.</w:t>
      </w:r>
    </w:p>
    <w:p w14:paraId="2C88C7C2" w14:textId="77777777" w:rsidR="00475337" w:rsidRDefault="00475337" w:rsidP="00475337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66429C2" w14:textId="77777777" w:rsidR="00475337" w:rsidRDefault="00475337" w:rsidP="00475337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subfacility</w:t>
      </w:r>
      <w:proofErr w:type="spellEnd"/>
      <w:r>
        <w:t>’, sub-group by ‘</w:t>
      </w:r>
      <w:proofErr w:type="spellStart"/>
      <w:r>
        <w:t>parameter_site</w:t>
      </w:r>
      <w:proofErr w:type="spellEnd"/>
      <w:r>
        <w:t>’.</w:t>
      </w:r>
    </w:p>
    <w:p w14:paraId="1BA2A782" w14:textId="6AF5E93E" w:rsidR="00475337" w:rsidRDefault="00475337" w:rsidP="00475337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 xml:space="preserve">Headers: </w:t>
      </w:r>
      <w:r>
        <w:t>S</w:t>
      </w:r>
      <w:r w:rsidRPr="00A13F08">
        <w:t>ub-facility</w:t>
      </w:r>
      <w:r>
        <w:t>.</w:t>
      </w:r>
      <w:r>
        <w:br/>
      </w:r>
      <w:r>
        <w:rPr>
          <w:b/>
        </w:rPr>
        <w:t>Sub-headers</w:t>
      </w:r>
      <w:r>
        <w:t>: Calibration and validation sites and locations (SRS – Altimetry), parameter measured (SRS – Bio-optical and Gridded products), or vessel/station name (SRS – Ocean colour</w:t>
      </w:r>
      <w:ins w:id="7" w:author="Xavier Hoenner" w:date="2015-10-23T13:58:00Z">
        <w:r w:rsidR="00B70ECB">
          <w:t xml:space="preserve"> </w:t>
        </w:r>
        <w:r w:rsidR="00B70ECB">
          <w:t>calibration</w:t>
        </w:r>
      </w:ins>
      <w:r>
        <w:t>).</w:t>
      </w:r>
      <w:r>
        <w:br/>
      </w:r>
      <w:r>
        <w:rPr>
          <w:b/>
        </w:rPr>
        <w:t xml:space="preserve"># </w:t>
      </w:r>
      <w:proofErr w:type="gramStart"/>
      <w:r>
        <w:rPr>
          <w:b/>
        </w:rPr>
        <w:t>measurements</w:t>
      </w:r>
      <w:proofErr w:type="gramEnd"/>
      <w:r>
        <w:t>: Number of measurements collected or number of gridded images (SRS – Gridded products).</w:t>
      </w:r>
      <w:r>
        <w:br/>
      </w:r>
      <w:r>
        <w:rPr>
          <w:b/>
        </w:rPr>
        <w:t>Start</w:t>
      </w:r>
      <w:r w:rsidRPr="006B3C3D">
        <w:t xml:space="preserve">: </w:t>
      </w:r>
      <w:r>
        <w:t xml:space="preserve">Data recording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 w:rsidRPr="006B3C3D">
        <w:t xml:space="preserve">: </w:t>
      </w:r>
      <w:r>
        <w:t xml:space="preserve">Data recording end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 w:rsidRPr="006B3C3D">
        <w:br/>
      </w:r>
      <w:r w:rsidRPr="00B84BF3"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 w:rsidRPr="00B84BF3">
        <w:rPr>
          <w:b/>
        </w:rPr>
        <w:t xml:space="preserve"> of data</w:t>
      </w:r>
      <w:r w:rsidRPr="00ED7666">
        <w:t xml:space="preserve">: </w:t>
      </w:r>
      <w:r>
        <w:t>N</w:t>
      </w:r>
      <w:r w:rsidRPr="00ED7666">
        <w:t xml:space="preserve">umber of </w:t>
      </w:r>
      <w:r>
        <w:t>days</w:t>
      </w:r>
      <w:r w:rsidRPr="00ED7666">
        <w:t xml:space="preserve"> </w:t>
      </w:r>
      <w:r>
        <w:t>between the data recording start and end dates</w:t>
      </w:r>
      <w:r w:rsidRPr="00ED7666">
        <w:t>.</w:t>
      </w:r>
      <w:r w:rsidRPr="00ED7666">
        <w:br/>
      </w:r>
      <w:r>
        <w:rPr>
          <w:b/>
        </w:rPr>
        <w:t>SRS:</w:t>
      </w:r>
      <w:r w:rsidRPr="001E38C3">
        <w:t xml:space="preserve"> </w:t>
      </w:r>
      <w:r>
        <w:t>Satellite Remote Sensing (</w:t>
      </w:r>
      <w:hyperlink r:id="rId17" w:history="1">
        <w:r>
          <w:rPr>
            <w:rStyle w:val="Hyperlink"/>
          </w:rPr>
          <w:t>http://imos.org.au/srs.html</w:t>
        </w:r>
      </w:hyperlink>
      <w:r>
        <w:t>).</w:t>
      </w:r>
      <w:r>
        <w:br/>
      </w:r>
      <w:r>
        <w:rPr>
          <w:b/>
        </w:rPr>
        <w:t xml:space="preserve">SRS – Altimetry: </w:t>
      </w:r>
      <w:hyperlink r:id="rId18" w:history="1">
        <w:r>
          <w:rPr>
            <w:rStyle w:val="Hyperlink"/>
          </w:rPr>
          <w:t>http://imos.org.au/srscalval.html</w:t>
        </w:r>
      </w:hyperlink>
      <w:r>
        <w:t>.</w:t>
      </w:r>
      <w:r>
        <w:br/>
      </w:r>
      <w:r>
        <w:rPr>
          <w:b/>
        </w:rPr>
        <w:t xml:space="preserve">SRS – </w:t>
      </w:r>
      <w:proofErr w:type="spellStart"/>
      <w:r>
        <w:rPr>
          <w:b/>
        </w:rPr>
        <w:t>BioOptical</w:t>
      </w:r>
      <w:proofErr w:type="spellEnd"/>
      <w:r>
        <w:rPr>
          <w:b/>
        </w:rPr>
        <w:t xml:space="preserve"> database</w:t>
      </w:r>
      <w:r>
        <w:t>: Bio-Optical Data Base of Australian Waters (</w:t>
      </w:r>
      <w:hyperlink r:id="rId19" w:history="1">
        <w:r>
          <w:rPr>
            <w:rStyle w:val="Hyperlink"/>
          </w:rPr>
          <w:t>http://imos.org.au/bwg.html</w:t>
        </w:r>
      </w:hyperlink>
      <w:r>
        <w:t>).</w:t>
      </w:r>
      <w:r>
        <w:br/>
      </w:r>
      <w:r>
        <w:rPr>
          <w:b/>
        </w:rPr>
        <w:t>SRS – Gridded products</w:t>
      </w:r>
      <w:r>
        <w:t xml:space="preserve">: </w:t>
      </w:r>
      <w:hyperlink r:id="rId20" w:history="1">
        <w:r>
          <w:rPr>
            <w:rStyle w:val="Hyperlink"/>
          </w:rPr>
          <w:t>http://imos.org.au/sstproducts.html</w:t>
        </w:r>
      </w:hyperlink>
      <w:r>
        <w:t>.</w:t>
      </w:r>
      <w:r>
        <w:br/>
      </w:r>
      <w:r w:rsidRPr="0089481C">
        <w:rPr>
          <w:b/>
        </w:rPr>
        <w:t>SRS – Ocean Colour</w:t>
      </w:r>
      <w:ins w:id="8" w:author="Xavier Hoenner" w:date="2015-10-23T13:58:00Z">
        <w:r w:rsidR="00B70ECB">
          <w:rPr>
            <w:b/>
          </w:rPr>
          <w:t xml:space="preserve"> Calibration</w:t>
        </w:r>
      </w:ins>
      <w:r>
        <w:t xml:space="preserve">: Lucinda Jetty Coastal Observatory. </w:t>
      </w:r>
      <w:hyperlink r:id="rId21" w:history="1">
        <w:r w:rsidRPr="003708F8">
          <w:rPr>
            <w:rStyle w:val="Hyperlink"/>
          </w:rPr>
          <w:t>http://imos.org.au/ljco.html</w:t>
        </w:r>
      </w:hyperlink>
      <w:r>
        <w:t>.</w:t>
      </w:r>
    </w:p>
    <w:p w14:paraId="4A00EA43" w14:textId="77777777" w:rsidR="00475337" w:rsidRDefault="00475337" w:rsidP="00475337">
      <w:pPr>
        <w:ind w:left="993" w:hanging="993"/>
      </w:pPr>
    </w:p>
    <w:p w14:paraId="2027E37C" w14:textId="77777777" w:rsidR="00475337" w:rsidRDefault="00475337" w:rsidP="00475337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27"/>
        <w:gridCol w:w="1438"/>
        <w:gridCol w:w="1879"/>
        <w:gridCol w:w="1140"/>
        <w:gridCol w:w="1063"/>
        <w:gridCol w:w="1895"/>
      </w:tblGrid>
      <w:tr w:rsidR="00475337" w14:paraId="3409EFF3" w14:textId="77777777" w:rsidTr="00D05734">
        <w:trPr>
          <w:jc w:val="center"/>
        </w:trPr>
        <w:tc>
          <w:tcPr>
            <w:tcW w:w="1058" w:type="pct"/>
            <w:vAlign w:val="center"/>
          </w:tcPr>
          <w:p w14:paraId="354EC90A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deployment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815" w:type="pct"/>
            <w:vAlign w:val="center"/>
          </w:tcPr>
          <w:p w14:paraId="2A8358EE" w14:textId="77777777" w:rsidR="00475337" w:rsidRDefault="00475337" w:rsidP="00D0573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sensor</w:t>
            </w:r>
            <w:proofErr w:type="gramEnd"/>
            <w:r>
              <w:rPr>
                <w:b/>
              </w:rPr>
              <w:t>_name</w:t>
            </w:r>
            <w:proofErr w:type="spellEnd"/>
          </w:p>
        </w:tc>
        <w:tc>
          <w:tcPr>
            <w:tcW w:w="660" w:type="pct"/>
            <w:vAlign w:val="center"/>
          </w:tcPr>
          <w:p w14:paraId="0BF76334" w14:textId="77777777" w:rsidR="00475337" w:rsidRDefault="00475337" w:rsidP="00D05734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_measurements</w:t>
            </w:r>
            <w:proofErr w:type="spellEnd"/>
          </w:p>
        </w:tc>
        <w:tc>
          <w:tcPr>
            <w:tcW w:w="660" w:type="pct"/>
            <w:vAlign w:val="center"/>
          </w:tcPr>
          <w:p w14:paraId="2CA572F8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614" w:type="pct"/>
            <w:vAlign w:val="center"/>
          </w:tcPr>
          <w:p w14:paraId="62386CF5" w14:textId="77777777" w:rsidR="00475337" w:rsidRPr="0025464E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  <w:proofErr w:type="spellEnd"/>
          </w:p>
        </w:tc>
        <w:tc>
          <w:tcPr>
            <w:tcW w:w="1193" w:type="pct"/>
            <w:vAlign w:val="center"/>
          </w:tcPr>
          <w:p w14:paraId="29B8DD2E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color w:val="404040" w:themeColor="text1" w:themeTint="BF"/>
                <w:sz w:val="24"/>
                <w:szCs w:val="20"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</w:tr>
      <w:tr w:rsidR="00475337" w14:paraId="201EEA96" w14:textId="77777777" w:rsidTr="00D05734">
        <w:trPr>
          <w:jc w:val="center"/>
        </w:trPr>
        <w:tc>
          <w:tcPr>
            <w:tcW w:w="1058" w:type="pct"/>
            <w:vAlign w:val="center"/>
          </w:tcPr>
          <w:p w14:paraId="7C4706A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 w:val="24"/>
                <w:szCs w:val="20"/>
                <w:u w:val="single"/>
              </w:rPr>
            </w:pPr>
            <w:r>
              <w:t>Deployment ID</w:t>
            </w:r>
          </w:p>
        </w:tc>
        <w:tc>
          <w:tcPr>
            <w:tcW w:w="815" w:type="pct"/>
            <w:vAlign w:val="center"/>
          </w:tcPr>
          <w:p w14:paraId="4BD64806" w14:textId="77777777" w:rsidR="00475337" w:rsidRDefault="00475337" w:rsidP="00D05734">
            <w:pPr>
              <w:jc w:val="center"/>
            </w:pPr>
            <w:r>
              <w:t>Sensor/Vessel name</w:t>
            </w:r>
          </w:p>
        </w:tc>
        <w:tc>
          <w:tcPr>
            <w:tcW w:w="660" w:type="pct"/>
            <w:vAlign w:val="center"/>
          </w:tcPr>
          <w:p w14:paraId="7695D9A1" w14:textId="77777777" w:rsidR="00475337" w:rsidRDefault="00475337" w:rsidP="00D05734">
            <w:pPr>
              <w:jc w:val="center"/>
              <w:rPr>
                <w:sz w:val="24"/>
              </w:rPr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660" w:type="pct"/>
            <w:vAlign w:val="center"/>
          </w:tcPr>
          <w:p w14:paraId="6DCAF251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Start</w:t>
            </w:r>
          </w:p>
        </w:tc>
        <w:tc>
          <w:tcPr>
            <w:tcW w:w="614" w:type="pct"/>
            <w:vAlign w:val="center"/>
          </w:tcPr>
          <w:p w14:paraId="1DBEFEF2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>
              <w:t>End</w:t>
            </w:r>
          </w:p>
        </w:tc>
        <w:tc>
          <w:tcPr>
            <w:tcW w:w="1193" w:type="pct"/>
            <w:vAlign w:val="center"/>
          </w:tcPr>
          <w:p w14:paraId="43474495" w14:textId="77777777" w:rsidR="00475337" w:rsidRDefault="00475337" w:rsidP="00D05734">
            <w:pPr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4"/>
                <w:szCs w:val="20"/>
              </w:rPr>
            </w:pPr>
            <w:r w:rsidRPr="00A8228C">
              <w:t xml:space="preserve"># </w:t>
            </w:r>
            <w:proofErr w:type="gramStart"/>
            <w:r>
              <w:t>days</w:t>
            </w:r>
            <w:proofErr w:type="gramEnd"/>
            <w:r w:rsidRPr="00A8228C">
              <w:t xml:space="preserve"> of data</w:t>
            </w:r>
          </w:p>
        </w:tc>
      </w:tr>
      <w:tr w:rsidR="00475337" w14:paraId="5491A205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</w:tcPr>
          <w:p w14:paraId="5D1A49E4" w14:textId="77777777" w:rsidR="00475337" w:rsidRDefault="00475337" w:rsidP="00D05734">
            <w:pPr>
              <w:jc w:val="center"/>
            </w:pPr>
            <w:r>
              <w:t>Headers = ‘</w:t>
            </w:r>
            <w:proofErr w:type="spellStart"/>
            <w:r>
              <w:t>subfacility</w:t>
            </w:r>
            <w:proofErr w:type="spellEnd"/>
            <w:r>
              <w:t>’</w:t>
            </w:r>
          </w:p>
        </w:tc>
      </w:tr>
      <w:tr w:rsidR="00475337" w14:paraId="3BB6519A" w14:textId="77777777" w:rsidTr="00D05734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</w:tcPr>
          <w:p w14:paraId="72016CC2" w14:textId="77777777" w:rsidR="00475337" w:rsidRDefault="00475337" w:rsidP="00D05734">
            <w:pPr>
              <w:rPr>
                <w:sz w:val="24"/>
              </w:rPr>
            </w:pPr>
            <w:r>
              <w:t>Sub-headers = ‘</w:t>
            </w:r>
            <w:proofErr w:type="spellStart"/>
            <w:r>
              <w:t>parameter_site</w:t>
            </w:r>
            <w:proofErr w:type="spellEnd"/>
            <w:r>
              <w:t>’</w:t>
            </w:r>
          </w:p>
        </w:tc>
      </w:tr>
      <w:tr w:rsidR="00475337" w14:paraId="1CB92BFE" w14:textId="77777777" w:rsidTr="00D05734">
        <w:trPr>
          <w:jc w:val="center"/>
        </w:trPr>
        <w:tc>
          <w:tcPr>
            <w:tcW w:w="1058" w:type="pct"/>
            <w:vAlign w:val="center"/>
          </w:tcPr>
          <w:p w14:paraId="5C6555FD" w14:textId="77777777" w:rsidR="00475337" w:rsidRDefault="00475337" w:rsidP="00D05734">
            <w:pPr>
              <w:jc w:val="center"/>
            </w:pPr>
          </w:p>
        </w:tc>
        <w:tc>
          <w:tcPr>
            <w:tcW w:w="815" w:type="pct"/>
            <w:vAlign w:val="center"/>
          </w:tcPr>
          <w:p w14:paraId="36A0AAF8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</w:tcPr>
          <w:p w14:paraId="4CCBC0B0" w14:textId="77777777" w:rsidR="00475337" w:rsidRDefault="00475337" w:rsidP="00D05734">
            <w:pPr>
              <w:jc w:val="center"/>
            </w:pPr>
          </w:p>
        </w:tc>
        <w:tc>
          <w:tcPr>
            <w:tcW w:w="660" w:type="pct"/>
            <w:vAlign w:val="center"/>
          </w:tcPr>
          <w:p w14:paraId="3FABFC8D" w14:textId="77777777" w:rsidR="00475337" w:rsidRDefault="00475337" w:rsidP="00D05734">
            <w:pPr>
              <w:jc w:val="center"/>
            </w:pPr>
          </w:p>
        </w:tc>
        <w:tc>
          <w:tcPr>
            <w:tcW w:w="614" w:type="pct"/>
            <w:vAlign w:val="center"/>
          </w:tcPr>
          <w:p w14:paraId="4404742E" w14:textId="77777777" w:rsidR="00475337" w:rsidRDefault="00475337" w:rsidP="00D05734">
            <w:pPr>
              <w:jc w:val="center"/>
            </w:pPr>
          </w:p>
        </w:tc>
        <w:tc>
          <w:tcPr>
            <w:tcW w:w="1193" w:type="pct"/>
            <w:vAlign w:val="center"/>
          </w:tcPr>
          <w:p w14:paraId="79E9E312" w14:textId="77777777" w:rsidR="00475337" w:rsidRDefault="00475337" w:rsidP="00D05734">
            <w:pPr>
              <w:jc w:val="center"/>
            </w:pPr>
          </w:p>
        </w:tc>
      </w:tr>
    </w:tbl>
    <w:p w14:paraId="06D96BE5" w14:textId="77777777" w:rsidR="00475337" w:rsidRDefault="00475337" w:rsidP="00475337">
      <w:pPr>
        <w:keepNext/>
        <w:keepLines/>
        <w:spacing w:after="0" w:line="360" w:lineRule="auto"/>
        <w:outlineLvl w:val="1"/>
      </w:pPr>
    </w:p>
    <w:p w14:paraId="27B812AB" w14:textId="77777777" w:rsidR="00475337" w:rsidRDefault="00475337" w:rsidP="008A3416">
      <w:pPr>
        <w:keepNext/>
        <w:keepLines/>
        <w:spacing w:after="0" w:line="360" w:lineRule="auto"/>
        <w:outlineLvl w:val="1"/>
      </w:pPr>
    </w:p>
    <w:sectPr w:rsidR="00475337" w:rsidSect="000E518A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702BF" w14:textId="77777777" w:rsidR="00EB39FC" w:rsidRDefault="00EB39FC" w:rsidP="00565E46">
      <w:pPr>
        <w:spacing w:after="0" w:line="240" w:lineRule="auto"/>
      </w:pPr>
      <w:r>
        <w:separator/>
      </w:r>
    </w:p>
  </w:endnote>
  <w:endnote w:type="continuationSeparator" w:id="0">
    <w:p w14:paraId="1AD5FA48" w14:textId="77777777" w:rsidR="00EB39FC" w:rsidRDefault="00EB39FC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56801C" w14:textId="77777777" w:rsidR="00EB39FC" w:rsidRDefault="00EB39FC" w:rsidP="00565E46">
      <w:pPr>
        <w:spacing w:after="0" w:line="240" w:lineRule="auto"/>
      </w:pPr>
      <w:r>
        <w:separator/>
      </w:r>
    </w:p>
  </w:footnote>
  <w:footnote w:type="continuationSeparator" w:id="0">
    <w:p w14:paraId="10AEDA21" w14:textId="77777777" w:rsidR="00EB39FC" w:rsidRDefault="00EB39FC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0D8627" w14:textId="1A626DB3" w:rsidR="00EB39FC" w:rsidRDefault="00EB39FC">
    <w:pPr>
      <w:pStyle w:val="Header"/>
    </w:pPr>
    <w:r>
      <w:t xml:space="preserve">SRS – Report templates – </w:t>
    </w:r>
    <w:r>
      <w:fldChar w:fldCharType="begin"/>
    </w:r>
    <w:r>
      <w:instrText xml:space="preserve"> TIME \@ "d/MM/yyyy" </w:instrText>
    </w:r>
    <w:r>
      <w:fldChar w:fldCharType="separate"/>
    </w:r>
    <w:ins w:id="9" w:author="Xavier Hoenner" w:date="2015-10-23T13:57:00Z">
      <w:r w:rsidR="00F068FA">
        <w:rPr>
          <w:noProof/>
        </w:rPr>
        <w:t>23/10/2015</w:t>
      </w:r>
    </w:ins>
    <w:del w:id="10" w:author="Xavier Hoenner" w:date="2015-10-23T13:57:00Z">
      <w:r w:rsidR="008A3416" w:rsidDel="00F068FA">
        <w:rPr>
          <w:noProof/>
        </w:rPr>
        <w:delText>6/10/2015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46"/>
    <w:rsid w:val="00003F36"/>
    <w:rsid w:val="00004163"/>
    <w:rsid w:val="00023257"/>
    <w:rsid w:val="000244B6"/>
    <w:rsid w:val="0002555C"/>
    <w:rsid w:val="000255A8"/>
    <w:rsid w:val="000318CA"/>
    <w:rsid w:val="000431CA"/>
    <w:rsid w:val="00066848"/>
    <w:rsid w:val="00075A57"/>
    <w:rsid w:val="00092A51"/>
    <w:rsid w:val="000A657C"/>
    <w:rsid w:val="000C68B9"/>
    <w:rsid w:val="000C7511"/>
    <w:rsid w:val="000D1F28"/>
    <w:rsid w:val="000D2406"/>
    <w:rsid w:val="000D58B3"/>
    <w:rsid w:val="000E518A"/>
    <w:rsid w:val="00106C38"/>
    <w:rsid w:val="00106FD1"/>
    <w:rsid w:val="00111B8B"/>
    <w:rsid w:val="001137D4"/>
    <w:rsid w:val="00117004"/>
    <w:rsid w:val="0011784D"/>
    <w:rsid w:val="00130187"/>
    <w:rsid w:val="0013065A"/>
    <w:rsid w:val="001329D2"/>
    <w:rsid w:val="00136D45"/>
    <w:rsid w:val="001479FE"/>
    <w:rsid w:val="00147BCA"/>
    <w:rsid w:val="0016576E"/>
    <w:rsid w:val="00167246"/>
    <w:rsid w:val="00174E84"/>
    <w:rsid w:val="0018068E"/>
    <w:rsid w:val="0018347A"/>
    <w:rsid w:val="0018382F"/>
    <w:rsid w:val="001865D7"/>
    <w:rsid w:val="00187275"/>
    <w:rsid w:val="00187960"/>
    <w:rsid w:val="001936EC"/>
    <w:rsid w:val="001A441E"/>
    <w:rsid w:val="001D2D21"/>
    <w:rsid w:val="001D7CE6"/>
    <w:rsid w:val="001E38C3"/>
    <w:rsid w:val="00200B1D"/>
    <w:rsid w:val="00207A56"/>
    <w:rsid w:val="00220774"/>
    <w:rsid w:val="00231388"/>
    <w:rsid w:val="002329F7"/>
    <w:rsid w:val="00233DCA"/>
    <w:rsid w:val="002419C5"/>
    <w:rsid w:val="0025464E"/>
    <w:rsid w:val="00255FFF"/>
    <w:rsid w:val="00256BCC"/>
    <w:rsid w:val="00262D3C"/>
    <w:rsid w:val="002736E5"/>
    <w:rsid w:val="00277115"/>
    <w:rsid w:val="00277309"/>
    <w:rsid w:val="002A433D"/>
    <w:rsid w:val="002B45EC"/>
    <w:rsid w:val="002C3AD4"/>
    <w:rsid w:val="002D23B5"/>
    <w:rsid w:val="002F111D"/>
    <w:rsid w:val="002F4BC6"/>
    <w:rsid w:val="003008A4"/>
    <w:rsid w:val="00301017"/>
    <w:rsid w:val="0033797C"/>
    <w:rsid w:val="00343BA4"/>
    <w:rsid w:val="00353F6D"/>
    <w:rsid w:val="00375266"/>
    <w:rsid w:val="003764C7"/>
    <w:rsid w:val="0038394F"/>
    <w:rsid w:val="00385FDF"/>
    <w:rsid w:val="0039105C"/>
    <w:rsid w:val="00392927"/>
    <w:rsid w:val="003971C1"/>
    <w:rsid w:val="003B2B2C"/>
    <w:rsid w:val="003B52B6"/>
    <w:rsid w:val="003C1E11"/>
    <w:rsid w:val="003C4D46"/>
    <w:rsid w:val="003F63EC"/>
    <w:rsid w:val="00401F1C"/>
    <w:rsid w:val="00421069"/>
    <w:rsid w:val="0042432E"/>
    <w:rsid w:val="004304D5"/>
    <w:rsid w:val="00431D4D"/>
    <w:rsid w:val="0043579F"/>
    <w:rsid w:val="004500DD"/>
    <w:rsid w:val="004644A1"/>
    <w:rsid w:val="00464E4B"/>
    <w:rsid w:val="00475337"/>
    <w:rsid w:val="00480AF5"/>
    <w:rsid w:val="00480FE4"/>
    <w:rsid w:val="00481A61"/>
    <w:rsid w:val="00482A7D"/>
    <w:rsid w:val="004920C6"/>
    <w:rsid w:val="0049443C"/>
    <w:rsid w:val="004B0055"/>
    <w:rsid w:val="004C148D"/>
    <w:rsid w:val="004C36F7"/>
    <w:rsid w:val="004C4CC5"/>
    <w:rsid w:val="004C6B83"/>
    <w:rsid w:val="004D61E1"/>
    <w:rsid w:val="004E08E7"/>
    <w:rsid w:val="004E17B4"/>
    <w:rsid w:val="004E43E1"/>
    <w:rsid w:val="004F4541"/>
    <w:rsid w:val="004F4D40"/>
    <w:rsid w:val="004F72D8"/>
    <w:rsid w:val="004F72E2"/>
    <w:rsid w:val="005009C2"/>
    <w:rsid w:val="005041B6"/>
    <w:rsid w:val="00504F98"/>
    <w:rsid w:val="005154D8"/>
    <w:rsid w:val="00517E4F"/>
    <w:rsid w:val="00521834"/>
    <w:rsid w:val="00526C08"/>
    <w:rsid w:val="00533302"/>
    <w:rsid w:val="00535BAD"/>
    <w:rsid w:val="00541E92"/>
    <w:rsid w:val="00542A59"/>
    <w:rsid w:val="00542CFF"/>
    <w:rsid w:val="00546F8F"/>
    <w:rsid w:val="00551266"/>
    <w:rsid w:val="005515BF"/>
    <w:rsid w:val="00560531"/>
    <w:rsid w:val="0056539A"/>
    <w:rsid w:val="00565E46"/>
    <w:rsid w:val="005664D9"/>
    <w:rsid w:val="00573490"/>
    <w:rsid w:val="00580B53"/>
    <w:rsid w:val="00580D93"/>
    <w:rsid w:val="005830DC"/>
    <w:rsid w:val="00590AD1"/>
    <w:rsid w:val="0059235D"/>
    <w:rsid w:val="00594B76"/>
    <w:rsid w:val="005A787A"/>
    <w:rsid w:val="005B6288"/>
    <w:rsid w:val="005B7D42"/>
    <w:rsid w:val="005D22D2"/>
    <w:rsid w:val="005E05F5"/>
    <w:rsid w:val="005E0A6A"/>
    <w:rsid w:val="005F3355"/>
    <w:rsid w:val="005F74AF"/>
    <w:rsid w:val="0060331B"/>
    <w:rsid w:val="00606E02"/>
    <w:rsid w:val="00611B60"/>
    <w:rsid w:val="006128D3"/>
    <w:rsid w:val="00614D7F"/>
    <w:rsid w:val="006234FE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18CB"/>
    <w:rsid w:val="006A4A7F"/>
    <w:rsid w:val="006B3C3D"/>
    <w:rsid w:val="006B5924"/>
    <w:rsid w:val="006B7FB0"/>
    <w:rsid w:val="006C0927"/>
    <w:rsid w:val="006C3EB8"/>
    <w:rsid w:val="006D53D5"/>
    <w:rsid w:val="006E52C0"/>
    <w:rsid w:val="006F0744"/>
    <w:rsid w:val="006F0AA5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91282"/>
    <w:rsid w:val="00796820"/>
    <w:rsid w:val="007A2E9E"/>
    <w:rsid w:val="007A3962"/>
    <w:rsid w:val="007B3F75"/>
    <w:rsid w:val="007E12FD"/>
    <w:rsid w:val="007F2468"/>
    <w:rsid w:val="007F275A"/>
    <w:rsid w:val="007F3C2B"/>
    <w:rsid w:val="00802714"/>
    <w:rsid w:val="008042B4"/>
    <w:rsid w:val="0081005F"/>
    <w:rsid w:val="00812C97"/>
    <w:rsid w:val="00817354"/>
    <w:rsid w:val="00827871"/>
    <w:rsid w:val="00834386"/>
    <w:rsid w:val="00845901"/>
    <w:rsid w:val="008519F7"/>
    <w:rsid w:val="00852999"/>
    <w:rsid w:val="00853CBF"/>
    <w:rsid w:val="00863529"/>
    <w:rsid w:val="00865E9F"/>
    <w:rsid w:val="00867178"/>
    <w:rsid w:val="00886F01"/>
    <w:rsid w:val="0089481C"/>
    <w:rsid w:val="00896D61"/>
    <w:rsid w:val="008A3416"/>
    <w:rsid w:val="008A4B05"/>
    <w:rsid w:val="008A7ED0"/>
    <w:rsid w:val="008D49CD"/>
    <w:rsid w:val="008D73C4"/>
    <w:rsid w:val="008D7576"/>
    <w:rsid w:val="008E2ADE"/>
    <w:rsid w:val="008F7E6D"/>
    <w:rsid w:val="00905C8D"/>
    <w:rsid w:val="0092036D"/>
    <w:rsid w:val="009455F3"/>
    <w:rsid w:val="00952913"/>
    <w:rsid w:val="00955581"/>
    <w:rsid w:val="00963D29"/>
    <w:rsid w:val="009655E1"/>
    <w:rsid w:val="00970D97"/>
    <w:rsid w:val="00981CC1"/>
    <w:rsid w:val="0098366E"/>
    <w:rsid w:val="0098498D"/>
    <w:rsid w:val="00991086"/>
    <w:rsid w:val="009914F4"/>
    <w:rsid w:val="00991506"/>
    <w:rsid w:val="00991985"/>
    <w:rsid w:val="009A5502"/>
    <w:rsid w:val="009B3577"/>
    <w:rsid w:val="009B4298"/>
    <w:rsid w:val="009C18DA"/>
    <w:rsid w:val="009C4261"/>
    <w:rsid w:val="009C7D3D"/>
    <w:rsid w:val="009D77CA"/>
    <w:rsid w:val="009F4486"/>
    <w:rsid w:val="00A00D81"/>
    <w:rsid w:val="00A02A58"/>
    <w:rsid w:val="00A048BB"/>
    <w:rsid w:val="00A07556"/>
    <w:rsid w:val="00A07E32"/>
    <w:rsid w:val="00A13F08"/>
    <w:rsid w:val="00A300DF"/>
    <w:rsid w:val="00A319DE"/>
    <w:rsid w:val="00A3304C"/>
    <w:rsid w:val="00A37F8A"/>
    <w:rsid w:val="00A42F75"/>
    <w:rsid w:val="00A4794B"/>
    <w:rsid w:val="00A52A71"/>
    <w:rsid w:val="00A543AF"/>
    <w:rsid w:val="00A618D2"/>
    <w:rsid w:val="00A66DE5"/>
    <w:rsid w:val="00A7269E"/>
    <w:rsid w:val="00A73BD5"/>
    <w:rsid w:val="00A74570"/>
    <w:rsid w:val="00A7760A"/>
    <w:rsid w:val="00A82C83"/>
    <w:rsid w:val="00A83192"/>
    <w:rsid w:val="00A85F08"/>
    <w:rsid w:val="00A86886"/>
    <w:rsid w:val="00AA3F3E"/>
    <w:rsid w:val="00AB1573"/>
    <w:rsid w:val="00AB7171"/>
    <w:rsid w:val="00AE098A"/>
    <w:rsid w:val="00AE6B91"/>
    <w:rsid w:val="00AF0E50"/>
    <w:rsid w:val="00AF20AE"/>
    <w:rsid w:val="00AF59AF"/>
    <w:rsid w:val="00B019B4"/>
    <w:rsid w:val="00B34FEC"/>
    <w:rsid w:val="00B35979"/>
    <w:rsid w:val="00B41414"/>
    <w:rsid w:val="00B466B2"/>
    <w:rsid w:val="00B504E0"/>
    <w:rsid w:val="00B52D86"/>
    <w:rsid w:val="00B67F09"/>
    <w:rsid w:val="00B70ECB"/>
    <w:rsid w:val="00B76CE8"/>
    <w:rsid w:val="00B876C4"/>
    <w:rsid w:val="00B94075"/>
    <w:rsid w:val="00B96E39"/>
    <w:rsid w:val="00B97F2B"/>
    <w:rsid w:val="00BA01B6"/>
    <w:rsid w:val="00BA31AF"/>
    <w:rsid w:val="00BA581A"/>
    <w:rsid w:val="00BB2EBB"/>
    <w:rsid w:val="00BB7BFD"/>
    <w:rsid w:val="00BC06B2"/>
    <w:rsid w:val="00BD24EC"/>
    <w:rsid w:val="00C01D0D"/>
    <w:rsid w:val="00C100F7"/>
    <w:rsid w:val="00C12751"/>
    <w:rsid w:val="00C15EAD"/>
    <w:rsid w:val="00C178AA"/>
    <w:rsid w:val="00C2264B"/>
    <w:rsid w:val="00C22D09"/>
    <w:rsid w:val="00C26188"/>
    <w:rsid w:val="00C265B9"/>
    <w:rsid w:val="00C27F3A"/>
    <w:rsid w:val="00C300F9"/>
    <w:rsid w:val="00C324CC"/>
    <w:rsid w:val="00C34D04"/>
    <w:rsid w:val="00C34E31"/>
    <w:rsid w:val="00C3511E"/>
    <w:rsid w:val="00C40E52"/>
    <w:rsid w:val="00C53241"/>
    <w:rsid w:val="00C539B5"/>
    <w:rsid w:val="00C73AB9"/>
    <w:rsid w:val="00C75645"/>
    <w:rsid w:val="00C84BE6"/>
    <w:rsid w:val="00C96279"/>
    <w:rsid w:val="00CB0ECD"/>
    <w:rsid w:val="00CC4C9B"/>
    <w:rsid w:val="00CD22CF"/>
    <w:rsid w:val="00CD2DA9"/>
    <w:rsid w:val="00CD59D7"/>
    <w:rsid w:val="00CD696D"/>
    <w:rsid w:val="00CE1F51"/>
    <w:rsid w:val="00CE78CE"/>
    <w:rsid w:val="00D07393"/>
    <w:rsid w:val="00D17946"/>
    <w:rsid w:val="00D20B5A"/>
    <w:rsid w:val="00D20D40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65AA6"/>
    <w:rsid w:val="00D726BD"/>
    <w:rsid w:val="00D76076"/>
    <w:rsid w:val="00D760A3"/>
    <w:rsid w:val="00D85B58"/>
    <w:rsid w:val="00D87321"/>
    <w:rsid w:val="00D87484"/>
    <w:rsid w:val="00DA1262"/>
    <w:rsid w:val="00DB0093"/>
    <w:rsid w:val="00DB3DC4"/>
    <w:rsid w:val="00DC21D2"/>
    <w:rsid w:val="00DF3B0A"/>
    <w:rsid w:val="00E006E9"/>
    <w:rsid w:val="00E021CD"/>
    <w:rsid w:val="00E0344B"/>
    <w:rsid w:val="00E123F0"/>
    <w:rsid w:val="00E26008"/>
    <w:rsid w:val="00E3152A"/>
    <w:rsid w:val="00E32A6D"/>
    <w:rsid w:val="00E32CF6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1AD3"/>
    <w:rsid w:val="00E96216"/>
    <w:rsid w:val="00EB2E25"/>
    <w:rsid w:val="00EB39FC"/>
    <w:rsid w:val="00EC15DA"/>
    <w:rsid w:val="00EC6CCC"/>
    <w:rsid w:val="00ED7666"/>
    <w:rsid w:val="00ED795C"/>
    <w:rsid w:val="00EE055E"/>
    <w:rsid w:val="00EE1CF1"/>
    <w:rsid w:val="00EF19A0"/>
    <w:rsid w:val="00EF7B32"/>
    <w:rsid w:val="00F05CDA"/>
    <w:rsid w:val="00F068FA"/>
    <w:rsid w:val="00F11406"/>
    <w:rsid w:val="00F16BF7"/>
    <w:rsid w:val="00F16C8F"/>
    <w:rsid w:val="00F3428B"/>
    <w:rsid w:val="00F3601B"/>
    <w:rsid w:val="00F40F07"/>
    <w:rsid w:val="00F4481D"/>
    <w:rsid w:val="00F45F2E"/>
    <w:rsid w:val="00F574F1"/>
    <w:rsid w:val="00F73236"/>
    <w:rsid w:val="00F82BEA"/>
    <w:rsid w:val="00F86FF3"/>
    <w:rsid w:val="00F93BDA"/>
    <w:rsid w:val="00F97E56"/>
    <w:rsid w:val="00FC1785"/>
    <w:rsid w:val="00FC1975"/>
    <w:rsid w:val="00FC4D07"/>
    <w:rsid w:val="00FC55D9"/>
    <w:rsid w:val="00FC5988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F12D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8C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BB2EBB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D20B5A"/>
    <w:pPr>
      <w:spacing w:after="0" w:line="240" w:lineRule="auto"/>
    </w:pPr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bwg.html" TargetMode="External"/><Relationship Id="rId20" Type="http://schemas.openxmlformats.org/officeDocument/2006/relationships/hyperlink" Target="http://imos.org.au/sstproducts.html" TargetMode="External"/><Relationship Id="rId21" Type="http://schemas.openxmlformats.org/officeDocument/2006/relationships/hyperlink" Target="http://imos.org.au/ljco.html" TargetMode="External"/><Relationship Id="rId22" Type="http://schemas.openxmlformats.org/officeDocument/2006/relationships/header" Target="head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imos.org.au/sstproducts.html" TargetMode="External"/><Relationship Id="rId11" Type="http://schemas.openxmlformats.org/officeDocument/2006/relationships/hyperlink" Target="http://imos.org.au/ljco.html" TargetMode="External"/><Relationship Id="rId12" Type="http://schemas.openxmlformats.org/officeDocument/2006/relationships/hyperlink" Target="http://imos.org.au/srs.html" TargetMode="External"/><Relationship Id="rId13" Type="http://schemas.openxmlformats.org/officeDocument/2006/relationships/hyperlink" Target="http://imos.org.au/srscalval.html" TargetMode="External"/><Relationship Id="rId14" Type="http://schemas.openxmlformats.org/officeDocument/2006/relationships/hyperlink" Target="http://imos.org.au/bwg.html" TargetMode="External"/><Relationship Id="rId15" Type="http://schemas.openxmlformats.org/officeDocument/2006/relationships/hyperlink" Target="http://imos.org.au/sstproducts.html" TargetMode="External"/><Relationship Id="rId16" Type="http://schemas.openxmlformats.org/officeDocument/2006/relationships/hyperlink" Target="http://imos.org.au/ljco.html" TargetMode="External"/><Relationship Id="rId17" Type="http://schemas.openxmlformats.org/officeDocument/2006/relationships/hyperlink" Target="http://imos.org.au/srs.html" TargetMode="External"/><Relationship Id="rId18" Type="http://schemas.openxmlformats.org/officeDocument/2006/relationships/hyperlink" Target="http://imos.org.au/srscalval.html" TargetMode="External"/><Relationship Id="rId19" Type="http://schemas.openxmlformats.org/officeDocument/2006/relationships/hyperlink" Target="http://imos.org.au/bwg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srs.html" TargetMode="External"/><Relationship Id="rId8" Type="http://schemas.openxmlformats.org/officeDocument/2006/relationships/hyperlink" Target="http://imos.org.au/srscalv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5</Pages>
  <Words>957</Words>
  <Characters>5459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6404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216</cp:revision>
  <dcterms:created xsi:type="dcterms:W3CDTF">2013-03-28T05:01:00Z</dcterms:created>
  <dcterms:modified xsi:type="dcterms:W3CDTF">2015-10-23T02:58:00Z</dcterms:modified>
</cp:coreProperties>
</file>