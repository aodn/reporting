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2FF225C5" w:rsidR="000E518A" w:rsidRDefault="00CE7D03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Animal Tracking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4D39529C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CE7D03">
        <w:t xml:space="preserve">Animal Tracking </w:t>
      </w:r>
      <w:r w:rsidR="002329F7">
        <w:t>– acoustic tagging</w:t>
      </w:r>
      <w:r w:rsidR="00D07E4C">
        <w:t xml:space="preserve">, </w:t>
      </w:r>
      <w:r w:rsidR="00CE7D03">
        <w:t>Animal Tracking</w:t>
      </w:r>
      <w:r w:rsidR="00431DE4">
        <w:t xml:space="preserve"> </w:t>
      </w:r>
      <w:r w:rsidR="002329F7">
        <w:t>satellite tagging</w:t>
      </w:r>
      <w:r w:rsidR="00D07E4C">
        <w:t xml:space="preserve">, and </w:t>
      </w:r>
      <w:r w:rsidR="00CE7D03">
        <w:t>Animal Tracking</w:t>
      </w:r>
      <w:r w:rsidR="00D07E4C">
        <w:t xml:space="preserve"> </w:t>
      </w:r>
      <w:proofErr w:type="spellStart"/>
      <w:r w:rsidR="00D07E4C">
        <w:t>Biologging</w:t>
      </w:r>
      <w:proofErr w:type="spellEnd"/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2B22FE7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</w:t>
      </w:r>
      <w:proofErr w:type="spellStart"/>
      <w:r w:rsidR="000915AA">
        <w:rPr>
          <w:i/>
        </w:rPr>
        <w:t>totals_view</w:t>
      </w:r>
      <w:proofErr w:type="spellEnd"/>
      <w:r w:rsidR="000915AA">
        <w:rPr>
          <w:i/>
        </w:rPr>
        <w:t>’;</w:t>
      </w:r>
      <w:r w:rsidR="000915AA" w:rsidRPr="00B22073">
        <w:rPr>
          <w:i/>
        </w:rPr>
        <w:t xml:space="preserve"> filter by: ‘facility’ = ‘AATAMS’, ‘</w:t>
      </w:r>
      <w:proofErr w:type="spellStart"/>
      <w:r w:rsidR="000915AA" w:rsidRPr="00B22073">
        <w:rPr>
          <w:i/>
        </w:rPr>
        <w:t>subfacility</w:t>
      </w:r>
      <w:proofErr w:type="spellEnd"/>
      <w:r w:rsidR="000915AA" w:rsidRPr="00B22073">
        <w:rPr>
          <w:i/>
        </w:rPr>
        <w:t>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 xml:space="preserve">Total number of installations </w:t>
            </w:r>
            <w:r>
              <w:rPr>
                <w:b/>
                <w:i/>
              </w:rPr>
              <w:lastRenderedPageBreak/>
              <w:t>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platforms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instruments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</w:t>
            </w:r>
            <w:proofErr w:type="spellStart"/>
            <w:r>
              <w:rPr>
                <w:b/>
                <w:i/>
              </w:rPr>
              <w:t>no_d</w:t>
            </w:r>
            <w:r w:rsidR="00427D84">
              <w:rPr>
                <w:b/>
                <w:i/>
              </w:rPr>
              <w:t>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45D4408D" w14:textId="5ED27AC9" w:rsidR="00F96E69" w:rsidRDefault="00F96E69" w:rsidP="00F96E69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 xml:space="preserve">‘type’ = ‘Project’, where </w:t>
      </w:r>
      <w:proofErr w:type="spellStart"/>
      <w:r>
        <w:rPr>
          <w:i/>
        </w:rPr>
        <w:t>statistics_type</w:t>
      </w:r>
      <w:proofErr w:type="spellEnd"/>
      <w:r>
        <w:rPr>
          <w:i/>
        </w:rPr>
        <w:t xml:space="preserve"> = …</w:t>
      </w:r>
      <w:r>
        <w:rPr>
          <w:i/>
        </w:rPr>
        <w:br/>
      </w:r>
      <w:r>
        <w:tab/>
      </w:r>
      <w:r>
        <w:rPr>
          <w:b/>
          <w:i/>
        </w:rPr>
        <w:t xml:space="preserve"> Number of projects for which no receiver was deployed and no tag was released (‘</w:t>
      </w:r>
      <w:r w:rsidRPr="00F96E69">
        <w:rPr>
          <w:b/>
          <w:i/>
        </w:rPr>
        <w:t xml:space="preserve">Number of projects </w:t>
      </w:r>
      <w:r>
        <w:rPr>
          <w:b/>
          <w:i/>
        </w:rPr>
        <w:t>with no installation or release’):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projects for which receivers were deployed but no detection has been uploaded to the database (‘</w:t>
      </w:r>
      <w:r w:rsidRPr="00F96E69">
        <w:rPr>
          <w:b/>
          <w:i/>
        </w:rPr>
        <w:t>Number of projects with</w:t>
      </w:r>
      <w:r>
        <w:rPr>
          <w:b/>
          <w:i/>
        </w:rPr>
        <w:t xml:space="preserve"> installations but no detection’): XX</w:t>
      </w:r>
      <w:r>
        <w:rPr>
          <w:b/>
          <w:i/>
        </w:rPr>
        <w:br/>
      </w:r>
      <w:r>
        <w:tab/>
      </w:r>
      <w:r>
        <w:rPr>
          <w:b/>
          <w:i/>
        </w:rPr>
        <w:t xml:space="preserve"> Number of protected projects (‘Number of protected projects’): XX</w:t>
      </w:r>
      <w:r>
        <w:br/>
      </w:r>
      <w:r>
        <w:tab/>
      </w:r>
      <w:r>
        <w:rPr>
          <w:b/>
          <w:i/>
        </w:rPr>
        <w:t xml:space="preserve"> Number of projects for which receivers have been deployed during the past year (‘</w:t>
      </w:r>
      <w:r w:rsidRPr="00F96E69">
        <w:rPr>
          <w:b/>
          <w:i/>
        </w:rPr>
        <w:t>Number of projects with receiver d</w:t>
      </w:r>
      <w:r>
        <w:rPr>
          <w:b/>
          <w:i/>
        </w:rPr>
        <w:t>eployments during the past year’): XX</w:t>
      </w:r>
    </w:p>
    <w:p w14:paraId="1BA5E1CD" w14:textId="77777777" w:rsidR="00F96E69" w:rsidRDefault="00F96E69" w:rsidP="005D22D2">
      <w:pPr>
        <w:ind w:left="567" w:hanging="567"/>
      </w:pPr>
    </w:p>
    <w:p w14:paraId="6C95CC27" w14:textId="38CA2147" w:rsidR="00CC3562" w:rsidRDefault="00CC3562" w:rsidP="00CC3562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>
        <w:rPr>
          <w:b/>
        </w:rPr>
        <w:t>Headers</w:t>
      </w:r>
      <w:r>
        <w:t>: Type of funding.</w:t>
      </w:r>
      <w:r>
        <w:br/>
      </w:r>
      <w:r>
        <w:rPr>
          <w:b/>
        </w:rPr>
        <w:t xml:space="preserve">#  </w:t>
      </w:r>
      <w:proofErr w:type="gramStart"/>
      <w:r>
        <w:rPr>
          <w:b/>
        </w:rPr>
        <w:t>installations</w:t>
      </w:r>
      <w:proofErr w:type="gramEnd"/>
      <w:r w:rsidRPr="006B3C3D">
        <w:t xml:space="preserve">: </w:t>
      </w:r>
      <w:r>
        <w:t>Total number of installations</w:t>
      </w:r>
      <w:r w:rsidRPr="006B3C3D">
        <w:t>.</w:t>
      </w:r>
      <w:r>
        <w:t xml:space="preserve"> An installation is a configuration of multiple receivers generally identified by a geographic location.</w:t>
      </w:r>
      <w:r w:rsidRPr="006B3C3D">
        <w:t xml:space="preserve"> </w:t>
      </w:r>
      <w:r w:rsidRPr="006B3C3D">
        <w:br/>
      </w:r>
      <w:r>
        <w:rPr>
          <w:b/>
        </w:rPr>
        <w:t xml:space="preserve"># </w:t>
      </w:r>
      <w:proofErr w:type="gramStart"/>
      <w:r>
        <w:rPr>
          <w:b/>
        </w:rPr>
        <w:t>stations</w:t>
      </w:r>
      <w:proofErr w:type="gramEnd"/>
      <w:r w:rsidRPr="006B3C3D">
        <w:t xml:space="preserve">: </w:t>
      </w:r>
      <w:r>
        <w:t>Total number of receiving stations</w:t>
      </w:r>
      <w:r w:rsidRPr="006B3C3D">
        <w:t>.</w:t>
      </w:r>
      <w:r>
        <w:t xml:space="preserve"> A receiving station is a location within an installation where a receiver is deployed.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deployments</w:t>
      </w:r>
      <w:proofErr w:type="gramEnd"/>
      <w:r>
        <w:t>: Total number of receiver deployments.</w:t>
      </w:r>
      <w:r w:rsidDel="003B0C4F">
        <w:t xml:space="preserve"> 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 xml:space="preserve">Total number of animals released </w:t>
      </w:r>
      <w:del w:id="0" w:author="Xavier Hoenner" w:date="2016-07-18T15:40:00Z">
        <w:r w:rsidDel="007E648A">
          <w:delText>under each project’s name</w:delText>
        </w:r>
      </w:del>
      <w:ins w:id="1" w:author="Xavier Hoenner" w:date="2016-07-18T15:40:00Z">
        <w:r w:rsidR="007E648A">
          <w:t xml:space="preserve">by </w:t>
        </w:r>
      </w:ins>
      <w:ins w:id="2" w:author="Xavier Hoenner" w:date="2016-07-18T15:55:00Z">
        <w:r w:rsidR="00130F14">
          <w:t xml:space="preserve">each </w:t>
        </w:r>
      </w:ins>
      <w:ins w:id="3" w:author="Xavier Hoenner" w:date="2016-07-18T15:40:00Z">
        <w:r w:rsidR="007E648A">
          <w:t>project</w:t>
        </w:r>
      </w:ins>
      <w:r>
        <w:t>.</w:t>
      </w:r>
      <w:ins w:id="4" w:author="Xavier Hoenner" w:date="2016-07-18T15:55:00Z">
        <w:r w:rsidR="00130F14">
          <w:br/>
        </w:r>
        <w:r w:rsidR="00130F14">
          <w:rPr>
            <w:b/>
          </w:rPr>
          <w:t xml:space="preserve"># </w:t>
        </w:r>
        <w:proofErr w:type="gramStart"/>
        <w:r w:rsidR="00130F14">
          <w:rPr>
            <w:b/>
          </w:rPr>
          <w:t>tag</w:t>
        </w:r>
        <w:proofErr w:type="gramEnd"/>
        <w:r w:rsidR="00130F14">
          <w:rPr>
            <w:b/>
          </w:rPr>
          <w:t xml:space="preserve"> detections</w:t>
        </w:r>
        <w:r w:rsidR="00130F14">
          <w:t>: Number of detections for tags released by each project.</w:t>
        </w:r>
      </w:ins>
      <w:r>
        <w:br/>
      </w:r>
      <w:r>
        <w:rPr>
          <w:b/>
        </w:rPr>
        <w:t xml:space="preserve"># </w:t>
      </w:r>
      <w:proofErr w:type="gramStart"/>
      <w:r>
        <w:rPr>
          <w:b/>
        </w:rPr>
        <w:t>transmitters</w:t>
      </w:r>
      <w:proofErr w:type="gramEnd"/>
      <w:r>
        <w:t xml:space="preserve">: Number of transmitters detected </w:t>
      </w:r>
      <w:del w:id="5" w:author="Xavier Hoenner" w:date="2016-07-18T15:41:00Z">
        <w:r w:rsidDel="007E648A">
          <w:delText>at a given receiving station</w:delText>
        </w:r>
      </w:del>
      <w:ins w:id="6" w:author="Xavier Hoenner" w:date="2016-07-18T15:45:00Z">
        <w:r w:rsidR="007E648A">
          <w:t>across all receivers</w:t>
        </w:r>
      </w:ins>
      <w:r>
        <w:t>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proofErr w:type="gramEnd"/>
      <w:r w:rsidRPr="006B3C3D">
        <w:rPr>
          <w:b/>
        </w:rPr>
        <w:t>:</w:t>
      </w:r>
      <w:r w:rsidRPr="006B3C3D">
        <w:t xml:space="preserve"> </w:t>
      </w:r>
      <w:r>
        <w:t xml:space="preserve">Total number of </w:t>
      </w:r>
      <w:del w:id="7" w:author="Xavier Hoenner" w:date="2016-07-18T15:41:00Z">
        <w:r w:rsidDel="007E648A">
          <w:delText xml:space="preserve">tag </w:delText>
        </w:r>
      </w:del>
      <w:r>
        <w:t xml:space="preserve">detections </w:t>
      </w:r>
      <w:ins w:id="8" w:author="Xavier Hoenner" w:date="2016-07-18T15:43:00Z">
        <w:r w:rsidR="007E648A">
          <w:t>recorded</w:t>
        </w:r>
      </w:ins>
      <w:ins w:id="9" w:author="Xavier Hoenner" w:date="2016-07-18T15:41:00Z">
        <w:r w:rsidR="007E648A">
          <w:t xml:space="preserve"> </w:t>
        </w:r>
      </w:ins>
      <w:ins w:id="10" w:author="Xavier Hoenner" w:date="2016-07-18T15:45:00Z">
        <w:r w:rsidR="007E648A">
          <w:t>across all receivers</w:t>
        </w:r>
      </w:ins>
      <w:del w:id="11" w:author="Xavier Hoenner" w:date="2016-07-18T15:41:00Z">
        <w:r w:rsidDel="007E648A">
          <w:delText xml:space="preserve">received </w:delText>
        </w:r>
        <w:r w:rsidR="0098705E" w:rsidDel="007E648A">
          <w:delText>by project</w:delText>
        </w:r>
      </w:del>
      <w:r>
        <w:t>.</w:t>
      </w:r>
      <w:r>
        <w:br/>
      </w:r>
      <w:r>
        <w:rPr>
          <w:b/>
        </w:rPr>
        <w:t xml:space="preserve">% </w:t>
      </w:r>
      <w:proofErr w:type="gramStart"/>
      <w:r>
        <w:rPr>
          <w:b/>
        </w:rPr>
        <w:t>unregistered</w:t>
      </w:r>
      <w:proofErr w:type="gramEnd"/>
      <w:r>
        <w:rPr>
          <w:b/>
        </w:rPr>
        <w:t xml:space="preserve"> transmitters</w:t>
      </w:r>
      <w:r>
        <w:t>: Number of unregistered transmitters detected at a given receiving station as a percentage of the total number of transmitters (</w:t>
      </w:r>
      <w:r>
        <w:rPr>
          <w:i/>
        </w:rPr>
        <w:t>i.e.</w:t>
      </w:r>
      <w:r>
        <w:t xml:space="preserve"> % unregistered transmitters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unregistered transm</m:t>
            </m:r>
            <m:r>
              <w:rPr>
                <w:rFonts w:ascii="Cambria Math" w:hAnsi="Cambria Math"/>
              </w:rPr>
              <m:t>itteers</m:t>
            </m:r>
          </m:num>
          <m:den>
            <m:r>
              <w:rPr>
                <w:rFonts w:ascii="Cambria Math" w:hAnsi="Cambria Math"/>
              </w:rPr>
              <m:t>Total number of transmitters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 xml:space="preserve">% </w:t>
      </w:r>
      <w:proofErr w:type="gramStart"/>
      <w:r>
        <w:rPr>
          <w:b/>
        </w:rPr>
        <w:t>unregistered</w:t>
      </w:r>
      <w:proofErr w:type="gramEnd"/>
      <w:r>
        <w:rPr>
          <w:b/>
        </w:rPr>
        <w:t xml:space="preserve"> detections</w:t>
      </w:r>
      <w:r w:rsidRPr="006B3C3D">
        <w:rPr>
          <w:b/>
        </w:rPr>
        <w:t>:</w:t>
      </w:r>
      <w:r w:rsidRPr="006B3C3D">
        <w:t xml:space="preserve"> </w:t>
      </w:r>
      <w:r>
        <w:t>Number of detections of unregistered tags at a given receiving station</w:t>
      </w:r>
      <w:r w:rsidRPr="00171A21">
        <w:t xml:space="preserve"> </w:t>
      </w:r>
      <w:r>
        <w:t>as a percentage of the total number of detections (</w:t>
      </w:r>
      <w:r>
        <w:rPr>
          <w:i/>
        </w:rPr>
        <w:t>i.e.</w:t>
      </w:r>
      <w:r>
        <w:t xml:space="preserve"> % unregistered detections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detections of unregistered transmitteers</m:t>
            </m:r>
          </m:num>
          <m:den>
            <m:r>
              <w:rPr>
                <w:rFonts w:ascii="Cambria Math" w:hAnsi="Cambria Math"/>
              </w:rPr>
              <m:t>Total number of detections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.</w:t>
      </w:r>
      <w:r>
        <w:br/>
      </w:r>
      <w:r>
        <w:rPr>
          <w:b/>
        </w:rPr>
        <w:t>Last deployment</w:t>
      </w:r>
      <w:r>
        <w:t>: La</w:t>
      </w:r>
      <w:r w:rsidRPr="006B3C3D">
        <w:t xml:space="preserve">st </w:t>
      </w:r>
      <w:r>
        <w:t xml:space="preserve">receiver deployment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lastRenderedPageBreak/>
        <w:t>Last detection</w:t>
      </w:r>
      <w:r w:rsidRPr="006B3C3D">
        <w:t xml:space="preserve">: Latest </w:t>
      </w:r>
      <w:r>
        <w:t xml:space="preserve">detection </w:t>
      </w:r>
      <w:r w:rsidRPr="006B3C3D">
        <w:t>date</w:t>
      </w:r>
      <w:r>
        <w:t xml:space="preserve">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>
        <w:rPr>
          <w:b/>
        </w:rPr>
        <w:t xml:space="preserve"># </w:t>
      </w:r>
      <w:proofErr w:type="gramStart"/>
      <w:r w:rsidR="00A6597D">
        <w:rPr>
          <w:b/>
        </w:rPr>
        <w:t>years</w:t>
      </w:r>
      <w:proofErr w:type="gramEnd"/>
      <w:r w:rsidR="00A6597D">
        <w:rPr>
          <w:b/>
        </w:rPr>
        <w:t xml:space="preserve"> </w:t>
      </w:r>
      <w:r>
        <w:rPr>
          <w:b/>
        </w:rPr>
        <w:t>of data</w:t>
      </w:r>
      <w:r>
        <w:t xml:space="preserve">: Number of </w:t>
      </w:r>
      <w:r w:rsidR="00A6597D">
        <w:t>years</w:t>
      </w:r>
      <w:r>
        <w:t xml:space="preserve"> between the earliest and latest detection dates.</w:t>
      </w:r>
      <w:r w:rsidRPr="006B3C3D" w:rsidDel="00B5259C">
        <w:rPr>
          <w:b/>
        </w:rPr>
        <w:t xml:space="preserve"> </w:t>
      </w:r>
      <w:r>
        <w:br/>
      </w:r>
      <w:r w:rsidR="007541A3">
        <w:rPr>
          <w:b/>
        </w:rPr>
        <w:t>Animal Tracking Facility</w:t>
      </w:r>
      <w:r>
        <w:rPr>
          <w:b/>
        </w:rPr>
        <w:t xml:space="preserve">: </w:t>
      </w:r>
      <w:hyperlink r:id="rId7" w:history="1">
        <w:r w:rsidR="00846024" w:rsidRPr="00CE7D03">
          <w:rPr>
            <w:rStyle w:val="Hyperlink"/>
          </w:rPr>
          <w:t>http://imos.org.au/animaltracking.html</w:t>
        </w:r>
      </w:hyperlink>
      <w:r>
        <w:t xml:space="preserve">; web app: </w:t>
      </w:r>
      <w:r w:rsidR="001A5D73">
        <w:fldChar w:fldCharType="begin"/>
      </w:r>
      <w:ins w:id="12" w:author="Xavier Hoenner" w:date="2016-08-11T09:39:00Z">
        <w:r w:rsidR="00311883">
          <w:instrText>HYPERLINK "http://animaltracking.aodn.org.au/"</w:instrText>
        </w:r>
      </w:ins>
      <w:r w:rsidR="001A5D73">
        <w:fldChar w:fldCharType="separate"/>
      </w:r>
      <w:r w:rsidR="00311883">
        <w:rPr>
          <w:rStyle w:val="Hyperlink"/>
        </w:rPr>
        <w:t>http://animaltracking.aodn.org.au/</w:t>
      </w:r>
      <w:r w:rsidR="001A5D73">
        <w:rPr>
          <w:rStyle w:val="Hyperlink"/>
        </w:rPr>
        <w:fldChar w:fldCharType="end"/>
      </w:r>
      <w:r>
        <w:t>.</w:t>
      </w:r>
      <w:r>
        <w:br/>
        <w:t xml:space="preserve"> </w:t>
      </w:r>
    </w:p>
    <w:p w14:paraId="49C5F69E" w14:textId="77777777" w:rsidR="00CC3562" w:rsidRDefault="00CC3562" w:rsidP="00CC3562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695"/>
        <w:gridCol w:w="765"/>
        <w:gridCol w:w="619"/>
        <w:gridCol w:w="795"/>
        <w:gridCol w:w="627"/>
        <w:gridCol w:w="857"/>
        <w:gridCol w:w="771"/>
        <w:gridCol w:w="707"/>
        <w:gridCol w:w="1084"/>
        <w:gridCol w:w="1021"/>
        <w:gridCol w:w="1062"/>
        <w:gridCol w:w="543"/>
        <w:gridCol w:w="864"/>
        <w:tblGridChange w:id="13">
          <w:tblGrid>
            <w:gridCol w:w="695"/>
            <w:gridCol w:w="473"/>
            <w:gridCol w:w="292"/>
            <w:gridCol w:w="403"/>
            <w:gridCol w:w="216"/>
            <w:gridCol w:w="549"/>
            <w:gridCol w:w="246"/>
            <w:gridCol w:w="373"/>
            <w:gridCol w:w="254"/>
            <w:gridCol w:w="541"/>
            <w:gridCol w:w="316"/>
            <w:gridCol w:w="311"/>
            <w:gridCol w:w="460"/>
            <w:gridCol w:w="397"/>
            <w:gridCol w:w="310"/>
            <w:gridCol w:w="461"/>
            <w:gridCol w:w="623"/>
            <w:gridCol w:w="84"/>
            <w:gridCol w:w="937"/>
            <w:gridCol w:w="147"/>
            <w:gridCol w:w="915"/>
            <w:gridCol w:w="106"/>
            <w:gridCol w:w="437"/>
            <w:gridCol w:w="625"/>
            <w:gridCol w:w="239"/>
            <w:gridCol w:w="304"/>
            <w:gridCol w:w="864"/>
          </w:tblGrid>
        </w:tblGridChange>
      </w:tblGrid>
      <w:tr w:rsidR="007B4F9F" w14:paraId="0601AF9D" w14:textId="77777777" w:rsidTr="007B4F9F">
        <w:trPr>
          <w:jc w:val="center"/>
        </w:trPr>
        <w:tc>
          <w:tcPr>
            <w:tcW w:w="687" w:type="dxa"/>
            <w:vAlign w:val="center"/>
          </w:tcPr>
          <w:p w14:paraId="4A92EE61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  <w:proofErr w:type="spellEnd"/>
          </w:p>
        </w:tc>
        <w:tc>
          <w:tcPr>
            <w:tcW w:w="897" w:type="dxa"/>
            <w:vAlign w:val="center"/>
          </w:tcPr>
          <w:p w14:paraId="01CFD70F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  <w:proofErr w:type="spellEnd"/>
          </w:p>
        </w:tc>
        <w:tc>
          <w:tcPr>
            <w:tcW w:w="611" w:type="dxa"/>
            <w:vAlign w:val="center"/>
          </w:tcPr>
          <w:p w14:paraId="1D7A096F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  <w:proofErr w:type="spellEnd"/>
          </w:p>
        </w:tc>
        <w:tc>
          <w:tcPr>
            <w:tcW w:w="784" w:type="dxa"/>
            <w:vAlign w:val="center"/>
          </w:tcPr>
          <w:p w14:paraId="6DC89687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619" w:type="dxa"/>
            <w:vAlign w:val="center"/>
          </w:tcPr>
          <w:p w14:paraId="4343BA85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845" w:type="dxa"/>
          </w:tcPr>
          <w:p w14:paraId="7E8BF206" w14:textId="7011FF33" w:rsidR="007B4F9F" w:rsidRDefault="007B4F9F" w:rsidP="00846024">
            <w:pPr>
              <w:jc w:val="center"/>
              <w:rPr>
                <w:ins w:id="14" w:author="Xavier Hoenner" w:date="2016-07-18T16:01:00Z"/>
                <w:b/>
              </w:rPr>
            </w:pPr>
            <w:proofErr w:type="spellStart"/>
            <w:proofErr w:type="gramStart"/>
            <w:ins w:id="15" w:author="Xavier Hoenner" w:date="2016-07-18T16:0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_tag_detections</w:t>
              </w:r>
              <w:proofErr w:type="spellEnd"/>
            </w:ins>
          </w:p>
        </w:tc>
        <w:tc>
          <w:tcPr>
            <w:tcW w:w="760" w:type="dxa"/>
            <w:vAlign w:val="center"/>
          </w:tcPr>
          <w:p w14:paraId="1857555D" w14:textId="302B0C84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_transmitters</w:t>
            </w:r>
            <w:proofErr w:type="spellEnd"/>
          </w:p>
        </w:tc>
        <w:tc>
          <w:tcPr>
            <w:tcW w:w="698" w:type="dxa"/>
            <w:vAlign w:val="center"/>
          </w:tcPr>
          <w:p w14:paraId="69728A7A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1068" w:type="dxa"/>
            <w:vAlign w:val="center"/>
          </w:tcPr>
          <w:p w14:paraId="6A376546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prop</w:t>
            </w:r>
            <w:proofErr w:type="gramEnd"/>
            <w:r>
              <w:rPr>
                <w:b/>
              </w:rPr>
              <w:t>_unreg_transmitters</w:t>
            </w:r>
            <w:proofErr w:type="spellEnd"/>
          </w:p>
        </w:tc>
        <w:tc>
          <w:tcPr>
            <w:tcW w:w="1006" w:type="dxa"/>
            <w:vAlign w:val="center"/>
          </w:tcPr>
          <w:p w14:paraId="6A353167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prop</w:t>
            </w:r>
            <w:proofErr w:type="gramEnd"/>
            <w:r>
              <w:rPr>
                <w:b/>
              </w:rPr>
              <w:t>_unreg_detections</w:t>
            </w:r>
            <w:proofErr w:type="spellEnd"/>
          </w:p>
        </w:tc>
        <w:tc>
          <w:tcPr>
            <w:tcW w:w="1046" w:type="dxa"/>
            <w:vAlign w:val="center"/>
          </w:tcPr>
          <w:p w14:paraId="15B529BE" w14:textId="77777777" w:rsidR="007B4F9F" w:rsidRPr="0025464E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_deployment_date</w:t>
            </w:r>
            <w:proofErr w:type="spellEnd"/>
          </w:p>
        </w:tc>
        <w:tc>
          <w:tcPr>
            <w:tcW w:w="537" w:type="dxa"/>
          </w:tcPr>
          <w:p w14:paraId="620F1206" w14:textId="77777777" w:rsidR="007B4F9F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852" w:type="dxa"/>
            <w:vAlign w:val="center"/>
          </w:tcPr>
          <w:p w14:paraId="77334C43" w14:textId="77777777" w:rsidR="007B4F9F" w:rsidRPr="0025464E" w:rsidDel="00EB6E9D" w:rsidRDefault="007B4F9F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7B4F9F" w14:paraId="67949377" w14:textId="77777777" w:rsidTr="007B4F9F">
        <w:tblPrEx>
          <w:tblW w:w="0" w:type="auto"/>
          <w:jc w:val="center"/>
          <w:tblInd w:w="-1168" w:type="dxa"/>
          <w:tblPrExChange w:id="16" w:author="Xavier Hoenner" w:date="2016-07-18T16:01:00Z">
            <w:tblPrEx>
              <w:tblW w:w="0" w:type="auto"/>
              <w:jc w:val="center"/>
              <w:tblInd w:w="-1168" w:type="dxa"/>
            </w:tblPrEx>
          </w:tblPrExChange>
        </w:tblPrEx>
        <w:trPr>
          <w:jc w:val="center"/>
          <w:trPrChange w:id="17" w:author="Xavier Hoenner" w:date="2016-07-18T16:01:00Z">
            <w:trPr>
              <w:gridBefore w:val="2"/>
              <w:jc w:val="center"/>
            </w:trPr>
          </w:trPrChange>
        </w:trPr>
        <w:tc>
          <w:tcPr>
            <w:tcW w:w="687" w:type="dxa"/>
            <w:vAlign w:val="center"/>
            <w:tcPrChange w:id="18" w:author="Xavier Hoenner" w:date="2016-07-18T16:01:00Z">
              <w:tcPr>
                <w:tcW w:w="687" w:type="dxa"/>
                <w:gridSpan w:val="2"/>
                <w:vAlign w:val="center"/>
              </w:tcPr>
            </w:tcPrChange>
          </w:tcPr>
          <w:p w14:paraId="09BAC486" w14:textId="77777777" w:rsidR="007B4F9F" w:rsidRDefault="007B4F9F" w:rsidP="00846024">
            <w:pPr>
              <w:jc w:val="center"/>
            </w:pPr>
            <w:r>
              <w:t>Project name</w:t>
            </w:r>
          </w:p>
        </w:tc>
        <w:tc>
          <w:tcPr>
            <w:tcW w:w="897" w:type="dxa"/>
            <w:vAlign w:val="center"/>
            <w:tcPrChange w:id="19" w:author="Xavier Hoenner" w:date="2016-07-18T16:01:00Z">
              <w:tcPr>
                <w:tcW w:w="897" w:type="dxa"/>
                <w:gridSpan w:val="2"/>
                <w:vAlign w:val="center"/>
              </w:tcPr>
            </w:tcPrChange>
          </w:tcPr>
          <w:p w14:paraId="5D11FBC8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611" w:type="dxa"/>
            <w:vAlign w:val="center"/>
            <w:tcPrChange w:id="20" w:author="Xavier Hoenner" w:date="2016-07-18T16:01:00Z">
              <w:tcPr>
                <w:tcW w:w="611" w:type="dxa"/>
                <w:gridSpan w:val="2"/>
                <w:vAlign w:val="center"/>
              </w:tcPr>
            </w:tcPrChange>
          </w:tcPr>
          <w:p w14:paraId="15F4FCDA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784" w:type="dxa"/>
            <w:vAlign w:val="center"/>
            <w:tcPrChange w:id="21" w:author="Xavier Hoenner" w:date="2016-07-18T16:01:00Z">
              <w:tcPr>
                <w:tcW w:w="784" w:type="dxa"/>
                <w:gridSpan w:val="2"/>
                <w:vAlign w:val="center"/>
              </w:tcPr>
            </w:tcPrChange>
          </w:tcPr>
          <w:p w14:paraId="7294FED3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619" w:type="dxa"/>
            <w:vAlign w:val="center"/>
            <w:tcPrChange w:id="22" w:author="Xavier Hoenner" w:date="2016-07-18T16:01:00Z">
              <w:tcPr>
                <w:tcW w:w="619" w:type="dxa"/>
                <w:gridSpan w:val="2"/>
                <w:vAlign w:val="center"/>
              </w:tcPr>
            </w:tcPrChange>
          </w:tcPr>
          <w:p w14:paraId="5900D75E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845" w:type="dxa"/>
            <w:vAlign w:val="center"/>
            <w:tcPrChange w:id="23" w:author="Xavier Hoenner" w:date="2016-07-18T16:01:00Z">
              <w:tcPr>
                <w:tcW w:w="845" w:type="dxa"/>
                <w:gridSpan w:val="2"/>
              </w:tcPr>
            </w:tcPrChange>
          </w:tcPr>
          <w:p w14:paraId="3C63BF80" w14:textId="167FF5DE" w:rsidR="007B4F9F" w:rsidRDefault="007B4F9F" w:rsidP="007B4F9F">
            <w:pPr>
              <w:jc w:val="center"/>
              <w:rPr>
                <w:ins w:id="24" w:author="Xavier Hoenner" w:date="2016-07-18T16:01:00Z"/>
              </w:rPr>
            </w:pPr>
            <w:ins w:id="25" w:author="Xavier Hoenner" w:date="2016-07-18T16:01:00Z">
              <w:r>
                <w:t xml:space="preserve"># </w:t>
              </w:r>
              <w:proofErr w:type="gramStart"/>
              <w:r>
                <w:t>tag</w:t>
              </w:r>
              <w:proofErr w:type="gramEnd"/>
              <w:r>
                <w:t xml:space="preserve"> detections</w:t>
              </w:r>
            </w:ins>
          </w:p>
        </w:tc>
        <w:tc>
          <w:tcPr>
            <w:tcW w:w="760" w:type="dxa"/>
            <w:vAlign w:val="center"/>
            <w:tcPrChange w:id="26" w:author="Xavier Hoenner" w:date="2016-07-18T16:01:00Z">
              <w:tcPr>
                <w:tcW w:w="760" w:type="dxa"/>
                <w:gridSpan w:val="2"/>
                <w:vAlign w:val="center"/>
              </w:tcPr>
            </w:tcPrChange>
          </w:tcPr>
          <w:p w14:paraId="10530E96" w14:textId="59D0DAB9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transmitters</w:t>
            </w:r>
            <w:proofErr w:type="gramEnd"/>
          </w:p>
        </w:tc>
        <w:tc>
          <w:tcPr>
            <w:tcW w:w="698" w:type="dxa"/>
            <w:vAlign w:val="center"/>
            <w:tcPrChange w:id="27" w:author="Xavier Hoenner" w:date="2016-07-18T16:01:00Z">
              <w:tcPr>
                <w:tcW w:w="698" w:type="dxa"/>
                <w:gridSpan w:val="2"/>
                <w:vAlign w:val="center"/>
              </w:tcPr>
            </w:tcPrChange>
          </w:tcPr>
          <w:p w14:paraId="5D63575F" w14:textId="77777777" w:rsidR="007B4F9F" w:rsidRDefault="007B4F9F" w:rsidP="00846024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1068" w:type="dxa"/>
            <w:vAlign w:val="center"/>
            <w:tcPrChange w:id="28" w:author="Xavier Hoenner" w:date="2016-07-18T16:01:00Z">
              <w:tcPr>
                <w:tcW w:w="1068" w:type="dxa"/>
                <w:gridSpan w:val="2"/>
                <w:vAlign w:val="center"/>
              </w:tcPr>
            </w:tcPrChange>
          </w:tcPr>
          <w:p w14:paraId="471BD145" w14:textId="77777777" w:rsidR="007B4F9F" w:rsidRDefault="007B4F9F" w:rsidP="00846024">
            <w:pPr>
              <w:jc w:val="center"/>
            </w:pPr>
            <w:r>
              <w:t>%</w:t>
            </w:r>
            <w:r w:rsidRPr="00D83BBF">
              <w:t xml:space="preserve"> </w:t>
            </w:r>
            <w:proofErr w:type="gramStart"/>
            <w:r w:rsidRPr="00D83BBF">
              <w:t>unregistered</w:t>
            </w:r>
            <w:proofErr w:type="gramEnd"/>
            <w:r w:rsidRPr="00D83BBF">
              <w:t xml:space="preserve"> transmitters</w:t>
            </w:r>
          </w:p>
        </w:tc>
        <w:tc>
          <w:tcPr>
            <w:tcW w:w="1006" w:type="dxa"/>
            <w:vAlign w:val="center"/>
            <w:tcPrChange w:id="29" w:author="Xavier Hoenner" w:date="2016-07-18T16:01:00Z">
              <w:tcPr>
                <w:tcW w:w="1006" w:type="dxa"/>
                <w:gridSpan w:val="2"/>
                <w:vAlign w:val="center"/>
              </w:tcPr>
            </w:tcPrChange>
          </w:tcPr>
          <w:p w14:paraId="11382447" w14:textId="77777777" w:rsidR="007B4F9F" w:rsidRDefault="007B4F9F" w:rsidP="00846024">
            <w:pPr>
              <w:jc w:val="center"/>
            </w:pPr>
            <w:r>
              <w:t>%</w:t>
            </w:r>
            <w:r w:rsidRPr="00992058">
              <w:t xml:space="preserve"> </w:t>
            </w:r>
            <w:proofErr w:type="gramStart"/>
            <w:r w:rsidRPr="00992058">
              <w:t>unregistered</w:t>
            </w:r>
            <w:proofErr w:type="gramEnd"/>
            <w:r w:rsidRPr="00992058">
              <w:t xml:space="preserve"> </w:t>
            </w:r>
            <w:r>
              <w:t>detections</w:t>
            </w:r>
          </w:p>
        </w:tc>
        <w:tc>
          <w:tcPr>
            <w:tcW w:w="1046" w:type="dxa"/>
            <w:vAlign w:val="center"/>
            <w:tcPrChange w:id="30" w:author="Xavier Hoenner" w:date="2016-07-18T16:01:00Z">
              <w:tcPr>
                <w:tcW w:w="1046" w:type="dxa"/>
                <w:gridSpan w:val="2"/>
                <w:vAlign w:val="center"/>
              </w:tcPr>
            </w:tcPrChange>
          </w:tcPr>
          <w:p w14:paraId="31D473F6" w14:textId="77777777" w:rsidR="007B4F9F" w:rsidRDefault="007B4F9F" w:rsidP="00846024">
            <w:pPr>
              <w:jc w:val="center"/>
            </w:pPr>
            <w:r>
              <w:t>Last deployment</w:t>
            </w:r>
          </w:p>
        </w:tc>
        <w:tc>
          <w:tcPr>
            <w:tcW w:w="537" w:type="dxa"/>
            <w:tcPrChange w:id="31" w:author="Xavier Hoenner" w:date="2016-07-18T16:01:00Z">
              <w:tcPr>
                <w:tcW w:w="537" w:type="dxa"/>
                <w:gridSpan w:val="2"/>
              </w:tcPr>
            </w:tcPrChange>
          </w:tcPr>
          <w:p w14:paraId="3E7178BD" w14:textId="77777777" w:rsidR="007B4F9F" w:rsidRDefault="007B4F9F" w:rsidP="00846024">
            <w:pPr>
              <w:jc w:val="center"/>
            </w:pPr>
            <w:r>
              <w:t>Last detection</w:t>
            </w:r>
          </w:p>
        </w:tc>
        <w:tc>
          <w:tcPr>
            <w:tcW w:w="852" w:type="dxa"/>
            <w:vAlign w:val="center"/>
            <w:tcPrChange w:id="32" w:author="Xavier Hoenner" w:date="2016-07-18T16:01:00Z">
              <w:tcPr>
                <w:tcW w:w="852" w:type="dxa"/>
                <w:vAlign w:val="center"/>
              </w:tcPr>
            </w:tcPrChange>
          </w:tcPr>
          <w:p w14:paraId="2231B25E" w14:textId="53CA29BC" w:rsidR="007B4F9F" w:rsidRDefault="007B4F9F" w:rsidP="007541A3">
            <w:pPr>
              <w:jc w:val="center"/>
            </w:pPr>
            <w:r>
              <w:t xml:space="preserve"># </w:t>
            </w:r>
            <w:proofErr w:type="gramStart"/>
            <w:r>
              <w:t>years</w:t>
            </w:r>
            <w:proofErr w:type="gramEnd"/>
            <w:r>
              <w:t xml:space="preserve"> of data</w:t>
            </w:r>
          </w:p>
        </w:tc>
      </w:tr>
      <w:tr w:rsidR="007B4F9F" w14:paraId="3A064108" w14:textId="77777777" w:rsidTr="009A3D3A">
        <w:trPr>
          <w:jc w:val="center"/>
        </w:trPr>
        <w:tc>
          <w:tcPr>
            <w:tcW w:w="10410" w:type="dxa"/>
            <w:gridSpan w:val="13"/>
            <w:shd w:val="clear" w:color="auto" w:fill="595959" w:themeFill="text1" w:themeFillTint="A6"/>
          </w:tcPr>
          <w:p w14:paraId="49EA3BD5" w14:textId="59B6789A" w:rsidR="007B4F9F" w:rsidRDefault="007B4F9F" w:rsidP="00846024">
            <w:pPr>
              <w:jc w:val="center"/>
            </w:pPr>
            <w:r>
              <w:t xml:space="preserve">Headers = </w:t>
            </w:r>
            <w:proofErr w:type="spellStart"/>
            <w:r>
              <w:t>funding_type</w:t>
            </w:r>
            <w:proofErr w:type="spellEnd"/>
          </w:p>
        </w:tc>
      </w:tr>
      <w:tr w:rsidR="007B4F9F" w14:paraId="3933AA86" w14:textId="77777777" w:rsidTr="007B4F9F">
        <w:trPr>
          <w:jc w:val="center"/>
        </w:trPr>
        <w:tc>
          <w:tcPr>
            <w:tcW w:w="687" w:type="dxa"/>
            <w:vAlign w:val="center"/>
          </w:tcPr>
          <w:p w14:paraId="1CF9A3E7" w14:textId="77777777" w:rsidR="007B4F9F" w:rsidRDefault="007B4F9F" w:rsidP="00846024">
            <w:pPr>
              <w:jc w:val="center"/>
            </w:pPr>
          </w:p>
        </w:tc>
        <w:tc>
          <w:tcPr>
            <w:tcW w:w="897" w:type="dxa"/>
            <w:vAlign w:val="center"/>
          </w:tcPr>
          <w:p w14:paraId="3011A026" w14:textId="77777777" w:rsidR="007B4F9F" w:rsidRDefault="007B4F9F" w:rsidP="00846024">
            <w:pPr>
              <w:jc w:val="center"/>
            </w:pPr>
          </w:p>
        </w:tc>
        <w:tc>
          <w:tcPr>
            <w:tcW w:w="611" w:type="dxa"/>
            <w:vAlign w:val="center"/>
          </w:tcPr>
          <w:p w14:paraId="2F39935E" w14:textId="77777777" w:rsidR="007B4F9F" w:rsidRDefault="007B4F9F" w:rsidP="00846024">
            <w:pPr>
              <w:jc w:val="center"/>
            </w:pPr>
          </w:p>
        </w:tc>
        <w:tc>
          <w:tcPr>
            <w:tcW w:w="784" w:type="dxa"/>
            <w:vAlign w:val="center"/>
          </w:tcPr>
          <w:p w14:paraId="4ED75484" w14:textId="77777777" w:rsidR="007B4F9F" w:rsidRDefault="007B4F9F" w:rsidP="00846024">
            <w:pPr>
              <w:jc w:val="center"/>
            </w:pPr>
          </w:p>
        </w:tc>
        <w:tc>
          <w:tcPr>
            <w:tcW w:w="619" w:type="dxa"/>
          </w:tcPr>
          <w:p w14:paraId="35D21DDA" w14:textId="77777777" w:rsidR="007B4F9F" w:rsidRDefault="007B4F9F" w:rsidP="00846024">
            <w:pPr>
              <w:jc w:val="center"/>
            </w:pPr>
          </w:p>
        </w:tc>
        <w:tc>
          <w:tcPr>
            <w:tcW w:w="845" w:type="dxa"/>
          </w:tcPr>
          <w:p w14:paraId="6F11C030" w14:textId="77777777" w:rsidR="007B4F9F" w:rsidRDefault="007B4F9F" w:rsidP="00846024">
            <w:pPr>
              <w:jc w:val="center"/>
              <w:rPr>
                <w:ins w:id="33" w:author="Xavier Hoenner" w:date="2016-07-18T16:01:00Z"/>
              </w:rPr>
            </w:pPr>
          </w:p>
        </w:tc>
        <w:tc>
          <w:tcPr>
            <w:tcW w:w="760" w:type="dxa"/>
          </w:tcPr>
          <w:p w14:paraId="58CFFC20" w14:textId="7AE645D4" w:rsidR="007B4F9F" w:rsidRDefault="007B4F9F" w:rsidP="00846024">
            <w:pPr>
              <w:jc w:val="center"/>
            </w:pPr>
          </w:p>
        </w:tc>
        <w:tc>
          <w:tcPr>
            <w:tcW w:w="698" w:type="dxa"/>
          </w:tcPr>
          <w:p w14:paraId="3E083FDA" w14:textId="77777777" w:rsidR="007B4F9F" w:rsidRDefault="007B4F9F" w:rsidP="00846024">
            <w:pPr>
              <w:jc w:val="center"/>
            </w:pPr>
          </w:p>
        </w:tc>
        <w:tc>
          <w:tcPr>
            <w:tcW w:w="1068" w:type="dxa"/>
            <w:vAlign w:val="center"/>
          </w:tcPr>
          <w:p w14:paraId="5D865B12" w14:textId="77777777" w:rsidR="007B4F9F" w:rsidRDefault="007B4F9F" w:rsidP="00846024">
            <w:pPr>
              <w:jc w:val="center"/>
            </w:pPr>
          </w:p>
        </w:tc>
        <w:tc>
          <w:tcPr>
            <w:tcW w:w="1006" w:type="dxa"/>
          </w:tcPr>
          <w:p w14:paraId="0660A952" w14:textId="77777777" w:rsidR="007B4F9F" w:rsidRDefault="007B4F9F" w:rsidP="00846024">
            <w:pPr>
              <w:jc w:val="center"/>
            </w:pPr>
          </w:p>
        </w:tc>
        <w:tc>
          <w:tcPr>
            <w:tcW w:w="1046" w:type="dxa"/>
            <w:vAlign w:val="center"/>
          </w:tcPr>
          <w:p w14:paraId="454C51DB" w14:textId="77777777" w:rsidR="007B4F9F" w:rsidRDefault="007B4F9F" w:rsidP="00846024">
            <w:pPr>
              <w:jc w:val="center"/>
            </w:pPr>
          </w:p>
        </w:tc>
        <w:tc>
          <w:tcPr>
            <w:tcW w:w="537" w:type="dxa"/>
          </w:tcPr>
          <w:p w14:paraId="1BED18B3" w14:textId="77777777" w:rsidR="007B4F9F" w:rsidRDefault="007B4F9F" w:rsidP="00846024">
            <w:pPr>
              <w:jc w:val="center"/>
            </w:pPr>
          </w:p>
        </w:tc>
        <w:tc>
          <w:tcPr>
            <w:tcW w:w="852" w:type="dxa"/>
          </w:tcPr>
          <w:p w14:paraId="71D95235" w14:textId="77777777" w:rsidR="007B4F9F" w:rsidRDefault="007B4F9F" w:rsidP="00846024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6FC62ADC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2E972B03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D55003">
        <w:t>registered’</w:t>
      </w:r>
      <w:r>
        <w:t>.</w:t>
      </w:r>
    </w:p>
    <w:p w14:paraId="181042B4" w14:textId="7CAF8DB0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number of </w:t>
      </w:r>
      <w:r w:rsidR="0020231F">
        <w:t>species, animals and tags released</w:t>
      </w:r>
      <w:r>
        <w:t>,</w:t>
      </w:r>
      <w:r w:rsidR="0020231F">
        <w:t xml:space="preserve"> along with the corresponding number of detections.</w:t>
      </w:r>
      <w:r>
        <w:t xml:space="preserve"> </w:t>
      </w:r>
      <w:r w:rsidR="0020231F">
        <w:t>Also calculate how many of these are public, currently embargoed, currently embargoed for 1, 2, 3, or more than 3 years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proofErr w:type="spellStart"/>
      <w:r w:rsidR="0020231F" w:rsidRPr="0020231F">
        <w:rPr>
          <w:i/>
        </w:rPr>
        <w:t>aatams_acoustic_embargo_totals_view</w:t>
      </w:r>
      <w:proofErr w:type="spellEnd"/>
      <w:r w:rsidR="0083475E">
        <w:rPr>
          <w:i/>
        </w:rPr>
        <w:t>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9"/>
        <w:gridCol w:w="1325"/>
        <w:gridCol w:w="1325"/>
        <w:gridCol w:w="1325"/>
        <w:gridCol w:w="1021"/>
        <w:gridCol w:w="1021"/>
        <w:gridCol w:w="1021"/>
        <w:gridCol w:w="1385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02EDA2A5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Total number of releases/detections (‘total’)</w:t>
            </w:r>
          </w:p>
        </w:tc>
        <w:tc>
          <w:tcPr>
            <w:tcW w:w="793" w:type="pct"/>
            <w:vAlign w:val="center"/>
          </w:tcPr>
          <w:p w14:paraId="567F14F4" w14:textId="7185429E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that are public (‘</w:t>
            </w:r>
            <w:proofErr w:type="spellStart"/>
            <w:r>
              <w:rPr>
                <w:b/>
                <w:i/>
              </w:rPr>
              <w:t>total_public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3F2583E2" w:rsidR="0020231F" w:rsidRDefault="0020231F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rPr>
                <w:b/>
                <w:i/>
              </w:rPr>
              <w:t>Number of releases/detections currently embargoed (‘</w:t>
            </w:r>
            <w:proofErr w:type="spellStart"/>
            <w:r>
              <w:rPr>
                <w:b/>
                <w:i/>
              </w:rPr>
              <w:t>total_embargo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6A2B6B80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1 year (‘embargo_1’)</w:t>
            </w:r>
          </w:p>
        </w:tc>
        <w:tc>
          <w:tcPr>
            <w:tcW w:w="659" w:type="pct"/>
            <w:vAlign w:val="center"/>
          </w:tcPr>
          <w:p w14:paraId="5C27A160" w14:textId="7A865249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2 years (‘embargo_2’)</w:t>
            </w:r>
          </w:p>
        </w:tc>
        <w:tc>
          <w:tcPr>
            <w:tcW w:w="688" w:type="pct"/>
            <w:vAlign w:val="center"/>
          </w:tcPr>
          <w:p w14:paraId="7766D6C8" w14:textId="56913FEE" w:rsidR="0020231F" w:rsidRDefault="0020231F" w:rsidP="007541A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3 years (‘embargo_3’)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Currently embargoed for more than 3 years (‘embargo_3_more’)</w:t>
            </w:r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644E463" w14:textId="39525E7B" w:rsidTr="0020231F"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Tags</w:t>
            </w:r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  <w:tr w:rsidR="0020231F" w14:paraId="4AC54751" w14:textId="0BB8EDF2" w:rsidTr="0020231F"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Detections</w:t>
            </w:r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/>
        </w:rPr>
      </w:pPr>
      <w:r>
        <w:t>Below the above table, c</w:t>
      </w:r>
      <w:r w:rsidRPr="00EC6CCC">
        <w:t xml:space="preserve">alculate the </w:t>
      </w:r>
      <w:r>
        <w:t xml:space="preserve">number of tags and detections for registered and unregistered tags. </w:t>
      </w:r>
      <w:r w:rsidRPr="00B22073">
        <w:rPr>
          <w:i/>
        </w:rPr>
        <w:t xml:space="preserve">Use the following view: </w:t>
      </w:r>
      <w:r>
        <w:rPr>
          <w:i/>
        </w:rPr>
        <w:t>‘</w:t>
      </w:r>
      <w:proofErr w:type="spellStart"/>
      <w:r w:rsidRPr="0020231F">
        <w:rPr>
          <w:i/>
        </w:rPr>
        <w:t>aatams_acoustic_registered_totals_view</w:t>
      </w:r>
      <w:proofErr w:type="spellEnd"/>
      <w:r>
        <w:rPr>
          <w:i/>
        </w:rPr>
        <w:t>’.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96"/>
        <w:gridCol w:w="2507"/>
        <w:gridCol w:w="2263"/>
        <w:gridCol w:w="2109"/>
      </w:tblGrid>
      <w:tr w:rsidR="00130F14" w14:paraId="502F9352" w14:textId="77777777" w:rsidTr="007541A3">
        <w:tc>
          <w:tcPr>
            <w:tcW w:w="2016" w:type="dxa"/>
          </w:tcPr>
          <w:p w14:paraId="138AB5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4B5C3EB9" w14:textId="5B7E2012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times detected (‘</w:t>
            </w:r>
            <w:proofErr w:type="spellStart"/>
            <w:r w:rsidRPr="007541A3">
              <w:rPr>
                <w:b/>
                <w:i/>
              </w:rPr>
              <w:t>no_time</w:t>
            </w:r>
            <w:r>
              <w:rPr>
                <w:b/>
                <w:i/>
              </w:rPr>
              <w:t>s</w:t>
            </w:r>
            <w:r w:rsidRPr="007541A3">
              <w:rPr>
                <w:b/>
                <w:i/>
              </w:rPr>
              <w:t>_detected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51" w:type="dxa"/>
          </w:tcPr>
          <w:p w14:paraId="2CDF10CE" w14:textId="1AE5B6F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tags (‘</w:t>
            </w:r>
            <w:proofErr w:type="spellStart"/>
            <w:r w:rsidRPr="007541A3">
              <w:rPr>
                <w:b/>
                <w:i/>
              </w:rPr>
              <w:t>no_transmitters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  <w:tc>
          <w:tcPr>
            <w:tcW w:w="2106" w:type="dxa"/>
          </w:tcPr>
          <w:p w14:paraId="04948143" w14:textId="289D3FF8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  <w:i/>
              </w:rPr>
            </w:pPr>
            <w:r w:rsidRPr="007541A3">
              <w:rPr>
                <w:b/>
                <w:i/>
              </w:rPr>
              <w:t>Number of detections (‘</w:t>
            </w:r>
            <w:proofErr w:type="spellStart"/>
            <w:r w:rsidRPr="007541A3">
              <w:rPr>
                <w:b/>
                <w:i/>
              </w:rPr>
              <w:t>no_detections</w:t>
            </w:r>
            <w:proofErr w:type="spellEnd"/>
            <w:r w:rsidRPr="007541A3">
              <w:rPr>
                <w:b/>
                <w:i/>
              </w:rPr>
              <w:t>’)</w:t>
            </w:r>
          </w:p>
        </w:tc>
      </w:tr>
      <w:tr w:rsidR="00130F14" w14:paraId="123BA1DA" w14:textId="77777777" w:rsidTr="007541A3">
        <w:tc>
          <w:tcPr>
            <w:tcW w:w="2016" w:type="dxa"/>
            <w:vMerge w:val="restart"/>
          </w:tcPr>
          <w:p w14:paraId="4C33A288" w14:textId="0794A3B4" w:rsidR="00CC68E7" w:rsidRPr="007541A3" w:rsidRDefault="00CC68E7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 w:hanging="720"/>
              <w:outlineLvl w:val="3"/>
              <w:rPr>
                <w:b/>
                <w:i/>
              </w:rPr>
              <w:pPrChange w:id="34" w:author="Xavier Hoenner" w:date="2016-07-18T15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outlineLvl w:val="3"/>
                </w:pPr>
              </w:pPrChange>
            </w:pPr>
            <w:r w:rsidRPr="007541A3">
              <w:rPr>
                <w:b/>
                <w:i/>
              </w:rPr>
              <w:t>Registered tags</w:t>
            </w:r>
          </w:p>
        </w:tc>
        <w:tc>
          <w:tcPr>
            <w:tcW w:w="2402" w:type="dxa"/>
          </w:tcPr>
          <w:p w14:paraId="73EF0AE7" w14:textId="7DD5F86A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0</w:t>
            </w:r>
          </w:p>
        </w:tc>
        <w:tc>
          <w:tcPr>
            <w:tcW w:w="2151" w:type="dxa"/>
          </w:tcPr>
          <w:p w14:paraId="34823568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247A96E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67AB9731" w14:textId="77777777" w:rsidTr="007541A3">
        <w:tc>
          <w:tcPr>
            <w:tcW w:w="2016" w:type="dxa"/>
            <w:vMerge/>
          </w:tcPr>
          <w:p w14:paraId="14BCE737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2DFEEA3F" w14:textId="14A7FAF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276D2E62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299219F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37C84CCF" w14:textId="77777777" w:rsidTr="007541A3">
        <w:tc>
          <w:tcPr>
            <w:tcW w:w="2016" w:type="dxa"/>
            <w:vMerge/>
          </w:tcPr>
          <w:p w14:paraId="3CD4291D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323A101B" w14:textId="0B52898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7888BC1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30A4A7DB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D79656A" w14:textId="77777777" w:rsidTr="007541A3">
        <w:tc>
          <w:tcPr>
            <w:tcW w:w="2016" w:type="dxa"/>
            <w:vMerge/>
          </w:tcPr>
          <w:p w14:paraId="1A376948" w14:textId="77777777" w:rsidR="00CC68E7" w:rsidRPr="007541A3" w:rsidRDefault="00CC68E7" w:rsidP="0071617A">
            <w:pPr>
              <w:spacing w:after="200" w:line="276" w:lineRule="auto"/>
              <w:rPr>
                <w:b/>
                <w:i/>
              </w:rPr>
            </w:pPr>
          </w:p>
        </w:tc>
        <w:tc>
          <w:tcPr>
            <w:tcW w:w="2402" w:type="dxa"/>
          </w:tcPr>
          <w:p w14:paraId="5ACEBEF4" w14:textId="7873C12F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b/>
              </w:rPr>
            </w:pPr>
            <w:r w:rsidRPr="007541A3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488081A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4FA32BE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4B50BE4" w14:textId="77777777" w:rsidTr="007541A3">
        <w:tc>
          <w:tcPr>
            <w:tcW w:w="2016" w:type="dxa"/>
            <w:vMerge w:val="restart"/>
          </w:tcPr>
          <w:p w14:paraId="05344471" w14:textId="7CF99F00" w:rsidR="00CC68E7" w:rsidRPr="007541A3" w:rsidRDefault="00CC68E7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09"/>
              <w:outlineLvl w:val="3"/>
              <w:rPr>
                <w:b/>
                <w:i/>
              </w:rPr>
              <w:pPrChange w:id="35" w:author="Xavier Hoenner" w:date="2016-07-18T15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 w:hanging="11"/>
                  <w:outlineLvl w:val="3"/>
                </w:pPr>
              </w:pPrChange>
            </w:pPr>
            <w:r w:rsidRPr="007541A3">
              <w:rPr>
                <w:b/>
                <w:i/>
              </w:rPr>
              <w:t>Unregistered tags</w:t>
            </w:r>
          </w:p>
        </w:tc>
        <w:tc>
          <w:tcPr>
            <w:tcW w:w="2402" w:type="dxa"/>
          </w:tcPr>
          <w:p w14:paraId="4132479E" w14:textId="0BC7158C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7541A3">
              <w:t>1</w:t>
            </w:r>
          </w:p>
        </w:tc>
        <w:tc>
          <w:tcPr>
            <w:tcW w:w="2151" w:type="dxa"/>
          </w:tcPr>
          <w:p w14:paraId="40F24473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2938D7A1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6573354C" w14:textId="77777777" w:rsidTr="007541A3">
        <w:tc>
          <w:tcPr>
            <w:tcW w:w="2016" w:type="dxa"/>
            <w:vMerge/>
          </w:tcPr>
          <w:p w14:paraId="3095D97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7FC5319A" w14:textId="6F925DDE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</w:pPr>
            <w:r w:rsidRPr="007541A3">
              <w:t>&gt; 1</w:t>
            </w:r>
          </w:p>
        </w:tc>
        <w:tc>
          <w:tcPr>
            <w:tcW w:w="2151" w:type="dxa"/>
          </w:tcPr>
          <w:p w14:paraId="4B0CCCB1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451583EF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EEB77D4" w14:textId="77777777" w:rsidTr="007541A3">
        <w:tc>
          <w:tcPr>
            <w:tcW w:w="2016" w:type="dxa"/>
            <w:vMerge/>
          </w:tcPr>
          <w:p w14:paraId="0FD09D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51415D64" w14:textId="4372D5B7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 w:rsidRPr="00992058">
              <w:rPr>
                <w:b/>
              </w:rPr>
              <w:t>Subtotal</w:t>
            </w:r>
          </w:p>
        </w:tc>
        <w:tc>
          <w:tcPr>
            <w:tcW w:w="2151" w:type="dxa"/>
          </w:tcPr>
          <w:p w14:paraId="53A8A277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076D809B" w14:textId="77777777" w:rsidR="00CC68E7" w:rsidRDefault="00CC68E7" w:rsidP="0071617A">
            <w:pPr>
              <w:rPr>
                <w:i/>
              </w:rPr>
            </w:pPr>
          </w:p>
        </w:tc>
      </w:tr>
      <w:tr w:rsidR="00130F14" w14:paraId="0D5E8351" w14:textId="77777777" w:rsidTr="007541A3">
        <w:tc>
          <w:tcPr>
            <w:tcW w:w="2016" w:type="dxa"/>
          </w:tcPr>
          <w:p w14:paraId="7A60B85C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402" w:type="dxa"/>
          </w:tcPr>
          <w:p w14:paraId="6B8D9209" w14:textId="52C1B020" w:rsidR="00CC68E7" w:rsidRPr="007541A3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</w:pPr>
            <w:r>
              <w:rPr>
                <w:b/>
              </w:rPr>
              <w:t>T</w:t>
            </w:r>
            <w:r w:rsidRPr="00992058">
              <w:rPr>
                <w:b/>
              </w:rPr>
              <w:t>otal</w:t>
            </w:r>
          </w:p>
        </w:tc>
        <w:tc>
          <w:tcPr>
            <w:tcW w:w="2151" w:type="dxa"/>
          </w:tcPr>
          <w:p w14:paraId="312863C6" w14:textId="77777777" w:rsidR="00CC68E7" w:rsidRDefault="00CC68E7" w:rsidP="0071617A">
            <w:pPr>
              <w:rPr>
                <w:i/>
              </w:rPr>
            </w:pPr>
          </w:p>
        </w:tc>
        <w:tc>
          <w:tcPr>
            <w:tcW w:w="2106" w:type="dxa"/>
          </w:tcPr>
          <w:p w14:paraId="75886A2F" w14:textId="77777777" w:rsidR="00CC68E7" w:rsidRDefault="00CC68E7" w:rsidP="0071617A">
            <w:pPr>
              <w:rPr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/>
        </w:rPr>
      </w:pPr>
    </w:p>
    <w:p w14:paraId="272290AD" w14:textId="2EC12254" w:rsidR="00AB041E" w:rsidRDefault="00F76D5B" w:rsidP="007541A3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r>
        <w:rPr>
          <w:i/>
        </w:rPr>
        <w:t>Use ‘</w:t>
      </w:r>
      <w:proofErr w:type="spellStart"/>
      <w:r w:rsidR="006A7C26" w:rsidRPr="006A7C26">
        <w:rPr>
          <w:i/>
        </w:rPr>
        <w:t>aatams_acoustic_stats_view</w:t>
      </w:r>
      <w:proofErr w:type="spellEnd"/>
      <w:r>
        <w:rPr>
          <w:i/>
        </w:rPr>
        <w:t>’;</w:t>
      </w:r>
      <w:r w:rsidRPr="00B22073">
        <w:rPr>
          <w:i/>
        </w:rPr>
        <w:t xml:space="preserve"> filter by: </w:t>
      </w:r>
      <w:r>
        <w:rPr>
          <w:i/>
        </w:rPr>
        <w:t>‘type’ = ‘</w:t>
      </w:r>
      <w:r w:rsidR="006A7C26">
        <w:rPr>
          <w:i/>
        </w:rPr>
        <w:t>Species</w:t>
      </w:r>
      <w:r>
        <w:rPr>
          <w:i/>
        </w:rPr>
        <w:t>’</w:t>
      </w:r>
      <w:r w:rsidR="00E5061B">
        <w:rPr>
          <w:i/>
        </w:rPr>
        <w:t xml:space="preserve">, where </w:t>
      </w:r>
      <w:proofErr w:type="spellStart"/>
      <w:r w:rsidR="00E5061B">
        <w:rPr>
          <w:i/>
        </w:rPr>
        <w:t>statistics_type</w:t>
      </w:r>
      <w:proofErr w:type="spellEnd"/>
      <w:r w:rsidR="00E5061B">
        <w:rPr>
          <w:i/>
        </w:rPr>
        <w:t xml:space="preserve"> = …</w:t>
      </w:r>
      <w:r>
        <w:rPr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for registered tags that are public (‘</w:t>
      </w:r>
      <w:r w:rsidR="00E5061B" w:rsidRPr="00E5061B">
        <w:rPr>
          <w:b/>
          <w:i/>
        </w:rPr>
        <w:t xml:space="preserve">no detections for </w:t>
      </w:r>
      <w:r w:rsidR="00E5061B">
        <w:rPr>
          <w:b/>
          <w:i/>
        </w:rPr>
        <w:t>registered tags that are public’):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(‘no detections at species level’): XX</w:t>
      </w:r>
      <w:r w:rsidR="00E5061B">
        <w:rPr>
          <w:b/>
          <w:i/>
        </w:rPr>
        <w:br/>
      </w:r>
      <w:r w:rsidR="00E5061B">
        <w:tab/>
      </w:r>
      <w:r w:rsidR="00E5061B">
        <w:rPr>
          <w:b/>
          <w:i/>
        </w:rPr>
        <w:t xml:space="preserve"> Number of detections with species information that are public (‘</w:t>
      </w:r>
      <w:r w:rsidR="00E5061B" w:rsidRPr="00E5061B">
        <w:rPr>
          <w:b/>
          <w:i/>
        </w:rPr>
        <w:t>no pub</w:t>
      </w:r>
      <w:r w:rsidR="00E5061B">
        <w:rPr>
          <w:b/>
          <w:i/>
        </w:rPr>
        <w:t>lic detections at species level’): XX</w:t>
      </w:r>
      <w:r w:rsidR="00E5061B">
        <w:br/>
      </w:r>
      <w:r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tag ids detected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t xml:space="preserve"> </w:t>
      </w:r>
      <w:r w:rsidR="00E5061B">
        <w:rPr>
          <w:b/>
          <w:i/>
        </w:rPr>
        <w:t>N</w:t>
      </w:r>
      <w:r w:rsidR="00ED1F5B">
        <w:rPr>
          <w:b/>
          <w:i/>
        </w:rPr>
        <w:t xml:space="preserve">umber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r w:rsidR="007541A3">
        <w:rPr>
          <w:b/>
          <w:i/>
        </w:rPr>
        <w:t xml:space="preserve">Animal Tracking </w:t>
      </w:r>
      <w:r w:rsidR="00C16AD5">
        <w:rPr>
          <w:b/>
          <w:i/>
        </w:rPr>
        <w:t>database</w:t>
      </w:r>
      <w:r w:rsidR="00ED1F5B">
        <w:rPr>
          <w:b/>
          <w:i/>
        </w:rPr>
        <w:t xml:space="preserve"> (‘</w:t>
      </w:r>
      <w:r w:rsidR="00E5061B">
        <w:rPr>
          <w:b/>
          <w:i/>
        </w:rPr>
        <w:t>no unique registered tag ids</w:t>
      </w:r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Nu</w:t>
      </w:r>
      <w:r w:rsidR="00ED1F5B">
        <w:rPr>
          <w:b/>
          <w:i/>
        </w:rPr>
        <w:t xml:space="preserve">mber of </w:t>
      </w:r>
      <w:r w:rsidR="00E5061B">
        <w:rPr>
          <w:b/>
          <w:i/>
        </w:rPr>
        <w:t xml:space="preserve">unique </w:t>
      </w:r>
      <w:r w:rsidR="00B25225">
        <w:rPr>
          <w:b/>
          <w:i/>
        </w:rPr>
        <w:t>tag</w:t>
      </w:r>
      <w:r w:rsidR="00E5061B">
        <w:rPr>
          <w:b/>
          <w:i/>
        </w:rPr>
        <w:t xml:space="preserve"> IDs detected that are</w:t>
      </w:r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</w:t>
      </w:r>
      <w:r w:rsidR="007541A3">
        <w:rPr>
          <w:b/>
          <w:i/>
        </w:rPr>
        <w:t xml:space="preserve">Animal Tracking </w:t>
      </w:r>
      <w:r w:rsidR="00C16AD5">
        <w:rPr>
          <w:b/>
          <w:i/>
        </w:rPr>
        <w:t xml:space="preserve">database </w:t>
      </w:r>
      <w:r w:rsidR="00ED1F5B">
        <w:rPr>
          <w:b/>
          <w:i/>
        </w:rPr>
        <w:t>(</w:t>
      </w:r>
      <w:r w:rsidR="00E5061B">
        <w:rPr>
          <w:b/>
          <w:i/>
        </w:rPr>
        <w:t>‘</w:t>
      </w:r>
      <w:r w:rsidR="00E5061B" w:rsidRPr="00E5061B">
        <w:rPr>
          <w:b/>
          <w:i/>
        </w:rPr>
        <w:t xml:space="preserve">no unique tag ids detected that </w:t>
      </w:r>
      <w:proofErr w:type="spellStart"/>
      <w:r w:rsidR="00E5061B" w:rsidRPr="00E5061B">
        <w:rPr>
          <w:b/>
          <w:i/>
        </w:rPr>
        <w:t>aatams</w:t>
      </w:r>
      <w:proofErr w:type="spellEnd"/>
      <w:r w:rsidR="00E5061B" w:rsidRPr="00E5061B">
        <w:rPr>
          <w:b/>
          <w:i/>
        </w:rPr>
        <w:t xml:space="preserve"> knows about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6A7C26">
        <w:tab/>
      </w:r>
      <w:r w:rsidR="00E5061B">
        <w:rPr>
          <w:b/>
          <w:i/>
        </w:rPr>
        <w:t xml:space="preserve"> N</w:t>
      </w:r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E5061B" w:rsidRPr="00E5061B">
        <w:rPr>
          <w:b/>
          <w:i/>
        </w:rPr>
        <w:t>tags detected by species</w:t>
      </w:r>
      <w:r w:rsidR="00E5061B">
        <w:rPr>
          <w:b/>
          <w:i/>
        </w:rPr>
        <w:t>’</w:t>
      </w:r>
      <w:r w:rsidR="00ED1F5B">
        <w:rPr>
          <w:b/>
          <w:i/>
        </w:rPr>
        <w:t>): XX</w:t>
      </w:r>
    </w:p>
    <w:p w14:paraId="60CD26F1" w14:textId="77777777" w:rsidR="00AB041E" w:rsidRDefault="00AB041E" w:rsidP="007541A3">
      <w:pPr>
        <w:ind w:left="567" w:hanging="567"/>
        <w:rPr>
          <w:b/>
          <w:i/>
        </w:rPr>
      </w:pPr>
    </w:p>
    <w:p w14:paraId="7C729FAC" w14:textId="0C92513E" w:rsidR="0071617A" w:rsidRDefault="00AB041E" w:rsidP="007541A3">
      <w:pPr>
        <w:rPr>
          <w:b/>
          <w:i/>
        </w:rPr>
      </w:pPr>
      <w:r>
        <w:lastRenderedPageBreak/>
        <w:t xml:space="preserve">Below the above totals put in the embargo plot for the current month, located at </w:t>
      </w:r>
      <w:r w:rsidRPr="00AB041E">
        <w:rPr>
          <w:lang w:val="en-US"/>
        </w:rPr>
        <w:t>emiiSheryl/eMII_data_report/AATAMS_EmbargoPlots/EmbargoPlot_</w:t>
      </w:r>
      <w:r>
        <w:rPr>
          <w:b/>
          <w:i/>
          <w:lang w:val="en-US"/>
        </w:rPr>
        <w:t>TodaysDate</w:t>
      </w:r>
      <w:r w:rsidRPr="00AB041E">
        <w:rPr>
          <w:lang w:val="en-US"/>
        </w:rPr>
        <w:t>.jpeg</w:t>
      </w:r>
    </w:p>
    <w:p w14:paraId="20CC245B" w14:textId="77777777" w:rsidR="000848A4" w:rsidRDefault="000848A4" w:rsidP="007541A3"/>
    <w:p w14:paraId="546496E0" w14:textId="264FD12D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2A467D">
        <w:rPr>
          <w:b/>
        </w:rPr>
        <w:t># transmitters</w:t>
      </w:r>
      <w:r w:rsidR="002A467D">
        <w:t>: Number of transmitters deployed.</w:t>
      </w:r>
      <w:r w:rsidR="002A467D">
        <w:br/>
      </w:r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r>
        <w:t xml:space="preserve">: </w:t>
      </w:r>
      <w:r w:rsidR="002A467D">
        <w:t>N</w:t>
      </w:r>
      <w:r>
        <w:t xml:space="preserve">umber of </w:t>
      </w:r>
      <w:r w:rsidR="002A467D">
        <w:t>animal releases</w:t>
      </w:r>
      <w:r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embargoed</w:t>
      </w:r>
      <w:proofErr w:type="gramEnd"/>
      <w:r w:rsidR="005B207C">
        <w:rPr>
          <w:b/>
        </w:rPr>
        <w:t xml:space="preserve"> releases</w:t>
      </w:r>
      <w:r w:rsidR="005B207C">
        <w:t>: Number of embargo</w:t>
      </w:r>
      <w:r w:rsidR="002A467D">
        <w:t>ed releases</w:t>
      </w:r>
      <w:r w:rsidR="005B207C"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detections</w:t>
      </w:r>
      <w:r w:rsidR="005B207C">
        <w:t xml:space="preserve">: </w:t>
      </w:r>
      <w:r w:rsidR="002A467D">
        <w:t>N</w:t>
      </w:r>
      <w:r w:rsidR="005B207C">
        <w:t>umber of released animals that have been detected.</w:t>
      </w:r>
      <w:r w:rsidR="005B207C">
        <w:br/>
      </w:r>
      <w:r w:rsidR="005B207C">
        <w:rPr>
          <w:b/>
        </w:rPr>
        <w:t>#</w:t>
      </w:r>
      <w:r w:rsidR="002A467D">
        <w:rPr>
          <w:b/>
        </w:rPr>
        <w:t xml:space="preserve">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</w:t>
      </w:r>
      <w:r w:rsidR="002A467D">
        <w:rPr>
          <w:b/>
        </w:rPr>
        <w:t>location</w:t>
      </w:r>
      <w:r w:rsidR="005B207C">
        <w:t xml:space="preserve">: </w:t>
      </w:r>
      <w:r w:rsidR="002A467D">
        <w:t>Number of animal releases for which capture/release latitude and longitude coordinates are available.</w:t>
      </w:r>
      <w:r w:rsidR="002A467D">
        <w:br/>
      </w:r>
      <w:r w:rsidR="002A467D">
        <w:rPr>
          <w:b/>
        </w:rPr>
        <w:t xml:space="preserve"># </w:t>
      </w:r>
      <w:proofErr w:type="gramStart"/>
      <w:r w:rsidR="002A467D">
        <w:rPr>
          <w:b/>
        </w:rPr>
        <w:t>protected</w:t>
      </w:r>
      <w:proofErr w:type="gramEnd"/>
      <w:r w:rsidR="002A467D">
        <w:t>:</w:t>
      </w:r>
      <w:r w:rsidR="00A70E59">
        <w:t xml:space="preserve"> Number of transmitters that are part of a protected project.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detection</w:t>
      </w:r>
      <w:r w:rsidR="002A467D">
        <w:rPr>
          <w:b/>
        </w:rPr>
        <w:t>s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public</w:t>
      </w:r>
      <w:proofErr w:type="gramEnd"/>
      <w:r w:rsidR="005B207C">
        <w:rPr>
          <w:b/>
        </w:rPr>
        <w:t xml:space="preserve"> detections</w:t>
      </w:r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="005B207C">
        <w:rPr>
          <w:b/>
        </w:rPr>
        <w:t>First detection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="005B207C">
        <w:rPr>
          <w:b/>
        </w:rPr>
        <w:t>Last detection</w:t>
      </w:r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2A467D">
        <w:rPr>
          <w:b/>
        </w:rPr>
        <w:t xml:space="preserve"># </w:t>
      </w:r>
      <w:proofErr w:type="gramStart"/>
      <w:r w:rsidR="002A467D">
        <w:rPr>
          <w:b/>
        </w:rPr>
        <w:t>days</w:t>
      </w:r>
      <w:proofErr w:type="gramEnd"/>
      <w:r w:rsidR="002A467D">
        <w:rPr>
          <w:b/>
        </w:rPr>
        <w:t xml:space="preserve"> of data (range)</w:t>
      </w:r>
      <w:r>
        <w:t xml:space="preserve">: </w:t>
      </w:r>
      <w:r w:rsidR="00A70E59">
        <w:t>N</w:t>
      </w:r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r w:rsidR="00A70E59">
        <w:t xml:space="preserve"> (minimum – maximum)</w:t>
      </w:r>
      <w:r>
        <w:t>.</w:t>
      </w:r>
      <w:r w:rsidRPr="006B3C3D">
        <w:br/>
      </w:r>
      <w:r w:rsidR="007541A3">
        <w:rPr>
          <w:b/>
        </w:rPr>
        <w:t>Animal Tracking Facility</w:t>
      </w:r>
      <w:r>
        <w:rPr>
          <w:b/>
        </w:rPr>
        <w:t xml:space="preserve">: </w:t>
      </w:r>
      <w:hyperlink r:id="rId8" w:history="1">
        <w:r w:rsidR="00846024" w:rsidRPr="00CE7D03">
          <w:rPr>
            <w:rStyle w:val="Hyperlink"/>
          </w:rPr>
          <w:t>http://imos.org.au/animaltracking.html</w:t>
        </w:r>
      </w:hyperlink>
      <w:r w:rsidR="00DA29EC">
        <w:t xml:space="preserve">; web app: </w:t>
      </w:r>
      <w:r w:rsidR="001A5D73">
        <w:fldChar w:fldCharType="begin"/>
      </w:r>
      <w:ins w:id="36" w:author="Xavier Hoenner" w:date="2016-08-11T09:39:00Z">
        <w:r w:rsidR="00311883">
          <w:instrText>HYPERLINK "http://animaltracking.aodn.org.au/"</w:instrText>
        </w:r>
      </w:ins>
      <w:r w:rsidR="001A5D73">
        <w:fldChar w:fldCharType="separate"/>
      </w:r>
      <w:r w:rsidR="00311883">
        <w:rPr>
          <w:rStyle w:val="Hyperlink"/>
        </w:rPr>
        <w:t>http://animaltracking.aodn.org.au/</w:t>
      </w:r>
      <w:r w:rsidR="001A5D73">
        <w:rPr>
          <w:rStyle w:val="Hyperlink"/>
        </w:rPr>
        <w:fldChar w:fldCharType="end"/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35"/>
        <w:gridCol w:w="601"/>
        <w:gridCol w:w="625"/>
        <w:gridCol w:w="1082"/>
        <w:gridCol w:w="653"/>
        <w:gridCol w:w="906"/>
        <w:gridCol w:w="867"/>
        <w:gridCol w:w="909"/>
        <w:gridCol w:w="801"/>
        <w:gridCol w:w="677"/>
        <w:gridCol w:w="668"/>
      </w:tblGrid>
      <w:tr w:rsidR="002A467D" w14:paraId="3B870AA2" w14:textId="77777777" w:rsidTr="007541A3">
        <w:tc>
          <w:tcPr>
            <w:tcW w:w="0" w:type="auto"/>
            <w:vAlign w:val="center"/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</w:tcPr>
          <w:p w14:paraId="39F569D4" w14:textId="195C930D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_transmitters</w:t>
            </w:r>
            <w:proofErr w:type="spellEnd"/>
          </w:p>
        </w:tc>
        <w:tc>
          <w:tcPr>
            <w:tcW w:w="0" w:type="auto"/>
            <w:vAlign w:val="center"/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_embargo</w:t>
            </w:r>
            <w:proofErr w:type="spellEnd"/>
          </w:p>
        </w:tc>
        <w:tc>
          <w:tcPr>
            <w:tcW w:w="0" w:type="auto"/>
            <w:vAlign w:val="center"/>
          </w:tcPr>
          <w:p w14:paraId="6436C86A" w14:textId="26CB958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_releases_with_location</w:t>
            </w:r>
            <w:proofErr w:type="spellEnd"/>
          </w:p>
        </w:tc>
        <w:tc>
          <w:tcPr>
            <w:tcW w:w="0" w:type="auto"/>
            <w:vAlign w:val="center"/>
          </w:tcPr>
          <w:p w14:paraId="64071109" w14:textId="6B351624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_protected</w:t>
            </w:r>
            <w:proofErr w:type="spellEnd"/>
          </w:p>
        </w:tc>
        <w:tc>
          <w:tcPr>
            <w:tcW w:w="0" w:type="auto"/>
            <w:vAlign w:val="center"/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_embargo_date</w:t>
            </w:r>
            <w:proofErr w:type="spellEnd"/>
          </w:p>
        </w:tc>
        <w:tc>
          <w:tcPr>
            <w:tcW w:w="0" w:type="auto"/>
            <w:vAlign w:val="center"/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_no_detections</w:t>
            </w:r>
            <w:proofErr w:type="spellEnd"/>
          </w:p>
        </w:tc>
        <w:tc>
          <w:tcPr>
            <w:tcW w:w="0" w:type="auto"/>
            <w:vAlign w:val="center"/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_detections_public</w:t>
            </w:r>
            <w:proofErr w:type="spellEnd"/>
          </w:p>
        </w:tc>
        <w:tc>
          <w:tcPr>
            <w:tcW w:w="0" w:type="auto"/>
            <w:vAlign w:val="center"/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</w:tcPr>
          <w:p w14:paraId="103AD195" w14:textId="6E9F5933" w:rsidR="00D55003" w:rsidRDefault="002A467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2A467D" w14:paraId="0895A022" w14:textId="77777777" w:rsidTr="007541A3">
        <w:tc>
          <w:tcPr>
            <w:tcW w:w="0" w:type="auto"/>
            <w:vAlign w:val="center"/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</w:tcPr>
          <w:p w14:paraId="22086EDA" w14:textId="0F820BC7" w:rsidR="00D55003" w:rsidRDefault="00D55003" w:rsidP="003815B2">
            <w:pPr>
              <w:jc w:val="center"/>
            </w:pPr>
            <w:r>
              <w:t xml:space="preserve"># </w:t>
            </w:r>
            <w:proofErr w:type="spellStart"/>
            <w:proofErr w:type="gramStart"/>
            <w:r>
              <w:t>transmittters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</w:tcPr>
          <w:p w14:paraId="387615B5" w14:textId="7C491C95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embargoed</w:t>
            </w:r>
            <w:proofErr w:type="gramEnd"/>
            <w:r>
              <w:t xml:space="preserve"> releases</w:t>
            </w:r>
          </w:p>
        </w:tc>
        <w:tc>
          <w:tcPr>
            <w:tcW w:w="0" w:type="auto"/>
            <w:vAlign w:val="center"/>
          </w:tcPr>
          <w:p w14:paraId="11095CEA" w14:textId="722DF455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  <w:r>
              <w:t xml:space="preserve"> with location</w:t>
            </w:r>
          </w:p>
        </w:tc>
        <w:tc>
          <w:tcPr>
            <w:tcW w:w="0" w:type="auto"/>
            <w:vAlign w:val="center"/>
          </w:tcPr>
          <w:p w14:paraId="7CB0CF26" w14:textId="680355FD" w:rsidR="00D55003" w:rsidRDefault="00D55003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protected</w:t>
            </w:r>
            <w:proofErr w:type="gramEnd"/>
          </w:p>
        </w:tc>
        <w:tc>
          <w:tcPr>
            <w:tcW w:w="0" w:type="auto"/>
            <w:vAlign w:val="center"/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53AB9BBF" w14:textId="55A57A41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public</w:t>
            </w:r>
            <w:proofErr w:type="gramEnd"/>
            <w:r>
              <w:t xml:space="preserve"> detections</w:t>
            </w:r>
          </w:p>
        </w:tc>
        <w:tc>
          <w:tcPr>
            <w:tcW w:w="0" w:type="auto"/>
            <w:vAlign w:val="center"/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05E04A78" w14:textId="1620EF6B" w:rsidR="00D55003" w:rsidRDefault="002A467D" w:rsidP="007541A3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  <w:r w:rsidR="00D55003">
              <w:t xml:space="preserve"> (</w:t>
            </w:r>
            <w:r>
              <w:t>range</w:t>
            </w:r>
            <w:r w:rsidR="00D55003"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2"/>
            <w:shd w:val="clear" w:color="auto" w:fill="595959" w:themeFill="text1" w:themeFillTint="A6"/>
          </w:tcPr>
          <w:p w14:paraId="746A462A" w14:textId="088D94E5" w:rsidR="002A467D" w:rsidRDefault="002A467D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Headers = registered</w:t>
            </w:r>
          </w:p>
        </w:tc>
      </w:tr>
      <w:tr w:rsidR="002A467D" w14:paraId="1B6B91A4" w14:textId="77777777" w:rsidTr="007541A3">
        <w:tc>
          <w:tcPr>
            <w:tcW w:w="0" w:type="auto"/>
            <w:vAlign w:val="center"/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</w:tcPr>
          <w:p w14:paraId="2C71449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9375321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7541A3" w:rsidRPr="0011784D">
        <w:rPr>
          <w:u w:val="none"/>
        </w:rPr>
        <w:t>A</w:t>
      </w:r>
      <w:r w:rsidR="007541A3">
        <w:rPr>
          <w:u w:val="none"/>
        </w:rPr>
        <w:t>nimalTracking</w:t>
      </w:r>
      <w:r w:rsidRPr="0011784D">
        <w:rPr>
          <w:u w:val="none"/>
        </w:rPr>
        <w:t>_AcousticTagging_</w:t>
      </w:r>
      <w:r w:rsidR="00E3381B">
        <w:rPr>
          <w:u w:val="none"/>
        </w:rPr>
        <w:t>allProjects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48A90CC1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Station code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deployments</w:t>
      </w:r>
      <w:proofErr w:type="gramEnd"/>
      <w:r w:rsidR="00577FDC">
        <w:t xml:space="preserve">: Number of receiver deployments at a given </w:t>
      </w:r>
      <w:r w:rsidR="004E6682">
        <w:t xml:space="preserve">receiving </w:t>
      </w:r>
      <w:r w:rsidR="00577FDC">
        <w:t>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transmitters</w:t>
      </w:r>
      <w:proofErr w:type="gramEnd"/>
      <w:r w:rsidR="004E6682">
        <w:t>: Number of transmitters detected at a given receiving station.</w:t>
      </w:r>
      <w:r w:rsidR="00577FDC">
        <w:br/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4E6682">
        <w:t>N</w:t>
      </w:r>
      <w:r w:rsidR="00577FDC">
        <w:t xml:space="preserve">umber of detections </w:t>
      </w:r>
      <w:r w:rsidR="004E6682">
        <w:t xml:space="preserve">at </w:t>
      </w:r>
      <w:r w:rsidR="00577FDC">
        <w:t>a given receiving 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unregistered</w:t>
      </w:r>
      <w:proofErr w:type="gramEnd"/>
      <w:r w:rsidR="004E6682">
        <w:rPr>
          <w:b/>
        </w:rPr>
        <w:t xml:space="preserve"> </w:t>
      </w:r>
      <w:r w:rsidR="002F6882">
        <w:rPr>
          <w:b/>
        </w:rPr>
        <w:t>transmitters</w:t>
      </w:r>
      <w:r w:rsidR="004E6682">
        <w:t>: Number of</w:t>
      </w:r>
      <w:r w:rsidR="000C755A">
        <w:t xml:space="preserve"> unregistered</w:t>
      </w:r>
      <w:r w:rsidR="004E6682">
        <w:t xml:space="preserve"> transmitters detected at a given receiving station.</w:t>
      </w:r>
      <w:r w:rsidR="004E6682">
        <w:br/>
      </w:r>
      <w:r w:rsidR="004E6682">
        <w:rPr>
          <w:b/>
        </w:rPr>
        <w:t xml:space="preserve"># </w:t>
      </w:r>
      <w:proofErr w:type="gramStart"/>
      <w:r w:rsidR="004E6682">
        <w:rPr>
          <w:b/>
        </w:rPr>
        <w:t>unregistered</w:t>
      </w:r>
      <w:proofErr w:type="gramEnd"/>
      <w:r w:rsidR="004E6682">
        <w:rPr>
          <w:b/>
        </w:rPr>
        <w:t xml:space="preserve"> detections</w:t>
      </w:r>
      <w:r w:rsidR="004E6682" w:rsidRPr="006B3C3D">
        <w:rPr>
          <w:b/>
        </w:rPr>
        <w:t>:</w:t>
      </w:r>
      <w:r w:rsidR="004E6682" w:rsidRPr="006B3C3D">
        <w:t xml:space="preserve"> </w:t>
      </w:r>
      <w:r w:rsidR="004E6682">
        <w:t>Number of detections</w:t>
      </w:r>
      <w:r w:rsidR="000C755A">
        <w:t xml:space="preserve"> of unregistered tags</w:t>
      </w:r>
      <w:r w:rsidR="004E6682">
        <w:t xml:space="preserve"> at a given receiving station.</w:t>
      </w:r>
      <w:r w:rsidR="00577FDC">
        <w:rPr>
          <w:b/>
        </w:rPr>
        <w:br/>
      </w:r>
      <w:r w:rsidR="009B546B">
        <w:rPr>
          <w:b/>
        </w:rPr>
        <w:t>Last deployment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9B546B">
        <w:br/>
      </w:r>
      <w:r w:rsidR="009B546B">
        <w:rPr>
          <w:b/>
        </w:rPr>
        <w:t>Last detection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577FDC" w:rsidRPr="006B3C3D">
        <w:br/>
      </w:r>
      <w:r w:rsidR="008C275E">
        <w:rPr>
          <w:b/>
        </w:rPr>
        <w:t xml:space="preserve"># </w:t>
      </w:r>
      <w:proofErr w:type="gramStart"/>
      <w:r w:rsidR="008C275E">
        <w:rPr>
          <w:b/>
        </w:rPr>
        <w:t>days</w:t>
      </w:r>
      <w:proofErr w:type="gramEnd"/>
      <w:r w:rsidR="008C275E">
        <w:rPr>
          <w:b/>
        </w:rPr>
        <w:t xml:space="preserve"> of data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7541A3">
        <w:rPr>
          <w:b/>
        </w:rPr>
        <w:t>Animal Tracking Facility</w:t>
      </w:r>
      <w:r w:rsidR="009B546B">
        <w:rPr>
          <w:b/>
        </w:rPr>
        <w:t xml:space="preserve">: </w:t>
      </w:r>
      <w:hyperlink r:id="rId9" w:history="1">
        <w:r w:rsidR="00846024" w:rsidRPr="00CE7D03">
          <w:rPr>
            <w:rStyle w:val="Hyperlink"/>
          </w:rPr>
          <w:t>http://imos.org.au/animaltracking.html</w:t>
        </w:r>
      </w:hyperlink>
      <w:r w:rsidR="009B546B">
        <w:t xml:space="preserve">; web app: </w:t>
      </w:r>
      <w:r w:rsidR="001A5D73">
        <w:fldChar w:fldCharType="begin"/>
      </w:r>
      <w:ins w:id="37" w:author="Xavier Hoenner" w:date="2016-08-11T09:39:00Z">
        <w:r w:rsidR="00311883">
          <w:instrText>HYPERLINK "http://animaltracking.aodn.org.au/"</w:instrText>
        </w:r>
      </w:ins>
      <w:r w:rsidR="001A5D73">
        <w:fldChar w:fldCharType="separate"/>
      </w:r>
      <w:r w:rsidR="00311883">
        <w:rPr>
          <w:rStyle w:val="Hyperlink"/>
        </w:rPr>
        <w:t>http://animaltracking.aodn.org.au/</w:t>
      </w:r>
      <w:r w:rsidR="001A5D73">
        <w:rPr>
          <w:rStyle w:val="Hyperlink"/>
        </w:rPr>
        <w:fldChar w:fldCharType="end"/>
      </w:r>
      <w:r w:rsidR="009B546B">
        <w:t>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553"/>
        <w:gridCol w:w="553"/>
        <w:gridCol w:w="957"/>
        <w:gridCol w:w="872"/>
        <w:gridCol w:w="1277"/>
        <w:gridCol w:w="1193"/>
        <w:gridCol w:w="1252"/>
        <w:gridCol w:w="653"/>
        <w:gridCol w:w="1082"/>
      </w:tblGrid>
      <w:tr w:rsidR="002F6882" w14:paraId="1109FA93" w14:textId="77777777" w:rsidTr="007541A3">
        <w:tc>
          <w:tcPr>
            <w:tcW w:w="0" w:type="auto"/>
            <w:vAlign w:val="center"/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</w:t>
            </w:r>
            <w:r>
              <w:rPr>
                <w:b/>
              </w:rPr>
              <w:lastRenderedPageBreak/>
              <w:t>me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 w:rsidRPr="0025464E"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95F81B0" w14:textId="50464B8D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_transmitt</w:t>
            </w:r>
            <w:r>
              <w:rPr>
                <w:b/>
              </w:rPr>
              <w:lastRenderedPageBreak/>
              <w:t>ers</w:t>
            </w:r>
            <w:proofErr w:type="spellEnd"/>
          </w:p>
        </w:tc>
        <w:tc>
          <w:tcPr>
            <w:tcW w:w="0" w:type="auto"/>
            <w:vAlign w:val="center"/>
          </w:tcPr>
          <w:p w14:paraId="1FFF1F52" w14:textId="33CD2E86" w:rsidR="002F6882" w:rsidDel="00333D4D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>
              <w:rPr>
                <w:b/>
              </w:rPr>
              <w:t>_detectio</w:t>
            </w:r>
            <w:r>
              <w:rPr>
                <w:b/>
              </w:rPr>
              <w:lastRenderedPageBreak/>
              <w:t>ns</w:t>
            </w:r>
            <w:proofErr w:type="spellEnd"/>
          </w:p>
        </w:tc>
        <w:tc>
          <w:tcPr>
            <w:tcW w:w="0" w:type="auto"/>
            <w:vAlign w:val="center"/>
          </w:tcPr>
          <w:p w14:paraId="19615339" w14:textId="51694046" w:rsidR="002F6882" w:rsidDel="00333D4D" w:rsidRDefault="002F6882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>
              <w:rPr>
                <w:b/>
              </w:rPr>
              <w:t>_unreg_transmitt</w:t>
            </w:r>
            <w:r>
              <w:rPr>
                <w:b/>
              </w:rPr>
              <w:lastRenderedPageBreak/>
              <w:t>ers</w:t>
            </w:r>
            <w:proofErr w:type="spellEnd"/>
          </w:p>
        </w:tc>
        <w:tc>
          <w:tcPr>
            <w:tcW w:w="0" w:type="auto"/>
            <w:vAlign w:val="center"/>
          </w:tcPr>
          <w:p w14:paraId="2571009F" w14:textId="3BDC4E71" w:rsidR="002F6882" w:rsidRDefault="002F6882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>
              <w:rPr>
                <w:b/>
              </w:rPr>
              <w:t>_unreg_detectio</w:t>
            </w:r>
            <w:r>
              <w:rPr>
                <w:b/>
              </w:rPr>
              <w:lastRenderedPageBreak/>
              <w:t>ns</w:t>
            </w:r>
            <w:proofErr w:type="spellEnd"/>
          </w:p>
        </w:tc>
        <w:tc>
          <w:tcPr>
            <w:tcW w:w="0" w:type="auto"/>
            <w:vAlign w:val="center"/>
          </w:tcPr>
          <w:p w14:paraId="45C281A8" w14:textId="4DD39EB0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last</w:t>
            </w:r>
            <w:proofErr w:type="gramEnd"/>
            <w:r>
              <w:rPr>
                <w:b/>
              </w:rPr>
              <w:t>_deployment_d</w:t>
            </w:r>
            <w:r>
              <w:rPr>
                <w:b/>
              </w:rPr>
              <w:lastRenderedPageBreak/>
              <w:t>ate</w:t>
            </w:r>
            <w:proofErr w:type="spellEnd"/>
          </w:p>
        </w:tc>
        <w:tc>
          <w:tcPr>
            <w:tcW w:w="0" w:type="auto"/>
            <w:vAlign w:val="center"/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end</w:t>
            </w:r>
            <w:proofErr w:type="gramEnd"/>
            <w:r>
              <w:rPr>
                <w:b/>
              </w:rPr>
              <w:t>_da</w:t>
            </w:r>
            <w:r>
              <w:rPr>
                <w:b/>
              </w:rPr>
              <w:lastRenderedPageBreak/>
              <w:t>te</w:t>
            </w:r>
            <w:proofErr w:type="spellEnd"/>
          </w:p>
        </w:tc>
        <w:tc>
          <w:tcPr>
            <w:tcW w:w="0" w:type="auto"/>
            <w:vAlign w:val="center"/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coverage</w:t>
            </w:r>
            <w:proofErr w:type="gramEnd"/>
            <w:r>
              <w:rPr>
                <w:b/>
              </w:rPr>
              <w:t>_durati</w:t>
            </w:r>
            <w:r>
              <w:rPr>
                <w:b/>
              </w:rPr>
              <w:lastRenderedPageBreak/>
              <w:t>on</w:t>
            </w:r>
            <w:proofErr w:type="spellEnd"/>
          </w:p>
        </w:tc>
      </w:tr>
      <w:tr w:rsidR="002F6882" w14:paraId="51A54FCE" w14:textId="77777777" w:rsidTr="007541A3">
        <w:tc>
          <w:tcPr>
            <w:tcW w:w="0" w:type="auto"/>
            <w:vAlign w:val="center"/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263D5488" w14:textId="4A7B96EF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 xml:space="preserve"># </w:t>
            </w:r>
            <w:proofErr w:type="gramStart"/>
            <w:r>
              <w:t>transmitters</w:t>
            </w:r>
            <w:proofErr w:type="gramEnd"/>
          </w:p>
        </w:tc>
        <w:tc>
          <w:tcPr>
            <w:tcW w:w="0" w:type="auto"/>
            <w:vAlign w:val="center"/>
          </w:tcPr>
          <w:p w14:paraId="19E0AA0B" w14:textId="025A363B" w:rsidR="002F6882" w:rsidRDefault="002F6882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5AE82A28" w14:textId="59DF1C05" w:rsidR="002F6882" w:rsidRPr="002F6882" w:rsidRDefault="002F6882" w:rsidP="003815B2">
            <w:pPr>
              <w:spacing w:after="200" w:line="276" w:lineRule="auto"/>
              <w:jc w:val="center"/>
            </w:pPr>
            <w:r w:rsidRPr="007541A3">
              <w:t xml:space="preserve"># </w:t>
            </w:r>
            <w:proofErr w:type="gramStart"/>
            <w:r w:rsidRPr="007541A3">
              <w:t>unregistered</w:t>
            </w:r>
            <w:proofErr w:type="gramEnd"/>
            <w:r w:rsidRPr="007541A3">
              <w:t xml:space="preserve"> transmitters</w:t>
            </w:r>
          </w:p>
        </w:tc>
        <w:tc>
          <w:tcPr>
            <w:tcW w:w="0" w:type="auto"/>
            <w:vAlign w:val="center"/>
          </w:tcPr>
          <w:p w14:paraId="3701169E" w14:textId="3E48A477" w:rsidR="002F6882" w:rsidRDefault="002F6882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</w:pPr>
            <w:r w:rsidRPr="00992058">
              <w:t xml:space="preserve"># </w:t>
            </w:r>
            <w:proofErr w:type="gramStart"/>
            <w:r w:rsidRPr="00992058">
              <w:t>unregistered</w:t>
            </w:r>
            <w:proofErr w:type="gramEnd"/>
            <w:r w:rsidRPr="00992058">
              <w:t xml:space="preserve"> </w:t>
            </w:r>
            <w:r>
              <w:t>detections</w:t>
            </w:r>
          </w:p>
        </w:tc>
        <w:tc>
          <w:tcPr>
            <w:tcW w:w="0" w:type="auto"/>
            <w:vAlign w:val="center"/>
          </w:tcPr>
          <w:p w14:paraId="17A62949" w14:textId="22C7A2A0" w:rsidR="002F6882" w:rsidRDefault="002F6882" w:rsidP="003815B2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954B4B5" w14:textId="5FB6A592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2F6882" w14:paraId="302E6523" w14:textId="77777777" w:rsidTr="007541A3">
        <w:tc>
          <w:tcPr>
            <w:tcW w:w="0" w:type="auto"/>
            <w:gridSpan w:val="2"/>
            <w:shd w:val="clear" w:color="auto" w:fill="595959" w:themeFill="text1" w:themeFillTint="A6"/>
          </w:tcPr>
          <w:p w14:paraId="47A327A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400F90AF" w14:textId="3FCD7235" w:rsidR="002F6882" w:rsidRDefault="002F6882" w:rsidP="003815B2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2F6882" w14:paraId="722AE485" w14:textId="77777777" w:rsidTr="007541A3">
        <w:tc>
          <w:tcPr>
            <w:tcW w:w="0" w:type="auto"/>
            <w:gridSpan w:val="2"/>
            <w:shd w:val="clear" w:color="auto" w:fill="BFBFBF" w:themeFill="background1" w:themeFillShade="BF"/>
          </w:tcPr>
          <w:p w14:paraId="0CD7EA4B" w14:textId="77777777" w:rsidR="002F6882" w:rsidRDefault="002F6882" w:rsidP="003815B2"/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F3CFFB7" w14:textId="5936228A" w:rsidR="002F6882" w:rsidRDefault="002F6882" w:rsidP="003815B2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2F6882" w14:paraId="4265A572" w14:textId="77777777" w:rsidTr="007541A3">
        <w:tc>
          <w:tcPr>
            <w:tcW w:w="0" w:type="auto"/>
            <w:vAlign w:val="center"/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</w:tcPr>
          <w:p w14:paraId="1378B83F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153CA69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7541A3" w:rsidRPr="0011784D">
        <w:rPr>
          <w:u w:val="none"/>
        </w:rPr>
        <w:t>A</w:t>
      </w:r>
      <w:r w:rsidR="007541A3">
        <w:rPr>
          <w:u w:val="none"/>
        </w:rPr>
        <w:t>nimalTracking</w:t>
      </w:r>
      <w:r w:rsidR="0011784D" w:rsidRPr="0011784D">
        <w:rPr>
          <w:u w:val="none"/>
        </w:rPr>
        <w:t>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proofErr w:type="spellEnd"/>
      <w:r w:rsidRPr="0011784D">
        <w:rPr>
          <w:u w:val="none"/>
        </w:rPr>
        <w:t>’</w:t>
      </w:r>
    </w:p>
    <w:p w14:paraId="34F85DD7" w14:textId="71D982C9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="00B22BCA" w:rsidRPr="0011784D">
        <w:rPr>
          <w:szCs w:val="26"/>
        </w:rPr>
        <w:t>‘</w:t>
      </w:r>
      <w:r w:rsidR="00B22BCA">
        <w:t>All tags detected during the past year’</w:t>
      </w:r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38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518DF445" w:rsidR="00A85F08" w:rsidRDefault="00A85F08" w:rsidP="00A85F08">
      <w:r>
        <w:rPr>
          <w:u w:val="single"/>
        </w:rPr>
        <w:t xml:space="preserve">Filters: </w:t>
      </w:r>
      <w:r w:rsidR="004D38BB">
        <w:rPr>
          <w:lang w:val="en-US"/>
        </w:rPr>
        <w:t>L</w:t>
      </w:r>
      <w:r w:rsidR="004D38BB" w:rsidRPr="004D38BB">
        <w:rPr>
          <w:lang w:val="en-US"/>
        </w:rPr>
        <w:t>ist all data for which ‘</w:t>
      </w:r>
      <w:proofErr w:type="spellStart"/>
      <w:r w:rsidR="004D38BB" w:rsidRPr="004D38BB">
        <w:rPr>
          <w:lang w:val="en-US"/>
        </w:rPr>
        <w:t>last_detection</w:t>
      </w:r>
      <w:proofErr w:type="spellEnd"/>
      <w:r w:rsidR="004D38BB" w:rsidRPr="004D38BB">
        <w:rPr>
          <w:lang w:val="en-US"/>
        </w:rPr>
        <w:t>’ is less than one year old.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46574E50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509A9">
        <w:t>registered</w:t>
      </w:r>
      <w:r>
        <w:t>’, sub-group by ‘</w:t>
      </w:r>
      <w:proofErr w:type="spellStart"/>
      <w:r w:rsidR="003A7CF6">
        <w:t>common</w:t>
      </w:r>
      <w:r>
        <w:t>_name</w:t>
      </w:r>
      <w:proofErr w:type="spellEnd"/>
      <w:r>
        <w:t>’.</w:t>
      </w:r>
    </w:p>
    <w:p w14:paraId="6CD96ADA" w14:textId="005B0F8E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9509A9">
        <w:rPr>
          <w:b/>
        </w:rPr>
        <w:t>Headers</w:t>
      </w:r>
      <w:r w:rsidR="009509A9">
        <w:t>: Transmitter registration status.</w:t>
      </w:r>
      <w:r w:rsidR="009509A9">
        <w:br/>
      </w:r>
      <w:r w:rsidR="009509A9">
        <w:rPr>
          <w:b/>
        </w:rPr>
        <w:t>Sub-h</w:t>
      </w:r>
      <w:r w:rsidR="001D2D21">
        <w:rPr>
          <w:b/>
        </w:rPr>
        <w:t>eaders</w:t>
      </w:r>
      <w:r w:rsidR="001D2D21" w:rsidRPr="001D2D21">
        <w:t xml:space="preserve">: </w:t>
      </w:r>
      <w:r w:rsidR="003A7CF6">
        <w:t>Species common name.</w:t>
      </w:r>
      <w:r w:rsidR="009509A9">
        <w:br/>
      </w:r>
      <w:r w:rsidR="009509A9">
        <w:rPr>
          <w:b/>
        </w:rPr>
        <w:t>Transmitter ID</w:t>
      </w:r>
      <w:r w:rsidR="009509A9">
        <w:t>: Tag code space and ID number.</w:t>
      </w:r>
      <w:r w:rsidR="00C765E9">
        <w:br/>
      </w:r>
      <w:r w:rsidR="00C765E9">
        <w:rPr>
          <w:b/>
        </w:rPr>
        <w:t>Tag ID</w:t>
      </w:r>
      <w:r w:rsidR="00C765E9">
        <w:t>: Internal tag ID indicative of registration status.</w:t>
      </w:r>
      <w:r w:rsidR="00C765E9">
        <w:br/>
      </w:r>
      <w:r w:rsidR="00C765E9">
        <w:rPr>
          <w:b/>
        </w:rPr>
        <w:t>Release ID</w:t>
      </w:r>
      <w:r w:rsidR="00C765E9">
        <w:t>: Animal release ID indicative of tag deployment.</w:t>
      </w:r>
      <w:r w:rsidR="00C765E9">
        <w:br/>
      </w:r>
      <w:r w:rsidR="00C765E9">
        <w:rPr>
          <w:b/>
        </w:rPr>
        <w:t>Release location</w:t>
      </w:r>
      <w:r w:rsidR="00C765E9">
        <w:t>: Are capture/release latitude and longitude coordinates available?</w:t>
      </w:r>
      <w:r w:rsidR="001D2D21">
        <w:br/>
      </w:r>
      <w:r w:rsidR="00E84E2F">
        <w:rPr>
          <w:b/>
        </w:rPr>
        <w:t>Embargo date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AA4F68">
        <w:br/>
      </w:r>
      <w:r w:rsidR="00AA4F68">
        <w:rPr>
          <w:b/>
        </w:rPr>
        <w:t>Protected</w:t>
      </w:r>
      <w:r w:rsidR="00AA4F68">
        <w:t xml:space="preserve">: Is the </w:t>
      </w:r>
      <w:r w:rsidR="00A70E59">
        <w:t>transmitter</w:t>
      </w:r>
      <w:r w:rsidR="00AA4F68">
        <w:t xml:space="preserve"> and its detections part of a protected project?</w:t>
      </w:r>
      <w:r w:rsidR="00333D4D">
        <w:br/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>
        <w:rPr>
          <w:b/>
        </w:rPr>
        <w:t>First detection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>
        <w:br/>
      </w:r>
      <w:r w:rsidR="00E84E2F">
        <w:rPr>
          <w:b/>
        </w:rPr>
        <w:t>Last detection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 w:rsidRPr="006B3C3D">
        <w:br/>
      </w:r>
      <w:r w:rsidR="009509A9">
        <w:rPr>
          <w:b/>
        </w:rPr>
        <w:t xml:space="preserve"># </w:t>
      </w:r>
      <w:proofErr w:type="gramStart"/>
      <w:r w:rsidR="009509A9">
        <w:rPr>
          <w:b/>
        </w:rPr>
        <w:t>days</w:t>
      </w:r>
      <w:proofErr w:type="gramEnd"/>
      <w:r w:rsidR="009509A9">
        <w:rPr>
          <w:b/>
        </w:rPr>
        <w:t xml:space="preserve"> of data</w:t>
      </w:r>
      <w:r w:rsidR="00E84E2F">
        <w:t>: Number of days between the first and last detection dates.</w:t>
      </w:r>
      <w:r w:rsidR="001D2D21">
        <w:br/>
      </w:r>
      <w:r w:rsidR="007541A3">
        <w:rPr>
          <w:b/>
        </w:rPr>
        <w:t>Animal Tracking Facility</w:t>
      </w:r>
      <w:r w:rsidR="00E84E2F">
        <w:rPr>
          <w:b/>
        </w:rPr>
        <w:t xml:space="preserve">: </w:t>
      </w:r>
      <w:hyperlink r:id="rId11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E84E2F">
        <w:t xml:space="preserve">; web app: </w:t>
      </w:r>
      <w:r w:rsidR="001A5D73">
        <w:fldChar w:fldCharType="begin"/>
      </w:r>
      <w:ins w:id="39" w:author="Xavier Hoenner" w:date="2016-08-11T09:40:00Z">
        <w:r w:rsidR="00311883">
          <w:instrText>HYPERLINK "http://animaltracking.aodn.org.au/"</w:instrText>
        </w:r>
      </w:ins>
      <w:r w:rsidR="001A5D73">
        <w:fldChar w:fldCharType="separate"/>
      </w:r>
      <w:r w:rsidR="00311883">
        <w:rPr>
          <w:rStyle w:val="Hyperlink"/>
        </w:rPr>
        <w:t>http://animaltracking.aodn.org.au/</w:t>
      </w:r>
      <w:r w:rsidR="001A5D73">
        <w:rPr>
          <w:rStyle w:val="Hyperlink"/>
        </w:rPr>
        <w:fldChar w:fldCharType="end"/>
      </w:r>
      <w:bookmarkStart w:id="40" w:name="_GoBack"/>
      <w:bookmarkEnd w:id="40"/>
      <w:r w:rsidR="00E84E2F">
        <w:t>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685"/>
        <w:gridCol w:w="1245"/>
        <w:gridCol w:w="997"/>
        <w:gridCol w:w="776"/>
        <w:gridCol w:w="696"/>
        <w:gridCol w:w="762"/>
        <w:gridCol w:w="780"/>
        <w:gridCol w:w="763"/>
        <w:gridCol w:w="937"/>
      </w:tblGrid>
      <w:tr w:rsidR="009509A9" w14:paraId="5C37560F" w14:textId="77777777" w:rsidTr="007541A3">
        <w:tc>
          <w:tcPr>
            <w:tcW w:w="1601" w:type="dxa"/>
            <w:vAlign w:val="center"/>
          </w:tcPr>
          <w:p w14:paraId="3FF5C95C" w14:textId="7DBF30A2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transmitter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685" w:type="dxa"/>
            <w:vAlign w:val="center"/>
          </w:tcPr>
          <w:p w14:paraId="533AB0E0" w14:textId="2AB9B3FC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245" w:type="dxa"/>
            <w:vAlign w:val="center"/>
          </w:tcPr>
          <w:p w14:paraId="49B4DD4B" w14:textId="425784E5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997" w:type="dxa"/>
            <w:vAlign w:val="center"/>
          </w:tcPr>
          <w:p w14:paraId="44EB6158" w14:textId="1B0DD33B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releaselocation</w:t>
            </w:r>
            <w:proofErr w:type="gramEnd"/>
            <w:r>
              <w:rPr>
                <w:b/>
              </w:rPr>
              <w:t>_info</w:t>
            </w:r>
            <w:proofErr w:type="spellEnd"/>
          </w:p>
        </w:tc>
        <w:tc>
          <w:tcPr>
            <w:tcW w:w="776" w:type="dxa"/>
            <w:vAlign w:val="center"/>
          </w:tcPr>
          <w:p w14:paraId="0DA07525" w14:textId="428A0B96" w:rsidR="009509A9" w:rsidDel="00333D4D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embargo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96" w:type="dxa"/>
            <w:vAlign w:val="center"/>
          </w:tcPr>
          <w:p w14:paraId="7E5F4A41" w14:textId="7D2105B8" w:rsidR="009509A9" w:rsidRDefault="009509A9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</w:rPr>
              <w:t>_protected</w:t>
            </w:r>
            <w:proofErr w:type="spellEnd"/>
          </w:p>
        </w:tc>
        <w:tc>
          <w:tcPr>
            <w:tcW w:w="762" w:type="dxa"/>
            <w:vAlign w:val="center"/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780" w:type="dxa"/>
            <w:vAlign w:val="center"/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763" w:type="dxa"/>
            <w:vAlign w:val="center"/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937" w:type="dxa"/>
            <w:vAlign w:val="center"/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509A9" w14:paraId="167B5682" w14:textId="77777777" w:rsidTr="007541A3">
        <w:tc>
          <w:tcPr>
            <w:tcW w:w="1601" w:type="dxa"/>
            <w:vAlign w:val="center"/>
          </w:tcPr>
          <w:p w14:paraId="51ED594F" w14:textId="313A8B36" w:rsidR="009509A9" w:rsidRDefault="009509A9" w:rsidP="003815B2">
            <w:pPr>
              <w:jc w:val="center"/>
            </w:pPr>
            <w:r>
              <w:lastRenderedPageBreak/>
              <w:t>Transmitter ID</w:t>
            </w:r>
          </w:p>
        </w:tc>
        <w:tc>
          <w:tcPr>
            <w:tcW w:w="685" w:type="dxa"/>
            <w:vAlign w:val="center"/>
          </w:tcPr>
          <w:p w14:paraId="19882011" w14:textId="2DFB6717" w:rsidR="009509A9" w:rsidRDefault="009509A9" w:rsidP="003815B2">
            <w:pPr>
              <w:jc w:val="center"/>
            </w:pPr>
            <w:r>
              <w:t>Tag ID</w:t>
            </w:r>
          </w:p>
        </w:tc>
        <w:tc>
          <w:tcPr>
            <w:tcW w:w="1245" w:type="dxa"/>
            <w:vAlign w:val="center"/>
          </w:tcPr>
          <w:p w14:paraId="51D4C199" w14:textId="4A96A487" w:rsidR="009509A9" w:rsidRDefault="009509A9" w:rsidP="007541A3">
            <w:pPr>
              <w:jc w:val="center"/>
            </w:pPr>
            <w:r>
              <w:t>Release ID</w:t>
            </w:r>
          </w:p>
        </w:tc>
        <w:tc>
          <w:tcPr>
            <w:tcW w:w="997" w:type="dxa"/>
            <w:vAlign w:val="center"/>
          </w:tcPr>
          <w:p w14:paraId="11F9152B" w14:textId="12156ACD" w:rsidR="009509A9" w:rsidRDefault="009509A9" w:rsidP="007541A3">
            <w:pPr>
              <w:jc w:val="center"/>
            </w:pPr>
            <w:r>
              <w:t>Release location</w:t>
            </w:r>
          </w:p>
        </w:tc>
        <w:tc>
          <w:tcPr>
            <w:tcW w:w="776" w:type="dxa"/>
            <w:vAlign w:val="center"/>
          </w:tcPr>
          <w:p w14:paraId="1642E307" w14:textId="15023D5F" w:rsidR="009509A9" w:rsidRDefault="009509A9" w:rsidP="007541A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</w:pPr>
            <w:r>
              <w:t>Embargo date</w:t>
            </w:r>
          </w:p>
        </w:tc>
        <w:tc>
          <w:tcPr>
            <w:tcW w:w="696" w:type="dxa"/>
            <w:vAlign w:val="center"/>
          </w:tcPr>
          <w:p w14:paraId="197FF73B" w14:textId="728276D3" w:rsidR="009509A9" w:rsidRDefault="009509A9" w:rsidP="007541A3">
            <w:pPr>
              <w:jc w:val="center"/>
            </w:pPr>
            <w:r>
              <w:t>Protected</w:t>
            </w:r>
          </w:p>
        </w:tc>
        <w:tc>
          <w:tcPr>
            <w:tcW w:w="762" w:type="dxa"/>
            <w:vAlign w:val="center"/>
          </w:tcPr>
          <w:p w14:paraId="326E0F13" w14:textId="28B0963A" w:rsidR="009509A9" w:rsidRDefault="009509A9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780" w:type="dxa"/>
            <w:vAlign w:val="center"/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</w:tcPr>
          <w:p w14:paraId="39FF6967" w14:textId="20AEBA58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(days)</w:t>
            </w:r>
          </w:p>
        </w:tc>
      </w:tr>
      <w:tr w:rsidR="009509A9" w14:paraId="4593DB9D" w14:textId="77777777" w:rsidTr="007541A3">
        <w:tc>
          <w:tcPr>
            <w:tcW w:w="9242" w:type="dxa"/>
            <w:gridSpan w:val="10"/>
            <w:shd w:val="clear" w:color="auto" w:fill="595959" w:themeFill="text1" w:themeFillTint="A6"/>
          </w:tcPr>
          <w:p w14:paraId="04BC4446" w14:textId="6A2F8567" w:rsidR="009509A9" w:rsidRDefault="009509A9" w:rsidP="007541A3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</w:pPr>
            <w:r>
              <w:t>Headers = registered</w:t>
            </w:r>
          </w:p>
        </w:tc>
      </w:tr>
      <w:tr w:rsidR="009509A9" w14:paraId="3118F913" w14:textId="77777777" w:rsidTr="007541A3">
        <w:tc>
          <w:tcPr>
            <w:tcW w:w="9242" w:type="dxa"/>
            <w:gridSpan w:val="10"/>
            <w:shd w:val="clear" w:color="auto" w:fill="BFBFBF" w:themeFill="background1" w:themeFillShade="BF"/>
          </w:tcPr>
          <w:p w14:paraId="0666CED2" w14:textId="1654804D" w:rsidR="009509A9" w:rsidRDefault="009509A9" w:rsidP="007541A3">
            <w:r>
              <w:t xml:space="preserve">Sub-headers = </w:t>
            </w:r>
            <w:proofErr w:type="spellStart"/>
            <w:r>
              <w:t>common_name</w:t>
            </w:r>
            <w:proofErr w:type="spellEnd"/>
          </w:p>
        </w:tc>
      </w:tr>
      <w:tr w:rsidR="009509A9" w14:paraId="4DF0D6B4" w14:textId="77777777" w:rsidTr="007541A3">
        <w:tc>
          <w:tcPr>
            <w:tcW w:w="1601" w:type="dxa"/>
            <w:vAlign w:val="center"/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vAlign w:val="center"/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</w:tcPr>
          <w:p w14:paraId="714EA294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</w:tcPr>
          <w:p w14:paraId="67DD0337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</w:tcPr>
          <w:p w14:paraId="5974FE8B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1ECEDDC0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7541A3">
        <w:rPr>
          <w:u w:val="none"/>
        </w:rPr>
        <w:t>AnimalTracking</w:t>
      </w:r>
      <w:r>
        <w:rPr>
          <w:u w:val="none"/>
        </w:rPr>
        <w:t>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>‘</w:t>
      </w:r>
      <w:proofErr w:type="spellStart"/>
      <w:r w:rsidR="00D62490">
        <w:t>data_type</w:t>
      </w:r>
      <w:proofErr w:type="spellEnd"/>
      <w:r w:rsidR="00D62490">
        <w:t xml:space="preserve">’, sub-group by </w:t>
      </w:r>
      <w:r>
        <w:t>‘</w:t>
      </w:r>
      <w:proofErr w:type="spellStart"/>
      <w:r>
        <w:t>species_name</w:t>
      </w:r>
      <w:proofErr w:type="spellEnd"/>
      <w:r>
        <w:t>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6B4FCF">
        <w:t>, and ‘</w:t>
      </w:r>
      <w:proofErr w:type="spellStart"/>
      <w:r w:rsidR="006B4FCF">
        <w:t>no_projects</w:t>
      </w:r>
      <w:proofErr w:type="spellEnd"/>
      <w:r w:rsidR="006B4FCF">
        <w:t>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520"/>
        <w:gridCol w:w="1557"/>
        <w:gridCol w:w="1735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r w:rsidR="00517E07">
              <w:rPr>
                <w:b/>
                <w:i/>
              </w:rPr>
              <w:t xml:space="preserve"> (‘</w:t>
            </w:r>
            <w:proofErr w:type="spellStart"/>
            <w:r w:rsidR="00517E07">
              <w:rPr>
                <w:b/>
                <w:i/>
              </w:rPr>
              <w:t>no_instruments</w:t>
            </w:r>
            <w:proofErr w:type="spellEnd"/>
            <w:r w:rsidR="00517E0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59710817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r w:rsidR="001C0569">
              <w:rPr>
                <w:b/>
                <w:i/>
              </w:rPr>
              <w:t>animals equipped with satellite tags</w:t>
            </w:r>
            <w:r w:rsidRPr="00D90027">
              <w:rPr>
                <w:b/>
                <w:i/>
              </w:rPr>
              <w:t xml:space="preserve">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r w:rsidR="00936BD6">
              <w:rPr>
                <w:b/>
                <w:i/>
              </w:rPr>
              <w:t xml:space="preserve"> (‘no_data2’)</w:t>
            </w:r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9BCBC04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proofErr w:type="gramStart"/>
      <w:r w:rsidR="003815B2">
        <w:rPr>
          <w:b/>
        </w:rPr>
        <w:t>animals’</w:t>
      </w:r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 xml:space="preserve"># </w:t>
      </w:r>
      <w:proofErr w:type="gramStart"/>
      <w:r w:rsidR="00EA3121">
        <w:rPr>
          <w:b/>
        </w:rPr>
        <w:t>measurements</w:t>
      </w:r>
      <w:r w:rsidR="00EA3121" w:rsidRPr="006B3C3D">
        <w:rPr>
          <w:b/>
        </w:rPr>
        <w:t>’</w:t>
      </w:r>
      <w:proofErr w:type="gramEnd"/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r w:rsidR="00300790">
        <w:rPr>
          <w:b/>
        </w:rPr>
        <w:t xml:space="preserve"># </w:t>
      </w:r>
      <w:proofErr w:type="gramStart"/>
      <w:r w:rsidR="00300790">
        <w:rPr>
          <w:b/>
        </w:rPr>
        <w:t>days</w:t>
      </w:r>
      <w:proofErr w:type="gramEnd"/>
      <w:r w:rsidR="00300790">
        <w:rPr>
          <w:b/>
        </w:rPr>
        <w:t xml:space="preserve"> of data (range)</w:t>
      </w:r>
      <w:r w:rsidR="00300790" w:rsidRPr="00ED7666">
        <w:t xml:space="preserve">: </w:t>
      </w:r>
      <w:r w:rsidR="00300790">
        <w:t>N</w:t>
      </w:r>
      <w:r w:rsidR="00300790" w:rsidRPr="00ED7666">
        <w:t xml:space="preserve">umber of </w:t>
      </w:r>
      <w:r w:rsidR="00300790">
        <w:t>days</w:t>
      </w:r>
      <w:r w:rsidR="00300790" w:rsidRPr="00ED7666">
        <w:t xml:space="preserve"> </w:t>
      </w:r>
      <w:r w:rsidR="00300790">
        <w:t>during which CTD profiles were recorded (</w:t>
      </w:r>
      <w:r w:rsidR="002F6882">
        <w:t>m</w:t>
      </w:r>
      <w:r w:rsidR="00300790">
        <w:t>inimum – maximum)</w:t>
      </w:r>
      <w:r w:rsidR="00300790" w:rsidRPr="00ED7666">
        <w:t>.</w:t>
      </w:r>
      <w:r w:rsidR="00C300F9" w:rsidRPr="00ED7666">
        <w:t xml:space="preserve"> </w:t>
      </w:r>
      <w:r w:rsidR="00392927">
        <w:br/>
      </w:r>
      <w:r w:rsidR="007541A3">
        <w:rPr>
          <w:b/>
        </w:rPr>
        <w:t>Animal Tracking Facility</w:t>
      </w:r>
      <w:r w:rsidR="00392927">
        <w:rPr>
          <w:b/>
        </w:rPr>
        <w:t xml:space="preserve">: </w:t>
      </w:r>
      <w:hyperlink r:id="rId12" w:history="1">
        <w:r w:rsidR="00846024" w:rsidRPr="00CE7D03">
          <w:rPr>
            <w:rStyle w:val="Hyperlink"/>
          </w:rPr>
          <w:t>http://imos.org.au/animaltracking.html</w:t>
        </w:r>
      </w:hyperlink>
      <w:r w:rsidR="007541A3">
        <w:t>.</w:t>
      </w:r>
      <w:r w:rsidR="00392927">
        <w:t xml:space="preserve">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3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</w:tcPr>
          <w:p w14:paraId="234DE061" w14:textId="19A3664E" w:rsidR="00F76048" w:rsidRPr="0025464E" w:rsidRDefault="00F76048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r w:rsidR="003815B2">
              <w:rPr>
                <w:b/>
              </w:rPr>
              <w:t>animals</w:t>
            </w:r>
            <w:proofErr w:type="spellEnd"/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59ED3CC7" w14:textId="2C9889CA" w:rsidR="00F76048" w:rsidRDefault="00300790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72EAE0D9" w:rsidR="00F76048" w:rsidRDefault="00F76048" w:rsidP="003815B2">
            <w:pPr>
              <w:jc w:val="center"/>
            </w:pPr>
            <w:r>
              <w:t xml:space="preserve"># </w:t>
            </w:r>
            <w:proofErr w:type="gramStart"/>
            <w:r w:rsidR="003815B2">
              <w:t>animals</w:t>
            </w:r>
            <w:proofErr w:type="gramEnd"/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37C0D633" w:rsidR="00F76048" w:rsidRDefault="00300790" w:rsidP="00C2264B">
            <w:pPr>
              <w:jc w:val="center"/>
            </w:pPr>
            <w:r w:rsidRPr="00B84BF3">
              <w:t xml:space="preserve"># </w:t>
            </w:r>
            <w:proofErr w:type="gramStart"/>
            <w:r>
              <w:t>days</w:t>
            </w:r>
            <w:proofErr w:type="gramEnd"/>
            <w:r w:rsidRPr="00B84BF3">
              <w:t xml:space="preserve"> of data (range)</w:t>
            </w:r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proofErr w:type="spellStart"/>
            <w:r w:rsidRPr="00B22073">
              <w:t>species_name</w:t>
            </w:r>
            <w:proofErr w:type="spellEnd"/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5885E19C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846024" w:rsidRPr="0011784D">
        <w:rPr>
          <w:u w:val="none"/>
        </w:rPr>
        <w:t>A</w:t>
      </w:r>
      <w:r w:rsidR="00846024">
        <w:rPr>
          <w:u w:val="none"/>
        </w:rPr>
        <w:t>nimalTracking</w:t>
      </w:r>
      <w:r w:rsidRPr="0011784D">
        <w:rPr>
          <w:u w:val="none"/>
        </w:rPr>
        <w:t>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5515">
        <w:t>data_type</w:t>
      </w:r>
      <w:proofErr w:type="spellEnd"/>
      <w:r w:rsidR="00985515">
        <w:t>’, sub-group by ‘headers’</w:t>
      </w:r>
      <w:r>
        <w:t>.</w:t>
      </w:r>
    </w:p>
    <w:p w14:paraId="1D5DF443" w14:textId="5091227E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 xml:space="preserve"># </w:t>
      </w:r>
      <w:proofErr w:type="gramStart"/>
      <w:r w:rsidR="00DE1C07">
        <w:rPr>
          <w:b/>
        </w:rPr>
        <w:t>measurements</w:t>
      </w:r>
      <w:r w:rsidR="00DE1C07" w:rsidRPr="006B3C3D">
        <w:rPr>
          <w:b/>
        </w:rPr>
        <w:t>’</w:t>
      </w:r>
      <w:proofErr w:type="gramEnd"/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r w:rsidR="00242B76">
        <w:rPr>
          <w:b/>
        </w:rPr>
        <w:t xml:space="preserve"># </w:t>
      </w:r>
      <w:proofErr w:type="gramStart"/>
      <w:r w:rsidR="00242B76">
        <w:rPr>
          <w:b/>
        </w:rPr>
        <w:t>days</w:t>
      </w:r>
      <w:proofErr w:type="gramEnd"/>
      <w:r w:rsidR="00242B76">
        <w:rPr>
          <w:b/>
        </w:rPr>
        <w:t xml:space="preserve"> of data</w:t>
      </w:r>
      <w:r w:rsidR="00242B76" w:rsidRPr="00ED7666">
        <w:t xml:space="preserve">: </w:t>
      </w:r>
      <w:r w:rsidR="00242B76">
        <w:t>N</w:t>
      </w:r>
      <w:r w:rsidR="00242B76" w:rsidRPr="00ED7666">
        <w:t xml:space="preserve">umber of </w:t>
      </w:r>
      <w:r w:rsidR="00242B76">
        <w:t>days</w:t>
      </w:r>
      <w:r w:rsidR="00242B76" w:rsidRPr="00ED7666">
        <w:t xml:space="preserve"> </w:t>
      </w:r>
      <w:r w:rsidR="00242B76">
        <w:t>during which CTD profiles were recorded.</w:t>
      </w:r>
      <w:r w:rsidR="001865D7">
        <w:br/>
      </w:r>
      <w:r w:rsidR="00846024">
        <w:rPr>
          <w:b/>
        </w:rPr>
        <w:t>Animal Tracking Facility:</w:t>
      </w:r>
      <w:r w:rsidR="001865D7">
        <w:t xml:space="preserve"> </w:t>
      </w:r>
      <w:hyperlink r:id="rId14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846024">
        <w:t>.</w:t>
      </w:r>
      <w:r w:rsidR="001865D7">
        <w:t xml:space="preserve">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5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2BE10BF1" w14:textId="61ED9061" w:rsidR="0001475D" w:rsidRDefault="00242B76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</w:t>
            </w:r>
            <w:r w:rsidR="0001475D">
              <w:rPr>
                <w:b/>
              </w:rPr>
              <w:t>overage</w:t>
            </w:r>
            <w:proofErr w:type="gramEnd"/>
            <w:r w:rsidR="0001475D">
              <w:rPr>
                <w:b/>
              </w:rPr>
              <w:t>_duration</w:t>
            </w:r>
            <w:proofErr w:type="spellEnd"/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 xml:space="preserve">Species </w:t>
            </w:r>
            <w:r>
              <w:lastRenderedPageBreak/>
              <w:t>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lastRenderedPageBreak/>
              <w:t>Deploy</w:t>
            </w:r>
            <w:r>
              <w:lastRenderedPageBreak/>
              <w:t>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lastRenderedPageBreak/>
              <w:t xml:space="preserve"># CTD </w:t>
            </w:r>
            <w:r>
              <w:lastRenderedPageBreak/>
              <w:t>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lastRenderedPageBreak/>
              <w:t xml:space="preserve"># </w:t>
            </w:r>
            <w:proofErr w:type="gramStart"/>
            <w:r>
              <w:lastRenderedPageBreak/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lastRenderedPageBreak/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71C8D624" w:rsidR="0001475D" w:rsidRDefault="00242B76" w:rsidP="00397C4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</w:t>
            </w:r>
            <w:r>
              <w:lastRenderedPageBreak/>
              <w:t>of data</w:t>
            </w:r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lastRenderedPageBreak/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b/>
        </w:rPr>
      </w:pPr>
    </w:p>
    <w:p w14:paraId="15AFD75A" w14:textId="77777777" w:rsidR="004F530B" w:rsidRDefault="004F530B" w:rsidP="004F530B">
      <w:pPr>
        <w:pStyle w:val="Heading2"/>
      </w:pPr>
      <w:r>
        <w:t>2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15E54D1F" w14:textId="6AE526EB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="00846024">
        <w:rPr>
          <w:u w:val="none"/>
        </w:rPr>
        <w:t>AnimalTracking</w:t>
      </w:r>
      <w:r w:rsidRPr="0011784D">
        <w:rPr>
          <w:u w:val="none"/>
        </w:rPr>
        <w:t>_</w:t>
      </w:r>
      <w:r>
        <w:rPr>
          <w:u w:val="none"/>
        </w:rPr>
        <w:t>Satellite</w:t>
      </w:r>
      <w:r w:rsidRPr="0011784D">
        <w:rPr>
          <w:u w:val="none"/>
        </w:rPr>
        <w:t>Tagging_newD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18CC654C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456CF93" w14:textId="77777777" w:rsidR="004F530B" w:rsidRDefault="004F530B" w:rsidP="004F530B">
      <w:pPr>
        <w:rPr>
          <w:u w:val="single"/>
        </w:rPr>
      </w:pPr>
    </w:p>
    <w:p w14:paraId="416638BB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846024">
        <w:tc>
          <w:tcPr>
            <w:tcW w:w="1271" w:type="dxa"/>
          </w:tcPr>
          <w:p w14:paraId="099B415E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2427680D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4F530B" w14:paraId="20B97356" w14:textId="77777777" w:rsidTr="00846024">
        <w:tc>
          <w:tcPr>
            <w:tcW w:w="1271" w:type="dxa"/>
          </w:tcPr>
          <w:p w14:paraId="30221C6C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27A93094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4F530B" w14:paraId="7C00CE11" w14:textId="77777777" w:rsidTr="00846024">
        <w:tc>
          <w:tcPr>
            <w:tcW w:w="1271" w:type="dxa"/>
          </w:tcPr>
          <w:p w14:paraId="058A6E5B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AB850CF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4F530B" w14:paraId="4F0B9D52" w14:textId="77777777" w:rsidTr="00846024">
        <w:tc>
          <w:tcPr>
            <w:tcW w:w="1271" w:type="dxa"/>
          </w:tcPr>
          <w:p w14:paraId="45EE5D35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647A9DFB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0B9F254A" w14:textId="77777777" w:rsidR="004F530B" w:rsidRDefault="004F530B" w:rsidP="004F530B"/>
    <w:p w14:paraId="73663AD5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coverage_end</w:t>
      </w:r>
      <w:proofErr w:type="spellEnd"/>
      <w:r>
        <w:t>’ is less than one month.</w:t>
      </w:r>
    </w:p>
    <w:p w14:paraId="33EBEB00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CA32EF2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‘headers’.</w:t>
      </w:r>
    </w:p>
    <w:p w14:paraId="004BB89A" w14:textId="62DF5CD5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 Data type</w:t>
      </w:r>
      <w:r w:rsidRPr="003815B2">
        <w:t>.</w:t>
      </w:r>
      <w:r>
        <w:rPr>
          <w:b/>
        </w:rPr>
        <w:br/>
        <w:t xml:space="preserve">Sub-headers: </w:t>
      </w:r>
      <w:r>
        <w:t>Campaign name – Deployment location – Principal investigator.</w:t>
      </w:r>
      <w:r>
        <w:br/>
      </w:r>
      <w:r w:rsidRPr="006B3C3D">
        <w:rPr>
          <w:b/>
        </w:rPr>
        <w:t>‘</w:t>
      </w:r>
      <w:r>
        <w:rPr>
          <w:b/>
        </w:rPr>
        <w:t>Tag code’</w:t>
      </w:r>
      <w:r w:rsidRPr="006B3C3D">
        <w:t>:</w:t>
      </w:r>
      <w:r>
        <w:t xml:space="preserve"> All tags deployed under the same satellite tagging campaign have the same software configuration.</w:t>
      </w:r>
      <w:r>
        <w:br/>
      </w:r>
      <w:r w:rsidRPr="006B3C3D">
        <w:rPr>
          <w:b/>
        </w:rPr>
        <w:t>‘</w:t>
      </w:r>
      <w:r>
        <w:rPr>
          <w:b/>
        </w:rPr>
        <w:t># CTD profiles</w:t>
      </w:r>
      <w:r w:rsidRPr="006B3C3D">
        <w:rPr>
          <w:b/>
        </w:rPr>
        <w:t>’</w:t>
      </w:r>
      <w:r w:rsidRPr="006B3C3D">
        <w:t xml:space="preserve">: </w:t>
      </w:r>
      <w:r>
        <w:t>Number of CTD profiles relayed</w:t>
      </w:r>
      <w:r w:rsidRPr="006B3C3D">
        <w:t>.</w:t>
      </w:r>
      <w:r>
        <w:t xml:space="preserve"> SMRU CTD tags relay both temperature and salinity profiles while SMRU SRDL tags only relay temperature profiles.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measurements</w:t>
      </w:r>
      <w:r w:rsidRPr="006B3C3D">
        <w:rPr>
          <w:b/>
        </w:rPr>
        <w:t>’</w:t>
      </w:r>
      <w:proofErr w:type="gramEnd"/>
      <w:r w:rsidRPr="006B3C3D">
        <w:t xml:space="preserve">: </w:t>
      </w:r>
      <w:r>
        <w:t>Number of measurements across all CTD profiles.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Recording date of the first CTD profile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>Recording date of the last CTD profile</w:t>
      </w:r>
      <w:r w:rsidRPr="0056539A">
        <w:t xml:space="preserve">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CTD profiles were recorded.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16" w:history="1">
        <w:r w:rsidR="00846024" w:rsidRPr="00CE7D03">
          <w:rPr>
            <w:rStyle w:val="Hyperlink"/>
          </w:rPr>
          <w:t>http://imos.org.au/animaltracking.html</w:t>
        </w:r>
      </w:hyperlink>
      <w:r w:rsidR="00846024">
        <w:t>.</w:t>
      </w:r>
      <w:r>
        <w:br/>
      </w:r>
      <w:r>
        <w:rPr>
          <w:b/>
        </w:rPr>
        <w:t>CTD</w:t>
      </w:r>
      <w:r w:rsidRPr="00991506">
        <w:t>:</w:t>
      </w:r>
      <w:r>
        <w:t xml:space="preserve"> Conductivity Temperature and Depth</w:t>
      </w:r>
      <w:r>
        <w:br/>
      </w:r>
      <w:r>
        <w:rPr>
          <w:b/>
        </w:rPr>
        <w:t xml:space="preserve">SMRU: </w:t>
      </w:r>
      <w:r>
        <w:t>Sea Mammal Research Unit (</w:t>
      </w:r>
      <w:hyperlink r:id="rId17" w:history="1">
        <w:r w:rsidRPr="009830B3">
          <w:rPr>
            <w:rStyle w:val="Hyperlink"/>
          </w:rPr>
          <w:t>http://www.smru.st-andrews.ac.uk/</w:t>
        </w:r>
      </w:hyperlink>
      <w:r>
        <w:t>)</w:t>
      </w:r>
    </w:p>
    <w:p w14:paraId="2DFAE60D" w14:textId="77777777" w:rsidR="004F530B" w:rsidRPr="00D315D2" w:rsidRDefault="004F530B" w:rsidP="007541A3">
      <w:pPr>
        <w:rPr>
          <w:u w:val="single"/>
        </w:rPr>
      </w:pPr>
    </w:p>
    <w:p w14:paraId="0D584FED" w14:textId="77777777" w:rsidR="004F530B" w:rsidRDefault="004F530B" w:rsidP="004F530B">
      <w:pPr>
        <w:pStyle w:val="Heading3"/>
      </w:pPr>
      <w:r>
        <w:lastRenderedPageBreak/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846024">
        <w:trPr>
          <w:jc w:val="center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F530B" w14:paraId="2496FE4E" w14:textId="77777777" w:rsidTr="00846024">
        <w:trPr>
          <w:jc w:val="center"/>
        </w:trPr>
        <w:tc>
          <w:tcPr>
            <w:tcW w:w="1101" w:type="dxa"/>
            <w:vAlign w:val="center"/>
          </w:tcPr>
          <w:p w14:paraId="2ADEA0E6" w14:textId="77777777" w:rsidR="004F530B" w:rsidRDefault="004F530B" w:rsidP="0084602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846024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846024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84602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F530B" w14:paraId="4BAA35BF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84602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4F530B" w14:paraId="3E14D26A" w14:textId="77777777" w:rsidTr="00846024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846024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4F530B" w14:paraId="58FCFCBC" w14:textId="77777777" w:rsidTr="00846024">
        <w:trPr>
          <w:jc w:val="center"/>
        </w:trPr>
        <w:tc>
          <w:tcPr>
            <w:tcW w:w="1101" w:type="dxa"/>
            <w:vAlign w:val="center"/>
          </w:tcPr>
          <w:p w14:paraId="3FD90872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0425D263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</w:tcPr>
          <w:p w14:paraId="3A04D2B1" w14:textId="77777777" w:rsidR="004F530B" w:rsidRDefault="004F530B" w:rsidP="0084602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</w:tcPr>
          <w:p w14:paraId="1B47DAB1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84602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4A4A59B" w14:textId="49B05089" w:rsidR="0011694F" w:rsidRDefault="0011694F" w:rsidP="0011694F">
      <w:pPr>
        <w:pStyle w:val="Heading1"/>
      </w:pPr>
      <w:r>
        <w:lastRenderedPageBreak/>
        <w:t xml:space="preserve">3. </w:t>
      </w:r>
      <w:proofErr w:type="spellStart"/>
      <w:r>
        <w:t>Biologging</w:t>
      </w:r>
      <w:proofErr w:type="spellEnd"/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2DF93FD5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846024">
        <w:rPr>
          <w:u w:val="none"/>
        </w:rPr>
        <w:t>AnimalTracking</w:t>
      </w:r>
      <w:r>
        <w:rPr>
          <w:u w:val="none"/>
        </w:rPr>
        <w:t>_Biologging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_biologging_data_summary_view</w:t>
            </w:r>
            <w:proofErr w:type="spellEnd"/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140CB4E9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 xml:space="preserve">Common name of animals equipped with </w:t>
      </w:r>
      <w:proofErr w:type="spellStart"/>
      <w:r>
        <w:t>biologgers</w:t>
      </w:r>
      <w:proofErr w:type="spellEnd"/>
      <w:r>
        <w:t>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animals’</w:t>
      </w:r>
      <w:proofErr w:type="gramEnd"/>
      <w:r w:rsidRPr="006B3C3D">
        <w:t xml:space="preserve">: Total number of </w:t>
      </w:r>
      <w:r>
        <w:t xml:space="preserve">animals equipped with </w:t>
      </w:r>
      <w:proofErr w:type="spellStart"/>
      <w:r>
        <w:t>biologgers</w:t>
      </w:r>
      <w:proofErr w:type="spellEnd"/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 w:rsidR="00C278A7">
        <w:rPr>
          <w:b/>
        </w:rPr>
        <w:t>locations</w:t>
      </w:r>
      <w:proofErr w:type="gramEnd"/>
      <w:r w:rsidRPr="006B3C3D">
        <w:t xml:space="preserve">: </w:t>
      </w:r>
      <w:r>
        <w:t xml:space="preserve">Total number of </w:t>
      </w:r>
      <w:r w:rsidR="00C278A7">
        <w:t xml:space="preserve">locations obtained </w:t>
      </w:r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 w:rsidR="00C278A7">
        <w:t>D</w:t>
      </w:r>
      <w:r>
        <w:t xml:space="preserve">ate of the first </w:t>
      </w:r>
      <w:r w:rsidR="00C278A7">
        <w:t xml:space="preserve">location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 w:rsidR="00C278A7">
        <w:t>D</w:t>
      </w:r>
      <w:r>
        <w:t xml:space="preserve">ate of the last </w:t>
      </w:r>
      <w:r w:rsidR="00C278A7">
        <w:t xml:space="preserve">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 w:rsidR="00D53343">
        <w:rPr>
          <w:b/>
        </w:rPr>
        <w:t xml:space="preserve"># </w:t>
      </w:r>
      <w:proofErr w:type="gramStart"/>
      <w:r w:rsidR="00D53343">
        <w:rPr>
          <w:b/>
        </w:rPr>
        <w:t>days</w:t>
      </w:r>
      <w:proofErr w:type="gramEnd"/>
      <w:r w:rsidR="00D53343">
        <w:rPr>
          <w:b/>
        </w:rPr>
        <w:t xml:space="preserve"> of data (range)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 xml:space="preserve">during </w:t>
      </w:r>
      <w:r w:rsidR="002F6882">
        <w:t>which locations were obtained (m</w:t>
      </w:r>
      <w:r w:rsidR="00D53343">
        <w:t>inimum – maximum)</w:t>
      </w:r>
      <w:r w:rsidR="00D53343" w:rsidRPr="00ED7666">
        <w:t>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18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>
        <w:t>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993"/>
        <w:gridCol w:w="992"/>
        <w:gridCol w:w="992"/>
      </w:tblGrid>
      <w:tr w:rsidR="00850FA0" w14:paraId="1C5FCF26" w14:textId="77777777" w:rsidTr="007541A3">
        <w:trPr>
          <w:jc w:val="center"/>
        </w:trPr>
        <w:tc>
          <w:tcPr>
            <w:tcW w:w="1101" w:type="dxa"/>
            <w:vAlign w:val="center"/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tagged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275" w:type="dxa"/>
            <w:vAlign w:val="center"/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049" w:type="dxa"/>
            <w:vAlign w:val="center"/>
          </w:tcPr>
          <w:p w14:paraId="142D3E4D" w14:textId="4CB25925" w:rsidR="00850FA0" w:rsidRPr="0025464E" w:rsidRDefault="00850FA0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_nb_locations</w:t>
            </w:r>
            <w:proofErr w:type="spellEnd"/>
          </w:p>
        </w:tc>
        <w:tc>
          <w:tcPr>
            <w:tcW w:w="993" w:type="dxa"/>
            <w:vAlign w:val="center"/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53B9DCFE" w14:textId="7112CDC2" w:rsidR="00850FA0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850FA0" w14:paraId="4603C6C7" w14:textId="77777777" w:rsidTr="007541A3">
        <w:trPr>
          <w:jc w:val="center"/>
        </w:trPr>
        <w:tc>
          <w:tcPr>
            <w:tcW w:w="1101" w:type="dxa"/>
            <w:vAlign w:val="center"/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</w:tcPr>
          <w:p w14:paraId="1F359AD0" w14:textId="369C7443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animals</w:t>
            </w:r>
            <w:proofErr w:type="gramEnd"/>
          </w:p>
        </w:tc>
        <w:tc>
          <w:tcPr>
            <w:tcW w:w="1049" w:type="dxa"/>
            <w:vAlign w:val="center"/>
          </w:tcPr>
          <w:p w14:paraId="6680EF4F" w14:textId="796C8C33" w:rsidR="00850FA0" w:rsidRDefault="00850FA0" w:rsidP="00C430F5">
            <w:pPr>
              <w:jc w:val="center"/>
            </w:pPr>
            <w:r>
              <w:t xml:space="preserve"># </w:t>
            </w:r>
            <w:proofErr w:type="gramStart"/>
            <w:r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32E994F2" w14:textId="544B8320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 (range)</w:t>
            </w:r>
          </w:p>
        </w:tc>
      </w:tr>
      <w:tr w:rsidR="00850FA0" w14:paraId="3BE0346D" w14:textId="77777777" w:rsidTr="007541A3">
        <w:trPr>
          <w:jc w:val="center"/>
        </w:trPr>
        <w:tc>
          <w:tcPr>
            <w:tcW w:w="1101" w:type="dxa"/>
            <w:vAlign w:val="center"/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468516E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846024">
        <w:rPr>
          <w:u w:val="none"/>
        </w:rPr>
        <w:t>AnimalTracking</w:t>
      </w:r>
      <w:r w:rsidRPr="0011784D">
        <w:rPr>
          <w:u w:val="none"/>
        </w:rPr>
        <w:t>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2FDB">
        <w:t>tagged_animals</w:t>
      </w:r>
      <w:proofErr w:type="spellEnd"/>
      <w:r w:rsidR="00982FDB">
        <w:t>’</w:t>
      </w:r>
      <w:r>
        <w:t>.</w:t>
      </w:r>
    </w:p>
    <w:p w14:paraId="6DF7CC5D" w14:textId="22B0F877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 xml:space="preserve">Common name of animals equipped with </w:t>
      </w:r>
      <w:proofErr w:type="spellStart"/>
      <w:r w:rsidR="00982FDB">
        <w:t>biologgers</w:t>
      </w:r>
      <w:proofErr w:type="spellEnd"/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proofErr w:type="gramStart"/>
      <w:r w:rsidR="00C430F5">
        <w:rPr>
          <w:b/>
        </w:rPr>
        <w:t>locations</w:t>
      </w:r>
      <w:proofErr w:type="gramEnd"/>
      <w:r w:rsidR="00982FDB" w:rsidRPr="006B3C3D">
        <w:t xml:space="preserve">: </w:t>
      </w:r>
      <w:r w:rsidR="00982FDB">
        <w:t xml:space="preserve">Number of </w:t>
      </w:r>
      <w:r w:rsidR="00C430F5">
        <w:t xml:space="preserve">locations obtained </w:t>
      </w:r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r w:rsidR="00C430F5">
        <w:t>D</w:t>
      </w:r>
      <w:r w:rsidR="00982FDB">
        <w:t xml:space="preserve">ate of the first </w:t>
      </w:r>
      <w:r w:rsidR="00C430F5">
        <w:t xml:space="preserve">location </w:t>
      </w:r>
      <w:r w:rsidR="00982FDB">
        <w:t xml:space="preserve">(format: </w:t>
      </w:r>
      <w:proofErr w:type="spellStart"/>
      <w:r w:rsidR="00982FDB">
        <w:t>dd</w:t>
      </w:r>
      <w:proofErr w:type="spellEnd"/>
      <w:r w:rsidR="00982FDB">
        <w:t>/mm/</w:t>
      </w:r>
      <w:proofErr w:type="spellStart"/>
      <w:r w:rsidR="00982FDB">
        <w:t>yyyy</w:t>
      </w:r>
      <w:proofErr w:type="spellEnd"/>
      <w:r w:rsidR="00982FDB">
        <w:t>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r w:rsidR="00C430F5">
        <w:t>D</w:t>
      </w:r>
      <w:r w:rsidR="00982FDB">
        <w:t xml:space="preserve">ate of the last </w:t>
      </w:r>
      <w:r w:rsidR="00C430F5">
        <w:t xml:space="preserve">location </w:t>
      </w:r>
      <w:r w:rsidR="00982FDB" w:rsidRPr="00ED7666">
        <w:t xml:space="preserve">(format: </w:t>
      </w:r>
      <w:proofErr w:type="spellStart"/>
      <w:r w:rsidR="00982FDB" w:rsidRPr="00ED7666">
        <w:t>dd</w:t>
      </w:r>
      <w:proofErr w:type="spellEnd"/>
      <w:r w:rsidR="00982FDB" w:rsidRPr="00ED7666">
        <w:t>/mm/</w:t>
      </w:r>
      <w:proofErr w:type="spellStart"/>
      <w:r w:rsidR="00982FDB" w:rsidRPr="00ED7666">
        <w:t>yyyy</w:t>
      </w:r>
      <w:proofErr w:type="spellEnd"/>
      <w:r w:rsidR="00982FDB" w:rsidRPr="00ED7666">
        <w:t>).</w:t>
      </w:r>
      <w:r w:rsidR="00982FDB" w:rsidRPr="00ED7666">
        <w:br/>
      </w:r>
      <w:r w:rsidR="00D53343">
        <w:rPr>
          <w:b/>
        </w:rPr>
        <w:t xml:space="preserve"># </w:t>
      </w:r>
      <w:proofErr w:type="gramStart"/>
      <w:r w:rsidR="00D53343">
        <w:rPr>
          <w:b/>
        </w:rPr>
        <w:t>days</w:t>
      </w:r>
      <w:proofErr w:type="gramEnd"/>
      <w:r w:rsidR="00D53343">
        <w:rPr>
          <w:b/>
        </w:rPr>
        <w:t xml:space="preserve"> of data</w:t>
      </w:r>
      <w:r w:rsidR="00D53343" w:rsidRPr="00ED7666">
        <w:t xml:space="preserve">: </w:t>
      </w:r>
      <w:r w:rsidR="00D53343">
        <w:t>N</w:t>
      </w:r>
      <w:r w:rsidR="00D53343" w:rsidRPr="00ED7666">
        <w:t xml:space="preserve">umber of </w:t>
      </w:r>
      <w:r w:rsidR="00D53343">
        <w:t>days</w:t>
      </w:r>
      <w:r w:rsidR="00D53343" w:rsidRPr="00ED7666">
        <w:t xml:space="preserve"> </w:t>
      </w:r>
      <w:r w:rsidR="00D53343">
        <w:t>during which locations were obtained</w:t>
      </w:r>
      <w:r w:rsidR="00D53343" w:rsidRPr="00ED7666">
        <w:t>.</w:t>
      </w:r>
      <w:r w:rsidR="00982FDB">
        <w:br/>
      </w:r>
      <w:r w:rsidR="00846024">
        <w:rPr>
          <w:b/>
        </w:rPr>
        <w:t>Animal Tracking Facility</w:t>
      </w:r>
      <w:r w:rsidR="00982FDB">
        <w:rPr>
          <w:b/>
        </w:rPr>
        <w:t xml:space="preserve">: </w:t>
      </w:r>
      <w:hyperlink r:id="rId19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 w:rsidR="00982FDB">
        <w:t>.</w:t>
      </w: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F680CAE" w14:textId="6E70BDC6" w:rsidR="00982FDB" w:rsidRPr="0025464E" w:rsidRDefault="00982FDB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</w:t>
            </w:r>
            <w:r w:rsidR="00C430F5">
              <w:rPr>
                <w:b/>
              </w:rPr>
              <w:t>locations</w:t>
            </w:r>
            <w:proofErr w:type="spellEnd"/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B829ABE" w14:textId="762D356F" w:rsidR="00982FDB" w:rsidRDefault="00982FDB" w:rsidP="007541A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3F67E1BB" w:rsidR="00982FDB" w:rsidRDefault="00982FDB" w:rsidP="00C430F5">
            <w:pPr>
              <w:jc w:val="center"/>
            </w:pPr>
            <w:r>
              <w:t xml:space="preserve"># </w:t>
            </w:r>
            <w:proofErr w:type="gramStart"/>
            <w:r w:rsidR="00C430F5"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0F4B86E6" w:rsidR="00982FDB" w:rsidRDefault="00D53343" w:rsidP="000915AA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79FE7CD7" w14:textId="77777777" w:rsidR="00CD22CF" w:rsidRDefault="00CD22CF"/>
    <w:p w14:paraId="54EA5C7C" w14:textId="77777777" w:rsidR="004F530B" w:rsidRDefault="004F530B" w:rsidP="004F530B">
      <w:pPr>
        <w:pStyle w:val="Heading2"/>
      </w:pPr>
      <w:r>
        <w:lastRenderedPageBreak/>
        <w:t>3</w:t>
      </w:r>
      <w:r w:rsidRPr="00E123F0">
        <w:t>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DEAEF44" w14:textId="7A38B562" w:rsidR="004F530B" w:rsidRDefault="004F530B" w:rsidP="004F530B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</w:t>
      </w:r>
      <w:proofErr w:type="spellStart"/>
      <w:r w:rsidR="00846024" w:rsidRPr="0011784D">
        <w:rPr>
          <w:u w:val="none"/>
        </w:rPr>
        <w:t>A</w:t>
      </w:r>
      <w:r w:rsidR="00846024">
        <w:rPr>
          <w:u w:val="none"/>
        </w:rPr>
        <w:t>nimalTracking</w:t>
      </w:r>
      <w:r w:rsidRPr="0011784D">
        <w:rPr>
          <w:u w:val="none"/>
        </w:rPr>
        <w:t>_</w:t>
      </w:r>
      <w:r>
        <w:rPr>
          <w:u w:val="none"/>
        </w:rPr>
        <w:t>Biologging</w:t>
      </w:r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78E9E4F5" w14:textId="77777777" w:rsidR="004F530B" w:rsidRPr="0011784D" w:rsidRDefault="004F530B" w:rsidP="004F530B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001825D" w14:textId="77777777" w:rsidR="004F530B" w:rsidRDefault="004F530B" w:rsidP="004F530B">
      <w:pPr>
        <w:rPr>
          <w:u w:val="single"/>
        </w:rPr>
      </w:pPr>
    </w:p>
    <w:p w14:paraId="14F31144" w14:textId="77777777" w:rsidR="004F530B" w:rsidRDefault="004F530B" w:rsidP="004F530B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846024">
        <w:tc>
          <w:tcPr>
            <w:tcW w:w="1271" w:type="dxa"/>
          </w:tcPr>
          <w:p w14:paraId="4BEA0B42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CBECD99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4F530B" w14:paraId="69F0B2B5" w14:textId="77777777" w:rsidTr="00846024">
        <w:tc>
          <w:tcPr>
            <w:tcW w:w="1271" w:type="dxa"/>
          </w:tcPr>
          <w:p w14:paraId="7B88C1A0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487920EB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4F530B" w14:paraId="4BCB25B6" w14:textId="77777777" w:rsidTr="00846024">
        <w:tc>
          <w:tcPr>
            <w:tcW w:w="1271" w:type="dxa"/>
          </w:tcPr>
          <w:p w14:paraId="5204B3B4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196ED417" w14:textId="77777777" w:rsidR="004F530B" w:rsidRPr="003D503B" w:rsidRDefault="004F530B" w:rsidP="0084602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4F530B" w14:paraId="4AFD399C" w14:textId="77777777" w:rsidTr="00846024">
        <w:tc>
          <w:tcPr>
            <w:tcW w:w="1271" w:type="dxa"/>
          </w:tcPr>
          <w:p w14:paraId="4B72892A" w14:textId="77777777" w:rsidR="004F530B" w:rsidRPr="003D503B" w:rsidRDefault="004F530B" w:rsidP="0084602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0404E621" w14:textId="77777777" w:rsidR="004F530B" w:rsidRPr="003D503B" w:rsidRDefault="004F530B" w:rsidP="0084602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_biologging_all_deployments_view</w:t>
            </w:r>
            <w:proofErr w:type="spellEnd"/>
          </w:p>
        </w:tc>
      </w:tr>
    </w:tbl>
    <w:p w14:paraId="6F97E34C" w14:textId="77777777" w:rsidR="004F530B" w:rsidRDefault="004F530B" w:rsidP="004F530B"/>
    <w:p w14:paraId="30F7BB58" w14:textId="77777777" w:rsidR="004F530B" w:rsidRDefault="004F530B" w:rsidP="004F530B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2ADAE5A1" w14:textId="77777777" w:rsidR="004F530B" w:rsidRDefault="004F530B" w:rsidP="004F530B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2AA80FFB" w14:textId="77777777" w:rsidR="004F530B" w:rsidRPr="009E4710" w:rsidRDefault="004F530B" w:rsidP="004F530B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tagged_animals</w:t>
      </w:r>
      <w:proofErr w:type="spellEnd"/>
      <w:r>
        <w:t>’.</w:t>
      </w:r>
    </w:p>
    <w:p w14:paraId="060A6B8A" w14:textId="1C503B0A" w:rsidR="004F530B" w:rsidRDefault="004F530B" w:rsidP="004F530B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Pr="006B3C3D">
        <w:t xml:space="preserve"> </w:t>
      </w:r>
      <w:r>
        <w:t xml:space="preserve">Common name of animals equipped with </w:t>
      </w:r>
      <w:proofErr w:type="spellStart"/>
      <w:r>
        <w:t>biologgers</w:t>
      </w:r>
      <w:proofErr w:type="spellEnd"/>
      <w:r w:rsidRPr="000D0C46">
        <w:t>.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locations</w:t>
      </w:r>
      <w:proofErr w:type="gramEnd"/>
      <w:r w:rsidRPr="006B3C3D">
        <w:t xml:space="preserve">: </w:t>
      </w:r>
      <w:r>
        <w:t>Number of locations obtained for each animal.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r>
        <w:t xml:space="preserve">Date of the first location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r>
        <w:t xml:space="preserve">Date of the last location </w:t>
      </w:r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r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during which locations were obtained</w:t>
      </w:r>
      <w:r w:rsidRPr="00ED7666">
        <w:t>.</w:t>
      </w:r>
      <w:r>
        <w:br/>
      </w:r>
      <w:r w:rsidR="00846024">
        <w:rPr>
          <w:b/>
        </w:rPr>
        <w:t>Animal Tracking Facility</w:t>
      </w:r>
      <w:r>
        <w:rPr>
          <w:b/>
        </w:rPr>
        <w:t xml:space="preserve">: </w:t>
      </w:r>
      <w:hyperlink r:id="rId20" w:history="1">
        <w:r w:rsidR="00846024" w:rsidRPr="00846024">
          <w:rPr>
            <w:rStyle w:val="Hyperlink"/>
          </w:rPr>
          <w:t>http://i</w:t>
        </w:r>
        <w:r w:rsidR="00846024" w:rsidRPr="00CE7D03">
          <w:rPr>
            <w:rStyle w:val="Hyperlink"/>
          </w:rPr>
          <w:t>mos.org.au/animaltracking.html</w:t>
        </w:r>
      </w:hyperlink>
      <w:r>
        <w:t>.</w:t>
      </w:r>
    </w:p>
    <w:p w14:paraId="2E253A5D" w14:textId="77777777" w:rsidR="004F530B" w:rsidRPr="00D315D2" w:rsidRDefault="004F530B" w:rsidP="004F530B">
      <w:pPr>
        <w:ind w:left="993" w:hanging="993"/>
        <w:rPr>
          <w:u w:val="single"/>
        </w:rPr>
      </w:pPr>
    </w:p>
    <w:p w14:paraId="653CCE23" w14:textId="77777777" w:rsidR="004F530B" w:rsidRDefault="004F530B" w:rsidP="004F530B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846024">
        <w:trPr>
          <w:jc w:val="center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_locations</w:t>
            </w:r>
            <w:proofErr w:type="spellEnd"/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84602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F530B" w14:paraId="797C755F" w14:textId="77777777" w:rsidTr="00846024">
        <w:trPr>
          <w:jc w:val="center"/>
        </w:trPr>
        <w:tc>
          <w:tcPr>
            <w:tcW w:w="1275" w:type="dxa"/>
            <w:vAlign w:val="center"/>
          </w:tcPr>
          <w:p w14:paraId="5090CC3A" w14:textId="77777777" w:rsidR="004F530B" w:rsidRDefault="004F530B" w:rsidP="00846024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locations</w:t>
            </w:r>
            <w:proofErr w:type="gramEnd"/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846024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846024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84602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84602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846024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</w:tr>
      <w:tr w:rsidR="004F530B" w14:paraId="10725732" w14:textId="77777777" w:rsidTr="00846024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846024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4F530B" w14:paraId="63CFDFFB" w14:textId="77777777" w:rsidTr="00846024">
        <w:trPr>
          <w:jc w:val="center"/>
        </w:trPr>
        <w:tc>
          <w:tcPr>
            <w:tcW w:w="1275" w:type="dxa"/>
            <w:vAlign w:val="center"/>
          </w:tcPr>
          <w:p w14:paraId="0D87C6E0" w14:textId="77777777" w:rsidR="004F530B" w:rsidRDefault="004F530B" w:rsidP="00846024">
            <w:pPr>
              <w:jc w:val="center"/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846024">
            <w:pPr>
              <w:jc w:val="center"/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846024">
            <w:pPr>
              <w:jc w:val="center"/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846024">
            <w:pPr>
              <w:jc w:val="center"/>
            </w:pPr>
          </w:p>
        </w:tc>
      </w:tr>
    </w:tbl>
    <w:p w14:paraId="310D774B" w14:textId="77777777" w:rsidR="004F530B" w:rsidRDefault="004F530B" w:rsidP="007541A3">
      <w:pPr>
        <w:keepNext/>
        <w:keepLines/>
        <w:spacing w:after="0" w:line="360" w:lineRule="auto"/>
        <w:outlineLvl w:val="1"/>
        <w:rPr>
          <w:szCs w:val="24"/>
        </w:rPr>
      </w:pPr>
    </w:p>
    <w:sectPr w:rsidR="004F530B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8" w:author="Xavier Hoenner" w:date="2015-09-01T14:05:00Z" w:initials="XH">
    <w:p w14:paraId="71C2A9A1" w14:textId="1567FE05" w:rsidR="00846024" w:rsidRDefault="00846024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846024" w:rsidRDefault="00846024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846024" w:rsidRDefault="00846024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846024" w:rsidRDefault="00846024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846024" w:rsidRDefault="00846024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092D3D42" w:rsidR="00846024" w:rsidRDefault="00CE7D03">
    <w:pPr>
      <w:pStyle w:val="Header"/>
    </w:pPr>
    <w:r>
      <w:t>Animal Tracking</w:t>
    </w:r>
    <w:r w:rsidDel="00CE7D03">
      <w:t xml:space="preserve"> </w:t>
    </w:r>
    <w:r w:rsidR="00846024">
      <w:t xml:space="preserve">– Report template – </w:t>
    </w:r>
    <w:r w:rsidR="00846024">
      <w:fldChar w:fldCharType="begin"/>
    </w:r>
    <w:r w:rsidR="00846024">
      <w:instrText xml:space="preserve"> TIME \@ "d/MM/yyyy" </w:instrText>
    </w:r>
    <w:r w:rsidR="00846024">
      <w:fldChar w:fldCharType="separate"/>
    </w:r>
    <w:ins w:id="41" w:author="Xavier Hoenner" w:date="2016-08-11T09:38:00Z">
      <w:r w:rsidR="00311883">
        <w:rPr>
          <w:noProof/>
        </w:rPr>
        <w:t>11/08/2016</w:t>
      </w:r>
    </w:ins>
    <w:del w:id="42" w:author="Xavier Hoenner" w:date="2016-08-11T09:38:00Z">
      <w:r w:rsidR="003171E4" w:rsidDel="00311883">
        <w:rPr>
          <w:noProof/>
        </w:rPr>
        <w:delText>18/07/2016</w:delText>
      </w:r>
    </w:del>
    <w:r w:rsidR="00846024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74BF1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0F14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A5D73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11883"/>
    <w:rsid w:val="003171E4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D38B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334ED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41A3"/>
    <w:rsid w:val="00756E8A"/>
    <w:rsid w:val="00765FA8"/>
    <w:rsid w:val="0077365B"/>
    <w:rsid w:val="00783A30"/>
    <w:rsid w:val="007A2E9E"/>
    <w:rsid w:val="007B4F9F"/>
    <w:rsid w:val="007C5C78"/>
    <w:rsid w:val="007D157D"/>
    <w:rsid w:val="007E461B"/>
    <w:rsid w:val="007E648A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4602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05E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6597D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2BCA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E7D03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nimaltracking.html" TargetMode="External"/><Relationship Id="rId20" Type="http://schemas.openxmlformats.org/officeDocument/2006/relationships/hyperlink" Target="http://imos.org.au/animaltracking.html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1" Type="http://schemas.openxmlformats.org/officeDocument/2006/relationships/hyperlink" Target="http://imos.org.au/animaltracking.html" TargetMode="External"/><Relationship Id="rId12" Type="http://schemas.openxmlformats.org/officeDocument/2006/relationships/hyperlink" Target="http://imos.org.au/animaltracking.html" TargetMode="External"/><Relationship Id="rId13" Type="http://schemas.openxmlformats.org/officeDocument/2006/relationships/hyperlink" Target="http://www.smru.st-andrews.ac.uk/" TargetMode="External"/><Relationship Id="rId14" Type="http://schemas.openxmlformats.org/officeDocument/2006/relationships/hyperlink" Target="http://imos.org.au/animaltracking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nimaltracking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nimaltracking.html" TargetMode="External"/><Relationship Id="rId19" Type="http://schemas.openxmlformats.org/officeDocument/2006/relationships/hyperlink" Target="http://imos.org.au/animaltracking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nimaltracking.html" TargetMode="External"/><Relationship Id="rId8" Type="http://schemas.openxmlformats.org/officeDocument/2006/relationships/hyperlink" Target="http://imos.org.au/animaltrac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19</Pages>
  <Words>3238</Words>
  <Characters>18459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140</cp:revision>
  <dcterms:created xsi:type="dcterms:W3CDTF">2013-05-23T00:22:00Z</dcterms:created>
  <dcterms:modified xsi:type="dcterms:W3CDTF">2016-08-10T23:40:00Z</dcterms:modified>
</cp:coreProperties>
</file>