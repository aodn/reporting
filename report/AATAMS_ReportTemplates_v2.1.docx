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40888" w14:textId="77777777" w:rsidR="000E518A" w:rsidRDefault="00E84B34" w:rsidP="003815B2">
      <w:pPr>
        <w:tabs>
          <w:tab w:val="left" w:pos="2127"/>
        </w:tabs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AATAMS - </w:t>
      </w:r>
      <w:r w:rsidR="00565E46" w:rsidRPr="00565E46">
        <w:rPr>
          <w:b/>
          <w:sz w:val="40"/>
          <w:szCs w:val="40"/>
        </w:rPr>
        <w:t>Report templates</w:t>
      </w:r>
    </w:p>
    <w:p w14:paraId="09483070" w14:textId="77777777" w:rsidR="00565E46" w:rsidRDefault="00565E46" w:rsidP="00EF19A0"/>
    <w:p w14:paraId="3176E2CC" w14:textId="63BC3AFD" w:rsidR="00EC6CCC" w:rsidRPr="00EC6CCC" w:rsidRDefault="00EC6CCC" w:rsidP="00565E46">
      <w:r>
        <w:t>This document contains information to produce reports f</w:t>
      </w:r>
      <w:r w:rsidR="0060331B">
        <w:t xml:space="preserve">or the following sub-facilities: </w:t>
      </w:r>
      <w:r w:rsidR="002329F7">
        <w:t>AATAMS – acoustic tagging</w:t>
      </w:r>
      <w:r w:rsidR="00D07E4C">
        <w:t xml:space="preserve">, </w:t>
      </w:r>
      <w:r w:rsidR="00431DE4">
        <w:t xml:space="preserve">AATAMS </w:t>
      </w:r>
      <w:r w:rsidR="002329F7">
        <w:t>satellite tagging</w:t>
      </w:r>
      <w:r w:rsidR="00D07E4C">
        <w:t>, and AATAMS Biologging</w:t>
      </w:r>
      <w:r>
        <w:t>.</w:t>
      </w:r>
    </w:p>
    <w:p w14:paraId="38E78919" w14:textId="472FE14A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002AFB">
        <w:rPr>
          <w:szCs w:val="24"/>
        </w:rPr>
        <w:t>10</w:t>
      </w:r>
      <w:r>
        <w:rPr>
          <w:szCs w:val="24"/>
        </w:rPr>
        <w:t>.</w:t>
      </w:r>
    </w:p>
    <w:p w14:paraId="25834785" w14:textId="77777777" w:rsidR="00C12751" w:rsidRDefault="00C12751" w:rsidP="00C12751"/>
    <w:p w14:paraId="385B7F13" w14:textId="77777777" w:rsidR="00E123F0" w:rsidRDefault="00E123F0" w:rsidP="00E123F0">
      <w:pPr>
        <w:pStyle w:val="Heading1"/>
      </w:pPr>
      <w:r>
        <w:t xml:space="preserve">1. </w:t>
      </w:r>
      <w:r w:rsidR="00FC4D07">
        <w:t>Acoustic tagging</w:t>
      </w:r>
    </w:p>
    <w:p w14:paraId="2926D9DD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46256">
        <w:t xml:space="preserve"> – Detections by project</w:t>
      </w:r>
    </w:p>
    <w:p w14:paraId="5280C495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 w:rsidR="00146256">
        <w:rPr>
          <w:u w:val="none"/>
        </w:rPr>
        <w:t>_Project</w:t>
      </w:r>
      <w:r w:rsidRPr="00592DB1">
        <w:rPr>
          <w:u w:val="none"/>
        </w:rPr>
        <w:t>’</w:t>
      </w:r>
    </w:p>
    <w:p w14:paraId="3102650B" w14:textId="77777777" w:rsidR="0011784D" w:rsidRDefault="0011784D" w:rsidP="0011784D"/>
    <w:p w14:paraId="43EB1377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46256">
        <w:rPr>
          <w:u w:val="none"/>
        </w:rPr>
        <w:t xml:space="preserve"> – Detections by project</w:t>
      </w:r>
      <w:r w:rsidRPr="00592DB1">
        <w:rPr>
          <w:u w:val="none"/>
        </w:rPr>
        <w:t>’</w:t>
      </w:r>
    </w:p>
    <w:p w14:paraId="2C56861C" w14:textId="77777777" w:rsidR="00EC6CCC" w:rsidRDefault="00EC6CCC" w:rsidP="00542A59">
      <w:pPr>
        <w:rPr>
          <w:u w:val="single"/>
        </w:rPr>
      </w:pPr>
    </w:p>
    <w:p w14:paraId="0E63BDC3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933"/>
      </w:tblGrid>
      <w:tr w:rsidR="00EC6CCC" w14:paraId="20D2DFCD" w14:textId="77777777" w:rsidTr="00B22073">
        <w:tc>
          <w:tcPr>
            <w:tcW w:w="1271" w:type="dxa"/>
          </w:tcPr>
          <w:p w14:paraId="2373904C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33" w:type="dxa"/>
          </w:tcPr>
          <w:p w14:paraId="23737EC4" w14:textId="42DA6AC9" w:rsidR="00EC6CCC" w:rsidRPr="003D503B" w:rsidRDefault="00EC6CCC" w:rsidP="00EC6CCC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2C4F2A43" w14:textId="77777777" w:rsidTr="00B22073">
        <w:tc>
          <w:tcPr>
            <w:tcW w:w="1271" w:type="dxa"/>
          </w:tcPr>
          <w:p w14:paraId="54E07099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33" w:type="dxa"/>
          </w:tcPr>
          <w:p w14:paraId="414C6F1B" w14:textId="12E2A482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1790DFFD" w14:textId="77777777" w:rsidTr="00B22073">
        <w:tc>
          <w:tcPr>
            <w:tcW w:w="1271" w:type="dxa"/>
          </w:tcPr>
          <w:p w14:paraId="741522CE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33" w:type="dxa"/>
          </w:tcPr>
          <w:p w14:paraId="69E52A33" w14:textId="1BCDD3CA" w:rsidR="00EC6CCC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EC6CCC" w14:paraId="4790A301" w14:textId="77777777" w:rsidTr="00B22073">
        <w:tc>
          <w:tcPr>
            <w:tcW w:w="1271" w:type="dxa"/>
          </w:tcPr>
          <w:p w14:paraId="2BEDB13F" w14:textId="77777777" w:rsidR="00EC6CCC" w:rsidRPr="003D503B" w:rsidRDefault="00EC6CCC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33" w:type="dxa"/>
          </w:tcPr>
          <w:p w14:paraId="58B58A8A" w14:textId="12239F47" w:rsidR="00EC6CCC" w:rsidRPr="003D503B" w:rsidRDefault="00756E8A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gramStart"/>
            <w:r>
              <w:rPr>
                <w:szCs w:val="24"/>
              </w:rPr>
              <w:t>a</w:t>
            </w:r>
            <w:r w:rsidR="00146256">
              <w:rPr>
                <w:szCs w:val="24"/>
              </w:rPr>
              <w:t>atams</w:t>
            </w:r>
            <w:proofErr w:type="gramEnd"/>
            <w:r w:rsidR="00146256">
              <w:rPr>
                <w:szCs w:val="24"/>
              </w:rPr>
              <w:t>_acoustic_</w:t>
            </w:r>
            <w:r w:rsidR="00E17168">
              <w:rPr>
                <w:szCs w:val="24"/>
              </w:rPr>
              <w:t>project_</w:t>
            </w:r>
            <w:r w:rsidR="00146256">
              <w:rPr>
                <w:szCs w:val="24"/>
              </w:rPr>
              <w:t>data_summary_view</w:t>
            </w:r>
          </w:p>
        </w:tc>
      </w:tr>
    </w:tbl>
    <w:p w14:paraId="12CA3329" w14:textId="77777777" w:rsidR="00EC6CCC" w:rsidRDefault="00EC6CCC" w:rsidP="00542A59"/>
    <w:p w14:paraId="72195E8B" w14:textId="77777777" w:rsidR="00542A59" w:rsidRDefault="00542A59" w:rsidP="00542A59">
      <w:r>
        <w:rPr>
          <w:u w:val="single"/>
        </w:rPr>
        <w:t xml:space="preserve">Filters: </w:t>
      </w:r>
      <w:r>
        <w:t xml:space="preserve"> </w:t>
      </w:r>
      <w:r w:rsidR="00EC6CCC">
        <w:t>None, all filters have already been applied.</w:t>
      </w:r>
    </w:p>
    <w:p w14:paraId="524CF29B" w14:textId="3B40FC64" w:rsidR="00580B53" w:rsidRDefault="00542A59" w:rsidP="00580B53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EC6CCC">
        <w:t xml:space="preserve">None, </w:t>
      </w:r>
      <w:r w:rsidR="00C27F3A">
        <w:t xml:space="preserve">data are </w:t>
      </w:r>
      <w:r w:rsidR="00EC6CCC">
        <w:t>already sorted by</w:t>
      </w:r>
      <w:r w:rsidR="00580B53">
        <w:t>.</w:t>
      </w:r>
    </w:p>
    <w:p w14:paraId="771E5C0F" w14:textId="6425A436" w:rsidR="0003599D" w:rsidRPr="00B22073" w:rsidRDefault="0003599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‘funding_type’.</w:t>
      </w:r>
    </w:p>
    <w:p w14:paraId="6D0404BD" w14:textId="471F4EE9" w:rsidR="00285800" w:rsidRPr="00EC6CCC" w:rsidDel="00EF30B6" w:rsidRDefault="00EC6CCC" w:rsidP="005D22D2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>
        <w:t xml:space="preserve">projects, </w:t>
      </w:r>
      <w:r w:rsidR="0025464E">
        <w:t xml:space="preserve">installations, </w:t>
      </w:r>
      <w:r>
        <w:t>receiving stations</w:t>
      </w:r>
      <w:r w:rsidR="009F5641">
        <w:t xml:space="preserve">, </w:t>
      </w:r>
      <w:proofErr w:type="gramStart"/>
      <w:r w:rsidR="0085108B">
        <w:t>receivers</w:t>
      </w:r>
      <w:proofErr w:type="gramEnd"/>
      <w:r w:rsidR="0085108B">
        <w:t xml:space="preserve"> deployed</w:t>
      </w:r>
      <w:r w:rsidR="009F5641">
        <w:t>,</w:t>
      </w:r>
      <w:r>
        <w:t xml:space="preserve"> </w:t>
      </w:r>
      <w:r w:rsidR="00427D84">
        <w:t xml:space="preserve">animal releases, </w:t>
      </w:r>
      <w:r>
        <w:t>and detections</w:t>
      </w:r>
      <w:r w:rsidRPr="00EC6CCC">
        <w:t xml:space="preserve"> </w:t>
      </w:r>
      <w:r w:rsidR="00285800">
        <w:t>for each type of funding</w:t>
      </w:r>
      <w:r w:rsidRPr="00EC6CCC">
        <w:t>.</w:t>
      </w:r>
      <w:r w:rsidR="00531CB3">
        <w:t xml:space="preserve"> </w:t>
      </w:r>
      <w:r w:rsidR="000915AA" w:rsidRPr="00B22073">
        <w:rPr>
          <w:i/>
        </w:rPr>
        <w:t xml:space="preserve">Use the following view: </w:t>
      </w:r>
      <w:r w:rsidR="000915AA">
        <w:rPr>
          <w:i/>
        </w:rPr>
        <w:t>‘totals_view’;</w:t>
      </w:r>
      <w:r w:rsidR="000915AA" w:rsidRPr="00B22073">
        <w:rPr>
          <w:i/>
        </w:rPr>
        <w:t xml:space="preserve"> filter by: ‘facility’ = ‘AATAMS’, ‘subfacility’ = ‘</w:t>
      </w:r>
      <w:r w:rsidR="00163E74">
        <w:rPr>
          <w:i/>
        </w:rPr>
        <w:t>Acoustic tagging</w:t>
      </w:r>
      <w:r w:rsidR="00427D84">
        <w:rPr>
          <w:i/>
        </w:rPr>
        <w:t xml:space="preserve"> - Project</w:t>
      </w:r>
      <w:r w:rsidR="000915AA" w:rsidRPr="00B22073">
        <w:rPr>
          <w:i/>
        </w:rPr>
        <w:t>’</w:t>
      </w:r>
      <w:r w:rsidR="00531CB3" w:rsidRPr="00B22073">
        <w:rPr>
          <w:i/>
        </w:rPr>
        <w:t>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3324"/>
        <w:gridCol w:w="1387"/>
        <w:gridCol w:w="1761"/>
        <w:gridCol w:w="1340"/>
        <w:gridCol w:w="863"/>
      </w:tblGrid>
      <w:tr w:rsidR="001D5742" w14:paraId="0645C66F" w14:textId="0E86E455" w:rsidTr="00B22073">
        <w:tc>
          <w:tcPr>
            <w:tcW w:w="0" w:type="auto"/>
            <w:vAlign w:val="center"/>
          </w:tcPr>
          <w:p w14:paraId="4E36BE18" w14:textId="69435224" w:rsidR="001D5742" w:rsidRPr="00B22073" w:rsidRDefault="001D5742" w:rsidP="00B22073">
            <w:pPr>
              <w:jc w:val="center"/>
              <w:rPr>
                <w:b/>
                <w:sz w:val="22"/>
              </w:rPr>
            </w:pPr>
          </w:p>
        </w:tc>
        <w:tc>
          <w:tcPr>
            <w:tcW w:w="0" w:type="auto"/>
            <w:vAlign w:val="center"/>
          </w:tcPr>
          <w:p w14:paraId="25278D3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receiver pool</w:t>
            </w:r>
          </w:p>
        </w:tc>
        <w:tc>
          <w:tcPr>
            <w:tcW w:w="0" w:type="auto"/>
            <w:vAlign w:val="center"/>
          </w:tcPr>
          <w:p w14:paraId="796233ED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IMOS funded and co-invested</w:t>
            </w:r>
          </w:p>
        </w:tc>
        <w:tc>
          <w:tcPr>
            <w:tcW w:w="0" w:type="auto"/>
            <w:vAlign w:val="center"/>
          </w:tcPr>
          <w:p w14:paraId="476EF1F9" w14:textId="77777777" w:rsidR="001D5742" w:rsidRPr="00B22073" w:rsidRDefault="001D5742" w:rsidP="00B22073">
            <w:pPr>
              <w:jc w:val="center"/>
              <w:rPr>
                <w:b/>
                <w:sz w:val="22"/>
              </w:rPr>
            </w:pPr>
            <w:r w:rsidRPr="00B22073">
              <w:rPr>
                <w:b/>
              </w:rPr>
              <w:t>Fully co-invested</w:t>
            </w:r>
          </w:p>
        </w:tc>
        <w:tc>
          <w:tcPr>
            <w:tcW w:w="0" w:type="auto"/>
            <w:vAlign w:val="center"/>
          </w:tcPr>
          <w:p w14:paraId="67F24BC5" w14:textId="60117F7A" w:rsidR="001D5742" w:rsidRPr="00BE1D38" w:rsidRDefault="001D5742" w:rsidP="00B22073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</w:tr>
      <w:tr w:rsidR="001D5742" w14:paraId="60E10134" w14:textId="5551BBED" w:rsidTr="00B22073">
        <w:tc>
          <w:tcPr>
            <w:tcW w:w="0" w:type="auto"/>
            <w:vAlign w:val="center"/>
          </w:tcPr>
          <w:p w14:paraId="3DDA5628" w14:textId="045E3134" w:rsidR="001D5742" w:rsidRDefault="001D5742" w:rsidP="00B22073">
            <w:pPr>
              <w:jc w:val="center"/>
            </w:pPr>
            <w:r w:rsidRPr="00EC6CCC">
              <w:rPr>
                <w:b/>
                <w:i/>
              </w:rPr>
              <w:t xml:space="preserve">Total </w:t>
            </w:r>
            <w:r>
              <w:rPr>
                <w:b/>
                <w:i/>
              </w:rPr>
              <w:t>n</w:t>
            </w:r>
            <w:r w:rsidRPr="00EC6CCC">
              <w:rPr>
                <w:b/>
                <w:i/>
              </w:rPr>
              <w:t xml:space="preserve">umber of </w:t>
            </w:r>
            <w:r>
              <w:rPr>
                <w:b/>
                <w:i/>
              </w:rPr>
              <w:t>project</w:t>
            </w:r>
            <w:r w:rsidRPr="00EC6CCC">
              <w:rPr>
                <w:b/>
                <w:i/>
              </w:rPr>
              <w:t>s</w:t>
            </w:r>
            <w:r>
              <w:rPr>
                <w:b/>
                <w:i/>
              </w:rPr>
              <w:t xml:space="preserve"> (‘no_projects’)</w:t>
            </w:r>
          </w:p>
        </w:tc>
        <w:tc>
          <w:tcPr>
            <w:tcW w:w="0" w:type="auto"/>
            <w:vAlign w:val="center"/>
          </w:tcPr>
          <w:p w14:paraId="7C28217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2A98790C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3668786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3BA35A80" w14:textId="77777777" w:rsidR="001D5742" w:rsidRDefault="001D5742">
            <w:pPr>
              <w:jc w:val="center"/>
            </w:pPr>
          </w:p>
        </w:tc>
      </w:tr>
      <w:tr w:rsidR="001D5742" w14:paraId="2A09386E" w14:textId="04D3AD75" w:rsidTr="00B22073">
        <w:tc>
          <w:tcPr>
            <w:tcW w:w="0" w:type="auto"/>
            <w:vAlign w:val="center"/>
          </w:tcPr>
          <w:p w14:paraId="32F821A6" w14:textId="17231E88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installations (‘no_</w:t>
            </w:r>
            <w:r w:rsidR="009B2C12">
              <w:rPr>
                <w:b/>
                <w:i/>
              </w:rPr>
              <w:t>platforms’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742FBD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6862D1E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47DD2B5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7B20385" w14:textId="77777777" w:rsidR="001D5742" w:rsidRDefault="001D5742">
            <w:pPr>
              <w:jc w:val="center"/>
            </w:pPr>
          </w:p>
        </w:tc>
      </w:tr>
      <w:tr w:rsidR="001D5742" w14:paraId="7B5E37A9" w14:textId="133DF0FE" w:rsidTr="00B22073">
        <w:tc>
          <w:tcPr>
            <w:tcW w:w="0" w:type="auto"/>
            <w:vAlign w:val="center"/>
          </w:tcPr>
          <w:p w14:paraId="3EC6A329" w14:textId="395711BC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lastRenderedPageBreak/>
              <w:t>Total number of receiving stations (‘no_</w:t>
            </w:r>
            <w:r w:rsidR="009B2C12">
              <w:rPr>
                <w:b/>
                <w:i/>
              </w:rPr>
              <w:t>instruments’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656E3582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0079F5B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F794BD0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A52F46C" w14:textId="77777777" w:rsidR="001D5742" w:rsidRDefault="001D5742">
            <w:pPr>
              <w:jc w:val="center"/>
            </w:pPr>
          </w:p>
        </w:tc>
      </w:tr>
      <w:tr w:rsidR="001D5742" w14:paraId="678E7214" w14:textId="6B77BD41" w:rsidTr="00B22073">
        <w:tc>
          <w:tcPr>
            <w:tcW w:w="0" w:type="auto"/>
            <w:vAlign w:val="center"/>
          </w:tcPr>
          <w:p w14:paraId="5F63CC3A" w14:textId="40D1364C" w:rsidR="001D5742" w:rsidRDefault="001D5742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</w:t>
            </w:r>
            <w:r w:rsidR="0085108B">
              <w:rPr>
                <w:b/>
                <w:i/>
              </w:rPr>
              <w:t xml:space="preserve"> receivers</w:t>
            </w:r>
            <w:r>
              <w:rPr>
                <w:b/>
                <w:i/>
              </w:rPr>
              <w:t xml:space="preserve"> </w:t>
            </w:r>
            <w:r w:rsidR="0085108B">
              <w:rPr>
                <w:b/>
                <w:i/>
              </w:rPr>
              <w:t>deployed</w:t>
            </w:r>
            <w:r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129EB12D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6CFFD899" w14:textId="77777777" w:rsidR="001D5742" w:rsidRDefault="001D5742">
            <w:pPr>
              <w:jc w:val="center"/>
            </w:pPr>
          </w:p>
        </w:tc>
        <w:tc>
          <w:tcPr>
            <w:tcW w:w="0" w:type="auto"/>
            <w:vAlign w:val="center"/>
          </w:tcPr>
          <w:p w14:paraId="2E2549D6" w14:textId="77777777" w:rsidR="001D5742" w:rsidRDefault="001D5742">
            <w:pPr>
              <w:jc w:val="center"/>
            </w:pPr>
          </w:p>
        </w:tc>
        <w:tc>
          <w:tcPr>
            <w:tcW w:w="0" w:type="auto"/>
          </w:tcPr>
          <w:p w14:paraId="6BA467A3" w14:textId="77777777" w:rsidR="001D5742" w:rsidRDefault="001D5742">
            <w:pPr>
              <w:jc w:val="center"/>
            </w:pPr>
          </w:p>
        </w:tc>
      </w:tr>
      <w:tr w:rsidR="00D1422E" w14:paraId="5A33DE34" w14:textId="77777777" w:rsidTr="00B22073">
        <w:tc>
          <w:tcPr>
            <w:tcW w:w="0" w:type="auto"/>
            <w:vAlign w:val="center"/>
          </w:tcPr>
          <w:p w14:paraId="1A3E0C53" w14:textId="6EC338D4" w:rsidR="00D1422E" w:rsidRDefault="00D1422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animal releases (‘no_d</w:t>
            </w:r>
            <w:r w:rsidR="00427D84">
              <w:rPr>
                <w:b/>
                <w:i/>
              </w:rPr>
              <w:t>ata</w:t>
            </w:r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96B7A28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0B3A3E9B" w14:textId="77777777" w:rsidR="00D1422E" w:rsidRDefault="00D1422E">
            <w:pPr>
              <w:jc w:val="center"/>
            </w:pPr>
          </w:p>
        </w:tc>
        <w:tc>
          <w:tcPr>
            <w:tcW w:w="0" w:type="auto"/>
            <w:vAlign w:val="center"/>
          </w:tcPr>
          <w:p w14:paraId="54806D44" w14:textId="77777777" w:rsidR="00D1422E" w:rsidRDefault="00D1422E">
            <w:pPr>
              <w:jc w:val="center"/>
            </w:pPr>
          </w:p>
        </w:tc>
        <w:tc>
          <w:tcPr>
            <w:tcW w:w="0" w:type="auto"/>
          </w:tcPr>
          <w:p w14:paraId="5DECA2F1" w14:textId="77777777" w:rsidR="00D1422E" w:rsidRDefault="00D1422E">
            <w:pPr>
              <w:jc w:val="center"/>
            </w:pPr>
          </w:p>
        </w:tc>
      </w:tr>
      <w:tr w:rsidR="001D5742" w14:paraId="5EF67E43" w14:textId="1D28D054" w:rsidTr="00B22073">
        <w:tc>
          <w:tcPr>
            <w:tcW w:w="0" w:type="auto"/>
            <w:vAlign w:val="center"/>
          </w:tcPr>
          <w:p w14:paraId="688A4B13" w14:textId="5C503A54" w:rsidR="001D5742" w:rsidRDefault="001D5742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0"/>
                <w:u w:val="single"/>
              </w:rPr>
            </w:pPr>
            <w:r>
              <w:rPr>
                <w:b/>
                <w:i/>
              </w:rPr>
              <w:t>Total number of detections (‘no_</w:t>
            </w:r>
            <w:r w:rsidR="009B2C12">
              <w:rPr>
                <w:b/>
                <w:i/>
              </w:rPr>
              <w:t>data</w:t>
            </w:r>
            <w:r w:rsidR="00D1422E">
              <w:rPr>
                <w:b/>
                <w:i/>
              </w:rPr>
              <w:t>2</w:t>
            </w:r>
            <w:r w:rsidR="009B2C12">
              <w:rPr>
                <w:b/>
                <w:i/>
              </w:rPr>
              <w:t>’</w:t>
            </w:r>
            <w:r>
              <w:rPr>
                <w:b/>
                <w:i/>
              </w:rPr>
              <w:t>)</w:t>
            </w:r>
          </w:p>
        </w:tc>
        <w:tc>
          <w:tcPr>
            <w:tcW w:w="0" w:type="auto"/>
            <w:vAlign w:val="center"/>
          </w:tcPr>
          <w:p w14:paraId="1C6EFB56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68ACC724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760930F" w14:textId="77777777" w:rsidR="001D5742" w:rsidRDefault="001D5742" w:rsidP="00B22073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</w:tcPr>
          <w:p w14:paraId="41CCE096" w14:textId="77777777" w:rsidR="001D5742" w:rsidRDefault="001D5742">
            <w:pPr>
              <w:jc w:val="center"/>
            </w:pPr>
          </w:p>
        </w:tc>
      </w:tr>
    </w:tbl>
    <w:p w14:paraId="3156CC0C" w14:textId="3AF824E6" w:rsidR="00EC6CCC" w:rsidRDefault="00EC6CCC" w:rsidP="005D22D2">
      <w:pPr>
        <w:ind w:left="567" w:hanging="567"/>
      </w:pPr>
    </w:p>
    <w:p w14:paraId="69DEBDED" w14:textId="7D8223C2" w:rsidR="006B3C3D" w:rsidRDefault="006B3C3D" w:rsidP="006B3C3D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B5259C">
        <w:rPr>
          <w:b/>
        </w:rPr>
        <w:t>Headers</w:t>
      </w:r>
      <w:r w:rsidR="00B5259C">
        <w:t>: Type of funding.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r w:rsidR="00285800">
        <w:rPr>
          <w:b/>
        </w:rPr>
        <w:t xml:space="preserve"> </w:t>
      </w:r>
      <w:proofErr w:type="gramStart"/>
      <w:r w:rsidR="00B5259C">
        <w:rPr>
          <w:b/>
        </w:rPr>
        <w:t>installations’</w:t>
      </w:r>
      <w:proofErr w:type="gramEnd"/>
      <w:r w:rsidR="00B5259C" w:rsidRPr="006B3C3D">
        <w:t xml:space="preserve">: </w:t>
      </w:r>
      <w:r w:rsidR="00B5259C">
        <w:t>Total number of installations</w:t>
      </w:r>
      <w:r w:rsidR="00B5259C" w:rsidRPr="006B3C3D">
        <w:t>.</w:t>
      </w:r>
      <w:r w:rsidR="00B5259C">
        <w:t xml:space="preserve"> An installation is a configuration of multiple receivers generally identified by a geographic location.</w:t>
      </w:r>
      <w:r w:rsidR="00B5259C" w:rsidRPr="006B3C3D">
        <w:t xml:space="preserve"> </w:t>
      </w:r>
      <w:r w:rsidR="00B5259C" w:rsidRPr="006B3C3D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stations</w:t>
      </w:r>
      <w:r w:rsidR="00B5259C" w:rsidRPr="006B3C3D">
        <w:rPr>
          <w:b/>
        </w:rPr>
        <w:t>’</w:t>
      </w:r>
      <w:proofErr w:type="gramEnd"/>
      <w:r w:rsidR="00B5259C" w:rsidRPr="006B3C3D">
        <w:t xml:space="preserve">: </w:t>
      </w:r>
      <w:r w:rsidR="00B5259C">
        <w:t>Total number of receiving stations</w:t>
      </w:r>
      <w:r w:rsidR="00B5259C" w:rsidRPr="006B3C3D">
        <w:t>.</w:t>
      </w:r>
      <w:r w:rsidR="00B5259C">
        <w:t xml:space="preserve"> A receiving station is a location within an installation where a receiver is deployed.</w:t>
      </w:r>
      <w:r w:rsidR="00B5259C">
        <w:br/>
      </w:r>
      <w:r w:rsidR="00B5259C">
        <w:rPr>
          <w:b/>
        </w:rPr>
        <w:t xml:space="preserve">‘# </w:t>
      </w:r>
      <w:proofErr w:type="gramStart"/>
      <w:r w:rsidR="00B5259C">
        <w:rPr>
          <w:b/>
        </w:rPr>
        <w:t>deployments’</w:t>
      </w:r>
      <w:proofErr w:type="gramEnd"/>
      <w:r w:rsidR="00B5259C">
        <w:t>: Total number of receiver deployments. The receiver is attached to a mooring at a pre-defined depth.</w:t>
      </w:r>
      <w:r w:rsidR="006219A1">
        <w:br/>
      </w:r>
      <w:r w:rsidR="006219A1" w:rsidRPr="006B3C3D">
        <w:rPr>
          <w:b/>
        </w:rPr>
        <w:t>‘</w:t>
      </w:r>
      <w:r w:rsidR="006219A1">
        <w:rPr>
          <w:b/>
        </w:rPr>
        <w:t>First deployment</w:t>
      </w:r>
      <w:r w:rsidR="006219A1" w:rsidRPr="006B3C3D">
        <w:rPr>
          <w:b/>
        </w:rPr>
        <w:t>’</w:t>
      </w:r>
      <w:r w:rsidR="006219A1" w:rsidRPr="006B3C3D">
        <w:t xml:space="preserve">: Earliest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6219A1" w:rsidRPr="006B3C3D">
        <w:br/>
      </w:r>
      <w:r w:rsidR="006219A1" w:rsidRPr="006B3C3D">
        <w:rPr>
          <w:b/>
        </w:rPr>
        <w:t>‘</w:t>
      </w:r>
      <w:r w:rsidR="006219A1">
        <w:rPr>
          <w:b/>
        </w:rPr>
        <w:t>Last deployment</w:t>
      </w:r>
      <w:r w:rsidR="006219A1" w:rsidRPr="006B3C3D">
        <w:rPr>
          <w:b/>
        </w:rPr>
        <w:t>’</w:t>
      </w:r>
      <w:r w:rsidR="006219A1" w:rsidRPr="006B3C3D">
        <w:t xml:space="preserve">: Latest </w:t>
      </w:r>
      <w:r w:rsidR="006219A1">
        <w:t xml:space="preserve">receiver deployment </w:t>
      </w:r>
      <w:r w:rsidR="006219A1" w:rsidRPr="006B3C3D">
        <w:t>date</w:t>
      </w:r>
      <w:r w:rsidR="006219A1">
        <w:t xml:space="preserve"> (format: dd/mm/yyyy).</w:t>
      </w:r>
      <w:r w:rsidR="00E17168">
        <w:br/>
      </w:r>
      <w:r w:rsidR="00E17168" w:rsidRPr="006B3C3D">
        <w:rPr>
          <w:b/>
        </w:rPr>
        <w:t>‘</w:t>
      </w:r>
      <w:r w:rsidR="00E17168">
        <w:rPr>
          <w:b/>
        </w:rPr>
        <w:t xml:space="preserve"># </w:t>
      </w:r>
      <w:proofErr w:type="gramStart"/>
      <w:r w:rsidR="00E17168">
        <w:rPr>
          <w:b/>
        </w:rPr>
        <w:t>releases</w:t>
      </w:r>
      <w:proofErr w:type="gramEnd"/>
      <w:r w:rsidR="00E17168" w:rsidRPr="006B3C3D">
        <w:rPr>
          <w:b/>
        </w:rPr>
        <w:t>:</w:t>
      </w:r>
      <w:r w:rsidR="00E17168" w:rsidRPr="006B3C3D">
        <w:t xml:space="preserve"> </w:t>
      </w:r>
      <w:r w:rsidR="00E17168">
        <w:t>Total number of animals released</w:t>
      </w:r>
      <w:r w:rsidR="00183CAF">
        <w:t xml:space="preserve"> under each project’s name</w:t>
      </w:r>
      <w:r w:rsidR="00E17168">
        <w:t>.</w:t>
      </w:r>
      <w:r w:rsidR="00B5259C">
        <w:br/>
      </w:r>
      <w:r w:rsidR="00B5259C" w:rsidRPr="006B3C3D">
        <w:rPr>
          <w:b/>
        </w:rPr>
        <w:t>‘</w:t>
      </w:r>
      <w:r w:rsidR="00B5259C">
        <w:rPr>
          <w:b/>
        </w:rPr>
        <w:t xml:space="preserve"># </w:t>
      </w:r>
      <w:proofErr w:type="gramStart"/>
      <w:r w:rsidR="00B5259C">
        <w:rPr>
          <w:b/>
        </w:rPr>
        <w:t>detections</w:t>
      </w:r>
      <w:r w:rsidR="00B5259C" w:rsidRPr="006B3C3D">
        <w:rPr>
          <w:b/>
        </w:rPr>
        <w:t>’</w:t>
      </w:r>
      <w:proofErr w:type="gramEnd"/>
      <w:r w:rsidR="00B5259C" w:rsidRPr="006B3C3D">
        <w:rPr>
          <w:b/>
        </w:rPr>
        <w:t>:</w:t>
      </w:r>
      <w:r w:rsidR="00B5259C" w:rsidRPr="006B3C3D">
        <w:t xml:space="preserve"> </w:t>
      </w:r>
      <w:r w:rsidR="00B5259C">
        <w:t>Total number of tag detections received and stored on a receiver.</w:t>
      </w:r>
      <w:r w:rsidR="00B5259C">
        <w:br/>
      </w:r>
      <w:r w:rsidR="00413B61" w:rsidRPr="006B3C3D">
        <w:rPr>
          <w:b/>
        </w:rPr>
        <w:t>‘</w:t>
      </w:r>
      <w:r w:rsidR="00413B61">
        <w:rPr>
          <w:b/>
        </w:rPr>
        <w:t>Last detection’</w:t>
      </w:r>
      <w:r w:rsidR="00413B61" w:rsidRPr="006B3C3D">
        <w:t xml:space="preserve">: Latest </w:t>
      </w:r>
      <w:r w:rsidR="00413B61">
        <w:t xml:space="preserve">detection </w:t>
      </w:r>
      <w:r w:rsidR="00413B61" w:rsidRPr="006B3C3D">
        <w:t>date</w:t>
      </w:r>
      <w:r w:rsidR="00413B61">
        <w:t xml:space="preserve"> (format: dd/mm/yyyy).</w:t>
      </w:r>
      <w:r w:rsidRPr="006B3C3D">
        <w:br/>
      </w:r>
      <w:r w:rsidR="00B5259C">
        <w:rPr>
          <w:b/>
        </w:rPr>
        <w:t>‘Time coverage’</w:t>
      </w:r>
      <w:r w:rsidR="00B5259C">
        <w:t xml:space="preserve">: Number of days between the earliest and latest </w:t>
      </w:r>
      <w:r w:rsidR="00413B61">
        <w:t>detection</w:t>
      </w:r>
      <w:r w:rsidR="00B5259C">
        <w:t xml:space="preserve"> dates.</w:t>
      </w:r>
      <w:r w:rsidR="00B5259C" w:rsidRPr="006B3C3D" w:rsidDel="00B5259C">
        <w:rPr>
          <w:b/>
        </w:rPr>
        <w:t xml:space="preserve"> </w:t>
      </w:r>
      <w:r w:rsidR="00F3428B">
        <w:br/>
      </w:r>
      <w:r w:rsidR="00F3428B">
        <w:rPr>
          <w:b/>
        </w:rPr>
        <w:t xml:space="preserve">AATAMS: </w:t>
      </w:r>
      <w:r w:rsidR="00F3428B">
        <w:t>Australian Animal Tagging and Monitoring System (</w:t>
      </w:r>
      <w:hyperlink r:id="rId7" w:history="1">
        <w:r w:rsidR="00F3428B" w:rsidRPr="009830B3">
          <w:rPr>
            <w:rStyle w:val="Hyperlink"/>
          </w:rPr>
          <w:t>http://imos.org.au/aatams.html</w:t>
        </w:r>
      </w:hyperlink>
      <w:r w:rsidR="00B47509">
        <w:t xml:space="preserve">; web app: </w:t>
      </w:r>
      <w:hyperlink r:id="rId8" w:history="1">
        <w:r w:rsidR="00B47509" w:rsidRPr="00BF19BE">
          <w:rPr>
            <w:rStyle w:val="Hyperlink"/>
          </w:rPr>
          <w:t>https://aatams.emii.org.au/aatams/</w:t>
        </w:r>
      </w:hyperlink>
      <w:r w:rsidR="00B47509">
        <w:t>).</w:t>
      </w:r>
      <w:r w:rsidR="00681994">
        <w:br/>
      </w:r>
      <w:r>
        <w:t xml:space="preserve"> </w:t>
      </w:r>
    </w:p>
    <w:p w14:paraId="21291793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Ind w:w="-1168" w:type="dxa"/>
        <w:tblLook w:val="04A0" w:firstRow="1" w:lastRow="0" w:firstColumn="1" w:lastColumn="0" w:noHBand="0" w:noVBand="1"/>
      </w:tblPr>
      <w:tblGrid>
        <w:gridCol w:w="917"/>
        <w:gridCol w:w="1019"/>
        <w:gridCol w:w="805"/>
        <w:gridCol w:w="1062"/>
        <w:gridCol w:w="1545"/>
        <w:gridCol w:w="1453"/>
        <w:gridCol w:w="817"/>
        <w:gridCol w:w="934"/>
        <w:gridCol w:w="694"/>
        <w:gridCol w:w="1164"/>
      </w:tblGrid>
      <w:tr w:rsidR="00413B61" w14:paraId="44308968" w14:textId="77777777" w:rsidTr="003815B2">
        <w:trPr>
          <w:jc w:val="center"/>
        </w:trPr>
        <w:tc>
          <w:tcPr>
            <w:tcW w:w="0" w:type="auto"/>
            <w:vAlign w:val="center"/>
          </w:tcPr>
          <w:p w14:paraId="407A1A26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gramStart"/>
            <w:r w:rsidRPr="0025464E">
              <w:rPr>
                <w:b/>
              </w:rPr>
              <w:t>project</w:t>
            </w:r>
            <w:proofErr w:type="gramEnd"/>
            <w:r w:rsidRPr="0025464E">
              <w:rPr>
                <w:b/>
              </w:rPr>
              <w:t>_name</w:t>
            </w:r>
          </w:p>
        </w:tc>
        <w:tc>
          <w:tcPr>
            <w:tcW w:w="0" w:type="auto"/>
            <w:vAlign w:val="center"/>
          </w:tcPr>
          <w:p w14:paraId="274A030A" w14:textId="77777777" w:rsidR="00413B61" w:rsidRPr="0025464E" w:rsidRDefault="00413B61" w:rsidP="00EB6E9D">
            <w:pPr>
              <w:jc w:val="center"/>
              <w:rPr>
                <w:b/>
              </w:rPr>
            </w:pPr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_installations</w:t>
            </w:r>
          </w:p>
        </w:tc>
        <w:tc>
          <w:tcPr>
            <w:tcW w:w="0" w:type="auto"/>
            <w:vAlign w:val="center"/>
          </w:tcPr>
          <w:p w14:paraId="5D636B4D" w14:textId="77777777" w:rsidR="00413B61" w:rsidRPr="0025464E" w:rsidRDefault="00413B61" w:rsidP="008A25A1">
            <w:pPr>
              <w:jc w:val="center"/>
              <w:rPr>
                <w:b/>
              </w:rPr>
            </w:pPr>
            <w:proofErr w:type="gramStart"/>
            <w:r w:rsidRPr="0025464E">
              <w:rPr>
                <w:b/>
              </w:rPr>
              <w:t>n</w:t>
            </w:r>
            <w:r>
              <w:rPr>
                <w:b/>
              </w:rPr>
              <w:t>o</w:t>
            </w:r>
            <w:proofErr w:type="gramEnd"/>
            <w:r w:rsidRPr="0025464E">
              <w:rPr>
                <w:b/>
              </w:rPr>
              <w:t>_stations</w:t>
            </w:r>
          </w:p>
        </w:tc>
        <w:tc>
          <w:tcPr>
            <w:tcW w:w="0" w:type="auto"/>
            <w:vAlign w:val="center"/>
          </w:tcPr>
          <w:p w14:paraId="4A184C8D" w14:textId="77777777" w:rsidR="00413B61" w:rsidRPr="0025464E" w:rsidRDefault="00413B61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</w:p>
        </w:tc>
        <w:tc>
          <w:tcPr>
            <w:tcW w:w="0" w:type="auto"/>
            <w:vAlign w:val="center"/>
          </w:tcPr>
          <w:p w14:paraId="4FA6FB8D" w14:textId="6D90A6B7" w:rsidR="00413B61" w:rsidRDefault="00413B61" w:rsidP="004C188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_deployment_date</w:t>
            </w:r>
          </w:p>
        </w:tc>
        <w:tc>
          <w:tcPr>
            <w:tcW w:w="0" w:type="auto"/>
            <w:vAlign w:val="center"/>
          </w:tcPr>
          <w:p w14:paraId="37BBA207" w14:textId="67765A28" w:rsidR="00413B61" w:rsidRDefault="00413B61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_deployment_date</w:t>
            </w:r>
          </w:p>
        </w:tc>
        <w:tc>
          <w:tcPr>
            <w:tcW w:w="0" w:type="auto"/>
            <w:vAlign w:val="center"/>
          </w:tcPr>
          <w:p w14:paraId="5E434E5C" w14:textId="03D905AE" w:rsidR="00413B61" w:rsidRDefault="00413B61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</w:p>
        </w:tc>
        <w:tc>
          <w:tcPr>
            <w:tcW w:w="0" w:type="auto"/>
            <w:vAlign w:val="center"/>
          </w:tcPr>
          <w:p w14:paraId="213DA66D" w14:textId="6448F747" w:rsidR="00413B61" w:rsidRPr="0025464E" w:rsidRDefault="00413B61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</w:p>
        </w:tc>
        <w:tc>
          <w:tcPr>
            <w:tcW w:w="0" w:type="auto"/>
          </w:tcPr>
          <w:p w14:paraId="373A88E9" w14:textId="5FF5A339" w:rsidR="00413B61" w:rsidRDefault="00413B61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00B1E87C" w14:textId="12D2ACC4" w:rsidR="00413B61" w:rsidRPr="0025464E" w:rsidDel="00EB6E9D" w:rsidRDefault="00413B61" w:rsidP="00BD24E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</w:p>
        </w:tc>
      </w:tr>
      <w:tr w:rsidR="00413B61" w14:paraId="4DB9ADEB" w14:textId="77777777" w:rsidTr="003815B2">
        <w:trPr>
          <w:jc w:val="center"/>
        </w:trPr>
        <w:tc>
          <w:tcPr>
            <w:tcW w:w="0" w:type="auto"/>
            <w:vAlign w:val="center"/>
          </w:tcPr>
          <w:p w14:paraId="151422A4" w14:textId="77777777" w:rsidR="00413B61" w:rsidRDefault="00413B61" w:rsidP="00BD24EC">
            <w:pPr>
              <w:jc w:val="center"/>
            </w:pPr>
            <w:r>
              <w:t>Project name</w:t>
            </w:r>
          </w:p>
        </w:tc>
        <w:tc>
          <w:tcPr>
            <w:tcW w:w="0" w:type="auto"/>
            <w:vAlign w:val="center"/>
          </w:tcPr>
          <w:p w14:paraId="4081B3F0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installations</w:t>
            </w:r>
            <w:proofErr w:type="gramEnd"/>
          </w:p>
        </w:tc>
        <w:tc>
          <w:tcPr>
            <w:tcW w:w="0" w:type="auto"/>
            <w:vAlign w:val="center"/>
          </w:tcPr>
          <w:p w14:paraId="4AE0C72B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stations</w:t>
            </w:r>
            <w:proofErr w:type="gramEnd"/>
          </w:p>
        </w:tc>
        <w:tc>
          <w:tcPr>
            <w:tcW w:w="0" w:type="auto"/>
            <w:vAlign w:val="center"/>
          </w:tcPr>
          <w:p w14:paraId="2C459351" w14:textId="77777777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0" w:type="auto"/>
            <w:vAlign w:val="center"/>
          </w:tcPr>
          <w:p w14:paraId="16A38A0A" w14:textId="5888F10A" w:rsidR="00413B61" w:rsidRDefault="00413B61" w:rsidP="004C188E">
            <w:pPr>
              <w:jc w:val="center"/>
            </w:pPr>
            <w:r>
              <w:t>First deployment</w:t>
            </w:r>
          </w:p>
        </w:tc>
        <w:tc>
          <w:tcPr>
            <w:tcW w:w="0" w:type="auto"/>
            <w:vAlign w:val="center"/>
          </w:tcPr>
          <w:p w14:paraId="2560AAFA" w14:textId="1A51FCBE" w:rsidR="00413B61" w:rsidRDefault="00413B61" w:rsidP="004C188E">
            <w:pPr>
              <w:jc w:val="center"/>
            </w:pPr>
            <w:r>
              <w:t>Last deployment</w:t>
            </w:r>
          </w:p>
        </w:tc>
        <w:tc>
          <w:tcPr>
            <w:tcW w:w="0" w:type="auto"/>
            <w:vAlign w:val="center"/>
          </w:tcPr>
          <w:p w14:paraId="500D925C" w14:textId="3443BAC3" w:rsidR="00413B61" w:rsidRDefault="00413B61" w:rsidP="003815B2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0" w:type="auto"/>
            <w:vAlign w:val="center"/>
          </w:tcPr>
          <w:p w14:paraId="043143FA" w14:textId="57220B05" w:rsidR="00413B61" w:rsidRDefault="00413B61" w:rsidP="00BD24EC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</w:tcPr>
          <w:p w14:paraId="1CC92FEA" w14:textId="6D839E78" w:rsidR="00413B61" w:rsidRDefault="00413B61" w:rsidP="00BD24EC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480A49B0" w14:textId="5BA324D7" w:rsidR="00413B61" w:rsidRDefault="00413B61" w:rsidP="00BD24EC">
            <w:pPr>
              <w:jc w:val="center"/>
            </w:pPr>
            <w:r>
              <w:t>Time coverage (days)</w:t>
            </w:r>
          </w:p>
        </w:tc>
      </w:tr>
      <w:tr w:rsidR="00D1422E" w14:paraId="3A3102BA" w14:textId="77777777" w:rsidTr="003815B2">
        <w:trPr>
          <w:jc w:val="center"/>
        </w:trPr>
        <w:tc>
          <w:tcPr>
            <w:tcW w:w="0" w:type="auto"/>
            <w:gridSpan w:val="10"/>
            <w:shd w:val="clear" w:color="auto" w:fill="595959" w:themeFill="text1" w:themeFillTint="A6"/>
            <w:vAlign w:val="center"/>
          </w:tcPr>
          <w:p w14:paraId="20F03514" w14:textId="13639D50" w:rsidR="00D1422E" w:rsidRDefault="00D1422E" w:rsidP="00BD24EC">
            <w:pPr>
              <w:jc w:val="center"/>
            </w:pPr>
            <w:r>
              <w:t>Headers = funding_type</w:t>
            </w:r>
          </w:p>
        </w:tc>
      </w:tr>
      <w:tr w:rsidR="00413B61" w14:paraId="7698A629" w14:textId="77777777" w:rsidTr="003815B2">
        <w:trPr>
          <w:jc w:val="center"/>
        </w:trPr>
        <w:tc>
          <w:tcPr>
            <w:tcW w:w="0" w:type="auto"/>
            <w:vAlign w:val="center"/>
          </w:tcPr>
          <w:p w14:paraId="0A4E56BC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A622B1B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231CAF95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  <w:vAlign w:val="center"/>
          </w:tcPr>
          <w:p w14:paraId="1E88BBE0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5F291A8F" w14:textId="77777777" w:rsidR="00413B61" w:rsidRDefault="00413B61" w:rsidP="004C188E">
            <w:pPr>
              <w:jc w:val="center"/>
            </w:pPr>
          </w:p>
        </w:tc>
        <w:tc>
          <w:tcPr>
            <w:tcW w:w="0" w:type="auto"/>
          </w:tcPr>
          <w:p w14:paraId="71458A5C" w14:textId="2339100A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7E9C448E" w14:textId="4E96263B" w:rsidR="00413B61" w:rsidRDefault="00413B61" w:rsidP="004C188E">
            <w:pPr>
              <w:jc w:val="center"/>
            </w:pPr>
          </w:p>
        </w:tc>
        <w:tc>
          <w:tcPr>
            <w:tcW w:w="0" w:type="auto"/>
            <w:vAlign w:val="center"/>
          </w:tcPr>
          <w:p w14:paraId="4BFF0707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7166D1D3" w14:textId="77777777" w:rsidR="00413B61" w:rsidRDefault="00413B61" w:rsidP="00BD24EC">
            <w:pPr>
              <w:jc w:val="center"/>
            </w:pPr>
          </w:p>
        </w:tc>
        <w:tc>
          <w:tcPr>
            <w:tcW w:w="0" w:type="auto"/>
          </w:tcPr>
          <w:p w14:paraId="63595ED9" w14:textId="719B6461" w:rsidR="00413B61" w:rsidRDefault="00413B61" w:rsidP="00BD24EC">
            <w:pPr>
              <w:jc w:val="center"/>
            </w:pPr>
          </w:p>
        </w:tc>
      </w:tr>
    </w:tbl>
    <w:p w14:paraId="28C5009E" w14:textId="74F89353" w:rsidR="000848A4" w:rsidRDefault="000848A4" w:rsidP="00146256">
      <w:r>
        <w:br w:type="page"/>
      </w:r>
    </w:p>
    <w:p w14:paraId="28B56931" w14:textId="77777777" w:rsidR="00146256" w:rsidRDefault="00146256" w:rsidP="00146256">
      <w:pPr>
        <w:pStyle w:val="Heading2"/>
      </w:pPr>
      <w:r w:rsidRPr="00E123F0">
        <w:lastRenderedPageBreak/>
        <w:t>1.</w:t>
      </w:r>
      <w:r>
        <w:t>2</w:t>
      </w:r>
      <w:r w:rsidRPr="00E123F0">
        <w:t xml:space="preserve"> </w:t>
      </w:r>
      <w:r>
        <w:t>Data summary – Detections by species</w:t>
      </w:r>
    </w:p>
    <w:p w14:paraId="529154B1" w14:textId="77777777" w:rsidR="00146256" w:rsidRDefault="00146256" w:rsidP="00146256">
      <w:pPr>
        <w:pStyle w:val="Heading3"/>
        <w:rPr>
          <w:u w:val="none"/>
        </w:rPr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AATAMS_AcousticTagging</w:t>
      </w:r>
      <w:r w:rsidRPr="00592DB1">
        <w:rPr>
          <w:u w:val="none"/>
        </w:rPr>
        <w:t>_Summary</w:t>
      </w:r>
      <w:r>
        <w:rPr>
          <w:u w:val="none"/>
        </w:rPr>
        <w:t>_Species</w:t>
      </w:r>
      <w:r w:rsidRPr="00592DB1">
        <w:rPr>
          <w:u w:val="none"/>
        </w:rPr>
        <w:t>’</w:t>
      </w:r>
    </w:p>
    <w:p w14:paraId="2C6AE69D" w14:textId="77777777" w:rsidR="00146256" w:rsidRDefault="00146256" w:rsidP="00146256"/>
    <w:p w14:paraId="1C1DE67C" w14:textId="77777777" w:rsidR="00146256" w:rsidRPr="0011784D" w:rsidRDefault="00146256" w:rsidP="00146256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</w:t>
      </w:r>
      <w:r w:rsidRPr="00592DB1">
        <w:rPr>
          <w:u w:val="none"/>
        </w:rPr>
        <w:t xml:space="preserve">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– Detections by species’</w:t>
      </w:r>
    </w:p>
    <w:p w14:paraId="421FE788" w14:textId="77777777" w:rsidR="00146256" w:rsidRDefault="00146256" w:rsidP="00146256">
      <w:pPr>
        <w:rPr>
          <w:u w:val="single"/>
        </w:rPr>
      </w:pPr>
    </w:p>
    <w:p w14:paraId="5D0226FE" w14:textId="77777777" w:rsidR="00146256" w:rsidRDefault="00146256" w:rsidP="00146256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4910"/>
      </w:tblGrid>
      <w:tr w:rsidR="00146256" w14:paraId="700154DB" w14:textId="77777777" w:rsidTr="003815B2">
        <w:tc>
          <w:tcPr>
            <w:tcW w:w="1152" w:type="dxa"/>
          </w:tcPr>
          <w:p w14:paraId="369ECF4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910" w:type="dxa"/>
          </w:tcPr>
          <w:p w14:paraId="05823A40" w14:textId="4AE88C7E" w:rsidR="00146256" w:rsidRPr="003D503B" w:rsidRDefault="00146256" w:rsidP="00633FFF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46256" w14:paraId="61A955E3" w14:textId="77777777" w:rsidTr="003815B2">
        <w:tc>
          <w:tcPr>
            <w:tcW w:w="1152" w:type="dxa"/>
          </w:tcPr>
          <w:p w14:paraId="7E214AD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910" w:type="dxa"/>
          </w:tcPr>
          <w:p w14:paraId="5E403E77" w14:textId="04A2D60C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46256" w14:paraId="2A588DC4" w14:textId="77777777" w:rsidTr="003815B2">
        <w:tc>
          <w:tcPr>
            <w:tcW w:w="1152" w:type="dxa"/>
          </w:tcPr>
          <w:p w14:paraId="3850CC91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910" w:type="dxa"/>
          </w:tcPr>
          <w:p w14:paraId="0EC4AE1F" w14:textId="75FA348B" w:rsidR="00146256" w:rsidRPr="003D503B" w:rsidRDefault="00D7267A" w:rsidP="00633FFF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46256" w14:paraId="30529AA8" w14:textId="77777777" w:rsidTr="003815B2">
        <w:tc>
          <w:tcPr>
            <w:tcW w:w="1152" w:type="dxa"/>
          </w:tcPr>
          <w:p w14:paraId="22435C04" w14:textId="77777777" w:rsidR="00146256" w:rsidRPr="003D503B" w:rsidRDefault="00146256" w:rsidP="00633FFF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910" w:type="dxa"/>
          </w:tcPr>
          <w:p w14:paraId="0D2DC7B1" w14:textId="0AD08762" w:rsidR="00146256" w:rsidRPr="003D503B" w:rsidRDefault="00146256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_acoustic_</w:t>
            </w:r>
            <w:r w:rsidR="00A73FE4">
              <w:rPr>
                <w:szCs w:val="24"/>
              </w:rPr>
              <w:t>species_</w:t>
            </w:r>
            <w:r w:rsidR="00080B07">
              <w:rPr>
                <w:szCs w:val="24"/>
              </w:rPr>
              <w:t>data_summary_</w:t>
            </w:r>
            <w:r w:rsidR="00A73FE4">
              <w:rPr>
                <w:szCs w:val="24"/>
              </w:rPr>
              <w:t>view</w:t>
            </w:r>
          </w:p>
        </w:tc>
      </w:tr>
    </w:tbl>
    <w:p w14:paraId="6C03F233" w14:textId="77777777" w:rsidR="00146256" w:rsidRDefault="00146256" w:rsidP="00146256"/>
    <w:p w14:paraId="6E6F8031" w14:textId="77777777" w:rsidR="00146256" w:rsidRDefault="00146256" w:rsidP="00146256">
      <w:pPr>
        <w:tabs>
          <w:tab w:val="left" w:pos="8020"/>
        </w:tabs>
      </w:pPr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4695C6C5" w14:textId="1AE38DBB" w:rsidR="00146256" w:rsidRDefault="00146256" w:rsidP="0014625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AF74DDA" w14:textId="77777777" w:rsidR="00146256" w:rsidRPr="009E4710" w:rsidRDefault="00146256" w:rsidP="00146256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‘phylum’, sub-group by ‘order_name’.</w:t>
      </w:r>
    </w:p>
    <w:p w14:paraId="181042B4" w14:textId="4C809DFF" w:rsidR="00ED1F5B" w:rsidRDefault="0071617A" w:rsidP="0071617A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E43C7E">
        <w:t>releases</w:t>
      </w:r>
      <w:r>
        <w:t xml:space="preserve">, </w:t>
      </w:r>
      <w:r w:rsidR="00E43C7E">
        <w:t>public releases</w:t>
      </w:r>
      <w:r w:rsidR="00BF7481">
        <w:t xml:space="preserve">, </w:t>
      </w:r>
      <w:r w:rsidR="00E43C7E">
        <w:t xml:space="preserve">embargoed </w:t>
      </w:r>
      <w:r>
        <w:t>releases,</w:t>
      </w:r>
      <w:r w:rsidR="00E43C7E">
        <w:t xml:space="preserve"> </w:t>
      </w:r>
      <w:r w:rsidR="00E43C7E" w:rsidRPr="00EC6CCC">
        <w:t xml:space="preserve">number of </w:t>
      </w:r>
      <w:r w:rsidR="00E43C7E">
        <w:t>releases detected, public releases</w:t>
      </w:r>
      <w:r w:rsidR="00E43C7E" w:rsidRPr="00E43C7E">
        <w:t xml:space="preserve"> </w:t>
      </w:r>
      <w:r w:rsidR="00E43C7E">
        <w:t>detected, and embargoed releases</w:t>
      </w:r>
      <w:r>
        <w:t xml:space="preserve"> </w:t>
      </w:r>
      <w:r w:rsidR="00E43C7E">
        <w:t>detected</w:t>
      </w:r>
      <w:r w:rsidR="00ED1F5B">
        <w:t xml:space="preserve">, </w:t>
      </w:r>
      <w:r w:rsidRPr="00EC6CCC">
        <w:t>and add the following line</w:t>
      </w:r>
      <w:r>
        <w:t>s</w:t>
      </w:r>
      <w:r w:rsidRPr="00EC6CCC">
        <w:t xml:space="preserve"> to the report.</w:t>
      </w:r>
      <w:r w:rsidR="00E66BB7">
        <w:t xml:space="preserve"> </w:t>
      </w:r>
      <w:r w:rsidR="0083475E" w:rsidRPr="00B22073">
        <w:rPr>
          <w:i/>
        </w:rPr>
        <w:t xml:space="preserve">Use the following view: </w:t>
      </w:r>
      <w:r w:rsidR="0083475E">
        <w:rPr>
          <w:i/>
        </w:rPr>
        <w:t>‘totals_view’;</w:t>
      </w:r>
      <w:r w:rsidR="0083475E" w:rsidRPr="00B22073">
        <w:rPr>
          <w:i/>
        </w:rPr>
        <w:t xml:space="preserve"> filter by: ‘facility’ = ‘AATAMS’, ‘subfacility’ = ‘</w:t>
      </w:r>
      <w:r w:rsidR="0083475E">
        <w:rPr>
          <w:i/>
        </w:rPr>
        <w:t>Acoustic tagging</w:t>
      </w:r>
      <w:r w:rsidR="002A23C2">
        <w:rPr>
          <w:i/>
        </w:rPr>
        <w:t xml:space="preserve"> - Species</w:t>
      </w:r>
      <w:r w:rsidR="0083475E" w:rsidRPr="00B22073">
        <w:rPr>
          <w:i/>
        </w:rPr>
        <w:t>’</w:t>
      </w:r>
      <w:r w:rsidR="002A23C2">
        <w:rPr>
          <w:i/>
        </w:rPr>
        <w:t xml:space="preserve">, </w:t>
      </w:r>
      <w:proofErr w:type="gramStart"/>
      <w:r w:rsidR="002A23C2">
        <w:rPr>
          <w:i/>
        </w:rPr>
        <w:t>‘type’ !=</w:t>
      </w:r>
      <w:proofErr w:type="gramEnd"/>
      <w:r w:rsidR="002A23C2">
        <w:rPr>
          <w:i/>
        </w:rPr>
        <w:t xml:space="preserve"> ‘Other stats’</w:t>
      </w:r>
      <w:r w:rsidR="00E43C7E">
        <w:rPr>
          <w:i/>
        </w:rPr>
        <w:t xml:space="preserve"> and ‘type’ != ‘Detections’</w:t>
      </w:r>
      <w:r w:rsidR="009C5197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39"/>
        <w:gridCol w:w="1333"/>
        <w:gridCol w:w="1469"/>
        <w:gridCol w:w="1640"/>
        <w:gridCol w:w="1713"/>
        <w:gridCol w:w="1077"/>
        <w:gridCol w:w="1171"/>
      </w:tblGrid>
      <w:tr w:rsidR="00E43C7E" w14:paraId="3F4AC0F9" w14:textId="77777777" w:rsidTr="003815B2">
        <w:tc>
          <w:tcPr>
            <w:tcW w:w="458" w:type="pct"/>
            <w:vAlign w:val="center"/>
          </w:tcPr>
          <w:p w14:paraId="7C151E9F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21" w:type="pct"/>
            <w:vAlign w:val="center"/>
          </w:tcPr>
          <w:p w14:paraId="5144C67A" w14:textId="437FF40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</w:t>
            </w:r>
            <w:r w:rsidR="002A23C2">
              <w:rPr>
                <w:b/>
                <w:i/>
              </w:rPr>
              <w:t xml:space="preserve"> </w:t>
            </w:r>
            <w:r>
              <w:rPr>
                <w:b/>
                <w:i/>
              </w:rPr>
              <w:t>(‘no_projects’)</w:t>
            </w:r>
          </w:p>
        </w:tc>
        <w:tc>
          <w:tcPr>
            <w:tcW w:w="794" w:type="pct"/>
            <w:vAlign w:val="center"/>
          </w:tcPr>
          <w:p w14:paraId="567F14F4" w14:textId="3F5323E2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that are public (‘no_platforms’)</w:t>
            </w:r>
          </w:p>
        </w:tc>
        <w:tc>
          <w:tcPr>
            <w:tcW w:w="885" w:type="pct"/>
            <w:vAlign w:val="center"/>
          </w:tcPr>
          <w:p w14:paraId="6453BE4A" w14:textId="093DAA26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releases under embargo (‘no_instruments’)</w:t>
            </w:r>
          </w:p>
        </w:tc>
        <w:tc>
          <w:tcPr>
            <w:tcW w:w="924" w:type="pct"/>
            <w:vAlign w:val="center"/>
          </w:tcPr>
          <w:p w14:paraId="7BB7FB10" w14:textId="33EC43B5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releases detected (‘no_deployments’)</w:t>
            </w:r>
          </w:p>
        </w:tc>
        <w:tc>
          <w:tcPr>
            <w:tcW w:w="584" w:type="pct"/>
            <w:vAlign w:val="center"/>
          </w:tcPr>
          <w:p w14:paraId="5C27A160" w14:textId="7B699AF3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public releases detected (‘no_data’)</w:t>
            </w:r>
          </w:p>
        </w:tc>
        <w:tc>
          <w:tcPr>
            <w:tcW w:w="635" w:type="pct"/>
            <w:vAlign w:val="center"/>
          </w:tcPr>
          <w:p w14:paraId="7766D6C8" w14:textId="3A8C33B8" w:rsidR="002A23C2" w:rsidRDefault="00E43C7E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embargoed releases detected (‘no_data2’)</w:t>
            </w:r>
          </w:p>
        </w:tc>
      </w:tr>
      <w:tr w:rsidR="00E43C7E" w14:paraId="6BE9ED56" w14:textId="77777777" w:rsidTr="003815B2">
        <w:tc>
          <w:tcPr>
            <w:tcW w:w="458" w:type="pct"/>
            <w:vAlign w:val="center"/>
          </w:tcPr>
          <w:p w14:paraId="31D9F649" w14:textId="3A1F7626" w:rsidR="002A23C2" w:rsidRPr="003815B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Species</w:t>
            </w:r>
          </w:p>
        </w:tc>
        <w:tc>
          <w:tcPr>
            <w:tcW w:w="721" w:type="pct"/>
            <w:vAlign w:val="center"/>
          </w:tcPr>
          <w:p w14:paraId="11CA2298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29DCD0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4AD04F87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924" w:type="pct"/>
            <w:vAlign w:val="center"/>
          </w:tcPr>
          <w:p w14:paraId="3487C5C9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7BB7E6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4EECC261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  <w:tr w:rsidR="00E43C7E" w14:paraId="086F384A" w14:textId="77777777" w:rsidTr="003815B2">
        <w:tc>
          <w:tcPr>
            <w:tcW w:w="458" w:type="pct"/>
            <w:vAlign w:val="center"/>
          </w:tcPr>
          <w:p w14:paraId="0842DDE1" w14:textId="640458B5" w:rsidR="002A23C2" w:rsidRDefault="002A23C2" w:rsidP="003815B2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Animals</w:t>
            </w:r>
          </w:p>
        </w:tc>
        <w:tc>
          <w:tcPr>
            <w:tcW w:w="721" w:type="pct"/>
            <w:vAlign w:val="center"/>
          </w:tcPr>
          <w:p w14:paraId="0846A7EE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794" w:type="pct"/>
            <w:vAlign w:val="center"/>
          </w:tcPr>
          <w:p w14:paraId="19A508DD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885" w:type="pct"/>
            <w:vAlign w:val="center"/>
          </w:tcPr>
          <w:p w14:paraId="6B51D0FD" w14:textId="77777777" w:rsidR="002A23C2" w:rsidRDefault="002A23C2" w:rsidP="003815B2">
            <w:pPr>
              <w:jc w:val="center"/>
              <w:rPr>
                <w:rFonts w:eastAsiaTheme="majorEastAsia" w:cstheme="majorBidi"/>
                <w:b/>
                <w:bCs/>
                <w:i/>
                <w:color w:val="000000" w:themeColor="text1"/>
                <w:szCs w:val="28"/>
              </w:rPr>
            </w:pPr>
          </w:p>
        </w:tc>
        <w:tc>
          <w:tcPr>
            <w:tcW w:w="924" w:type="pct"/>
            <w:vAlign w:val="center"/>
          </w:tcPr>
          <w:p w14:paraId="3CCB576C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584" w:type="pct"/>
            <w:vAlign w:val="center"/>
          </w:tcPr>
          <w:p w14:paraId="5FE5981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  <w:tc>
          <w:tcPr>
            <w:tcW w:w="635" w:type="pct"/>
            <w:vAlign w:val="center"/>
          </w:tcPr>
          <w:p w14:paraId="06085345" w14:textId="77777777" w:rsidR="002A23C2" w:rsidRDefault="002A23C2" w:rsidP="003815B2">
            <w:pPr>
              <w:jc w:val="center"/>
              <w:rPr>
                <w:b/>
                <w:i/>
              </w:rPr>
            </w:pPr>
          </w:p>
        </w:tc>
      </w:tr>
    </w:tbl>
    <w:p w14:paraId="5EE33E40" w14:textId="77777777" w:rsidR="002A23C2" w:rsidRDefault="002A23C2" w:rsidP="0071617A">
      <w:pPr>
        <w:ind w:left="567" w:hanging="567"/>
        <w:rPr>
          <w:b/>
          <w:i/>
        </w:rPr>
      </w:pPr>
    </w:p>
    <w:p w14:paraId="25AECC8A" w14:textId="4162C524" w:rsidR="00F76D5B" w:rsidRDefault="00F76D5B">
      <w:pPr>
        <w:ind w:left="567" w:hanging="567"/>
        <w:rPr>
          <w:b/>
          <w:i/>
        </w:rPr>
      </w:pPr>
      <w:r>
        <w:t>Below the above table list the following totals:</w:t>
      </w:r>
      <w:r>
        <w:br/>
      </w:r>
      <w:r w:rsidRPr="003815B2">
        <w:rPr>
          <w:b/>
          <w:i/>
          <w:u w:val="single"/>
        </w:rPr>
        <w:t>Detections</w:t>
      </w:r>
      <w:r>
        <w:rPr>
          <w:b/>
          <w:i/>
          <w:u w:val="single"/>
        </w:rPr>
        <w:t xml:space="preserve"> </w:t>
      </w:r>
      <w:r w:rsidRPr="003815B2">
        <w:rPr>
          <w:b/>
          <w:i/>
          <w:u w:val="single"/>
        </w:rPr>
        <w:t>at species level: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‘Detections’)</w:t>
      </w:r>
      <w:r>
        <w:rPr>
          <w:i/>
        </w:rPr>
        <w:br/>
      </w:r>
      <w:r>
        <w:rPr>
          <w:i/>
        </w:rPr>
        <w:tab/>
      </w:r>
      <w:r>
        <w:rPr>
          <w:b/>
          <w:i/>
        </w:rPr>
        <w:t>Total number of detections (‘no_deployments’): XX</w:t>
      </w:r>
      <w:r>
        <w:rPr>
          <w:b/>
          <w:i/>
        </w:rPr>
        <w:br/>
      </w:r>
      <w:r>
        <w:rPr>
          <w:b/>
          <w:i/>
        </w:rPr>
        <w:lastRenderedPageBreak/>
        <w:tab/>
        <w:t>Total number of detections that are public (‘no_data’): XX</w:t>
      </w:r>
      <w:r>
        <w:rPr>
          <w:b/>
          <w:i/>
        </w:rPr>
        <w:br/>
      </w:r>
      <w:r>
        <w:rPr>
          <w:b/>
          <w:i/>
        </w:rPr>
        <w:tab/>
        <w:t>Total number of detections that are under embargo (‘no_data’): XX</w:t>
      </w:r>
    </w:p>
    <w:p w14:paraId="7C729FAC" w14:textId="5A229E24" w:rsidR="0071617A" w:rsidRDefault="00F76D5B">
      <w:pPr>
        <w:ind w:left="567"/>
        <w:rPr>
          <w:b/>
          <w:i/>
        </w:rPr>
      </w:pPr>
      <w:r>
        <w:rPr>
          <w:b/>
          <w:i/>
        </w:rPr>
        <w:tab/>
      </w:r>
      <w:r>
        <w:rPr>
          <w:b/>
          <w:i/>
          <w:u w:val="single"/>
        </w:rPr>
        <w:t>Other statistics:</w:t>
      </w:r>
      <w:r>
        <w:t xml:space="preserve"> (</w:t>
      </w:r>
      <w:r>
        <w:rPr>
          <w:i/>
        </w:rPr>
        <w:t>Use ‘totals_view’;</w:t>
      </w:r>
      <w:r w:rsidRPr="00B22073">
        <w:rPr>
          <w:i/>
        </w:rPr>
        <w:t xml:space="preserve"> filter by: ‘facility’ = ‘AATAMS’, ‘subfacility’ = ‘</w:t>
      </w:r>
      <w:r>
        <w:rPr>
          <w:i/>
        </w:rPr>
        <w:t>Acoustic tagging - Species</w:t>
      </w:r>
      <w:r w:rsidRPr="00B22073">
        <w:rPr>
          <w:i/>
        </w:rPr>
        <w:t>’</w:t>
      </w:r>
      <w:r>
        <w:rPr>
          <w:i/>
        </w:rPr>
        <w:t>, ‘type’ = ‘Other stats’)</w:t>
      </w:r>
      <w:r>
        <w:rPr>
          <w:i/>
        </w:rPr>
        <w:br/>
      </w:r>
      <w:r>
        <w:tab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</w:t>
      </w:r>
      <w:r w:rsidR="00C16AD5">
        <w:rPr>
          <w:b/>
          <w:i/>
        </w:rPr>
        <w:t xml:space="preserve">s </w:t>
      </w:r>
      <w:r w:rsidR="00B25225">
        <w:rPr>
          <w:b/>
          <w:i/>
        </w:rPr>
        <w:t>detected</w:t>
      </w:r>
      <w:r w:rsidR="00ED1F5B">
        <w:rPr>
          <w:b/>
          <w:i/>
        </w:rPr>
        <w:t xml:space="preserve"> (‘no_</w:t>
      </w:r>
      <w:r w:rsidRPr="00F76D5B">
        <w:rPr>
          <w:b/>
          <w:i/>
        </w:rPr>
        <w:t xml:space="preserve"> </w:t>
      </w:r>
      <w:r>
        <w:rPr>
          <w:b/>
          <w:i/>
        </w:rPr>
        <w:t>projects’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tags </w:t>
      </w:r>
      <w:r w:rsidR="00C16AD5">
        <w:rPr>
          <w:b/>
          <w:i/>
        </w:rPr>
        <w:t>registered in the AATAMS database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platforms’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 xml:space="preserve">detected tags </w:t>
      </w:r>
      <w:r w:rsidR="00C16AD5">
        <w:rPr>
          <w:b/>
          <w:i/>
        </w:rPr>
        <w:t xml:space="preserve">registered in the AATAMS database </w:t>
      </w:r>
      <w:r w:rsidR="00ED1F5B">
        <w:rPr>
          <w:b/>
          <w:i/>
        </w:rPr>
        <w:t>(‘no_</w:t>
      </w:r>
      <w:r w:rsidRPr="00F76D5B">
        <w:rPr>
          <w:b/>
          <w:i/>
        </w:rPr>
        <w:t xml:space="preserve"> </w:t>
      </w:r>
      <w:r>
        <w:rPr>
          <w:b/>
          <w:i/>
        </w:rPr>
        <w:t>instruments’</w:t>
      </w:r>
      <w:r w:rsidR="00ED1F5B">
        <w:rPr>
          <w:b/>
          <w:i/>
        </w:rPr>
        <w:t>): XX</w:t>
      </w:r>
      <w:r>
        <w:rPr>
          <w:b/>
          <w:i/>
        </w:rPr>
        <w:br/>
      </w:r>
      <w:r w:rsidR="00ED1F5B">
        <w:rPr>
          <w:b/>
          <w:i/>
        </w:rPr>
        <w:t xml:space="preserve">Total number of </w:t>
      </w:r>
      <w:r w:rsidR="00B25225">
        <w:rPr>
          <w:b/>
          <w:i/>
        </w:rPr>
        <w:t>tags detected by species</w:t>
      </w:r>
      <w:r w:rsidR="00ED1F5B">
        <w:rPr>
          <w:b/>
          <w:i/>
        </w:rPr>
        <w:t xml:space="preserve"> (‘</w:t>
      </w:r>
      <w:r w:rsidR="00173BAA">
        <w:rPr>
          <w:b/>
          <w:i/>
        </w:rPr>
        <w:t>no_</w:t>
      </w:r>
      <w:r w:rsidRPr="00F76D5B">
        <w:rPr>
          <w:b/>
          <w:i/>
        </w:rPr>
        <w:t xml:space="preserve"> </w:t>
      </w:r>
      <w:r>
        <w:rPr>
          <w:b/>
          <w:i/>
        </w:rPr>
        <w:t>deployments’</w:t>
      </w:r>
      <w:r w:rsidR="00ED1F5B">
        <w:rPr>
          <w:b/>
          <w:i/>
        </w:rPr>
        <w:t>):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</w:t>
      </w:r>
      <w:r w:rsidR="000848A4">
        <w:rPr>
          <w:b/>
          <w:i/>
        </w:rPr>
        <w:t xml:space="preserve"> less than 1</w:t>
      </w:r>
      <w:r>
        <w:rPr>
          <w:b/>
          <w:i/>
        </w:rPr>
        <w:t xml:space="preserve"> year</w:t>
      </w:r>
      <w:r w:rsidR="000848A4">
        <w:rPr>
          <w:b/>
          <w:i/>
        </w:rPr>
        <w:t xml:space="preserve">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data’)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1 year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>
        <w:rPr>
          <w:b/>
          <w:i/>
        </w:rPr>
        <w:t>2</w:t>
      </w:r>
      <w:r w:rsidR="000848A4">
        <w:rPr>
          <w:b/>
          <w:i/>
        </w:rPr>
        <w:t xml:space="preserve">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data2’):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2 years but less than</w:t>
      </w:r>
      <w:r w:rsidR="000848A4">
        <w:rPr>
          <w:rFonts w:ascii="ＭＳ ゴシック" w:eastAsia="ＭＳ ゴシック" w:hAnsi="ＭＳ ゴシック"/>
          <w:color w:val="000000"/>
        </w:rPr>
        <w:t xml:space="preserve"> </w:t>
      </w:r>
      <w:r w:rsidR="000848A4">
        <w:rPr>
          <w:b/>
          <w:i/>
        </w:rPr>
        <w:t>3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data3’):</w:t>
      </w:r>
      <w:r>
        <w:rPr>
          <w:b/>
          <w:i/>
        </w:rPr>
        <w:t>: XX</w:t>
      </w:r>
      <w:r>
        <w:rPr>
          <w:b/>
          <w:i/>
        </w:rPr>
        <w:br/>
        <w:t>Total number of releases embargoe</w:t>
      </w:r>
      <w:r w:rsidR="00051C4A">
        <w:rPr>
          <w:b/>
          <w:i/>
        </w:rPr>
        <w:t>d</w:t>
      </w:r>
      <w:r>
        <w:rPr>
          <w:b/>
          <w:i/>
        </w:rPr>
        <w:t xml:space="preserve"> for </w:t>
      </w:r>
      <w:r w:rsidR="000848A4">
        <w:rPr>
          <w:b/>
          <w:i/>
        </w:rPr>
        <w:t>more than 3 years  (‘no_</w:t>
      </w:r>
      <w:r w:rsidR="000848A4" w:rsidRPr="000848A4">
        <w:rPr>
          <w:b/>
          <w:i/>
        </w:rPr>
        <w:t xml:space="preserve"> </w:t>
      </w:r>
      <w:r w:rsidR="000848A4">
        <w:rPr>
          <w:b/>
          <w:i/>
        </w:rPr>
        <w:t>data4’):</w:t>
      </w:r>
      <w:r>
        <w:rPr>
          <w:b/>
          <w:i/>
        </w:rPr>
        <w:t>: XX</w:t>
      </w:r>
    </w:p>
    <w:p w14:paraId="20CC245B" w14:textId="77777777" w:rsidR="000848A4" w:rsidRDefault="000848A4">
      <w:pPr>
        <w:ind w:left="567"/>
      </w:pPr>
    </w:p>
    <w:p w14:paraId="546496E0" w14:textId="7739BED7" w:rsidR="00146256" w:rsidRDefault="00146256" w:rsidP="00146256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1D2D21">
        <w:t xml:space="preserve">: </w:t>
      </w:r>
      <w:r>
        <w:t>Phylum.</w:t>
      </w:r>
      <w:r>
        <w:br/>
      </w:r>
      <w:r>
        <w:rPr>
          <w:b/>
        </w:rPr>
        <w:t>Sub-headers</w:t>
      </w:r>
      <w:r>
        <w:t>: Order.</w:t>
      </w:r>
      <w:r>
        <w:br/>
      </w:r>
      <w:r>
        <w:rPr>
          <w:b/>
        </w:rPr>
        <w:t xml:space="preserve">‘# </w:t>
      </w:r>
      <w:proofErr w:type="gramStart"/>
      <w:r>
        <w:rPr>
          <w:b/>
        </w:rPr>
        <w:t>releases’</w:t>
      </w:r>
      <w:proofErr w:type="gramEnd"/>
      <w:r>
        <w:t xml:space="preserve">: </w:t>
      </w:r>
      <w:r w:rsidR="005B207C">
        <w:t>Total n</w:t>
      </w:r>
      <w:r>
        <w:t>umber of animals that have been released equipped with an acoustic tag.</w:t>
      </w:r>
      <w:r w:rsidR="005B207C">
        <w:br/>
      </w:r>
      <w:r w:rsidR="005B207C">
        <w:rPr>
          <w:b/>
        </w:rPr>
        <w:t xml:space="preserve">‘# </w:t>
      </w:r>
      <w:proofErr w:type="gramStart"/>
      <w:r w:rsidR="005B207C">
        <w:rPr>
          <w:b/>
        </w:rPr>
        <w:t>embargoed</w:t>
      </w:r>
      <w:proofErr w:type="gramEnd"/>
      <w:r w:rsidR="005B207C">
        <w:rPr>
          <w:b/>
        </w:rPr>
        <w:t xml:space="preserve"> releases’</w:t>
      </w:r>
      <w:r w:rsidR="005B207C">
        <w:t>: Number of released animals that are currently under embargo.</w:t>
      </w:r>
      <w:r w:rsidR="005B207C">
        <w:br/>
      </w:r>
      <w:r w:rsidR="005B207C">
        <w:rPr>
          <w:b/>
        </w:rPr>
        <w:t xml:space="preserve">‘# </w:t>
      </w:r>
      <w:proofErr w:type="gramStart"/>
      <w:r w:rsidR="005B207C">
        <w:rPr>
          <w:b/>
        </w:rPr>
        <w:t>releases</w:t>
      </w:r>
      <w:proofErr w:type="gramEnd"/>
      <w:r w:rsidR="005B207C">
        <w:rPr>
          <w:b/>
        </w:rPr>
        <w:t xml:space="preserve"> with detections’</w:t>
      </w:r>
      <w:r w:rsidR="005B207C">
        <w:t>: Total number of released animals that have been detected.</w:t>
      </w:r>
      <w:r w:rsidR="005B207C">
        <w:br/>
      </w:r>
      <w:r w:rsidR="005B207C">
        <w:rPr>
          <w:b/>
        </w:rPr>
        <w:t xml:space="preserve">‘#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releases with detections’</w:t>
      </w:r>
      <w:r w:rsidR="005B207C">
        <w:t>: Number of released animals that have been detected and are currently not under embargo.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detections</w:t>
      </w:r>
      <w:r w:rsidRPr="006B3C3D">
        <w:rPr>
          <w:b/>
        </w:rPr>
        <w:t>’</w:t>
      </w:r>
      <w:proofErr w:type="gramEnd"/>
      <w:r w:rsidRPr="006B3C3D">
        <w:rPr>
          <w:b/>
        </w:rPr>
        <w:t>:</w:t>
      </w:r>
      <w:r w:rsidRPr="006B3C3D">
        <w:t xml:space="preserve"> </w:t>
      </w:r>
      <w:r w:rsidR="005B207C">
        <w:t xml:space="preserve">Total number </w:t>
      </w:r>
      <w:r>
        <w:t xml:space="preserve">of </w:t>
      </w:r>
      <w:r w:rsidR="005B207C">
        <w:t>detections</w:t>
      </w:r>
      <w:r>
        <w:t>.</w:t>
      </w:r>
      <w:r w:rsidR="005B207C">
        <w:br/>
      </w:r>
      <w:r w:rsidR="005B207C" w:rsidRPr="006B3C3D">
        <w:rPr>
          <w:b/>
        </w:rPr>
        <w:t>‘</w:t>
      </w:r>
      <w:r w:rsidR="005B207C">
        <w:rPr>
          <w:b/>
        </w:rPr>
        <w:t xml:space="preserve"># </w:t>
      </w:r>
      <w:proofErr w:type="gramStart"/>
      <w:r w:rsidR="005B207C">
        <w:rPr>
          <w:b/>
        </w:rPr>
        <w:t>public</w:t>
      </w:r>
      <w:proofErr w:type="gramEnd"/>
      <w:r w:rsidR="005B207C">
        <w:rPr>
          <w:b/>
        </w:rPr>
        <w:t xml:space="preserve"> detections</w:t>
      </w:r>
      <w:r w:rsidR="005B207C" w:rsidRPr="006B3C3D">
        <w:rPr>
          <w:b/>
        </w:rPr>
        <w:t>’:</w:t>
      </w:r>
      <w:r w:rsidR="005B207C" w:rsidRPr="006B3C3D">
        <w:t xml:space="preserve"> </w:t>
      </w:r>
      <w:r w:rsidR="005B207C">
        <w:t>Total number of public detections.</w:t>
      </w:r>
      <w:r>
        <w:rPr>
          <w:b/>
        </w:rPr>
        <w:br/>
      </w:r>
      <w:r w:rsidRPr="006B3C3D">
        <w:rPr>
          <w:b/>
        </w:rPr>
        <w:t>‘</w:t>
      </w:r>
      <w:r w:rsidR="005B207C">
        <w:rPr>
          <w:b/>
        </w:rPr>
        <w:t>First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</w:t>
      </w:r>
      <w:r w:rsidRPr="006B3C3D">
        <w:t>ate</w:t>
      </w:r>
      <w:r>
        <w:t xml:space="preserve"> at which the first tag detection occurred (format: dd/mm/yyyy).</w:t>
      </w:r>
      <w:r w:rsidRPr="006B3C3D">
        <w:br/>
      </w:r>
      <w:r w:rsidRPr="006B3C3D">
        <w:rPr>
          <w:b/>
        </w:rPr>
        <w:t>‘</w:t>
      </w:r>
      <w:r w:rsidR="005B207C">
        <w:rPr>
          <w:b/>
        </w:rPr>
        <w:t>Last detection</w:t>
      </w:r>
      <w:r w:rsidR="005B207C" w:rsidRPr="006B3C3D">
        <w:rPr>
          <w:b/>
        </w:rPr>
        <w:t>’</w:t>
      </w:r>
      <w:r w:rsidRPr="006B3C3D">
        <w:t xml:space="preserve">: </w:t>
      </w:r>
      <w:r>
        <w:t>Date at which the last tag detection occurred (format: dd/mm/yyyy).</w:t>
      </w:r>
      <w:r>
        <w:br/>
      </w:r>
      <w:r>
        <w:rPr>
          <w:b/>
        </w:rPr>
        <w:t>‘</w:t>
      </w:r>
      <w:r w:rsidR="005B207C">
        <w:rPr>
          <w:b/>
        </w:rPr>
        <w:t>Mean t</w:t>
      </w:r>
      <w:r>
        <w:rPr>
          <w:b/>
        </w:rPr>
        <w:t>ime coverage’</w:t>
      </w:r>
      <w:r>
        <w:t xml:space="preserve">: </w:t>
      </w:r>
      <w:r w:rsidR="005B207C">
        <w:t xml:space="preserve">Mean number </w:t>
      </w:r>
      <w:r>
        <w:t>of days between the first and last detection</w:t>
      </w:r>
      <w:r w:rsidR="002A23C2">
        <w:t xml:space="preserve"> for each animal released</w:t>
      </w:r>
      <w:r>
        <w:t>.</w:t>
      </w:r>
      <w:r w:rsidRPr="006B3C3D">
        <w:br/>
      </w:r>
      <w:r>
        <w:rPr>
          <w:b/>
        </w:rPr>
        <w:t xml:space="preserve">AATAMS: </w:t>
      </w:r>
      <w:r>
        <w:t>Australian Animal Tagging and Monitoring System (</w:t>
      </w:r>
      <w:hyperlink r:id="rId9" w:history="1">
        <w:r w:rsidRPr="009830B3">
          <w:rPr>
            <w:rStyle w:val="Hyperlink"/>
          </w:rPr>
          <w:t>http://imos.org.au/aatams.html</w:t>
        </w:r>
      </w:hyperlink>
      <w:r w:rsidR="00DA29EC">
        <w:t xml:space="preserve">; web app: </w:t>
      </w:r>
      <w:hyperlink r:id="rId10" w:history="1">
        <w:r w:rsidR="00DA29EC" w:rsidRPr="00BF19BE">
          <w:rPr>
            <w:rStyle w:val="Hyperlink"/>
          </w:rPr>
          <w:t>https://aatams.emii.org.au/aatams/</w:t>
        </w:r>
      </w:hyperlink>
      <w:r>
        <w:t>)</w:t>
      </w:r>
    </w:p>
    <w:p w14:paraId="31FCDFED" w14:textId="77777777" w:rsidR="00146256" w:rsidRDefault="00146256" w:rsidP="00146256">
      <w:pPr>
        <w:ind w:left="993" w:hanging="993"/>
        <w:rPr>
          <w:u w:val="single"/>
        </w:rPr>
      </w:pPr>
    </w:p>
    <w:p w14:paraId="529B892E" w14:textId="77777777" w:rsidR="000848A4" w:rsidRPr="00D315D2" w:rsidRDefault="000848A4" w:rsidP="00146256">
      <w:pPr>
        <w:ind w:left="993" w:hanging="993"/>
        <w:rPr>
          <w:u w:val="single"/>
        </w:rPr>
      </w:pPr>
    </w:p>
    <w:p w14:paraId="4D2744B0" w14:textId="77777777" w:rsidR="00146256" w:rsidRDefault="00146256" w:rsidP="00146256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87"/>
        <w:gridCol w:w="577"/>
        <w:gridCol w:w="599"/>
        <w:gridCol w:w="1101"/>
        <w:gridCol w:w="1320"/>
        <w:gridCol w:w="863"/>
        <w:gridCol w:w="826"/>
        <w:gridCol w:w="866"/>
        <w:gridCol w:w="764"/>
        <w:gridCol w:w="648"/>
        <w:gridCol w:w="991"/>
      </w:tblGrid>
      <w:tr w:rsidR="005B207C" w14:paraId="3B870AA2" w14:textId="77777777" w:rsidTr="005B207C">
        <w:tc>
          <w:tcPr>
            <w:tcW w:w="367" w:type="pct"/>
            <w:vAlign w:val="center"/>
          </w:tcPr>
          <w:p w14:paraId="19AEE889" w14:textId="77777777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common</w:t>
            </w:r>
            <w:proofErr w:type="gramEnd"/>
            <w:r>
              <w:rPr>
                <w:b/>
              </w:rPr>
              <w:t>_name</w:t>
            </w:r>
          </w:p>
        </w:tc>
        <w:tc>
          <w:tcPr>
            <w:tcW w:w="309" w:type="pct"/>
            <w:vAlign w:val="center"/>
          </w:tcPr>
          <w:p w14:paraId="489DD886" w14:textId="474A4D8B" w:rsidR="00DA29EC" w:rsidDel="00333D4D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</w:t>
            </w:r>
          </w:p>
        </w:tc>
        <w:tc>
          <w:tcPr>
            <w:tcW w:w="321" w:type="pct"/>
            <w:vAlign w:val="center"/>
          </w:tcPr>
          <w:p w14:paraId="37E22008" w14:textId="30DBD362" w:rsidR="00DA29EC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_embargo</w:t>
            </w:r>
          </w:p>
        </w:tc>
        <w:tc>
          <w:tcPr>
            <w:tcW w:w="588" w:type="pct"/>
            <w:vAlign w:val="center"/>
          </w:tcPr>
          <w:p w14:paraId="6436C86A" w14:textId="376924DA" w:rsidR="00DA29EC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_releases_with_detections</w:t>
            </w:r>
          </w:p>
        </w:tc>
        <w:tc>
          <w:tcPr>
            <w:tcW w:w="704" w:type="pct"/>
            <w:vAlign w:val="center"/>
          </w:tcPr>
          <w:p w14:paraId="64071109" w14:textId="235E3444" w:rsidR="00DA29EC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_public_releases_with_detections</w:t>
            </w:r>
          </w:p>
        </w:tc>
        <w:tc>
          <w:tcPr>
            <w:tcW w:w="461" w:type="pct"/>
            <w:vAlign w:val="center"/>
          </w:tcPr>
          <w:p w14:paraId="332CD9CA" w14:textId="1D0DE39A" w:rsidR="00DA29EC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_embargo_date</w:t>
            </w:r>
          </w:p>
        </w:tc>
        <w:tc>
          <w:tcPr>
            <w:tcW w:w="441" w:type="pct"/>
            <w:vAlign w:val="center"/>
          </w:tcPr>
          <w:p w14:paraId="6A886B76" w14:textId="29052369" w:rsidR="00DA29EC" w:rsidDel="00333D4D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_no_detections</w:t>
            </w:r>
          </w:p>
        </w:tc>
        <w:tc>
          <w:tcPr>
            <w:tcW w:w="463" w:type="pct"/>
            <w:vAlign w:val="center"/>
          </w:tcPr>
          <w:p w14:paraId="14F23F4C" w14:textId="13CA5EDA" w:rsidR="00DA29EC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_detections_public</w:t>
            </w:r>
          </w:p>
        </w:tc>
        <w:tc>
          <w:tcPr>
            <w:tcW w:w="472" w:type="pct"/>
            <w:vAlign w:val="center"/>
          </w:tcPr>
          <w:p w14:paraId="0E8F8575" w14:textId="7D5B2700" w:rsidR="00DA29EC" w:rsidRPr="00812C97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_detection</w:t>
            </w:r>
          </w:p>
        </w:tc>
        <w:tc>
          <w:tcPr>
            <w:tcW w:w="346" w:type="pct"/>
            <w:vAlign w:val="center"/>
          </w:tcPr>
          <w:p w14:paraId="32FF8916" w14:textId="0BB4A589" w:rsidR="00DA29EC" w:rsidRPr="00812C97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_dection</w:t>
            </w:r>
          </w:p>
        </w:tc>
        <w:tc>
          <w:tcPr>
            <w:tcW w:w="529" w:type="pct"/>
            <w:vAlign w:val="center"/>
          </w:tcPr>
          <w:p w14:paraId="103AD195" w14:textId="2C3F1D1C" w:rsidR="00DA29EC" w:rsidRDefault="00DA29EC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mean</w:t>
            </w:r>
            <w:proofErr w:type="gramEnd"/>
            <w:r>
              <w:rPr>
                <w:b/>
              </w:rPr>
              <w:t>_coverage_duration</w:t>
            </w:r>
          </w:p>
        </w:tc>
      </w:tr>
      <w:tr w:rsidR="005B207C" w14:paraId="0895A022" w14:textId="77777777" w:rsidTr="005B207C">
        <w:tc>
          <w:tcPr>
            <w:tcW w:w="367" w:type="pct"/>
            <w:vAlign w:val="center"/>
          </w:tcPr>
          <w:p w14:paraId="60E3A56D" w14:textId="77777777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Common name</w:t>
            </w:r>
          </w:p>
        </w:tc>
        <w:tc>
          <w:tcPr>
            <w:tcW w:w="309" w:type="pct"/>
            <w:vAlign w:val="center"/>
          </w:tcPr>
          <w:p w14:paraId="0B83B4BB" w14:textId="3C6DAA85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releases</w:t>
            </w:r>
            <w:proofErr w:type="gramEnd"/>
          </w:p>
        </w:tc>
        <w:tc>
          <w:tcPr>
            <w:tcW w:w="321" w:type="pct"/>
            <w:vAlign w:val="center"/>
          </w:tcPr>
          <w:p w14:paraId="387615B5" w14:textId="7C491C95" w:rsidR="00DA29EC" w:rsidRDefault="00DA29EC" w:rsidP="003815B2">
            <w:pPr>
              <w:jc w:val="center"/>
            </w:pPr>
            <w:r>
              <w:t xml:space="preserve"># </w:t>
            </w:r>
            <w:proofErr w:type="gramStart"/>
            <w:r>
              <w:t>embargoed</w:t>
            </w:r>
            <w:proofErr w:type="gramEnd"/>
            <w:r>
              <w:t xml:space="preserve"> releases</w:t>
            </w:r>
          </w:p>
        </w:tc>
        <w:tc>
          <w:tcPr>
            <w:tcW w:w="588" w:type="pct"/>
            <w:vAlign w:val="center"/>
          </w:tcPr>
          <w:p w14:paraId="11095CEA" w14:textId="7A2949BE" w:rsidR="00DA29EC" w:rsidRDefault="00DA29EC" w:rsidP="003815B2">
            <w:pPr>
              <w:jc w:val="center"/>
            </w:pPr>
            <w:r>
              <w:t xml:space="preserve"># </w:t>
            </w:r>
            <w:proofErr w:type="gramStart"/>
            <w:r>
              <w:t>releases</w:t>
            </w:r>
            <w:proofErr w:type="gramEnd"/>
            <w:r>
              <w:t xml:space="preserve"> with detections</w:t>
            </w:r>
          </w:p>
        </w:tc>
        <w:tc>
          <w:tcPr>
            <w:tcW w:w="704" w:type="pct"/>
            <w:vAlign w:val="center"/>
          </w:tcPr>
          <w:p w14:paraId="7CB0CF26" w14:textId="1CFF0891" w:rsidR="00DA29EC" w:rsidRDefault="00DA29EC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releases with detections</w:t>
            </w:r>
          </w:p>
        </w:tc>
        <w:tc>
          <w:tcPr>
            <w:tcW w:w="461" w:type="pct"/>
            <w:vAlign w:val="center"/>
          </w:tcPr>
          <w:p w14:paraId="1063704A" w14:textId="38E152CD" w:rsidR="00DA29EC" w:rsidRDefault="00DA29EC" w:rsidP="003815B2">
            <w:pPr>
              <w:jc w:val="center"/>
            </w:pPr>
            <w:r>
              <w:t>Latest embargo date</w:t>
            </w:r>
          </w:p>
        </w:tc>
        <w:tc>
          <w:tcPr>
            <w:tcW w:w="441" w:type="pct"/>
            <w:vAlign w:val="center"/>
          </w:tcPr>
          <w:p w14:paraId="56B912FE" w14:textId="5AABEB01" w:rsidR="00DA29EC" w:rsidRDefault="00DA29EC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463" w:type="pct"/>
            <w:vAlign w:val="center"/>
          </w:tcPr>
          <w:p w14:paraId="53AB9BBF" w14:textId="55A57A41" w:rsidR="00DA29EC" w:rsidRDefault="00DA29EC" w:rsidP="003815B2">
            <w:pPr>
              <w:jc w:val="center"/>
            </w:pPr>
            <w:r>
              <w:t xml:space="preserve"># </w:t>
            </w:r>
            <w:proofErr w:type="gramStart"/>
            <w:r>
              <w:t>public</w:t>
            </w:r>
            <w:proofErr w:type="gramEnd"/>
            <w:r>
              <w:t xml:space="preserve"> detections</w:t>
            </w:r>
          </w:p>
        </w:tc>
        <w:tc>
          <w:tcPr>
            <w:tcW w:w="472" w:type="pct"/>
            <w:vAlign w:val="center"/>
          </w:tcPr>
          <w:p w14:paraId="151A88CC" w14:textId="2CF43698" w:rsidR="00DA29EC" w:rsidRDefault="005B207C" w:rsidP="003815B2">
            <w:pPr>
              <w:jc w:val="center"/>
            </w:pPr>
            <w:r>
              <w:t>First detection</w:t>
            </w:r>
          </w:p>
        </w:tc>
        <w:tc>
          <w:tcPr>
            <w:tcW w:w="346" w:type="pct"/>
            <w:vAlign w:val="center"/>
          </w:tcPr>
          <w:p w14:paraId="35FEAA84" w14:textId="2FDF27FB" w:rsidR="00DA29EC" w:rsidRDefault="005B207C" w:rsidP="003815B2">
            <w:pPr>
              <w:jc w:val="center"/>
            </w:pPr>
            <w:r>
              <w:t>Last detection</w:t>
            </w:r>
          </w:p>
        </w:tc>
        <w:tc>
          <w:tcPr>
            <w:tcW w:w="529" w:type="pct"/>
            <w:vAlign w:val="center"/>
          </w:tcPr>
          <w:p w14:paraId="05E04A78" w14:textId="1F0D9BF5" w:rsidR="00DA29EC" w:rsidRDefault="00DA29EC" w:rsidP="003815B2">
            <w:pPr>
              <w:jc w:val="center"/>
            </w:pPr>
            <w:r>
              <w:t>Mean time coverage (days)</w:t>
            </w:r>
          </w:p>
        </w:tc>
      </w:tr>
      <w:tr w:rsidR="005B207C" w14:paraId="2C12AF1F" w14:textId="77777777" w:rsidTr="003815B2">
        <w:tc>
          <w:tcPr>
            <w:tcW w:w="5000" w:type="pct"/>
            <w:gridSpan w:val="11"/>
            <w:shd w:val="clear" w:color="auto" w:fill="595959" w:themeFill="text1" w:themeFillTint="A6"/>
            <w:vAlign w:val="center"/>
          </w:tcPr>
          <w:p w14:paraId="746A462A" w14:textId="5CEFF2A5" w:rsidR="005B207C" w:rsidRDefault="005B207C" w:rsidP="003815B2">
            <w:pPr>
              <w:jc w:val="center"/>
            </w:pPr>
            <w:r>
              <w:t>Headers = phylum</w:t>
            </w:r>
          </w:p>
        </w:tc>
      </w:tr>
      <w:tr w:rsidR="005B207C" w14:paraId="0401895D" w14:textId="77777777" w:rsidTr="003815B2">
        <w:tc>
          <w:tcPr>
            <w:tcW w:w="5000" w:type="pct"/>
            <w:gridSpan w:val="11"/>
            <w:shd w:val="clear" w:color="auto" w:fill="BFBFBF" w:themeFill="background1" w:themeFillShade="BF"/>
            <w:vAlign w:val="center"/>
          </w:tcPr>
          <w:p w14:paraId="38007126" w14:textId="7C3C8053" w:rsidR="005B207C" w:rsidRDefault="005B207C" w:rsidP="003815B2">
            <w:r>
              <w:t>Sub-header = order_name</w:t>
            </w:r>
          </w:p>
        </w:tc>
      </w:tr>
      <w:tr w:rsidR="005B207C" w14:paraId="1B6B91A4" w14:textId="77777777" w:rsidTr="005B207C">
        <w:tc>
          <w:tcPr>
            <w:tcW w:w="367" w:type="pct"/>
            <w:vAlign w:val="center"/>
          </w:tcPr>
          <w:p w14:paraId="0A2DBD5A" w14:textId="77777777" w:rsidR="005B207C" w:rsidRDefault="005B207C" w:rsidP="005B207C">
            <w:pPr>
              <w:jc w:val="center"/>
            </w:pPr>
          </w:p>
        </w:tc>
        <w:tc>
          <w:tcPr>
            <w:tcW w:w="309" w:type="pct"/>
            <w:vAlign w:val="center"/>
          </w:tcPr>
          <w:p w14:paraId="17C5EE9A" w14:textId="77777777" w:rsidR="005B207C" w:rsidRDefault="005B207C" w:rsidP="005B207C">
            <w:pPr>
              <w:jc w:val="center"/>
            </w:pPr>
          </w:p>
        </w:tc>
        <w:tc>
          <w:tcPr>
            <w:tcW w:w="321" w:type="pct"/>
            <w:vAlign w:val="center"/>
          </w:tcPr>
          <w:p w14:paraId="1F5F59AC" w14:textId="77777777" w:rsidR="005B207C" w:rsidRDefault="005B207C" w:rsidP="005B207C">
            <w:pPr>
              <w:jc w:val="center"/>
            </w:pPr>
          </w:p>
        </w:tc>
        <w:tc>
          <w:tcPr>
            <w:tcW w:w="588" w:type="pct"/>
            <w:vAlign w:val="center"/>
          </w:tcPr>
          <w:p w14:paraId="27FFD927" w14:textId="77777777" w:rsidR="005B207C" w:rsidRDefault="005B207C" w:rsidP="005B207C">
            <w:pPr>
              <w:jc w:val="center"/>
            </w:pPr>
          </w:p>
        </w:tc>
        <w:tc>
          <w:tcPr>
            <w:tcW w:w="704" w:type="pct"/>
            <w:vAlign w:val="center"/>
          </w:tcPr>
          <w:p w14:paraId="1D3A7374" w14:textId="77777777" w:rsidR="005B207C" w:rsidRDefault="005B207C" w:rsidP="005B207C">
            <w:pPr>
              <w:jc w:val="center"/>
            </w:pPr>
          </w:p>
        </w:tc>
        <w:tc>
          <w:tcPr>
            <w:tcW w:w="461" w:type="pct"/>
            <w:vAlign w:val="center"/>
          </w:tcPr>
          <w:p w14:paraId="666BEB27" w14:textId="77777777" w:rsidR="005B207C" w:rsidRDefault="005B207C" w:rsidP="005B207C">
            <w:pPr>
              <w:jc w:val="center"/>
            </w:pPr>
          </w:p>
        </w:tc>
        <w:tc>
          <w:tcPr>
            <w:tcW w:w="441" w:type="pct"/>
            <w:vAlign w:val="center"/>
          </w:tcPr>
          <w:p w14:paraId="552911FB" w14:textId="77777777" w:rsidR="005B207C" w:rsidRDefault="005B207C" w:rsidP="005B207C">
            <w:pPr>
              <w:jc w:val="center"/>
            </w:pPr>
          </w:p>
        </w:tc>
        <w:tc>
          <w:tcPr>
            <w:tcW w:w="463" w:type="pct"/>
            <w:vAlign w:val="center"/>
          </w:tcPr>
          <w:p w14:paraId="23A3A9B8" w14:textId="77777777" w:rsidR="005B207C" w:rsidRDefault="005B207C" w:rsidP="005B207C">
            <w:pPr>
              <w:jc w:val="center"/>
            </w:pPr>
          </w:p>
        </w:tc>
        <w:tc>
          <w:tcPr>
            <w:tcW w:w="472" w:type="pct"/>
            <w:vAlign w:val="center"/>
          </w:tcPr>
          <w:p w14:paraId="58B2C206" w14:textId="77777777" w:rsidR="005B207C" w:rsidRDefault="005B207C" w:rsidP="005B207C">
            <w:pPr>
              <w:jc w:val="center"/>
            </w:pPr>
          </w:p>
        </w:tc>
        <w:tc>
          <w:tcPr>
            <w:tcW w:w="346" w:type="pct"/>
            <w:vAlign w:val="center"/>
          </w:tcPr>
          <w:p w14:paraId="5CCA3346" w14:textId="77777777" w:rsidR="005B207C" w:rsidRDefault="005B207C" w:rsidP="005B207C">
            <w:pPr>
              <w:jc w:val="center"/>
            </w:pPr>
          </w:p>
        </w:tc>
        <w:tc>
          <w:tcPr>
            <w:tcW w:w="529" w:type="pct"/>
            <w:vAlign w:val="center"/>
          </w:tcPr>
          <w:p w14:paraId="541DEF20" w14:textId="77777777" w:rsidR="005B207C" w:rsidRDefault="005B207C" w:rsidP="005B207C">
            <w:pPr>
              <w:jc w:val="center"/>
            </w:pPr>
          </w:p>
        </w:tc>
      </w:tr>
    </w:tbl>
    <w:p w14:paraId="63D50776" w14:textId="110F6004" w:rsidR="00E3381B" w:rsidRDefault="00E3381B" w:rsidP="00146256">
      <w:pPr>
        <w:rPr>
          <w:b/>
        </w:rPr>
      </w:pPr>
      <w:r>
        <w:rPr>
          <w:b/>
        </w:rPr>
        <w:br w:type="page"/>
      </w:r>
    </w:p>
    <w:p w14:paraId="5ED438D0" w14:textId="6459B070" w:rsidR="00905C8D" w:rsidRDefault="00905C8D" w:rsidP="00905C8D">
      <w:pPr>
        <w:pStyle w:val="Heading2"/>
      </w:pPr>
      <w:r w:rsidRPr="00E123F0">
        <w:lastRenderedPageBreak/>
        <w:t>1.</w:t>
      </w:r>
      <w:r w:rsidR="00146256">
        <w:t>3</w:t>
      </w:r>
      <w:r w:rsidR="00146256" w:rsidRPr="00E123F0">
        <w:t xml:space="preserve"> </w:t>
      </w:r>
      <w:r>
        <w:t>D</w:t>
      </w:r>
      <w:r w:rsidRPr="00E123F0">
        <w:t xml:space="preserve">ata </w:t>
      </w:r>
      <w:r>
        <w:t xml:space="preserve">report – all </w:t>
      </w:r>
      <w:r w:rsidR="00E3381B">
        <w:t>projects</w:t>
      </w:r>
      <w:r w:rsidR="001E3F6A">
        <w:t xml:space="preserve"> and receiving stations</w:t>
      </w:r>
    </w:p>
    <w:p w14:paraId="0E946965" w14:textId="4F040493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‘AATAMS_AcousticTagging_</w:t>
      </w:r>
      <w:r w:rsidR="00E3381B">
        <w:rPr>
          <w:u w:val="none"/>
        </w:rPr>
        <w:t>allProjects</w:t>
      </w:r>
      <w:r w:rsidR="007E461B" w:rsidRPr="0011784D">
        <w:rPr>
          <w:u w:val="none"/>
        </w:rPr>
        <w:t>’</w:t>
      </w:r>
    </w:p>
    <w:p w14:paraId="6E9BF565" w14:textId="77777777" w:rsidR="0011784D" w:rsidRDefault="0011784D" w:rsidP="0011784D"/>
    <w:p w14:paraId="70221C40" w14:textId="4F6A5585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</w:t>
      </w:r>
      <w:r w:rsidR="00E3381B">
        <w:rPr>
          <w:u w:val="none"/>
        </w:rPr>
        <w:t>projects and receiving stations</w:t>
      </w:r>
      <w:r w:rsidRPr="0011784D">
        <w:rPr>
          <w:u w:val="none"/>
        </w:rPr>
        <w:t>’</w:t>
      </w:r>
    </w:p>
    <w:p w14:paraId="67A2A721" w14:textId="77777777" w:rsidR="005830DC" w:rsidRDefault="005830DC" w:rsidP="00905C8D">
      <w:pPr>
        <w:rPr>
          <w:u w:val="single"/>
        </w:rPr>
      </w:pPr>
    </w:p>
    <w:p w14:paraId="65F27BC5" w14:textId="377D40B5" w:rsidR="00905C8D" w:rsidRDefault="00905C8D" w:rsidP="00905C8D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5074"/>
      </w:tblGrid>
      <w:tr w:rsidR="00D760A3" w14:paraId="7B27DB1F" w14:textId="77777777" w:rsidTr="003815B2">
        <w:tc>
          <w:tcPr>
            <w:tcW w:w="1271" w:type="dxa"/>
          </w:tcPr>
          <w:p w14:paraId="22832C27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74" w:type="dxa"/>
          </w:tcPr>
          <w:p w14:paraId="1D41AA1D" w14:textId="3F2DE515" w:rsidR="00D760A3" w:rsidRPr="003D503B" w:rsidRDefault="00D760A3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7267A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60A3" w14:paraId="088D4D04" w14:textId="77777777" w:rsidTr="003815B2">
        <w:tc>
          <w:tcPr>
            <w:tcW w:w="1271" w:type="dxa"/>
          </w:tcPr>
          <w:p w14:paraId="430E2421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74" w:type="dxa"/>
          </w:tcPr>
          <w:p w14:paraId="108CE72C" w14:textId="3D5FA52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60A3" w14:paraId="1F77C8F1" w14:textId="77777777" w:rsidTr="003815B2">
        <w:tc>
          <w:tcPr>
            <w:tcW w:w="1271" w:type="dxa"/>
          </w:tcPr>
          <w:p w14:paraId="2FD0579D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74" w:type="dxa"/>
          </w:tcPr>
          <w:p w14:paraId="66BDEE9C" w14:textId="1950DC0F" w:rsidR="00D760A3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D760A3" w14:paraId="48912843" w14:textId="77777777" w:rsidTr="003815B2">
        <w:tc>
          <w:tcPr>
            <w:tcW w:w="1271" w:type="dxa"/>
          </w:tcPr>
          <w:p w14:paraId="5164791A" w14:textId="77777777" w:rsidR="00D760A3" w:rsidRPr="003D503B" w:rsidRDefault="00D760A3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74" w:type="dxa"/>
          </w:tcPr>
          <w:p w14:paraId="1686B317" w14:textId="4E16F913" w:rsidR="00D760A3" w:rsidRPr="003D503B" w:rsidRDefault="0029487F" w:rsidP="00397C44">
            <w:pPr>
              <w:rPr>
                <w:szCs w:val="24"/>
              </w:rPr>
            </w:pPr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E3381B">
              <w:rPr>
                <w:szCs w:val="24"/>
              </w:rPr>
              <w:t>_project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03C260F2" w14:textId="77777777" w:rsidR="00D760A3" w:rsidRDefault="00D760A3" w:rsidP="00905C8D"/>
    <w:p w14:paraId="530DC5C8" w14:textId="77777777" w:rsidR="00905C8D" w:rsidRDefault="00905C8D" w:rsidP="00905C8D">
      <w:r>
        <w:rPr>
          <w:u w:val="single"/>
        </w:rPr>
        <w:t xml:space="preserve">Filters: </w:t>
      </w:r>
      <w:r>
        <w:t xml:space="preserve"> </w:t>
      </w:r>
      <w:r w:rsidR="004304D5">
        <w:t>None, all filters have already been applied.</w:t>
      </w:r>
    </w:p>
    <w:p w14:paraId="52696764" w14:textId="522FE9CC" w:rsidR="00097B65" w:rsidRDefault="00905C8D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30B04A16" w14:textId="6E031914" w:rsidR="009E4710" w:rsidRPr="00B22073" w:rsidRDefault="00BE1D38" w:rsidP="00905C8D">
      <w:pPr>
        <w:ind w:left="1843" w:hanging="1843"/>
        <w:rPr>
          <w:u w:val="single"/>
        </w:rPr>
      </w:pPr>
      <w:r w:rsidRPr="00B22073">
        <w:rPr>
          <w:u w:val="single"/>
        </w:rPr>
        <w:t>Data grouping options:</w:t>
      </w:r>
      <w:r w:rsidR="009E4710">
        <w:t xml:space="preserve"> Group by ‘project_name’, sub-group by ‘installation_name’.</w:t>
      </w:r>
    </w:p>
    <w:p w14:paraId="7616F0E6" w14:textId="70EDBD9F" w:rsidR="00D315D2" w:rsidRDefault="00D315D2" w:rsidP="00D315D2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577FDC">
        <w:rPr>
          <w:b/>
        </w:rPr>
        <w:t>Headers</w:t>
      </w:r>
      <w:r w:rsidR="00577FDC" w:rsidRPr="001D2D21">
        <w:t xml:space="preserve">: </w:t>
      </w:r>
      <w:r w:rsidR="00577FDC">
        <w:t>Names of acoustic tagging project.</w:t>
      </w:r>
      <w:r w:rsidR="00577FDC">
        <w:br/>
      </w:r>
      <w:r w:rsidR="00577FDC">
        <w:rPr>
          <w:b/>
        </w:rPr>
        <w:t>Sub-headers</w:t>
      </w:r>
      <w:r w:rsidR="00577FDC">
        <w:t>: Names of acoustic tagging installation. An installation is a configuration of multiple receivers generally identified by a geographic location</w:t>
      </w:r>
      <w:r w:rsidR="00577FDC">
        <w:br/>
      </w:r>
      <w:r w:rsidR="00577FDC">
        <w:rPr>
          <w:b/>
        </w:rPr>
        <w:t>‘Station code’</w:t>
      </w:r>
      <w:r w:rsidR="00577FDC" w:rsidRPr="006B3C3D">
        <w:t xml:space="preserve">: </w:t>
      </w:r>
      <w:r w:rsidR="00577FDC">
        <w:t>Code attributed to a receiving station. A receiving station is a location within an installation where a receiver is deployed.</w:t>
      </w:r>
      <w:r w:rsidR="00577FDC">
        <w:br/>
      </w:r>
      <w:r w:rsidR="00577FDC">
        <w:rPr>
          <w:b/>
        </w:rPr>
        <w:t xml:space="preserve">‘# </w:t>
      </w:r>
      <w:proofErr w:type="gramStart"/>
      <w:r w:rsidR="00577FDC">
        <w:rPr>
          <w:b/>
        </w:rPr>
        <w:t>deployments’</w:t>
      </w:r>
      <w:proofErr w:type="gramEnd"/>
      <w:r w:rsidR="00577FDC">
        <w:t>: Number of receiver deployments at a given receiving station. The receiver is attached to a mooring at a pre-defined depth.</w:t>
      </w:r>
      <w:r w:rsidR="00577FDC">
        <w:br/>
      </w:r>
      <w:r w:rsidR="00577FDC" w:rsidRPr="006B3C3D">
        <w:rPr>
          <w:b/>
        </w:rPr>
        <w:t>‘</w:t>
      </w:r>
      <w:r w:rsidR="00577FDC">
        <w:rPr>
          <w:b/>
        </w:rPr>
        <w:t xml:space="preserve"># </w:t>
      </w:r>
      <w:proofErr w:type="gramStart"/>
      <w:r w:rsidR="00577FDC">
        <w:rPr>
          <w:b/>
        </w:rPr>
        <w:t>detections</w:t>
      </w:r>
      <w:r w:rsidR="00577FDC" w:rsidRPr="006B3C3D">
        <w:rPr>
          <w:b/>
        </w:rPr>
        <w:t>’</w:t>
      </w:r>
      <w:proofErr w:type="gramEnd"/>
      <w:r w:rsidR="00577FDC" w:rsidRPr="006B3C3D">
        <w:rPr>
          <w:b/>
        </w:rPr>
        <w:t>:</w:t>
      </w:r>
      <w:r w:rsidR="00577FDC" w:rsidRPr="006B3C3D">
        <w:t xml:space="preserve"> </w:t>
      </w:r>
      <w:r w:rsidR="00577FDC">
        <w:t>Total number of tag detections received and stored at a given receiving station.</w:t>
      </w:r>
      <w:r w:rsidR="00577FDC">
        <w:rPr>
          <w:b/>
        </w:rPr>
        <w:br/>
      </w:r>
      <w:r w:rsidR="009B546B" w:rsidRPr="006B3C3D">
        <w:rPr>
          <w:b/>
        </w:rPr>
        <w:t>‘</w:t>
      </w:r>
      <w:r w:rsidR="009B546B">
        <w:rPr>
          <w:b/>
        </w:rPr>
        <w:t>First deployment</w:t>
      </w:r>
      <w:r w:rsidR="009B546B" w:rsidRPr="006B3C3D">
        <w:rPr>
          <w:b/>
        </w:rPr>
        <w:t>’</w:t>
      </w:r>
      <w:r w:rsidR="009B546B" w:rsidRPr="006B3C3D">
        <w:t xml:space="preserve">: </w:t>
      </w:r>
      <w:r w:rsidR="009B546B">
        <w:t>First</w:t>
      </w:r>
      <w:r w:rsidR="009B546B" w:rsidRPr="006B3C3D">
        <w:t xml:space="preserve">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 w:rsidRPr="006B3C3D">
        <w:br/>
      </w:r>
      <w:r w:rsidR="009B546B" w:rsidRPr="006B3C3D">
        <w:rPr>
          <w:b/>
        </w:rPr>
        <w:t>‘</w:t>
      </w:r>
      <w:r w:rsidR="009B546B">
        <w:rPr>
          <w:b/>
        </w:rPr>
        <w:t>Last deployment</w:t>
      </w:r>
      <w:r w:rsidR="009B546B" w:rsidRPr="006B3C3D">
        <w:rPr>
          <w:b/>
        </w:rPr>
        <w:t>’</w:t>
      </w:r>
      <w:r w:rsidR="009B546B">
        <w:t>: La</w:t>
      </w:r>
      <w:r w:rsidR="009B546B" w:rsidRPr="006B3C3D">
        <w:t xml:space="preserve">st </w:t>
      </w:r>
      <w:r w:rsidR="009B546B">
        <w:t xml:space="preserve">receiver deployment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First detection’</w:t>
      </w:r>
      <w:r w:rsidR="009B546B">
        <w:t>: First</w:t>
      </w:r>
      <w:r w:rsidR="009B546B" w:rsidRPr="006B3C3D">
        <w:t xml:space="preserve">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9B546B">
        <w:br/>
      </w:r>
      <w:r w:rsidR="009B546B" w:rsidRPr="006B3C3D">
        <w:rPr>
          <w:b/>
        </w:rPr>
        <w:t>‘</w:t>
      </w:r>
      <w:r w:rsidR="009B546B">
        <w:rPr>
          <w:b/>
        </w:rPr>
        <w:t>Last detection’</w:t>
      </w:r>
      <w:r w:rsidR="009B546B">
        <w:t>: La</w:t>
      </w:r>
      <w:r w:rsidR="009B546B" w:rsidRPr="006B3C3D">
        <w:t xml:space="preserve">st </w:t>
      </w:r>
      <w:r w:rsidR="009B546B">
        <w:t xml:space="preserve">detection </w:t>
      </w:r>
      <w:r w:rsidR="009B546B" w:rsidRPr="006B3C3D">
        <w:t>date</w:t>
      </w:r>
      <w:r w:rsidR="009B546B">
        <w:t xml:space="preserve"> (format: dd/mm/yyyy).</w:t>
      </w:r>
      <w:r w:rsidR="00577FDC" w:rsidRPr="006B3C3D">
        <w:br/>
      </w:r>
      <w:r w:rsidR="00577FDC">
        <w:rPr>
          <w:b/>
        </w:rPr>
        <w:t>‘Time coverage’</w:t>
      </w:r>
      <w:r w:rsidR="00577FDC">
        <w:t xml:space="preserve">: </w:t>
      </w:r>
      <w:r w:rsidR="009B546B">
        <w:t>Number of days between the first and last detection dates</w:t>
      </w:r>
      <w:r w:rsidR="00577FDC">
        <w:t>.</w:t>
      </w:r>
      <w:r w:rsidR="00577FDC">
        <w:br/>
      </w:r>
      <w:r w:rsidR="009B546B">
        <w:rPr>
          <w:b/>
        </w:rPr>
        <w:t xml:space="preserve">AATAMS: </w:t>
      </w:r>
      <w:r w:rsidR="009B546B">
        <w:t>Australian Animal Tagging and Monitoring System (</w:t>
      </w:r>
      <w:hyperlink r:id="rId11" w:history="1">
        <w:r w:rsidR="009B546B" w:rsidRPr="009830B3">
          <w:rPr>
            <w:rStyle w:val="Hyperlink"/>
          </w:rPr>
          <w:t>http://imos.org.au/aatams.html</w:t>
        </w:r>
      </w:hyperlink>
      <w:r w:rsidR="009B546B">
        <w:t xml:space="preserve">; web app: </w:t>
      </w:r>
      <w:hyperlink r:id="rId12" w:history="1">
        <w:r w:rsidR="009B546B" w:rsidRPr="00BF19BE">
          <w:rPr>
            <w:rStyle w:val="Hyperlink"/>
          </w:rPr>
          <w:t>https://aatams.emii.org.au/aatams/</w:t>
        </w:r>
      </w:hyperlink>
      <w:r w:rsidR="009B546B">
        <w:t>).</w:t>
      </w:r>
    </w:p>
    <w:p w14:paraId="6924AF9F" w14:textId="77777777" w:rsidR="00D44ABC" w:rsidRDefault="00D44ABC" w:rsidP="00D315D2">
      <w:pPr>
        <w:ind w:left="993" w:hanging="993"/>
        <w:rPr>
          <w:u w:val="single"/>
        </w:rPr>
      </w:pPr>
    </w:p>
    <w:p w14:paraId="17CCCDAE" w14:textId="77777777" w:rsidR="001E3F6A" w:rsidRDefault="001E3F6A" w:rsidP="00D315D2">
      <w:pPr>
        <w:ind w:left="993" w:hanging="993"/>
        <w:rPr>
          <w:u w:val="single"/>
        </w:rPr>
      </w:pPr>
    </w:p>
    <w:p w14:paraId="26FB5A10" w14:textId="77777777" w:rsidR="001E3F6A" w:rsidRPr="00D315D2" w:rsidRDefault="001E3F6A" w:rsidP="00D315D2">
      <w:pPr>
        <w:ind w:left="993" w:hanging="993"/>
        <w:rPr>
          <w:u w:val="single"/>
        </w:rPr>
      </w:pPr>
    </w:p>
    <w:p w14:paraId="3F726192" w14:textId="77777777" w:rsidR="00905C8D" w:rsidRDefault="00905C8D" w:rsidP="00905C8D">
      <w:pPr>
        <w:pStyle w:val="Heading3"/>
      </w:pPr>
      <w:r>
        <w:lastRenderedPageBreak/>
        <w:t>Template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19"/>
        <w:gridCol w:w="1195"/>
        <w:gridCol w:w="1047"/>
        <w:gridCol w:w="1553"/>
        <w:gridCol w:w="1528"/>
        <w:gridCol w:w="819"/>
        <w:gridCol w:w="769"/>
        <w:gridCol w:w="1312"/>
      </w:tblGrid>
      <w:tr w:rsidR="009B546B" w14:paraId="1109FA93" w14:textId="77777777" w:rsidTr="003815B2">
        <w:tc>
          <w:tcPr>
            <w:tcW w:w="424" w:type="pct"/>
            <w:vAlign w:val="center"/>
          </w:tcPr>
          <w:p w14:paraId="54191B8D" w14:textId="77777777" w:rsidR="009B546B" w:rsidRPr="00812C97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station</w:t>
            </w:r>
            <w:proofErr w:type="gramEnd"/>
            <w:r>
              <w:rPr>
                <w:b/>
              </w:rPr>
              <w:t>_name</w:t>
            </w:r>
          </w:p>
        </w:tc>
        <w:tc>
          <w:tcPr>
            <w:tcW w:w="490" w:type="pct"/>
            <w:vAlign w:val="center"/>
          </w:tcPr>
          <w:p w14:paraId="6242D7D9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 w:rsidRPr="0025464E">
              <w:rPr>
                <w:b/>
              </w:rPr>
              <w:t>_deployments</w:t>
            </w:r>
          </w:p>
        </w:tc>
        <w:tc>
          <w:tcPr>
            <w:tcW w:w="433" w:type="pct"/>
            <w:vAlign w:val="center"/>
          </w:tcPr>
          <w:p w14:paraId="395F81B0" w14:textId="77777777" w:rsidR="009B546B" w:rsidDel="00333D4D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u w:val="single"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</w:p>
        </w:tc>
        <w:tc>
          <w:tcPr>
            <w:tcW w:w="962" w:type="pct"/>
            <w:vAlign w:val="center"/>
          </w:tcPr>
          <w:p w14:paraId="1FFF1F52" w14:textId="6B906655" w:rsidR="009B546B" w:rsidDel="00333D4D" w:rsidRDefault="009B546B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_deployment_date</w:t>
            </w:r>
          </w:p>
        </w:tc>
        <w:tc>
          <w:tcPr>
            <w:tcW w:w="1042" w:type="pct"/>
            <w:vAlign w:val="center"/>
          </w:tcPr>
          <w:p w14:paraId="19615339" w14:textId="1DB2C889" w:rsidR="009B546B" w:rsidDel="00333D4D" w:rsidRDefault="009B546B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_deployment_date</w:t>
            </w:r>
          </w:p>
        </w:tc>
        <w:tc>
          <w:tcPr>
            <w:tcW w:w="577" w:type="pct"/>
            <w:vAlign w:val="center"/>
          </w:tcPr>
          <w:p w14:paraId="45C281A8" w14:textId="6EC3FAC5" w:rsidR="009B546B" w:rsidRPr="00812C97" w:rsidRDefault="009B546B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538" w:type="pct"/>
            <w:vAlign w:val="center"/>
          </w:tcPr>
          <w:p w14:paraId="51F4DC9A" w14:textId="75C65E01" w:rsidR="009B546B" w:rsidRPr="00812C97" w:rsidRDefault="009B546B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535" w:type="pct"/>
            <w:vAlign w:val="center"/>
          </w:tcPr>
          <w:p w14:paraId="39BFE03B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</w:p>
        </w:tc>
      </w:tr>
      <w:tr w:rsidR="009B546B" w14:paraId="51A54FCE" w14:textId="77777777" w:rsidTr="003815B2">
        <w:tc>
          <w:tcPr>
            <w:tcW w:w="424" w:type="pct"/>
            <w:vAlign w:val="center"/>
          </w:tcPr>
          <w:p w14:paraId="46DE834A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Station code</w:t>
            </w:r>
          </w:p>
        </w:tc>
        <w:tc>
          <w:tcPr>
            <w:tcW w:w="490" w:type="pct"/>
            <w:vAlign w:val="center"/>
          </w:tcPr>
          <w:p w14:paraId="615F75F6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deployments</w:t>
            </w:r>
            <w:proofErr w:type="gramEnd"/>
          </w:p>
        </w:tc>
        <w:tc>
          <w:tcPr>
            <w:tcW w:w="433" w:type="pct"/>
            <w:vAlign w:val="center"/>
          </w:tcPr>
          <w:p w14:paraId="263D5488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962" w:type="pct"/>
            <w:vAlign w:val="center"/>
          </w:tcPr>
          <w:p w14:paraId="19E0AA0B" w14:textId="56114393" w:rsidR="009B546B" w:rsidRDefault="009B546B" w:rsidP="003815B2">
            <w:pPr>
              <w:jc w:val="center"/>
            </w:pPr>
            <w:r>
              <w:t>First deployment</w:t>
            </w:r>
          </w:p>
        </w:tc>
        <w:tc>
          <w:tcPr>
            <w:tcW w:w="1042" w:type="pct"/>
            <w:vAlign w:val="center"/>
          </w:tcPr>
          <w:p w14:paraId="5AE82A28" w14:textId="6F5A37F0" w:rsidR="009B546B" w:rsidRDefault="009B546B" w:rsidP="003815B2">
            <w:pPr>
              <w:jc w:val="center"/>
            </w:pPr>
            <w:r>
              <w:t>Last deployment</w:t>
            </w:r>
          </w:p>
        </w:tc>
        <w:tc>
          <w:tcPr>
            <w:tcW w:w="577" w:type="pct"/>
            <w:vAlign w:val="center"/>
          </w:tcPr>
          <w:p w14:paraId="17A62949" w14:textId="7320F4B6" w:rsidR="009B546B" w:rsidRDefault="009B546B" w:rsidP="003815B2">
            <w:pPr>
              <w:jc w:val="center"/>
            </w:pPr>
            <w:r>
              <w:t>First detection</w:t>
            </w:r>
          </w:p>
        </w:tc>
        <w:tc>
          <w:tcPr>
            <w:tcW w:w="538" w:type="pct"/>
            <w:vAlign w:val="center"/>
          </w:tcPr>
          <w:p w14:paraId="5C8A8672" w14:textId="5258D424" w:rsidR="009B546B" w:rsidRDefault="009B546B" w:rsidP="003815B2">
            <w:pPr>
              <w:jc w:val="center"/>
            </w:pPr>
            <w:r>
              <w:t>Last detection</w:t>
            </w:r>
          </w:p>
        </w:tc>
        <w:tc>
          <w:tcPr>
            <w:tcW w:w="535" w:type="pct"/>
            <w:vAlign w:val="center"/>
          </w:tcPr>
          <w:p w14:paraId="4954B4B5" w14:textId="77777777" w:rsidR="009B546B" w:rsidRDefault="009B546B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1E3F6A" w14:paraId="302E6523" w14:textId="77777777" w:rsidTr="003815B2"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400F90AF" w14:textId="2EAB3899" w:rsidR="001E3F6A" w:rsidRDefault="001E3F6A" w:rsidP="003815B2">
            <w:pPr>
              <w:jc w:val="center"/>
            </w:pPr>
            <w:r>
              <w:t>Headers = project_name</w:t>
            </w:r>
          </w:p>
        </w:tc>
      </w:tr>
      <w:tr w:rsidR="001E3F6A" w14:paraId="722AE485" w14:textId="77777777" w:rsidTr="003815B2"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F3CFFB7" w14:textId="79A70737" w:rsidR="001E3F6A" w:rsidRDefault="001E3F6A" w:rsidP="003815B2">
            <w:r>
              <w:t>Sub-headers = installation_name</w:t>
            </w:r>
          </w:p>
        </w:tc>
      </w:tr>
      <w:tr w:rsidR="001E3F6A" w14:paraId="4265A572" w14:textId="77777777" w:rsidTr="003815B2">
        <w:tc>
          <w:tcPr>
            <w:tcW w:w="424" w:type="pct"/>
            <w:vAlign w:val="center"/>
          </w:tcPr>
          <w:p w14:paraId="55239C07" w14:textId="77777777" w:rsidR="001E3F6A" w:rsidRDefault="001E3F6A" w:rsidP="003815B2">
            <w:pPr>
              <w:jc w:val="center"/>
            </w:pPr>
          </w:p>
        </w:tc>
        <w:tc>
          <w:tcPr>
            <w:tcW w:w="490" w:type="pct"/>
            <w:vAlign w:val="center"/>
          </w:tcPr>
          <w:p w14:paraId="52259168" w14:textId="77777777" w:rsidR="001E3F6A" w:rsidRDefault="001E3F6A" w:rsidP="003815B2">
            <w:pPr>
              <w:jc w:val="center"/>
            </w:pPr>
          </w:p>
        </w:tc>
        <w:tc>
          <w:tcPr>
            <w:tcW w:w="433" w:type="pct"/>
            <w:vAlign w:val="center"/>
          </w:tcPr>
          <w:p w14:paraId="06482CF5" w14:textId="77777777" w:rsidR="001E3F6A" w:rsidRDefault="001E3F6A" w:rsidP="003815B2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62" w:type="pct"/>
            <w:vAlign w:val="center"/>
          </w:tcPr>
          <w:p w14:paraId="19F1753E" w14:textId="77777777" w:rsidR="001E3F6A" w:rsidRDefault="001E3F6A" w:rsidP="003815B2">
            <w:pPr>
              <w:jc w:val="center"/>
            </w:pPr>
          </w:p>
        </w:tc>
        <w:tc>
          <w:tcPr>
            <w:tcW w:w="1042" w:type="pct"/>
            <w:vAlign w:val="center"/>
          </w:tcPr>
          <w:p w14:paraId="5F2B94E0" w14:textId="77777777" w:rsidR="001E3F6A" w:rsidRDefault="001E3F6A" w:rsidP="003815B2">
            <w:pPr>
              <w:jc w:val="center"/>
            </w:pPr>
          </w:p>
        </w:tc>
        <w:tc>
          <w:tcPr>
            <w:tcW w:w="577" w:type="pct"/>
            <w:vAlign w:val="center"/>
          </w:tcPr>
          <w:p w14:paraId="25FB4EE9" w14:textId="77777777" w:rsidR="001E3F6A" w:rsidRDefault="001E3F6A" w:rsidP="003815B2">
            <w:pPr>
              <w:jc w:val="center"/>
            </w:pPr>
          </w:p>
        </w:tc>
        <w:tc>
          <w:tcPr>
            <w:tcW w:w="538" w:type="pct"/>
            <w:vAlign w:val="center"/>
          </w:tcPr>
          <w:p w14:paraId="350F0BF3" w14:textId="77777777" w:rsidR="001E3F6A" w:rsidRDefault="001E3F6A" w:rsidP="003815B2">
            <w:pPr>
              <w:jc w:val="center"/>
            </w:pPr>
          </w:p>
        </w:tc>
        <w:tc>
          <w:tcPr>
            <w:tcW w:w="535" w:type="pct"/>
            <w:vAlign w:val="center"/>
          </w:tcPr>
          <w:p w14:paraId="1D4A31CF" w14:textId="77777777" w:rsidR="001E3F6A" w:rsidRDefault="001E3F6A" w:rsidP="003815B2">
            <w:pPr>
              <w:jc w:val="center"/>
            </w:pPr>
          </w:p>
        </w:tc>
      </w:tr>
    </w:tbl>
    <w:p w14:paraId="7EEAC834" w14:textId="311DE247" w:rsidR="002D25FA" w:rsidRDefault="002D25FA" w:rsidP="00542A59">
      <w:pPr>
        <w:rPr>
          <w:b/>
        </w:rPr>
      </w:pPr>
      <w:r>
        <w:rPr>
          <w:b/>
        </w:rPr>
        <w:br w:type="page"/>
      </w:r>
    </w:p>
    <w:p w14:paraId="67992E5E" w14:textId="34CF43D1" w:rsidR="00A85F08" w:rsidRDefault="00A85F08" w:rsidP="00A85F08">
      <w:pPr>
        <w:pStyle w:val="Heading2"/>
      </w:pPr>
      <w:r w:rsidRPr="00E123F0">
        <w:lastRenderedPageBreak/>
        <w:t>1.</w:t>
      </w:r>
      <w:r w:rsidR="007E461B">
        <w:t xml:space="preserve">4 </w:t>
      </w:r>
      <w:r>
        <w:t>D</w:t>
      </w:r>
      <w:r w:rsidRPr="00E123F0">
        <w:t xml:space="preserve">ata </w:t>
      </w:r>
      <w:r>
        <w:t xml:space="preserve">report – </w:t>
      </w:r>
      <w:r w:rsidR="003A7CF6">
        <w:t>All species and animals released</w:t>
      </w:r>
    </w:p>
    <w:p w14:paraId="7A94AE87" w14:textId="4BE095FB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r w:rsidR="0011784D" w:rsidRPr="0011784D">
        <w:rPr>
          <w:u w:val="none"/>
        </w:rPr>
        <w:t>AATAMS_AcousticTagging</w:t>
      </w:r>
      <w:r w:rsidRPr="0011784D">
        <w:rPr>
          <w:u w:val="none"/>
        </w:rPr>
        <w:t>_</w:t>
      </w:r>
      <w:r w:rsidR="003A7CF6">
        <w:rPr>
          <w:u w:val="none"/>
        </w:rPr>
        <w:t>allSpecies</w:t>
      </w:r>
      <w:r w:rsidRPr="0011784D">
        <w:rPr>
          <w:u w:val="none"/>
        </w:rPr>
        <w:t>’</w:t>
      </w:r>
    </w:p>
    <w:p w14:paraId="34F85DD7" w14:textId="0938BF2A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A7CF6">
        <w:rPr>
          <w:u w:val="none"/>
        </w:rPr>
        <w:t>All species and animals released</w:t>
      </w:r>
      <w:r w:rsidRPr="0011784D">
        <w:rPr>
          <w:szCs w:val="26"/>
          <w:u w:val="none"/>
        </w:rPr>
        <w:t>’</w:t>
      </w:r>
    </w:p>
    <w:p w14:paraId="3734D10E" w14:textId="77777777" w:rsidR="00A85F08" w:rsidRDefault="00A85F08" w:rsidP="00A85F08">
      <w:pPr>
        <w:rPr>
          <w:u w:val="single"/>
        </w:rPr>
      </w:pPr>
    </w:p>
    <w:p w14:paraId="0044D8A9" w14:textId="77777777" w:rsidR="00A85F08" w:rsidRDefault="00A85F08" w:rsidP="00A85F08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52"/>
        <w:gridCol w:w="5052"/>
      </w:tblGrid>
      <w:tr w:rsidR="00D7267A" w14:paraId="12E36DF3" w14:textId="77777777" w:rsidTr="003815B2">
        <w:tc>
          <w:tcPr>
            <w:tcW w:w="1152" w:type="dxa"/>
          </w:tcPr>
          <w:p w14:paraId="6C38855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5052" w:type="dxa"/>
          </w:tcPr>
          <w:p w14:paraId="4F5F3790" w14:textId="610A590B" w:rsidR="00D7267A" w:rsidRPr="003D503B" w:rsidRDefault="00D7267A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D7267A" w14:paraId="30FDCE57" w14:textId="77777777" w:rsidTr="003815B2">
        <w:tc>
          <w:tcPr>
            <w:tcW w:w="1152" w:type="dxa"/>
          </w:tcPr>
          <w:p w14:paraId="39FDC690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5052" w:type="dxa"/>
          </w:tcPr>
          <w:p w14:paraId="57B7607F" w14:textId="6506E0F6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D7267A" w14:paraId="43EB06F1" w14:textId="77777777" w:rsidTr="003815B2">
        <w:tc>
          <w:tcPr>
            <w:tcW w:w="1152" w:type="dxa"/>
          </w:tcPr>
          <w:p w14:paraId="13E1B028" w14:textId="77777777" w:rsidR="00D7267A" w:rsidRPr="003D503B" w:rsidRDefault="00D7267A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5052" w:type="dxa"/>
          </w:tcPr>
          <w:p w14:paraId="542FAC1F" w14:textId="53F13673" w:rsidR="00D7267A" w:rsidRPr="003D503B" w:rsidRDefault="00D7267A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A85F08" w14:paraId="7577F324" w14:textId="77777777" w:rsidTr="003815B2">
        <w:tc>
          <w:tcPr>
            <w:tcW w:w="1152" w:type="dxa"/>
          </w:tcPr>
          <w:p w14:paraId="2A7611AF" w14:textId="77777777" w:rsidR="00A85F08" w:rsidRPr="003D503B" w:rsidRDefault="00A85F0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5052" w:type="dxa"/>
          </w:tcPr>
          <w:p w14:paraId="0E914104" w14:textId="67C2C7FF" w:rsidR="00A85F08" w:rsidRPr="003D503B" w:rsidRDefault="0029487F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szCs w:val="24"/>
                <w:u w:val="single"/>
              </w:rPr>
            </w:pPr>
            <w:proofErr w:type="gramStart"/>
            <w:r w:rsidRPr="0029487F">
              <w:rPr>
                <w:szCs w:val="24"/>
              </w:rPr>
              <w:t>aatams</w:t>
            </w:r>
            <w:proofErr w:type="gramEnd"/>
            <w:r w:rsidRPr="0029487F">
              <w:rPr>
                <w:szCs w:val="24"/>
              </w:rPr>
              <w:t>_acoustic</w:t>
            </w:r>
            <w:r w:rsidR="003A7CF6">
              <w:rPr>
                <w:szCs w:val="24"/>
              </w:rPr>
              <w:t>_species</w:t>
            </w:r>
            <w:r w:rsidRPr="0029487F">
              <w:rPr>
                <w:szCs w:val="24"/>
              </w:rPr>
              <w:t>_all_deployments_view</w:t>
            </w:r>
          </w:p>
        </w:tc>
      </w:tr>
    </w:tbl>
    <w:p w14:paraId="15B7B13B" w14:textId="77777777" w:rsidR="00A85F08" w:rsidRDefault="00A85F08" w:rsidP="00A85F08"/>
    <w:p w14:paraId="4316CF5E" w14:textId="4A32590E" w:rsidR="00A85F08" w:rsidRDefault="00A85F08" w:rsidP="00A85F08">
      <w:r>
        <w:rPr>
          <w:u w:val="single"/>
        </w:rPr>
        <w:t xml:space="preserve">Filters: </w:t>
      </w:r>
      <w:r>
        <w:t xml:space="preserve"> </w:t>
      </w:r>
      <w:r w:rsidR="003A7CF6">
        <w:t>None, all filters have already been applied.</w:t>
      </w:r>
    </w:p>
    <w:p w14:paraId="5D1E260F" w14:textId="088F5CE9" w:rsidR="00097B65" w:rsidRDefault="00A85F08" w:rsidP="00097B65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097B65">
        <w:t>None, data are already sorted.</w:t>
      </w:r>
    </w:p>
    <w:p w14:paraId="68A6F047" w14:textId="3E44D058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3A7CF6">
        <w:t>order</w:t>
      </w:r>
      <w:r>
        <w:t>_name’, sub-group by ‘</w:t>
      </w:r>
      <w:r w:rsidR="003A7CF6">
        <w:t>common</w:t>
      </w:r>
      <w:r>
        <w:t>_name’.</w:t>
      </w:r>
    </w:p>
    <w:p w14:paraId="6CD96ADA" w14:textId="32730C92" w:rsidR="00D44ABC" w:rsidRDefault="00A85F08" w:rsidP="00A85F08">
      <w:pPr>
        <w:ind w:left="993" w:hanging="993"/>
        <w:rPr>
          <w:u w:val="single"/>
        </w:rPr>
      </w:pPr>
      <w:r>
        <w:rPr>
          <w:u w:val="single"/>
        </w:rPr>
        <w:t>Footnote:</w:t>
      </w:r>
      <w:r>
        <w:t xml:space="preserve"> </w:t>
      </w:r>
      <w:r w:rsidR="001D2D21">
        <w:rPr>
          <w:b/>
        </w:rPr>
        <w:t>Headers</w:t>
      </w:r>
      <w:r w:rsidR="001D2D21" w:rsidRPr="001D2D21">
        <w:t xml:space="preserve">: </w:t>
      </w:r>
      <w:r w:rsidR="003A7CF6">
        <w:t>Order</w:t>
      </w:r>
      <w:r w:rsidR="001D2D21">
        <w:t>.</w:t>
      </w:r>
      <w:r w:rsidR="001D2D21">
        <w:br/>
      </w:r>
      <w:r w:rsidR="001D2D21">
        <w:rPr>
          <w:b/>
        </w:rPr>
        <w:t>Sub-headers</w:t>
      </w:r>
      <w:r w:rsidR="001D2D21">
        <w:t xml:space="preserve">: </w:t>
      </w:r>
      <w:r w:rsidR="003A7CF6">
        <w:t>Species common name.</w:t>
      </w:r>
      <w:r w:rsidR="001D2D21">
        <w:br/>
      </w:r>
      <w:r w:rsidR="001D2D21">
        <w:rPr>
          <w:b/>
        </w:rPr>
        <w:t>‘</w:t>
      </w:r>
      <w:r w:rsidR="00E84E2F">
        <w:rPr>
          <w:b/>
        </w:rPr>
        <w:t>Embargo date</w:t>
      </w:r>
      <w:r w:rsidR="001D2D21">
        <w:rPr>
          <w:b/>
        </w:rPr>
        <w:t>’</w:t>
      </w:r>
      <w:r w:rsidR="001D2D21" w:rsidRPr="006B3C3D">
        <w:t xml:space="preserve">: </w:t>
      </w:r>
      <w:r w:rsidR="00E84E2F">
        <w:t xml:space="preserve">Date from which data </w:t>
      </w:r>
      <w:r w:rsidR="009A70F3">
        <w:t>has been/</w:t>
      </w:r>
      <w:r w:rsidR="00E84E2F">
        <w:t>will be made public</w:t>
      </w:r>
      <w:r w:rsidR="001D2D21">
        <w:t>.</w:t>
      </w:r>
      <w:r w:rsidR="00333D4D">
        <w:br/>
      </w:r>
      <w:r w:rsidR="00333D4D" w:rsidRPr="006B3C3D">
        <w:rPr>
          <w:b/>
        </w:rPr>
        <w:t>‘</w:t>
      </w:r>
      <w:r w:rsidR="00333D4D">
        <w:rPr>
          <w:b/>
        </w:rPr>
        <w:t xml:space="preserve"># </w:t>
      </w:r>
      <w:proofErr w:type="gramStart"/>
      <w:r w:rsidR="00333D4D">
        <w:rPr>
          <w:b/>
        </w:rPr>
        <w:t>detections</w:t>
      </w:r>
      <w:r w:rsidR="00333D4D" w:rsidRPr="006B3C3D">
        <w:rPr>
          <w:b/>
        </w:rPr>
        <w:t>’</w:t>
      </w:r>
      <w:proofErr w:type="gramEnd"/>
      <w:r w:rsidR="00333D4D" w:rsidRPr="006B3C3D">
        <w:rPr>
          <w:b/>
        </w:rPr>
        <w:t>:</w:t>
      </w:r>
      <w:r w:rsidR="00333D4D" w:rsidRPr="006B3C3D">
        <w:t xml:space="preserve"> </w:t>
      </w:r>
      <w:r w:rsidR="00333D4D">
        <w:t>Total number of tag detections received and stored at a given receiving station.</w:t>
      </w:r>
      <w:r w:rsidR="00333D4D">
        <w:rPr>
          <w:b/>
        </w:rPr>
        <w:br/>
      </w:r>
      <w:r w:rsidR="00E84E2F" w:rsidRPr="006B3C3D">
        <w:rPr>
          <w:b/>
        </w:rPr>
        <w:t>‘</w:t>
      </w:r>
      <w:r w:rsidR="00E84E2F">
        <w:rPr>
          <w:b/>
        </w:rPr>
        <w:t>First detection’</w:t>
      </w:r>
      <w:r w:rsidR="00E84E2F">
        <w:t>: First</w:t>
      </w:r>
      <w:r w:rsidR="00E84E2F" w:rsidRPr="006B3C3D">
        <w:t xml:space="preserve">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>
        <w:br/>
      </w:r>
      <w:r w:rsidR="00E84E2F" w:rsidRPr="006B3C3D">
        <w:rPr>
          <w:b/>
        </w:rPr>
        <w:t>‘</w:t>
      </w:r>
      <w:r w:rsidR="00E84E2F">
        <w:rPr>
          <w:b/>
        </w:rPr>
        <w:t>Last detection’</w:t>
      </w:r>
      <w:r w:rsidR="00E84E2F">
        <w:t>: La</w:t>
      </w:r>
      <w:r w:rsidR="00E84E2F" w:rsidRPr="006B3C3D">
        <w:t xml:space="preserve">st </w:t>
      </w:r>
      <w:r w:rsidR="00E84E2F">
        <w:t xml:space="preserve">detection </w:t>
      </w:r>
      <w:r w:rsidR="00E84E2F" w:rsidRPr="006B3C3D">
        <w:t>date</w:t>
      </w:r>
      <w:r w:rsidR="00E84E2F">
        <w:t xml:space="preserve"> (format: dd/mm/yyyy).</w:t>
      </w:r>
      <w:r w:rsidR="00E84E2F" w:rsidRPr="006B3C3D">
        <w:br/>
      </w:r>
      <w:r w:rsidR="00E84E2F">
        <w:rPr>
          <w:b/>
        </w:rPr>
        <w:t>‘Time coverage’</w:t>
      </w:r>
      <w:r w:rsidR="00E84E2F">
        <w:t>: Number of days between the first and last detection dates.</w:t>
      </w:r>
      <w:r w:rsidR="001D2D21">
        <w:br/>
      </w:r>
      <w:r w:rsidR="00E84E2F">
        <w:rPr>
          <w:b/>
        </w:rPr>
        <w:t xml:space="preserve">AATAMS: </w:t>
      </w:r>
      <w:r w:rsidR="00E84E2F">
        <w:t>Australian Animal Tagging and Monitoring System (</w:t>
      </w:r>
      <w:hyperlink r:id="rId13" w:history="1">
        <w:r w:rsidR="00E84E2F" w:rsidRPr="009830B3">
          <w:rPr>
            <w:rStyle w:val="Hyperlink"/>
          </w:rPr>
          <w:t>http://imos.org.au/aatams.html</w:t>
        </w:r>
      </w:hyperlink>
      <w:r w:rsidR="00E84E2F">
        <w:t xml:space="preserve">; web app: </w:t>
      </w:r>
      <w:hyperlink r:id="rId14" w:history="1">
        <w:r w:rsidR="00E84E2F" w:rsidRPr="00BF19BE">
          <w:rPr>
            <w:rStyle w:val="Hyperlink"/>
          </w:rPr>
          <w:t>https://aatams.emii.org.au/aatams/</w:t>
        </w:r>
      </w:hyperlink>
      <w:r w:rsidR="00E84E2F">
        <w:t>).</w:t>
      </w:r>
    </w:p>
    <w:p w14:paraId="6BE52860" w14:textId="77777777" w:rsidR="00D44ABC" w:rsidRPr="00D315D2" w:rsidRDefault="00D44ABC" w:rsidP="00A85F08">
      <w:pPr>
        <w:ind w:left="993" w:hanging="993"/>
        <w:rPr>
          <w:u w:val="single"/>
        </w:rPr>
      </w:pPr>
    </w:p>
    <w:p w14:paraId="514ADC64" w14:textId="77777777" w:rsidR="00A85F08" w:rsidRDefault="00A85F08" w:rsidP="00A85F08">
      <w:pPr>
        <w:pStyle w:val="Heading3"/>
      </w:pPr>
      <w: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308"/>
        <w:gridCol w:w="1238"/>
        <w:gridCol w:w="1213"/>
        <w:gridCol w:w="1245"/>
        <w:gridCol w:w="1215"/>
        <w:gridCol w:w="1532"/>
      </w:tblGrid>
      <w:tr w:rsidR="00E84E2F" w14:paraId="5C37560F" w14:textId="77777777" w:rsidTr="003815B2">
        <w:tc>
          <w:tcPr>
            <w:tcW w:w="0" w:type="auto"/>
            <w:vAlign w:val="center"/>
          </w:tcPr>
          <w:p w14:paraId="3FF5C95C" w14:textId="02B60A5E" w:rsidR="00E84E2F" w:rsidRPr="00812C97" w:rsidRDefault="00E84E2F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_release_id</w:t>
            </w:r>
          </w:p>
        </w:tc>
        <w:tc>
          <w:tcPr>
            <w:tcW w:w="0" w:type="auto"/>
            <w:vAlign w:val="center"/>
          </w:tcPr>
          <w:p w14:paraId="533AB0E0" w14:textId="6CA08CCB" w:rsidR="00E84E2F" w:rsidDel="00333D4D" w:rsidRDefault="00E84E2F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_locality</w:t>
            </w:r>
          </w:p>
        </w:tc>
        <w:tc>
          <w:tcPr>
            <w:tcW w:w="0" w:type="auto"/>
            <w:vAlign w:val="center"/>
          </w:tcPr>
          <w:p w14:paraId="0DA07525" w14:textId="66463B22" w:rsidR="00E84E2F" w:rsidDel="00333D4D" w:rsidRDefault="00E84E2F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embargo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0" w:type="auto"/>
            <w:vAlign w:val="center"/>
          </w:tcPr>
          <w:p w14:paraId="1847E43B" w14:textId="2F577D11" w:rsidR="00E84E2F" w:rsidDel="00333D4D" w:rsidRDefault="00E84E2F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_detections</w:t>
            </w:r>
          </w:p>
        </w:tc>
        <w:tc>
          <w:tcPr>
            <w:tcW w:w="0" w:type="auto"/>
            <w:vAlign w:val="center"/>
          </w:tcPr>
          <w:p w14:paraId="190B61D6" w14:textId="4A65B65D" w:rsidR="00E84E2F" w:rsidRPr="00812C97" w:rsidRDefault="00E84E2F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first</w:t>
            </w:r>
            <w:proofErr w:type="gramEnd"/>
            <w:r>
              <w:rPr>
                <w:b/>
              </w:rPr>
              <w:t>_detection</w:t>
            </w:r>
          </w:p>
        </w:tc>
        <w:tc>
          <w:tcPr>
            <w:tcW w:w="0" w:type="auto"/>
            <w:vAlign w:val="center"/>
          </w:tcPr>
          <w:p w14:paraId="64B4FD45" w14:textId="3917F4FD" w:rsidR="00E84E2F" w:rsidRPr="00812C97" w:rsidRDefault="00E84E2F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last</w:t>
            </w:r>
            <w:proofErr w:type="gramEnd"/>
            <w:r>
              <w:rPr>
                <w:b/>
              </w:rPr>
              <w:t>_detection</w:t>
            </w:r>
          </w:p>
        </w:tc>
        <w:tc>
          <w:tcPr>
            <w:tcW w:w="0" w:type="auto"/>
            <w:vAlign w:val="center"/>
          </w:tcPr>
          <w:p w14:paraId="0E65388E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</w:p>
        </w:tc>
      </w:tr>
      <w:tr w:rsidR="00E84E2F" w14:paraId="167B5682" w14:textId="77777777" w:rsidTr="003815B2">
        <w:tc>
          <w:tcPr>
            <w:tcW w:w="0" w:type="auto"/>
            <w:vAlign w:val="center"/>
          </w:tcPr>
          <w:p w14:paraId="51ED594F" w14:textId="671E53F7" w:rsidR="00E84E2F" w:rsidRDefault="00E84E2F" w:rsidP="003815B2">
            <w:pPr>
              <w:jc w:val="center"/>
            </w:pPr>
            <w:r>
              <w:t>Release ID</w:t>
            </w:r>
          </w:p>
        </w:tc>
        <w:tc>
          <w:tcPr>
            <w:tcW w:w="0" w:type="auto"/>
            <w:vAlign w:val="center"/>
          </w:tcPr>
          <w:p w14:paraId="19882011" w14:textId="11882491" w:rsidR="00E84E2F" w:rsidRDefault="00E84E2F" w:rsidP="003815B2">
            <w:pPr>
              <w:jc w:val="center"/>
            </w:pPr>
            <w:r>
              <w:t>Release location</w:t>
            </w:r>
          </w:p>
        </w:tc>
        <w:tc>
          <w:tcPr>
            <w:tcW w:w="0" w:type="auto"/>
            <w:vAlign w:val="center"/>
          </w:tcPr>
          <w:p w14:paraId="1642E307" w14:textId="2EEF8F7D" w:rsidR="00E84E2F" w:rsidRDefault="00E84E2F" w:rsidP="003815B2">
            <w:pPr>
              <w:jc w:val="center"/>
            </w:pPr>
            <w:r>
              <w:t>Embargo date</w:t>
            </w:r>
          </w:p>
        </w:tc>
        <w:tc>
          <w:tcPr>
            <w:tcW w:w="0" w:type="auto"/>
            <w:vAlign w:val="center"/>
          </w:tcPr>
          <w:p w14:paraId="326E0F13" w14:textId="37608CD2" w:rsidR="00E84E2F" w:rsidRDefault="00E84E2F" w:rsidP="003815B2">
            <w:pPr>
              <w:jc w:val="center"/>
            </w:pPr>
            <w:r>
              <w:t xml:space="preserve"># </w:t>
            </w:r>
            <w:proofErr w:type="gramStart"/>
            <w:r>
              <w:t>detections</w:t>
            </w:r>
            <w:proofErr w:type="gramEnd"/>
          </w:p>
        </w:tc>
        <w:tc>
          <w:tcPr>
            <w:tcW w:w="0" w:type="auto"/>
            <w:vAlign w:val="center"/>
          </w:tcPr>
          <w:p w14:paraId="43452AFD" w14:textId="0E072909" w:rsidR="00E84E2F" w:rsidRDefault="00E84E2F" w:rsidP="003815B2">
            <w:pPr>
              <w:jc w:val="center"/>
            </w:pPr>
            <w:r>
              <w:t>First detection</w:t>
            </w:r>
          </w:p>
        </w:tc>
        <w:tc>
          <w:tcPr>
            <w:tcW w:w="0" w:type="auto"/>
            <w:vAlign w:val="center"/>
          </w:tcPr>
          <w:p w14:paraId="4F8EF2A4" w14:textId="43BE0274" w:rsidR="00E84E2F" w:rsidRDefault="00E84E2F" w:rsidP="003815B2">
            <w:pPr>
              <w:jc w:val="center"/>
            </w:pPr>
            <w:r>
              <w:t>Last detection</w:t>
            </w:r>
          </w:p>
        </w:tc>
        <w:tc>
          <w:tcPr>
            <w:tcW w:w="0" w:type="auto"/>
            <w:vAlign w:val="center"/>
          </w:tcPr>
          <w:p w14:paraId="39FF6967" w14:textId="77777777" w:rsidR="00E84E2F" w:rsidRDefault="00E84E2F" w:rsidP="003815B2">
            <w:pPr>
              <w:jc w:val="center"/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F81BD" w:themeColor="accent1"/>
                <w:u w:val="single"/>
              </w:rPr>
            </w:pPr>
            <w:r>
              <w:t>Time coverage (days)</w:t>
            </w:r>
          </w:p>
        </w:tc>
      </w:tr>
      <w:tr w:rsidR="00E84E2F" w14:paraId="4593DB9D" w14:textId="77777777" w:rsidTr="003815B2">
        <w:tc>
          <w:tcPr>
            <w:tcW w:w="0" w:type="auto"/>
            <w:gridSpan w:val="7"/>
            <w:shd w:val="clear" w:color="auto" w:fill="595959" w:themeFill="text1" w:themeFillTint="A6"/>
            <w:vAlign w:val="center"/>
          </w:tcPr>
          <w:p w14:paraId="04BC4446" w14:textId="01F17465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  <w:r>
              <w:t>Headers = order_name</w:t>
            </w:r>
          </w:p>
        </w:tc>
      </w:tr>
      <w:tr w:rsidR="00E84E2F" w14:paraId="0A32EFC5" w14:textId="77777777" w:rsidTr="003815B2">
        <w:tc>
          <w:tcPr>
            <w:tcW w:w="0" w:type="auto"/>
            <w:gridSpan w:val="7"/>
            <w:shd w:val="clear" w:color="auto" w:fill="BFBFBF" w:themeFill="background1" w:themeFillShade="BF"/>
            <w:vAlign w:val="center"/>
          </w:tcPr>
          <w:p w14:paraId="78E1D19A" w14:textId="6B687294" w:rsidR="00E84E2F" w:rsidRDefault="00E84E2F" w:rsidP="003815B2">
            <w:pPr>
              <w:rPr>
                <w:rFonts w:ascii="Tahoma" w:hAnsi="Tahoma" w:cs="Tahoma"/>
                <w:szCs w:val="16"/>
              </w:rPr>
            </w:pPr>
            <w:r>
              <w:t>Sub-headers = common_name</w:t>
            </w:r>
          </w:p>
        </w:tc>
      </w:tr>
      <w:tr w:rsidR="00E84E2F" w14:paraId="4DF0D6B4" w14:textId="77777777" w:rsidTr="003815B2">
        <w:tc>
          <w:tcPr>
            <w:tcW w:w="0" w:type="auto"/>
            <w:vAlign w:val="center"/>
          </w:tcPr>
          <w:p w14:paraId="40A6942F" w14:textId="77777777" w:rsidR="00E84E2F" w:rsidRDefault="00E84E2F" w:rsidP="003815B2">
            <w:pPr>
              <w:jc w:val="center"/>
            </w:pPr>
          </w:p>
        </w:tc>
        <w:tc>
          <w:tcPr>
            <w:tcW w:w="0" w:type="auto"/>
            <w:vAlign w:val="center"/>
          </w:tcPr>
          <w:p w14:paraId="518FABAF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BA45E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8183C8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4D7EFAC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B127C76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0F3DB90D" w14:textId="77777777" w:rsidR="00E84E2F" w:rsidRDefault="00E84E2F" w:rsidP="003815B2">
            <w:pPr>
              <w:jc w:val="center"/>
              <w:rPr>
                <w:rFonts w:ascii="Tahoma" w:hAnsi="Tahoma" w:cs="Tahoma"/>
                <w:szCs w:val="16"/>
              </w:rPr>
            </w:pPr>
          </w:p>
        </w:tc>
      </w:tr>
    </w:tbl>
    <w:p w14:paraId="28B92A72" w14:textId="77777777" w:rsidR="001D2D21" w:rsidRDefault="001D2D21">
      <w:pPr>
        <w:rPr>
          <w:rFonts w:eastAsiaTheme="majorEastAsia" w:cstheme="majorBidi"/>
          <w:b/>
          <w:bCs/>
          <w:color w:val="000000" w:themeColor="text1"/>
          <w:sz w:val="32"/>
          <w:szCs w:val="28"/>
        </w:rPr>
      </w:pPr>
      <w:r>
        <w:br w:type="page"/>
      </w:r>
    </w:p>
    <w:p w14:paraId="629E2D6E" w14:textId="77777777" w:rsidR="00CD22CF" w:rsidRDefault="00CD22CF" w:rsidP="00CD22CF">
      <w:pPr>
        <w:pStyle w:val="Heading1"/>
      </w:pPr>
      <w:r>
        <w:lastRenderedPageBreak/>
        <w:t>2. Satellite tagging</w:t>
      </w:r>
    </w:p>
    <w:p w14:paraId="6941C2E1" w14:textId="340707DE" w:rsidR="00CD22CF" w:rsidRDefault="002F3504" w:rsidP="00CD22CF">
      <w:pPr>
        <w:pStyle w:val="Heading2"/>
      </w:pPr>
      <w:r>
        <w:t>2</w:t>
      </w:r>
      <w:r w:rsidR="00CD22CF" w:rsidRPr="00E123F0">
        <w:t xml:space="preserve">.1 </w:t>
      </w:r>
      <w:r w:rsidR="00CD22CF">
        <w:t>Data summary</w:t>
      </w:r>
    </w:p>
    <w:p w14:paraId="1ADE1D7D" w14:textId="77777777" w:rsidR="00CD22CF" w:rsidRDefault="00CD22CF" w:rsidP="00CD22C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AATAMS_SatelliteTagging</w:t>
      </w:r>
      <w:r w:rsidRPr="00592DB1">
        <w:rPr>
          <w:u w:val="none"/>
        </w:rPr>
        <w:t>_Summary’</w:t>
      </w:r>
    </w:p>
    <w:p w14:paraId="561DFF87" w14:textId="77777777" w:rsidR="00CD22CF" w:rsidRDefault="00CD22CF" w:rsidP="00CD22CF"/>
    <w:p w14:paraId="57E0C3F2" w14:textId="77777777" w:rsidR="00CD22CF" w:rsidRDefault="00CD22CF" w:rsidP="00CD22C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64C9F5F3" w14:textId="77777777" w:rsidR="00CD22CF" w:rsidRDefault="00CD22CF" w:rsidP="00CD22CF">
      <w:pPr>
        <w:rPr>
          <w:u w:val="single"/>
        </w:rPr>
      </w:pPr>
    </w:p>
    <w:p w14:paraId="32ED5FB8" w14:textId="0CC5A1EC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05"/>
      </w:tblGrid>
      <w:tr w:rsidR="00CD22CF" w14:paraId="255C3D2C" w14:textId="77777777" w:rsidTr="00397C44">
        <w:tc>
          <w:tcPr>
            <w:tcW w:w="1271" w:type="dxa"/>
          </w:tcPr>
          <w:p w14:paraId="577DD3A9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12DCE9E" w14:textId="41177241" w:rsidR="00CD22CF" w:rsidRPr="003D503B" w:rsidRDefault="00CD22CF" w:rsidP="00397C44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 w:rsidR="00D62490"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CD22CF" w14:paraId="6B839F01" w14:textId="77777777" w:rsidTr="00397C44">
        <w:tc>
          <w:tcPr>
            <w:tcW w:w="1271" w:type="dxa"/>
          </w:tcPr>
          <w:p w14:paraId="5EA3762F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3FF9C191" w14:textId="3B86F936" w:rsidR="00CD22CF" w:rsidRPr="003D503B" w:rsidRDefault="00D62490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CD22CF" w14:paraId="239C50F8" w14:textId="77777777" w:rsidTr="00397C44">
        <w:tc>
          <w:tcPr>
            <w:tcW w:w="1271" w:type="dxa"/>
          </w:tcPr>
          <w:p w14:paraId="3377E692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9D53699" w14:textId="4F789CAC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D62490">
              <w:rPr>
                <w:szCs w:val="24"/>
              </w:rPr>
              <w:t>ing</w:t>
            </w:r>
            <w:proofErr w:type="gramEnd"/>
          </w:p>
        </w:tc>
      </w:tr>
      <w:tr w:rsidR="00CD22CF" w14:paraId="5B1A0F5A" w14:textId="77777777" w:rsidTr="00397C44">
        <w:tc>
          <w:tcPr>
            <w:tcW w:w="1271" w:type="dxa"/>
          </w:tcPr>
          <w:p w14:paraId="3EDAF536" w14:textId="77777777" w:rsidR="00CD22CF" w:rsidRPr="003D503B" w:rsidRDefault="00CD22CF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0FDFE84" w14:textId="77777777" w:rsidR="00CD22CF" w:rsidRPr="003D503B" w:rsidRDefault="00CD22CF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_sattag_data_summary_view</w:t>
            </w:r>
          </w:p>
        </w:tc>
      </w:tr>
    </w:tbl>
    <w:p w14:paraId="11CBE436" w14:textId="77777777" w:rsidR="00CD22CF" w:rsidRDefault="00CD22CF" w:rsidP="00CD22CF"/>
    <w:p w14:paraId="55FEB066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6C22F85" w14:textId="7AA985AD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</w:t>
      </w:r>
      <w:r w:rsidR="00E96216">
        <w:t>data</w:t>
      </w:r>
      <w:r>
        <w:t xml:space="preserve"> </w:t>
      </w:r>
      <w:r w:rsidR="00E96216">
        <w:t>are</w:t>
      </w:r>
      <w:r>
        <w:t xml:space="preserve"> already sorted.</w:t>
      </w:r>
    </w:p>
    <w:p w14:paraId="02A5BB77" w14:textId="547A3954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</w:t>
      </w:r>
      <w:r w:rsidR="00D62490">
        <w:t xml:space="preserve">‘data_type’, sub-group by </w:t>
      </w:r>
      <w:r>
        <w:t>‘species_name’.</w:t>
      </w:r>
    </w:p>
    <w:p w14:paraId="4DF5ABA6" w14:textId="25A8F1CF" w:rsidR="00D90027" w:rsidRDefault="00CD22CF" w:rsidP="00CD22C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 the total number of </w:t>
      </w:r>
      <w:r w:rsidR="00023257">
        <w:t>satellite tagging program</w:t>
      </w:r>
      <w:r>
        <w:t xml:space="preserve">s, </w:t>
      </w:r>
      <w:r w:rsidR="00023257">
        <w:t xml:space="preserve">species </w:t>
      </w:r>
      <w:r w:rsidR="00AB6084">
        <w:t>tagged</w:t>
      </w:r>
      <w:r>
        <w:t xml:space="preserve">, </w:t>
      </w:r>
      <w:r w:rsidR="00D62490">
        <w:t xml:space="preserve">tag types, </w:t>
      </w:r>
      <w:r w:rsidR="00AB6084">
        <w:t xml:space="preserve">tags deployed, </w:t>
      </w:r>
      <w:r w:rsidR="00023257">
        <w:t xml:space="preserve">CTD profiles </w:t>
      </w:r>
      <w:r w:rsidR="00D62490">
        <w:t xml:space="preserve">and individual measurements </w:t>
      </w:r>
      <w:r w:rsidR="00023257">
        <w:t>collected</w:t>
      </w:r>
      <w:r w:rsidRPr="00EC6CCC">
        <w:t xml:space="preserve">. </w:t>
      </w:r>
      <w:r w:rsidR="002C5C44">
        <w:t>Also compute the temporal</w:t>
      </w:r>
      <w:r w:rsidR="00651D50">
        <w:t>, latitudinal, longitudinal</w:t>
      </w:r>
      <w:r w:rsidR="00D62490">
        <w:t>, and depth</w:t>
      </w:r>
      <w:r w:rsidR="002C5C44">
        <w:t xml:space="preserve"> range of those data. </w:t>
      </w:r>
      <w:r w:rsidR="0038350E" w:rsidRPr="00B22073">
        <w:rPr>
          <w:i/>
        </w:rPr>
        <w:t xml:space="preserve">Use the following view: </w:t>
      </w:r>
      <w:r w:rsidR="004E3510">
        <w:rPr>
          <w:i/>
        </w:rPr>
        <w:t>‘totals_view’;</w:t>
      </w:r>
      <w:r w:rsidR="0038350E" w:rsidRPr="00B22073">
        <w:rPr>
          <w:i/>
        </w:rPr>
        <w:t xml:space="preserve"> filter by: ‘facility’ = ‘AATAMS’, ‘subfacility’ = ‘Biologging’</w:t>
      </w:r>
      <w:r w:rsidR="006B4FCF">
        <w:t>, and ‘no_projects’ IS NOT NULL.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4837"/>
        <w:gridCol w:w="1383"/>
        <w:gridCol w:w="1592"/>
        <w:gridCol w:w="863"/>
      </w:tblGrid>
      <w:tr w:rsidR="00D90027" w:rsidRPr="00D90027" w14:paraId="26FF8DD6" w14:textId="77777777" w:rsidTr="00B22073">
        <w:tc>
          <w:tcPr>
            <w:tcW w:w="0" w:type="auto"/>
            <w:vAlign w:val="center"/>
          </w:tcPr>
          <w:p w14:paraId="58107D5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0BA61568" w14:textId="5D514FDD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Near real-time CTD data</w:t>
            </w:r>
          </w:p>
        </w:tc>
        <w:tc>
          <w:tcPr>
            <w:tcW w:w="0" w:type="auto"/>
            <w:vAlign w:val="center"/>
          </w:tcPr>
          <w:p w14:paraId="7D8FE83B" w14:textId="1371BDEF" w:rsidR="00D90027" w:rsidRPr="00B22073" w:rsidRDefault="00D62490" w:rsidP="00B22073">
            <w:pPr>
              <w:jc w:val="center"/>
              <w:rPr>
                <w:b/>
              </w:rPr>
            </w:pPr>
            <w:r w:rsidRPr="00D62490">
              <w:rPr>
                <w:b/>
              </w:rPr>
              <w:t>Delayed mode CTD data</w:t>
            </w:r>
          </w:p>
        </w:tc>
        <w:tc>
          <w:tcPr>
            <w:tcW w:w="0" w:type="auto"/>
            <w:vAlign w:val="center"/>
          </w:tcPr>
          <w:p w14:paraId="14CD1B25" w14:textId="300216B2" w:rsidR="00D90027" w:rsidRPr="00B22073" w:rsidRDefault="00D90027" w:rsidP="00B22073">
            <w:pPr>
              <w:jc w:val="center"/>
              <w:rPr>
                <w:b/>
              </w:rPr>
            </w:pPr>
            <w:r w:rsidRPr="00B22073">
              <w:rPr>
                <w:b/>
              </w:rPr>
              <w:t>TOTAL</w:t>
            </w:r>
          </w:p>
        </w:tc>
      </w:tr>
      <w:tr w:rsidR="00D90027" w:rsidRPr="00D90027" w14:paraId="4067CD8C" w14:textId="77777777" w:rsidTr="00B22073">
        <w:tc>
          <w:tcPr>
            <w:tcW w:w="0" w:type="auto"/>
            <w:vAlign w:val="center"/>
          </w:tcPr>
          <w:p w14:paraId="34F11BE4" w14:textId="72DC9EAE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satellite tagging programs (‘no_projects’)</w:t>
            </w:r>
          </w:p>
        </w:tc>
        <w:tc>
          <w:tcPr>
            <w:tcW w:w="0" w:type="auto"/>
            <w:vAlign w:val="center"/>
          </w:tcPr>
          <w:p w14:paraId="20C7C8C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6F4B8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7B202FD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D14FDDE" w14:textId="77777777" w:rsidTr="00B22073">
        <w:tc>
          <w:tcPr>
            <w:tcW w:w="0" w:type="auto"/>
            <w:vAlign w:val="center"/>
          </w:tcPr>
          <w:p w14:paraId="69455D95" w14:textId="0F01A897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species equipped with satellite tags (‘no_platforms’)</w:t>
            </w:r>
          </w:p>
        </w:tc>
        <w:tc>
          <w:tcPr>
            <w:tcW w:w="0" w:type="auto"/>
            <w:vAlign w:val="center"/>
          </w:tcPr>
          <w:p w14:paraId="2524024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7178663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32F7031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3AF80CBD" w14:textId="77777777" w:rsidTr="00B22073">
        <w:tc>
          <w:tcPr>
            <w:tcW w:w="0" w:type="auto"/>
            <w:vAlign w:val="center"/>
          </w:tcPr>
          <w:p w14:paraId="6F744A96" w14:textId="5DC7CD7E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different tag types deployed</w:t>
            </w:r>
            <w:ins w:id="0" w:author="Xavier Hoenner" w:date="2015-08-14T14:20:00Z">
              <w:r w:rsidR="00517E07">
                <w:rPr>
                  <w:b/>
                  <w:i/>
                </w:rPr>
                <w:t xml:space="preserve"> (‘no_instruments’)</w:t>
              </w:r>
            </w:ins>
          </w:p>
        </w:tc>
        <w:tc>
          <w:tcPr>
            <w:tcW w:w="0" w:type="auto"/>
            <w:vAlign w:val="center"/>
          </w:tcPr>
          <w:p w14:paraId="5B5E3E59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98ABEDD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AC8F8A7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D90027" w:rsidRPr="00D90027" w14:paraId="0C149752" w14:textId="77777777" w:rsidTr="00B22073">
        <w:tc>
          <w:tcPr>
            <w:tcW w:w="0" w:type="auto"/>
            <w:vAlign w:val="center"/>
          </w:tcPr>
          <w:p w14:paraId="795BD701" w14:textId="3B68F6A0" w:rsidR="00D90027" w:rsidRPr="00B22073" w:rsidRDefault="00D90027" w:rsidP="001C0569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 xml:space="preserve">Total number of </w:t>
            </w:r>
            <w:del w:id="1" w:author="Xavier Hoenner" w:date="2015-08-14T14:19:00Z">
              <w:r w:rsidRPr="00D90027" w:rsidDel="001C0569">
                <w:rPr>
                  <w:b/>
                  <w:i/>
                </w:rPr>
                <w:delText>satellite tags deployed</w:delText>
              </w:r>
            </w:del>
            <w:ins w:id="2" w:author="Xavier Hoenner" w:date="2015-08-14T14:19:00Z">
              <w:r w:rsidR="001C0569">
                <w:rPr>
                  <w:b/>
                  <w:i/>
                </w:rPr>
                <w:t>animals equipped with satellite tags</w:t>
              </w:r>
            </w:ins>
            <w:r w:rsidRPr="00D90027">
              <w:rPr>
                <w:b/>
                <w:i/>
              </w:rPr>
              <w:t xml:space="preserve"> (‘no_deployments’)</w:t>
            </w:r>
          </w:p>
        </w:tc>
        <w:tc>
          <w:tcPr>
            <w:tcW w:w="0" w:type="auto"/>
            <w:vAlign w:val="center"/>
          </w:tcPr>
          <w:p w14:paraId="53544BC1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3EB17D5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CFE35B9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D90027" w:rsidRPr="00D90027" w14:paraId="13CEC5C3" w14:textId="77777777" w:rsidTr="00B22073">
        <w:tc>
          <w:tcPr>
            <w:tcW w:w="0" w:type="auto"/>
            <w:vAlign w:val="center"/>
          </w:tcPr>
          <w:p w14:paraId="0CFDEB00" w14:textId="027F5D42" w:rsidR="00D90027" w:rsidRPr="00B22073" w:rsidRDefault="00D90027" w:rsidP="00B22073">
            <w:pPr>
              <w:jc w:val="center"/>
              <w:rPr>
                <w:b/>
              </w:rPr>
            </w:pPr>
            <w:r w:rsidRPr="00D90027">
              <w:rPr>
                <w:b/>
                <w:i/>
              </w:rPr>
              <w:t>Total number of CTD profiles (‘no_data’)</w:t>
            </w:r>
          </w:p>
        </w:tc>
        <w:tc>
          <w:tcPr>
            <w:tcW w:w="0" w:type="auto"/>
            <w:vAlign w:val="center"/>
          </w:tcPr>
          <w:p w14:paraId="042D1A0C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4CF6EE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0A9E7A0" w14:textId="77777777" w:rsidR="00D90027" w:rsidRPr="00B22073" w:rsidRDefault="00D90027" w:rsidP="00B22073">
            <w:pPr>
              <w:jc w:val="center"/>
              <w:rPr>
                <w:b/>
              </w:rPr>
            </w:pPr>
          </w:p>
        </w:tc>
      </w:tr>
      <w:tr w:rsidR="001C0569" w:rsidRPr="00D90027" w14:paraId="55D7F79F" w14:textId="77777777" w:rsidTr="00B22073">
        <w:tc>
          <w:tcPr>
            <w:tcW w:w="0" w:type="auto"/>
            <w:vAlign w:val="center"/>
          </w:tcPr>
          <w:p w14:paraId="71E11FAA" w14:textId="3ABA2076" w:rsidR="00D62490" w:rsidRPr="00D90027" w:rsidRDefault="00D62490" w:rsidP="00B22073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individual measurements</w:t>
            </w:r>
            <w:ins w:id="3" w:author="Xavier Hoenner" w:date="2015-08-14T14:20:00Z">
              <w:r w:rsidR="00936BD6">
                <w:rPr>
                  <w:b/>
                  <w:i/>
                </w:rPr>
                <w:t xml:space="preserve"> (‘no_data2</w:t>
              </w:r>
            </w:ins>
            <w:ins w:id="4" w:author="Xavier Hoenner" w:date="2015-08-14T14:21:00Z">
              <w:r w:rsidR="00936BD6">
                <w:rPr>
                  <w:b/>
                  <w:i/>
                </w:rPr>
                <w:t>’)</w:t>
              </w:r>
            </w:ins>
          </w:p>
        </w:tc>
        <w:tc>
          <w:tcPr>
            <w:tcW w:w="0" w:type="auto"/>
            <w:vAlign w:val="center"/>
          </w:tcPr>
          <w:p w14:paraId="64889FE3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86AAD4A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F86EA50" w14:textId="77777777" w:rsidR="00D62490" w:rsidRPr="00B22073" w:rsidRDefault="00D62490" w:rsidP="00B22073">
            <w:pPr>
              <w:jc w:val="center"/>
              <w:rPr>
                <w:b/>
              </w:rPr>
            </w:pPr>
          </w:p>
        </w:tc>
      </w:tr>
      <w:tr w:rsidR="002C5C44" w:rsidRPr="00D90027" w14:paraId="2C7E3746" w14:textId="77777777" w:rsidTr="00D90027">
        <w:tc>
          <w:tcPr>
            <w:tcW w:w="0" w:type="auto"/>
            <w:vAlign w:val="center"/>
          </w:tcPr>
          <w:p w14:paraId="725F59C3" w14:textId="69848853" w:rsidR="002C5C44" w:rsidRPr="00D90027" w:rsidRDefault="002C5C44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(‘temporal_range’)</w:t>
            </w:r>
          </w:p>
        </w:tc>
        <w:tc>
          <w:tcPr>
            <w:tcW w:w="0" w:type="auto"/>
            <w:vAlign w:val="center"/>
          </w:tcPr>
          <w:p w14:paraId="4F037FE1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44DC642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6BBC4EB" w14:textId="77777777" w:rsidR="002C5C44" w:rsidRPr="00B22073" w:rsidRDefault="002C5C44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5C0C8694" w14:textId="77777777" w:rsidTr="00D90027">
        <w:tc>
          <w:tcPr>
            <w:tcW w:w="0" w:type="auto"/>
            <w:vAlign w:val="center"/>
          </w:tcPr>
          <w:p w14:paraId="697EE4A5" w14:textId="57970B35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Latitudinal range (‘lat_range’)</w:t>
            </w:r>
          </w:p>
        </w:tc>
        <w:tc>
          <w:tcPr>
            <w:tcW w:w="0" w:type="auto"/>
            <w:vAlign w:val="center"/>
          </w:tcPr>
          <w:p w14:paraId="44166F33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2BB4C887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17DA414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884AE6" w:rsidRPr="00D90027" w14:paraId="284C3480" w14:textId="77777777" w:rsidTr="00D90027">
        <w:tc>
          <w:tcPr>
            <w:tcW w:w="0" w:type="auto"/>
            <w:vAlign w:val="center"/>
          </w:tcPr>
          <w:p w14:paraId="6027A730" w14:textId="7948160A" w:rsidR="00884AE6" w:rsidRDefault="00884A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Longitudinal range (‘lon_range’)</w:t>
            </w:r>
          </w:p>
        </w:tc>
        <w:tc>
          <w:tcPr>
            <w:tcW w:w="0" w:type="auto"/>
            <w:vAlign w:val="center"/>
          </w:tcPr>
          <w:p w14:paraId="6C45D465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4DF21F7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5CAE5DAA" w14:textId="77777777" w:rsidR="00884AE6" w:rsidRPr="00D90027" w:rsidRDefault="00884AE6">
            <w:pPr>
              <w:spacing w:after="200" w:line="276" w:lineRule="auto"/>
              <w:jc w:val="center"/>
              <w:rPr>
                <w:b/>
              </w:rPr>
            </w:pPr>
          </w:p>
        </w:tc>
      </w:tr>
      <w:tr w:rsidR="001C0569" w:rsidRPr="00D90027" w14:paraId="2773131A" w14:textId="77777777" w:rsidTr="00D90027">
        <w:tc>
          <w:tcPr>
            <w:tcW w:w="0" w:type="auto"/>
            <w:vAlign w:val="center"/>
          </w:tcPr>
          <w:p w14:paraId="5161A621" w14:textId="313A4B57" w:rsidR="00D62490" w:rsidRDefault="00D62490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Depth range (‘depth_range’)</w:t>
            </w:r>
          </w:p>
        </w:tc>
        <w:tc>
          <w:tcPr>
            <w:tcW w:w="0" w:type="auto"/>
            <w:vAlign w:val="center"/>
          </w:tcPr>
          <w:p w14:paraId="2A2F33D4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6FE41ECF" w14:textId="77777777" w:rsidR="00D62490" w:rsidRPr="00D90027" w:rsidRDefault="00D62490">
            <w:pPr>
              <w:jc w:val="center"/>
              <w:rPr>
                <w:b/>
              </w:rPr>
            </w:pPr>
          </w:p>
        </w:tc>
        <w:tc>
          <w:tcPr>
            <w:tcW w:w="0" w:type="auto"/>
            <w:vAlign w:val="center"/>
          </w:tcPr>
          <w:p w14:paraId="1D7EE064" w14:textId="77777777" w:rsidR="00D62490" w:rsidRPr="00D90027" w:rsidRDefault="00D62490">
            <w:pPr>
              <w:jc w:val="center"/>
              <w:rPr>
                <w:b/>
              </w:rPr>
            </w:pPr>
          </w:p>
        </w:tc>
      </w:tr>
    </w:tbl>
    <w:p w14:paraId="71592F87" w14:textId="31776F4D" w:rsidR="00CD22CF" w:rsidRDefault="00CD22CF" w:rsidP="00CD22CF">
      <w:pPr>
        <w:ind w:left="567" w:hanging="567"/>
      </w:pPr>
    </w:p>
    <w:p w14:paraId="0581549E" w14:textId="72425E39" w:rsidR="00CD22CF" w:rsidRDefault="00CD22CF" w:rsidP="00CD22C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="00D62490">
        <w:rPr>
          <w:b/>
        </w:rPr>
        <w:t>Headers</w:t>
      </w:r>
      <w:r w:rsidR="00D62490">
        <w:t>: Data type</w:t>
      </w:r>
      <w:r w:rsidR="00EB4747">
        <w:t>.</w:t>
      </w:r>
      <w:r w:rsidR="00D62490">
        <w:br/>
      </w:r>
      <w:r w:rsidR="00D62490">
        <w:rPr>
          <w:b/>
        </w:rPr>
        <w:t>Sub-headers</w:t>
      </w:r>
      <w:r w:rsidR="001865D7">
        <w:rPr>
          <w:b/>
        </w:rPr>
        <w:t xml:space="preserve">: </w:t>
      </w:r>
      <w:r w:rsidR="001865D7">
        <w:t>Species common name</w:t>
      </w:r>
      <w:r w:rsidR="001D2D21">
        <w:t>.</w:t>
      </w:r>
      <w:r w:rsidR="001865D7">
        <w:br/>
      </w:r>
      <w:r w:rsidRPr="006B3C3D">
        <w:rPr>
          <w:b/>
        </w:rPr>
        <w:t>‘</w:t>
      </w:r>
      <w:r w:rsidR="00F45F2E">
        <w:rPr>
          <w:b/>
        </w:rPr>
        <w:t>Campaign</w:t>
      </w:r>
      <w:r>
        <w:rPr>
          <w:b/>
        </w:rPr>
        <w:t xml:space="preserve"> name</w:t>
      </w:r>
      <w:r w:rsidRPr="006B3C3D">
        <w:rPr>
          <w:b/>
        </w:rPr>
        <w:t>’</w:t>
      </w:r>
      <w:r w:rsidRPr="006B3C3D">
        <w:t xml:space="preserve">: </w:t>
      </w:r>
      <w:r>
        <w:t xml:space="preserve">Name of </w:t>
      </w:r>
      <w:r w:rsidR="00ED7666">
        <w:t>satellite tagging program</w:t>
      </w:r>
      <w:r>
        <w:t>.</w:t>
      </w:r>
      <w:r w:rsidR="00ED7666">
        <w:t xml:space="preserve"> All tags deployed under the </w:t>
      </w:r>
      <w:proofErr w:type="gramStart"/>
      <w:r w:rsidR="00ED7666">
        <w:t>same</w:t>
      </w:r>
      <w:proofErr w:type="gramEnd"/>
      <w:r w:rsidR="00ED7666">
        <w:t xml:space="preserve"> campaign have </w:t>
      </w:r>
      <w:r w:rsidR="0056539A">
        <w:t>the same software configuration</w:t>
      </w:r>
      <w:r w:rsidR="00ED7666">
        <w:t>.</w:t>
      </w:r>
      <w:r>
        <w:br/>
      </w:r>
      <w:r w:rsidRPr="006B3C3D">
        <w:rPr>
          <w:b/>
        </w:rPr>
        <w:t>‘</w:t>
      </w:r>
      <w:r w:rsidR="00262D3C">
        <w:rPr>
          <w:b/>
        </w:rPr>
        <w:t>#</w:t>
      </w:r>
      <w:r>
        <w:rPr>
          <w:b/>
        </w:rPr>
        <w:t xml:space="preserve"> </w:t>
      </w:r>
      <w:del w:id="5" w:author="Xavier Hoenner" w:date="2015-08-14T14:17:00Z">
        <w:r w:rsidR="000255A8" w:rsidDel="003815B2">
          <w:rPr>
            <w:b/>
          </w:rPr>
          <w:delText>tags</w:delText>
        </w:r>
        <w:r w:rsidDel="003815B2">
          <w:rPr>
            <w:b/>
          </w:rPr>
          <w:delText>’</w:delText>
        </w:r>
      </w:del>
      <w:proofErr w:type="gramStart"/>
      <w:ins w:id="6" w:author="Xavier Hoenner" w:date="2015-08-14T14:17:00Z">
        <w:r w:rsidR="003815B2">
          <w:rPr>
            <w:b/>
          </w:rPr>
          <w:t>animals’</w:t>
        </w:r>
      </w:ins>
      <w:proofErr w:type="gramEnd"/>
      <w:r w:rsidRPr="006B3C3D">
        <w:t xml:space="preserve">: Total number of </w:t>
      </w:r>
      <w:r w:rsidR="00ED7666">
        <w:t>animals equipped with satellite tags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r w:rsidR="000255A8">
        <w:rPr>
          <w:b/>
        </w:rPr>
        <w:t>CTD profiles</w:t>
      </w:r>
      <w:r w:rsidRPr="006B3C3D">
        <w:rPr>
          <w:b/>
        </w:rPr>
        <w:t>’</w:t>
      </w:r>
      <w:r w:rsidRPr="006B3C3D">
        <w:t xml:space="preserve">: </w:t>
      </w:r>
      <w:r>
        <w:t xml:space="preserve">Total number of </w:t>
      </w:r>
      <w:r w:rsidR="00ED7666">
        <w:t>CTD profiles relayed</w:t>
      </w:r>
      <w:r w:rsidRPr="006B3C3D">
        <w:t>.</w:t>
      </w:r>
      <w:r w:rsidR="00ED7666">
        <w:t xml:space="preserve"> SMRU CTD tags relay both temperature and salinity profiles while SMRU SRDL tags only relay temperature profiles.</w:t>
      </w:r>
      <w:r w:rsidR="00EA3121">
        <w:br/>
      </w:r>
      <w:r w:rsidR="00EA3121" w:rsidRPr="006B3C3D">
        <w:rPr>
          <w:b/>
        </w:rPr>
        <w:t>‘</w:t>
      </w:r>
      <w:r w:rsidR="00EA3121">
        <w:rPr>
          <w:b/>
        </w:rPr>
        <w:t xml:space="preserve"># </w:t>
      </w:r>
      <w:proofErr w:type="gramStart"/>
      <w:r w:rsidR="00EA3121">
        <w:rPr>
          <w:b/>
        </w:rPr>
        <w:t>measurements</w:t>
      </w:r>
      <w:r w:rsidR="00EA3121" w:rsidRPr="006B3C3D">
        <w:rPr>
          <w:b/>
        </w:rPr>
        <w:t>’</w:t>
      </w:r>
      <w:proofErr w:type="gramEnd"/>
      <w:r w:rsidR="00EA3121" w:rsidRPr="006B3C3D">
        <w:t xml:space="preserve">: </w:t>
      </w:r>
      <w:r w:rsidR="00EA3121">
        <w:t>Total number of measurements across all CTD profiles</w:t>
      </w:r>
      <w:r w:rsidR="009208BC">
        <w:t>.</w:t>
      </w:r>
      <w:r>
        <w:br/>
      </w:r>
      <w:r w:rsidR="000255A8" w:rsidRPr="006B3C3D">
        <w:rPr>
          <w:b/>
        </w:rPr>
        <w:t>‘Start’</w:t>
      </w:r>
      <w:r w:rsidR="000255A8" w:rsidRPr="006B3C3D">
        <w:t xml:space="preserve">: </w:t>
      </w:r>
      <w:r w:rsidR="0056539A">
        <w:t>Recording date of the first CTD profile</w:t>
      </w:r>
      <w:r w:rsidR="000255A8">
        <w:t xml:space="preserve"> (format: dd/mm/yyyy).</w:t>
      </w:r>
      <w:r w:rsidR="000255A8" w:rsidRPr="006B3C3D">
        <w:br/>
      </w:r>
      <w:r w:rsidR="000255A8" w:rsidRPr="006B3C3D">
        <w:rPr>
          <w:b/>
        </w:rPr>
        <w:t>‘</w:t>
      </w:r>
      <w:r w:rsidR="000255A8" w:rsidRPr="00ED7666">
        <w:rPr>
          <w:b/>
        </w:rPr>
        <w:t>End’</w:t>
      </w:r>
      <w:r w:rsidR="000255A8" w:rsidRPr="00ED7666">
        <w:t xml:space="preserve">: </w:t>
      </w:r>
      <w:r w:rsidR="0056539A">
        <w:t xml:space="preserve">Recording </w:t>
      </w:r>
      <w:r w:rsidR="00676EF3">
        <w:t xml:space="preserve">date </w:t>
      </w:r>
      <w:r w:rsidR="0056539A">
        <w:t>of the last CTD profile</w:t>
      </w:r>
      <w:r w:rsidR="0056539A" w:rsidRPr="0056539A">
        <w:t xml:space="preserve"> </w:t>
      </w:r>
      <w:r w:rsidR="000255A8" w:rsidRPr="00ED7666">
        <w:t>(format: dd/mm/yyyy).</w:t>
      </w:r>
      <w:r w:rsidR="00C300F9" w:rsidRPr="00ED7666">
        <w:br/>
      </w:r>
      <w:ins w:id="7" w:author="Xavier Hoenner" w:date="2015-08-18T16:04:00Z">
        <w:r w:rsidR="00300790">
          <w:rPr>
            <w:b/>
          </w:rPr>
          <w:t xml:space="preserve"># </w:t>
        </w:r>
        <w:proofErr w:type="gramStart"/>
        <w:r w:rsidR="00300790">
          <w:rPr>
            <w:b/>
          </w:rPr>
          <w:t>days</w:t>
        </w:r>
        <w:proofErr w:type="gramEnd"/>
        <w:r w:rsidR="00300790">
          <w:rPr>
            <w:b/>
          </w:rPr>
          <w:t xml:space="preserve"> of data (range)</w:t>
        </w:r>
        <w:r w:rsidR="00300790" w:rsidRPr="00ED7666">
          <w:t xml:space="preserve">: </w:t>
        </w:r>
        <w:r w:rsidR="00300790">
          <w:t>N</w:t>
        </w:r>
        <w:r w:rsidR="00300790" w:rsidRPr="00ED7666">
          <w:t xml:space="preserve">umber of </w:t>
        </w:r>
        <w:r w:rsidR="00300790">
          <w:t>days</w:t>
        </w:r>
        <w:r w:rsidR="00300790" w:rsidRPr="00ED7666">
          <w:t xml:space="preserve"> </w:t>
        </w:r>
        <w:r w:rsidR="00300790">
          <w:t>during which CTD profiles were recorded (Minimum – maximum)</w:t>
        </w:r>
        <w:r w:rsidR="00300790" w:rsidRPr="00ED7666">
          <w:t>.</w:t>
        </w:r>
      </w:ins>
      <w:del w:id="8" w:author="Xavier Hoenner" w:date="2015-08-18T16:04:00Z">
        <w:r w:rsidR="00C300F9" w:rsidRPr="00ED7666" w:rsidDel="00300790">
          <w:rPr>
            <w:b/>
          </w:rPr>
          <w:delText xml:space="preserve">‘Mean time </w:delText>
        </w:r>
        <w:r w:rsidR="0056539A" w:rsidDel="00300790">
          <w:rPr>
            <w:b/>
          </w:rPr>
          <w:delText>c</w:delText>
        </w:r>
        <w:r w:rsidR="00C300F9" w:rsidRPr="00ED7666" w:rsidDel="00300790">
          <w:rPr>
            <w:b/>
          </w:rPr>
          <w:delText>overage’</w:delText>
        </w:r>
        <w:r w:rsidR="00C300F9" w:rsidRPr="00ED7666" w:rsidDel="00300790">
          <w:delText xml:space="preserve">: Mean number of days </w:delText>
        </w:r>
        <w:r w:rsidR="0056539A" w:rsidDel="00300790">
          <w:delText>during which CTD profiles were recorded</w:delText>
        </w:r>
        <w:r w:rsidR="00C300F9" w:rsidRPr="00ED7666" w:rsidDel="00300790">
          <w:delText>.</w:delText>
        </w:r>
      </w:del>
      <w:r w:rsidR="00C300F9" w:rsidRPr="00ED7666">
        <w:t xml:space="preserve"> </w:t>
      </w:r>
      <w:r w:rsidR="00392927">
        <w:br/>
      </w:r>
      <w:r w:rsidR="00392927">
        <w:rPr>
          <w:b/>
        </w:rPr>
        <w:t xml:space="preserve">AATAMS: </w:t>
      </w:r>
      <w:r w:rsidR="00392927">
        <w:t>Australian Animal Tagging and Monitoring System (</w:t>
      </w:r>
      <w:hyperlink r:id="rId15" w:history="1">
        <w:r w:rsidR="00392927" w:rsidRPr="009830B3">
          <w:rPr>
            <w:rStyle w:val="Hyperlink"/>
          </w:rPr>
          <w:t>http://imos.org.au/aatams.html</w:t>
        </w:r>
      </w:hyperlink>
      <w:r w:rsidR="00392927">
        <w:t xml:space="preserve">) </w:t>
      </w:r>
      <w:r w:rsidR="00991506">
        <w:br/>
      </w:r>
      <w:r w:rsidR="00991506">
        <w:rPr>
          <w:b/>
        </w:rPr>
        <w:t>CTD</w:t>
      </w:r>
      <w:r w:rsidR="00991506" w:rsidRPr="00991506">
        <w:t>:</w:t>
      </w:r>
      <w:r w:rsidR="00991506">
        <w:t xml:space="preserve"> Conductivity Temperature and Depth</w:t>
      </w:r>
      <w:r w:rsidR="00187960">
        <w:br/>
      </w:r>
      <w:r w:rsidR="00187960">
        <w:rPr>
          <w:b/>
        </w:rPr>
        <w:t xml:space="preserve">SMRU: </w:t>
      </w:r>
      <w:r w:rsidR="00187960">
        <w:t>Sea Mammal Research Unit (</w:t>
      </w:r>
      <w:hyperlink r:id="rId16" w:history="1">
        <w:r w:rsidR="00187960" w:rsidRPr="009830B3">
          <w:rPr>
            <w:rStyle w:val="Hyperlink"/>
          </w:rPr>
          <w:t>http://www.smru.st-andrews.ac.uk/</w:t>
        </w:r>
      </w:hyperlink>
      <w:r w:rsidR="00187960">
        <w:t>)</w:t>
      </w:r>
      <w:r>
        <w:br/>
        <w:t xml:space="preserve"> </w:t>
      </w:r>
    </w:p>
    <w:p w14:paraId="4D97ED91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47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275"/>
        <w:gridCol w:w="1049"/>
        <w:gridCol w:w="1077"/>
        <w:gridCol w:w="993"/>
        <w:gridCol w:w="993"/>
        <w:gridCol w:w="992"/>
        <w:gridCol w:w="992"/>
      </w:tblGrid>
      <w:tr w:rsidR="00F76048" w14:paraId="4D25DB4A" w14:textId="77777777" w:rsidTr="003815B2">
        <w:trPr>
          <w:jc w:val="center"/>
        </w:trPr>
        <w:tc>
          <w:tcPr>
            <w:tcW w:w="1101" w:type="dxa"/>
            <w:vAlign w:val="center"/>
          </w:tcPr>
          <w:p w14:paraId="5881A80B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sattag</w:t>
            </w:r>
            <w:proofErr w:type="gramEnd"/>
            <w:r>
              <w:rPr>
                <w:b/>
              </w:rPr>
              <w:t>_program</w:t>
            </w:r>
          </w:p>
        </w:tc>
        <w:tc>
          <w:tcPr>
            <w:tcW w:w="1275" w:type="dxa"/>
            <w:vAlign w:val="center"/>
          </w:tcPr>
          <w:p w14:paraId="01189C1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</w:p>
        </w:tc>
        <w:tc>
          <w:tcPr>
            <w:tcW w:w="1049" w:type="dxa"/>
            <w:vAlign w:val="center"/>
          </w:tcPr>
          <w:p w14:paraId="234DE061" w14:textId="609E47D1" w:rsidR="00F76048" w:rsidRPr="0025464E" w:rsidRDefault="00F76048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</w:t>
            </w:r>
            <w:del w:id="9" w:author="Xavier Hoenner" w:date="2015-08-14T14:19:00Z">
              <w:r w:rsidDel="003815B2">
                <w:rPr>
                  <w:b/>
                </w:rPr>
                <w:delText>tags</w:delText>
              </w:r>
            </w:del>
            <w:ins w:id="10" w:author="Xavier Hoenner" w:date="2015-08-14T14:19:00Z">
              <w:r w:rsidR="003815B2">
                <w:rPr>
                  <w:b/>
                </w:rPr>
                <w:t>animals</w:t>
              </w:r>
            </w:ins>
          </w:p>
        </w:tc>
        <w:tc>
          <w:tcPr>
            <w:tcW w:w="1077" w:type="dxa"/>
            <w:vAlign w:val="center"/>
          </w:tcPr>
          <w:p w14:paraId="7DA5B506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_nb_profiles</w:t>
            </w:r>
          </w:p>
        </w:tc>
        <w:tc>
          <w:tcPr>
            <w:tcW w:w="993" w:type="dxa"/>
          </w:tcPr>
          <w:p w14:paraId="6800C342" w14:textId="0079FE3A" w:rsidR="00F76048" w:rsidRDefault="00F76048" w:rsidP="00C22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_nb_measurements</w:t>
            </w:r>
          </w:p>
        </w:tc>
        <w:tc>
          <w:tcPr>
            <w:tcW w:w="993" w:type="dxa"/>
            <w:vAlign w:val="center"/>
          </w:tcPr>
          <w:p w14:paraId="591EB02F" w14:textId="50906F63" w:rsidR="00F76048" w:rsidRPr="0025464E" w:rsidRDefault="00F76048" w:rsidP="00C22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</w:p>
        </w:tc>
        <w:tc>
          <w:tcPr>
            <w:tcW w:w="992" w:type="dxa"/>
            <w:vAlign w:val="center"/>
          </w:tcPr>
          <w:p w14:paraId="0959ED32" w14:textId="77777777" w:rsidR="00F76048" w:rsidRPr="0025464E" w:rsidRDefault="00F76048" w:rsidP="00C2264B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</w:p>
        </w:tc>
        <w:tc>
          <w:tcPr>
            <w:tcW w:w="992" w:type="dxa"/>
            <w:vAlign w:val="center"/>
          </w:tcPr>
          <w:p w14:paraId="59ED3CC7" w14:textId="396A7153" w:rsidR="00F76048" w:rsidRDefault="00300790" w:rsidP="00C2264B">
            <w:pPr>
              <w:jc w:val="center"/>
              <w:rPr>
                <w:b/>
              </w:rPr>
            </w:pPr>
            <w:proofErr w:type="gramStart"/>
            <w:ins w:id="11" w:author="Xavier Hoenner" w:date="2015-08-18T16:05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  <w:del w:id="12" w:author="Xavier Hoenner" w:date="2015-08-18T16:05:00Z">
              <w:r w:rsidR="00F76048" w:rsidDel="00300790">
                <w:rPr>
                  <w:b/>
                </w:rPr>
                <w:delText>mean_coverage_duration</w:delText>
              </w:r>
            </w:del>
          </w:p>
        </w:tc>
      </w:tr>
      <w:tr w:rsidR="00F76048" w14:paraId="7A04CDA6" w14:textId="77777777" w:rsidTr="003815B2">
        <w:trPr>
          <w:jc w:val="center"/>
        </w:trPr>
        <w:tc>
          <w:tcPr>
            <w:tcW w:w="1101" w:type="dxa"/>
            <w:vAlign w:val="center"/>
          </w:tcPr>
          <w:p w14:paraId="405A9753" w14:textId="77777777" w:rsidR="00F76048" w:rsidRDefault="00F76048" w:rsidP="00C2264B">
            <w:pPr>
              <w:jc w:val="center"/>
            </w:pPr>
            <w:r>
              <w:t>Campaign name</w:t>
            </w:r>
          </w:p>
        </w:tc>
        <w:tc>
          <w:tcPr>
            <w:tcW w:w="1275" w:type="dxa"/>
            <w:vAlign w:val="center"/>
          </w:tcPr>
          <w:p w14:paraId="6E6C2524" w14:textId="77777777" w:rsidR="00F76048" w:rsidRDefault="00F76048" w:rsidP="00C2264B">
            <w:pPr>
              <w:jc w:val="center"/>
            </w:pPr>
            <w:r>
              <w:t>Deployment location</w:t>
            </w:r>
          </w:p>
        </w:tc>
        <w:tc>
          <w:tcPr>
            <w:tcW w:w="1049" w:type="dxa"/>
            <w:vAlign w:val="center"/>
          </w:tcPr>
          <w:p w14:paraId="4C1BF216" w14:textId="5509EDDB" w:rsidR="00F76048" w:rsidRDefault="00F76048" w:rsidP="003815B2">
            <w:pPr>
              <w:jc w:val="center"/>
            </w:pPr>
            <w:r>
              <w:t xml:space="preserve"># </w:t>
            </w:r>
            <w:del w:id="13" w:author="Xavier Hoenner" w:date="2015-08-14T14:19:00Z">
              <w:r w:rsidDel="003815B2">
                <w:delText>tags</w:delText>
              </w:r>
            </w:del>
            <w:proofErr w:type="gramStart"/>
            <w:ins w:id="14" w:author="Xavier Hoenner" w:date="2015-08-14T14:19:00Z">
              <w:r w:rsidR="003815B2">
                <w:t>animals</w:t>
              </w:r>
            </w:ins>
            <w:proofErr w:type="gramEnd"/>
          </w:p>
        </w:tc>
        <w:tc>
          <w:tcPr>
            <w:tcW w:w="1077" w:type="dxa"/>
            <w:vAlign w:val="center"/>
          </w:tcPr>
          <w:p w14:paraId="672304F7" w14:textId="77777777" w:rsidR="00F76048" w:rsidRDefault="00F76048" w:rsidP="00C2264B">
            <w:pPr>
              <w:jc w:val="center"/>
            </w:pPr>
            <w:r>
              <w:t># CTD profiles</w:t>
            </w:r>
          </w:p>
        </w:tc>
        <w:tc>
          <w:tcPr>
            <w:tcW w:w="993" w:type="dxa"/>
          </w:tcPr>
          <w:p w14:paraId="0AA209DB" w14:textId="631AAF0A" w:rsidR="00F76048" w:rsidRDefault="00F76048" w:rsidP="00C2264B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458262CE" w14:textId="47968797" w:rsidR="00F76048" w:rsidRDefault="00F76048" w:rsidP="00C2264B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61541F8" w14:textId="77777777" w:rsidR="00F76048" w:rsidRDefault="00F76048" w:rsidP="00C2264B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890855B" w14:textId="44A83F54" w:rsidR="00F76048" w:rsidRDefault="00300790" w:rsidP="00C2264B">
            <w:pPr>
              <w:jc w:val="center"/>
            </w:pPr>
            <w:ins w:id="15" w:author="Xavier Hoenner" w:date="2015-08-18T16:05:00Z">
              <w:r w:rsidRPr="00B84BF3">
                <w:t xml:space="preserve"># </w:t>
              </w:r>
              <w:proofErr w:type="gramStart"/>
              <w:r>
                <w:t>days</w:t>
              </w:r>
              <w:proofErr w:type="gramEnd"/>
              <w:r w:rsidRPr="00B84BF3">
                <w:t xml:space="preserve"> of data (range)</w:t>
              </w:r>
            </w:ins>
            <w:del w:id="16" w:author="Xavier Hoenner" w:date="2015-08-18T16:05:00Z">
              <w:r w:rsidR="00F76048" w:rsidDel="00300790">
                <w:delText>Mean time coverage (days)</w:delText>
              </w:r>
            </w:del>
          </w:p>
        </w:tc>
      </w:tr>
      <w:tr w:rsidR="00F76048" w14:paraId="4ABF5635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595959" w:themeFill="text1" w:themeFillTint="A6"/>
            <w:vAlign w:val="center"/>
          </w:tcPr>
          <w:p w14:paraId="7C790B9C" w14:textId="6F7B501C" w:rsidR="00F76048" w:rsidRDefault="00F76048" w:rsidP="00C2264B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F76048" w14:paraId="7BED727A" w14:textId="77777777" w:rsidTr="003815B2">
        <w:trPr>
          <w:jc w:val="center"/>
        </w:trPr>
        <w:tc>
          <w:tcPr>
            <w:tcW w:w="8472" w:type="dxa"/>
            <w:gridSpan w:val="8"/>
            <w:shd w:val="clear" w:color="auto" w:fill="BFBFBF" w:themeFill="background1" w:themeFillShade="BF"/>
            <w:vAlign w:val="center"/>
          </w:tcPr>
          <w:p w14:paraId="55BAD796" w14:textId="68BD3A21" w:rsidR="00F76048" w:rsidRDefault="00F76048" w:rsidP="003815B2">
            <w:r>
              <w:t xml:space="preserve">Sub-headers = </w:t>
            </w:r>
            <w:r w:rsidRPr="00B22073">
              <w:t>species_name</w:t>
            </w:r>
          </w:p>
        </w:tc>
      </w:tr>
      <w:tr w:rsidR="00F76048" w14:paraId="164C95F8" w14:textId="77777777" w:rsidTr="00F76048">
        <w:trPr>
          <w:jc w:val="center"/>
        </w:trPr>
        <w:tc>
          <w:tcPr>
            <w:tcW w:w="1101" w:type="dxa"/>
            <w:vAlign w:val="center"/>
          </w:tcPr>
          <w:p w14:paraId="42A474E3" w14:textId="77777777" w:rsidR="00F76048" w:rsidRDefault="00F76048" w:rsidP="00C2264B">
            <w:pPr>
              <w:jc w:val="center"/>
            </w:pPr>
          </w:p>
        </w:tc>
        <w:tc>
          <w:tcPr>
            <w:tcW w:w="1275" w:type="dxa"/>
            <w:vAlign w:val="center"/>
          </w:tcPr>
          <w:p w14:paraId="3A2511BD" w14:textId="77777777" w:rsidR="00F76048" w:rsidRDefault="00F76048" w:rsidP="00C2264B">
            <w:pPr>
              <w:jc w:val="center"/>
            </w:pPr>
          </w:p>
        </w:tc>
        <w:tc>
          <w:tcPr>
            <w:tcW w:w="1049" w:type="dxa"/>
            <w:vAlign w:val="center"/>
          </w:tcPr>
          <w:p w14:paraId="3B26615E" w14:textId="77777777" w:rsidR="00F76048" w:rsidRDefault="00F76048" w:rsidP="00C2264B">
            <w:pPr>
              <w:jc w:val="center"/>
            </w:pPr>
          </w:p>
        </w:tc>
        <w:tc>
          <w:tcPr>
            <w:tcW w:w="1077" w:type="dxa"/>
            <w:vAlign w:val="center"/>
          </w:tcPr>
          <w:p w14:paraId="4A722798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</w:tcPr>
          <w:p w14:paraId="1865C0E5" w14:textId="77777777" w:rsidR="00F76048" w:rsidRDefault="00F76048" w:rsidP="00C2264B">
            <w:pPr>
              <w:jc w:val="center"/>
            </w:pPr>
          </w:p>
        </w:tc>
        <w:tc>
          <w:tcPr>
            <w:tcW w:w="993" w:type="dxa"/>
            <w:vAlign w:val="center"/>
          </w:tcPr>
          <w:p w14:paraId="12A5E065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009E35F2" w14:textId="77777777" w:rsidR="00F76048" w:rsidRDefault="00F76048" w:rsidP="00C2264B">
            <w:pPr>
              <w:jc w:val="center"/>
            </w:pPr>
          </w:p>
        </w:tc>
        <w:tc>
          <w:tcPr>
            <w:tcW w:w="992" w:type="dxa"/>
            <w:vAlign w:val="center"/>
          </w:tcPr>
          <w:p w14:paraId="508841AE" w14:textId="77777777" w:rsidR="00F76048" w:rsidRDefault="00F76048" w:rsidP="00C2264B">
            <w:pPr>
              <w:jc w:val="center"/>
            </w:pPr>
          </w:p>
        </w:tc>
      </w:tr>
    </w:tbl>
    <w:p w14:paraId="70E45809" w14:textId="3354B24D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6DE10253" w14:textId="6E217F2E" w:rsidR="00CD22CF" w:rsidRDefault="002F3504" w:rsidP="00CD22CF">
      <w:pPr>
        <w:pStyle w:val="Heading2"/>
      </w:pPr>
      <w:r>
        <w:lastRenderedPageBreak/>
        <w:t>2</w:t>
      </w:r>
      <w:r w:rsidR="00CD22CF" w:rsidRPr="00E123F0">
        <w:t>.</w:t>
      </w:r>
      <w:r w:rsidR="00CD22CF">
        <w:t>2</w:t>
      </w:r>
      <w:r w:rsidR="00CD22CF" w:rsidRPr="00E123F0">
        <w:t xml:space="preserve"> </w:t>
      </w:r>
      <w:r w:rsidR="00CD22CF">
        <w:t>D</w:t>
      </w:r>
      <w:r w:rsidR="00CD22CF" w:rsidRPr="00E123F0">
        <w:t xml:space="preserve">ata </w:t>
      </w:r>
      <w:r w:rsidR="00CD22CF">
        <w:t>report – all data on the portal</w:t>
      </w:r>
    </w:p>
    <w:p w14:paraId="6C232E2D" w14:textId="77777777" w:rsidR="00CD22CF" w:rsidRDefault="00CD22CF" w:rsidP="00CD22C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FC1975">
        <w:rPr>
          <w:u w:val="none"/>
        </w:rPr>
        <w:t>Satellite</w:t>
      </w:r>
      <w:r w:rsidRPr="0011784D">
        <w:rPr>
          <w:u w:val="none"/>
        </w:rPr>
        <w:t>Tagging_allData_dataOnPortal’</w:t>
      </w:r>
    </w:p>
    <w:p w14:paraId="1CAF6737" w14:textId="77777777" w:rsidR="00CD22CF" w:rsidRDefault="00CD22CF" w:rsidP="00CD22CF"/>
    <w:p w14:paraId="10176DFE" w14:textId="77777777" w:rsidR="00CD22CF" w:rsidRPr="0011784D" w:rsidRDefault="00CD22CF" w:rsidP="00CD22C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6DE367E9" w14:textId="77777777" w:rsidR="00CD22CF" w:rsidRDefault="00CD22CF" w:rsidP="00CD22CF">
      <w:pPr>
        <w:rPr>
          <w:u w:val="single"/>
        </w:rPr>
      </w:pPr>
    </w:p>
    <w:p w14:paraId="48165027" w14:textId="591AD023" w:rsidR="00CD22CF" w:rsidRDefault="00CD22CF" w:rsidP="00CD22C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7F2468" w14:paraId="13280B52" w14:textId="77777777" w:rsidTr="007F2468">
        <w:tc>
          <w:tcPr>
            <w:tcW w:w="1271" w:type="dxa"/>
          </w:tcPr>
          <w:p w14:paraId="1B0DC16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79C1996E" w14:textId="0CB62668" w:rsidR="007F2468" w:rsidRPr="003D503B" w:rsidRDefault="00E70B78" w:rsidP="003815B2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="007F2468" w:rsidRPr="003D503B">
              <w:rPr>
                <w:szCs w:val="24"/>
              </w:rPr>
              <w:t>.emii.org.au</w:t>
            </w:r>
            <w:proofErr w:type="gramEnd"/>
          </w:p>
        </w:tc>
      </w:tr>
      <w:tr w:rsidR="007F2468" w14:paraId="0E025B80" w14:textId="77777777" w:rsidTr="007F2468">
        <w:tc>
          <w:tcPr>
            <w:tcW w:w="1271" w:type="dxa"/>
          </w:tcPr>
          <w:p w14:paraId="02471419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7BDAA53F" w14:textId="42EC0B7E" w:rsidR="007F2468" w:rsidRPr="003D503B" w:rsidRDefault="00E70B78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7F2468" w14:paraId="020588A5" w14:textId="77777777" w:rsidTr="007F2468">
        <w:tc>
          <w:tcPr>
            <w:tcW w:w="1271" w:type="dxa"/>
          </w:tcPr>
          <w:p w14:paraId="0B7D006A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55859DDA" w14:textId="4C9CC64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70B78">
              <w:rPr>
                <w:szCs w:val="24"/>
              </w:rPr>
              <w:t>ing</w:t>
            </w:r>
            <w:proofErr w:type="gramEnd"/>
          </w:p>
        </w:tc>
      </w:tr>
      <w:tr w:rsidR="007F2468" w14:paraId="4734922E" w14:textId="77777777" w:rsidTr="007F2468">
        <w:tc>
          <w:tcPr>
            <w:tcW w:w="1271" w:type="dxa"/>
          </w:tcPr>
          <w:p w14:paraId="2957CA41" w14:textId="77777777" w:rsidR="007F2468" w:rsidRPr="003D503B" w:rsidRDefault="007F2468" w:rsidP="00397C4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27F6EED1" w14:textId="120D3F52" w:rsidR="007F2468" w:rsidRPr="003D503B" w:rsidRDefault="007F2468" w:rsidP="00397C4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_sattag_all_deployments_view</w:t>
            </w:r>
          </w:p>
        </w:tc>
      </w:tr>
    </w:tbl>
    <w:p w14:paraId="46D8C8C6" w14:textId="77777777" w:rsidR="00CD22CF" w:rsidRDefault="00CD22CF" w:rsidP="00CD22CF"/>
    <w:p w14:paraId="059B3A83" w14:textId="77777777" w:rsidR="00CD22CF" w:rsidRDefault="00CD22CF" w:rsidP="00CD22C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2F205A41" w14:textId="5D26ECCB" w:rsidR="00CD22CF" w:rsidRDefault="00CD22CF" w:rsidP="00CD22C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07333EF7" w14:textId="39571571" w:rsidR="00DC367D" w:rsidRPr="009E4710" w:rsidRDefault="00DC367D" w:rsidP="00DC367D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5515">
        <w:t>data_type’, sub-group by ‘headers’</w:t>
      </w:r>
      <w:r>
        <w:t>.</w:t>
      </w:r>
    </w:p>
    <w:p w14:paraId="1D5DF443" w14:textId="612BF68D" w:rsidR="00CD22CF" w:rsidRDefault="00CD22CF" w:rsidP="00CD22C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E1C07">
        <w:rPr>
          <w:b/>
        </w:rPr>
        <w:t>Headers</w:t>
      </w:r>
      <w:r w:rsidR="00DE1C07">
        <w:t>: Data type</w:t>
      </w:r>
      <w:r w:rsidR="00985515" w:rsidRPr="003815B2">
        <w:t>.</w:t>
      </w:r>
      <w:r w:rsidR="00DE1C07">
        <w:rPr>
          <w:b/>
        </w:rPr>
        <w:br/>
        <w:t>Sub-h</w:t>
      </w:r>
      <w:r w:rsidR="001865D7">
        <w:rPr>
          <w:b/>
        </w:rPr>
        <w:t>eader</w:t>
      </w:r>
      <w:r w:rsidR="001D2D21">
        <w:rPr>
          <w:b/>
        </w:rPr>
        <w:t>s</w:t>
      </w:r>
      <w:r w:rsidR="001865D7">
        <w:rPr>
          <w:b/>
        </w:rPr>
        <w:t xml:space="preserve">: </w:t>
      </w:r>
      <w:r w:rsidR="001865D7">
        <w:t xml:space="preserve">Campaign name </w:t>
      </w:r>
      <w:r w:rsidR="0001475D">
        <w:t xml:space="preserve">– </w:t>
      </w:r>
      <w:r w:rsidR="001865D7">
        <w:t xml:space="preserve">Deployment location – </w:t>
      </w:r>
      <w:r w:rsidR="008E31D3">
        <w:t>Principal investigator</w:t>
      </w:r>
      <w:r w:rsidR="001D2D21">
        <w:t>.</w:t>
      </w:r>
      <w:r w:rsidR="001865D7">
        <w:br/>
      </w:r>
      <w:r w:rsidR="001865D7" w:rsidRPr="006B3C3D">
        <w:rPr>
          <w:b/>
        </w:rPr>
        <w:t>‘</w:t>
      </w:r>
      <w:r w:rsidR="00C40B64">
        <w:rPr>
          <w:b/>
        </w:rPr>
        <w:t>Tag code’</w:t>
      </w:r>
      <w:r w:rsidR="001865D7" w:rsidRPr="006B3C3D">
        <w:t>:</w:t>
      </w:r>
      <w:r w:rsidR="001865D7">
        <w:t xml:space="preserve"> All tags deployed under the same </w:t>
      </w:r>
      <w:r w:rsidR="00C40B64">
        <w:t xml:space="preserve">satellite tagging campaign </w:t>
      </w:r>
      <w:r w:rsidR="001865D7">
        <w:t>have the same software configuration.</w:t>
      </w:r>
      <w:r w:rsidR="001865D7">
        <w:br/>
      </w:r>
      <w:r w:rsidR="001865D7" w:rsidRPr="006B3C3D">
        <w:rPr>
          <w:b/>
        </w:rPr>
        <w:t>‘</w:t>
      </w:r>
      <w:r w:rsidR="001865D7">
        <w:rPr>
          <w:b/>
        </w:rPr>
        <w:t># CTD profiles</w:t>
      </w:r>
      <w:r w:rsidR="001865D7" w:rsidRPr="006B3C3D">
        <w:rPr>
          <w:b/>
        </w:rPr>
        <w:t>’</w:t>
      </w:r>
      <w:r w:rsidR="001865D7" w:rsidRPr="006B3C3D">
        <w:t xml:space="preserve">: </w:t>
      </w:r>
      <w:r w:rsidR="00863529">
        <w:t>N</w:t>
      </w:r>
      <w:r w:rsidR="001865D7">
        <w:t>umber of CTD profiles relayed</w:t>
      </w:r>
      <w:r w:rsidR="001865D7" w:rsidRPr="006B3C3D">
        <w:t>.</w:t>
      </w:r>
      <w:r w:rsidR="001865D7">
        <w:t xml:space="preserve"> SMRU CTD tags relay both temperature and salinity profiles while SMRU SRDL tags only relay temperature profiles.</w:t>
      </w:r>
      <w:r w:rsidR="00DE1C07">
        <w:br/>
      </w:r>
      <w:r w:rsidR="00DE1C07" w:rsidRPr="006B3C3D">
        <w:rPr>
          <w:b/>
        </w:rPr>
        <w:t>‘</w:t>
      </w:r>
      <w:r w:rsidR="00DE1C07">
        <w:rPr>
          <w:b/>
        </w:rPr>
        <w:t xml:space="preserve"># </w:t>
      </w:r>
      <w:proofErr w:type="gramStart"/>
      <w:r w:rsidR="00DE1C07">
        <w:rPr>
          <w:b/>
        </w:rPr>
        <w:t>measurements</w:t>
      </w:r>
      <w:r w:rsidR="00DE1C07" w:rsidRPr="006B3C3D">
        <w:rPr>
          <w:b/>
        </w:rPr>
        <w:t>’</w:t>
      </w:r>
      <w:proofErr w:type="gramEnd"/>
      <w:r w:rsidR="00DE1C07" w:rsidRPr="006B3C3D">
        <w:t xml:space="preserve">: </w:t>
      </w:r>
      <w:r w:rsidR="00DE1C07">
        <w:t>Number of measurements across all CTD profiles.</w:t>
      </w:r>
      <w:r w:rsidR="001865D7">
        <w:br/>
      </w:r>
      <w:r w:rsidR="001865D7" w:rsidRPr="006B3C3D">
        <w:rPr>
          <w:b/>
        </w:rPr>
        <w:t>‘Start’</w:t>
      </w:r>
      <w:r w:rsidR="001865D7" w:rsidRPr="006B3C3D">
        <w:t xml:space="preserve">: </w:t>
      </w:r>
      <w:r w:rsidR="001865D7">
        <w:t>Recording date of the first CTD profile (format: dd/mm/yyyy).</w:t>
      </w:r>
      <w:r w:rsidR="001865D7" w:rsidRPr="006B3C3D">
        <w:br/>
      </w:r>
      <w:r w:rsidR="001865D7" w:rsidRPr="006B3C3D">
        <w:rPr>
          <w:b/>
        </w:rPr>
        <w:t>‘</w:t>
      </w:r>
      <w:r w:rsidR="001865D7" w:rsidRPr="00ED7666">
        <w:rPr>
          <w:b/>
        </w:rPr>
        <w:t>End’</w:t>
      </w:r>
      <w:r w:rsidR="001865D7" w:rsidRPr="00ED7666">
        <w:t xml:space="preserve">: </w:t>
      </w:r>
      <w:r w:rsidR="001865D7">
        <w:t xml:space="preserve">Recording </w:t>
      </w:r>
      <w:r w:rsidR="00676EF3">
        <w:t xml:space="preserve">date </w:t>
      </w:r>
      <w:r w:rsidR="001865D7">
        <w:t>of the last CTD profile</w:t>
      </w:r>
      <w:r w:rsidR="001865D7" w:rsidRPr="0056539A">
        <w:t xml:space="preserve"> </w:t>
      </w:r>
      <w:r w:rsidR="001865D7" w:rsidRPr="00ED7666">
        <w:t>(format: dd/mm/yyyy).</w:t>
      </w:r>
      <w:r w:rsidR="001865D7" w:rsidRPr="00ED7666">
        <w:br/>
      </w:r>
      <w:ins w:id="17" w:author="Xavier Hoenner" w:date="2015-08-18T16:05:00Z">
        <w:r w:rsidR="00242B76">
          <w:rPr>
            <w:b/>
          </w:rPr>
          <w:t xml:space="preserve"># </w:t>
        </w:r>
        <w:proofErr w:type="gramStart"/>
        <w:r w:rsidR="00242B76">
          <w:rPr>
            <w:b/>
          </w:rPr>
          <w:t>days</w:t>
        </w:r>
        <w:proofErr w:type="gramEnd"/>
        <w:r w:rsidR="00242B76">
          <w:rPr>
            <w:b/>
          </w:rPr>
          <w:t xml:space="preserve"> of data</w:t>
        </w:r>
        <w:r w:rsidR="00242B76" w:rsidRPr="00ED7666">
          <w:t xml:space="preserve">: </w:t>
        </w:r>
        <w:r w:rsidR="00242B76">
          <w:t>N</w:t>
        </w:r>
        <w:r w:rsidR="00242B76" w:rsidRPr="00ED7666">
          <w:t xml:space="preserve">umber of </w:t>
        </w:r>
        <w:r w:rsidR="00242B76">
          <w:t>days</w:t>
        </w:r>
        <w:r w:rsidR="00242B76" w:rsidRPr="00ED7666">
          <w:t xml:space="preserve"> </w:t>
        </w:r>
        <w:r w:rsidR="00242B76">
          <w:t>during which CTD profiles were recorded.</w:t>
        </w:r>
      </w:ins>
      <w:del w:id="18" w:author="Xavier Hoenner" w:date="2015-08-18T16:05:00Z">
        <w:r w:rsidR="001865D7" w:rsidRPr="00ED7666" w:rsidDel="00242B76">
          <w:rPr>
            <w:b/>
          </w:rPr>
          <w:delText>‘</w:delText>
        </w:r>
        <w:r w:rsidR="00FE3E0D" w:rsidDel="00242B76">
          <w:rPr>
            <w:b/>
          </w:rPr>
          <w:delText>T</w:delText>
        </w:r>
        <w:r w:rsidR="001865D7" w:rsidRPr="00ED7666" w:rsidDel="00242B76">
          <w:rPr>
            <w:b/>
          </w:rPr>
          <w:delText xml:space="preserve">ime </w:delText>
        </w:r>
        <w:r w:rsidR="001865D7" w:rsidDel="00242B76">
          <w:rPr>
            <w:b/>
          </w:rPr>
          <w:delText>c</w:delText>
        </w:r>
        <w:r w:rsidR="001865D7" w:rsidRPr="00ED7666" w:rsidDel="00242B76">
          <w:rPr>
            <w:b/>
          </w:rPr>
          <w:delText>overage’</w:delText>
        </w:r>
        <w:r w:rsidR="001865D7" w:rsidRPr="00ED7666" w:rsidDel="00242B76">
          <w:delText xml:space="preserve">: </w:delText>
        </w:r>
        <w:r w:rsidR="00955581" w:rsidDel="00242B76">
          <w:delText>N</w:delText>
        </w:r>
        <w:r w:rsidR="001865D7" w:rsidRPr="00ED7666" w:rsidDel="00242B76">
          <w:delText xml:space="preserve">umber of days </w:delText>
        </w:r>
        <w:r w:rsidR="001865D7" w:rsidDel="00242B76">
          <w:delText>during which CTD profiles were recorded</w:delText>
        </w:r>
        <w:r w:rsidR="001865D7" w:rsidRPr="00ED7666" w:rsidDel="00242B76">
          <w:delText xml:space="preserve">. </w:delText>
        </w:r>
      </w:del>
      <w:r w:rsidR="001865D7">
        <w:br/>
      </w:r>
      <w:r w:rsidR="001865D7">
        <w:rPr>
          <w:b/>
        </w:rPr>
        <w:t xml:space="preserve">AATAMS: </w:t>
      </w:r>
      <w:r w:rsidR="001865D7">
        <w:t>Australian Animal Tagging and Monitoring System (</w:t>
      </w:r>
      <w:hyperlink r:id="rId17" w:history="1">
        <w:r w:rsidR="001865D7" w:rsidRPr="009830B3">
          <w:rPr>
            <w:rStyle w:val="Hyperlink"/>
          </w:rPr>
          <w:t>http://imos.org.au/aatams.html</w:t>
        </w:r>
      </w:hyperlink>
      <w:r w:rsidR="001865D7">
        <w:t xml:space="preserve">) </w:t>
      </w:r>
      <w:r w:rsidR="001865D7">
        <w:br/>
      </w:r>
      <w:r w:rsidR="001865D7">
        <w:rPr>
          <w:b/>
        </w:rPr>
        <w:t>CTD</w:t>
      </w:r>
      <w:r w:rsidR="001865D7" w:rsidRPr="00991506">
        <w:t>:</w:t>
      </w:r>
      <w:r w:rsidR="001865D7">
        <w:t xml:space="preserve"> Conductivity Temperature and Depth</w:t>
      </w:r>
      <w:r w:rsidR="001865D7">
        <w:br/>
      </w:r>
      <w:r w:rsidR="001865D7">
        <w:rPr>
          <w:b/>
        </w:rPr>
        <w:t xml:space="preserve">SMRU: </w:t>
      </w:r>
      <w:r w:rsidR="001865D7">
        <w:t>Sea Mammal Research Unit (</w:t>
      </w:r>
      <w:hyperlink r:id="rId18" w:history="1">
        <w:r w:rsidR="001865D7" w:rsidRPr="009830B3">
          <w:rPr>
            <w:rStyle w:val="Hyperlink"/>
          </w:rPr>
          <w:t>http://www.smru.st-andrews.ac.uk/</w:t>
        </w:r>
      </w:hyperlink>
      <w:r w:rsidR="001865D7">
        <w:t>)</w:t>
      </w:r>
    </w:p>
    <w:p w14:paraId="38706E7B" w14:textId="77777777" w:rsidR="00CD22CF" w:rsidRDefault="00CD22CF" w:rsidP="00CD22CF">
      <w:pPr>
        <w:ind w:left="993" w:hanging="993"/>
        <w:rPr>
          <w:u w:val="single"/>
        </w:rPr>
      </w:pPr>
    </w:p>
    <w:p w14:paraId="458900D8" w14:textId="77777777" w:rsidR="008D0245" w:rsidRPr="00D315D2" w:rsidRDefault="008D0245" w:rsidP="00CD22CF">
      <w:pPr>
        <w:ind w:left="993" w:hanging="993"/>
        <w:rPr>
          <w:u w:val="single"/>
        </w:rPr>
      </w:pPr>
    </w:p>
    <w:p w14:paraId="4C4B2ABE" w14:textId="77777777" w:rsidR="00CD22CF" w:rsidRDefault="00CD22CF" w:rsidP="00CD22CF">
      <w:pPr>
        <w:pStyle w:val="Heading3"/>
      </w:pPr>
      <w:r>
        <w:t>Template</w:t>
      </w:r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1475D" w14:paraId="6225DC77" w14:textId="77777777" w:rsidTr="003815B2">
        <w:trPr>
          <w:jc w:val="center"/>
        </w:trPr>
        <w:tc>
          <w:tcPr>
            <w:tcW w:w="1101" w:type="dxa"/>
            <w:vAlign w:val="center"/>
          </w:tcPr>
          <w:p w14:paraId="7AB38E7E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tag</w:t>
            </w:r>
            <w:proofErr w:type="gramEnd"/>
            <w:r>
              <w:rPr>
                <w:b/>
              </w:rPr>
              <w:t>_code</w:t>
            </w:r>
          </w:p>
        </w:tc>
        <w:tc>
          <w:tcPr>
            <w:tcW w:w="1077" w:type="dxa"/>
            <w:vAlign w:val="center"/>
          </w:tcPr>
          <w:p w14:paraId="2101E461" w14:textId="34E5DD9A" w:rsidR="0001475D" w:rsidRDefault="0001475D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species</w:t>
            </w:r>
            <w:proofErr w:type="gramEnd"/>
            <w:r>
              <w:rPr>
                <w:b/>
              </w:rPr>
              <w:t>_name</w:t>
            </w:r>
          </w:p>
        </w:tc>
        <w:tc>
          <w:tcPr>
            <w:tcW w:w="1077" w:type="dxa"/>
            <w:vAlign w:val="center"/>
          </w:tcPr>
          <w:p w14:paraId="78CFF49F" w14:textId="6513A06A" w:rsidR="0001475D" w:rsidRDefault="0001475D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release</w:t>
            </w:r>
            <w:proofErr w:type="gramEnd"/>
            <w:r>
              <w:rPr>
                <w:b/>
              </w:rPr>
              <w:t>_site</w:t>
            </w:r>
          </w:p>
        </w:tc>
        <w:tc>
          <w:tcPr>
            <w:tcW w:w="1077" w:type="dxa"/>
            <w:vAlign w:val="center"/>
          </w:tcPr>
          <w:p w14:paraId="556E5EF3" w14:textId="32AB8311" w:rsidR="0001475D" w:rsidRPr="0025464E" w:rsidRDefault="0001475D" w:rsidP="00397C44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_profiles</w:t>
            </w:r>
          </w:p>
        </w:tc>
        <w:tc>
          <w:tcPr>
            <w:tcW w:w="993" w:type="dxa"/>
            <w:vAlign w:val="center"/>
          </w:tcPr>
          <w:p w14:paraId="4669DDEE" w14:textId="5BF236FA" w:rsidR="0001475D" w:rsidRDefault="0001475D" w:rsidP="003815B2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_measurements</w:t>
            </w:r>
          </w:p>
        </w:tc>
        <w:tc>
          <w:tcPr>
            <w:tcW w:w="993" w:type="dxa"/>
            <w:vAlign w:val="center"/>
          </w:tcPr>
          <w:p w14:paraId="0AD4A9A7" w14:textId="057D52DB" w:rsidR="0001475D" w:rsidRPr="0025464E" w:rsidRDefault="0001475D" w:rsidP="00397C44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_start</w:t>
            </w:r>
          </w:p>
        </w:tc>
        <w:tc>
          <w:tcPr>
            <w:tcW w:w="992" w:type="dxa"/>
            <w:vAlign w:val="center"/>
          </w:tcPr>
          <w:p w14:paraId="1B7D2AD6" w14:textId="77777777" w:rsidR="0001475D" w:rsidRPr="0025464E" w:rsidRDefault="0001475D" w:rsidP="00397C44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_end</w:t>
            </w:r>
          </w:p>
        </w:tc>
        <w:tc>
          <w:tcPr>
            <w:tcW w:w="992" w:type="dxa"/>
            <w:vAlign w:val="center"/>
          </w:tcPr>
          <w:p w14:paraId="2BE10BF1" w14:textId="6E9E669F" w:rsidR="0001475D" w:rsidRDefault="00242B76" w:rsidP="00397C44">
            <w:pPr>
              <w:jc w:val="center"/>
              <w:rPr>
                <w:b/>
              </w:rPr>
            </w:pPr>
            <w:proofErr w:type="gramStart"/>
            <w:ins w:id="19" w:author="Xavier Hoenner" w:date="2015-08-18T16:05:00Z">
              <w:r>
                <w:rPr>
                  <w:b/>
                </w:rPr>
                <w:t>c</w:t>
              </w:r>
            </w:ins>
            <w:proofErr w:type="gramEnd"/>
            <w:del w:id="20" w:author="Xavier Hoenner" w:date="2015-08-18T16:05:00Z">
              <w:r w:rsidR="0001475D" w:rsidDel="00242B76">
                <w:rPr>
                  <w:b/>
                </w:rPr>
                <w:delText>C</w:delText>
              </w:r>
            </w:del>
            <w:r w:rsidR="0001475D">
              <w:rPr>
                <w:b/>
              </w:rPr>
              <w:t>overage_duration</w:t>
            </w:r>
          </w:p>
        </w:tc>
      </w:tr>
      <w:tr w:rsidR="0001475D" w14:paraId="0831498C" w14:textId="77777777" w:rsidTr="003815B2">
        <w:trPr>
          <w:jc w:val="center"/>
        </w:trPr>
        <w:tc>
          <w:tcPr>
            <w:tcW w:w="1101" w:type="dxa"/>
            <w:vAlign w:val="center"/>
          </w:tcPr>
          <w:p w14:paraId="6187BBA9" w14:textId="77777777" w:rsidR="0001475D" w:rsidRDefault="0001475D" w:rsidP="00397C44">
            <w:pPr>
              <w:jc w:val="center"/>
            </w:pPr>
            <w:r>
              <w:lastRenderedPageBreak/>
              <w:t>Tag code</w:t>
            </w:r>
          </w:p>
        </w:tc>
        <w:tc>
          <w:tcPr>
            <w:tcW w:w="1077" w:type="dxa"/>
            <w:vAlign w:val="center"/>
          </w:tcPr>
          <w:p w14:paraId="6FE6B30C" w14:textId="3CFDF6F2" w:rsidR="0001475D" w:rsidRDefault="0001475D" w:rsidP="003815B2">
            <w:pPr>
              <w:jc w:val="center"/>
            </w:pPr>
            <w:r>
              <w:t>Species name</w:t>
            </w:r>
          </w:p>
        </w:tc>
        <w:tc>
          <w:tcPr>
            <w:tcW w:w="1077" w:type="dxa"/>
            <w:vAlign w:val="center"/>
          </w:tcPr>
          <w:p w14:paraId="5A1BD569" w14:textId="75F78617" w:rsidR="0001475D" w:rsidRDefault="0001475D" w:rsidP="003815B2">
            <w:pPr>
              <w:jc w:val="center"/>
            </w:pPr>
            <w:r>
              <w:t>Deployment location</w:t>
            </w:r>
          </w:p>
        </w:tc>
        <w:tc>
          <w:tcPr>
            <w:tcW w:w="1077" w:type="dxa"/>
            <w:vAlign w:val="center"/>
          </w:tcPr>
          <w:p w14:paraId="2F373AF5" w14:textId="5CE8629C" w:rsidR="0001475D" w:rsidRDefault="0001475D" w:rsidP="00397C44">
            <w:pPr>
              <w:jc w:val="center"/>
            </w:pPr>
            <w:r>
              <w:t># CTD profiles</w:t>
            </w:r>
          </w:p>
        </w:tc>
        <w:tc>
          <w:tcPr>
            <w:tcW w:w="993" w:type="dxa"/>
            <w:vAlign w:val="center"/>
          </w:tcPr>
          <w:p w14:paraId="04558C1D" w14:textId="7633F985" w:rsidR="0001475D" w:rsidRDefault="0001475D" w:rsidP="003815B2">
            <w:pPr>
              <w:jc w:val="center"/>
            </w:pPr>
            <w:r>
              <w:t xml:space="preserve"># </w:t>
            </w:r>
            <w:proofErr w:type="gramStart"/>
            <w:r>
              <w:t>measurements</w:t>
            </w:r>
            <w:proofErr w:type="gramEnd"/>
          </w:p>
        </w:tc>
        <w:tc>
          <w:tcPr>
            <w:tcW w:w="993" w:type="dxa"/>
            <w:vAlign w:val="center"/>
          </w:tcPr>
          <w:p w14:paraId="2DFC1BFC" w14:textId="3E8CE638" w:rsidR="0001475D" w:rsidRDefault="0001475D" w:rsidP="00397C44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CA4CEB" w14:textId="77777777" w:rsidR="0001475D" w:rsidRDefault="0001475D" w:rsidP="00397C44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5AF599F4" w14:textId="52A228B8" w:rsidR="0001475D" w:rsidRDefault="0001475D" w:rsidP="00397C44">
            <w:pPr>
              <w:jc w:val="center"/>
            </w:pPr>
            <w:del w:id="21" w:author="Xavier Hoenner" w:date="2015-08-18T16:05:00Z">
              <w:r w:rsidDel="00242B76">
                <w:delText>Time coverage (days)</w:delText>
              </w:r>
            </w:del>
            <w:ins w:id="22" w:author="Xavier Hoenner" w:date="2015-08-18T16:05:00Z">
              <w:r w:rsidR="00242B76">
                <w:t xml:space="preserve"># </w:t>
              </w:r>
              <w:proofErr w:type="gramStart"/>
              <w:r w:rsidR="00242B76">
                <w:t>days</w:t>
              </w:r>
              <w:proofErr w:type="gramEnd"/>
              <w:r w:rsidR="00242B76">
                <w:t xml:space="preserve"> of data</w:t>
              </w:r>
            </w:ins>
          </w:p>
        </w:tc>
      </w:tr>
      <w:tr w:rsidR="0001475D" w14:paraId="010826ED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4EA73E26" w14:textId="1998BDFB" w:rsidR="0001475D" w:rsidRDefault="0001475D" w:rsidP="00397C44">
            <w:pPr>
              <w:jc w:val="center"/>
            </w:pPr>
            <w:r w:rsidRPr="00B22073">
              <w:t xml:space="preserve">Headers: </w:t>
            </w:r>
            <w:r>
              <w:t>data_type</w:t>
            </w:r>
          </w:p>
        </w:tc>
      </w:tr>
      <w:tr w:rsidR="0001475D" w14:paraId="2691A0FE" w14:textId="77777777" w:rsidTr="003815B2">
        <w:trPr>
          <w:jc w:val="center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36FD1815" w14:textId="13BD08F3" w:rsidR="0001475D" w:rsidRDefault="0001475D" w:rsidP="003815B2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000000" w:themeColor="text1"/>
                <w:szCs w:val="28"/>
              </w:rPr>
            </w:pPr>
            <w:r>
              <w:t>Sub-headers = headers</w:t>
            </w:r>
          </w:p>
        </w:tc>
      </w:tr>
      <w:tr w:rsidR="0001475D" w14:paraId="4E7480B1" w14:textId="77777777" w:rsidTr="0001475D">
        <w:trPr>
          <w:jc w:val="center"/>
        </w:trPr>
        <w:tc>
          <w:tcPr>
            <w:tcW w:w="1101" w:type="dxa"/>
            <w:vAlign w:val="center"/>
          </w:tcPr>
          <w:p w14:paraId="36C88BB9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6A50515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</w:tcPr>
          <w:p w14:paraId="43C0DE68" w14:textId="77777777" w:rsidR="0001475D" w:rsidRDefault="0001475D" w:rsidP="00397C44">
            <w:pPr>
              <w:jc w:val="center"/>
            </w:pPr>
          </w:p>
        </w:tc>
        <w:tc>
          <w:tcPr>
            <w:tcW w:w="1077" w:type="dxa"/>
            <w:vAlign w:val="center"/>
          </w:tcPr>
          <w:p w14:paraId="59210536" w14:textId="77777777" w:rsidR="0001475D" w:rsidRDefault="0001475D" w:rsidP="00397C44">
            <w:pPr>
              <w:jc w:val="center"/>
            </w:pPr>
          </w:p>
        </w:tc>
        <w:tc>
          <w:tcPr>
            <w:tcW w:w="993" w:type="dxa"/>
          </w:tcPr>
          <w:p w14:paraId="62D1C2C1" w14:textId="77777777" w:rsidR="0001475D" w:rsidRDefault="0001475D" w:rsidP="00F05CDA">
            <w:pPr>
              <w:jc w:val="center"/>
            </w:pPr>
          </w:p>
        </w:tc>
        <w:tc>
          <w:tcPr>
            <w:tcW w:w="993" w:type="dxa"/>
            <w:vAlign w:val="center"/>
          </w:tcPr>
          <w:p w14:paraId="242953A9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607B434C" w14:textId="77777777" w:rsidR="0001475D" w:rsidRDefault="0001475D" w:rsidP="00397C44">
            <w:pPr>
              <w:jc w:val="center"/>
            </w:pPr>
          </w:p>
        </w:tc>
        <w:tc>
          <w:tcPr>
            <w:tcW w:w="992" w:type="dxa"/>
            <w:vAlign w:val="center"/>
          </w:tcPr>
          <w:p w14:paraId="73D1B0B2" w14:textId="77777777" w:rsidR="0001475D" w:rsidRDefault="0001475D" w:rsidP="00397C44">
            <w:pPr>
              <w:jc w:val="center"/>
            </w:pPr>
          </w:p>
        </w:tc>
      </w:tr>
    </w:tbl>
    <w:p w14:paraId="347DEAB7" w14:textId="7BF32EC3" w:rsidR="002D25FA" w:rsidRDefault="002D25FA" w:rsidP="00CD22CF">
      <w:pPr>
        <w:rPr>
          <w:b/>
        </w:rPr>
      </w:pPr>
      <w:r>
        <w:rPr>
          <w:b/>
        </w:rPr>
        <w:br w:type="page"/>
      </w:r>
    </w:p>
    <w:p w14:paraId="245B7FDA" w14:textId="352A35C5" w:rsidR="00CD22CF" w:rsidDel="003D4E27" w:rsidRDefault="002F3504" w:rsidP="00CD22CF">
      <w:pPr>
        <w:pStyle w:val="Heading2"/>
        <w:rPr>
          <w:del w:id="23" w:author="Xavier Hoenner" w:date="2015-08-14T14:23:00Z"/>
        </w:rPr>
      </w:pPr>
      <w:del w:id="24" w:author="Xavier Hoenner" w:date="2015-08-14T14:23:00Z">
        <w:r w:rsidDel="003D4E27">
          <w:lastRenderedPageBreak/>
          <w:delText>2</w:delText>
        </w:r>
        <w:r w:rsidR="00CD22CF" w:rsidRPr="00E123F0" w:rsidDel="003D4E27">
          <w:delText>.</w:delText>
        </w:r>
        <w:r w:rsidR="00CD22CF" w:rsidDel="003D4E27">
          <w:delText>3 D</w:delText>
        </w:r>
        <w:r w:rsidR="00CD22CF" w:rsidRPr="00E123F0" w:rsidDel="003D4E27">
          <w:delText xml:space="preserve">ata </w:delText>
        </w:r>
        <w:r w:rsidR="00CD22CF" w:rsidDel="003D4E27">
          <w:delText>report – New data on the portal (last month)</w:delText>
        </w:r>
      </w:del>
    </w:p>
    <w:p w14:paraId="6544A4E3" w14:textId="144AE623" w:rsidR="00CD22CF" w:rsidDel="003D4E27" w:rsidRDefault="00CD22CF" w:rsidP="00CD22CF">
      <w:pPr>
        <w:pStyle w:val="Heading3"/>
        <w:rPr>
          <w:del w:id="25" w:author="Xavier Hoenner" w:date="2015-08-14T14:23:00Z"/>
        </w:rPr>
      </w:pPr>
      <w:del w:id="26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E96216" w:rsidDel="003D4E27">
          <w:rPr>
            <w:u w:val="none"/>
          </w:rPr>
          <w:delText>Satellite</w:delText>
        </w:r>
        <w:r w:rsidRPr="0011784D" w:rsidDel="003D4E27">
          <w:rPr>
            <w:u w:val="none"/>
          </w:rPr>
          <w:delText>Tagging_</w:delText>
        </w:r>
        <w:r w:rsidR="00DF29E8" w:rsidRPr="0011784D" w:rsidDel="003D4E27">
          <w:rPr>
            <w:u w:val="none"/>
          </w:rPr>
          <w:delText>newD</w:delText>
        </w:r>
        <w:r w:rsidR="00DF29E8" w:rsidDel="003D4E27">
          <w:rPr>
            <w:u w:val="none"/>
          </w:rPr>
          <w:delText>ata</w:delText>
        </w:r>
        <w:r w:rsidR="00DF29E8" w:rsidRPr="0011784D" w:rsidDel="003D4E27">
          <w:rPr>
            <w:u w:val="none"/>
          </w:rPr>
          <w:delText>’</w:delText>
        </w:r>
      </w:del>
    </w:p>
    <w:p w14:paraId="15767860" w14:textId="4A95376D" w:rsidR="00CD22CF" w:rsidRPr="0011784D" w:rsidDel="003D4E27" w:rsidRDefault="00CD22CF" w:rsidP="00CD22CF">
      <w:pPr>
        <w:pStyle w:val="Heading3"/>
        <w:rPr>
          <w:del w:id="27" w:author="Xavier Hoenner" w:date="2015-08-14T14:23:00Z"/>
          <w:u w:val="none"/>
        </w:rPr>
      </w:pPr>
      <w:del w:id="28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7CF4C187" w14:textId="597C3CB8" w:rsidR="00CD22CF" w:rsidDel="003D4E27" w:rsidRDefault="00CD22CF" w:rsidP="00CD22CF">
      <w:pPr>
        <w:rPr>
          <w:del w:id="29" w:author="Xavier Hoenner" w:date="2015-08-14T14:23:00Z"/>
          <w:u w:val="single"/>
        </w:rPr>
      </w:pPr>
    </w:p>
    <w:p w14:paraId="54B16342" w14:textId="38537C22" w:rsidR="00CD22CF" w:rsidDel="003D4E27" w:rsidRDefault="00CD22CF" w:rsidP="00CD22CF">
      <w:pPr>
        <w:rPr>
          <w:del w:id="30" w:author="Xavier Hoenner" w:date="2015-08-14T14:23:00Z"/>
        </w:rPr>
      </w:pPr>
      <w:del w:id="31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184"/>
      </w:tblGrid>
      <w:tr w:rsidR="00650C11" w:rsidDel="003D4E27" w14:paraId="6A88454F" w14:textId="672D98EF" w:rsidTr="00650C11">
        <w:trPr>
          <w:del w:id="32" w:author="Xavier Hoenner" w:date="2015-08-14T14:23:00Z"/>
        </w:trPr>
        <w:tc>
          <w:tcPr>
            <w:tcW w:w="1271" w:type="dxa"/>
          </w:tcPr>
          <w:p w14:paraId="18759434" w14:textId="7B134A2B" w:rsidR="00650C11" w:rsidRPr="003D503B" w:rsidDel="003D4E27" w:rsidRDefault="00650C11" w:rsidP="00650C11">
            <w:pPr>
              <w:rPr>
                <w:del w:id="33" w:author="Xavier Hoenner" w:date="2015-08-14T14:23:00Z"/>
                <w:b/>
                <w:szCs w:val="24"/>
              </w:rPr>
            </w:pPr>
            <w:del w:id="34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71C34057" w14:textId="73FDB59F" w:rsidR="00650C11" w:rsidRPr="003D503B" w:rsidDel="003D4E27" w:rsidRDefault="00650C11" w:rsidP="00650C11">
            <w:pPr>
              <w:rPr>
                <w:del w:id="35" w:author="Xavier Hoenner" w:date="2015-08-14T14:23:00Z"/>
                <w:szCs w:val="24"/>
              </w:rPr>
            </w:pPr>
            <w:del w:id="36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650C11" w:rsidDel="003D4E27" w14:paraId="1681025F" w14:textId="50021BB7" w:rsidTr="00650C11">
        <w:trPr>
          <w:del w:id="37" w:author="Xavier Hoenner" w:date="2015-08-14T14:23:00Z"/>
        </w:trPr>
        <w:tc>
          <w:tcPr>
            <w:tcW w:w="1271" w:type="dxa"/>
          </w:tcPr>
          <w:p w14:paraId="08D7E3B6" w14:textId="4B75CA03" w:rsidR="00650C11" w:rsidRPr="003D503B" w:rsidDel="003D4E27" w:rsidRDefault="00650C11" w:rsidP="00650C11">
            <w:pPr>
              <w:rPr>
                <w:del w:id="38" w:author="Xavier Hoenner" w:date="2015-08-14T14:23:00Z"/>
                <w:b/>
                <w:szCs w:val="24"/>
              </w:rPr>
            </w:pPr>
            <w:del w:id="39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5D4761D5" w14:textId="5526E3E8" w:rsidR="00650C11" w:rsidRPr="003D503B" w:rsidDel="003D4E27" w:rsidRDefault="00650C11" w:rsidP="00650C11">
            <w:pPr>
              <w:rPr>
                <w:del w:id="40" w:author="Xavier Hoenner" w:date="2015-08-14T14:23:00Z"/>
                <w:szCs w:val="24"/>
              </w:rPr>
            </w:pPr>
            <w:del w:id="41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650C11" w:rsidDel="003D4E27" w14:paraId="0B2EA72E" w14:textId="66B5B1A7" w:rsidTr="00650C11">
        <w:trPr>
          <w:del w:id="42" w:author="Xavier Hoenner" w:date="2015-08-14T14:23:00Z"/>
        </w:trPr>
        <w:tc>
          <w:tcPr>
            <w:tcW w:w="1271" w:type="dxa"/>
          </w:tcPr>
          <w:p w14:paraId="6E44AFC1" w14:textId="781C37CD" w:rsidR="00650C11" w:rsidRPr="003D503B" w:rsidDel="003D4E27" w:rsidRDefault="00650C11" w:rsidP="00650C11">
            <w:pPr>
              <w:rPr>
                <w:del w:id="43" w:author="Xavier Hoenner" w:date="2015-08-14T14:23:00Z"/>
                <w:b/>
                <w:szCs w:val="24"/>
              </w:rPr>
            </w:pPr>
            <w:del w:id="44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5C17769F" w14:textId="23D2BD52" w:rsidR="00650C11" w:rsidRPr="003D503B" w:rsidDel="003D4E27" w:rsidRDefault="00650C11" w:rsidP="00650C11">
            <w:pPr>
              <w:rPr>
                <w:del w:id="45" w:author="Xavier Hoenner" w:date="2015-08-14T14:23:00Z"/>
                <w:szCs w:val="24"/>
              </w:rPr>
            </w:pPr>
            <w:del w:id="46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650C11" w:rsidDel="003D4E27" w14:paraId="70C79039" w14:textId="1C908BD0" w:rsidTr="00650C11">
        <w:trPr>
          <w:del w:id="47" w:author="Xavier Hoenner" w:date="2015-08-14T14:23:00Z"/>
        </w:trPr>
        <w:tc>
          <w:tcPr>
            <w:tcW w:w="1271" w:type="dxa"/>
          </w:tcPr>
          <w:p w14:paraId="17D03507" w14:textId="70BF2BA5" w:rsidR="00650C11" w:rsidRPr="003D503B" w:rsidDel="003D4E27" w:rsidRDefault="00650C11" w:rsidP="00650C11">
            <w:pPr>
              <w:rPr>
                <w:del w:id="48" w:author="Xavier Hoenner" w:date="2015-08-14T14:23:00Z"/>
                <w:b/>
                <w:szCs w:val="24"/>
              </w:rPr>
            </w:pPr>
            <w:del w:id="49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98F128E" w14:textId="4A86484D" w:rsidR="00650C11" w:rsidRPr="003D503B" w:rsidDel="003D4E27" w:rsidRDefault="00650C11" w:rsidP="00650C11">
            <w:pPr>
              <w:rPr>
                <w:del w:id="50" w:author="Xavier Hoenner" w:date="2015-08-14T14:23:00Z"/>
                <w:szCs w:val="24"/>
              </w:rPr>
            </w:pPr>
            <w:del w:id="51" w:author="Xavier Hoenner" w:date="2015-08-14T14:23:00Z">
              <w:r w:rsidDel="003D4E27">
                <w:rPr>
                  <w:szCs w:val="24"/>
                </w:rPr>
                <w:delText>aatams_sattag_all_deployments_view</w:delText>
              </w:r>
            </w:del>
          </w:p>
        </w:tc>
      </w:tr>
    </w:tbl>
    <w:p w14:paraId="764B880C" w14:textId="70507C3B" w:rsidR="00CD22CF" w:rsidDel="003D4E27" w:rsidRDefault="00CD22CF" w:rsidP="00CD22CF">
      <w:pPr>
        <w:rPr>
          <w:del w:id="52" w:author="Xavier Hoenner" w:date="2015-08-14T14:23:00Z"/>
        </w:rPr>
      </w:pPr>
    </w:p>
    <w:p w14:paraId="4AAF38FB" w14:textId="0B948CB6" w:rsidR="00CD22CF" w:rsidDel="003D4E27" w:rsidRDefault="00CD22CF" w:rsidP="00CD22CF">
      <w:pPr>
        <w:rPr>
          <w:del w:id="53" w:author="Xavier Hoenner" w:date="2015-08-14T14:23:00Z"/>
        </w:rPr>
      </w:pPr>
      <w:del w:id="54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E96216" w:rsidDel="003D4E27">
          <w:delText>coverage_</w:delText>
        </w:r>
        <w:r w:rsidR="00B93D41" w:rsidDel="003D4E27">
          <w:delText xml:space="preserve">end’ </w:delText>
        </w:r>
        <w:r w:rsidDel="003D4E27">
          <w:delText>is less than one month.</w:delText>
        </w:r>
      </w:del>
    </w:p>
    <w:p w14:paraId="3F29E281" w14:textId="4B9040EF" w:rsidR="00CD22CF" w:rsidDel="003D4E27" w:rsidRDefault="00CD22CF" w:rsidP="00CD22CF">
      <w:pPr>
        <w:ind w:left="1843" w:hanging="1843"/>
        <w:rPr>
          <w:del w:id="55" w:author="Xavier Hoenner" w:date="2015-08-14T14:23:00Z"/>
        </w:rPr>
      </w:pPr>
      <w:del w:id="56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</w:delText>
        </w:r>
        <w:r w:rsidR="006C0927" w:rsidDel="003D4E27">
          <w:delText>None, data are already sorted</w:delText>
        </w:r>
        <w:r w:rsidDel="003D4E27">
          <w:delText>.</w:delText>
        </w:r>
      </w:del>
    </w:p>
    <w:p w14:paraId="44E3493A" w14:textId="3622D0BD" w:rsidR="00DC367D" w:rsidRPr="009E4710" w:rsidDel="003D4E27" w:rsidRDefault="00DC367D" w:rsidP="00DC367D">
      <w:pPr>
        <w:ind w:left="1843" w:hanging="1843"/>
        <w:rPr>
          <w:del w:id="57" w:author="Xavier Hoenner" w:date="2015-08-14T14:23:00Z"/>
          <w:u w:val="single"/>
        </w:rPr>
      </w:pPr>
      <w:del w:id="58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</w:delText>
        </w:r>
        <w:r w:rsidR="00650C11" w:rsidDel="003D4E27">
          <w:delText xml:space="preserve">‘data_type’, sub-group by </w:delText>
        </w:r>
        <w:r w:rsidDel="003D4E27">
          <w:delText>‘headers’.</w:delText>
        </w:r>
      </w:del>
    </w:p>
    <w:p w14:paraId="7F2E6B6F" w14:textId="29D945EF" w:rsidR="00CD22CF" w:rsidDel="003D4E27" w:rsidRDefault="00CD22CF" w:rsidP="00CD22CF">
      <w:pPr>
        <w:ind w:left="993" w:hanging="993"/>
        <w:rPr>
          <w:del w:id="59" w:author="Xavier Hoenner" w:date="2015-08-14T14:23:00Z"/>
        </w:rPr>
      </w:pPr>
      <w:del w:id="60" w:author="Xavier Hoenner" w:date="2015-08-14T14:23:00Z">
        <w:r w:rsidDel="003D4E27">
          <w:rPr>
            <w:u w:val="single"/>
          </w:rPr>
          <w:delText>Footnote:</w:delText>
        </w:r>
        <w:r w:rsidDel="003D4E27">
          <w:delText xml:space="preserve"> </w:delText>
        </w:r>
        <w:r w:rsidR="00650C11" w:rsidDel="003D4E27">
          <w:rPr>
            <w:b/>
          </w:rPr>
          <w:delText>Headers</w:delText>
        </w:r>
        <w:r w:rsidR="00650C11" w:rsidDel="003D4E27">
          <w:delText>: Data type</w:delText>
        </w:r>
        <w:r w:rsidR="00650C11" w:rsidRPr="006C6B9A" w:rsidDel="003D4E27">
          <w:delText>.</w:delText>
        </w:r>
        <w:r w:rsidR="00650C11" w:rsidDel="003D4E27">
          <w:rPr>
            <w:b/>
          </w:rPr>
          <w:br/>
          <w:delText xml:space="preserve">Sub-headers </w:delText>
        </w:r>
        <w:r w:rsidR="00422D7C" w:rsidDel="003D4E27">
          <w:rPr>
            <w:b/>
          </w:rPr>
          <w:delText>h</w:delText>
        </w:r>
        <w:r w:rsidR="006C0927" w:rsidDel="003D4E27">
          <w:rPr>
            <w:b/>
          </w:rPr>
          <w:delText>eader</w:delText>
        </w:r>
        <w:r w:rsidR="001D2D21" w:rsidDel="003D4E27">
          <w:rPr>
            <w:b/>
          </w:rPr>
          <w:delText>s</w:delText>
        </w:r>
        <w:r w:rsidR="006C0927" w:rsidDel="003D4E27">
          <w:rPr>
            <w:b/>
          </w:rPr>
          <w:delText xml:space="preserve">: </w:delText>
        </w:r>
        <w:r w:rsidR="00046FD9" w:rsidDel="003D4E27">
          <w:delText>Campaign name – Deployment location – Principal investigator</w:delText>
        </w:r>
        <w:r w:rsidR="001D2D21" w:rsidDel="003D4E27">
          <w:delText>.</w:delText>
        </w:r>
        <w:r w:rsidR="006C0927" w:rsidDel="003D4E27">
          <w:br/>
        </w:r>
        <w:r w:rsidR="00C40B64" w:rsidRPr="006B3C3D" w:rsidDel="003D4E27">
          <w:rPr>
            <w:b/>
          </w:rPr>
          <w:delText>‘</w:delText>
        </w:r>
        <w:r w:rsidR="00C40B64" w:rsidDel="003D4E27">
          <w:rPr>
            <w:b/>
          </w:rPr>
          <w:delText>Tag code’</w:delText>
        </w:r>
        <w:r w:rsidR="00C40B64" w:rsidRPr="006B3C3D" w:rsidDel="003D4E27">
          <w:delText>:</w:delText>
        </w:r>
        <w:r w:rsidR="00C40B64" w:rsidDel="003D4E27">
          <w:delText xml:space="preserve"> All tags deployed under the same satellite tagging campaign have the same software configuration.</w:delText>
        </w:r>
        <w:r w:rsidR="006C0927" w:rsidDel="003D4E27">
          <w:br/>
        </w:r>
        <w:r w:rsidR="006C0927" w:rsidRPr="006B3C3D" w:rsidDel="003D4E27">
          <w:rPr>
            <w:b/>
          </w:rPr>
          <w:delText>‘</w:delText>
        </w:r>
        <w:r w:rsidR="006C0927" w:rsidDel="003D4E27">
          <w:rPr>
            <w:b/>
          </w:rPr>
          <w:delText># CTD profiles</w:delText>
        </w:r>
        <w:r w:rsidR="006C0927" w:rsidRPr="006B3C3D" w:rsidDel="003D4E27">
          <w:rPr>
            <w:b/>
          </w:rPr>
          <w:delText>’</w:delText>
        </w:r>
        <w:r w:rsidR="006C0927" w:rsidRPr="006B3C3D" w:rsidDel="003D4E27">
          <w:delText xml:space="preserve">: </w:delText>
        </w:r>
        <w:r w:rsidR="006C0927" w:rsidDel="003D4E27">
          <w:delText>Number of CTD profiles relayed</w:delText>
        </w:r>
        <w:r w:rsidR="006C0927" w:rsidRPr="006B3C3D" w:rsidDel="003D4E27">
          <w:delText>.</w:delText>
        </w:r>
        <w:r w:rsidR="006C0927" w:rsidDel="003D4E27">
          <w:delText xml:space="preserve"> SMRU CTD tags relay both temperature and salinity profiles while SMRU SRDL tags only relay temperature profiles.</w:delText>
        </w:r>
        <w:r w:rsidR="00650C11" w:rsidDel="003D4E27">
          <w:br/>
        </w:r>
        <w:r w:rsidR="00650C11" w:rsidRPr="006B3C3D" w:rsidDel="003D4E27">
          <w:rPr>
            <w:b/>
          </w:rPr>
          <w:delText>‘</w:delText>
        </w:r>
        <w:r w:rsidR="00650C11" w:rsidDel="003D4E27">
          <w:rPr>
            <w:b/>
          </w:rPr>
          <w:delText># measurements</w:delText>
        </w:r>
        <w:r w:rsidR="00650C11" w:rsidRPr="006B3C3D" w:rsidDel="003D4E27">
          <w:rPr>
            <w:b/>
          </w:rPr>
          <w:delText>’</w:delText>
        </w:r>
        <w:r w:rsidR="00650C11" w:rsidRPr="006B3C3D" w:rsidDel="003D4E27">
          <w:delText xml:space="preserve">: </w:delText>
        </w:r>
        <w:r w:rsidR="00650C11" w:rsidDel="003D4E27">
          <w:delText>Number of measurements across all CTD profiles.</w:delText>
        </w:r>
        <w:r w:rsidR="006C0927" w:rsidDel="003D4E27">
          <w:br/>
        </w:r>
        <w:r w:rsidR="006C0927" w:rsidRPr="006B3C3D" w:rsidDel="003D4E27">
          <w:rPr>
            <w:b/>
          </w:rPr>
          <w:delText>‘Start’</w:delText>
        </w:r>
        <w:r w:rsidR="006C0927" w:rsidRPr="006B3C3D" w:rsidDel="003D4E27">
          <w:delText xml:space="preserve">: </w:delText>
        </w:r>
        <w:r w:rsidR="006C0927" w:rsidDel="003D4E27">
          <w:delText>Recording date of the first CTD profile (format: dd/mm/yyyy).</w:delText>
        </w:r>
        <w:r w:rsidR="006C0927" w:rsidRPr="006B3C3D" w:rsidDel="003D4E27">
          <w:br/>
        </w:r>
        <w:r w:rsidR="006C0927" w:rsidRPr="006B3C3D" w:rsidDel="003D4E27">
          <w:rPr>
            <w:b/>
          </w:rPr>
          <w:delText>‘</w:delText>
        </w:r>
        <w:r w:rsidR="006C0927" w:rsidRPr="00ED7666" w:rsidDel="003D4E27">
          <w:rPr>
            <w:b/>
          </w:rPr>
          <w:delText>End’</w:delText>
        </w:r>
        <w:r w:rsidR="006C0927" w:rsidRPr="00ED7666" w:rsidDel="003D4E27">
          <w:delText xml:space="preserve">: </w:delText>
        </w:r>
        <w:r w:rsidR="006C0927" w:rsidDel="003D4E27">
          <w:delText xml:space="preserve">Recording </w:delText>
        </w:r>
        <w:r w:rsidR="00676EF3" w:rsidDel="003D4E27">
          <w:delText xml:space="preserve">date </w:delText>
        </w:r>
        <w:r w:rsidR="006C0927" w:rsidDel="003D4E27">
          <w:delText>of the last CTD profile</w:delText>
        </w:r>
        <w:r w:rsidR="006C0927" w:rsidRPr="0056539A" w:rsidDel="003D4E27">
          <w:delText xml:space="preserve"> </w:delText>
        </w:r>
        <w:r w:rsidR="006C0927" w:rsidRPr="00ED7666" w:rsidDel="003D4E27">
          <w:delText>(format: dd/mm/yyyy).</w:delText>
        </w:r>
        <w:r w:rsidR="006C0927" w:rsidRPr="00ED7666" w:rsidDel="003D4E27">
          <w:br/>
        </w:r>
        <w:r w:rsidR="006C0927" w:rsidRPr="00ED7666" w:rsidDel="003D4E27">
          <w:rPr>
            <w:b/>
          </w:rPr>
          <w:delText>‘</w:delText>
        </w:r>
        <w:r w:rsidR="006C0927" w:rsidDel="003D4E27">
          <w:rPr>
            <w:b/>
          </w:rPr>
          <w:delText>T</w:delText>
        </w:r>
        <w:r w:rsidR="006C0927" w:rsidRPr="00ED7666" w:rsidDel="003D4E27">
          <w:rPr>
            <w:b/>
          </w:rPr>
          <w:delText xml:space="preserve">ime </w:delText>
        </w:r>
        <w:r w:rsidR="006C0927" w:rsidDel="003D4E27">
          <w:rPr>
            <w:b/>
          </w:rPr>
          <w:delText>c</w:delText>
        </w:r>
        <w:r w:rsidR="006C0927" w:rsidRPr="00ED7666" w:rsidDel="003D4E27">
          <w:rPr>
            <w:b/>
          </w:rPr>
          <w:delText>overage’</w:delText>
        </w:r>
        <w:r w:rsidR="006C0927" w:rsidRPr="00ED7666" w:rsidDel="003D4E27">
          <w:delText xml:space="preserve">: </w:delText>
        </w:r>
        <w:r w:rsidR="006C0927" w:rsidDel="003D4E27">
          <w:delText>N</w:delText>
        </w:r>
        <w:r w:rsidR="006C0927" w:rsidRPr="00ED7666" w:rsidDel="003D4E27">
          <w:delText xml:space="preserve">umber of days </w:delText>
        </w:r>
        <w:r w:rsidR="006C0927" w:rsidDel="003D4E27">
          <w:delText>during which CTD profiles were recorded</w:delText>
        </w:r>
        <w:r w:rsidR="006C0927" w:rsidRPr="00ED7666" w:rsidDel="003D4E27">
          <w:delText>.</w:delText>
        </w:r>
        <w:r w:rsidR="006C0927" w:rsidDel="003D4E27">
          <w:br/>
        </w:r>
        <w:r w:rsidR="006C0927" w:rsidDel="003D4E27">
          <w:rPr>
            <w:b/>
          </w:rPr>
          <w:delText xml:space="preserve">AATAMS: </w:delText>
        </w:r>
        <w:r w:rsidR="006C0927" w:rsidDel="003D4E27">
          <w:delText>Australian Animal Tagging and Monitoring System (</w:delText>
        </w:r>
        <w:r w:rsidR="00C278A7" w:rsidDel="003D4E27">
          <w:fldChar w:fldCharType="begin"/>
        </w:r>
        <w:r w:rsidR="00C278A7" w:rsidDel="003D4E27">
          <w:delInstrText xml:space="preserve"> HYPERLINK "http://imos.org.au/aatams.html"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http://imos.org.au/aatams.html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 xml:space="preserve">) </w:delText>
        </w:r>
        <w:r w:rsidR="006C0927" w:rsidDel="003D4E27">
          <w:br/>
        </w:r>
        <w:r w:rsidR="006C0927" w:rsidDel="003D4E27">
          <w:rPr>
            <w:b/>
          </w:rPr>
          <w:delText>CTD</w:delText>
        </w:r>
        <w:r w:rsidR="006C0927" w:rsidRPr="00991506" w:rsidDel="003D4E27">
          <w:delText>:</w:delText>
        </w:r>
        <w:r w:rsidR="006C0927" w:rsidDel="003D4E27">
          <w:delText xml:space="preserve"> Conductivity Temperature and Depth</w:delText>
        </w:r>
        <w:r w:rsidR="006C0927" w:rsidDel="003D4E27">
          <w:br/>
        </w:r>
        <w:r w:rsidR="006C0927" w:rsidDel="003D4E27">
          <w:rPr>
            <w:b/>
          </w:rPr>
          <w:delText xml:space="preserve">SMRU: </w:delText>
        </w:r>
        <w:r w:rsidR="006C0927" w:rsidDel="003D4E27">
          <w:delText>Sea Mammal Research Unit (</w:delText>
        </w:r>
        <w:r w:rsidR="00C278A7" w:rsidDel="003D4E27">
          <w:fldChar w:fldCharType="begin"/>
        </w:r>
        <w:r w:rsidR="00C278A7" w:rsidDel="003D4E27">
          <w:delInstrText xml:space="preserve"> HYPERLINK "http://www.smru.st-andrews.ac.uk/" </w:delInstrText>
        </w:r>
        <w:r w:rsidR="00C278A7" w:rsidDel="003D4E27">
          <w:fldChar w:fldCharType="separate"/>
        </w:r>
        <w:r w:rsidR="006C0927" w:rsidRPr="009830B3" w:rsidDel="003D4E27">
          <w:rPr>
            <w:rStyle w:val="Hyperlink"/>
          </w:rPr>
          <w:delText>http://www.smru.st-andrews.ac.uk/</w:delText>
        </w:r>
        <w:r w:rsidR="00C278A7" w:rsidDel="003D4E27">
          <w:rPr>
            <w:rStyle w:val="Hyperlink"/>
          </w:rPr>
          <w:fldChar w:fldCharType="end"/>
        </w:r>
        <w:r w:rsidR="006C0927" w:rsidDel="003D4E27">
          <w:delText>)</w:delText>
        </w:r>
      </w:del>
    </w:p>
    <w:p w14:paraId="32DC7889" w14:textId="0F5C9AD9" w:rsidR="00CD22CF" w:rsidDel="003D4E27" w:rsidRDefault="00CD22CF" w:rsidP="006C0927">
      <w:pPr>
        <w:rPr>
          <w:del w:id="61" w:author="Xavier Hoenner" w:date="2015-08-14T14:23:00Z"/>
          <w:u w:val="single"/>
        </w:rPr>
      </w:pPr>
    </w:p>
    <w:p w14:paraId="2CB4D0D2" w14:textId="6EAD3312" w:rsidR="00297E5B" w:rsidRPr="00D315D2" w:rsidDel="003D4E27" w:rsidRDefault="00297E5B" w:rsidP="006C0927">
      <w:pPr>
        <w:rPr>
          <w:del w:id="62" w:author="Xavier Hoenner" w:date="2015-08-14T14:23:00Z"/>
          <w:u w:val="single"/>
        </w:rPr>
      </w:pPr>
    </w:p>
    <w:p w14:paraId="4F08F94F" w14:textId="16267D30" w:rsidR="00CD22CF" w:rsidDel="003D4E27" w:rsidRDefault="00CD22CF" w:rsidP="00CD22CF">
      <w:pPr>
        <w:pStyle w:val="Heading3"/>
        <w:rPr>
          <w:del w:id="63" w:author="Xavier Hoenner" w:date="2015-08-14T14:23:00Z"/>
        </w:rPr>
      </w:pPr>
      <w:del w:id="64" w:author="Xavier Hoenner" w:date="2015-08-14T14:23:00Z">
        <w:r w:rsidDel="003D4E27">
          <w:delText>Template</w:delText>
        </w:r>
      </w:del>
    </w:p>
    <w:tbl>
      <w:tblPr>
        <w:tblStyle w:val="TableGrid"/>
        <w:tblW w:w="8302" w:type="dxa"/>
        <w:jc w:val="center"/>
        <w:tblLayout w:type="fixed"/>
        <w:tblLook w:val="04A0" w:firstRow="1" w:lastRow="0" w:firstColumn="1" w:lastColumn="0" w:noHBand="0" w:noVBand="1"/>
      </w:tblPr>
      <w:tblGrid>
        <w:gridCol w:w="1101"/>
        <w:gridCol w:w="1077"/>
        <w:gridCol w:w="1077"/>
        <w:gridCol w:w="1077"/>
        <w:gridCol w:w="993"/>
        <w:gridCol w:w="993"/>
        <w:gridCol w:w="992"/>
        <w:gridCol w:w="992"/>
      </w:tblGrid>
      <w:tr w:rsidR="00046FD9" w:rsidDel="003D4E27" w14:paraId="7F576125" w14:textId="453D0267" w:rsidTr="00F76048">
        <w:trPr>
          <w:jc w:val="center"/>
          <w:del w:id="65" w:author="Xavier Hoenner" w:date="2015-08-14T14:23:00Z"/>
        </w:trPr>
        <w:tc>
          <w:tcPr>
            <w:tcW w:w="1101" w:type="dxa"/>
            <w:vAlign w:val="center"/>
          </w:tcPr>
          <w:p w14:paraId="59100F68" w14:textId="76E27A41" w:rsidR="00046FD9" w:rsidRPr="0025464E" w:rsidDel="003D4E27" w:rsidRDefault="00046FD9" w:rsidP="00F76048">
            <w:pPr>
              <w:jc w:val="center"/>
              <w:rPr>
                <w:del w:id="66" w:author="Xavier Hoenner" w:date="2015-08-14T14:23:00Z"/>
                <w:b/>
              </w:rPr>
            </w:pPr>
            <w:del w:id="67" w:author="Xavier Hoenner" w:date="2015-08-14T14:23:00Z">
              <w:r w:rsidDel="003D4E27">
                <w:rPr>
                  <w:b/>
                </w:rPr>
                <w:delText>tag_code</w:delText>
              </w:r>
            </w:del>
          </w:p>
        </w:tc>
        <w:tc>
          <w:tcPr>
            <w:tcW w:w="1077" w:type="dxa"/>
            <w:vAlign w:val="center"/>
          </w:tcPr>
          <w:p w14:paraId="582BF56D" w14:textId="63440366" w:rsidR="00046FD9" w:rsidDel="003D4E27" w:rsidRDefault="00046FD9" w:rsidP="00F76048">
            <w:pPr>
              <w:jc w:val="center"/>
              <w:rPr>
                <w:del w:id="68" w:author="Xavier Hoenner" w:date="2015-08-14T14:23:00Z"/>
                <w:b/>
              </w:rPr>
            </w:pPr>
            <w:del w:id="69" w:author="Xavier Hoenner" w:date="2015-08-14T14:23:00Z">
              <w:r w:rsidDel="003D4E27">
                <w:rPr>
                  <w:b/>
                </w:rPr>
                <w:delText>species_name</w:delText>
              </w:r>
            </w:del>
          </w:p>
        </w:tc>
        <w:tc>
          <w:tcPr>
            <w:tcW w:w="1077" w:type="dxa"/>
            <w:vAlign w:val="center"/>
          </w:tcPr>
          <w:p w14:paraId="29733EF9" w14:textId="08A5CE9D" w:rsidR="00046FD9" w:rsidDel="003D4E27" w:rsidRDefault="00046FD9" w:rsidP="00F76048">
            <w:pPr>
              <w:jc w:val="center"/>
              <w:rPr>
                <w:del w:id="70" w:author="Xavier Hoenner" w:date="2015-08-14T14:23:00Z"/>
                <w:b/>
              </w:rPr>
            </w:pPr>
            <w:del w:id="71" w:author="Xavier Hoenner" w:date="2015-08-14T14:23:00Z">
              <w:r w:rsidDel="003D4E27">
                <w:rPr>
                  <w:b/>
                </w:rPr>
                <w:delText>release_site</w:delText>
              </w:r>
            </w:del>
          </w:p>
        </w:tc>
        <w:tc>
          <w:tcPr>
            <w:tcW w:w="1077" w:type="dxa"/>
            <w:vAlign w:val="center"/>
          </w:tcPr>
          <w:p w14:paraId="4543B145" w14:textId="3B8F35C2" w:rsidR="00046FD9" w:rsidRPr="0025464E" w:rsidDel="003D4E27" w:rsidRDefault="00046FD9" w:rsidP="00F76048">
            <w:pPr>
              <w:jc w:val="center"/>
              <w:rPr>
                <w:del w:id="72" w:author="Xavier Hoenner" w:date="2015-08-14T14:23:00Z"/>
                <w:b/>
              </w:rPr>
            </w:pPr>
            <w:del w:id="73" w:author="Xavier Hoenner" w:date="2015-08-14T14:23:00Z">
              <w:r w:rsidDel="003D4E27">
                <w:rPr>
                  <w:b/>
                </w:rPr>
                <w:delText>nb_profiles</w:delText>
              </w:r>
            </w:del>
          </w:p>
        </w:tc>
        <w:tc>
          <w:tcPr>
            <w:tcW w:w="993" w:type="dxa"/>
            <w:vAlign w:val="center"/>
          </w:tcPr>
          <w:p w14:paraId="50F48399" w14:textId="3730192A" w:rsidR="00046FD9" w:rsidDel="003D4E27" w:rsidRDefault="00046FD9" w:rsidP="00F76048">
            <w:pPr>
              <w:jc w:val="center"/>
              <w:rPr>
                <w:del w:id="74" w:author="Xavier Hoenner" w:date="2015-08-14T14:23:00Z"/>
                <w:b/>
              </w:rPr>
            </w:pPr>
            <w:del w:id="75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4F697520" w14:textId="455A204C" w:rsidR="00046FD9" w:rsidRPr="0025464E" w:rsidDel="003D4E27" w:rsidRDefault="00046FD9" w:rsidP="00F76048">
            <w:pPr>
              <w:jc w:val="center"/>
              <w:rPr>
                <w:del w:id="76" w:author="Xavier Hoenner" w:date="2015-08-14T14:23:00Z"/>
                <w:b/>
              </w:rPr>
            </w:pPr>
            <w:del w:id="77" w:author="Xavier Hoenner" w:date="2015-08-14T14:23:00Z">
              <w:r w:rsidDel="003D4E27">
                <w:rPr>
                  <w:b/>
                </w:rPr>
                <w:delText>coverage_start</w:delText>
              </w:r>
            </w:del>
          </w:p>
        </w:tc>
        <w:tc>
          <w:tcPr>
            <w:tcW w:w="992" w:type="dxa"/>
            <w:vAlign w:val="center"/>
          </w:tcPr>
          <w:p w14:paraId="1BBF1FB9" w14:textId="6ADBA53F" w:rsidR="00046FD9" w:rsidRPr="0025464E" w:rsidDel="003D4E27" w:rsidRDefault="00046FD9" w:rsidP="00F76048">
            <w:pPr>
              <w:jc w:val="center"/>
              <w:rPr>
                <w:del w:id="78" w:author="Xavier Hoenner" w:date="2015-08-14T14:23:00Z"/>
                <w:b/>
              </w:rPr>
            </w:pPr>
            <w:del w:id="79" w:author="Xavier Hoenner" w:date="2015-08-14T14:23:00Z">
              <w:r w:rsidDel="003D4E27">
                <w:rPr>
                  <w:b/>
                </w:rPr>
                <w:delText>coverage_end</w:delText>
              </w:r>
            </w:del>
          </w:p>
        </w:tc>
        <w:tc>
          <w:tcPr>
            <w:tcW w:w="992" w:type="dxa"/>
            <w:vAlign w:val="center"/>
          </w:tcPr>
          <w:p w14:paraId="0E30C08C" w14:textId="6F8B11F6" w:rsidR="00046FD9" w:rsidDel="003D4E27" w:rsidRDefault="00046FD9" w:rsidP="00F76048">
            <w:pPr>
              <w:jc w:val="center"/>
              <w:rPr>
                <w:del w:id="80" w:author="Xavier Hoenner" w:date="2015-08-14T14:23:00Z"/>
                <w:b/>
              </w:rPr>
            </w:pPr>
            <w:del w:id="81" w:author="Xavier Hoenner" w:date="2015-08-14T14:23:00Z">
              <w:r w:rsidDel="003D4E27">
                <w:rPr>
                  <w:b/>
                </w:rPr>
                <w:delText>Coverage_duration</w:delText>
              </w:r>
            </w:del>
          </w:p>
        </w:tc>
      </w:tr>
      <w:tr w:rsidR="00046FD9" w:rsidDel="003D4E27" w14:paraId="588CCA95" w14:textId="0D153FDD" w:rsidTr="00F76048">
        <w:trPr>
          <w:jc w:val="center"/>
          <w:del w:id="82" w:author="Xavier Hoenner" w:date="2015-08-14T14:23:00Z"/>
        </w:trPr>
        <w:tc>
          <w:tcPr>
            <w:tcW w:w="1101" w:type="dxa"/>
            <w:vAlign w:val="center"/>
          </w:tcPr>
          <w:p w14:paraId="5636C1AD" w14:textId="0C884D2B" w:rsidR="00046FD9" w:rsidDel="003D4E27" w:rsidRDefault="00046FD9" w:rsidP="00F76048">
            <w:pPr>
              <w:jc w:val="center"/>
              <w:rPr>
                <w:del w:id="83" w:author="Xavier Hoenner" w:date="2015-08-14T14:23:00Z"/>
              </w:rPr>
            </w:pPr>
            <w:del w:id="84" w:author="Xavier Hoenner" w:date="2015-08-14T14:23:00Z">
              <w:r w:rsidDel="003D4E27">
                <w:delText>Tag code</w:delText>
              </w:r>
            </w:del>
          </w:p>
        </w:tc>
        <w:tc>
          <w:tcPr>
            <w:tcW w:w="1077" w:type="dxa"/>
            <w:vAlign w:val="center"/>
          </w:tcPr>
          <w:p w14:paraId="0DB0DFCB" w14:textId="35C79B14" w:rsidR="00046FD9" w:rsidDel="003D4E27" w:rsidRDefault="00046FD9" w:rsidP="00F76048">
            <w:pPr>
              <w:jc w:val="center"/>
              <w:rPr>
                <w:del w:id="85" w:author="Xavier Hoenner" w:date="2015-08-14T14:23:00Z"/>
              </w:rPr>
            </w:pPr>
            <w:del w:id="86" w:author="Xavier Hoenner" w:date="2015-08-14T14:23:00Z">
              <w:r w:rsidDel="003D4E27">
                <w:delText>Species name</w:delText>
              </w:r>
            </w:del>
          </w:p>
        </w:tc>
        <w:tc>
          <w:tcPr>
            <w:tcW w:w="1077" w:type="dxa"/>
            <w:vAlign w:val="center"/>
          </w:tcPr>
          <w:p w14:paraId="55862F55" w14:textId="0630657C" w:rsidR="00046FD9" w:rsidDel="003D4E27" w:rsidRDefault="00046FD9" w:rsidP="00F76048">
            <w:pPr>
              <w:jc w:val="center"/>
              <w:rPr>
                <w:del w:id="87" w:author="Xavier Hoenner" w:date="2015-08-14T14:23:00Z"/>
              </w:rPr>
            </w:pPr>
            <w:del w:id="88" w:author="Xavier Hoenner" w:date="2015-08-14T14:23:00Z">
              <w:r w:rsidDel="003D4E27">
                <w:delText>Deployment location</w:delText>
              </w:r>
            </w:del>
          </w:p>
        </w:tc>
        <w:tc>
          <w:tcPr>
            <w:tcW w:w="1077" w:type="dxa"/>
            <w:vAlign w:val="center"/>
          </w:tcPr>
          <w:p w14:paraId="17D2BFC0" w14:textId="0BAD1C22" w:rsidR="00046FD9" w:rsidDel="003D4E27" w:rsidRDefault="00046FD9" w:rsidP="00F76048">
            <w:pPr>
              <w:jc w:val="center"/>
              <w:rPr>
                <w:del w:id="89" w:author="Xavier Hoenner" w:date="2015-08-14T14:23:00Z"/>
              </w:rPr>
            </w:pPr>
            <w:del w:id="90" w:author="Xavier Hoenner" w:date="2015-08-14T14:23:00Z">
              <w:r w:rsidDel="003D4E27">
                <w:delText># CTD profiles</w:delText>
              </w:r>
            </w:del>
          </w:p>
        </w:tc>
        <w:tc>
          <w:tcPr>
            <w:tcW w:w="993" w:type="dxa"/>
            <w:vAlign w:val="center"/>
          </w:tcPr>
          <w:p w14:paraId="0B12E37F" w14:textId="6F3FEA00" w:rsidR="00046FD9" w:rsidDel="003D4E27" w:rsidRDefault="00046FD9" w:rsidP="00F76048">
            <w:pPr>
              <w:jc w:val="center"/>
              <w:rPr>
                <w:del w:id="91" w:author="Xavier Hoenner" w:date="2015-08-14T14:23:00Z"/>
              </w:rPr>
            </w:pPr>
            <w:del w:id="92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6EAE4232" w14:textId="770CCCB1" w:rsidR="00046FD9" w:rsidDel="003D4E27" w:rsidRDefault="00046FD9" w:rsidP="00F76048">
            <w:pPr>
              <w:jc w:val="center"/>
              <w:rPr>
                <w:del w:id="93" w:author="Xavier Hoenner" w:date="2015-08-14T14:23:00Z"/>
              </w:rPr>
            </w:pPr>
            <w:del w:id="94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2E2E67CF" w14:textId="767272D3" w:rsidR="00046FD9" w:rsidDel="003D4E27" w:rsidRDefault="00046FD9" w:rsidP="00F76048">
            <w:pPr>
              <w:jc w:val="center"/>
              <w:rPr>
                <w:del w:id="95" w:author="Xavier Hoenner" w:date="2015-08-14T14:23:00Z"/>
              </w:rPr>
            </w:pPr>
            <w:del w:id="96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45513C8D" w14:textId="25A02E19" w:rsidR="00046FD9" w:rsidDel="003D4E27" w:rsidRDefault="00046FD9" w:rsidP="00F76048">
            <w:pPr>
              <w:jc w:val="center"/>
              <w:rPr>
                <w:del w:id="97" w:author="Xavier Hoenner" w:date="2015-08-14T14:23:00Z"/>
              </w:rPr>
            </w:pPr>
            <w:del w:id="98" w:author="Xavier Hoenner" w:date="2015-08-14T14:23:00Z">
              <w:r w:rsidDel="003D4E27">
                <w:delText>Time coverage (days)</w:delText>
              </w:r>
            </w:del>
          </w:p>
        </w:tc>
      </w:tr>
      <w:tr w:rsidR="00046FD9" w:rsidDel="003D4E27" w14:paraId="5F31194C" w14:textId="20B1AF35" w:rsidTr="00F76048">
        <w:trPr>
          <w:jc w:val="center"/>
          <w:del w:id="99" w:author="Xavier Hoenner" w:date="2015-08-14T14:23:00Z"/>
        </w:trPr>
        <w:tc>
          <w:tcPr>
            <w:tcW w:w="8302" w:type="dxa"/>
            <w:gridSpan w:val="8"/>
            <w:shd w:val="clear" w:color="auto" w:fill="595959" w:themeFill="text1" w:themeFillTint="A6"/>
            <w:vAlign w:val="center"/>
          </w:tcPr>
          <w:p w14:paraId="2C449C68" w14:textId="42D92D75" w:rsidR="00046FD9" w:rsidDel="003D4E27" w:rsidRDefault="00046FD9" w:rsidP="00F76048">
            <w:pPr>
              <w:jc w:val="center"/>
              <w:rPr>
                <w:del w:id="100" w:author="Xavier Hoenner" w:date="2015-08-14T14:23:00Z"/>
              </w:rPr>
            </w:pPr>
            <w:del w:id="101" w:author="Xavier Hoenner" w:date="2015-08-14T14:23:00Z">
              <w:r w:rsidRPr="00B22073" w:rsidDel="003D4E27">
                <w:delText xml:space="preserve">Headers: </w:delText>
              </w:r>
              <w:r w:rsidDel="003D4E27">
                <w:delText>data_type</w:delText>
              </w:r>
            </w:del>
          </w:p>
        </w:tc>
      </w:tr>
      <w:tr w:rsidR="00046FD9" w:rsidDel="003D4E27" w14:paraId="30E1CD1B" w14:textId="473FE378" w:rsidTr="00F76048">
        <w:trPr>
          <w:jc w:val="center"/>
          <w:del w:id="102" w:author="Xavier Hoenner" w:date="2015-08-14T14:23:00Z"/>
        </w:trPr>
        <w:tc>
          <w:tcPr>
            <w:tcW w:w="8302" w:type="dxa"/>
            <w:gridSpan w:val="8"/>
            <w:shd w:val="clear" w:color="auto" w:fill="BFBFBF" w:themeFill="background1" w:themeFillShade="BF"/>
            <w:vAlign w:val="center"/>
          </w:tcPr>
          <w:p w14:paraId="79A45871" w14:textId="6EC99AAD" w:rsidR="00046FD9" w:rsidDel="003D4E27" w:rsidRDefault="00046FD9" w:rsidP="00F76048">
            <w:pPr>
              <w:rPr>
                <w:del w:id="103" w:author="Xavier Hoenner" w:date="2015-08-14T14:23:00Z"/>
              </w:rPr>
            </w:pPr>
            <w:del w:id="104" w:author="Xavier Hoenner" w:date="2015-08-14T14:23:00Z">
              <w:r w:rsidDel="003D4E27">
                <w:delText>Sub-headers = headers</w:delText>
              </w:r>
            </w:del>
          </w:p>
        </w:tc>
      </w:tr>
      <w:tr w:rsidR="00046FD9" w:rsidDel="003D4E27" w14:paraId="1DC02400" w14:textId="139861FB" w:rsidTr="00F76048">
        <w:trPr>
          <w:jc w:val="center"/>
          <w:del w:id="105" w:author="Xavier Hoenner" w:date="2015-08-14T14:23:00Z"/>
        </w:trPr>
        <w:tc>
          <w:tcPr>
            <w:tcW w:w="1101" w:type="dxa"/>
            <w:vAlign w:val="center"/>
          </w:tcPr>
          <w:p w14:paraId="61864791" w14:textId="79065FE9" w:rsidR="00046FD9" w:rsidDel="003D4E27" w:rsidRDefault="00046FD9" w:rsidP="00F76048">
            <w:pPr>
              <w:jc w:val="center"/>
              <w:rPr>
                <w:del w:id="106" w:author="Xavier Hoenner" w:date="2015-08-14T14:23:00Z"/>
              </w:rPr>
            </w:pPr>
          </w:p>
        </w:tc>
        <w:tc>
          <w:tcPr>
            <w:tcW w:w="1077" w:type="dxa"/>
          </w:tcPr>
          <w:p w14:paraId="77747FCE" w14:textId="049A6E60" w:rsidR="00046FD9" w:rsidDel="003D4E27" w:rsidRDefault="00046FD9" w:rsidP="00F76048">
            <w:pPr>
              <w:jc w:val="center"/>
              <w:rPr>
                <w:del w:id="107" w:author="Xavier Hoenner" w:date="2015-08-14T14:23:00Z"/>
              </w:rPr>
            </w:pPr>
          </w:p>
        </w:tc>
        <w:tc>
          <w:tcPr>
            <w:tcW w:w="1077" w:type="dxa"/>
          </w:tcPr>
          <w:p w14:paraId="4B5804E3" w14:textId="33890EC0" w:rsidR="00046FD9" w:rsidDel="003D4E27" w:rsidRDefault="00046FD9" w:rsidP="00F76048">
            <w:pPr>
              <w:jc w:val="center"/>
              <w:rPr>
                <w:del w:id="108" w:author="Xavier Hoenner" w:date="2015-08-14T14:23:00Z"/>
              </w:rPr>
            </w:pPr>
          </w:p>
        </w:tc>
        <w:tc>
          <w:tcPr>
            <w:tcW w:w="1077" w:type="dxa"/>
            <w:vAlign w:val="center"/>
          </w:tcPr>
          <w:p w14:paraId="0AC04678" w14:textId="2C07A63B" w:rsidR="00046FD9" w:rsidDel="003D4E27" w:rsidRDefault="00046FD9" w:rsidP="00F76048">
            <w:pPr>
              <w:jc w:val="center"/>
              <w:rPr>
                <w:del w:id="109" w:author="Xavier Hoenner" w:date="2015-08-14T14:23:00Z"/>
              </w:rPr>
            </w:pPr>
          </w:p>
        </w:tc>
        <w:tc>
          <w:tcPr>
            <w:tcW w:w="993" w:type="dxa"/>
          </w:tcPr>
          <w:p w14:paraId="0D5C2072" w14:textId="3C80EE0A" w:rsidR="00046FD9" w:rsidDel="003D4E27" w:rsidRDefault="00046FD9" w:rsidP="00F76048">
            <w:pPr>
              <w:jc w:val="center"/>
              <w:rPr>
                <w:del w:id="110" w:author="Xavier Hoenner" w:date="2015-08-14T14:23:00Z"/>
              </w:rPr>
            </w:pPr>
          </w:p>
        </w:tc>
        <w:tc>
          <w:tcPr>
            <w:tcW w:w="993" w:type="dxa"/>
            <w:vAlign w:val="center"/>
          </w:tcPr>
          <w:p w14:paraId="22556765" w14:textId="3938CFD9" w:rsidR="00046FD9" w:rsidDel="003D4E27" w:rsidRDefault="00046FD9" w:rsidP="00F76048">
            <w:pPr>
              <w:jc w:val="center"/>
              <w:rPr>
                <w:del w:id="111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416C4716" w14:textId="538A85FB" w:rsidR="00046FD9" w:rsidDel="003D4E27" w:rsidRDefault="00046FD9" w:rsidP="00F76048">
            <w:pPr>
              <w:jc w:val="center"/>
              <w:rPr>
                <w:del w:id="112" w:author="Xavier Hoenner" w:date="2015-08-14T14:23:00Z"/>
              </w:rPr>
            </w:pPr>
          </w:p>
        </w:tc>
        <w:tc>
          <w:tcPr>
            <w:tcW w:w="992" w:type="dxa"/>
            <w:vAlign w:val="center"/>
          </w:tcPr>
          <w:p w14:paraId="71EFF613" w14:textId="0442D956" w:rsidR="00046FD9" w:rsidDel="003D4E27" w:rsidRDefault="00046FD9" w:rsidP="00F76048">
            <w:pPr>
              <w:jc w:val="center"/>
              <w:rPr>
                <w:del w:id="113" w:author="Xavier Hoenner" w:date="2015-08-14T14:23:00Z"/>
              </w:rPr>
            </w:pPr>
          </w:p>
        </w:tc>
      </w:tr>
    </w:tbl>
    <w:p w14:paraId="473AC8CA" w14:textId="368E328F" w:rsidR="002D25FA" w:rsidDel="003D4E27" w:rsidRDefault="002D25FA" w:rsidP="00CD22CF">
      <w:pPr>
        <w:rPr>
          <w:del w:id="114" w:author="Xavier Hoenner" w:date="2015-08-14T14:23:00Z"/>
          <w:b/>
        </w:rPr>
      </w:pPr>
      <w:del w:id="115" w:author="Xavier Hoenner" w:date="2015-08-14T14:23:00Z">
        <w:r w:rsidDel="003D4E27">
          <w:rPr>
            <w:b/>
          </w:rPr>
          <w:br w:type="page"/>
        </w:r>
      </w:del>
    </w:p>
    <w:p w14:paraId="64A4A59B" w14:textId="49B05089" w:rsidR="0011694F" w:rsidRDefault="0011694F" w:rsidP="0011694F">
      <w:pPr>
        <w:pStyle w:val="Heading1"/>
      </w:pPr>
      <w:r>
        <w:t>3. Biologging</w:t>
      </w:r>
    </w:p>
    <w:p w14:paraId="1B721D6D" w14:textId="230669E1" w:rsidR="0011694F" w:rsidRDefault="0011694F" w:rsidP="0011694F">
      <w:pPr>
        <w:pStyle w:val="Heading2"/>
      </w:pPr>
      <w:r>
        <w:t>3</w:t>
      </w:r>
      <w:r w:rsidRPr="00E123F0">
        <w:t xml:space="preserve">.1 </w:t>
      </w:r>
      <w:r>
        <w:t>Data summary</w:t>
      </w:r>
    </w:p>
    <w:p w14:paraId="03DFAA94" w14:textId="7247554E" w:rsidR="0011694F" w:rsidRDefault="0011694F" w:rsidP="0011694F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>
        <w:rPr>
          <w:u w:val="none"/>
        </w:rPr>
        <w:t>AATAMS_Biologging</w:t>
      </w:r>
      <w:r w:rsidRPr="00592DB1">
        <w:rPr>
          <w:u w:val="none"/>
        </w:rPr>
        <w:t>_Summary’</w:t>
      </w:r>
    </w:p>
    <w:p w14:paraId="369FAA49" w14:textId="77777777" w:rsidR="0011694F" w:rsidRDefault="0011694F" w:rsidP="0011694F"/>
    <w:p w14:paraId="2654870A" w14:textId="77777777" w:rsidR="0011694F" w:rsidRDefault="0011694F" w:rsidP="0011694F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ummary’</w:t>
      </w:r>
    </w:p>
    <w:p w14:paraId="13CD6047" w14:textId="77777777" w:rsidR="0011694F" w:rsidRDefault="0011694F" w:rsidP="0011694F">
      <w:pPr>
        <w:rPr>
          <w:u w:val="single"/>
        </w:rPr>
      </w:pPr>
    </w:p>
    <w:p w14:paraId="48F34ED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216"/>
      </w:tblGrid>
      <w:tr w:rsidR="0011694F" w14:paraId="1EE0E7D2" w14:textId="77777777" w:rsidTr="000915AA">
        <w:tc>
          <w:tcPr>
            <w:tcW w:w="1271" w:type="dxa"/>
          </w:tcPr>
          <w:p w14:paraId="39259B00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72B82E9B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7C235886" w14:textId="77777777" w:rsidTr="000915AA">
        <w:tc>
          <w:tcPr>
            <w:tcW w:w="1271" w:type="dxa"/>
          </w:tcPr>
          <w:p w14:paraId="352A325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2ED9FF49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4E43261A" w14:textId="77777777" w:rsidTr="000915AA">
        <w:tc>
          <w:tcPr>
            <w:tcW w:w="1271" w:type="dxa"/>
          </w:tcPr>
          <w:p w14:paraId="7308180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188F5882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0FB31B80" w14:textId="77777777" w:rsidTr="000915AA">
        <w:tc>
          <w:tcPr>
            <w:tcW w:w="1271" w:type="dxa"/>
          </w:tcPr>
          <w:p w14:paraId="01199A1A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4E398513" w14:textId="688114F8" w:rsidR="0011694F" w:rsidRPr="003D503B" w:rsidRDefault="0011694F" w:rsidP="003815B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_biologging_data_summary_view</w:t>
            </w:r>
          </w:p>
        </w:tc>
      </w:tr>
    </w:tbl>
    <w:p w14:paraId="6532A429" w14:textId="77777777" w:rsidR="0011694F" w:rsidRDefault="0011694F" w:rsidP="0011694F"/>
    <w:p w14:paraId="62D0AE9B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AC757DB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C826DCF" w14:textId="3E7BDC23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None.</w:t>
      </w:r>
    </w:p>
    <w:p w14:paraId="0F52F8C8" w14:textId="77A3940C" w:rsidR="0011694F" w:rsidRDefault="0011694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</w:t>
      </w:r>
      <w:r>
        <w:t>None</w:t>
      </w:r>
      <w:r w:rsidR="00CF6A6F">
        <w:t>.</w:t>
      </w:r>
    </w:p>
    <w:p w14:paraId="098945A3" w14:textId="02AC9D63" w:rsidR="002D25FA" w:rsidRDefault="0011694F" w:rsidP="0011694F">
      <w:pPr>
        <w:ind w:left="993" w:hanging="993"/>
      </w:pPr>
      <w:r w:rsidRPr="006B3C3D">
        <w:rPr>
          <w:u w:val="single"/>
        </w:rPr>
        <w:t>Footnote:</w:t>
      </w:r>
      <w:r w:rsidRPr="006B3C3D">
        <w:t xml:space="preserve"> </w:t>
      </w:r>
      <w:r w:rsidRPr="006B3C3D">
        <w:rPr>
          <w:b/>
        </w:rPr>
        <w:t>‘</w:t>
      </w:r>
      <w:r>
        <w:rPr>
          <w:b/>
        </w:rPr>
        <w:t>Tagged animals</w:t>
      </w:r>
      <w:r w:rsidRPr="006B3C3D">
        <w:rPr>
          <w:b/>
        </w:rPr>
        <w:t>’</w:t>
      </w:r>
      <w:r w:rsidRPr="006B3C3D">
        <w:t xml:space="preserve">: </w:t>
      </w:r>
      <w:r>
        <w:t>Common name of animals equipped with biologgers.</w:t>
      </w:r>
      <w:r>
        <w:br/>
      </w:r>
      <w:r w:rsidRPr="006B3C3D">
        <w:rPr>
          <w:b/>
        </w:rPr>
        <w:t>‘</w:t>
      </w:r>
      <w:r>
        <w:rPr>
          <w:b/>
        </w:rPr>
        <w:t xml:space="preserve"># </w:t>
      </w:r>
      <w:proofErr w:type="gramStart"/>
      <w:r>
        <w:rPr>
          <w:b/>
        </w:rPr>
        <w:t>animals’</w:t>
      </w:r>
      <w:proofErr w:type="gramEnd"/>
      <w:r w:rsidRPr="006B3C3D">
        <w:t xml:space="preserve">: Total number of </w:t>
      </w:r>
      <w:r>
        <w:t>animals equipped with biologgers</w:t>
      </w:r>
      <w:r w:rsidRPr="006B3C3D">
        <w:t xml:space="preserve">. 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# </w:t>
      </w:r>
      <w:del w:id="116" w:author="Xavier Hoenner" w:date="2015-08-14T14:45:00Z">
        <w:r w:rsidDel="00C278A7">
          <w:rPr>
            <w:b/>
          </w:rPr>
          <w:delText>measurements</w:delText>
        </w:r>
        <w:r w:rsidRPr="006B3C3D" w:rsidDel="00C278A7">
          <w:rPr>
            <w:b/>
          </w:rPr>
          <w:delText>’</w:delText>
        </w:r>
      </w:del>
      <w:proofErr w:type="gramStart"/>
      <w:ins w:id="117" w:author="Xavier Hoenner" w:date="2015-08-14T14:45:00Z">
        <w:r w:rsidR="00C278A7">
          <w:rPr>
            <w:b/>
          </w:rPr>
          <w:t>locations</w:t>
        </w:r>
      </w:ins>
      <w:proofErr w:type="gramEnd"/>
      <w:r w:rsidRPr="006B3C3D">
        <w:t xml:space="preserve">: </w:t>
      </w:r>
      <w:r>
        <w:t xml:space="preserve">Total number of </w:t>
      </w:r>
      <w:del w:id="118" w:author="Xavier Hoenner" w:date="2015-08-14T14:45:00Z">
        <w:r w:rsidDel="00C278A7">
          <w:delText xml:space="preserve">measurements </w:delText>
        </w:r>
      </w:del>
      <w:ins w:id="119" w:author="Xavier Hoenner" w:date="2015-08-14T14:45:00Z">
        <w:r w:rsidR="00C278A7">
          <w:t xml:space="preserve">locations obtained </w:t>
        </w:r>
      </w:ins>
      <w:r>
        <w:t>across all animals.</w:t>
      </w:r>
      <w:r>
        <w:br/>
      </w:r>
      <w:r w:rsidRPr="006B3C3D">
        <w:rPr>
          <w:b/>
        </w:rPr>
        <w:t>‘Start’</w:t>
      </w:r>
      <w:r w:rsidRPr="006B3C3D">
        <w:t xml:space="preserve">: </w:t>
      </w:r>
      <w:del w:id="120" w:author="Xavier Hoenner" w:date="2015-08-14T14:45:00Z">
        <w:r w:rsidDel="00C278A7">
          <w:delText>Recording d</w:delText>
        </w:r>
      </w:del>
      <w:ins w:id="121" w:author="Xavier Hoenner" w:date="2015-08-14T14:45:00Z">
        <w:r w:rsidR="00C278A7">
          <w:t>D</w:t>
        </w:r>
      </w:ins>
      <w:r>
        <w:t xml:space="preserve">ate of the first </w:t>
      </w:r>
      <w:del w:id="122" w:author="Xavier Hoenner" w:date="2015-08-14T14:45:00Z">
        <w:r w:rsidDel="00C278A7">
          <w:delText xml:space="preserve">measurement </w:delText>
        </w:r>
      </w:del>
      <w:ins w:id="123" w:author="Xavier Hoenner" w:date="2015-08-14T14:45:00Z">
        <w:r w:rsidR="00C278A7">
          <w:t xml:space="preserve">location </w:t>
        </w:r>
      </w:ins>
      <w:r>
        <w:t>(format: dd/mm/yyyy).</w:t>
      </w:r>
      <w:r w:rsidRPr="006B3C3D">
        <w:br/>
      </w:r>
      <w:r w:rsidRPr="006B3C3D">
        <w:rPr>
          <w:b/>
        </w:rPr>
        <w:t>‘</w:t>
      </w:r>
      <w:r w:rsidRPr="00ED7666">
        <w:rPr>
          <w:b/>
        </w:rPr>
        <w:t>End’</w:t>
      </w:r>
      <w:r w:rsidRPr="00ED7666">
        <w:t xml:space="preserve">: </w:t>
      </w:r>
      <w:del w:id="124" w:author="Xavier Hoenner" w:date="2015-08-14T14:45:00Z">
        <w:r w:rsidDel="00C278A7">
          <w:delText>Recording d</w:delText>
        </w:r>
      </w:del>
      <w:ins w:id="125" w:author="Xavier Hoenner" w:date="2015-08-14T14:45:00Z">
        <w:r w:rsidR="00C278A7">
          <w:t>D</w:t>
        </w:r>
      </w:ins>
      <w:r>
        <w:t xml:space="preserve">ate of the last </w:t>
      </w:r>
      <w:ins w:id="126" w:author="Xavier Hoenner" w:date="2015-08-14T14:45:00Z">
        <w:r w:rsidR="00C278A7">
          <w:t xml:space="preserve">location </w:t>
        </w:r>
      </w:ins>
      <w:del w:id="127" w:author="Xavier Hoenner" w:date="2015-08-14T14:45:00Z">
        <w:r w:rsidDel="00C278A7">
          <w:delText>measurement</w:delText>
        </w:r>
        <w:r w:rsidRPr="0056539A" w:rsidDel="00C278A7">
          <w:delText xml:space="preserve"> </w:delText>
        </w:r>
      </w:del>
      <w:r w:rsidRPr="00ED7666">
        <w:t>(format: dd/mm/yyyy).</w:t>
      </w:r>
      <w:r w:rsidRPr="00ED7666">
        <w:br/>
      </w:r>
      <w:ins w:id="128" w:author="Xavier Hoenner" w:date="2015-08-18T16:06:00Z">
        <w:r w:rsidR="00D53343">
          <w:rPr>
            <w:b/>
          </w:rPr>
          <w:t xml:space="preserve"># </w:t>
        </w:r>
        <w:proofErr w:type="gramStart"/>
        <w:r w:rsidR="00D53343">
          <w:rPr>
            <w:b/>
          </w:rPr>
          <w:t>days</w:t>
        </w:r>
        <w:proofErr w:type="gramEnd"/>
        <w:r w:rsidR="00D53343">
          <w:rPr>
            <w:b/>
          </w:rPr>
          <w:t xml:space="preserve"> of data (range)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 (Minimum – maximum)</w:t>
        </w:r>
        <w:r w:rsidR="00D53343" w:rsidRPr="00ED7666">
          <w:t>.</w:t>
        </w:r>
      </w:ins>
      <w:del w:id="129" w:author="Xavier Hoenner" w:date="2015-08-18T16:06:00Z">
        <w:r w:rsidRPr="00ED7666" w:rsidDel="00D53343">
          <w:rPr>
            <w:b/>
          </w:rPr>
          <w:delText xml:space="preserve">‘Mean time </w:delText>
        </w:r>
        <w:r w:rsidDel="00D53343">
          <w:rPr>
            <w:b/>
          </w:rPr>
          <w:delText>c</w:delText>
        </w:r>
        <w:r w:rsidRPr="00ED7666" w:rsidDel="00D53343">
          <w:rPr>
            <w:b/>
          </w:rPr>
          <w:delText>overage’</w:delText>
        </w:r>
        <w:r w:rsidRPr="00ED7666" w:rsidDel="00D53343">
          <w:delText xml:space="preserve">: Mean number of days </w:delText>
        </w:r>
        <w:r w:rsidDel="00D53343">
          <w:delText xml:space="preserve">during which </w:delText>
        </w:r>
      </w:del>
      <w:del w:id="130" w:author="Xavier Hoenner" w:date="2015-08-14T14:45:00Z">
        <w:r w:rsidDel="00C278A7">
          <w:delText xml:space="preserve">measurements </w:delText>
        </w:r>
      </w:del>
      <w:del w:id="131" w:author="Xavier Hoenner" w:date="2015-08-18T16:06:00Z">
        <w:r w:rsidDel="00D53343">
          <w:delText xml:space="preserve">were </w:delText>
        </w:r>
      </w:del>
      <w:del w:id="132" w:author="Xavier Hoenner" w:date="2015-08-14T14:45:00Z">
        <w:r w:rsidDel="00C278A7">
          <w:delText>recorded</w:delText>
        </w:r>
      </w:del>
      <w:del w:id="133" w:author="Xavier Hoenner" w:date="2015-08-18T16:06:00Z">
        <w:r w:rsidRPr="00ED7666" w:rsidDel="00D53343">
          <w:delText xml:space="preserve">. </w:delText>
        </w:r>
      </w:del>
      <w:r>
        <w:br/>
      </w:r>
      <w:r>
        <w:rPr>
          <w:b/>
        </w:rPr>
        <w:t xml:space="preserve">AATAMS: </w:t>
      </w:r>
      <w:r>
        <w:t>Australian Animal Tagging and Monitoring System (</w:t>
      </w:r>
      <w:hyperlink r:id="rId19" w:history="1">
        <w:r w:rsidRPr="009830B3">
          <w:rPr>
            <w:rStyle w:val="Hyperlink"/>
          </w:rPr>
          <w:t>http://imos.org.au/aatams.html</w:t>
        </w:r>
      </w:hyperlink>
      <w:r>
        <w:t>).</w:t>
      </w:r>
      <w:r>
        <w:br/>
      </w:r>
    </w:p>
    <w:p w14:paraId="7D1ED909" w14:textId="4889B714" w:rsidR="0011694F" w:rsidRDefault="0011694F" w:rsidP="0011694F">
      <w:pPr>
        <w:ind w:left="993" w:hanging="993"/>
      </w:pPr>
    </w:p>
    <w:p w14:paraId="6641554D" w14:textId="77777777" w:rsidR="002D25FA" w:rsidRDefault="002D25FA" w:rsidP="0011694F">
      <w:pPr>
        <w:ind w:left="993" w:hanging="993"/>
      </w:pPr>
    </w:p>
    <w:p w14:paraId="73725F69" w14:textId="77777777" w:rsidR="002D25FA" w:rsidRDefault="002D25FA" w:rsidP="0011694F">
      <w:pPr>
        <w:ind w:left="993" w:hanging="993"/>
      </w:pPr>
    </w:p>
    <w:p w14:paraId="05C32354" w14:textId="77777777" w:rsidR="002D25FA" w:rsidRDefault="002D25FA" w:rsidP="0011694F">
      <w:pPr>
        <w:ind w:left="993" w:hanging="993"/>
      </w:pPr>
    </w:p>
    <w:p w14:paraId="2A2EFB73" w14:textId="77777777" w:rsidR="002D25FA" w:rsidRDefault="002D25FA" w:rsidP="0011694F">
      <w:pPr>
        <w:ind w:left="993" w:hanging="993"/>
      </w:pPr>
    </w:p>
    <w:p w14:paraId="237919F2" w14:textId="77777777" w:rsidR="0011694F" w:rsidRDefault="0011694F" w:rsidP="0011694F">
      <w:pPr>
        <w:pStyle w:val="Heading3"/>
      </w:pPr>
      <w:r>
        <w:lastRenderedPageBreak/>
        <w:t>Template</w:t>
      </w:r>
    </w:p>
    <w:tbl>
      <w:tblPr>
        <w:tblStyle w:val="TableGrid"/>
        <w:tblW w:w="6402" w:type="dxa"/>
        <w:jc w:val="center"/>
        <w:tblLayout w:type="fixed"/>
        <w:tblLook w:val="04A0" w:firstRow="1" w:lastRow="0" w:firstColumn="1" w:lastColumn="0" w:noHBand="0" w:noVBand="1"/>
        <w:tblPrChange w:id="134" w:author="Xavier Hoenner" w:date="2015-08-21T10:59:00Z">
          <w:tblPr>
            <w:tblStyle w:val="TableGrid"/>
            <w:tblW w:w="8388" w:type="dxa"/>
            <w:jc w:val="center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101"/>
        <w:gridCol w:w="1275"/>
        <w:gridCol w:w="1049"/>
        <w:gridCol w:w="993"/>
        <w:gridCol w:w="992"/>
        <w:gridCol w:w="992"/>
        <w:tblGridChange w:id="135">
          <w:tblGrid>
            <w:gridCol w:w="1101"/>
            <w:gridCol w:w="1275"/>
            <w:gridCol w:w="1049"/>
            <w:gridCol w:w="993"/>
            <w:gridCol w:w="992"/>
            <w:gridCol w:w="992"/>
          </w:tblGrid>
        </w:tblGridChange>
      </w:tblGrid>
      <w:tr w:rsidR="00850FA0" w14:paraId="1C5FCF26" w14:textId="77777777" w:rsidTr="00850FA0">
        <w:trPr>
          <w:jc w:val="center"/>
          <w:trPrChange w:id="136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37" w:author="Xavier Hoenner" w:date="2015-08-21T10:59:00Z">
              <w:tcPr>
                <w:tcW w:w="1101" w:type="dxa"/>
                <w:vAlign w:val="center"/>
              </w:tcPr>
            </w:tcPrChange>
          </w:tcPr>
          <w:p w14:paraId="77E50D23" w14:textId="72B11929" w:rsidR="00850FA0" w:rsidRPr="0025464E" w:rsidRDefault="00850FA0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tagged</w:t>
            </w:r>
            <w:proofErr w:type="gramEnd"/>
            <w:r>
              <w:rPr>
                <w:b/>
              </w:rPr>
              <w:t>_animals</w:t>
            </w:r>
          </w:p>
        </w:tc>
        <w:tc>
          <w:tcPr>
            <w:tcW w:w="1275" w:type="dxa"/>
            <w:vAlign w:val="center"/>
            <w:tcPrChange w:id="138" w:author="Xavier Hoenner" w:date="2015-08-21T10:59:00Z">
              <w:tcPr>
                <w:tcW w:w="1275" w:type="dxa"/>
                <w:vAlign w:val="center"/>
              </w:tcPr>
            </w:tcPrChange>
          </w:tcPr>
          <w:p w14:paraId="2935E8B5" w14:textId="5DE8078A" w:rsidR="00850FA0" w:rsidRPr="0025464E" w:rsidRDefault="00850FA0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_animals</w:t>
            </w:r>
          </w:p>
        </w:tc>
        <w:tc>
          <w:tcPr>
            <w:tcW w:w="1049" w:type="dxa"/>
            <w:vAlign w:val="center"/>
            <w:tcPrChange w:id="139" w:author="Xavier Hoenner" w:date="2015-08-21T10:59:00Z">
              <w:tcPr>
                <w:tcW w:w="1049" w:type="dxa"/>
                <w:vAlign w:val="center"/>
              </w:tcPr>
            </w:tcPrChange>
          </w:tcPr>
          <w:p w14:paraId="142D3E4D" w14:textId="3B9ED55A" w:rsidR="00850FA0" w:rsidRPr="0025464E" w:rsidRDefault="00850FA0" w:rsidP="00C430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_nb_</w:t>
            </w:r>
            <w:del w:id="140" w:author="Xavier Hoenner" w:date="2015-08-14T14:47:00Z">
              <w:r w:rsidDel="00C430F5">
                <w:rPr>
                  <w:b/>
                </w:rPr>
                <w:delText>measurements</w:delText>
              </w:r>
            </w:del>
            <w:ins w:id="141" w:author="Xavier Hoenner" w:date="2015-08-14T14:47:00Z">
              <w:r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  <w:tcPrChange w:id="142" w:author="Xavier Hoenner" w:date="2015-08-21T10:59:00Z">
              <w:tcPr>
                <w:tcW w:w="993" w:type="dxa"/>
                <w:vAlign w:val="center"/>
              </w:tcPr>
            </w:tcPrChange>
          </w:tcPr>
          <w:p w14:paraId="75F0E94A" w14:textId="2C95B78A" w:rsidR="00850FA0" w:rsidRPr="0025464E" w:rsidRDefault="00850FA0" w:rsidP="000915AA">
            <w:pPr>
              <w:jc w:val="center"/>
              <w:rPr>
                <w:b/>
              </w:rPr>
            </w:pPr>
            <w:bookmarkStart w:id="143" w:name="_GoBack"/>
            <w:bookmarkEnd w:id="143"/>
            <w:proofErr w:type="gramStart"/>
            <w:r>
              <w:rPr>
                <w:b/>
              </w:rPr>
              <w:t>earliest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992" w:type="dxa"/>
            <w:vAlign w:val="center"/>
            <w:tcPrChange w:id="144" w:author="Xavier Hoenner" w:date="2015-08-21T10:59:00Z">
              <w:tcPr>
                <w:tcW w:w="992" w:type="dxa"/>
                <w:vAlign w:val="center"/>
              </w:tcPr>
            </w:tcPrChange>
          </w:tcPr>
          <w:p w14:paraId="3632BE43" w14:textId="0DCD3843" w:rsidR="00850FA0" w:rsidRPr="0025464E" w:rsidRDefault="00850FA0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latest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992" w:type="dxa"/>
            <w:vAlign w:val="center"/>
            <w:tcPrChange w:id="145" w:author="Xavier Hoenner" w:date="2015-08-21T10:59:00Z">
              <w:tcPr>
                <w:tcW w:w="992" w:type="dxa"/>
                <w:vAlign w:val="center"/>
              </w:tcPr>
            </w:tcPrChange>
          </w:tcPr>
          <w:p w14:paraId="53B9DCFE" w14:textId="196B34C9" w:rsidR="00850FA0" w:rsidRDefault="00850FA0" w:rsidP="000915AA">
            <w:pPr>
              <w:jc w:val="center"/>
              <w:rPr>
                <w:b/>
              </w:rPr>
            </w:pPr>
            <w:del w:id="146" w:author="Xavier Hoenner" w:date="2015-08-18T16:06:00Z">
              <w:r w:rsidDel="00D53343">
                <w:rPr>
                  <w:b/>
                </w:rPr>
                <w:delText>mean_coverage_duration</w:delText>
              </w:r>
            </w:del>
            <w:proofErr w:type="gramStart"/>
            <w:ins w:id="147" w:author="Xavier Hoenner" w:date="2015-08-18T16:06:00Z">
              <w:r>
                <w:rPr>
                  <w:b/>
                </w:rPr>
                <w:t>no</w:t>
              </w:r>
              <w:proofErr w:type="gramEnd"/>
              <w:r>
                <w:rPr>
                  <w:b/>
                </w:rPr>
                <w:t>_data_days</w:t>
              </w:r>
            </w:ins>
          </w:p>
        </w:tc>
      </w:tr>
      <w:tr w:rsidR="00850FA0" w14:paraId="4603C6C7" w14:textId="77777777" w:rsidTr="00850FA0">
        <w:trPr>
          <w:jc w:val="center"/>
          <w:trPrChange w:id="148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49" w:author="Xavier Hoenner" w:date="2015-08-21T10:59:00Z">
              <w:tcPr>
                <w:tcW w:w="1101" w:type="dxa"/>
                <w:vAlign w:val="center"/>
              </w:tcPr>
            </w:tcPrChange>
          </w:tcPr>
          <w:p w14:paraId="229A943D" w14:textId="38169018" w:rsidR="00850FA0" w:rsidRDefault="00850FA0" w:rsidP="000915AA">
            <w:pPr>
              <w:jc w:val="center"/>
            </w:pPr>
            <w:r>
              <w:t>Tagged animals</w:t>
            </w:r>
          </w:p>
        </w:tc>
        <w:tc>
          <w:tcPr>
            <w:tcW w:w="1275" w:type="dxa"/>
            <w:vAlign w:val="center"/>
            <w:tcPrChange w:id="150" w:author="Xavier Hoenner" w:date="2015-08-21T10:59:00Z">
              <w:tcPr>
                <w:tcW w:w="1275" w:type="dxa"/>
                <w:vAlign w:val="center"/>
              </w:tcPr>
            </w:tcPrChange>
          </w:tcPr>
          <w:p w14:paraId="1F359AD0" w14:textId="369C7443" w:rsidR="00850FA0" w:rsidRDefault="00850FA0" w:rsidP="000915AA">
            <w:pPr>
              <w:jc w:val="center"/>
            </w:pPr>
            <w:r>
              <w:t xml:space="preserve"># </w:t>
            </w:r>
            <w:proofErr w:type="gramStart"/>
            <w:r>
              <w:t>animals</w:t>
            </w:r>
            <w:proofErr w:type="gramEnd"/>
          </w:p>
        </w:tc>
        <w:tc>
          <w:tcPr>
            <w:tcW w:w="1049" w:type="dxa"/>
            <w:vAlign w:val="center"/>
            <w:tcPrChange w:id="151" w:author="Xavier Hoenner" w:date="2015-08-21T10:59:00Z">
              <w:tcPr>
                <w:tcW w:w="1049" w:type="dxa"/>
                <w:vAlign w:val="center"/>
              </w:tcPr>
            </w:tcPrChange>
          </w:tcPr>
          <w:p w14:paraId="6680EF4F" w14:textId="40309D2E" w:rsidR="00850FA0" w:rsidRDefault="00850FA0" w:rsidP="00C430F5">
            <w:pPr>
              <w:jc w:val="center"/>
            </w:pPr>
            <w:r>
              <w:t xml:space="preserve"># </w:t>
            </w:r>
            <w:del w:id="152" w:author="Xavier Hoenner" w:date="2015-08-14T14:47:00Z">
              <w:r w:rsidDel="00C430F5">
                <w:delText>measurements</w:delText>
              </w:r>
            </w:del>
            <w:proofErr w:type="gramStart"/>
            <w:ins w:id="153" w:author="Xavier Hoenner" w:date="2015-08-14T14:47:00Z">
              <w:r>
                <w:t>locations</w:t>
              </w:r>
            </w:ins>
            <w:proofErr w:type="gramEnd"/>
          </w:p>
        </w:tc>
        <w:tc>
          <w:tcPr>
            <w:tcW w:w="993" w:type="dxa"/>
            <w:vAlign w:val="center"/>
            <w:tcPrChange w:id="154" w:author="Xavier Hoenner" w:date="2015-08-21T10:59:00Z">
              <w:tcPr>
                <w:tcW w:w="993" w:type="dxa"/>
                <w:vAlign w:val="center"/>
              </w:tcPr>
            </w:tcPrChange>
          </w:tcPr>
          <w:p w14:paraId="2A7D20D4" w14:textId="77777777" w:rsidR="00850FA0" w:rsidRDefault="00850FA0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  <w:tcPrChange w:id="155" w:author="Xavier Hoenner" w:date="2015-08-21T10:59:00Z">
              <w:tcPr>
                <w:tcW w:w="992" w:type="dxa"/>
                <w:vAlign w:val="center"/>
              </w:tcPr>
            </w:tcPrChange>
          </w:tcPr>
          <w:p w14:paraId="1D612588" w14:textId="77777777" w:rsidR="00850FA0" w:rsidRDefault="00850FA0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  <w:tcPrChange w:id="156" w:author="Xavier Hoenner" w:date="2015-08-21T10:59:00Z">
              <w:tcPr>
                <w:tcW w:w="992" w:type="dxa"/>
                <w:vAlign w:val="center"/>
              </w:tcPr>
            </w:tcPrChange>
          </w:tcPr>
          <w:p w14:paraId="32E994F2" w14:textId="1A120116" w:rsidR="00850FA0" w:rsidRDefault="00850FA0" w:rsidP="000915AA">
            <w:pPr>
              <w:jc w:val="center"/>
            </w:pPr>
            <w:del w:id="157" w:author="Xavier Hoenner" w:date="2015-08-18T16:06:00Z">
              <w:r w:rsidDel="00D53343">
                <w:delText>Mean time coverage (days)</w:delText>
              </w:r>
            </w:del>
            <w:ins w:id="158" w:author="Xavier Hoenner" w:date="2015-08-18T16:06:00Z">
              <w:r>
                <w:t xml:space="preserve"># </w:t>
              </w:r>
              <w:proofErr w:type="gramStart"/>
              <w:r>
                <w:t>days</w:t>
              </w:r>
              <w:proofErr w:type="gramEnd"/>
              <w:r>
                <w:t xml:space="preserve"> of data (range)</w:t>
              </w:r>
            </w:ins>
          </w:p>
        </w:tc>
      </w:tr>
      <w:tr w:rsidR="00850FA0" w14:paraId="3BE0346D" w14:textId="77777777" w:rsidTr="00850FA0">
        <w:trPr>
          <w:jc w:val="center"/>
          <w:trPrChange w:id="159" w:author="Xavier Hoenner" w:date="2015-08-21T10:59:00Z">
            <w:trPr>
              <w:jc w:val="center"/>
            </w:trPr>
          </w:trPrChange>
        </w:trPr>
        <w:tc>
          <w:tcPr>
            <w:tcW w:w="1101" w:type="dxa"/>
            <w:vAlign w:val="center"/>
            <w:tcPrChange w:id="160" w:author="Xavier Hoenner" w:date="2015-08-21T10:59:00Z">
              <w:tcPr>
                <w:tcW w:w="1101" w:type="dxa"/>
                <w:vAlign w:val="center"/>
              </w:tcPr>
            </w:tcPrChange>
          </w:tcPr>
          <w:p w14:paraId="2B1D9A5D" w14:textId="77777777" w:rsidR="00850FA0" w:rsidRDefault="00850FA0" w:rsidP="000915AA">
            <w:pPr>
              <w:jc w:val="center"/>
            </w:pPr>
          </w:p>
        </w:tc>
        <w:tc>
          <w:tcPr>
            <w:tcW w:w="1275" w:type="dxa"/>
            <w:vAlign w:val="center"/>
            <w:tcPrChange w:id="161" w:author="Xavier Hoenner" w:date="2015-08-21T10:59:00Z">
              <w:tcPr>
                <w:tcW w:w="1275" w:type="dxa"/>
                <w:vAlign w:val="center"/>
              </w:tcPr>
            </w:tcPrChange>
          </w:tcPr>
          <w:p w14:paraId="29B7AC7E" w14:textId="77777777" w:rsidR="00850FA0" w:rsidRDefault="00850FA0" w:rsidP="000915AA">
            <w:pPr>
              <w:jc w:val="center"/>
            </w:pPr>
          </w:p>
        </w:tc>
        <w:tc>
          <w:tcPr>
            <w:tcW w:w="1049" w:type="dxa"/>
            <w:vAlign w:val="center"/>
            <w:tcPrChange w:id="162" w:author="Xavier Hoenner" w:date="2015-08-21T10:59:00Z">
              <w:tcPr>
                <w:tcW w:w="1049" w:type="dxa"/>
                <w:vAlign w:val="center"/>
              </w:tcPr>
            </w:tcPrChange>
          </w:tcPr>
          <w:p w14:paraId="066114ED" w14:textId="77777777" w:rsidR="00850FA0" w:rsidRDefault="00850FA0" w:rsidP="000915AA">
            <w:pPr>
              <w:jc w:val="center"/>
            </w:pPr>
          </w:p>
        </w:tc>
        <w:tc>
          <w:tcPr>
            <w:tcW w:w="993" w:type="dxa"/>
            <w:vAlign w:val="center"/>
            <w:tcPrChange w:id="163" w:author="Xavier Hoenner" w:date="2015-08-21T10:59:00Z">
              <w:tcPr>
                <w:tcW w:w="993" w:type="dxa"/>
                <w:vAlign w:val="center"/>
              </w:tcPr>
            </w:tcPrChange>
          </w:tcPr>
          <w:p w14:paraId="2E8A7F24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64" w:author="Xavier Hoenner" w:date="2015-08-21T10:59:00Z">
              <w:tcPr>
                <w:tcW w:w="992" w:type="dxa"/>
                <w:vAlign w:val="center"/>
              </w:tcPr>
            </w:tcPrChange>
          </w:tcPr>
          <w:p w14:paraId="123C50C3" w14:textId="77777777" w:rsidR="00850FA0" w:rsidRDefault="00850FA0" w:rsidP="000915AA">
            <w:pPr>
              <w:jc w:val="center"/>
            </w:pPr>
          </w:p>
        </w:tc>
        <w:tc>
          <w:tcPr>
            <w:tcW w:w="992" w:type="dxa"/>
            <w:vAlign w:val="center"/>
            <w:tcPrChange w:id="165" w:author="Xavier Hoenner" w:date="2015-08-21T10:59:00Z">
              <w:tcPr>
                <w:tcW w:w="992" w:type="dxa"/>
                <w:vAlign w:val="center"/>
              </w:tcPr>
            </w:tcPrChange>
          </w:tcPr>
          <w:p w14:paraId="2EF303A9" w14:textId="77777777" w:rsidR="00850FA0" w:rsidRDefault="00850FA0" w:rsidP="000915AA">
            <w:pPr>
              <w:jc w:val="center"/>
            </w:pPr>
          </w:p>
        </w:tc>
      </w:tr>
    </w:tbl>
    <w:p w14:paraId="2347FEC2" w14:textId="0A4775A0" w:rsidR="002D25FA" w:rsidRDefault="002D25FA" w:rsidP="0011694F">
      <w:r>
        <w:br w:type="page"/>
      </w:r>
    </w:p>
    <w:p w14:paraId="0C6B55FE" w14:textId="0A1273F7" w:rsidR="0011694F" w:rsidRDefault="00982FDB" w:rsidP="0011694F">
      <w:pPr>
        <w:pStyle w:val="Heading2"/>
      </w:pPr>
      <w:r>
        <w:lastRenderedPageBreak/>
        <w:t>3</w:t>
      </w:r>
      <w:r w:rsidR="0011694F" w:rsidRPr="00E123F0">
        <w:t>.</w:t>
      </w:r>
      <w:r w:rsidR="0011694F">
        <w:t>2</w:t>
      </w:r>
      <w:r w:rsidR="0011694F" w:rsidRPr="00E123F0">
        <w:t xml:space="preserve"> </w:t>
      </w:r>
      <w:r w:rsidR="0011694F">
        <w:t>D</w:t>
      </w:r>
      <w:r w:rsidR="0011694F" w:rsidRPr="00E123F0">
        <w:t xml:space="preserve">ata </w:t>
      </w:r>
      <w:r w:rsidR="0011694F">
        <w:t>report – all data on the portal</w:t>
      </w:r>
    </w:p>
    <w:p w14:paraId="0CCEA4D4" w14:textId="12EFB1C0" w:rsidR="0011694F" w:rsidRDefault="0011694F" w:rsidP="0011694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‘A_AATAMS_</w:t>
      </w:r>
      <w:r w:rsidR="00982FDB">
        <w:rPr>
          <w:u w:val="none"/>
        </w:rPr>
        <w:t>Biologging</w:t>
      </w:r>
      <w:r w:rsidRPr="0011784D">
        <w:rPr>
          <w:u w:val="none"/>
        </w:rPr>
        <w:t>_allData_dataOnPortal’</w:t>
      </w:r>
    </w:p>
    <w:p w14:paraId="6E960B4A" w14:textId="77777777" w:rsidR="0011694F" w:rsidRDefault="0011694F" w:rsidP="0011694F"/>
    <w:p w14:paraId="0D3C1185" w14:textId="77777777" w:rsidR="0011694F" w:rsidRPr="0011784D" w:rsidRDefault="0011694F" w:rsidP="0011694F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5478C3B4" w14:textId="77777777" w:rsidR="0011694F" w:rsidRDefault="0011694F" w:rsidP="0011694F">
      <w:pPr>
        <w:rPr>
          <w:u w:val="single"/>
        </w:rPr>
      </w:pPr>
    </w:p>
    <w:p w14:paraId="37F8A68F" w14:textId="77777777" w:rsidR="0011694F" w:rsidRDefault="0011694F" w:rsidP="0011694F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4368"/>
      </w:tblGrid>
      <w:tr w:rsidR="0011694F" w14:paraId="240C4CD2" w14:textId="77777777" w:rsidTr="000915AA">
        <w:tc>
          <w:tcPr>
            <w:tcW w:w="1271" w:type="dxa"/>
          </w:tcPr>
          <w:p w14:paraId="591A9171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184" w:type="dxa"/>
          </w:tcPr>
          <w:p w14:paraId="6B4A7F8E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 w:rsidRPr="003D503B">
              <w:rPr>
                <w:szCs w:val="24"/>
              </w:rPr>
              <w:t>db</w:t>
            </w:r>
            <w:r>
              <w:rPr>
                <w:szCs w:val="24"/>
              </w:rPr>
              <w:t>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11694F" w14:paraId="01603A55" w14:textId="77777777" w:rsidTr="000915AA">
        <w:tc>
          <w:tcPr>
            <w:tcW w:w="1271" w:type="dxa"/>
          </w:tcPr>
          <w:p w14:paraId="06EBCCDD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184" w:type="dxa"/>
          </w:tcPr>
          <w:p w14:paraId="1F1EF315" w14:textId="77777777" w:rsidR="0011694F" w:rsidRPr="003D503B" w:rsidRDefault="0011694F" w:rsidP="000915AA">
            <w:pPr>
              <w:rPr>
                <w:rFonts w:asciiTheme="majorHAnsi" w:eastAsiaTheme="majorEastAsia" w:hAnsiTheme="majorHAnsi" w:cstheme="majorBidi"/>
                <w:i/>
                <w:iCs/>
                <w:color w:val="404040" w:themeColor="text1" w:themeTint="B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11694F" w14:paraId="32B9A690" w14:textId="77777777" w:rsidTr="000915AA">
        <w:tc>
          <w:tcPr>
            <w:tcW w:w="1271" w:type="dxa"/>
          </w:tcPr>
          <w:p w14:paraId="63AA9037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184" w:type="dxa"/>
          </w:tcPr>
          <w:p w14:paraId="216B76CF" w14:textId="77777777" w:rsidR="0011694F" w:rsidRPr="003D503B" w:rsidRDefault="0011694F" w:rsidP="000915AA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11694F" w14:paraId="594DBFF7" w14:textId="77777777" w:rsidTr="000915AA">
        <w:tc>
          <w:tcPr>
            <w:tcW w:w="1271" w:type="dxa"/>
          </w:tcPr>
          <w:p w14:paraId="1737A11B" w14:textId="77777777" w:rsidR="0011694F" w:rsidRPr="003D503B" w:rsidRDefault="0011694F" w:rsidP="000915AA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4184" w:type="dxa"/>
          </w:tcPr>
          <w:p w14:paraId="4C2C4487" w14:textId="2C5211A9" w:rsidR="0011694F" w:rsidRPr="003D503B" w:rsidRDefault="0011694F" w:rsidP="003815B2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aatams</w:t>
            </w:r>
            <w:proofErr w:type="gramEnd"/>
            <w:r>
              <w:rPr>
                <w:szCs w:val="24"/>
              </w:rPr>
              <w:t>_</w:t>
            </w:r>
            <w:r w:rsidR="00982FDB">
              <w:rPr>
                <w:szCs w:val="24"/>
              </w:rPr>
              <w:t>biologging</w:t>
            </w:r>
            <w:r>
              <w:rPr>
                <w:szCs w:val="24"/>
              </w:rPr>
              <w:t>_all_deployments_view</w:t>
            </w:r>
          </w:p>
        </w:tc>
      </w:tr>
    </w:tbl>
    <w:p w14:paraId="16CA472B" w14:textId="77777777" w:rsidR="0011694F" w:rsidRDefault="0011694F" w:rsidP="0011694F"/>
    <w:p w14:paraId="6918E754" w14:textId="77777777" w:rsidR="0011694F" w:rsidRDefault="0011694F" w:rsidP="0011694F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7B6F6FE2" w14:textId="77777777" w:rsidR="0011694F" w:rsidRDefault="0011694F" w:rsidP="0011694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7D24204B" w14:textId="7B1CF544" w:rsidR="0011694F" w:rsidRPr="009E4710" w:rsidRDefault="0011694F" w:rsidP="0011694F">
      <w:pPr>
        <w:ind w:left="1843" w:hanging="1843"/>
        <w:rPr>
          <w:u w:val="single"/>
        </w:rPr>
      </w:pPr>
      <w:r w:rsidRPr="009E4710">
        <w:rPr>
          <w:u w:val="single"/>
        </w:rPr>
        <w:t>Data grouping options:</w:t>
      </w:r>
      <w:r>
        <w:t xml:space="preserve"> Group by ‘</w:t>
      </w:r>
      <w:r w:rsidR="00982FDB">
        <w:t>tagged_animals’</w:t>
      </w:r>
      <w:r>
        <w:t>.</w:t>
      </w:r>
    </w:p>
    <w:p w14:paraId="6DF7CC5D" w14:textId="47B6314A" w:rsidR="0011694F" w:rsidRDefault="0011694F" w:rsidP="0011694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 w:rsidR="00982FDB" w:rsidRPr="006B3C3D">
        <w:t xml:space="preserve"> </w:t>
      </w:r>
      <w:r w:rsidR="00982FDB">
        <w:t>Common name of animals equipped with biologgers</w:t>
      </w:r>
      <w:r w:rsidRPr="000D0C46">
        <w:t>.</w:t>
      </w:r>
      <w:r w:rsidR="00982FDB" w:rsidRPr="006B3C3D">
        <w:br/>
      </w:r>
      <w:r w:rsidR="00982FDB" w:rsidRPr="006B3C3D">
        <w:rPr>
          <w:b/>
        </w:rPr>
        <w:t>‘</w:t>
      </w:r>
      <w:r w:rsidR="00982FDB">
        <w:rPr>
          <w:b/>
        </w:rPr>
        <w:t xml:space="preserve"># </w:t>
      </w:r>
      <w:del w:id="166" w:author="Xavier Hoenner" w:date="2015-08-14T14:48:00Z">
        <w:r w:rsidR="00982FDB" w:rsidDel="00C430F5">
          <w:rPr>
            <w:b/>
          </w:rPr>
          <w:delText>measurements</w:delText>
        </w:r>
        <w:r w:rsidR="00982FDB" w:rsidRPr="006B3C3D" w:rsidDel="00C430F5">
          <w:rPr>
            <w:b/>
          </w:rPr>
          <w:delText>’</w:delText>
        </w:r>
      </w:del>
      <w:proofErr w:type="gramStart"/>
      <w:ins w:id="167" w:author="Xavier Hoenner" w:date="2015-08-14T14:48:00Z">
        <w:r w:rsidR="00C430F5">
          <w:rPr>
            <w:b/>
          </w:rPr>
          <w:t>locations</w:t>
        </w:r>
      </w:ins>
      <w:proofErr w:type="gramEnd"/>
      <w:r w:rsidR="00982FDB" w:rsidRPr="006B3C3D">
        <w:t xml:space="preserve">: </w:t>
      </w:r>
      <w:r w:rsidR="00982FDB">
        <w:t xml:space="preserve">Number of </w:t>
      </w:r>
      <w:del w:id="168" w:author="Xavier Hoenner" w:date="2015-08-14T14:48:00Z">
        <w:r w:rsidR="00982FDB" w:rsidDel="00C430F5">
          <w:delText xml:space="preserve">measurements </w:delText>
        </w:r>
      </w:del>
      <w:ins w:id="169" w:author="Xavier Hoenner" w:date="2015-08-14T14:48:00Z">
        <w:r w:rsidR="00C430F5">
          <w:t xml:space="preserve">locations obtained </w:t>
        </w:r>
      </w:ins>
      <w:r w:rsidR="00982FDB">
        <w:t>for each animal.</w:t>
      </w:r>
      <w:r w:rsidR="00982FDB">
        <w:br/>
      </w:r>
      <w:r w:rsidR="00982FDB" w:rsidRPr="006B3C3D">
        <w:rPr>
          <w:b/>
        </w:rPr>
        <w:t>‘Start’</w:t>
      </w:r>
      <w:r w:rsidR="00982FDB" w:rsidRPr="006B3C3D">
        <w:t xml:space="preserve">: </w:t>
      </w:r>
      <w:del w:id="170" w:author="Xavier Hoenner" w:date="2015-08-14T14:48:00Z">
        <w:r w:rsidR="00982FDB" w:rsidDel="00C430F5">
          <w:delText>Recording d</w:delText>
        </w:r>
      </w:del>
      <w:ins w:id="171" w:author="Xavier Hoenner" w:date="2015-08-14T14:48:00Z">
        <w:r w:rsidR="00C430F5">
          <w:t>D</w:t>
        </w:r>
      </w:ins>
      <w:r w:rsidR="00982FDB">
        <w:t xml:space="preserve">ate of the first </w:t>
      </w:r>
      <w:del w:id="172" w:author="Xavier Hoenner" w:date="2015-08-14T14:48:00Z">
        <w:r w:rsidR="00982FDB" w:rsidDel="00C430F5">
          <w:delText xml:space="preserve">measurement </w:delText>
        </w:r>
      </w:del>
      <w:ins w:id="173" w:author="Xavier Hoenner" w:date="2015-08-14T14:48:00Z">
        <w:r w:rsidR="00C430F5">
          <w:t xml:space="preserve">location </w:t>
        </w:r>
      </w:ins>
      <w:r w:rsidR="00982FDB">
        <w:t>(format: dd/mm/yyyy).</w:t>
      </w:r>
      <w:r w:rsidR="00982FDB" w:rsidRPr="006B3C3D">
        <w:br/>
      </w:r>
      <w:r w:rsidR="00982FDB" w:rsidRPr="006B3C3D">
        <w:rPr>
          <w:b/>
        </w:rPr>
        <w:t>‘</w:t>
      </w:r>
      <w:r w:rsidR="00982FDB" w:rsidRPr="00ED7666">
        <w:rPr>
          <w:b/>
        </w:rPr>
        <w:t>End’</w:t>
      </w:r>
      <w:r w:rsidR="00982FDB" w:rsidRPr="00ED7666">
        <w:t xml:space="preserve">: </w:t>
      </w:r>
      <w:del w:id="174" w:author="Xavier Hoenner" w:date="2015-08-14T14:48:00Z">
        <w:r w:rsidR="00982FDB" w:rsidDel="00C430F5">
          <w:delText>Recording d</w:delText>
        </w:r>
      </w:del>
      <w:ins w:id="175" w:author="Xavier Hoenner" w:date="2015-08-14T14:48:00Z">
        <w:r w:rsidR="00C430F5">
          <w:t>D</w:t>
        </w:r>
      </w:ins>
      <w:r w:rsidR="00982FDB">
        <w:t xml:space="preserve">ate of the last </w:t>
      </w:r>
      <w:del w:id="176" w:author="Xavier Hoenner" w:date="2015-08-14T14:48:00Z">
        <w:r w:rsidR="00982FDB" w:rsidDel="00C430F5">
          <w:delText>measurement</w:delText>
        </w:r>
        <w:r w:rsidR="00982FDB" w:rsidRPr="0056539A" w:rsidDel="00C430F5">
          <w:delText xml:space="preserve"> </w:delText>
        </w:r>
      </w:del>
      <w:ins w:id="177" w:author="Xavier Hoenner" w:date="2015-08-14T14:48:00Z">
        <w:r w:rsidR="00C430F5">
          <w:t xml:space="preserve">location </w:t>
        </w:r>
      </w:ins>
      <w:r w:rsidR="00982FDB" w:rsidRPr="00ED7666">
        <w:t>(format: dd/mm/yyyy).</w:t>
      </w:r>
      <w:r w:rsidR="00982FDB" w:rsidRPr="00ED7666">
        <w:br/>
      </w:r>
      <w:ins w:id="178" w:author="Xavier Hoenner" w:date="2015-08-18T16:07:00Z">
        <w:r w:rsidR="00D53343">
          <w:rPr>
            <w:b/>
          </w:rPr>
          <w:t xml:space="preserve"># </w:t>
        </w:r>
        <w:proofErr w:type="gramStart"/>
        <w:r w:rsidR="00D53343">
          <w:rPr>
            <w:b/>
          </w:rPr>
          <w:t>days</w:t>
        </w:r>
        <w:proofErr w:type="gramEnd"/>
        <w:r w:rsidR="00D53343">
          <w:rPr>
            <w:b/>
          </w:rPr>
          <w:t xml:space="preserve"> of data</w:t>
        </w:r>
        <w:r w:rsidR="00D53343" w:rsidRPr="00ED7666">
          <w:t xml:space="preserve">: </w:t>
        </w:r>
        <w:r w:rsidR="00D53343">
          <w:t>N</w:t>
        </w:r>
        <w:r w:rsidR="00D53343" w:rsidRPr="00ED7666">
          <w:t xml:space="preserve">umber of </w:t>
        </w:r>
        <w:r w:rsidR="00D53343">
          <w:t>days</w:t>
        </w:r>
        <w:r w:rsidR="00D53343" w:rsidRPr="00ED7666">
          <w:t xml:space="preserve"> </w:t>
        </w:r>
        <w:r w:rsidR="00D53343">
          <w:t>during which locations were obtained</w:t>
        </w:r>
        <w:r w:rsidR="00D53343" w:rsidRPr="00ED7666">
          <w:t>.</w:t>
        </w:r>
      </w:ins>
      <w:del w:id="179" w:author="Xavier Hoenner" w:date="2015-08-18T16:07:00Z">
        <w:r w:rsidR="00982FDB" w:rsidRPr="00ED7666" w:rsidDel="00D53343">
          <w:rPr>
            <w:b/>
          </w:rPr>
          <w:delText xml:space="preserve">‘Mean time </w:delText>
        </w:r>
        <w:r w:rsidR="00982FDB" w:rsidDel="00D53343">
          <w:rPr>
            <w:b/>
          </w:rPr>
          <w:delText>c</w:delText>
        </w:r>
        <w:r w:rsidR="00982FDB" w:rsidRPr="00ED7666" w:rsidDel="00D53343">
          <w:rPr>
            <w:b/>
          </w:rPr>
          <w:delText>overage’</w:delText>
        </w:r>
        <w:r w:rsidR="00982FDB" w:rsidRPr="00ED7666" w:rsidDel="00D53343">
          <w:delText xml:space="preserve">: Mean number of days </w:delText>
        </w:r>
        <w:r w:rsidR="00982FDB" w:rsidDel="00D53343">
          <w:delText xml:space="preserve">during which </w:delText>
        </w:r>
      </w:del>
      <w:del w:id="180" w:author="Xavier Hoenner" w:date="2015-08-14T14:48:00Z">
        <w:r w:rsidR="00982FDB" w:rsidDel="00C430F5">
          <w:delText xml:space="preserve">measurements </w:delText>
        </w:r>
      </w:del>
      <w:del w:id="181" w:author="Xavier Hoenner" w:date="2015-08-18T16:07:00Z">
        <w:r w:rsidR="00982FDB" w:rsidDel="00D53343">
          <w:delText xml:space="preserve">were </w:delText>
        </w:r>
      </w:del>
      <w:del w:id="182" w:author="Xavier Hoenner" w:date="2015-08-14T14:48:00Z">
        <w:r w:rsidR="00982FDB" w:rsidDel="00C430F5">
          <w:delText>recorded</w:delText>
        </w:r>
      </w:del>
      <w:del w:id="183" w:author="Xavier Hoenner" w:date="2015-08-18T16:07:00Z">
        <w:r w:rsidR="00982FDB" w:rsidRPr="00ED7666" w:rsidDel="00D53343">
          <w:delText xml:space="preserve">. </w:delText>
        </w:r>
      </w:del>
      <w:r w:rsidR="00982FDB">
        <w:br/>
      </w:r>
      <w:r w:rsidR="00982FDB">
        <w:rPr>
          <w:b/>
        </w:rPr>
        <w:t xml:space="preserve">AATAMS: </w:t>
      </w:r>
      <w:r w:rsidR="00982FDB">
        <w:t>Australian Animal Tagging and Monitoring System (</w:t>
      </w:r>
      <w:hyperlink r:id="rId20" w:history="1">
        <w:r w:rsidR="00982FDB" w:rsidRPr="009830B3">
          <w:rPr>
            <w:rStyle w:val="Hyperlink"/>
          </w:rPr>
          <w:t>http://imos.org.au/aatams.html</w:t>
        </w:r>
      </w:hyperlink>
      <w:r w:rsidR="00982FDB">
        <w:t>).</w:t>
      </w:r>
    </w:p>
    <w:p w14:paraId="5667F402" w14:textId="77777777" w:rsidR="0011694F" w:rsidRDefault="0011694F" w:rsidP="0011694F">
      <w:pPr>
        <w:ind w:left="993" w:hanging="993"/>
        <w:rPr>
          <w:u w:val="single"/>
        </w:rPr>
      </w:pPr>
    </w:p>
    <w:p w14:paraId="6D08E40A" w14:textId="77777777" w:rsidR="0011694F" w:rsidRPr="00D315D2" w:rsidRDefault="0011694F" w:rsidP="0011694F">
      <w:pPr>
        <w:ind w:left="993" w:hanging="993"/>
        <w:rPr>
          <w:u w:val="single"/>
        </w:rPr>
      </w:pPr>
    </w:p>
    <w:p w14:paraId="09214261" w14:textId="77777777" w:rsidR="0011694F" w:rsidRDefault="0011694F" w:rsidP="0011694F">
      <w:pPr>
        <w:pStyle w:val="Heading3"/>
      </w:pPr>
      <w:r>
        <w:t>Template</w:t>
      </w:r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14:paraId="1C7750DA" w14:textId="77777777" w:rsidTr="003815B2">
        <w:trPr>
          <w:jc w:val="center"/>
        </w:trPr>
        <w:tc>
          <w:tcPr>
            <w:tcW w:w="1275" w:type="dxa"/>
            <w:vAlign w:val="center"/>
          </w:tcPr>
          <w:p w14:paraId="7F32154C" w14:textId="29A91C3F" w:rsidR="00982FDB" w:rsidRPr="0025464E" w:rsidRDefault="00982FDB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animal</w:t>
            </w:r>
            <w:proofErr w:type="gramEnd"/>
            <w:r>
              <w:rPr>
                <w:b/>
              </w:rPr>
              <w:t>_id</w:t>
            </w:r>
          </w:p>
        </w:tc>
        <w:tc>
          <w:tcPr>
            <w:tcW w:w="1049" w:type="dxa"/>
            <w:vAlign w:val="center"/>
          </w:tcPr>
          <w:p w14:paraId="3F680CAE" w14:textId="6CE33417" w:rsidR="00982FDB" w:rsidRPr="0025464E" w:rsidRDefault="00982FDB" w:rsidP="00C430F5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nb</w:t>
            </w:r>
            <w:proofErr w:type="gramEnd"/>
            <w:r>
              <w:rPr>
                <w:b/>
              </w:rPr>
              <w:t>_</w:t>
            </w:r>
            <w:del w:id="184" w:author="Xavier Hoenner" w:date="2015-08-14T14:48:00Z">
              <w:r w:rsidDel="00C430F5">
                <w:rPr>
                  <w:b/>
                </w:rPr>
                <w:delText>measurements</w:delText>
              </w:r>
            </w:del>
            <w:ins w:id="185" w:author="Xavier Hoenner" w:date="2015-08-14T14:48:00Z">
              <w:r w:rsidR="00C430F5">
                <w:rPr>
                  <w:b/>
                </w:rPr>
                <w:t>locations</w:t>
              </w:r>
            </w:ins>
          </w:p>
        </w:tc>
        <w:tc>
          <w:tcPr>
            <w:tcW w:w="993" w:type="dxa"/>
            <w:vAlign w:val="center"/>
          </w:tcPr>
          <w:p w14:paraId="15BB43A8" w14:textId="77777777" w:rsidR="00982FDB" w:rsidRDefault="00982FDB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lat</w:t>
            </w:r>
            <w:proofErr w:type="gramEnd"/>
            <w:r>
              <w:rPr>
                <w:b/>
              </w:rPr>
              <w:t>_range</w:t>
            </w:r>
          </w:p>
        </w:tc>
        <w:tc>
          <w:tcPr>
            <w:tcW w:w="993" w:type="dxa"/>
            <w:vAlign w:val="center"/>
          </w:tcPr>
          <w:p w14:paraId="4C1F52B5" w14:textId="77777777" w:rsidR="00982FDB" w:rsidRDefault="00982FDB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lon</w:t>
            </w:r>
            <w:proofErr w:type="gramEnd"/>
            <w:r>
              <w:rPr>
                <w:b/>
              </w:rPr>
              <w:t>_range</w:t>
            </w:r>
          </w:p>
        </w:tc>
        <w:tc>
          <w:tcPr>
            <w:tcW w:w="993" w:type="dxa"/>
            <w:vAlign w:val="center"/>
          </w:tcPr>
          <w:p w14:paraId="68B4B8F3" w14:textId="686106C1" w:rsidR="00982FDB" w:rsidRPr="0025464E" w:rsidRDefault="00982FDB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start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992" w:type="dxa"/>
            <w:vAlign w:val="center"/>
          </w:tcPr>
          <w:p w14:paraId="78284240" w14:textId="3CC1A31B" w:rsidR="00982FDB" w:rsidRPr="0025464E" w:rsidRDefault="00982FDB" w:rsidP="000915AA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end</w:t>
            </w:r>
            <w:proofErr w:type="gramEnd"/>
            <w:r>
              <w:rPr>
                <w:b/>
              </w:rPr>
              <w:t>_date</w:t>
            </w:r>
          </w:p>
        </w:tc>
        <w:tc>
          <w:tcPr>
            <w:tcW w:w="992" w:type="dxa"/>
            <w:vAlign w:val="center"/>
          </w:tcPr>
          <w:p w14:paraId="3B829ABE" w14:textId="6232572B" w:rsidR="00982FDB" w:rsidRDefault="00982FDB">
            <w:pPr>
              <w:jc w:val="center"/>
              <w:rPr>
                <w:b/>
              </w:rPr>
              <w:pPrChange w:id="186" w:author="Xavier Hoenner" w:date="2015-08-18T16:08:00Z">
                <w:pPr>
                  <w:spacing w:after="200" w:line="276" w:lineRule="auto"/>
                  <w:jc w:val="center"/>
                </w:pPr>
              </w:pPrChange>
            </w:pPr>
            <w:del w:id="187" w:author="Xavier Hoenner" w:date="2015-08-18T16:08:00Z">
              <w:r w:rsidDel="00D53343">
                <w:rPr>
                  <w:b/>
                </w:rPr>
                <w:delText>mean_</w:delText>
              </w:r>
            </w:del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</w:p>
        </w:tc>
      </w:tr>
      <w:tr w:rsidR="00982FDB" w14:paraId="0D23628C" w14:textId="77777777" w:rsidTr="003815B2">
        <w:trPr>
          <w:jc w:val="center"/>
        </w:trPr>
        <w:tc>
          <w:tcPr>
            <w:tcW w:w="1275" w:type="dxa"/>
            <w:vAlign w:val="center"/>
          </w:tcPr>
          <w:p w14:paraId="5B35F5E6" w14:textId="34577341" w:rsidR="00982FDB" w:rsidRDefault="00982FDB" w:rsidP="000915AA">
            <w:pPr>
              <w:jc w:val="center"/>
            </w:pPr>
            <w:r>
              <w:t>Animal ID</w:t>
            </w:r>
          </w:p>
        </w:tc>
        <w:tc>
          <w:tcPr>
            <w:tcW w:w="1049" w:type="dxa"/>
            <w:vAlign w:val="center"/>
          </w:tcPr>
          <w:p w14:paraId="40275C5C" w14:textId="7932672E" w:rsidR="00982FDB" w:rsidRDefault="00982FDB" w:rsidP="00C430F5">
            <w:pPr>
              <w:jc w:val="center"/>
            </w:pPr>
            <w:r>
              <w:t xml:space="preserve"># </w:t>
            </w:r>
            <w:del w:id="188" w:author="Xavier Hoenner" w:date="2015-08-14T14:48:00Z">
              <w:r w:rsidDel="00C430F5">
                <w:delText>measurements</w:delText>
              </w:r>
            </w:del>
            <w:proofErr w:type="gramStart"/>
            <w:ins w:id="189" w:author="Xavier Hoenner" w:date="2015-08-14T14:48:00Z">
              <w:r w:rsidR="00C430F5">
                <w:t>locations</w:t>
              </w:r>
            </w:ins>
            <w:proofErr w:type="gramEnd"/>
          </w:p>
        </w:tc>
        <w:tc>
          <w:tcPr>
            <w:tcW w:w="993" w:type="dxa"/>
            <w:vAlign w:val="center"/>
          </w:tcPr>
          <w:p w14:paraId="410F0D2A" w14:textId="77777777" w:rsidR="00982FDB" w:rsidRDefault="00982FDB" w:rsidP="000915AA">
            <w:pPr>
              <w:jc w:val="center"/>
            </w:pPr>
            <w:r>
              <w:t>Latitudinal range</w:t>
            </w:r>
          </w:p>
        </w:tc>
        <w:tc>
          <w:tcPr>
            <w:tcW w:w="993" w:type="dxa"/>
            <w:vAlign w:val="center"/>
          </w:tcPr>
          <w:p w14:paraId="7978D2A1" w14:textId="77777777" w:rsidR="00982FDB" w:rsidRDefault="00982FDB" w:rsidP="000915AA">
            <w:pPr>
              <w:jc w:val="center"/>
            </w:pPr>
            <w:r>
              <w:t>Longitudinal range</w:t>
            </w:r>
          </w:p>
        </w:tc>
        <w:tc>
          <w:tcPr>
            <w:tcW w:w="993" w:type="dxa"/>
            <w:vAlign w:val="center"/>
          </w:tcPr>
          <w:p w14:paraId="2B356A8B" w14:textId="77777777" w:rsidR="00982FDB" w:rsidRDefault="00982FDB" w:rsidP="000915AA">
            <w:pPr>
              <w:jc w:val="center"/>
            </w:pPr>
            <w:r>
              <w:t>Start</w:t>
            </w:r>
          </w:p>
        </w:tc>
        <w:tc>
          <w:tcPr>
            <w:tcW w:w="992" w:type="dxa"/>
            <w:vAlign w:val="center"/>
          </w:tcPr>
          <w:p w14:paraId="3B451A4F" w14:textId="77777777" w:rsidR="00982FDB" w:rsidRDefault="00982FDB" w:rsidP="000915AA">
            <w:pPr>
              <w:jc w:val="center"/>
            </w:pPr>
            <w:r>
              <w:t>End</w:t>
            </w:r>
          </w:p>
        </w:tc>
        <w:tc>
          <w:tcPr>
            <w:tcW w:w="992" w:type="dxa"/>
            <w:vAlign w:val="center"/>
          </w:tcPr>
          <w:p w14:paraId="650F0AEF" w14:textId="7BD30539" w:rsidR="00982FDB" w:rsidRDefault="00982FDB" w:rsidP="000915AA">
            <w:pPr>
              <w:jc w:val="center"/>
            </w:pPr>
            <w:del w:id="190" w:author="Xavier Hoenner" w:date="2015-08-18T16:08:00Z">
              <w:r w:rsidDel="00D53343">
                <w:delText>Mean time coverage (days)</w:delText>
              </w:r>
            </w:del>
            <w:ins w:id="191" w:author="Xavier Hoenner" w:date="2015-08-18T16:08:00Z">
              <w:r w:rsidR="00D53343">
                <w:t xml:space="preserve"># </w:t>
              </w:r>
              <w:proofErr w:type="gramStart"/>
              <w:r w:rsidR="00D53343">
                <w:t>days</w:t>
              </w:r>
              <w:proofErr w:type="gramEnd"/>
              <w:r w:rsidR="00D53343">
                <w:t xml:space="preserve"> of data</w:t>
              </w:r>
            </w:ins>
          </w:p>
        </w:tc>
      </w:tr>
      <w:tr w:rsidR="00982FDB" w14:paraId="0F9184FE" w14:textId="77777777" w:rsidTr="003815B2">
        <w:trPr>
          <w:jc w:val="center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63C82071" w14:textId="3DC278EB" w:rsidR="00982FDB" w:rsidRDefault="00982FDB" w:rsidP="000915AA">
            <w:pPr>
              <w:jc w:val="center"/>
            </w:pPr>
            <w:r>
              <w:t>Headers = tagged_animals</w:t>
            </w:r>
          </w:p>
        </w:tc>
      </w:tr>
      <w:tr w:rsidR="00982FDB" w14:paraId="5A817248" w14:textId="77777777" w:rsidTr="00982FDB">
        <w:trPr>
          <w:jc w:val="center"/>
        </w:trPr>
        <w:tc>
          <w:tcPr>
            <w:tcW w:w="1275" w:type="dxa"/>
            <w:vAlign w:val="center"/>
          </w:tcPr>
          <w:p w14:paraId="2FB3C3F0" w14:textId="77777777" w:rsidR="00982FDB" w:rsidRDefault="00982FDB" w:rsidP="000915AA">
            <w:pPr>
              <w:jc w:val="center"/>
            </w:pPr>
          </w:p>
        </w:tc>
        <w:tc>
          <w:tcPr>
            <w:tcW w:w="1049" w:type="dxa"/>
            <w:vAlign w:val="center"/>
          </w:tcPr>
          <w:p w14:paraId="1E709167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86CD45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17DBA64" w14:textId="77777777" w:rsidR="00982FDB" w:rsidRDefault="00982FDB" w:rsidP="000915AA">
            <w:pPr>
              <w:jc w:val="center"/>
            </w:pPr>
          </w:p>
        </w:tc>
        <w:tc>
          <w:tcPr>
            <w:tcW w:w="993" w:type="dxa"/>
            <w:vAlign w:val="center"/>
          </w:tcPr>
          <w:p w14:paraId="5F645E80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288A3BFA" w14:textId="77777777" w:rsidR="00982FDB" w:rsidRDefault="00982FDB" w:rsidP="000915AA">
            <w:pPr>
              <w:jc w:val="center"/>
            </w:pPr>
          </w:p>
        </w:tc>
        <w:tc>
          <w:tcPr>
            <w:tcW w:w="992" w:type="dxa"/>
            <w:vAlign w:val="center"/>
          </w:tcPr>
          <w:p w14:paraId="5A2BB9BD" w14:textId="77777777" w:rsidR="00982FDB" w:rsidRDefault="00982FDB" w:rsidP="000915AA">
            <w:pPr>
              <w:jc w:val="center"/>
            </w:pPr>
          </w:p>
        </w:tc>
      </w:tr>
    </w:tbl>
    <w:p w14:paraId="45DE8FA0" w14:textId="0C5A6330" w:rsidR="002D25FA" w:rsidDel="003D4E27" w:rsidRDefault="002D25FA" w:rsidP="0011694F">
      <w:pPr>
        <w:rPr>
          <w:del w:id="192" w:author="Xavier Hoenner" w:date="2015-08-14T14:23:00Z"/>
          <w:b/>
        </w:rPr>
      </w:pPr>
      <w:del w:id="193" w:author="Xavier Hoenner" w:date="2015-08-14T14:23:00Z">
        <w:r w:rsidDel="003D4E27">
          <w:rPr>
            <w:b/>
          </w:rPr>
          <w:br w:type="page"/>
        </w:r>
      </w:del>
    </w:p>
    <w:p w14:paraId="0638BC41" w14:textId="6CCA6EB7" w:rsidR="0011694F" w:rsidDel="003D4E27" w:rsidRDefault="00982FDB">
      <w:pPr>
        <w:pStyle w:val="Heading2"/>
        <w:keepNext w:val="0"/>
        <w:keepLines w:val="0"/>
        <w:spacing w:after="200" w:line="276" w:lineRule="auto"/>
        <w:rPr>
          <w:del w:id="194" w:author="Xavier Hoenner" w:date="2015-08-14T14:23:00Z"/>
        </w:rPr>
        <w:pPrChange w:id="195" w:author="Xavier Hoenner" w:date="2015-08-14T14:23:00Z">
          <w:pPr>
            <w:pStyle w:val="Heading2"/>
          </w:pPr>
        </w:pPrChange>
      </w:pPr>
      <w:del w:id="196" w:author="Xavier Hoenner" w:date="2015-08-14T14:23:00Z">
        <w:r w:rsidDel="003D4E27">
          <w:delText>3</w:delText>
        </w:r>
        <w:r w:rsidR="0011694F" w:rsidRPr="00E123F0" w:rsidDel="003D4E27">
          <w:delText>.</w:delText>
        </w:r>
        <w:r w:rsidR="0011694F" w:rsidDel="003D4E27">
          <w:delText>3 D</w:delText>
        </w:r>
        <w:r w:rsidR="0011694F" w:rsidRPr="00E123F0" w:rsidDel="003D4E27">
          <w:delText xml:space="preserve">ata </w:delText>
        </w:r>
        <w:r w:rsidR="0011694F" w:rsidDel="003D4E27">
          <w:delText>report – New data on the portal (last month)</w:delText>
        </w:r>
      </w:del>
    </w:p>
    <w:p w14:paraId="499AB5E5" w14:textId="7CCDA9B7" w:rsidR="0011694F" w:rsidDel="003D4E27" w:rsidRDefault="0011694F">
      <w:pPr>
        <w:pStyle w:val="Heading3"/>
        <w:spacing w:line="360" w:lineRule="auto"/>
        <w:ind w:left="720"/>
        <w:rPr>
          <w:del w:id="197" w:author="Xavier Hoenner" w:date="2015-08-14T14:23:00Z"/>
        </w:rPr>
        <w:pPrChange w:id="198" w:author="Xavier Hoenner" w:date="2015-08-14T14:23:00Z">
          <w:pPr>
            <w:pStyle w:val="Heading3"/>
          </w:pPr>
        </w:pPrChange>
      </w:pPr>
      <w:del w:id="199" w:author="Xavier Hoenner" w:date="2015-08-14T14:23:00Z">
        <w:r w:rsidRPr="0011784D" w:rsidDel="003D4E27">
          <w:rPr>
            <w:b w:val="0"/>
          </w:rPr>
          <w:delText>Filename:</w:delText>
        </w:r>
        <w:r w:rsidRPr="0011784D" w:rsidDel="003D4E27">
          <w:rPr>
            <w:u w:val="none"/>
          </w:rPr>
          <w:delText xml:space="preserve"> ‘B_ AATAMS_</w:delText>
        </w:r>
        <w:r w:rsidR="00982FDB" w:rsidDel="003D4E27">
          <w:rPr>
            <w:u w:val="none"/>
          </w:rPr>
          <w:delText>Biologging</w:delText>
        </w:r>
        <w:r w:rsidRPr="0011784D" w:rsidDel="003D4E27">
          <w:rPr>
            <w:u w:val="none"/>
          </w:rPr>
          <w:delText>_newD</w:delText>
        </w:r>
        <w:r w:rsidR="00BE3E3C" w:rsidDel="003D4E27">
          <w:rPr>
            <w:u w:val="none"/>
          </w:rPr>
          <w:delText>ata</w:delText>
        </w:r>
        <w:r w:rsidRPr="0011784D" w:rsidDel="003D4E27">
          <w:rPr>
            <w:u w:val="none"/>
          </w:rPr>
          <w:delText>’</w:delText>
        </w:r>
      </w:del>
    </w:p>
    <w:p w14:paraId="4F40F971" w14:textId="66264754" w:rsidR="0011694F" w:rsidRPr="0011784D" w:rsidDel="003D4E27" w:rsidRDefault="0011694F">
      <w:pPr>
        <w:pStyle w:val="Heading3"/>
        <w:spacing w:line="360" w:lineRule="auto"/>
        <w:ind w:left="720"/>
        <w:rPr>
          <w:del w:id="200" w:author="Xavier Hoenner" w:date="2015-08-14T14:23:00Z"/>
          <w:u w:val="none"/>
        </w:rPr>
        <w:pPrChange w:id="201" w:author="Xavier Hoenner" w:date="2015-08-14T14:23:00Z">
          <w:pPr>
            <w:pStyle w:val="Heading3"/>
          </w:pPr>
        </w:pPrChange>
      </w:pPr>
      <w:del w:id="202" w:author="Xavier Hoenner" w:date="2015-08-14T14:23:00Z">
        <w:r w:rsidRPr="005271CF" w:rsidDel="003D4E27">
          <w:br/>
        </w:r>
        <w:r w:rsidRPr="0011784D" w:rsidDel="003D4E27">
          <w:rPr>
            <w:b w:val="0"/>
            <w:szCs w:val="26"/>
          </w:rPr>
          <w:delText>Description:</w:delText>
        </w:r>
        <w:r w:rsidRPr="0011784D" w:rsidDel="003D4E27">
          <w:rPr>
            <w:u w:val="none"/>
          </w:rPr>
          <w:delText xml:space="preserve"> </w:delText>
        </w:r>
        <w:r w:rsidRPr="0011784D" w:rsidDel="003D4E27">
          <w:rPr>
            <w:szCs w:val="26"/>
            <w:u w:val="none"/>
          </w:rPr>
          <w:delText>‘</w:delText>
        </w:r>
        <w:r w:rsidRPr="0033797C" w:rsidDel="003D4E27">
          <w:rPr>
            <w:u w:val="none"/>
          </w:rPr>
          <w:delText>New data on the portal (since DATE)</w:delText>
        </w:r>
        <w:r w:rsidRPr="0011784D" w:rsidDel="003D4E27">
          <w:rPr>
            <w:szCs w:val="26"/>
            <w:u w:val="none"/>
          </w:rPr>
          <w:delText>’</w:delText>
        </w:r>
      </w:del>
    </w:p>
    <w:p w14:paraId="0AAE496F" w14:textId="658B580D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03" w:author="Xavier Hoenner" w:date="2015-08-14T14:23:00Z"/>
          <w:u w:val="single"/>
        </w:rPr>
        <w:pPrChange w:id="204" w:author="Xavier Hoenner" w:date="2015-08-14T14:23:00Z">
          <w:pPr/>
        </w:pPrChange>
      </w:pPr>
    </w:p>
    <w:p w14:paraId="5B43D195" w14:textId="6635C27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05" w:author="Xavier Hoenner" w:date="2015-08-14T14:23:00Z"/>
        </w:rPr>
        <w:pPrChange w:id="206" w:author="Xavier Hoenner" w:date="2015-08-14T14:23:00Z">
          <w:pPr/>
        </w:pPrChange>
      </w:pPr>
      <w:del w:id="207" w:author="Xavier Hoenner" w:date="2015-08-14T14:23:00Z">
        <w:r w:rsidRPr="00542A59" w:rsidDel="003D4E27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2"/>
        <w:gridCol w:w="5088"/>
      </w:tblGrid>
      <w:tr w:rsidR="0011694F" w:rsidDel="003D4E27" w14:paraId="7EBD20A9" w14:textId="68584231" w:rsidTr="000915AA">
        <w:trPr>
          <w:del w:id="208" w:author="Xavier Hoenner" w:date="2015-08-14T14:23:00Z"/>
        </w:trPr>
        <w:tc>
          <w:tcPr>
            <w:tcW w:w="1271" w:type="dxa"/>
          </w:tcPr>
          <w:p w14:paraId="53CC2C0D" w14:textId="17639752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09" w:author="Xavier Hoenner" w:date="2015-08-14T14:23:00Z"/>
                <w:b/>
                <w:szCs w:val="24"/>
              </w:rPr>
              <w:pPrChange w:id="210" w:author="Xavier Hoenner" w:date="2015-08-14T14:23:00Z">
                <w:pPr>
                  <w:spacing w:after="200" w:line="276" w:lineRule="auto"/>
                </w:pPr>
              </w:pPrChange>
            </w:pPr>
            <w:del w:id="211" w:author="Xavier Hoenner" w:date="2015-08-14T14:23:00Z">
              <w:r w:rsidRPr="003D503B" w:rsidDel="003D4E27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4184" w:type="dxa"/>
          </w:tcPr>
          <w:p w14:paraId="5AC2D047" w14:textId="5F4EAD39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12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13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14" w:author="Xavier Hoenner" w:date="2015-08-14T14:23:00Z">
              <w:r w:rsidRPr="003D503B" w:rsidDel="003D4E27">
                <w:rPr>
                  <w:szCs w:val="24"/>
                </w:rPr>
                <w:delText>db</w:delText>
              </w:r>
              <w:r w:rsidDel="003D4E27">
                <w:rPr>
                  <w:szCs w:val="24"/>
                </w:rPr>
                <w:delText>prod</w:delText>
              </w:r>
              <w:r w:rsidRPr="003D503B" w:rsidDel="003D4E27">
                <w:rPr>
                  <w:szCs w:val="24"/>
                </w:rPr>
                <w:delText>.emii.org.au</w:delText>
              </w:r>
            </w:del>
          </w:p>
        </w:tc>
      </w:tr>
      <w:tr w:rsidR="0011694F" w:rsidDel="003D4E27" w14:paraId="1CC2A345" w14:textId="2E2BF3D1" w:rsidTr="000915AA">
        <w:trPr>
          <w:del w:id="215" w:author="Xavier Hoenner" w:date="2015-08-14T14:23:00Z"/>
        </w:trPr>
        <w:tc>
          <w:tcPr>
            <w:tcW w:w="1271" w:type="dxa"/>
          </w:tcPr>
          <w:p w14:paraId="389AF0AD" w14:textId="450EE104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16" w:author="Xavier Hoenner" w:date="2015-08-14T14:23:00Z"/>
                <w:b/>
                <w:szCs w:val="24"/>
              </w:rPr>
              <w:pPrChange w:id="217" w:author="Xavier Hoenner" w:date="2015-08-14T14:23:00Z">
                <w:pPr>
                  <w:spacing w:after="200" w:line="276" w:lineRule="auto"/>
                </w:pPr>
              </w:pPrChange>
            </w:pPr>
            <w:del w:id="218" w:author="Xavier Hoenner" w:date="2015-08-14T14:23:00Z">
              <w:r w:rsidRPr="003D503B" w:rsidDel="003D4E27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4184" w:type="dxa"/>
          </w:tcPr>
          <w:p w14:paraId="2B0FEB4D" w14:textId="03960AE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19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20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21" w:author="Xavier Hoenner" w:date="2015-08-14T14:23:00Z">
              <w:r w:rsidDel="003D4E27">
                <w:rPr>
                  <w:szCs w:val="24"/>
                </w:rPr>
                <w:delText>harvest</w:delText>
              </w:r>
            </w:del>
          </w:p>
        </w:tc>
      </w:tr>
      <w:tr w:rsidR="0011694F" w:rsidDel="003D4E27" w14:paraId="731DA44C" w14:textId="08CFFBA5" w:rsidTr="000915AA">
        <w:trPr>
          <w:del w:id="222" w:author="Xavier Hoenner" w:date="2015-08-14T14:23:00Z"/>
        </w:trPr>
        <w:tc>
          <w:tcPr>
            <w:tcW w:w="1271" w:type="dxa"/>
          </w:tcPr>
          <w:p w14:paraId="71FE4DAE" w14:textId="03F74F20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23" w:author="Xavier Hoenner" w:date="2015-08-14T14:23:00Z"/>
                <w:b/>
                <w:szCs w:val="24"/>
              </w:rPr>
              <w:pPrChange w:id="224" w:author="Xavier Hoenner" w:date="2015-08-14T14:23:00Z">
                <w:pPr>
                  <w:spacing w:after="200" w:line="276" w:lineRule="auto"/>
                </w:pPr>
              </w:pPrChange>
            </w:pPr>
            <w:del w:id="225" w:author="Xavier Hoenner" w:date="2015-08-14T14:23:00Z">
              <w:r w:rsidRPr="003D503B" w:rsidDel="003D4E27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4184" w:type="dxa"/>
          </w:tcPr>
          <w:p w14:paraId="43F6EE38" w14:textId="2EFF0783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26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27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28" w:author="Xavier Hoenner" w:date="2015-08-14T14:23:00Z">
              <w:r w:rsidDel="003D4E27">
                <w:rPr>
                  <w:szCs w:val="24"/>
                </w:rPr>
                <w:delText>reporting</w:delText>
              </w:r>
            </w:del>
          </w:p>
        </w:tc>
      </w:tr>
      <w:tr w:rsidR="0011694F" w:rsidDel="003D4E27" w14:paraId="4616CD46" w14:textId="612B6180" w:rsidTr="000915AA">
        <w:trPr>
          <w:del w:id="229" w:author="Xavier Hoenner" w:date="2015-08-14T14:23:00Z"/>
        </w:trPr>
        <w:tc>
          <w:tcPr>
            <w:tcW w:w="1271" w:type="dxa"/>
          </w:tcPr>
          <w:p w14:paraId="5334DC2A" w14:textId="405F3EFC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0" w:author="Xavier Hoenner" w:date="2015-08-14T14:23:00Z"/>
                <w:b/>
                <w:szCs w:val="24"/>
              </w:rPr>
              <w:pPrChange w:id="231" w:author="Xavier Hoenner" w:date="2015-08-14T14:23:00Z">
                <w:pPr>
                  <w:spacing w:after="200" w:line="276" w:lineRule="auto"/>
                </w:pPr>
              </w:pPrChange>
            </w:pPr>
            <w:del w:id="232" w:author="Xavier Hoenner" w:date="2015-08-14T14:23:00Z">
              <w:r w:rsidRPr="003D503B" w:rsidDel="003D4E27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4184" w:type="dxa"/>
          </w:tcPr>
          <w:p w14:paraId="2DEF081B" w14:textId="50D6F2BF" w:rsidR="0011694F" w:rsidRPr="003D503B" w:rsidDel="003D4E27" w:rsidRDefault="0011694F">
            <w:pPr>
              <w:keepNext/>
              <w:keepLines/>
              <w:spacing w:line="360" w:lineRule="auto"/>
              <w:ind w:left="720"/>
              <w:outlineLvl w:val="1"/>
              <w:rPr>
                <w:del w:id="233" w:author="Xavier Hoenner" w:date="2015-08-14T14:23:00Z"/>
                <w:rFonts w:asciiTheme="majorHAnsi" w:eastAsiaTheme="majorEastAsia" w:hAnsiTheme="majorHAnsi" w:cstheme="majorBidi"/>
                <w:color w:val="404040" w:themeColor="text1" w:themeTint="BF"/>
                <w:szCs w:val="24"/>
              </w:rPr>
              <w:pPrChange w:id="234" w:author="Xavier Hoenner" w:date="2015-08-14T14:23:00Z">
                <w:pPr>
                  <w:keepNext/>
                  <w:keepLines/>
                  <w:spacing w:before="200" w:after="200" w:line="276" w:lineRule="auto"/>
                  <w:outlineLvl w:val="7"/>
                </w:pPr>
              </w:pPrChange>
            </w:pPr>
            <w:del w:id="235" w:author="Xavier Hoenner" w:date="2015-08-14T14:23:00Z">
              <w:r w:rsidDel="003D4E27">
                <w:rPr>
                  <w:szCs w:val="24"/>
                </w:rPr>
                <w:delText>aatams_</w:delText>
              </w:r>
              <w:r w:rsidR="00982FDB" w:rsidDel="003D4E27">
                <w:rPr>
                  <w:szCs w:val="24"/>
                </w:rPr>
                <w:delText>biologging</w:delText>
              </w:r>
              <w:r w:rsidDel="003D4E27">
                <w:rPr>
                  <w:szCs w:val="24"/>
                </w:rPr>
                <w:delText>_all_deployments_view</w:delText>
              </w:r>
            </w:del>
          </w:p>
        </w:tc>
      </w:tr>
    </w:tbl>
    <w:p w14:paraId="73CDCB9F" w14:textId="58485CB7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36" w:author="Xavier Hoenner" w:date="2015-08-14T14:23:00Z"/>
        </w:rPr>
        <w:pPrChange w:id="237" w:author="Xavier Hoenner" w:date="2015-08-14T14:23:00Z">
          <w:pPr/>
        </w:pPrChange>
      </w:pPr>
    </w:p>
    <w:p w14:paraId="390980C2" w14:textId="6201FE22" w:rsidR="0011694F" w:rsidDel="003D4E27" w:rsidRDefault="0011694F">
      <w:pPr>
        <w:keepNext/>
        <w:keepLines/>
        <w:spacing w:after="0" w:line="360" w:lineRule="auto"/>
        <w:ind w:left="720"/>
        <w:outlineLvl w:val="1"/>
        <w:rPr>
          <w:del w:id="238" w:author="Xavier Hoenner" w:date="2015-08-14T14:23:00Z"/>
        </w:rPr>
        <w:pPrChange w:id="239" w:author="Xavier Hoenner" w:date="2015-08-14T14:23:00Z">
          <w:pPr/>
        </w:pPrChange>
      </w:pPr>
      <w:del w:id="240" w:author="Xavier Hoenner" w:date="2015-08-14T14:23:00Z">
        <w:r w:rsidDel="003D4E27">
          <w:rPr>
            <w:u w:val="single"/>
          </w:rPr>
          <w:delText xml:space="preserve">Filters: </w:delText>
        </w:r>
        <w:r w:rsidDel="003D4E27">
          <w:delText xml:space="preserve"> List all data for which ‘</w:delText>
        </w:r>
        <w:r w:rsidR="00982FDB" w:rsidDel="003D4E27">
          <w:delText>end_date</w:delText>
        </w:r>
        <w:r w:rsidDel="003D4E27">
          <w:delText>’ is less than one month.</w:delText>
        </w:r>
      </w:del>
    </w:p>
    <w:p w14:paraId="3C9D5ED4" w14:textId="3C86CCA4" w:rsidR="0011694F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41" w:author="Xavier Hoenner" w:date="2015-08-14T14:23:00Z"/>
        </w:rPr>
        <w:pPrChange w:id="242" w:author="Xavier Hoenner" w:date="2015-08-14T14:23:00Z">
          <w:pPr>
            <w:ind w:left="1843" w:hanging="1843"/>
          </w:pPr>
        </w:pPrChange>
      </w:pPr>
      <w:del w:id="243" w:author="Xavier Hoenner" w:date="2015-08-14T14:23:00Z">
        <w:r w:rsidDel="003D4E27">
          <w:rPr>
            <w:u w:val="single"/>
          </w:rPr>
          <w:delText>Data sorting options:</w:delText>
        </w:r>
        <w:r w:rsidDel="003D4E27">
          <w:delText xml:space="preserve"> None, data are already sorted.</w:delText>
        </w:r>
      </w:del>
    </w:p>
    <w:p w14:paraId="7C4BC85F" w14:textId="6CC3C750" w:rsidR="0011694F" w:rsidRPr="009E4710" w:rsidDel="003D4E27" w:rsidRDefault="0011694F">
      <w:pPr>
        <w:keepNext/>
        <w:keepLines/>
        <w:spacing w:after="0" w:line="360" w:lineRule="auto"/>
        <w:ind w:left="720" w:hanging="1843"/>
        <w:outlineLvl w:val="1"/>
        <w:rPr>
          <w:del w:id="244" w:author="Xavier Hoenner" w:date="2015-08-14T14:23:00Z"/>
          <w:u w:val="single"/>
        </w:rPr>
        <w:pPrChange w:id="245" w:author="Xavier Hoenner" w:date="2015-08-14T14:23:00Z">
          <w:pPr>
            <w:ind w:left="1843" w:hanging="1843"/>
          </w:pPr>
        </w:pPrChange>
      </w:pPr>
      <w:del w:id="246" w:author="Xavier Hoenner" w:date="2015-08-14T14:23:00Z">
        <w:r w:rsidRPr="009E4710" w:rsidDel="003D4E27">
          <w:rPr>
            <w:u w:val="single"/>
          </w:rPr>
          <w:delText>Data grouping options:</w:delText>
        </w:r>
        <w:r w:rsidDel="003D4E27">
          <w:delText xml:space="preserve"> Group by ‘</w:delText>
        </w:r>
        <w:r w:rsidR="00982FDB" w:rsidDel="003D4E27">
          <w:delText>tagged_animals’</w:delText>
        </w:r>
        <w:r w:rsidDel="003D4E27">
          <w:delText>.</w:delText>
        </w:r>
      </w:del>
    </w:p>
    <w:p w14:paraId="0252F128" w14:textId="257D4ABE" w:rsidR="0011694F" w:rsidDel="003D4E27" w:rsidRDefault="0011694F">
      <w:pPr>
        <w:keepNext/>
        <w:keepLines/>
        <w:spacing w:after="0" w:line="360" w:lineRule="auto"/>
        <w:ind w:left="720" w:hanging="993"/>
        <w:outlineLvl w:val="1"/>
        <w:rPr>
          <w:del w:id="247" w:author="Xavier Hoenner" w:date="2015-08-14T14:23:00Z"/>
        </w:rPr>
        <w:pPrChange w:id="248" w:author="Xavier Hoenner" w:date="2015-08-14T14:23:00Z">
          <w:pPr>
            <w:ind w:left="993" w:hanging="993"/>
          </w:pPr>
        </w:pPrChange>
      </w:pPr>
      <w:del w:id="249" w:author="Xavier Hoenner" w:date="2015-08-14T14:23:00Z">
        <w:r w:rsidDel="003D4E27">
          <w:rPr>
            <w:u w:val="single"/>
          </w:rPr>
          <w:delText>Footnote:</w:delText>
        </w:r>
        <w:r w:rsidR="00982FDB" w:rsidRPr="00982FDB" w:rsidDel="003D4E27">
          <w:rPr>
            <w:b/>
          </w:rPr>
          <w:delText xml:space="preserve"> </w:delText>
        </w:r>
        <w:r w:rsidR="00982FDB" w:rsidDel="003D4E27">
          <w:rPr>
            <w:b/>
          </w:rPr>
          <w:delText>Headers</w:delText>
        </w:r>
        <w:r w:rsidR="00982FDB" w:rsidDel="003D4E27">
          <w:delText>:</w:delText>
        </w:r>
        <w:r w:rsidR="00982FDB" w:rsidRPr="006B3C3D" w:rsidDel="003D4E27">
          <w:delText xml:space="preserve"> </w:delText>
        </w:r>
        <w:r w:rsidR="00982FDB" w:rsidDel="003D4E27">
          <w:delText>Common name of animals equipped with biologgers</w:delText>
        </w:r>
        <w:r w:rsidR="00982FDB" w:rsidRPr="000D0C46" w:rsidDel="003D4E27">
          <w:delText>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Del="003D4E27">
          <w:rPr>
            <w:b/>
          </w:rPr>
          <w:delText># measurements</w:delText>
        </w:r>
        <w:r w:rsidR="00982FDB" w:rsidRPr="006B3C3D" w:rsidDel="003D4E27">
          <w:rPr>
            <w:b/>
          </w:rPr>
          <w:delText>’</w:delText>
        </w:r>
        <w:r w:rsidR="00982FDB" w:rsidRPr="006B3C3D" w:rsidDel="003D4E27">
          <w:delText xml:space="preserve">: </w:delText>
        </w:r>
        <w:r w:rsidR="00982FDB" w:rsidDel="003D4E27">
          <w:delText>Number of measurements for each animal.</w:delText>
        </w:r>
        <w:r w:rsidR="00982FDB" w:rsidDel="003D4E27">
          <w:br/>
        </w:r>
        <w:r w:rsidR="00982FDB" w:rsidRPr="006B3C3D" w:rsidDel="003D4E27">
          <w:rPr>
            <w:b/>
          </w:rPr>
          <w:delText>‘Start’</w:delText>
        </w:r>
        <w:r w:rsidR="00982FDB" w:rsidRPr="006B3C3D" w:rsidDel="003D4E27">
          <w:delText xml:space="preserve">: </w:delText>
        </w:r>
        <w:r w:rsidR="00982FDB" w:rsidDel="003D4E27">
          <w:delText>Recording date of the first measurement (format: dd/mm/yyyy).</w:delText>
        </w:r>
        <w:r w:rsidR="00982FDB" w:rsidRPr="006B3C3D" w:rsidDel="003D4E27">
          <w:br/>
        </w:r>
        <w:r w:rsidR="00982FDB" w:rsidRPr="006B3C3D" w:rsidDel="003D4E27">
          <w:rPr>
            <w:b/>
          </w:rPr>
          <w:delText>‘</w:delText>
        </w:r>
        <w:r w:rsidR="00982FDB" w:rsidRPr="00ED7666" w:rsidDel="003D4E27">
          <w:rPr>
            <w:b/>
          </w:rPr>
          <w:delText>End’</w:delText>
        </w:r>
        <w:r w:rsidR="00982FDB" w:rsidRPr="00ED7666" w:rsidDel="003D4E27">
          <w:delText xml:space="preserve">: </w:delText>
        </w:r>
        <w:r w:rsidR="00982FDB" w:rsidDel="003D4E27">
          <w:delText>Recording date of the last measurement</w:delText>
        </w:r>
        <w:r w:rsidR="00982FDB" w:rsidRPr="0056539A" w:rsidDel="003D4E27">
          <w:delText xml:space="preserve"> </w:delText>
        </w:r>
        <w:r w:rsidR="00982FDB" w:rsidRPr="00ED7666" w:rsidDel="003D4E27">
          <w:delText>(format: dd/mm/yyyy).</w:delText>
        </w:r>
        <w:r w:rsidR="00982FDB" w:rsidRPr="00ED7666" w:rsidDel="003D4E27">
          <w:br/>
        </w:r>
        <w:r w:rsidR="00982FDB" w:rsidRPr="00ED7666" w:rsidDel="003D4E27">
          <w:rPr>
            <w:b/>
          </w:rPr>
          <w:delText xml:space="preserve">‘Mean time </w:delText>
        </w:r>
        <w:r w:rsidR="00982FDB" w:rsidDel="003D4E27">
          <w:rPr>
            <w:b/>
          </w:rPr>
          <w:delText>c</w:delText>
        </w:r>
        <w:r w:rsidR="00982FDB" w:rsidRPr="00ED7666" w:rsidDel="003D4E27">
          <w:rPr>
            <w:b/>
          </w:rPr>
          <w:delText>overage’</w:delText>
        </w:r>
        <w:r w:rsidR="00982FDB" w:rsidRPr="00ED7666" w:rsidDel="003D4E27">
          <w:delText xml:space="preserve">: Mean number of days </w:delText>
        </w:r>
        <w:r w:rsidR="00982FDB" w:rsidDel="003D4E27">
          <w:delText>during which measurements were recorded</w:delText>
        </w:r>
        <w:r w:rsidR="00982FDB" w:rsidRPr="00ED7666" w:rsidDel="003D4E27">
          <w:delText xml:space="preserve">. </w:delText>
        </w:r>
        <w:r w:rsidR="00982FDB" w:rsidDel="003D4E27">
          <w:br/>
        </w:r>
        <w:r w:rsidR="00982FDB" w:rsidDel="003D4E27">
          <w:rPr>
            <w:b/>
          </w:rPr>
          <w:delText xml:space="preserve">AATAMS: </w:delText>
        </w:r>
        <w:r w:rsidR="00982FDB" w:rsidDel="003D4E27">
          <w:delText>Australian Animal Tagging and Monitoring System (</w:delText>
        </w:r>
        <w:r w:rsidR="00982FDB" w:rsidDel="003D4E27">
          <w:fldChar w:fldCharType="begin"/>
        </w:r>
        <w:r w:rsidR="00982FDB" w:rsidDel="003D4E27">
          <w:delInstrText xml:space="preserve"> HYPERLINK "http://imos.org.au/aatams.html" </w:delInstrText>
        </w:r>
        <w:r w:rsidR="00982FDB" w:rsidDel="003D4E27">
          <w:fldChar w:fldCharType="separate"/>
        </w:r>
        <w:r w:rsidR="00982FDB" w:rsidRPr="009830B3" w:rsidDel="003D4E27">
          <w:rPr>
            <w:rStyle w:val="Hyperlink"/>
          </w:rPr>
          <w:delText>http://imos.org.au/aatams.html</w:delText>
        </w:r>
        <w:r w:rsidR="00982FDB" w:rsidDel="003D4E27">
          <w:rPr>
            <w:rStyle w:val="Hyperlink"/>
          </w:rPr>
          <w:fldChar w:fldCharType="end"/>
        </w:r>
        <w:r w:rsidR="00982FDB" w:rsidDel="003D4E27">
          <w:delText>).</w:delText>
        </w:r>
      </w:del>
    </w:p>
    <w:p w14:paraId="42FA3CC2" w14:textId="52A91B16" w:rsidR="0011694F" w:rsidRPr="00D315D2" w:rsidDel="003D4E27" w:rsidRDefault="0011694F">
      <w:pPr>
        <w:keepNext/>
        <w:keepLines/>
        <w:spacing w:after="0" w:line="360" w:lineRule="auto"/>
        <w:ind w:left="720"/>
        <w:outlineLvl w:val="1"/>
        <w:rPr>
          <w:del w:id="250" w:author="Xavier Hoenner" w:date="2015-08-14T14:23:00Z"/>
          <w:u w:val="single"/>
        </w:rPr>
        <w:pPrChange w:id="251" w:author="Xavier Hoenner" w:date="2015-08-14T14:23:00Z">
          <w:pPr/>
        </w:pPrChange>
      </w:pPr>
    </w:p>
    <w:p w14:paraId="14F9C549" w14:textId="3BFAED01" w:rsidR="0011694F" w:rsidDel="003D4E27" w:rsidRDefault="0011694F">
      <w:pPr>
        <w:pStyle w:val="Heading3"/>
        <w:spacing w:line="360" w:lineRule="auto"/>
        <w:ind w:left="720"/>
        <w:rPr>
          <w:del w:id="252" w:author="Xavier Hoenner" w:date="2015-08-14T14:23:00Z"/>
        </w:rPr>
        <w:pPrChange w:id="253" w:author="Xavier Hoenner" w:date="2015-08-14T14:23:00Z">
          <w:pPr>
            <w:pStyle w:val="Heading3"/>
          </w:pPr>
        </w:pPrChange>
      </w:pPr>
      <w:del w:id="254" w:author="Xavier Hoenner" w:date="2015-08-14T14:23:00Z">
        <w:r w:rsidDel="003D4E27">
          <w:delText>Template</w:delText>
        </w:r>
      </w:del>
    </w:p>
    <w:tbl>
      <w:tblPr>
        <w:tblStyle w:val="TableGrid"/>
        <w:tblW w:w="7287" w:type="dxa"/>
        <w:jc w:val="center"/>
        <w:tblLayout w:type="fixed"/>
        <w:tblLook w:val="04A0" w:firstRow="1" w:lastRow="0" w:firstColumn="1" w:lastColumn="0" w:noHBand="0" w:noVBand="1"/>
      </w:tblPr>
      <w:tblGrid>
        <w:gridCol w:w="1275"/>
        <w:gridCol w:w="1049"/>
        <w:gridCol w:w="993"/>
        <w:gridCol w:w="993"/>
        <w:gridCol w:w="993"/>
        <w:gridCol w:w="992"/>
        <w:gridCol w:w="992"/>
      </w:tblGrid>
      <w:tr w:rsidR="00982FDB" w:rsidDel="003D4E27" w14:paraId="2AEC6001" w14:textId="3BFB9D11" w:rsidTr="000915AA">
        <w:trPr>
          <w:jc w:val="center"/>
          <w:del w:id="255" w:author="Xavier Hoenner" w:date="2015-08-14T14:23:00Z"/>
        </w:trPr>
        <w:tc>
          <w:tcPr>
            <w:tcW w:w="1275" w:type="dxa"/>
            <w:vAlign w:val="center"/>
          </w:tcPr>
          <w:p w14:paraId="6B9DEE30" w14:textId="0ABBFB3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6" w:author="Xavier Hoenner" w:date="2015-08-14T14:23:00Z"/>
                <w:b/>
              </w:rPr>
              <w:pPrChange w:id="25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58" w:author="Xavier Hoenner" w:date="2015-08-14T14:23:00Z">
              <w:r w:rsidDel="003D4E27">
                <w:rPr>
                  <w:b/>
                </w:rPr>
                <w:delText>animal_id</w:delText>
              </w:r>
            </w:del>
          </w:p>
        </w:tc>
        <w:tc>
          <w:tcPr>
            <w:tcW w:w="1049" w:type="dxa"/>
            <w:vAlign w:val="center"/>
          </w:tcPr>
          <w:p w14:paraId="24C7A41F" w14:textId="683B8CB1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59" w:author="Xavier Hoenner" w:date="2015-08-14T14:23:00Z"/>
                <w:b/>
              </w:rPr>
              <w:pPrChange w:id="260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1" w:author="Xavier Hoenner" w:date="2015-08-14T14:23:00Z">
              <w:r w:rsidDel="003D4E27">
                <w:rPr>
                  <w:b/>
                </w:rPr>
                <w:delText>nb_measurements</w:delText>
              </w:r>
            </w:del>
          </w:p>
        </w:tc>
        <w:tc>
          <w:tcPr>
            <w:tcW w:w="993" w:type="dxa"/>
            <w:vAlign w:val="center"/>
          </w:tcPr>
          <w:p w14:paraId="19EFF655" w14:textId="160FB0F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2" w:author="Xavier Hoenner" w:date="2015-08-14T14:23:00Z"/>
                <w:b/>
              </w:rPr>
              <w:pPrChange w:id="26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4" w:author="Xavier Hoenner" w:date="2015-08-14T14:23:00Z">
              <w:r w:rsidDel="003D4E27">
                <w:rPr>
                  <w:b/>
                </w:rPr>
                <w:delText>lat_range</w:delText>
              </w:r>
            </w:del>
          </w:p>
        </w:tc>
        <w:tc>
          <w:tcPr>
            <w:tcW w:w="993" w:type="dxa"/>
            <w:vAlign w:val="center"/>
          </w:tcPr>
          <w:p w14:paraId="25C9CFC8" w14:textId="1270265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5" w:author="Xavier Hoenner" w:date="2015-08-14T14:23:00Z"/>
                <w:b/>
              </w:rPr>
              <w:pPrChange w:id="266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67" w:author="Xavier Hoenner" w:date="2015-08-14T14:23:00Z">
              <w:r w:rsidDel="003D4E27">
                <w:rPr>
                  <w:b/>
                </w:rPr>
                <w:delText>lon_range</w:delText>
              </w:r>
            </w:del>
          </w:p>
        </w:tc>
        <w:tc>
          <w:tcPr>
            <w:tcW w:w="993" w:type="dxa"/>
            <w:vAlign w:val="center"/>
          </w:tcPr>
          <w:p w14:paraId="4A34E846" w14:textId="15409130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68" w:author="Xavier Hoenner" w:date="2015-08-14T14:23:00Z"/>
                <w:b/>
              </w:rPr>
              <w:pPrChange w:id="26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0" w:author="Xavier Hoenner" w:date="2015-08-14T14:23:00Z">
              <w:r w:rsidDel="003D4E27">
                <w:rPr>
                  <w:b/>
                </w:rPr>
                <w:delText>start_date</w:delText>
              </w:r>
            </w:del>
          </w:p>
        </w:tc>
        <w:tc>
          <w:tcPr>
            <w:tcW w:w="992" w:type="dxa"/>
            <w:vAlign w:val="center"/>
          </w:tcPr>
          <w:p w14:paraId="6ABF9D3E" w14:textId="6E4897F4" w:rsidR="00982FDB" w:rsidRPr="0025464E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1" w:author="Xavier Hoenner" w:date="2015-08-14T14:23:00Z"/>
                <w:b/>
              </w:rPr>
              <w:pPrChange w:id="27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3" w:author="Xavier Hoenner" w:date="2015-08-14T14:23:00Z">
              <w:r w:rsidDel="003D4E27">
                <w:rPr>
                  <w:b/>
                </w:rPr>
                <w:delText>end_date</w:delText>
              </w:r>
            </w:del>
          </w:p>
        </w:tc>
        <w:tc>
          <w:tcPr>
            <w:tcW w:w="992" w:type="dxa"/>
            <w:vAlign w:val="center"/>
          </w:tcPr>
          <w:p w14:paraId="54004F3B" w14:textId="2E3ED845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4" w:author="Xavier Hoenner" w:date="2015-08-14T14:23:00Z"/>
                <w:b/>
              </w:rPr>
              <w:pPrChange w:id="27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76" w:author="Xavier Hoenner" w:date="2015-08-14T14:23:00Z">
              <w:r w:rsidDel="003D4E27">
                <w:rPr>
                  <w:b/>
                </w:rPr>
                <w:delText>mean_coverage_duration</w:delText>
              </w:r>
            </w:del>
          </w:p>
        </w:tc>
      </w:tr>
      <w:tr w:rsidR="00982FDB" w:rsidDel="003D4E27" w14:paraId="4AF7D0F9" w14:textId="12E1933B" w:rsidTr="000915AA">
        <w:trPr>
          <w:jc w:val="center"/>
          <w:del w:id="277" w:author="Xavier Hoenner" w:date="2015-08-14T14:23:00Z"/>
        </w:trPr>
        <w:tc>
          <w:tcPr>
            <w:tcW w:w="1275" w:type="dxa"/>
            <w:vAlign w:val="center"/>
          </w:tcPr>
          <w:p w14:paraId="492BCA79" w14:textId="37C2184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78" w:author="Xavier Hoenner" w:date="2015-08-14T14:23:00Z"/>
              </w:rPr>
              <w:pPrChange w:id="27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0" w:author="Xavier Hoenner" w:date="2015-08-14T14:23:00Z">
              <w:r w:rsidDel="003D4E27">
                <w:delText>Animal ID</w:delText>
              </w:r>
            </w:del>
          </w:p>
        </w:tc>
        <w:tc>
          <w:tcPr>
            <w:tcW w:w="1049" w:type="dxa"/>
            <w:vAlign w:val="center"/>
          </w:tcPr>
          <w:p w14:paraId="30036211" w14:textId="13799FCE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1" w:author="Xavier Hoenner" w:date="2015-08-14T14:23:00Z"/>
              </w:rPr>
              <w:pPrChange w:id="282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3" w:author="Xavier Hoenner" w:date="2015-08-14T14:23:00Z">
              <w:r w:rsidDel="003D4E27">
                <w:delText># measurements</w:delText>
              </w:r>
            </w:del>
          </w:p>
        </w:tc>
        <w:tc>
          <w:tcPr>
            <w:tcW w:w="993" w:type="dxa"/>
            <w:vAlign w:val="center"/>
          </w:tcPr>
          <w:p w14:paraId="0CD6056A" w14:textId="2A5C6E80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4" w:author="Xavier Hoenner" w:date="2015-08-14T14:23:00Z"/>
              </w:rPr>
              <w:pPrChange w:id="28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6" w:author="Xavier Hoenner" w:date="2015-08-14T14:23:00Z">
              <w:r w:rsidDel="003D4E27">
                <w:delText>Latitudinal range</w:delText>
              </w:r>
            </w:del>
          </w:p>
        </w:tc>
        <w:tc>
          <w:tcPr>
            <w:tcW w:w="993" w:type="dxa"/>
            <w:vAlign w:val="center"/>
          </w:tcPr>
          <w:p w14:paraId="099A61D1" w14:textId="4525EA4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87" w:author="Xavier Hoenner" w:date="2015-08-14T14:23:00Z"/>
              </w:rPr>
              <w:pPrChange w:id="288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89" w:author="Xavier Hoenner" w:date="2015-08-14T14:23:00Z">
              <w:r w:rsidDel="003D4E27">
                <w:delText>Longitudinal range</w:delText>
              </w:r>
            </w:del>
          </w:p>
        </w:tc>
        <w:tc>
          <w:tcPr>
            <w:tcW w:w="993" w:type="dxa"/>
            <w:vAlign w:val="center"/>
          </w:tcPr>
          <w:p w14:paraId="02A74C25" w14:textId="483EDB0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0" w:author="Xavier Hoenner" w:date="2015-08-14T14:23:00Z"/>
              </w:rPr>
              <w:pPrChange w:id="29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2" w:author="Xavier Hoenner" w:date="2015-08-14T14:23:00Z">
              <w:r w:rsidDel="003D4E27">
                <w:delText>Start</w:delText>
              </w:r>
            </w:del>
          </w:p>
        </w:tc>
        <w:tc>
          <w:tcPr>
            <w:tcW w:w="992" w:type="dxa"/>
            <w:vAlign w:val="center"/>
          </w:tcPr>
          <w:p w14:paraId="6720EA46" w14:textId="7E0B7634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3" w:author="Xavier Hoenner" w:date="2015-08-14T14:23:00Z"/>
              </w:rPr>
              <w:pPrChange w:id="294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5" w:author="Xavier Hoenner" w:date="2015-08-14T14:23:00Z">
              <w:r w:rsidDel="003D4E27">
                <w:delText>End</w:delText>
              </w:r>
            </w:del>
          </w:p>
        </w:tc>
        <w:tc>
          <w:tcPr>
            <w:tcW w:w="992" w:type="dxa"/>
            <w:vAlign w:val="center"/>
          </w:tcPr>
          <w:p w14:paraId="74C88088" w14:textId="7D2BC2E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296" w:author="Xavier Hoenner" w:date="2015-08-14T14:23:00Z"/>
              </w:rPr>
              <w:pPrChange w:id="29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298" w:author="Xavier Hoenner" w:date="2015-08-14T14:23:00Z">
              <w:r w:rsidDel="003D4E27">
                <w:delText>Mean time coverage (days)</w:delText>
              </w:r>
            </w:del>
          </w:p>
        </w:tc>
      </w:tr>
      <w:tr w:rsidR="00982FDB" w:rsidDel="003D4E27" w14:paraId="725BE880" w14:textId="6C4B7D48" w:rsidTr="000915AA">
        <w:trPr>
          <w:jc w:val="center"/>
          <w:del w:id="299" w:author="Xavier Hoenner" w:date="2015-08-14T14:23:00Z"/>
        </w:trPr>
        <w:tc>
          <w:tcPr>
            <w:tcW w:w="7287" w:type="dxa"/>
            <w:gridSpan w:val="7"/>
            <w:shd w:val="clear" w:color="auto" w:fill="595959" w:themeFill="text1" w:themeFillTint="A6"/>
            <w:vAlign w:val="center"/>
          </w:tcPr>
          <w:p w14:paraId="2018CC22" w14:textId="2F6FBA51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0" w:author="Xavier Hoenner" w:date="2015-08-14T14:23:00Z"/>
              </w:rPr>
              <w:pPrChange w:id="30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  <w:del w:id="302" w:author="Xavier Hoenner" w:date="2015-08-14T14:23:00Z">
              <w:r w:rsidDel="003D4E27">
                <w:delText>Headers = tagged_animals</w:delText>
              </w:r>
            </w:del>
          </w:p>
        </w:tc>
      </w:tr>
      <w:tr w:rsidR="00982FDB" w:rsidDel="003D4E27" w14:paraId="75D63D18" w14:textId="0320C9FA" w:rsidTr="000915AA">
        <w:trPr>
          <w:jc w:val="center"/>
          <w:del w:id="303" w:author="Xavier Hoenner" w:date="2015-08-14T14:23:00Z"/>
        </w:trPr>
        <w:tc>
          <w:tcPr>
            <w:tcW w:w="1275" w:type="dxa"/>
            <w:vAlign w:val="center"/>
          </w:tcPr>
          <w:p w14:paraId="4AF36086" w14:textId="2712146A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4" w:author="Xavier Hoenner" w:date="2015-08-14T14:23:00Z"/>
                <w:rFonts w:ascii="Tahoma" w:hAnsi="Tahoma" w:cs="Tahoma"/>
                <w:szCs w:val="16"/>
              </w:rPr>
              <w:pPrChange w:id="30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1049" w:type="dxa"/>
            <w:vAlign w:val="center"/>
          </w:tcPr>
          <w:p w14:paraId="75CACF6A" w14:textId="7BA5F7A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6" w:author="Xavier Hoenner" w:date="2015-08-14T14:23:00Z"/>
                <w:rFonts w:ascii="Tahoma" w:hAnsi="Tahoma" w:cs="Tahoma"/>
                <w:szCs w:val="16"/>
              </w:rPr>
              <w:pPrChange w:id="30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00841471" w14:textId="291AB702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08" w:author="Xavier Hoenner" w:date="2015-08-14T14:23:00Z"/>
                <w:rFonts w:ascii="Tahoma" w:hAnsi="Tahoma" w:cs="Tahoma"/>
                <w:szCs w:val="16"/>
              </w:rPr>
              <w:pPrChange w:id="309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6610DB23" w14:textId="00EB8C97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0" w:author="Xavier Hoenner" w:date="2015-08-14T14:23:00Z"/>
                <w:rFonts w:ascii="Tahoma" w:hAnsi="Tahoma" w:cs="Tahoma"/>
                <w:szCs w:val="16"/>
              </w:rPr>
              <w:pPrChange w:id="311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3" w:type="dxa"/>
            <w:vAlign w:val="center"/>
          </w:tcPr>
          <w:p w14:paraId="2FB3AE60" w14:textId="677D2D8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2" w:author="Xavier Hoenner" w:date="2015-08-14T14:23:00Z"/>
                <w:rFonts w:ascii="Tahoma" w:hAnsi="Tahoma" w:cs="Tahoma"/>
                <w:szCs w:val="16"/>
              </w:rPr>
              <w:pPrChange w:id="313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1B3563F5" w14:textId="4849A356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4" w:author="Xavier Hoenner" w:date="2015-08-14T14:23:00Z"/>
                <w:rFonts w:ascii="Tahoma" w:hAnsi="Tahoma" w:cs="Tahoma"/>
                <w:szCs w:val="16"/>
              </w:rPr>
              <w:pPrChange w:id="315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  <w:tc>
          <w:tcPr>
            <w:tcW w:w="992" w:type="dxa"/>
            <w:vAlign w:val="center"/>
          </w:tcPr>
          <w:p w14:paraId="6A4861A1" w14:textId="4C0BFE1F" w:rsidR="00982FDB" w:rsidDel="003D4E27" w:rsidRDefault="00982FDB">
            <w:pPr>
              <w:keepNext/>
              <w:keepLines/>
              <w:spacing w:line="360" w:lineRule="auto"/>
              <w:ind w:left="720"/>
              <w:jc w:val="center"/>
              <w:outlineLvl w:val="1"/>
              <w:rPr>
                <w:del w:id="316" w:author="Xavier Hoenner" w:date="2015-08-14T14:23:00Z"/>
                <w:rFonts w:ascii="Tahoma" w:hAnsi="Tahoma" w:cs="Tahoma"/>
                <w:szCs w:val="16"/>
              </w:rPr>
              <w:pPrChange w:id="317" w:author="Xavier Hoenner" w:date="2015-08-14T14:23:00Z">
                <w:pPr>
                  <w:spacing w:after="200" w:line="276" w:lineRule="auto"/>
                  <w:jc w:val="center"/>
                </w:pPr>
              </w:pPrChange>
            </w:pPr>
          </w:p>
        </w:tc>
      </w:tr>
    </w:tbl>
    <w:p w14:paraId="79FE7CD7" w14:textId="77777777" w:rsidR="00CD22CF" w:rsidRDefault="00CD22CF">
      <w:pPr>
        <w:keepNext/>
        <w:keepLines/>
        <w:spacing w:after="0" w:line="360" w:lineRule="auto"/>
        <w:outlineLvl w:val="1"/>
        <w:rPr>
          <w:szCs w:val="24"/>
        </w:rPr>
        <w:pPrChange w:id="318" w:author="Xavier Hoenner" w:date="2015-08-14T14:23:00Z">
          <w:pPr/>
        </w:pPrChange>
      </w:pPr>
    </w:p>
    <w:sectPr w:rsidR="00CD22CF" w:rsidSect="000E518A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4EBE78" w14:textId="77777777" w:rsidR="00C278A7" w:rsidRDefault="00C278A7" w:rsidP="00565E46">
      <w:pPr>
        <w:spacing w:after="0" w:line="240" w:lineRule="auto"/>
      </w:pPr>
      <w:r>
        <w:separator/>
      </w:r>
    </w:p>
  </w:endnote>
  <w:endnote w:type="continuationSeparator" w:id="0">
    <w:p w14:paraId="22329E87" w14:textId="77777777" w:rsidR="00C278A7" w:rsidRDefault="00C278A7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3084043" w14:textId="77777777" w:rsidR="00C278A7" w:rsidRDefault="00C278A7" w:rsidP="00565E46">
      <w:pPr>
        <w:spacing w:after="0" w:line="240" w:lineRule="auto"/>
      </w:pPr>
      <w:r>
        <w:separator/>
      </w:r>
    </w:p>
  </w:footnote>
  <w:footnote w:type="continuationSeparator" w:id="0">
    <w:p w14:paraId="40DA0BAD" w14:textId="77777777" w:rsidR="00C278A7" w:rsidRDefault="00C278A7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CE95F2" w14:textId="2B3DD59D" w:rsidR="00C278A7" w:rsidRDefault="00C278A7">
    <w:pPr>
      <w:pStyle w:val="Header"/>
    </w:pPr>
    <w:r>
      <w:t xml:space="preserve">AATAMS – Report template – </w:t>
    </w:r>
    <w:r>
      <w:fldChar w:fldCharType="begin"/>
    </w:r>
    <w:r>
      <w:instrText xml:space="preserve"> TIME \@ "d/MM/yyyy" </w:instrText>
    </w:r>
    <w:r>
      <w:fldChar w:fldCharType="separate"/>
    </w:r>
    <w:ins w:id="319" w:author="Xavier Hoenner" w:date="2015-08-21T10:58:00Z">
      <w:r w:rsidR="00850FA0">
        <w:rPr>
          <w:noProof/>
        </w:rPr>
        <w:t>21/08/2015</w:t>
      </w:r>
    </w:ins>
    <w:del w:id="320" w:author="Xavier Hoenner" w:date="2015-08-18T16:03:00Z">
      <w:r w:rsidDel="00300790">
        <w:rPr>
          <w:noProof/>
        </w:rPr>
        <w:delText>14/08/2015</w:delText>
      </w:r>
    </w:del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2AFB"/>
    <w:rsid w:val="0001475D"/>
    <w:rsid w:val="00023257"/>
    <w:rsid w:val="00024D50"/>
    <w:rsid w:val="000255A8"/>
    <w:rsid w:val="0003599D"/>
    <w:rsid w:val="00040E26"/>
    <w:rsid w:val="00046FD9"/>
    <w:rsid w:val="00051C4A"/>
    <w:rsid w:val="0006261D"/>
    <w:rsid w:val="00074B8E"/>
    <w:rsid w:val="00080B07"/>
    <w:rsid w:val="000848A4"/>
    <w:rsid w:val="000915AA"/>
    <w:rsid w:val="00092A51"/>
    <w:rsid w:val="00097B65"/>
    <w:rsid w:val="000E518A"/>
    <w:rsid w:val="0011694F"/>
    <w:rsid w:val="0011784D"/>
    <w:rsid w:val="0013464D"/>
    <w:rsid w:val="001359D0"/>
    <w:rsid w:val="00136D45"/>
    <w:rsid w:val="00137ADD"/>
    <w:rsid w:val="0014465E"/>
    <w:rsid w:val="00146256"/>
    <w:rsid w:val="00157F0A"/>
    <w:rsid w:val="00163E74"/>
    <w:rsid w:val="00173BAA"/>
    <w:rsid w:val="00180305"/>
    <w:rsid w:val="00183CAF"/>
    <w:rsid w:val="001865D7"/>
    <w:rsid w:val="00187960"/>
    <w:rsid w:val="001C0569"/>
    <w:rsid w:val="001C51A5"/>
    <w:rsid w:val="001D2D21"/>
    <w:rsid w:val="001D5742"/>
    <w:rsid w:val="001E3F6A"/>
    <w:rsid w:val="002161F2"/>
    <w:rsid w:val="00231388"/>
    <w:rsid w:val="002329F7"/>
    <w:rsid w:val="00242B76"/>
    <w:rsid w:val="0025464E"/>
    <w:rsid w:val="00262958"/>
    <w:rsid w:val="00262D3C"/>
    <w:rsid w:val="00277309"/>
    <w:rsid w:val="00285800"/>
    <w:rsid w:val="0029487F"/>
    <w:rsid w:val="002968F0"/>
    <w:rsid w:val="00297E5B"/>
    <w:rsid w:val="002A23C2"/>
    <w:rsid w:val="002C5C44"/>
    <w:rsid w:val="002D23B5"/>
    <w:rsid w:val="002D25FA"/>
    <w:rsid w:val="002F3504"/>
    <w:rsid w:val="002F48A7"/>
    <w:rsid w:val="00300790"/>
    <w:rsid w:val="003248DE"/>
    <w:rsid w:val="00333D4D"/>
    <w:rsid w:val="0033797C"/>
    <w:rsid w:val="003405B6"/>
    <w:rsid w:val="00375266"/>
    <w:rsid w:val="00380452"/>
    <w:rsid w:val="003815B2"/>
    <w:rsid w:val="0038350E"/>
    <w:rsid w:val="00385FDF"/>
    <w:rsid w:val="00392927"/>
    <w:rsid w:val="00397C44"/>
    <w:rsid w:val="003A0575"/>
    <w:rsid w:val="003A0959"/>
    <w:rsid w:val="003A7CF6"/>
    <w:rsid w:val="003B2B2C"/>
    <w:rsid w:val="003B52B6"/>
    <w:rsid w:val="003D4E27"/>
    <w:rsid w:val="004073BA"/>
    <w:rsid w:val="00413B61"/>
    <w:rsid w:val="00422D7C"/>
    <w:rsid w:val="0042432E"/>
    <w:rsid w:val="00427D84"/>
    <w:rsid w:val="004304D5"/>
    <w:rsid w:val="00431A50"/>
    <w:rsid w:val="00431DE4"/>
    <w:rsid w:val="004603B0"/>
    <w:rsid w:val="00471DAB"/>
    <w:rsid w:val="004816DB"/>
    <w:rsid w:val="00494A37"/>
    <w:rsid w:val="00494DD1"/>
    <w:rsid w:val="00496EAF"/>
    <w:rsid w:val="004B0055"/>
    <w:rsid w:val="004C188E"/>
    <w:rsid w:val="004C19FF"/>
    <w:rsid w:val="004C36F7"/>
    <w:rsid w:val="004D2FFB"/>
    <w:rsid w:val="004E17B4"/>
    <w:rsid w:val="004E3510"/>
    <w:rsid w:val="004F4318"/>
    <w:rsid w:val="004F4541"/>
    <w:rsid w:val="00514356"/>
    <w:rsid w:val="005154D8"/>
    <w:rsid w:val="00517E07"/>
    <w:rsid w:val="00517E3A"/>
    <w:rsid w:val="00525C98"/>
    <w:rsid w:val="00526C08"/>
    <w:rsid w:val="00531CB3"/>
    <w:rsid w:val="00533302"/>
    <w:rsid w:val="00542A59"/>
    <w:rsid w:val="0056539A"/>
    <w:rsid w:val="00565E46"/>
    <w:rsid w:val="00577FDC"/>
    <w:rsid w:val="00580B53"/>
    <w:rsid w:val="005830DC"/>
    <w:rsid w:val="005B207C"/>
    <w:rsid w:val="005D22D2"/>
    <w:rsid w:val="0060331B"/>
    <w:rsid w:val="00616EA6"/>
    <w:rsid w:val="006219A1"/>
    <w:rsid w:val="00633FFF"/>
    <w:rsid w:val="006363C8"/>
    <w:rsid w:val="00650C11"/>
    <w:rsid w:val="00651D50"/>
    <w:rsid w:val="006532CE"/>
    <w:rsid w:val="00673CFB"/>
    <w:rsid w:val="00673F54"/>
    <w:rsid w:val="006745DB"/>
    <w:rsid w:val="00676EF3"/>
    <w:rsid w:val="00681994"/>
    <w:rsid w:val="006843B3"/>
    <w:rsid w:val="00690012"/>
    <w:rsid w:val="00690877"/>
    <w:rsid w:val="006B11FC"/>
    <w:rsid w:val="006B3C3D"/>
    <w:rsid w:val="006B4FCF"/>
    <w:rsid w:val="006B5924"/>
    <w:rsid w:val="006C0927"/>
    <w:rsid w:val="007040D9"/>
    <w:rsid w:val="00706257"/>
    <w:rsid w:val="0071617A"/>
    <w:rsid w:val="00723CB9"/>
    <w:rsid w:val="00756E8A"/>
    <w:rsid w:val="00765FA8"/>
    <w:rsid w:val="00783A30"/>
    <w:rsid w:val="007A2E9E"/>
    <w:rsid w:val="007C5C78"/>
    <w:rsid w:val="007D157D"/>
    <w:rsid w:val="007E461B"/>
    <w:rsid w:val="007F13A6"/>
    <w:rsid w:val="007F2468"/>
    <w:rsid w:val="007F3C2B"/>
    <w:rsid w:val="008011AB"/>
    <w:rsid w:val="00812C97"/>
    <w:rsid w:val="00827871"/>
    <w:rsid w:val="00832B67"/>
    <w:rsid w:val="0083475E"/>
    <w:rsid w:val="00837D12"/>
    <w:rsid w:val="00845004"/>
    <w:rsid w:val="00850D28"/>
    <w:rsid w:val="00850FA0"/>
    <w:rsid w:val="0085108B"/>
    <w:rsid w:val="008519F7"/>
    <w:rsid w:val="00856D75"/>
    <w:rsid w:val="00863529"/>
    <w:rsid w:val="00884AE6"/>
    <w:rsid w:val="00890A6A"/>
    <w:rsid w:val="008A1A67"/>
    <w:rsid w:val="008A25A1"/>
    <w:rsid w:val="008A79C5"/>
    <w:rsid w:val="008D0245"/>
    <w:rsid w:val="008D49CD"/>
    <w:rsid w:val="008D7576"/>
    <w:rsid w:val="008E0A53"/>
    <w:rsid w:val="008E31D3"/>
    <w:rsid w:val="00905C8D"/>
    <w:rsid w:val="009208BC"/>
    <w:rsid w:val="00923B4B"/>
    <w:rsid w:val="00936B25"/>
    <w:rsid w:val="00936BD6"/>
    <w:rsid w:val="00937C84"/>
    <w:rsid w:val="00955581"/>
    <w:rsid w:val="00982FDB"/>
    <w:rsid w:val="00985515"/>
    <w:rsid w:val="00987AAA"/>
    <w:rsid w:val="00991086"/>
    <w:rsid w:val="00991506"/>
    <w:rsid w:val="009A432E"/>
    <w:rsid w:val="009A62A5"/>
    <w:rsid w:val="009A70F3"/>
    <w:rsid w:val="009B2C12"/>
    <w:rsid w:val="009B4298"/>
    <w:rsid w:val="009B546B"/>
    <w:rsid w:val="009C5197"/>
    <w:rsid w:val="009D791B"/>
    <w:rsid w:val="009E40D0"/>
    <w:rsid w:val="009E4710"/>
    <w:rsid w:val="009F5641"/>
    <w:rsid w:val="00A300DF"/>
    <w:rsid w:val="00A3304C"/>
    <w:rsid w:val="00A44C48"/>
    <w:rsid w:val="00A47EFE"/>
    <w:rsid w:val="00A500D2"/>
    <w:rsid w:val="00A543AF"/>
    <w:rsid w:val="00A726A0"/>
    <w:rsid w:val="00A73FE4"/>
    <w:rsid w:val="00A742E2"/>
    <w:rsid w:val="00A7760A"/>
    <w:rsid w:val="00A82C83"/>
    <w:rsid w:val="00A85F08"/>
    <w:rsid w:val="00AB6084"/>
    <w:rsid w:val="00AC1538"/>
    <w:rsid w:val="00AD64B3"/>
    <w:rsid w:val="00AE3B54"/>
    <w:rsid w:val="00AF20AE"/>
    <w:rsid w:val="00B22073"/>
    <w:rsid w:val="00B240EE"/>
    <w:rsid w:val="00B25225"/>
    <w:rsid w:val="00B25A5A"/>
    <w:rsid w:val="00B34FEC"/>
    <w:rsid w:val="00B47509"/>
    <w:rsid w:val="00B5259C"/>
    <w:rsid w:val="00B67BB1"/>
    <w:rsid w:val="00B93D41"/>
    <w:rsid w:val="00BA117E"/>
    <w:rsid w:val="00BA141D"/>
    <w:rsid w:val="00BB7BFD"/>
    <w:rsid w:val="00BD24EC"/>
    <w:rsid w:val="00BD6DD4"/>
    <w:rsid w:val="00BE1D38"/>
    <w:rsid w:val="00BE3E3C"/>
    <w:rsid w:val="00BF08E6"/>
    <w:rsid w:val="00BF7481"/>
    <w:rsid w:val="00C01D0D"/>
    <w:rsid w:val="00C12751"/>
    <w:rsid w:val="00C16AD5"/>
    <w:rsid w:val="00C16B35"/>
    <w:rsid w:val="00C2264B"/>
    <w:rsid w:val="00C22B7C"/>
    <w:rsid w:val="00C26188"/>
    <w:rsid w:val="00C278A7"/>
    <w:rsid w:val="00C27F3A"/>
    <w:rsid w:val="00C300F9"/>
    <w:rsid w:val="00C324CC"/>
    <w:rsid w:val="00C40B64"/>
    <w:rsid w:val="00C430F5"/>
    <w:rsid w:val="00C537FD"/>
    <w:rsid w:val="00C62E30"/>
    <w:rsid w:val="00CC4C9B"/>
    <w:rsid w:val="00CD22CF"/>
    <w:rsid w:val="00CD3533"/>
    <w:rsid w:val="00CE408C"/>
    <w:rsid w:val="00CF6A6F"/>
    <w:rsid w:val="00D07393"/>
    <w:rsid w:val="00D07E4C"/>
    <w:rsid w:val="00D1422E"/>
    <w:rsid w:val="00D21361"/>
    <w:rsid w:val="00D315D2"/>
    <w:rsid w:val="00D44159"/>
    <w:rsid w:val="00D44ABC"/>
    <w:rsid w:val="00D53343"/>
    <w:rsid w:val="00D54A8F"/>
    <w:rsid w:val="00D62490"/>
    <w:rsid w:val="00D7267A"/>
    <w:rsid w:val="00D760A3"/>
    <w:rsid w:val="00D85F02"/>
    <w:rsid w:val="00D90027"/>
    <w:rsid w:val="00D91F0B"/>
    <w:rsid w:val="00DA1262"/>
    <w:rsid w:val="00DA29EC"/>
    <w:rsid w:val="00DB49BC"/>
    <w:rsid w:val="00DC367D"/>
    <w:rsid w:val="00DC3981"/>
    <w:rsid w:val="00DD0669"/>
    <w:rsid w:val="00DE1C07"/>
    <w:rsid w:val="00DF29E8"/>
    <w:rsid w:val="00DF2B18"/>
    <w:rsid w:val="00DF499C"/>
    <w:rsid w:val="00E123F0"/>
    <w:rsid w:val="00E17168"/>
    <w:rsid w:val="00E25ED9"/>
    <w:rsid w:val="00E278AA"/>
    <w:rsid w:val="00E3381B"/>
    <w:rsid w:val="00E43C7E"/>
    <w:rsid w:val="00E60742"/>
    <w:rsid w:val="00E6134E"/>
    <w:rsid w:val="00E66BB7"/>
    <w:rsid w:val="00E70B78"/>
    <w:rsid w:val="00E84B34"/>
    <w:rsid w:val="00E84E2F"/>
    <w:rsid w:val="00E96216"/>
    <w:rsid w:val="00EA3121"/>
    <w:rsid w:val="00EA418F"/>
    <w:rsid w:val="00EA4F7B"/>
    <w:rsid w:val="00EA63F6"/>
    <w:rsid w:val="00EB4747"/>
    <w:rsid w:val="00EB6E9D"/>
    <w:rsid w:val="00EC6CCC"/>
    <w:rsid w:val="00ED1F5B"/>
    <w:rsid w:val="00ED7666"/>
    <w:rsid w:val="00EE055E"/>
    <w:rsid w:val="00EE7143"/>
    <w:rsid w:val="00EF19A0"/>
    <w:rsid w:val="00EF30B6"/>
    <w:rsid w:val="00F0213C"/>
    <w:rsid w:val="00F03647"/>
    <w:rsid w:val="00F05CDA"/>
    <w:rsid w:val="00F14E71"/>
    <w:rsid w:val="00F25A18"/>
    <w:rsid w:val="00F3428B"/>
    <w:rsid w:val="00F40F07"/>
    <w:rsid w:val="00F4481D"/>
    <w:rsid w:val="00F45F2E"/>
    <w:rsid w:val="00F47952"/>
    <w:rsid w:val="00F71FB7"/>
    <w:rsid w:val="00F76048"/>
    <w:rsid w:val="00F76D5B"/>
    <w:rsid w:val="00F82360"/>
    <w:rsid w:val="00F86E91"/>
    <w:rsid w:val="00FC1975"/>
    <w:rsid w:val="00FC4D07"/>
    <w:rsid w:val="00FC7FDA"/>
    <w:rsid w:val="00FE3E0D"/>
    <w:rsid w:val="00FF0D66"/>
    <w:rsid w:val="00FF12F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3554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FD9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75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imos.org.au/aatams.html" TargetMode="External"/><Relationship Id="rId20" Type="http://schemas.openxmlformats.org/officeDocument/2006/relationships/hyperlink" Target="http://imos.org.au/aatams.html" TargetMode="External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aatams.emii.org.au/aatams/" TargetMode="External"/><Relationship Id="rId11" Type="http://schemas.openxmlformats.org/officeDocument/2006/relationships/hyperlink" Target="http://imos.org.au/aatams.html" TargetMode="External"/><Relationship Id="rId12" Type="http://schemas.openxmlformats.org/officeDocument/2006/relationships/hyperlink" Target="https://aatams.emii.org.au/aatams/" TargetMode="External"/><Relationship Id="rId13" Type="http://schemas.openxmlformats.org/officeDocument/2006/relationships/hyperlink" Target="http://imos.org.au/aatams.html" TargetMode="External"/><Relationship Id="rId14" Type="http://schemas.openxmlformats.org/officeDocument/2006/relationships/hyperlink" Target="https://aatams.emii.org.au/aatams/" TargetMode="External"/><Relationship Id="rId15" Type="http://schemas.openxmlformats.org/officeDocument/2006/relationships/hyperlink" Target="http://imos.org.au/aatams.html" TargetMode="External"/><Relationship Id="rId16" Type="http://schemas.openxmlformats.org/officeDocument/2006/relationships/hyperlink" Target="http://www.smru.st-andrews.ac.uk/" TargetMode="External"/><Relationship Id="rId17" Type="http://schemas.openxmlformats.org/officeDocument/2006/relationships/hyperlink" Target="http://imos.org.au/aatams.html" TargetMode="External"/><Relationship Id="rId18" Type="http://schemas.openxmlformats.org/officeDocument/2006/relationships/hyperlink" Target="http://www.smru.st-andrews.ac.uk/" TargetMode="External"/><Relationship Id="rId19" Type="http://schemas.openxmlformats.org/officeDocument/2006/relationships/hyperlink" Target="http://imos.org.au/aatams.html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aatams.html" TargetMode="External"/><Relationship Id="rId8" Type="http://schemas.openxmlformats.org/officeDocument/2006/relationships/hyperlink" Target="https://aatams.emii.org.au/aatam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15</Pages>
  <Words>3011</Words>
  <Characters>17165</Characters>
  <Application>Microsoft Macintosh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20136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99</cp:revision>
  <dcterms:created xsi:type="dcterms:W3CDTF">2013-05-23T00:22:00Z</dcterms:created>
  <dcterms:modified xsi:type="dcterms:W3CDTF">2015-08-21T00:59:00Z</dcterms:modified>
</cp:coreProperties>
</file>