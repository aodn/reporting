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DA053" w14:textId="77777777" w:rsidR="000E518A" w:rsidRDefault="001137D4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SRS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19CC438E" w14:textId="77777777" w:rsidR="00565E46" w:rsidRDefault="00565E46" w:rsidP="00EF19A0"/>
    <w:p w14:paraId="4C48694A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137D4">
        <w:t>SRS</w:t>
      </w:r>
      <w:r w:rsidR="00981CC1">
        <w:t xml:space="preserve"> facility.</w:t>
      </w:r>
    </w:p>
    <w:p w14:paraId="10FC1966" w14:textId="19570BB6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06T15:05:00Z">
        <w:r w:rsidR="0059235D" w:rsidDel="004500DD">
          <w:rPr>
            <w:szCs w:val="24"/>
          </w:rPr>
          <w:delText>4</w:delText>
        </w:r>
      </w:del>
      <w:ins w:id="1" w:author="Xavier Hoenner" w:date="2014-05-06T15:05:00Z">
        <w:r w:rsidR="004500DD">
          <w:rPr>
            <w:szCs w:val="24"/>
          </w:rPr>
          <w:t>3</w:t>
        </w:r>
      </w:ins>
      <w:r>
        <w:rPr>
          <w:szCs w:val="24"/>
        </w:rPr>
        <w:t>.</w:t>
      </w:r>
    </w:p>
    <w:p w14:paraId="3267058B" w14:textId="77777777" w:rsidR="00C12751" w:rsidRDefault="00C12751" w:rsidP="00C12751"/>
    <w:p w14:paraId="354C74C5" w14:textId="77777777" w:rsidR="00E123F0" w:rsidRDefault="00E123F0" w:rsidP="00E123F0">
      <w:pPr>
        <w:pStyle w:val="Heading1"/>
      </w:pPr>
      <w:r>
        <w:t xml:space="preserve">1. </w:t>
      </w:r>
      <w:r w:rsidR="001137D4">
        <w:t>SRS</w:t>
      </w:r>
    </w:p>
    <w:p w14:paraId="51288A2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B48B2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1137D4">
        <w:rPr>
          <w:u w:val="none"/>
        </w:rPr>
        <w:t>SRS</w:t>
      </w:r>
      <w:r w:rsidRPr="00592DB1">
        <w:rPr>
          <w:u w:val="none"/>
        </w:rPr>
        <w:t>_Summary’</w:t>
      </w:r>
    </w:p>
    <w:p w14:paraId="4F00BBB0" w14:textId="77777777" w:rsidR="0011784D" w:rsidRDefault="0011784D" w:rsidP="0011784D"/>
    <w:p w14:paraId="6A2D3EE1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4D225D0" w14:textId="77777777" w:rsidR="00EC6CCC" w:rsidRDefault="00EC6CCC" w:rsidP="00542A59">
      <w:pPr>
        <w:rPr>
          <w:u w:val="single"/>
        </w:rPr>
      </w:pPr>
    </w:p>
    <w:p w14:paraId="6D0181DD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05"/>
      </w:tblGrid>
      <w:tr w:rsidR="00EC6CCC" w14:paraId="7F38D294" w14:textId="77777777" w:rsidTr="00343BA4">
        <w:tc>
          <w:tcPr>
            <w:tcW w:w="1271" w:type="dxa"/>
          </w:tcPr>
          <w:p w14:paraId="6DDFEB4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4252D817" w14:textId="5F4B6452" w:rsidR="00EC6CCC" w:rsidRPr="003D503B" w:rsidRDefault="00EC6CCC" w:rsidP="00A73BD5">
            <w:pPr>
              <w:rPr>
                <w:sz w:val="24"/>
                <w:szCs w:val="24"/>
              </w:rPr>
            </w:pPr>
            <w:del w:id="2" w:author="Xavier Hoenner" w:date="2014-05-06T15:05:00Z">
              <w:r w:rsidRPr="003D503B" w:rsidDel="00A73BD5">
                <w:rPr>
                  <w:sz w:val="24"/>
                  <w:szCs w:val="24"/>
                </w:rPr>
                <w:delText>db</w:delText>
              </w:r>
              <w:r w:rsidR="00896D61" w:rsidDel="00A73BD5">
                <w:rPr>
                  <w:sz w:val="24"/>
                  <w:szCs w:val="24"/>
                </w:rPr>
                <w:delText>dev</w:delText>
              </w:r>
            </w:del>
            <w:ins w:id="3" w:author="Xavier Hoenner" w:date="2014-05-06T15:05:00Z">
              <w:r w:rsidR="00A73BD5" w:rsidRPr="003D503B">
                <w:rPr>
                  <w:sz w:val="24"/>
                  <w:szCs w:val="24"/>
                </w:rPr>
                <w:t>db</w:t>
              </w:r>
              <w:r w:rsidR="00A73BD5">
                <w:rPr>
                  <w:sz w:val="24"/>
                  <w:szCs w:val="24"/>
                </w:rPr>
                <w:t>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32080740" w14:textId="77777777" w:rsidTr="00343BA4">
        <w:tc>
          <w:tcPr>
            <w:tcW w:w="1271" w:type="dxa"/>
          </w:tcPr>
          <w:p w14:paraId="41F36B01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25CED4A" w14:textId="1FE09147" w:rsidR="00EC6CCC" w:rsidRPr="003D503B" w:rsidRDefault="00896D61" w:rsidP="00343BA4">
            <w:pPr>
              <w:rPr>
                <w:sz w:val="24"/>
                <w:szCs w:val="24"/>
              </w:rPr>
            </w:pPr>
            <w:del w:id="4" w:author="Xavier Hoenner" w:date="2014-05-06T15:05:00Z">
              <w:r w:rsidDel="00A73BD5">
                <w:rPr>
                  <w:sz w:val="24"/>
                  <w:szCs w:val="24"/>
                </w:rPr>
                <w:delText>report_db</w:delText>
              </w:r>
            </w:del>
            <w:ins w:id="5" w:author="Xavier Hoenner" w:date="2014-05-06T15:05:00Z">
              <w:r w:rsidR="00A73BD5">
                <w:rPr>
                  <w:sz w:val="24"/>
                  <w:szCs w:val="24"/>
                </w:rPr>
                <w:t>harvest</w:t>
              </w:r>
            </w:ins>
          </w:p>
        </w:tc>
      </w:tr>
      <w:tr w:rsidR="00EC6CCC" w14:paraId="5A929D85" w14:textId="77777777" w:rsidTr="00343BA4">
        <w:tc>
          <w:tcPr>
            <w:tcW w:w="1271" w:type="dxa"/>
          </w:tcPr>
          <w:p w14:paraId="790AF42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34451DBD" w14:textId="053204A6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6" w:author="Xavier Hoenner" w:date="2014-05-06T15:05:00Z">
              <w:r w:rsidR="00A73BD5">
                <w:rPr>
                  <w:sz w:val="24"/>
                  <w:szCs w:val="24"/>
                </w:rPr>
                <w:t>ing</w:t>
              </w:r>
            </w:ins>
          </w:p>
        </w:tc>
      </w:tr>
      <w:tr w:rsidR="00EC6CCC" w14:paraId="31F28637" w14:textId="77777777" w:rsidTr="00343BA4">
        <w:tc>
          <w:tcPr>
            <w:tcW w:w="1271" w:type="dxa"/>
          </w:tcPr>
          <w:p w14:paraId="45B1EA8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580315C" w14:textId="77777777" w:rsidR="00EC6CCC" w:rsidRPr="003D503B" w:rsidRDefault="001137D4" w:rsidP="005E0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</w:p>
        </w:tc>
      </w:tr>
    </w:tbl>
    <w:p w14:paraId="4013C61F" w14:textId="77777777" w:rsidR="00EC6CCC" w:rsidRDefault="00EC6CCC" w:rsidP="00542A59"/>
    <w:p w14:paraId="51A45A71" w14:textId="77777777" w:rsidR="008E2ADE" w:rsidRDefault="008E2ADE" w:rsidP="008E2ADE">
      <w:r>
        <w:rPr>
          <w:u w:val="single"/>
        </w:rPr>
        <w:t xml:space="preserve">Filters: </w:t>
      </w:r>
      <w:r>
        <w:t>None, all filters have already been applied.</w:t>
      </w:r>
    </w:p>
    <w:p w14:paraId="292E9052" w14:textId="32982D69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7" w:author="Xavier Hoenner" w:date="2014-05-06T15:12:00Z">
        <w:r w:rsidDel="00573490">
          <w:delText xml:space="preserve"> by ASCENDING ‘</w:delText>
        </w:r>
        <w:r w:rsidR="006234FE" w:rsidDel="00573490">
          <w:delText>subfacility</w:delText>
        </w:r>
        <w:r w:rsidDel="00573490">
          <w:delText>’</w:delText>
        </w:r>
        <w:r w:rsidR="006234FE" w:rsidDel="00573490">
          <w:delText>, and then by ASCENDING ‘parameter_site’</w:delText>
        </w:r>
      </w:del>
      <w:r>
        <w:t>.</w:t>
      </w:r>
    </w:p>
    <w:p w14:paraId="7A636982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9C4261">
        <w:t>Group by ‘subfacility’</w:t>
      </w:r>
      <w:r>
        <w:t>.</w:t>
      </w:r>
    </w:p>
    <w:p w14:paraId="073C60B6" w14:textId="6ECDC7CB" w:rsidR="00EC15DA" w:rsidDel="00EC15DA" w:rsidRDefault="00BA31AF" w:rsidP="0089481C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ins w:id="8" w:author="Xavier Hoenner" w:date="2014-05-06T15:18:00Z">
        <w:r w:rsidR="00546F8F">
          <w:t xml:space="preserve">site/parameter, </w:t>
        </w:r>
      </w:ins>
      <w:del w:id="9" w:author="Xavier Hoenner" w:date="2013-07-11T11:50:00Z">
        <w:r w:rsidR="009C4261" w:rsidDel="000431CA">
          <w:delText>parameters</w:delText>
        </w:r>
        <w:r w:rsidR="00E006E9" w:rsidDel="000431CA">
          <w:delText xml:space="preserve">, </w:delText>
        </w:r>
        <w:r w:rsidR="009C4261" w:rsidDel="000431CA">
          <w:delText>sites</w:delText>
        </w:r>
        <w:r w:rsidR="00E006E9" w:rsidDel="000431CA">
          <w:delText>, or vessels</w:delText>
        </w:r>
        <w:r w:rsidDel="000431CA">
          <w:delText xml:space="preserve">, </w:delText>
        </w:r>
        <w:r w:rsidR="00F574F1" w:rsidDel="000431CA">
          <w:delText xml:space="preserve">sensors, </w:delText>
        </w:r>
      </w:del>
      <w:r w:rsidR="009C4261">
        <w:t>deployment</w:t>
      </w:r>
      <w:ins w:id="10" w:author="Xavier Hoenner" w:date="2013-07-11T11:56:00Z">
        <w:r w:rsidR="006D53D5">
          <w:t>s/products</w:t>
        </w:r>
      </w:ins>
      <w:ins w:id="11" w:author="Xavier Hoenner" w:date="2014-05-06T15:17:00Z">
        <w:r w:rsidR="00F16BF7">
          <w:t>, sensors</w:t>
        </w:r>
      </w:ins>
      <w:ins w:id="12" w:author="Xavier Hoenner" w:date="2014-05-06T15:23:00Z">
        <w:r w:rsidR="005E05F5">
          <w:t>/vessels</w:t>
        </w:r>
      </w:ins>
      <w:ins w:id="13" w:author="Xavier Hoenner" w:date="2013-07-11T11:50:00Z">
        <w:r w:rsidR="000431CA">
          <w:t xml:space="preserve"> and</w:t>
        </w:r>
      </w:ins>
      <w:del w:id="14" w:author="Xavier Hoenner" w:date="2013-07-11T11:50:00Z">
        <w:r w:rsidR="009C4261" w:rsidDel="000431CA">
          <w:delText>s</w:delText>
        </w:r>
        <w:r w:rsidDel="000431CA">
          <w:delText xml:space="preserve">, </w:delText>
        </w:r>
        <w:r w:rsidR="00A618D2" w:rsidDel="000431CA">
          <w:delText>along with</w:delText>
        </w:r>
      </w:del>
      <w:r>
        <w:t xml:space="preserve"> the </w:t>
      </w:r>
      <w:r w:rsidR="00CD59D7">
        <w:t xml:space="preserve">temporal </w:t>
      </w:r>
      <w:del w:id="15" w:author="Xavier Hoenner" w:date="2013-07-11T11:50:00Z">
        <w:r w:rsidR="00F574F1" w:rsidDel="000431CA">
          <w:delText xml:space="preserve">and depth </w:delText>
        </w:r>
      </w:del>
      <w:r w:rsidR="00CD59D7">
        <w:t>range</w:t>
      </w:r>
      <w:r w:rsidR="005041B6">
        <w:t xml:space="preserve"> of those data</w:t>
      </w:r>
      <w:r w:rsidRPr="00EC6CCC">
        <w:t>.</w:t>
      </w:r>
      <w:r w:rsidR="00B94075" w:rsidRPr="00B94075">
        <w:rPr>
          <w:i/>
        </w:rPr>
        <w:t xml:space="preserve"> </w:t>
      </w:r>
      <w:r w:rsidR="00B94075" w:rsidRPr="00EA7AB8">
        <w:rPr>
          <w:i/>
        </w:rPr>
        <w:t>Use the following view: ‘totals_view’; filter by: ‘facility’ = ‘</w:t>
      </w:r>
      <w:r w:rsidR="00B94075">
        <w:rPr>
          <w:i/>
        </w:rPr>
        <w:t>SRS’.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6"/>
        <w:gridCol w:w="1076"/>
        <w:gridCol w:w="1034"/>
        <w:gridCol w:w="1364"/>
        <w:gridCol w:w="1074"/>
        <w:gridCol w:w="808"/>
      </w:tblGrid>
      <w:tr w:rsidR="00E006E9" w14:paraId="07944484" w14:textId="77777777" w:rsidTr="0089481C">
        <w:tc>
          <w:tcPr>
            <w:tcW w:w="0" w:type="auto"/>
            <w:vAlign w:val="center"/>
          </w:tcPr>
          <w:p w14:paraId="1B8DBD6C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7A8A99C" w14:textId="1482FD33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Altimetry</w:t>
            </w:r>
          </w:p>
        </w:tc>
        <w:tc>
          <w:tcPr>
            <w:tcW w:w="0" w:type="auto"/>
            <w:vAlign w:val="center"/>
          </w:tcPr>
          <w:p w14:paraId="0C7F8331" w14:textId="003859F5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Bio-Optical</w:t>
            </w:r>
          </w:p>
        </w:tc>
        <w:tc>
          <w:tcPr>
            <w:tcW w:w="0" w:type="auto"/>
            <w:vAlign w:val="center"/>
          </w:tcPr>
          <w:p w14:paraId="12D8A726" w14:textId="0CDFC9F9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Gridded products</w:t>
            </w:r>
          </w:p>
        </w:tc>
        <w:tc>
          <w:tcPr>
            <w:tcW w:w="0" w:type="auto"/>
            <w:vAlign w:val="center"/>
          </w:tcPr>
          <w:p w14:paraId="598BCC4B" w14:textId="165D88D2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Ocean colour</w:t>
            </w:r>
          </w:p>
        </w:tc>
        <w:tc>
          <w:tcPr>
            <w:tcW w:w="0" w:type="auto"/>
            <w:vAlign w:val="center"/>
          </w:tcPr>
          <w:p w14:paraId="1C912710" w14:textId="69C22ED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TOTAL</w:t>
            </w:r>
          </w:p>
        </w:tc>
      </w:tr>
      <w:tr w:rsidR="00E006E9" w:rsidDel="000431CA" w14:paraId="32C07DD4" w14:textId="1C33D4DB" w:rsidTr="0089481C">
        <w:trPr>
          <w:del w:id="16" w:author="Xavier Hoenner" w:date="2013-07-11T11:50:00Z"/>
        </w:trPr>
        <w:tc>
          <w:tcPr>
            <w:tcW w:w="0" w:type="auto"/>
            <w:vAlign w:val="center"/>
          </w:tcPr>
          <w:p w14:paraId="5E153C2A" w14:textId="367B1362" w:rsidR="00E006E9" w:rsidDel="000431CA" w:rsidRDefault="00E006E9" w:rsidP="0089481C">
            <w:pPr>
              <w:jc w:val="center"/>
              <w:rPr>
                <w:del w:id="17" w:author="Xavier Hoenner" w:date="2013-07-11T11:50:00Z"/>
                <w:b/>
                <w:i/>
              </w:rPr>
            </w:pPr>
            <w:del w:id="18" w:author="Xavier Hoenner" w:date="2013-07-11T11:50:00Z">
              <w:r w:rsidDel="000431CA">
                <w:rPr>
                  <w:b/>
                  <w:i/>
                </w:rPr>
                <w:delText>Total number of parameters, sites, or vessels (‘no_platforms’)</w:delText>
              </w:r>
            </w:del>
          </w:p>
        </w:tc>
        <w:tc>
          <w:tcPr>
            <w:tcW w:w="0" w:type="auto"/>
            <w:vAlign w:val="center"/>
          </w:tcPr>
          <w:p w14:paraId="6FB20AA5" w14:textId="2AA37829" w:rsidR="00E006E9" w:rsidDel="000431CA" w:rsidRDefault="00E006E9" w:rsidP="0089481C">
            <w:pPr>
              <w:jc w:val="center"/>
              <w:rPr>
                <w:del w:id="19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C4F51A8" w14:textId="5C458367" w:rsidR="00E006E9" w:rsidDel="000431CA" w:rsidRDefault="00E006E9" w:rsidP="0089481C">
            <w:pPr>
              <w:jc w:val="center"/>
              <w:rPr>
                <w:del w:id="20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9FC5B4C" w14:textId="71CEDD55" w:rsidR="00E006E9" w:rsidDel="000431CA" w:rsidRDefault="00E006E9" w:rsidP="0089481C">
            <w:pPr>
              <w:jc w:val="center"/>
              <w:rPr>
                <w:del w:id="21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26A9D6" w14:textId="280DFAB2" w:rsidR="00E006E9" w:rsidDel="000431CA" w:rsidRDefault="00E006E9" w:rsidP="0089481C">
            <w:pPr>
              <w:jc w:val="center"/>
              <w:rPr>
                <w:del w:id="22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51472E1A" w14:textId="3B573909" w:rsidR="00E006E9" w:rsidDel="000431CA" w:rsidRDefault="00E006E9" w:rsidP="0089481C">
            <w:pPr>
              <w:jc w:val="center"/>
              <w:rPr>
                <w:del w:id="23" w:author="Xavier Hoenner" w:date="2013-07-11T11:50:00Z"/>
                <w:b/>
                <w:i/>
                <w:sz w:val="24"/>
              </w:rPr>
            </w:pPr>
          </w:p>
        </w:tc>
      </w:tr>
      <w:tr w:rsidR="00E006E9" w:rsidDel="000431CA" w14:paraId="78DC6606" w14:textId="1700AC12" w:rsidTr="0089481C">
        <w:trPr>
          <w:del w:id="24" w:author="Xavier Hoenner" w:date="2013-07-11T11:50:00Z"/>
        </w:trPr>
        <w:tc>
          <w:tcPr>
            <w:tcW w:w="0" w:type="auto"/>
            <w:vAlign w:val="center"/>
          </w:tcPr>
          <w:p w14:paraId="614A6954" w14:textId="512628F5" w:rsidR="00E006E9" w:rsidDel="000431CA" w:rsidRDefault="00E006E9" w:rsidP="00D20D40">
            <w:pPr>
              <w:jc w:val="center"/>
              <w:rPr>
                <w:del w:id="25" w:author="Xavier Hoenner" w:date="2013-07-11T11:50:00Z"/>
                <w:b/>
                <w:i/>
              </w:rPr>
            </w:pPr>
            <w:del w:id="26" w:author="Xavier Hoenner" w:date="2013-07-11T11:50:00Z">
              <w:r w:rsidDel="000431CA">
                <w:rPr>
                  <w:b/>
                  <w:i/>
                </w:rPr>
                <w:delText>Total number of sensors (‘no_instruments’)</w:delText>
              </w:r>
            </w:del>
          </w:p>
        </w:tc>
        <w:tc>
          <w:tcPr>
            <w:tcW w:w="0" w:type="auto"/>
            <w:vAlign w:val="center"/>
          </w:tcPr>
          <w:p w14:paraId="7EB7A191" w14:textId="3FFE2009" w:rsidR="00E006E9" w:rsidDel="000431CA" w:rsidRDefault="00E006E9">
            <w:pPr>
              <w:jc w:val="center"/>
              <w:rPr>
                <w:del w:id="27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5BE20A6" w14:textId="131FDBBA" w:rsidR="00E006E9" w:rsidDel="000431CA" w:rsidRDefault="00E006E9">
            <w:pPr>
              <w:jc w:val="center"/>
              <w:rPr>
                <w:del w:id="28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9F76C93" w14:textId="483D3BF9" w:rsidR="00E006E9" w:rsidDel="000431CA" w:rsidRDefault="00E006E9">
            <w:pPr>
              <w:jc w:val="center"/>
              <w:rPr>
                <w:del w:id="29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1519E2EC" w14:textId="70328B48" w:rsidR="00E006E9" w:rsidDel="000431CA" w:rsidRDefault="00E006E9" w:rsidP="0089481C">
            <w:pPr>
              <w:jc w:val="center"/>
              <w:rPr>
                <w:del w:id="30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40D2F4D" w14:textId="5E164277" w:rsidR="00E006E9" w:rsidDel="000431CA" w:rsidRDefault="00E006E9">
            <w:pPr>
              <w:jc w:val="center"/>
              <w:rPr>
                <w:del w:id="31" w:author="Xavier Hoenner" w:date="2013-07-11T11:50:00Z"/>
                <w:b/>
                <w:i/>
              </w:rPr>
            </w:pPr>
          </w:p>
        </w:tc>
      </w:tr>
      <w:tr w:rsidR="00546F8F" w14:paraId="3D5BAE5F" w14:textId="77777777" w:rsidTr="0089481C">
        <w:trPr>
          <w:ins w:id="32" w:author="Xavier Hoenner" w:date="2014-05-06T15:19:00Z"/>
        </w:trPr>
        <w:tc>
          <w:tcPr>
            <w:tcW w:w="0" w:type="auto"/>
            <w:vAlign w:val="center"/>
          </w:tcPr>
          <w:p w14:paraId="70432026" w14:textId="0C4471B1" w:rsidR="00546F8F" w:rsidRDefault="00546F8F">
            <w:pPr>
              <w:jc w:val="center"/>
              <w:rPr>
                <w:ins w:id="33" w:author="Xavier Hoenner" w:date="2014-05-06T15:19:00Z"/>
                <w:b/>
                <w:i/>
              </w:rPr>
              <w:pPrChange w:id="34" w:author="Xavier Hoenner" w:date="2014-05-06T15:19:00Z">
                <w:pPr>
                  <w:spacing w:after="200" w:line="276" w:lineRule="auto"/>
                  <w:jc w:val="center"/>
                </w:pPr>
              </w:pPrChange>
            </w:pPr>
            <w:ins w:id="35" w:author="Xavier Hoenner" w:date="2014-05-06T15:19:00Z">
              <w:r>
                <w:rPr>
                  <w:b/>
                  <w:i/>
                </w:rPr>
                <w:t>Total number of site/parameter (‘no_platforms’)</w:t>
              </w:r>
            </w:ins>
          </w:p>
        </w:tc>
        <w:tc>
          <w:tcPr>
            <w:tcW w:w="0" w:type="auto"/>
            <w:vAlign w:val="center"/>
          </w:tcPr>
          <w:p w14:paraId="5A3536F5" w14:textId="77777777" w:rsidR="00546F8F" w:rsidRDefault="00546F8F" w:rsidP="0089481C">
            <w:pPr>
              <w:jc w:val="center"/>
              <w:rPr>
                <w:ins w:id="36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68A373C" w14:textId="77777777" w:rsidR="00546F8F" w:rsidRDefault="00546F8F" w:rsidP="0089481C">
            <w:pPr>
              <w:jc w:val="center"/>
              <w:rPr>
                <w:ins w:id="37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F75D7A8" w14:textId="77777777" w:rsidR="00546F8F" w:rsidRDefault="00546F8F" w:rsidP="0089481C">
            <w:pPr>
              <w:jc w:val="center"/>
              <w:rPr>
                <w:ins w:id="38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6DF2039" w14:textId="77777777" w:rsidR="00546F8F" w:rsidRDefault="00546F8F" w:rsidP="0089481C">
            <w:pPr>
              <w:jc w:val="center"/>
              <w:rPr>
                <w:ins w:id="39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8E3FC87" w14:textId="77777777" w:rsidR="00546F8F" w:rsidRDefault="00546F8F" w:rsidP="0089481C">
            <w:pPr>
              <w:jc w:val="center"/>
              <w:rPr>
                <w:ins w:id="40" w:author="Xavier Hoenner" w:date="2014-05-06T15:19:00Z"/>
                <w:b/>
                <w:i/>
              </w:rPr>
            </w:pPr>
          </w:p>
        </w:tc>
      </w:tr>
      <w:tr w:rsidR="00E006E9" w14:paraId="6A145DFB" w14:textId="77777777" w:rsidTr="0089481C">
        <w:tc>
          <w:tcPr>
            <w:tcW w:w="0" w:type="auto"/>
            <w:vAlign w:val="center"/>
          </w:tcPr>
          <w:p w14:paraId="1DA7F473" w14:textId="63C9350A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deployments</w:t>
            </w:r>
            <w:ins w:id="41" w:author="Xavier Hoenner" w:date="2013-07-11T11:56:00Z">
              <w:r w:rsidR="006D53D5">
                <w:rPr>
                  <w:b/>
                  <w:i/>
                </w:rPr>
                <w:t xml:space="preserve">/products </w:t>
              </w:r>
            </w:ins>
            <w:del w:id="42" w:author="Xavier Hoenner" w:date="2013-07-11T11:56:00Z">
              <w:r w:rsidDel="006D53D5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(‘no_deployments’)</w:t>
            </w:r>
          </w:p>
        </w:tc>
        <w:tc>
          <w:tcPr>
            <w:tcW w:w="0" w:type="auto"/>
            <w:vAlign w:val="center"/>
          </w:tcPr>
          <w:p w14:paraId="4F59AFBA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B74524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7E4565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6AFDF41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DD1F0EC" w14:textId="1D2336E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F16BF7" w14:paraId="59EEBD92" w14:textId="77777777" w:rsidTr="0089481C">
        <w:trPr>
          <w:ins w:id="43" w:author="Xavier Hoenner" w:date="2014-05-06T15:17:00Z"/>
        </w:trPr>
        <w:tc>
          <w:tcPr>
            <w:tcW w:w="0" w:type="auto"/>
            <w:vAlign w:val="center"/>
          </w:tcPr>
          <w:p w14:paraId="08098DBF" w14:textId="04C26F7C" w:rsidR="00F16BF7" w:rsidRDefault="00DB0093" w:rsidP="0089481C">
            <w:pPr>
              <w:jc w:val="center"/>
              <w:rPr>
                <w:ins w:id="44" w:author="Xavier Hoenner" w:date="2014-05-06T15:17:00Z"/>
                <w:b/>
                <w:i/>
              </w:rPr>
            </w:pPr>
            <w:ins w:id="45" w:author="Xavier Hoenner" w:date="2014-05-06T15:17:00Z">
              <w:r>
                <w:rPr>
                  <w:b/>
                  <w:i/>
                </w:rPr>
                <w:t xml:space="preserve">Total number of sensors/vessels </w:t>
              </w:r>
              <w:r w:rsidR="00F16BF7">
                <w:rPr>
                  <w:b/>
                  <w:i/>
                </w:rPr>
                <w:t>(‘no_instruments’)</w:t>
              </w:r>
            </w:ins>
          </w:p>
        </w:tc>
        <w:tc>
          <w:tcPr>
            <w:tcW w:w="0" w:type="auto"/>
            <w:vAlign w:val="center"/>
          </w:tcPr>
          <w:p w14:paraId="718F9F44" w14:textId="77777777" w:rsidR="00F16BF7" w:rsidRDefault="00F16BF7" w:rsidP="0089481C">
            <w:pPr>
              <w:jc w:val="center"/>
              <w:rPr>
                <w:ins w:id="46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DDDED77" w14:textId="77777777" w:rsidR="00F16BF7" w:rsidRDefault="00F16BF7" w:rsidP="0089481C">
            <w:pPr>
              <w:jc w:val="center"/>
              <w:rPr>
                <w:ins w:id="47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5EBA827" w14:textId="77777777" w:rsidR="00F16BF7" w:rsidRDefault="00F16BF7" w:rsidP="0089481C">
            <w:pPr>
              <w:jc w:val="center"/>
              <w:rPr>
                <w:ins w:id="48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C9EA34E" w14:textId="77777777" w:rsidR="00F16BF7" w:rsidRDefault="00F16BF7" w:rsidP="0089481C">
            <w:pPr>
              <w:jc w:val="center"/>
              <w:rPr>
                <w:ins w:id="49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CEBB795" w14:textId="77777777" w:rsidR="00F16BF7" w:rsidRDefault="00F16BF7" w:rsidP="0089481C">
            <w:pPr>
              <w:jc w:val="center"/>
              <w:rPr>
                <w:ins w:id="50" w:author="Xavier Hoenner" w:date="2014-05-06T15:17:00Z"/>
                <w:b/>
                <w:i/>
              </w:rPr>
            </w:pPr>
          </w:p>
        </w:tc>
      </w:tr>
      <w:tr w:rsidR="00E006E9" w14:paraId="04FA61B5" w14:textId="77777777" w:rsidTr="0089481C">
        <w:tc>
          <w:tcPr>
            <w:tcW w:w="0" w:type="auto"/>
            <w:vAlign w:val="center"/>
          </w:tcPr>
          <w:p w14:paraId="2A6654A1" w14:textId="635E5F9B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32C9744A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757EFF84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41D537B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09A2235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4185826" w14:textId="2B8ADF38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E006E9" w:rsidDel="000431CA" w14:paraId="0CE09562" w14:textId="76532D17" w:rsidTr="0089481C">
        <w:trPr>
          <w:del w:id="51" w:author="Xavier Hoenner" w:date="2013-07-11T11:50:00Z"/>
        </w:trPr>
        <w:tc>
          <w:tcPr>
            <w:tcW w:w="0" w:type="auto"/>
            <w:vAlign w:val="center"/>
          </w:tcPr>
          <w:p w14:paraId="7000CB19" w14:textId="1B9A21A3" w:rsidR="00E006E9" w:rsidDel="000431CA" w:rsidRDefault="00E006E9">
            <w:pPr>
              <w:jc w:val="center"/>
              <w:rPr>
                <w:del w:id="52" w:author="Xavier Hoenner" w:date="2013-07-11T11:50:00Z"/>
                <w:b/>
                <w:i/>
              </w:rPr>
            </w:pPr>
            <w:del w:id="53" w:author="Xavier Hoenner" w:date="2013-07-11T11:50:00Z">
              <w:r w:rsidDel="000431CA">
                <w:rPr>
                  <w:b/>
                  <w:i/>
                </w:rPr>
                <w:delText>Depth range (‘depth_range’)</w:delText>
              </w:r>
            </w:del>
          </w:p>
        </w:tc>
        <w:tc>
          <w:tcPr>
            <w:tcW w:w="0" w:type="auto"/>
            <w:vAlign w:val="center"/>
          </w:tcPr>
          <w:p w14:paraId="697C7CA2" w14:textId="03092111" w:rsidR="00E006E9" w:rsidDel="000431CA" w:rsidRDefault="00E006E9">
            <w:pPr>
              <w:jc w:val="center"/>
              <w:rPr>
                <w:del w:id="54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7C64B1C" w14:textId="10463B28" w:rsidR="00E006E9" w:rsidDel="000431CA" w:rsidRDefault="00E006E9">
            <w:pPr>
              <w:jc w:val="center"/>
              <w:rPr>
                <w:del w:id="55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D3C5F78" w14:textId="715826ED" w:rsidR="00E006E9" w:rsidDel="000431CA" w:rsidRDefault="00E006E9">
            <w:pPr>
              <w:jc w:val="center"/>
              <w:rPr>
                <w:del w:id="56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BF1CD4B" w14:textId="5DDA482F" w:rsidR="00E006E9" w:rsidDel="000431CA" w:rsidRDefault="00E006E9" w:rsidP="0089481C">
            <w:pPr>
              <w:jc w:val="center"/>
              <w:rPr>
                <w:del w:id="57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50274074" w14:textId="1A10171B" w:rsidR="00E006E9" w:rsidDel="000431CA" w:rsidRDefault="00E006E9">
            <w:pPr>
              <w:jc w:val="center"/>
              <w:rPr>
                <w:del w:id="58" w:author="Xavier Hoenner" w:date="2013-07-11T11:50:00Z"/>
                <w:b/>
                <w:i/>
              </w:rPr>
            </w:pPr>
          </w:p>
        </w:tc>
      </w:tr>
    </w:tbl>
    <w:p w14:paraId="1D455C1F" w14:textId="1F289D78" w:rsidR="00BA31AF" w:rsidRDefault="00BA31AF" w:rsidP="00BA31AF">
      <w:pPr>
        <w:ind w:left="567"/>
      </w:pPr>
    </w:p>
    <w:p w14:paraId="08EBDA3F" w14:textId="2809027A" w:rsidR="008E2ADE" w:rsidRDefault="008E2ADE" w:rsidP="008E2ADE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0D58B3">
        <w:rPr>
          <w:b/>
        </w:rPr>
        <w:t xml:space="preserve">Headers: </w:t>
      </w:r>
      <w:r w:rsidR="000D58B3" w:rsidRPr="00A13F08">
        <w:t>Name of SRS sub-facility</w:t>
      </w:r>
      <w:r w:rsidR="000D58B3">
        <w:t>.</w:t>
      </w:r>
      <w:r w:rsidR="000D58B3">
        <w:br/>
      </w:r>
      <w:r w:rsidR="00C265B9">
        <w:rPr>
          <w:b/>
        </w:rPr>
        <w:t>Site/Parameter</w:t>
      </w:r>
      <w:r w:rsidR="000D58B3">
        <w:t xml:space="preserve">: </w:t>
      </w:r>
      <w:ins w:id="59" w:author="Xavier Hoenner" w:date="2014-05-06T15:14:00Z">
        <w:r w:rsidR="00573490">
          <w:t>Calibration and validation sites and locations (SRS – Altimetry sub-facility), parameter measured (SRS – Bio-optical and Gridded products), or vessel name (SRS – Ocean colour).</w:t>
        </w:r>
      </w:ins>
      <w:del w:id="60" w:author="Xavier Hoenner" w:date="2014-05-06T15:14:00Z">
        <w:r w:rsidR="000D58B3" w:rsidDel="00573490">
          <w:delText xml:space="preserve">Calibration and validation sites </w:delText>
        </w:r>
        <w:r w:rsidR="00D85B58" w:rsidDel="00573490">
          <w:delText xml:space="preserve">and locations </w:delText>
        </w:r>
        <w:r w:rsidR="000D58B3" w:rsidDel="00573490">
          <w:delText>(SRS – Altimetry sub-facility) OR parameter measured</w:delText>
        </w:r>
        <w:r w:rsidR="00E006E9" w:rsidDel="00573490">
          <w:delText xml:space="preserve"> (SRS – Bio-optical and Gridded products) OR vessel name (SRS – Ocean colour)</w:delText>
        </w:r>
        <w:r w:rsidR="000D58B3" w:rsidDel="00573490">
          <w:delText>.</w:delText>
        </w:r>
      </w:del>
      <w:r w:rsidR="000D58B3">
        <w:br/>
      </w:r>
      <w:r w:rsidR="000D58B3">
        <w:rPr>
          <w:b/>
        </w:rPr>
        <w:t>Start</w:t>
      </w:r>
      <w:r w:rsidR="000D58B3" w:rsidRPr="006B3C3D">
        <w:t xml:space="preserve">: </w:t>
      </w:r>
      <w:r w:rsidR="000D58B3">
        <w:t xml:space="preserve">Data recording </w:t>
      </w:r>
      <w:r w:rsidR="00C265B9">
        <w:t>earliest</w:t>
      </w:r>
      <w:r w:rsidR="000D58B3">
        <w:t xml:space="preserve"> date (format: dd/mm/yyyy).</w:t>
      </w:r>
      <w:r w:rsidR="000D58B3">
        <w:br/>
      </w:r>
      <w:r w:rsidR="000D58B3">
        <w:rPr>
          <w:b/>
        </w:rPr>
        <w:t>End</w:t>
      </w:r>
      <w:r w:rsidR="000D58B3" w:rsidRPr="006B3C3D">
        <w:t xml:space="preserve">: </w:t>
      </w:r>
      <w:r w:rsidR="000D58B3">
        <w:t xml:space="preserve">Data recording </w:t>
      </w:r>
      <w:r w:rsidR="00C265B9">
        <w:t>latest</w:t>
      </w:r>
      <w:r w:rsidR="000D58B3">
        <w:t xml:space="preserve"> date (format: dd/mm/yyyy).</w:t>
      </w:r>
      <w:ins w:id="61" w:author="Xavier Hoenner" w:date="2013-07-11T11:52:00Z">
        <w:r w:rsidR="000431CA">
          <w:t xml:space="preserve"> No end date is available for SST </w:t>
        </w:r>
      </w:ins>
      <w:ins w:id="62" w:author="Xavier Hoenner" w:date="2013-07-11T11:53:00Z">
        <w:r w:rsidR="000431CA">
          <w:t>–</w:t>
        </w:r>
      </w:ins>
      <w:ins w:id="63" w:author="Xavier Hoenner" w:date="2013-07-11T11:52:00Z">
        <w:r w:rsidR="000431CA">
          <w:t xml:space="preserve"> Gridded </w:t>
        </w:r>
      </w:ins>
      <w:ins w:id="64" w:author="Xavier Hoenner" w:date="2013-07-11T11:53:00Z">
        <w:r w:rsidR="000431CA">
          <w:t>Products as data for this sub-facility are ongoing.</w:t>
        </w:r>
      </w:ins>
      <w:r w:rsidR="000D58B3" w:rsidRPr="006B3C3D">
        <w:br/>
      </w:r>
      <w:r w:rsidR="00C265B9">
        <w:rPr>
          <w:b/>
        </w:rPr>
        <w:t>Mean t</w:t>
      </w:r>
      <w:r w:rsidR="000D58B3">
        <w:rPr>
          <w:b/>
        </w:rPr>
        <w:t>ime</w:t>
      </w:r>
      <w:r w:rsidR="000D58B3" w:rsidRPr="00ED7666">
        <w:rPr>
          <w:b/>
        </w:rPr>
        <w:t xml:space="preserve"> </w:t>
      </w:r>
      <w:r w:rsidR="000D58B3">
        <w:rPr>
          <w:b/>
        </w:rPr>
        <w:t>c</w:t>
      </w:r>
      <w:r w:rsidR="000D58B3" w:rsidRPr="00ED7666">
        <w:rPr>
          <w:b/>
        </w:rPr>
        <w:t>overage</w:t>
      </w:r>
      <w:r w:rsidR="000D58B3" w:rsidRPr="00ED7666">
        <w:t xml:space="preserve">: </w:t>
      </w:r>
      <w:r w:rsidR="00C265B9">
        <w:t>Mean n</w:t>
      </w:r>
      <w:r w:rsidR="000D58B3" w:rsidRPr="00ED7666">
        <w:t xml:space="preserve">umber of </w:t>
      </w:r>
      <w:r w:rsidR="000D58B3">
        <w:t>days</w:t>
      </w:r>
      <w:r w:rsidR="000D58B3" w:rsidRPr="00ED7666">
        <w:t xml:space="preserve"> </w:t>
      </w:r>
      <w:r w:rsidR="000D58B3">
        <w:t>between the data recording start and end dates</w:t>
      </w:r>
      <w:r w:rsidR="000D58B3" w:rsidRPr="00ED7666">
        <w:t>.</w:t>
      </w:r>
      <w:del w:id="65" w:author="Xavier Hoenner" w:date="2014-05-06T15:14:00Z"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upload</w:delText>
        </w:r>
        <w:r w:rsidR="000D58B3" w:rsidRPr="00ED7666" w:rsidDel="00573490">
          <w:rPr>
            <w:b/>
          </w:rPr>
          <w:delText xml:space="preserve"> data</w:delText>
        </w:r>
        <w:r w:rsidR="000D58B3" w:rsidRPr="00ED7666" w:rsidDel="00573490">
          <w:delText xml:space="preserve">: </w:delText>
        </w:r>
        <w:r w:rsidR="00C265B9" w:rsidDel="00573490">
          <w:delText>Mean n</w:delText>
        </w:r>
        <w:r w:rsidR="000D58B3" w:rsidRPr="00ED7666" w:rsidDel="00573490">
          <w:delText xml:space="preserve">umber of days necessary to </w:delText>
        </w:r>
        <w:r w:rsidR="000D58B3" w:rsidDel="00573490">
          <w:delText>process and upload data onto the eMII server from the data recording end date.</w:delText>
        </w:r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publish data</w:delText>
        </w:r>
        <w:r w:rsidR="000D58B3" w:rsidRPr="00ED7666" w:rsidDel="00573490">
          <w:rPr>
            <w:b/>
          </w:rPr>
          <w:delText>:</w:delText>
        </w:r>
        <w:r w:rsidR="000D58B3" w:rsidRPr="00ED7666" w:rsidDel="00573490">
          <w:delText xml:space="preserve"> </w:delText>
        </w:r>
        <w:r w:rsidR="00C265B9" w:rsidDel="00573490">
          <w:delText>Mean n</w:delText>
        </w:r>
        <w:r w:rsidR="000D58B3" w:rsidRPr="00ED7666" w:rsidDel="00573490">
          <w:delText>umber of days necessary to make data available through Opendap and the IMOS portal</w:delText>
        </w:r>
        <w:r w:rsidR="000D58B3" w:rsidDel="00573490">
          <w:delText xml:space="preserve"> from the date the data is on the eMII server.</w:delText>
        </w:r>
      </w:del>
      <w:r w:rsidR="000D58B3" w:rsidRPr="00ED7666">
        <w:br/>
      </w:r>
      <w:r w:rsidR="000D58B3">
        <w:rPr>
          <w:b/>
        </w:rPr>
        <w:t>SRS:</w:t>
      </w:r>
      <w:r w:rsidR="000D58B3" w:rsidRPr="001E38C3">
        <w:t xml:space="preserve"> </w:t>
      </w:r>
      <w:r w:rsidR="000D58B3">
        <w:t>Satellite Remote Sensing (</w:t>
      </w:r>
      <w:hyperlink r:id="rId7" w:history="1">
        <w:r w:rsidR="000D58B3">
          <w:rPr>
            <w:rStyle w:val="Hyperlink"/>
          </w:rPr>
          <w:t>http://imos.org.au/srs.html</w:t>
        </w:r>
      </w:hyperlink>
      <w:r w:rsidR="000D58B3">
        <w:t>).</w:t>
      </w:r>
      <w:r w:rsidR="000D58B3">
        <w:br/>
      </w:r>
      <w:r w:rsidR="000D58B3">
        <w:rPr>
          <w:b/>
        </w:rPr>
        <w:t xml:space="preserve">SRS – Altimetry: </w:t>
      </w:r>
      <w:hyperlink r:id="rId8" w:history="1">
        <w:r w:rsidR="000D58B3">
          <w:rPr>
            <w:rStyle w:val="Hyperlink"/>
          </w:rPr>
          <w:t>http://imos.org.au/srscalval.html</w:t>
        </w:r>
      </w:hyperlink>
      <w:r w:rsidR="000D58B3">
        <w:t>.</w:t>
      </w:r>
      <w:r w:rsidR="000D58B3">
        <w:br/>
      </w:r>
      <w:r w:rsidR="000D58B3">
        <w:rPr>
          <w:b/>
        </w:rPr>
        <w:t xml:space="preserve">SRS – </w:t>
      </w:r>
      <w:del w:id="66" w:author="Xavier Hoenner" w:date="2013-07-11T11:48:00Z">
        <w:r w:rsidR="000D58B3" w:rsidDel="00B97F2B">
          <w:rPr>
            <w:b/>
          </w:rPr>
          <w:delText>BOBDAW</w:delText>
        </w:r>
      </w:del>
      <w:ins w:id="67" w:author="Xavier Hoenner" w:date="2013-07-11T11:48:00Z">
        <w:r w:rsidR="00B97F2B">
          <w:rPr>
            <w:b/>
          </w:rPr>
          <w:t>BioOptical database</w:t>
        </w:r>
      </w:ins>
      <w:r w:rsidR="000D58B3">
        <w:t>: Bio-Optical Data Base of Australian Waters (</w:t>
      </w:r>
      <w:hyperlink r:id="rId9" w:history="1">
        <w:r w:rsidR="000D58B3">
          <w:rPr>
            <w:rStyle w:val="Hyperlink"/>
          </w:rPr>
          <w:t>http://imos.org.au/bwg.html</w:t>
        </w:r>
      </w:hyperlink>
      <w:r w:rsidR="000D58B3">
        <w:t>).</w:t>
      </w:r>
      <w:r w:rsidR="000D58B3">
        <w:br/>
      </w:r>
      <w:r w:rsidR="000D58B3">
        <w:rPr>
          <w:b/>
        </w:rPr>
        <w:t>SRS – Gridded products</w:t>
      </w:r>
      <w:r w:rsidR="000D58B3">
        <w:t xml:space="preserve">: </w:t>
      </w:r>
      <w:hyperlink r:id="rId10" w:history="1">
        <w:r w:rsidR="000D58B3">
          <w:rPr>
            <w:rStyle w:val="Hyperlink"/>
          </w:rPr>
          <w:t>http://imos.org.au/sstproducts.html</w:t>
        </w:r>
      </w:hyperlink>
      <w:r w:rsidR="000D58B3">
        <w:t>.</w:t>
      </w:r>
      <w:r w:rsidR="00FC5988">
        <w:br/>
      </w:r>
      <w:r w:rsidR="00FC5988" w:rsidRPr="0089481C">
        <w:rPr>
          <w:b/>
        </w:rPr>
        <w:t>SRS – Ocean Colour</w:t>
      </w:r>
      <w:r w:rsidR="00FC5988">
        <w:t xml:space="preserve">: </w:t>
      </w:r>
      <w:hyperlink r:id="rId11" w:history="1">
        <w:r w:rsidR="0098498D" w:rsidRPr="0045423A">
          <w:rPr>
            <w:rStyle w:val="Hyperlink"/>
          </w:rPr>
          <w:t>http://imos.org.au/fileadmin/user_upload/shared/IMOS%20General/BWCN/brando.pdf</w:t>
        </w:r>
      </w:hyperlink>
      <w:r w:rsidR="0098498D">
        <w:t>.</w:t>
      </w:r>
    </w:p>
    <w:p w14:paraId="5B205337" w14:textId="77777777" w:rsidR="008E2ADE" w:rsidRDefault="008E2ADE" w:rsidP="008E2ADE"/>
    <w:p w14:paraId="022544E5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85"/>
        <w:gridCol w:w="1938"/>
        <w:gridCol w:w="1230"/>
        <w:gridCol w:w="1089"/>
        <w:gridCol w:w="2198"/>
        <w:tblGridChange w:id="68">
          <w:tblGrid>
            <w:gridCol w:w="1402"/>
            <w:gridCol w:w="1385"/>
            <w:gridCol w:w="1938"/>
            <w:gridCol w:w="1230"/>
            <w:gridCol w:w="1089"/>
            <w:gridCol w:w="2198"/>
          </w:tblGrid>
        </w:tblGridChange>
      </w:tblGrid>
      <w:tr w:rsidR="00353F6D" w14:paraId="382E1532" w14:textId="77777777" w:rsidTr="0089481C">
        <w:trPr>
          <w:jc w:val="center"/>
        </w:trPr>
        <w:tc>
          <w:tcPr>
            <w:tcW w:w="0" w:type="auto"/>
            <w:vAlign w:val="center"/>
          </w:tcPr>
          <w:p w14:paraId="6AD0A57C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parameter_site</w:t>
            </w:r>
          </w:p>
        </w:tc>
        <w:tc>
          <w:tcPr>
            <w:tcW w:w="0" w:type="auto"/>
            <w:vAlign w:val="center"/>
          </w:tcPr>
          <w:p w14:paraId="2F844134" w14:textId="31DA0DFE" w:rsidR="00353F6D" w:rsidRDefault="00353F6D" w:rsidP="0089481C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vAlign w:val="center"/>
          </w:tcPr>
          <w:p w14:paraId="61696AE7" w14:textId="0F64F7D4" w:rsidR="00353F6D" w:rsidRPr="0025464E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0" w:type="auto"/>
            <w:vAlign w:val="center"/>
          </w:tcPr>
          <w:p w14:paraId="2436FD35" w14:textId="1A80A369" w:rsidR="00353F6D" w:rsidRPr="0025464E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</w:tcPr>
          <w:p w14:paraId="6C9C9332" w14:textId="77777777" w:rsidR="00353F6D" w:rsidRPr="0025464E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</w:tcPr>
          <w:p w14:paraId="4DC7E72A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mean_coverage_duration</w:t>
            </w:r>
          </w:p>
        </w:tc>
      </w:tr>
      <w:tr w:rsidR="00353F6D" w14:paraId="60640C8E" w14:textId="77777777" w:rsidTr="0089481C">
        <w:trPr>
          <w:jc w:val="center"/>
        </w:trPr>
        <w:tc>
          <w:tcPr>
            <w:tcW w:w="0" w:type="auto"/>
            <w:vAlign w:val="center"/>
          </w:tcPr>
          <w:p w14:paraId="5AEFE37F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Site/Parameter</w:t>
            </w:r>
          </w:p>
        </w:tc>
        <w:tc>
          <w:tcPr>
            <w:tcW w:w="0" w:type="auto"/>
            <w:vAlign w:val="center"/>
          </w:tcPr>
          <w:p w14:paraId="73FCB2CB" w14:textId="20BFA0CE" w:rsidR="00353F6D" w:rsidRDefault="00353F6D" w:rsidP="0089481C">
            <w:pPr>
              <w:jc w:val="center"/>
            </w:pPr>
            <w:r>
              <w:t># sensors</w:t>
            </w:r>
            <w:ins w:id="69" w:author="Xavier Hoenner" w:date="2014-05-06T15:22:00Z">
              <w:r w:rsidR="00DB0093">
                <w:t>/vessels</w:t>
              </w:r>
            </w:ins>
          </w:p>
        </w:tc>
        <w:tc>
          <w:tcPr>
            <w:tcW w:w="0" w:type="auto"/>
            <w:vAlign w:val="center"/>
          </w:tcPr>
          <w:p w14:paraId="3FF77227" w14:textId="35E69AE5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# deployments</w:t>
            </w:r>
            <w:ins w:id="70" w:author="Xavier Hoenner" w:date="2013-07-11T11:56:00Z">
              <w:r>
                <w:t>/products</w:t>
              </w:r>
            </w:ins>
          </w:p>
        </w:tc>
        <w:tc>
          <w:tcPr>
            <w:tcW w:w="0" w:type="auto"/>
            <w:vAlign w:val="center"/>
          </w:tcPr>
          <w:p w14:paraId="12E3150B" w14:textId="112A54DC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2CAAF66D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35BC8C9D" w14:textId="77777777" w:rsidR="00353F6D" w:rsidRDefault="00353F6D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Mean time coverage (days)</w:t>
            </w:r>
          </w:p>
        </w:tc>
      </w:tr>
      <w:tr w:rsidR="00353F6D" w14:paraId="674D2A1F" w14:textId="77777777" w:rsidTr="00353F6D">
        <w:tblPrEx>
          <w:tblW w:w="0" w:type="auto"/>
          <w:jc w:val="center"/>
          <w:tblPrExChange w:id="71" w:author="Xavier Hoenner" w:date="2014-05-06T15:14:00Z">
            <w:tblPrEx>
              <w:tblW w:w="0" w:type="auto"/>
              <w:jc w:val="center"/>
            </w:tblPrEx>
          </w:tblPrExChange>
        </w:tblPrEx>
        <w:trPr>
          <w:jc w:val="center"/>
          <w:trPrChange w:id="72" w:author="Xavier Hoenner" w:date="2014-05-06T15:14:00Z">
            <w:trPr>
              <w:jc w:val="center"/>
            </w:trPr>
          </w:trPrChange>
        </w:trPr>
        <w:tc>
          <w:tcPr>
            <w:tcW w:w="0" w:type="auto"/>
            <w:gridSpan w:val="6"/>
            <w:shd w:val="clear" w:color="auto" w:fill="595959" w:themeFill="text1" w:themeFillTint="A6"/>
            <w:vAlign w:val="center"/>
            <w:tcPrChange w:id="73" w:author="Xavier Hoenner" w:date="2014-05-06T15:14:00Z">
              <w:tcPr>
                <w:tcW w:w="0" w:type="auto"/>
                <w:gridSpan w:val="6"/>
                <w:vAlign w:val="center"/>
              </w:tcPr>
            </w:tcPrChange>
          </w:tcPr>
          <w:p w14:paraId="4326A213" w14:textId="2D3DFC77" w:rsidR="00353F6D" w:rsidRDefault="00353F6D" w:rsidP="0089481C">
            <w:pPr>
              <w:jc w:val="center"/>
              <w:rPr>
                <w:sz w:val="24"/>
              </w:rPr>
            </w:pPr>
            <w:ins w:id="74" w:author="Xavier Hoenner" w:date="2014-05-06T15:14:00Z">
              <w:r>
                <w:rPr>
                  <w:sz w:val="24"/>
                </w:rPr>
                <w:t>Headers = ‘subfacility’</w:t>
              </w:r>
            </w:ins>
          </w:p>
        </w:tc>
      </w:tr>
      <w:tr w:rsidR="00353F6D" w14:paraId="23B3D972" w14:textId="77777777" w:rsidTr="0089481C">
        <w:trPr>
          <w:jc w:val="center"/>
          <w:ins w:id="75" w:author="Xavier Hoenner" w:date="2014-05-06T15:14:00Z"/>
        </w:trPr>
        <w:tc>
          <w:tcPr>
            <w:tcW w:w="0" w:type="auto"/>
            <w:vAlign w:val="center"/>
          </w:tcPr>
          <w:p w14:paraId="73C86957" w14:textId="77777777" w:rsidR="00353F6D" w:rsidRDefault="00353F6D" w:rsidP="0089481C">
            <w:pPr>
              <w:jc w:val="center"/>
              <w:rPr>
                <w:ins w:id="76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7E15EE" w14:textId="77777777" w:rsidR="00353F6D" w:rsidRDefault="00353F6D" w:rsidP="0089481C">
            <w:pPr>
              <w:jc w:val="center"/>
              <w:rPr>
                <w:ins w:id="77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021C37E3" w14:textId="77777777" w:rsidR="00353F6D" w:rsidRDefault="00353F6D" w:rsidP="0089481C">
            <w:pPr>
              <w:jc w:val="center"/>
              <w:rPr>
                <w:ins w:id="78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0F98AC93" w14:textId="77777777" w:rsidR="00353F6D" w:rsidRDefault="00353F6D" w:rsidP="0089481C">
            <w:pPr>
              <w:jc w:val="center"/>
              <w:rPr>
                <w:ins w:id="79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F214437" w14:textId="77777777" w:rsidR="00353F6D" w:rsidRDefault="00353F6D" w:rsidP="0089481C">
            <w:pPr>
              <w:jc w:val="center"/>
              <w:rPr>
                <w:ins w:id="80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42E764" w14:textId="77777777" w:rsidR="00353F6D" w:rsidRDefault="00353F6D" w:rsidP="0089481C">
            <w:pPr>
              <w:jc w:val="center"/>
              <w:rPr>
                <w:ins w:id="81" w:author="Xavier Hoenner" w:date="2014-05-06T15:14:00Z"/>
              </w:rPr>
            </w:pPr>
          </w:p>
        </w:tc>
      </w:tr>
    </w:tbl>
    <w:p w14:paraId="1655CC91" w14:textId="77777777" w:rsidR="00580B53" w:rsidRPr="00580B53" w:rsidRDefault="00580B53" w:rsidP="00580B53"/>
    <w:p w14:paraId="7495A054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2B34A59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1137D4">
        <w:rPr>
          <w:u w:val="none"/>
        </w:rPr>
        <w:t>SRS</w:t>
      </w:r>
      <w:r w:rsidRPr="0011784D">
        <w:rPr>
          <w:u w:val="none"/>
        </w:rPr>
        <w:t>_allData_dataOnPortal’</w:t>
      </w:r>
    </w:p>
    <w:p w14:paraId="1DC04049" w14:textId="77777777" w:rsidR="0011784D" w:rsidRDefault="0011784D" w:rsidP="0011784D"/>
    <w:p w14:paraId="736EE21F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7FE5A28A" w14:textId="77777777" w:rsidR="005830DC" w:rsidRDefault="005830DC" w:rsidP="00905C8D">
      <w:pPr>
        <w:rPr>
          <w:u w:val="single"/>
        </w:rPr>
      </w:pPr>
    </w:p>
    <w:p w14:paraId="27997BE6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3872"/>
      </w:tblGrid>
      <w:tr w:rsidR="00A73BD5" w14:paraId="405C7D83" w14:textId="77777777" w:rsidTr="005664D9">
        <w:tc>
          <w:tcPr>
            <w:tcW w:w="0" w:type="auto"/>
          </w:tcPr>
          <w:p w14:paraId="4632F27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2B8C4C6B" w14:textId="416DDAD8" w:rsidR="00A73BD5" w:rsidRPr="003D503B" w:rsidRDefault="00A73BD5" w:rsidP="00343BA4">
            <w:pPr>
              <w:rPr>
                <w:sz w:val="24"/>
                <w:szCs w:val="24"/>
              </w:rPr>
            </w:pPr>
            <w:ins w:id="82" w:author="Xavier Hoenner" w:date="2014-05-06T15:05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83" w:author="Xavier Hoenner" w:date="2014-05-06T15:05:00Z">
              <w:r w:rsidRPr="003D503B" w:rsidDel="005551DC">
                <w:rPr>
                  <w:sz w:val="24"/>
                  <w:szCs w:val="24"/>
                </w:rPr>
                <w:delText>db</w:delText>
              </w:r>
              <w:r w:rsidDel="005551DC">
                <w:rPr>
                  <w:sz w:val="24"/>
                  <w:szCs w:val="24"/>
                </w:rPr>
                <w:delText>dev</w:delText>
              </w:r>
              <w:r w:rsidRPr="003D503B" w:rsidDel="005551DC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14:paraId="1E36E1EA" w14:textId="77777777" w:rsidTr="005664D9">
        <w:tc>
          <w:tcPr>
            <w:tcW w:w="0" w:type="auto"/>
          </w:tcPr>
          <w:p w14:paraId="3747DFDC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5B63C985" w14:textId="51EB14A5" w:rsidR="00A73BD5" w:rsidRPr="003D503B" w:rsidRDefault="00A73BD5" w:rsidP="00343BA4">
            <w:pPr>
              <w:rPr>
                <w:sz w:val="24"/>
                <w:szCs w:val="24"/>
              </w:rPr>
            </w:pPr>
            <w:ins w:id="84" w:author="Xavier Hoenner" w:date="2014-05-06T15:05:00Z">
              <w:r>
                <w:rPr>
                  <w:sz w:val="24"/>
                  <w:szCs w:val="24"/>
                </w:rPr>
                <w:t>harvest</w:t>
              </w:r>
            </w:ins>
            <w:del w:id="85" w:author="Xavier Hoenner" w:date="2014-05-06T15:05:00Z">
              <w:r w:rsidDel="005551DC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14:paraId="4711458C" w14:textId="77777777" w:rsidTr="005664D9">
        <w:tc>
          <w:tcPr>
            <w:tcW w:w="0" w:type="auto"/>
          </w:tcPr>
          <w:p w14:paraId="3A858561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2F5ABCFF" w14:textId="56A3A935" w:rsidR="00A73BD5" w:rsidRPr="003D503B" w:rsidRDefault="00A73BD5" w:rsidP="00343BA4">
            <w:pPr>
              <w:rPr>
                <w:sz w:val="24"/>
                <w:szCs w:val="24"/>
              </w:rPr>
            </w:pPr>
            <w:ins w:id="86" w:author="Xavier Hoenner" w:date="2014-05-06T15:05:00Z">
              <w:r>
                <w:rPr>
                  <w:sz w:val="24"/>
                  <w:szCs w:val="24"/>
                </w:rPr>
                <w:t>reporting</w:t>
              </w:r>
            </w:ins>
            <w:del w:id="87" w:author="Xavier Hoenner" w:date="2014-05-06T15:05:00Z">
              <w:r w:rsidDel="005551DC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49197C03" w14:textId="77777777" w:rsidTr="005664D9">
        <w:tc>
          <w:tcPr>
            <w:tcW w:w="0" w:type="auto"/>
          </w:tcPr>
          <w:p w14:paraId="7CA5ED9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0497A820" w14:textId="77777777" w:rsidR="00896D61" w:rsidRPr="003D503B" w:rsidRDefault="001137D4" w:rsidP="00566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39105C">
              <w:rPr>
                <w:sz w:val="24"/>
                <w:szCs w:val="24"/>
              </w:rPr>
              <w:t>_</w:t>
            </w:r>
            <w:r w:rsidR="00896D61">
              <w:rPr>
                <w:sz w:val="24"/>
                <w:szCs w:val="24"/>
              </w:rPr>
              <w:t>all_deployments_view</w:t>
            </w:r>
          </w:p>
        </w:tc>
      </w:tr>
    </w:tbl>
    <w:p w14:paraId="71B75541" w14:textId="77777777" w:rsidR="00D760A3" w:rsidRDefault="00D760A3" w:rsidP="00905C8D"/>
    <w:p w14:paraId="214E9A79" w14:textId="77777777" w:rsidR="00905C8D" w:rsidRDefault="00905C8D" w:rsidP="00905C8D">
      <w:r>
        <w:rPr>
          <w:u w:val="single"/>
        </w:rPr>
        <w:lastRenderedPageBreak/>
        <w:t xml:space="preserve">Filters: </w:t>
      </w:r>
      <w:r>
        <w:t xml:space="preserve"> </w:t>
      </w:r>
      <w:r w:rsidR="004304D5">
        <w:t>None, all filters have already been applied.</w:t>
      </w:r>
    </w:p>
    <w:p w14:paraId="5F88D12C" w14:textId="36785034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88" w:author="Xavier Hoenner" w:date="2014-05-06T15:06:00Z">
        <w:r w:rsidR="00834386" w:rsidDel="00886F01">
          <w:delText xml:space="preserve"> by </w:delText>
        </w:r>
        <w:r w:rsidR="00A13F08" w:rsidDel="00886F01">
          <w:delText xml:space="preserve">ASCENDING ‘subfacility’, then BY </w:delText>
        </w:r>
        <w:r w:rsidR="00834386" w:rsidDel="00886F01">
          <w:delText>ASCENDING ‘</w:delText>
        </w:r>
        <w:r w:rsidR="00A13F08" w:rsidDel="00886F01">
          <w:delText>parameter_site</w:delText>
        </w:r>
        <w:r w:rsidR="00834386" w:rsidDel="00886F01">
          <w:delText>’</w:delText>
        </w:r>
        <w:r w:rsidR="00D65AA6" w:rsidDel="00886F01">
          <w:delText>,</w:delText>
        </w:r>
        <w:r w:rsidR="00834386" w:rsidDel="00886F01">
          <w:delText xml:space="preserve"> and then by ASCENDING ‘</w:delText>
        </w:r>
        <w:r w:rsidR="00D65AA6" w:rsidDel="00886F01">
          <w:delText>deployment</w:delText>
        </w:r>
        <w:r w:rsidR="0098366E" w:rsidDel="00886F01">
          <w:delText>_code</w:delText>
        </w:r>
        <w:r w:rsidR="00834386" w:rsidDel="00886F01">
          <w:delText>’</w:delText>
        </w:r>
      </w:del>
      <w:r w:rsidR="00834386">
        <w:t>.</w:t>
      </w:r>
    </w:p>
    <w:p w14:paraId="1ECD6E30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A13F08">
        <w:t>subfacility’, sub-group by ‘parameter_site</w:t>
      </w:r>
      <w:r>
        <w:t>’</w:t>
      </w:r>
      <w:r w:rsidR="0002555C">
        <w:t>.</w:t>
      </w:r>
    </w:p>
    <w:p w14:paraId="4A08DBD0" w14:textId="04DECE07" w:rsidR="004C6B83" w:rsidRDefault="004C6B83" w:rsidP="00A13F08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>Headers:</w:t>
      </w:r>
      <w:r w:rsidR="00A13F08">
        <w:rPr>
          <w:b/>
        </w:rPr>
        <w:t xml:space="preserve"> </w:t>
      </w:r>
      <w:del w:id="89" w:author="Xavier Hoenner" w:date="2014-05-06T15:06:00Z">
        <w:r w:rsidR="00A13F08" w:rsidRPr="00A13F08" w:rsidDel="00886F01">
          <w:delText>Name of SRS s</w:delText>
        </w:r>
      </w:del>
      <w:ins w:id="90" w:author="Xavier Hoenner" w:date="2014-05-06T15:06:00Z">
        <w:r w:rsidR="00886F01">
          <w:t>S</w:t>
        </w:r>
      </w:ins>
      <w:r w:rsidR="00A13F08" w:rsidRPr="00A13F08">
        <w:t>ub-facility</w:t>
      </w:r>
      <w:r w:rsidR="00480FE4">
        <w:t>.</w:t>
      </w:r>
      <w:r w:rsidR="00A13F08">
        <w:br/>
      </w:r>
      <w:r w:rsidR="00A13F08">
        <w:rPr>
          <w:b/>
        </w:rPr>
        <w:t>Sub-headers</w:t>
      </w:r>
      <w:r w:rsidR="00A13F08">
        <w:t xml:space="preserve">: </w:t>
      </w:r>
      <w:r w:rsidR="00E006E9">
        <w:t>Calibration and validation sites and locations (SRS – Altimetry sub-facility)</w:t>
      </w:r>
      <w:ins w:id="91" w:author="Xavier Hoenner" w:date="2014-05-06T15:06:00Z">
        <w:r w:rsidR="00886F01">
          <w:t xml:space="preserve">, </w:t>
        </w:r>
      </w:ins>
      <w:del w:id="92" w:author="Xavier Hoenner" w:date="2014-05-06T15:06:00Z">
        <w:r w:rsidR="00E006E9" w:rsidDel="00886F01">
          <w:delText xml:space="preserve"> OR </w:delText>
        </w:r>
      </w:del>
      <w:r w:rsidR="00E006E9">
        <w:t>parameter measured (SRS – Bio-optical and Gridded products)</w:t>
      </w:r>
      <w:ins w:id="93" w:author="Xavier Hoenner" w:date="2014-05-06T15:07:00Z">
        <w:r w:rsidR="00886F01">
          <w:t xml:space="preserve">, or </w:t>
        </w:r>
      </w:ins>
      <w:del w:id="94" w:author="Xavier Hoenner" w:date="2014-05-06T15:07:00Z">
        <w:r w:rsidR="00E006E9" w:rsidDel="00886F01">
          <w:delText xml:space="preserve"> OR </w:delText>
        </w:r>
      </w:del>
      <w:r w:rsidR="00E006E9">
        <w:t>vessel name (SRS – Ocean colour).</w:t>
      </w:r>
      <w:r w:rsidR="00480FE4"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r w:rsidR="000318CA">
        <w:rPr>
          <w:b/>
        </w:rPr>
        <w:t>Time</w:t>
      </w:r>
      <w:r w:rsidRPr="00ED7666">
        <w:rPr>
          <w:b/>
        </w:rPr>
        <w:t xml:space="preserve"> </w:t>
      </w:r>
      <w:r>
        <w:rPr>
          <w:b/>
        </w:rPr>
        <w:t>c</w:t>
      </w:r>
      <w:r w:rsidRPr="00ED7666">
        <w:rPr>
          <w:b/>
        </w:rPr>
        <w:t>overage</w:t>
      </w:r>
      <w:r w:rsidRPr="00ED7666">
        <w:t xml:space="preserve">: </w:t>
      </w:r>
      <w:r>
        <w:t>N</w:t>
      </w:r>
      <w:r w:rsidRPr="00ED7666">
        <w:t xml:space="preserve">umber of </w:t>
      </w:r>
      <w:r w:rsidR="00B019B4">
        <w:t>days</w:t>
      </w:r>
      <w:r w:rsidRPr="00ED7666">
        <w:t xml:space="preserve"> </w:t>
      </w:r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</w:t>
      </w:r>
      <w:r w:rsidR="00B019B4">
        <w:t>end</w:t>
      </w:r>
      <w:r>
        <w:t xml:space="preserve"> dates</w:t>
      </w:r>
      <w:r w:rsidRPr="00ED7666">
        <w:t>.</w:t>
      </w:r>
      <w:ins w:id="95" w:author="Xavier Hoenner" w:date="2014-05-06T15:07:00Z">
        <w:r w:rsidR="00886F01" w:rsidDel="00886F01">
          <w:t xml:space="preserve"> </w:t>
        </w:r>
      </w:ins>
      <w:del w:id="96" w:author="Xavier Hoenner" w:date="2014-05-06T15:07:00Z"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upload</w:delText>
        </w:r>
        <w:r w:rsidR="00C75645" w:rsidRPr="00ED7666" w:rsidDel="00886F01">
          <w:rPr>
            <w:b/>
          </w:rPr>
          <w:delText xml:space="preserve"> data</w:delText>
        </w:r>
        <w:r w:rsidR="00C75645" w:rsidRPr="00ED7666" w:rsidDel="00886F01">
          <w:delText xml:space="preserve">: </w:delText>
        </w:r>
        <w:r w:rsidR="00C75645" w:rsidDel="00886F01">
          <w:delText>N</w:delText>
        </w:r>
        <w:r w:rsidR="00C75645" w:rsidRPr="00ED7666" w:rsidDel="00886F01">
          <w:delText xml:space="preserve">umber of days necessary to </w:delText>
        </w:r>
        <w:r w:rsidR="00C75645" w:rsidDel="00886F01">
          <w:delText>process and upload data onto the eMII server</w:delText>
        </w:r>
        <w:r w:rsidR="00B019B4" w:rsidDel="00886F01">
          <w:delText xml:space="preserve"> from the </w:delText>
        </w:r>
        <w:r w:rsidR="00B35979" w:rsidDel="00886F01">
          <w:delText>data recording end date</w:delText>
        </w:r>
        <w:r w:rsidR="00C75645" w:rsidDel="00886F01">
          <w:delText>.</w:delText>
        </w:r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publish data</w:delText>
        </w:r>
        <w:r w:rsidR="00C75645" w:rsidRPr="00ED7666" w:rsidDel="00886F01">
          <w:rPr>
            <w:b/>
          </w:rPr>
          <w:delText>:</w:delText>
        </w:r>
        <w:r w:rsidR="00C75645" w:rsidRPr="00ED7666" w:rsidDel="00886F01">
          <w:delText xml:space="preserve"> </w:delText>
        </w:r>
        <w:r w:rsidR="00C75645" w:rsidDel="00886F01">
          <w:delText>N</w:delText>
        </w:r>
        <w:r w:rsidR="00C75645" w:rsidRPr="00ED7666" w:rsidDel="00886F01">
          <w:delText>umber of days necessary to make data available through Opendap and the IMOS portal</w:delText>
        </w:r>
        <w:r w:rsidR="00C75645" w:rsidDel="00886F01">
          <w:delText xml:space="preserve"> from the date the data is on the eMII server</w:delText>
        </w:r>
        <w:r w:rsidR="00C34D04" w:rsidDel="00886F01">
          <w:delText>.</w:delText>
        </w:r>
      </w:del>
      <w:r w:rsidR="00C75645" w:rsidRPr="00ED7666">
        <w:br/>
      </w:r>
      <w:r w:rsidR="001137D4">
        <w:rPr>
          <w:b/>
        </w:rPr>
        <w:t>SRS</w:t>
      </w:r>
      <w:r w:rsidR="00F82BEA">
        <w:rPr>
          <w:b/>
        </w:rPr>
        <w:t>:</w:t>
      </w:r>
      <w:r w:rsidR="00F82BEA" w:rsidRPr="001E38C3">
        <w:t xml:space="preserve"> </w:t>
      </w:r>
      <w:r w:rsidR="00B35979">
        <w:t>Satellite Remote Sensing</w:t>
      </w:r>
      <w:r w:rsidR="00F82BEA">
        <w:t xml:space="preserve"> (</w:t>
      </w:r>
      <w:hyperlink r:id="rId12" w:history="1">
        <w:r w:rsidR="00B35979">
          <w:rPr>
            <w:rStyle w:val="Hyperlink"/>
          </w:rPr>
          <w:t>http://imos.org.au/srs.html</w:t>
        </w:r>
      </w:hyperlink>
      <w:r w:rsidR="00F82BEA">
        <w:t>).</w:t>
      </w:r>
      <w:r w:rsidR="00B35979">
        <w:br/>
      </w:r>
      <w:r w:rsidR="00B35979">
        <w:rPr>
          <w:b/>
        </w:rPr>
        <w:t xml:space="preserve">SRS – Altimetry: </w:t>
      </w:r>
      <w:hyperlink r:id="rId13" w:history="1">
        <w:r w:rsidR="00B35979">
          <w:rPr>
            <w:rStyle w:val="Hyperlink"/>
          </w:rPr>
          <w:t>http://imos.org.au/srscalval.html</w:t>
        </w:r>
      </w:hyperlink>
      <w:r w:rsidR="00A13F08">
        <w:t>.</w:t>
      </w:r>
      <w:r w:rsidR="00A13F08">
        <w:br/>
      </w:r>
      <w:r w:rsidR="00A13F08">
        <w:rPr>
          <w:b/>
        </w:rPr>
        <w:t xml:space="preserve">SRS – </w:t>
      </w:r>
      <w:ins w:id="97" w:author="Xavier Hoenner" w:date="2013-07-11T11:49:00Z">
        <w:r w:rsidR="00796820">
          <w:rPr>
            <w:b/>
          </w:rPr>
          <w:t>BioOptical database</w:t>
        </w:r>
      </w:ins>
      <w:del w:id="98" w:author="Xavier Hoenner" w:date="2013-07-11T11:49:00Z">
        <w:r w:rsidR="00A13F08" w:rsidDel="00796820">
          <w:rPr>
            <w:b/>
          </w:rPr>
          <w:delText>BOBDAW</w:delText>
        </w:r>
      </w:del>
      <w:r w:rsidR="00A13F08">
        <w:t>: Bio-Optical Data Base of Australian Waters (</w:t>
      </w:r>
      <w:hyperlink r:id="rId14" w:history="1">
        <w:r w:rsidR="00A13F08">
          <w:rPr>
            <w:rStyle w:val="Hyperlink"/>
          </w:rPr>
          <w:t>http://imos.org.au/bwg.html</w:t>
        </w:r>
      </w:hyperlink>
      <w:r w:rsidR="00A13F08">
        <w:t>).</w:t>
      </w:r>
      <w:r w:rsidR="00A13F08">
        <w:br/>
      </w:r>
      <w:r w:rsidR="00A13F08">
        <w:rPr>
          <w:b/>
        </w:rPr>
        <w:t>SRS – Gridded products</w:t>
      </w:r>
      <w:r w:rsidR="00A13F08">
        <w:t xml:space="preserve">: </w:t>
      </w:r>
      <w:hyperlink r:id="rId15" w:history="1">
        <w:r w:rsidR="00A13F08">
          <w:rPr>
            <w:rStyle w:val="Hyperlink"/>
          </w:rPr>
          <w:t>http://imos.org.au/sstproducts.html</w:t>
        </w:r>
      </w:hyperlink>
      <w:r w:rsidR="00A13F08">
        <w:t>.</w:t>
      </w:r>
      <w:r w:rsidR="0098498D">
        <w:br/>
      </w:r>
      <w:r w:rsidR="0098498D" w:rsidRPr="000847DC">
        <w:rPr>
          <w:b/>
        </w:rPr>
        <w:t>SRS – Ocean Colour</w:t>
      </w:r>
      <w:r w:rsidR="0098498D">
        <w:t xml:space="preserve">: </w:t>
      </w:r>
      <w:hyperlink r:id="rId16" w:history="1">
        <w:r w:rsidR="0098498D" w:rsidRPr="0045423A">
          <w:rPr>
            <w:rStyle w:val="Hyperlink"/>
          </w:rPr>
          <w:t>http://imos.org.au/fileadmin/user_upload/shared/IMOS%20General/BWCN/brando.pdf</w:t>
        </w:r>
      </w:hyperlink>
      <w:r w:rsidR="0098498D">
        <w:t>.</w:t>
      </w:r>
    </w:p>
    <w:p w14:paraId="50E59321" w14:textId="77777777" w:rsidR="00A13F08" w:rsidRDefault="00A13F08" w:rsidP="00A13F08">
      <w:pPr>
        <w:ind w:left="993" w:hanging="993"/>
      </w:pPr>
    </w:p>
    <w:p w14:paraId="124A274B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  <w:tblPrChange w:id="99" w:author="Xavier Hoenner" w:date="2014-05-06T15:11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2252"/>
        <w:gridCol w:w="1736"/>
        <w:gridCol w:w="1405"/>
        <w:gridCol w:w="1307"/>
        <w:gridCol w:w="2542"/>
        <w:tblGridChange w:id="100">
          <w:tblGrid>
            <w:gridCol w:w="1873"/>
            <w:gridCol w:w="1443"/>
            <w:gridCol w:w="1167"/>
            <w:gridCol w:w="1087"/>
            <w:gridCol w:w="2112"/>
          </w:tblGrid>
        </w:tblGridChange>
      </w:tblGrid>
      <w:tr w:rsidR="006A18CB" w14:paraId="79BA36EF" w14:textId="77777777" w:rsidTr="006A18CB">
        <w:trPr>
          <w:jc w:val="center"/>
          <w:trPrChange w:id="101" w:author="Xavier Hoenner" w:date="2014-05-06T15:11:00Z">
            <w:trPr>
              <w:jc w:val="center"/>
            </w:trPr>
          </w:trPrChange>
        </w:trPr>
        <w:tc>
          <w:tcPr>
            <w:tcW w:w="1219" w:type="pct"/>
            <w:vAlign w:val="center"/>
            <w:tcPrChange w:id="102" w:author="Xavier Hoenner" w:date="2014-05-06T15:11:00Z">
              <w:tcPr>
                <w:tcW w:w="0" w:type="auto"/>
                <w:vAlign w:val="center"/>
              </w:tcPr>
            </w:tcPrChange>
          </w:tcPr>
          <w:p w14:paraId="41D2149B" w14:textId="77777777" w:rsidR="006A18CB" w:rsidRPr="0025464E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939" w:type="pct"/>
            <w:vAlign w:val="center"/>
            <w:tcPrChange w:id="103" w:author="Xavier Hoenner" w:date="2014-05-06T15:11:00Z">
              <w:tcPr>
                <w:tcW w:w="0" w:type="auto"/>
                <w:vAlign w:val="center"/>
              </w:tcPr>
            </w:tcPrChange>
          </w:tcPr>
          <w:p w14:paraId="3301C1C1" w14:textId="5A8C6F49" w:rsidR="006A18CB" w:rsidRDefault="006A18CB" w:rsidP="0089481C">
            <w:pPr>
              <w:jc w:val="center"/>
              <w:rPr>
                <w:b/>
              </w:rPr>
            </w:pPr>
            <w:r>
              <w:rPr>
                <w:b/>
              </w:rPr>
              <w:t>sensor_name</w:t>
            </w:r>
          </w:p>
        </w:tc>
        <w:tc>
          <w:tcPr>
            <w:tcW w:w="760" w:type="pct"/>
            <w:vAlign w:val="center"/>
            <w:tcPrChange w:id="104" w:author="Xavier Hoenner" w:date="2014-05-06T15:11:00Z">
              <w:tcPr>
                <w:tcW w:w="0" w:type="auto"/>
                <w:vAlign w:val="center"/>
              </w:tcPr>
            </w:tcPrChange>
          </w:tcPr>
          <w:p w14:paraId="336D462A" w14:textId="5ED63366" w:rsidR="006A18CB" w:rsidRPr="0025464E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start_date</w:t>
            </w:r>
          </w:p>
        </w:tc>
        <w:tc>
          <w:tcPr>
            <w:tcW w:w="707" w:type="pct"/>
            <w:vAlign w:val="center"/>
            <w:tcPrChange w:id="105" w:author="Xavier Hoenner" w:date="2014-05-06T15:11:00Z">
              <w:tcPr>
                <w:tcW w:w="0" w:type="auto"/>
                <w:vAlign w:val="center"/>
              </w:tcPr>
            </w:tcPrChange>
          </w:tcPr>
          <w:p w14:paraId="02299A85" w14:textId="77777777" w:rsidR="006A18CB" w:rsidRPr="0025464E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end_date</w:t>
            </w:r>
          </w:p>
        </w:tc>
        <w:tc>
          <w:tcPr>
            <w:tcW w:w="1375" w:type="pct"/>
            <w:vAlign w:val="center"/>
            <w:tcPrChange w:id="106" w:author="Xavier Hoenner" w:date="2014-05-06T15:11:00Z">
              <w:tcPr>
                <w:tcW w:w="0" w:type="auto"/>
                <w:vAlign w:val="center"/>
              </w:tcPr>
            </w:tcPrChange>
          </w:tcPr>
          <w:p w14:paraId="11198AF4" w14:textId="77777777" w:rsidR="006A18CB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coverage_duration</w:t>
            </w:r>
          </w:p>
        </w:tc>
      </w:tr>
      <w:tr w:rsidR="006A18CB" w14:paraId="314FFEAD" w14:textId="77777777" w:rsidTr="006A18CB">
        <w:trPr>
          <w:jc w:val="center"/>
          <w:trPrChange w:id="107" w:author="Xavier Hoenner" w:date="2014-05-06T15:11:00Z">
            <w:trPr>
              <w:jc w:val="center"/>
            </w:trPr>
          </w:trPrChange>
        </w:trPr>
        <w:tc>
          <w:tcPr>
            <w:tcW w:w="1219" w:type="pct"/>
            <w:vAlign w:val="center"/>
            <w:tcPrChange w:id="108" w:author="Xavier Hoenner" w:date="2014-05-06T15:11:00Z">
              <w:tcPr>
                <w:tcW w:w="0" w:type="auto"/>
                <w:vAlign w:val="center"/>
              </w:tcPr>
            </w:tcPrChange>
          </w:tcPr>
          <w:p w14:paraId="77DA5B51" w14:textId="15A7D706" w:rsidR="006A18CB" w:rsidRDefault="006A18CB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  <w:pPrChange w:id="109" w:author="Xavier Hoenner" w:date="2014-05-06T15:11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 xml:space="preserve">Deployment </w:t>
            </w:r>
            <w:del w:id="110" w:author="Xavier Hoenner" w:date="2014-05-06T15:11:00Z">
              <w:r w:rsidDel="006A18CB">
                <w:delText>code</w:delText>
              </w:r>
            </w:del>
            <w:ins w:id="111" w:author="Xavier Hoenner" w:date="2014-05-06T15:11:00Z">
              <w:r>
                <w:t>ID</w:t>
              </w:r>
            </w:ins>
          </w:p>
        </w:tc>
        <w:tc>
          <w:tcPr>
            <w:tcW w:w="939" w:type="pct"/>
            <w:vAlign w:val="center"/>
            <w:tcPrChange w:id="112" w:author="Xavier Hoenner" w:date="2014-05-06T15:11:00Z">
              <w:tcPr>
                <w:tcW w:w="0" w:type="auto"/>
                <w:vAlign w:val="center"/>
              </w:tcPr>
            </w:tcPrChange>
          </w:tcPr>
          <w:p w14:paraId="010C9840" w14:textId="342F96F9" w:rsidR="006A18CB" w:rsidRDefault="00DB0093" w:rsidP="0089481C">
            <w:pPr>
              <w:jc w:val="center"/>
            </w:pPr>
            <w:ins w:id="113" w:author="Xavier Hoenner" w:date="2014-05-06T15:22:00Z">
              <w:r>
                <w:t>Sensor/Vessel name</w:t>
              </w:r>
            </w:ins>
            <w:del w:id="114" w:author="Xavier Hoenner" w:date="2014-05-06T15:22:00Z">
              <w:r w:rsidR="006A18CB" w:rsidDel="00DB0093">
                <w:delText>Sensor name</w:delText>
              </w:r>
            </w:del>
          </w:p>
        </w:tc>
        <w:tc>
          <w:tcPr>
            <w:tcW w:w="760" w:type="pct"/>
            <w:vAlign w:val="center"/>
            <w:tcPrChange w:id="115" w:author="Xavier Hoenner" w:date="2014-05-06T15:11:00Z">
              <w:tcPr>
                <w:tcW w:w="0" w:type="auto"/>
                <w:vAlign w:val="center"/>
              </w:tcPr>
            </w:tcPrChange>
          </w:tcPr>
          <w:p w14:paraId="0EEE333B" w14:textId="4C33BABA" w:rsidR="006A18CB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707" w:type="pct"/>
            <w:vAlign w:val="center"/>
            <w:tcPrChange w:id="116" w:author="Xavier Hoenner" w:date="2014-05-06T15:11:00Z">
              <w:tcPr>
                <w:tcW w:w="0" w:type="auto"/>
                <w:vAlign w:val="center"/>
              </w:tcPr>
            </w:tcPrChange>
          </w:tcPr>
          <w:p w14:paraId="63301B33" w14:textId="77777777" w:rsidR="006A18CB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375" w:type="pct"/>
            <w:vAlign w:val="center"/>
            <w:tcPrChange w:id="117" w:author="Xavier Hoenner" w:date="2014-05-06T15:11:00Z">
              <w:tcPr>
                <w:tcW w:w="0" w:type="auto"/>
                <w:vAlign w:val="center"/>
              </w:tcPr>
            </w:tcPrChange>
          </w:tcPr>
          <w:p w14:paraId="47905948" w14:textId="77777777" w:rsidR="006A18CB" w:rsidRDefault="006A18CB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Time coverage (days)</w:t>
            </w:r>
          </w:p>
        </w:tc>
      </w:tr>
      <w:tr w:rsidR="006A18CB" w14:paraId="40D4E212" w14:textId="77777777" w:rsidTr="006A18CB">
        <w:trPr>
          <w:jc w:val="center"/>
          <w:ins w:id="118" w:author="Xavier Hoenner" w:date="2014-05-06T15:07:00Z"/>
          <w:trPrChange w:id="119" w:author="Xavier Hoenner" w:date="2014-05-06T15:11:00Z">
            <w:trPr>
              <w:jc w:val="center"/>
            </w:trPr>
          </w:trPrChange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  <w:tcPrChange w:id="120" w:author="Xavier Hoenner" w:date="2014-05-06T15:11:00Z">
              <w:tcPr>
                <w:tcW w:w="0" w:type="auto"/>
                <w:gridSpan w:val="5"/>
                <w:vAlign w:val="center"/>
              </w:tcPr>
            </w:tcPrChange>
          </w:tcPr>
          <w:p w14:paraId="4AD0A19D" w14:textId="6F8E9103" w:rsidR="006A18CB" w:rsidRDefault="006A18CB" w:rsidP="0089481C">
            <w:pPr>
              <w:jc w:val="center"/>
              <w:rPr>
                <w:ins w:id="121" w:author="Xavier Hoenner" w:date="2014-05-06T15:07:00Z"/>
              </w:rPr>
            </w:pPr>
            <w:ins w:id="122" w:author="Xavier Hoenner" w:date="2014-05-06T15:10:00Z">
              <w:r>
                <w:t>Headers = ‘subfacility’</w:t>
              </w:r>
            </w:ins>
          </w:p>
        </w:tc>
      </w:tr>
      <w:tr w:rsidR="006A18CB" w14:paraId="1C4A93AE" w14:textId="77777777" w:rsidTr="006A18CB">
        <w:trPr>
          <w:jc w:val="center"/>
          <w:ins w:id="123" w:author="Xavier Hoenner" w:date="2014-05-06T15:10:00Z"/>
          <w:trPrChange w:id="124" w:author="Xavier Hoenner" w:date="2014-05-06T15:11:00Z">
            <w:trPr>
              <w:jc w:val="center"/>
            </w:trPr>
          </w:trPrChange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  <w:tcPrChange w:id="125" w:author="Xavier Hoenner" w:date="2014-05-06T15:11:00Z">
              <w:tcPr>
                <w:tcW w:w="0" w:type="auto"/>
                <w:gridSpan w:val="5"/>
                <w:vAlign w:val="center"/>
              </w:tcPr>
            </w:tcPrChange>
          </w:tcPr>
          <w:p w14:paraId="3FAE499B" w14:textId="4B5E11AE" w:rsidR="006A18CB" w:rsidRDefault="006A18CB">
            <w:pPr>
              <w:rPr>
                <w:ins w:id="126" w:author="Xavier Hoenner" w:date="2014-05-06T15:10:00Z"/>
              </w:rPr>
              <w:pPrChange w:id="127" w:author="Xavier Hoenner" w:date="2014-05-06T15:11:00Z">
                <w:pPr>
                  <w:spacing w:after="200" w:line="276" w:lineRule="auto"/>
                  <w:jc w:val="center"/>
                </w:pPr>
              </w:pPrChange>
            </w:pPr>
            <w:ins w:id="128" w:author="Xavier Hoenner" w:date="2014-05-06T15:10:00Z">
              <w:r>
                <w:t>Sub-headers = ‘parameter_site’</w:t>
              </w:r>
            </w:ins>
          </w:p>
        </w:tc>
      </w:tr>
      <w:tr w:rsidR="006A18CB" w14:paraId="7AC27240" w14:textId="77777777" w:rsidTr="006A18CB">
        <w:trPr>
          <w:jc w:val="center"/>
          <w:ins w:id="129" w:author="Xavier Hoenner" w:date="2014-05-06T15:10:00Z"/>
          <w:trPrChange w:id="130" w:author="Xavier Hoenner" w:date="2014-05-06T15:11:00Z">
            <w:trPr>
              <w:jc w:val="center"/>
            </w:trPr>
          </w:trPrChange>
        </w:trPr>
        <w:tc>
          <w:tcPr>
            <w:tcW w:w="1219" w:type="pct"/>
            <w:vAlign w:val="center"/>
            <w:tcPrChange w:id="131" w:author="Xavier Hoenner" w:date="2014-05-06T15:11:00Z">
              <w:tcPr>
                <w:tcW w:w="0" w:type="auto"/>
                <w:vAlign w:val="center"/>
              </w:tcPr>
            </w:tcPrChange>
          </w:tcPr>
          <w:p w14:paraId="1F0C8CC6" w14:textId="77777777" w:rsidR="006A18CB" w:rsidRDefault="006A18CB" w:rsidP="0089481C">
            <w:pPr>
              <w:jc w:val="center"/>
              <w:rPr>
                <w:ins w:id="132" w:author="Xavier Hoenner" w:date="2014-05-06T15:10:00Z"/>
              </w:rPr>
            </w:pPr>
          </w:p>
        </w:tc>
        <w:tc>
          <w:tcPr>
            <w:tcW w:w="939" w:type="pct"/>
            <w:vAlign w:val="center"/>
            <w:tcPrChange w:id="133" w:author="Xavier Hoenner" w:date="2014-05-06T15:11:00Z">
              <w:tcPr>
                <w:tcW w:w="0" w:type="auto"/>
                <w:vAlign w:val="center"/>
              </w:tcPr>
            </w:tcPrChange>
          </w:tcPr>
          <w:p w14:paraId="3F814479" w14:textId="77777777" w:rsidR="006A18CB" w:rsidRDefault="006A18CB" w:rsidP="0089481C">
            <w:pPr>
              <w:jc w:val="center"/>
              <w:rPr>
                <w:ins w:id="134" w:author="Xavier Hoenner" w:date="2014-05-06T15:10:00Z"/>
              </w:rPr>
            </w:pPr>
          </w:p>
        </w:tc>
        <w:tc>
          <w:tcPr>
            <w:tcW w:w="760" w:type="pct"/>
            <w:vAlign w:val="center"/>
            <w:tcPrChange w:id="135" w:author="Xavier Hoenner" w:date="2014-05-06T15:11:00Z">
              <w:tcPr>
                <w:tcW w:w="0" w:type="auto"/>
                <w:vAlign w:val="center"/>
              </w:tcPr>
            </w:tcPrChange>
          </w:tcPr>
          <w:p w14:paraId="5D2CA6CE" w14:textId="77777777" w:rsidR="006A18CB" w:rsidRDefault="006A18CB" w:rsidP="0089481C">
            <w:pPr>
              <w:jc w:val="center"/>
              <w:rPr>
                <w:ins w:id="136" w:author="Xavier Hoenner" w:date="2014-05-06T15:10:00Z"/>
              </w:rPr>
            </w:pPr>
          </w:p>
        </w:tc>
        <w:tc>
          <w:tcPr>
            <w:tcW w:w="707" w:type="pct"/>
            <w:vAlign w:val="center"/>
            <w:tcPrChange w:id="137" w:author="Xavier Hoenner" w:date="2014-05-06T15:11:00Z">
              <w:tcPr>
                <w:tcW w:w="0" w:type="auto"/>
                <w:vAlign w:val="center"/>
              </w:tcPr>
            </w:tcPrChange>
          </w:tcPr>
          <w:p w14:paraId="1508064E" w14:textId="77777777" w:rsidR="006A18CB" w:rsidRDefault="006A18CB" w:rsidP="0089481C">
            <w:pPr>
              <w:jc w:val="center"/>
              <w:rPr>
                <w:ins w:id="138" w:author="Xavier Hoenner" w:date="2014-05-06T15:10:00Z"/>
              </w:rPr>
            </w:pPr>
          </w:p>
        </w:tc>
        <w:tc>
          <w:tcPr>
            <w:tcW w:w="1375" w:type="pct"/>
            <w:vAlign w:val="center"/>
            <w:tcPrChange w:id="139" w:author="Xavier Hoenner" w:date="2014-05-06T15:11:00Z">
              <w:tcPr>
                <w:tcW w:w="0" w:type="auto"/>
                <w:vAlign w:val="center"/>
              </w:tcPr>
            </w:tcPrChange>
          </w:tcPr>
          <w:p w14:paraId="6FE68D2A" w14:textId="77777777" w:rsidR="006A18CB" w:rsidRDefault="006A18CB" w:rsidP="0089481C">
            <w:pPr>
              <w:jc w:val="center"/>
              <w:rPr>
                <w:ins w:id="140" w:author="Xavier Hoenner" w:date="2014-05-06T15:10:00Z"/>
              </w:rPr>
            </w:pPr>
          </w:p>
        </w:tc>
      </w:tr>
    </w:tbl>
    <w:p w14:paraId="2E12E136" w14:textId="77777777" w:rsidR="004C6B83" w:rsidRDefault="004C6B83" w:rsidP="004C6B83">
      <w:pPr>
        <w:rPr>
          <w:szCs w:val="24"/>
        </w:rPr>
      </w:pPr>
    </w:p>
    <w:p w14:paraId="25569B6D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06957107" w14:textId="61A5DF06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1137D4">
        <w:rPr>
          <w:u w:val="none"/>
        </w:rPr>
        <w:t>SRS</w:t>
      </w:r>
      <w:r w:rsidRPr="0011784D">
        <w:rPr>
          <w:u w:val="none"/>
        </w:rPr>
        <w:t>_</w:t>
      </w:r>
      <w:del w:id="141" w:author="Xavier Hoenner" w:date="2014-06-16T14:48:00Z">
        <w:r w:rsidRPr="0011784D" w:rsidDel="00106FD1">
          <w:rPr>
            <w:u w:val="none"/>
          </w:rPr>
          <w:delText>newDeployments’</w:delText>
        </w:r>
      </w:del>
      <w:ins w:id="142" w:author="Xavier Hoenner" w:date="2014-06-16T14:48:00Z">
        <w:r w:rsidR="00106FD1" w:rsidRPr="0011784D">
          <w:rPr>
            <w:u w:val="none"/>
          </w:rPr>
          <w:t>newD</w:t>
        </w:r>
        <w:r w:rsidR="00106FD1">
          <w:rPr>
            <w:u w:val="none"/>
          </w:rPr>
          <w:t>ata</w:t>
        </w:r>
        <w:bookmarkStart w:id="143" w:name="_GoBack"/>
        <w:bookmarkEnd w:id="143"/>
        <w:r w:rsidR="00106FD1" w:rsidRPr="0011784D">
          <w:rPr>
            <w:u w:val="none"/>
          </w:rPr>
          <w:t>’</w:t>
        </w:r>
      </w:ins>
    </w:p>
    <w:p w14:paraId="2E1DD783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49E17862" w14:textId="77777777" w:rsidR="00A85F08" w:rsidRDefault="00A85F08" w:rsidP="00A85F08">
      <w:pPr>
        <w:rPr>
          <w:u w:val="single"/>
        </w:rPr>
      </w:pPr>
    </w:p>
    <w:p w14:paraId="69D41F7D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3872"/>
      </w:tblGrid>
      <w:tr w:rsidR="00A73BD5" w14:paraId="27D50589" w14:textId="77777777" w:rsidTr="005664D9">
        <w:tc>
          <w:tcPr>
            <w:tcW w:w="0" w:type="auto"/>
          </w:tcPr>
          <w:p w14:paraId="09C90117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7F3B7A70" w14:textId="67145270" w:rsidR="00A73BD5" w:rsidRPr="003D503B" w:rsidRDefault="00A73BD5" w:rsidP="00343BA4">
            <w:pPr>
              <w:rPr>
                <w:sz w:val="24"/>
                <w:szCs w:val="24"/>
              </w:rPr>
            </w:pPr>
            <w:ins w:id="144" w:author="Xavier Hoenner" w:date="2014-05-06T15:05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145" w:author="Xavier Hoenner" w:date="2014-05-06T15:05:00Z">
              <w:r w:rsidRPr="003D503B" w:rsidDel="00EF39D5">
                <w:rPr>
                  <w:sz w:val="24"/>
                  <w:szCs w:val="24"/>
                </w:rPr>
                <w:delText>db</w:delText>
              </w:r>
              <w:r w:rsidDel="00EF39D5">
                <w:rPr>
                  <w:sz w:val="24"/>
                  <w:szCs w:val="24"/>
                </w:rPr>
                <w:delText>dev</w:delText>
              </w:r>
              <w:r w:rsidRPr="003D503B" w:rsidDel="00EF39D5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14:paraId="24DC6C0C" w14:textId="77777777" w:rsidTr="005664D9">
        <w:tc>
          <w:tcPr>
            <w:tcW w:w="0" w:type="auto"/>
          </w:tcPr>
          <w:p w14:paraId="32423382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30BEDACB" w14:textId="7A3E13E4" w:rsidR="00A73BD5" w:rsidRPr="003D503B" w:rsidRDefault="00A73BD5" w:rsidP="00343BA4">
            <w:pPr>
              <w:rPr>
                <w:sz w:val="24"/>
                <w:szCs w:val="24"/>
              </w:rPr>
            </w:pPr>
            <w:ins w:id="146" w:author="Xavier Hoenner" w:date="2014-05-06T15:05:00Z">
              <w:r>
                <w:rPr>
                  <w:sz w:val="24"/>
                  <w:szCs w:val="24"/>
                </w:rPr>
                <w:t>harvest</w:t>
              </w:r>
            </w:ins>
            <w:del w:id="147" w:author="Xavier Hoenner" w:date="2014-05-06T15:05:00Z">
              <w:r w:rsidDel="00EF39D5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14:paraId="68A2824D" w14:textId="77777777" w:rsidTr="005664D9">
        <w:tc>
          <w:tcPr>
            <w:tcW w:w="0" w:type="auto"/>
          </w:tcPr>
          <w:p w14:paraId="3729DB1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5BC67C7C" w14:textId="75934307" w:rsidR="00A73BD5" w:rsidRPr="003D503B" w:rsidRDefault="00A73BD5" w:rsidP="00343BA4">
            <w:pPr>
              <w:rPr>
                <w:sz w:val="24"/>
                <w:szCs w:val="24"/>
              </w:rPr>
            </w:pPr>
            <w:ins w:id="148" w:author="Xavier Hoenner" w:date="2014-05-06T15:05:00Z">
              <w:r>
                <w:rPr>
                  <w:sz w:val="24"/>
                  <w:szCs w:val="24"/>
                </w:rPr>
                <w:t>reporting</w:t>
              </w:r>
            </w:ins>
            <w:del w:id="149" w:author="Xavier Hoenner" w:date="2014-05-06T15:05:00Z">
              <w:r w:rsidDel="00EF39D5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14:paraId="04F6FE1D" w14:textId="77777777" w:rsidTr="005664D9">
        <w:tc>
          <w:tcPr>
            <w:tcW w:w="0" w:type="auto"/>
          </w:tcPr>
          <w:p w14:paraId="3D6DBB55" w14:textId="77777777" w:rsidR="005664D9" w:rsidRPr="003D503B" w:rsidRDefault="005664D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35B89348" w14:textId="77777777" w:rsidR="005664D9" w:rsidRPr="003D503B" w:rsidRDefault="005664D9" w:rsidP="00E32A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srs_all_deployments_view</w:t>
            </w:r>
          </w:p>
        </w:tc>
      </w:tr>
    </w:tbl>
    <w:p w14:paraId="127F408E" w14:textId="77777777" w:rsidR="00A85F08" w:rsidRDefault="00A85F08" w:rsidP="00A85F08"/>
    <w:p w14:paraId="36DC4CE5" w14:textId="21848BB7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del w:id="150" w:author="Xavier Hoenner" w:date="2014-05-06T15:09:00Z">
        <w:r w:rsidR="002736E5" w:rsidDel="006A18CB">
          <w:delText>date_on_portal</w:delText>
        </w:r>
        <w:r w:rsidR="00DB3DC4" w:rsidDel="006A18CB">
          <w:delText>’</w:delText>
        </w:r>
      </w:del>
      <w:ins w:id="151" w:author="Xavier Hoenner" w:date="2014-05-06T15:09:00Z">
        <w:r w:rsidR="006A18CB">
          <w:t>end_date’</w:t>
        </w:r>
      </w:ins>
      <w:r w:rsidR="00DB3DC4">
        <w:t xml:space="preserve"> is less than one month</w:t>
      </w:r>
      <w:r>
        <w:t>.</w:t>
      </w:r>
    </w:p>
    <w:p w14:paraId="3C7EC7B5" w14:textId="53531205" w:rsidR="005E0A6A" w:rsidRDefault="005E0A6A" w:rsidP="005E0A6A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52" w:author="Xavier Hoenner" w:date="2014-05-06T15:09:00Z">
        <w:r w:rsidDel="006A18CB">
          <w:delText xml:space="preserve"> by ASCENDING ‘subfacility’, then BY ASCENDING ‘parameter_site’, and then by ASCENDING ‘deployment_code’</w:delText>
        </w:r>
      </w:del>
      <w:r>
        <w:t>.</w:t>
      </w:r>
    </w:p>
    <w:p w14:paraId="66C02E6A" w14:textId="77777777" w:rsidR="005E0A6A" w:rsidRDefault="005E0A6A" w:rsidP="005E0A6A">
      <w:pPr>
        <w:ind w:left="1843" w:hanging="1843"/>
      </w:pPr>
      <w:r>
        <w:rPr>
          <w:u w:val="single"/>
        </w:rPr>
        <w:t>Data grouping options:</w:t>
      </w:r>
      <w:r>
        <w:t xml:space="preserve"> Group by ‘subfacility’, sub-group by ‘parameter_site’.</w:t>
      </w:r>
    </w:p>
    <w:p w14:paraId="059EEACC" w14:textId="659D6AA0" w:rsidR="00BB2EBB" w:rsidRDefault="005E0A6A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53" w:author="Xavier Hoenner" w:date="2014-05-06T15:09:00Z">
        <w:r w:rsidR="006A18CB">
          <w:rPr>
            <w:b/>
          </w:rPr>
          <w:t xml:space="preserve">Headers: </w:t>
        </w:r>
        <w:r w:rsidR="006A18CB">
          <w:t>S</w:t>
        </w:r>
        <w:r w:rsidR="006A18CB" w:rsidRPr="00A13F08">
          <w:t>ub-facility</w:t>
        </w:r>
        <w:r w:rsidR="006A18CB">
          <w:t>.</w:t>
        </w:r>
        <w:r w:rsidR="006A18CB">
          <w:br/>
        </w:r>
        <w:r w:rsidR="006A18CB">
          <w:rPr>
            <w:b/>
          </w:rPr>
          <w:t>Sub-headers</w:t>
        </w:r>
        <w:r w:rsidR="006A18CB">
          <w:t>: Calibration and validation sites and locations (SRS – Altimetry sub-facility), parameter measured (SRS – Bio-optical and Gridded products), or vessel name (SRS – Ocean colour).</w:t>
        </w:r>
        <w:r w:rsidR="006A18CB">
          <w:br/>
        </w:r>
        <w:r w:rsidR="006A18CB">
          <w:rPr>
            <w:b/>
          </w:rPr>
          <w:t>Start</w:t>
        </w:r>
        <w:r w:rsidR="006A18CB" w:rsidRPr="006B3C3D">
          <w:t xml:space="preserve">: </w:t>
        </w:r>
        <w:r w:rsidR="006A18CB">
          <w:t>Data recording start date (format: dd/mm/yyyy).</w:t>
        </w:r>
        <w:r w:rsidR="006A18CB">
          <w:br/>
        </w:r>
        <w:r w:rsidR="006A18CB">
          <w:rPr>
            <w:b/>
          </w:rPr>
          <w:t>End</w:t>
        </w:r>
        <w:r w:rsidR="006A18CB" w:rsidRPr="006B3C3D">
          <w:t xml:space="preserve">: </w:t>
        </w:r>
        <w:r w:rsidR="006A18CB">
          <w:t>Data recording end date (format: dd/mm/yyyy).</w:t>
        </w:r>
        <w:r w:rsidR="006A18CB" w:rsidRPr="006B3C3D">
          <w:br/>
        </w:r>
        <w:r w:rsidR="006A18CB">
          <w:rPr>
            <w:b/>
          </w:rPr>
          <w:t>Time</w:t>
        </w:r>
        <w:r w:rsidR="006A18CB" w:rsidRPr="00ED7666">
          <w:rPr>
            <w:b/>
          </w:rPr>
          <w:t xml:space="preserve"> </w:t>
        </w:r>
        <w:r w:rsidR="006A18CB">
          <w:rPr>
            <w:b/>
          </w:rPr>
          <w:t>c</w:t>
        </w:r>
        <w:r w:rsidR="006A18CB" w:rsidRPr="00ED7666">
          <w:rPr>
            <w:b/>
          </w:rPr>
          <w:t>overage</w:t>
        </w:r>
        <w:r w:rsidR="006A18CB" w:rsidRPr="00ED7666">
          <w:t xml:space="preserve">: </w:t>
        </w:r>
        <w:r w:rsidR="006A18CB">
          <w:t>N</w:t>
        </w:r>
        <w:r w:rsidR="006A18CB" w:rsidRPr="00ED7666">
          <w:t xml:space="preserve">umber of </w:t>
        </w:r>
        <w:r w:rsidR="006A18CB">
          <w:t>days</w:t>
        </w:r>
        <w:r w:rsidR="006A18CB" w:rsidRPr="00ED7666">
          <w:t xml:space="preserve"> </w:t>
        </w:r>
        <w:r w:rsidR="006A18CB">
          <w:t>between the data recording start and end dates</w:t>
        </w:r>
        <w:r w:rsidR="006A18CB" w:rsidRPr="00ED7666">
          <w:t>.</w:t>
        </w:r>
        <w:r w:rsidR="006A18CB" w:rsidDel="00886F01">
          <w:t xml:space="preserve"> </w:t>
        </w:r>
        <w:r w:rsidR="006A18CB" w:rsidRPr="00ED7666">
          <w:br/>
        </w:r>
        <w:r w:rsidR="006A18CB">
          <w:rPr>
            <w:b/>
          </w:rPr>
          <w:t>SRS:</w:t>
        </w:r>
        <w:r w:rsidR="006A18CB" w:rsidRPr="001E38C3">
          <w:t xml:space="preserve"> </w:t>
        </w:r>
        <w:r w:rsidR="006A18CB">
          <w:t>Satellite Remote Sensing (</w:t>
        </w:r>
        <w:r w:rsidR="006A18CB">
          <w:fldChar w:fldCharType="begin"/>
        </w:r>
        <w:r w:rsidR="006A18CB">
          <w:instrText xml:space="preserve"> HYPERLINK "http://imos.org.au/srs.html" </w:instrText>
        </w:r>
        <w:r w:rsidR="006A18CB">
          <w:fldChar w:fldCharType="separate"/>
        </w:r>
        <w:r w:rsidR="006A18CB">
          <w:rPr>
            <w:rStyle w:val="Hyperlink"/>
          </w:rPr>
          <w:t>http://imos.org.au/srs.html</w:t>
        </w:r>
        <w:r w:rsidR="006A18CB">
          <w:rPr>
            <w:rStyle w:val="Hyperlink"/>
          </w:rPr>
          <w:fldChar w:fldCharType="end"/>
        </w:r>
        <w:r w:rsidR="006A18CB">
          <w:t>).</w:t>
        </w:r>
        <w:r w:rsidR="006A18CB">
          <w:br/>
        </w:r>
        <w:r w:rsidR="006A18CB">
          <w:rPr>
            <w:b/>
          </w:rPr>
          <w:t xml:space="preserve">SRS – Altimetry: </w:t>
        </w:r>
        <w:r w:rsidR="006A18CB">
          <w:fldChar w:fldCharType="begin"/>
        </w:r>
        <w:r w:rsidR="006A18CB">
          <w:instrText xml:space="preserve"> HYPERLINK "http://imos.org.au/srscalval.html" </w:instrText>
        </w:r>
        <w:r w:rsidR="006A18CB">
          <w:fldChar w:fldCharType="separate"/>
        </w:r>
        <w:r w:rsidR="006A18CB">
          <w:rPr>
            <w:rStyle w:val="Hyperlink"/>
          </w:rPr>
          <w:t>http://imos.org.au/srscalval.html</w:t>
        </w:r>
        <w:r w:rsidR="006A18CB">
          <w:rPr>
            <w:rStyle w:val="Hyperlink"/>
          </w:rPr>
          <w:fldChar w:fldCharType="end"/>
        </w:r>
        <w:r w:rsidR="006A18CB">
          <w:t>.</w:t>
        </w:r>
        <w:r w:rsidR="006A18CB">
          <w:br/>
        </w:r>
        <w:r w:rsidR="006A18CB">
          <w:rPr>
            <w:b/>
          </w:rPr>
          <w:t>SRS – BioOptical database</w:t>
        </w:r>
        <w:r w:rsidR="006A18CB">
          <w:t>: Bio-Optical Data Base of Australian Waters (</w:t>
        </w:r>
        <w:r w:rsidR="006A18CB">
          <w:fldChar w:fldCharType="begin"/>
        </w:r>
        <w:r w:rsidR="006A18CB">
          <w:instrText xml:space="preserve"> HYPERLINK "http://imos.org.au/bwg.html" </w:instrText>
        </w:r>
        <w:r w:rsidR="006A18CB">
          <w:fldChar w:fldCharType="separate"/>
        </w:r>
        <w:r w:rsidR="006A18CB">
          <w:rPr>
            <w:rStyle w:val="Hyperlink"/>
          </w:rPr>
          <w:t>http://imos.org.au/bwg.html</w:t>
        </w:r>
        <w:r w:rsidR="006A18CB">
          <w:rPr>
            <w:rStyle w:val="Hyperlink"/>
          </w:rPr>
          <w:fldChar w:fldCharType="end"/>
        </w:r>
        <w:r w:rsidR="006A18CB">
          <w:t>).</w:t>
        </w:r>
        <w:r w:rsidR="006A18CB">
          <w:br/>
        </w:r>
        <w:r w:rsidR="006A18CB">
          <w:rPr>
            <w:b/>
          </w:rPr>
          <w:t>SRS – Gridded products</w:t>
        </w:r>
        <w:r w:rsidR="006A18CB">
          <w:t xml:space="preserve">: </w:t>
        </w:r>
        <w:r w:rsidR="006A18CB">
          <w:fldChar w:fldCharType="begin"/>
        </w:r>
        <w:r w:rsidR="006A18CB">
          <w:instrText xml:space="preserve"> HYPERLINK "http://imos.org.au/sstproducts.html" </w:instrText>
        </w:r>
        <w:r w:rsidR="006A18CB">
          <w:fldChar w:fldCharType="separate"/>
        </w:r>
        <w:r w:rsidR="006A18CB">
          <w:rPr>
            <w:rStyle w:val="Hyperlink"/>
          </w:rPr>
          <w:t>http://imos.org.au/sstproducts.html</w:t>
        </w:r>
        <w:r w:rsidR="006A18CB">
          <w:rPr>
            <w:rStyle w:val="Hyperlink"/>
          </w:rPr>
          <w:fldChar w:fldCharType="end"/>
        </w:r>
        <w:r w:rsidR="006A18CB">
          <w:t>.</w:t>
        </w:r>
        <w:r w:rsidR="006A18CB">
          <w:br/>
        </w:r>
        <w:r w:rsidR="006A18CB" w:rsidRPr="000847DC">
          <w:rPr>
            <w:b/>
          </w:rPr>
          <w:t>SRS – Ocean Colour</w:t>
        </w:r>
        <w:r w:rsidR="006A18CB">
          <w:t xml:space="preserve">: </w:t>
        </w:r>
        <w:r w:rsidR="006A18CB">
          <w:fldChar w:fldCharType="begin"/>
        </w:r>
        <w:r w:rsidR="006A18CB">
          <w:instrText xml:space="preserve"> HYPERLINK "http://imos.org.au/fileadmin/user_upload/shared/IMOS%20General/BWCN/brando.pdf" </w:instrText>
        </w:r>
        <w:r w:rsidR="006A18CB">
          <w:fldChar w:fldCharType="separate"/>
        </w:r>
        <w:r w:rsidR="006A18CB" w:rsidRPr="0045423A">
          <w:rPr>
            <w:rStyle w:val="Hyperlink"/>
          </w:rPr>
          <w:t>http://imos.org.au/fileadmin/user_upload/shared/IMOS%20General/BWCN/brando.pdf</w:t>
        </w:r>
        <w:r w:rsidR="006A18CB">
          <w:rPr>
            <w:rStyle w:val="Hyperlink"/>
          </w:rPr>
          <w:fldChar w:fldCharType="end"/>
        </w:r>
      </w:ins>
      <w:del w:id="154" w:author="Xavier Hoenner" w:date="2014-05-06T15:09:00Z">
        <w:r w:rsidDel="006A18CB">
          <w:rPr>
            <w:b/>
          </w:rPr>
          <w:delText xml:space="preserve">Headers: </w:delText>
        </w:r>
        <w:r w:rsidRPr="00A13F08" w:rsidDel="006A18CB">
          <w:delText>Name of SRS sub-facility</w:delText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>Sub-headers</w:delText>
        </w:r>
        <w:r w:rsidDel="006A18CB">
          <w:delText xml:space="preserve">: </w:delText>
        </w:r>
        <w:r w:rsidR="00E006E9" w:rsidDel="006A18CB">
          <w:delText>Calibration and validation sites and locations (SRS – Altimetry sub-facility) OR parameter measured (SRS – Bio-optical and Gridded products) OR vessel name (SRS – Ocean colour).</w:delText>
        </w:r>
        <w:r w:rsidDel="006A18CB">
          <w:br/>
        </w:r>
        <w:r w:rsidDel="006A18CB">
          <w:rPr>
            <w:b/>
          </w:rPr>
          <w:delText>Start</w:delText>
        </w:r>
        <w:r w:rsidRPr="006B3C3D" w:rsidDel="006A18CB">
          <w:delText xml:space="preserve">: </w:delText>
        </w:r>
        <w:r w:rsidDel="006A18CB">
          <w:delText>Data recording start date (format: dd/mm/yyyy).</w:delText>
        </w:r>
        <w:r w:rsidDel="006A18CB">
          <w:br/>
        </w:r>
        <w:r w:rsidDel="006A18CB">
          <w:rPr>
            <w:b/>
          </w:rPr>
          <w:delText>End</w:delText>
        </w:r>
        <w:r w:rsidRPr="006B3C3D" w:rsidDel="006A18CB">
          <w:delText xml:space="preserve">: </w:delText>
        </w:r>
        <w:r w:rsidDel="006A18CB">
          <w:delText>Data recording end date (format: dd/mm/yyyy).</w:delText>
        </w:r>
        <w:r w:rsidRPr="006B3C3D" w:rsidDel="006A18CB">
          <w:br/>
        </w:r>
        <w:r w:rsidDel="006A18CB">
          <w:rPr>
            <w:b/>
          </w:rPr>
          <w:delText>Time</w:delText>
        </w:r>
        <w:r w:rsidRPr="00ED7666" w:rsidDel="006A18CB">
          <w:rPr>
            <w:b/>
          </w:rPr>
          <w:delText xml:space="preserve"> </w:delText>
        </w:r>
        <w:r w:rsidDel="006A18CB">
          <w:rPr>
            <w:b/>
          </w:rPr>
          <w:delText>c</w:delText>
        </w:r>
        <w:r w:rsidRPr="00ED7666" w:rsidDel="006A18CB">
          <w:rPr>
            <w:b/>
          </w:rPr>
          <w:delText>overage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</w:delText>
        </w:r>
        <w:r w:rsidDel="006A18CB">
          <w:delText>days</w:delText>
        </w:r>
        <w:r w:rsidRPr="00ED7666" w:rsidDel="006A18CB">
          <w:delText xml:space="preserve"> </w:delText>
        </w:r>
        <w:r w:rsidDel="006A18CB">
          <w:delText>between the data recording start and end dates</w:delText>
        </w:r>
        <w:r w:rsidRPr="00ED7666" w:rsidDel="006A18CB">
          <w:delText>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upload</w:delText>
        </w:r>
        <w:r w:rsidRPr="00ED7666" w:rsidDel="006A18CB">
          <w:rPr>
            <w:b/>
          </w:rPr>
          <w:delText xml:space="preserve"> data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days necessary to </w:delText>
        </w:r>
        <w:r w:rsidDel="006A18CB">
          <w:delText>process and upload data onto the eMII server from the data recording end date.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publish data</w:delText>
        </w:r>
        <w:r w:rsidRPr="00ED7666" w:rsidDel="006A18CB">
          <w:rPr>
            <w:b/>
          </w:rPr>
          <w:delText>:</w:delText>
        </w:r>
        <w:r w:rsidRPr="00ED7666" w:rsidDel="006A18CB">
          <w:delText xml:space="preserve"> </w:delText>
        </w:r>
        <w:r w:rsidDel="006A18CB">
          <w:delText>N</w:delText>
        </w:r>
        <w:r w:rsidRPr="00ED7666" w:rsidDel="006A18CB">
          <w:delText>umber of days necessary to make data available through Opendap and the IMOS portal</w:delText>
        </w:r>
        <w:r w:rsidDel="006A18CB">
          <w:delText xml:space="preserve"> from the date the data is on the eMII server.</w:delText>
        </w:r>
        <w:r w:rsidRPr="00ED7666" w:rsidDel="006A18CB">
          <w:br/>
        </w:r>
        <w:r w:rsidDel="006A18CB">
          <w:rPr>
            <w:b/>
          </w:rPr>
          <w:delText>SRS:</w:delText>
        </w:r>
        <w:r w:rsidRPr="001E38C3" w:rsidDel="006A18CB">
          <w:delText xml:space="preserve"> </w:delText>
        </w:r>
        <w:r w:rsidDel="006A18CB">
          <w:delText>Satellite Remote Sensing (</w:delText>
        </w:r>
        <w:r w:rsidR="00F16BF7" w:rsidDel="006A18CB">
          <w:fldChar w:fldCharType="begin"/>
        </w:r>
        <w:r w:rsidR="00F16BF7" w:rsidDel="006A18CB">
          <w:delInstrText xml:space="preserve"> HYPERLINK "http://imos.org.au/srs.html"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 xml:space="preserve">SRS – Altimetry: </w:delText>
        </w:r>
        <w:r w:rsidR="00F16BF7" w:rsidDel="006A18CB">
          <w:fldChar w:fldCharType="begin"/>
        </w:r>
        <w:r w:rsidR="00F16BF7" w:rsidDel="006A18CB">
          <w:delInstrText xml:space="preserve"> HYPERLINK "http://imos.org.au/srscalval.html"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http://imos.org.au/srscalval.html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 xml:space="preserve">SRS – </w:delText>
        </w:r>
      </w:del>
      <w:del w:id="155" w:author="Xavier Hoenner" w:date="2013-07-11T11:49:00Z">
        <w:r w:rsidDel="00796820">
          <w:rPr>
            <w:b/>
          </w:rPr>
          <w:delText>BOBDAW</w:delText>
        </w:r>
      </w:del>
      <w:del w:id="156" w:author="Xavier Hoenner" w:date="2014-05-06T15:09:00Z">
        <w:r w:rsidDel="006A18CB">
          <w:delText>: Bio-Optical Data Base of Australian Waters (</w:delText>
        </w:r>
        <w:r w:rsidR="00F16BF7" w:rsidDel="006A18CB">
          <w:fldChar w:fldCharType="begin"/>
        </w:r>
        <w:r w:rsidR="00F16BF7" w:rsidDel="006A18CB">
          <w:delInstrText xml:space="preserve"> HYPERLINK "http://imos.org.au/bwg.html"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http://imos.org.au/bwg.html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>SRS – Gridded products</w:delText>
        </w:r>
        <w:r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"http://imos.org.au/sstproducts.html"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http://imos.org.au/sstproducts.html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R="0098498D" w:rsidDel="006A18CB">
          <w:br/>
        </w:r>
        <w:r w:rsidR="0098498D" w:rsidRPr="000847DC" w:rsidDel="006A18CB">
          <w:rPr>
            <w:b/>
          </w:rPr>
          <w:delText>SRS – Ocean Colour</w:delText>
        </w:r>
        <w:r w:rsidR="0098498D"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"http://imos.org.au/fileadmin/user_upload/shared/IMOS%20General/BWCN/brando.pdf" </w:delInstrText>
        </w:r>
        <w:r w:rsidR="00F16BF7" w:rsidDel="006A18CB">
          <w:fldChar w:fldCharType="separate"/>
        </w:r>
        <w:r w:rsidR="0098498D" w:rsidRPr="0045423A" w:rsidDel="006A18CB">
          <w:rPr>
            <w:rStyle w:val="Hyperlink"/>
          </w:rPr>
          <w:delText>http://imos.org.au/fileadmin/user_upload/shared/IMOS%20General/BWCN/brando.pdf</w:delText>
        </w:r>
        <w:r w:rsidR="00F16BF7" w:rsidDel="006A18CB">
          <w:rPr>
            <w:rStyle w:val="Hyperlink"/>
          </w:rPr>
          <w:fldChar w:fldCharType="end"/>
        </w:r>
      </w:del>
      <w:r w:rsidR="0098498D">
        <w:t>.</w:t>
      </w:r>
    </w:p>
    <w:p w14:paraId="3CA24E08" w14:textId="77777777" w:rsidR="00BB2EBB" w:rsidRDefault="00BB2EBB" w:rsidP="005E0A6A">
      <w:pPr>
        <w:ind w:left="993" w:hanging="993"/>
      </w:pPr>
    </w:p>
    <w:p w14:paraId="6690969F" w14:textId="77777777" w:rsidR="005E0A6A" w:rsidRDefault="005E0A6A" w:rsidP="005E0A6A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75"/>
        <w:gridCol w:w="1000"/>
        <w:gridCol w:w="602"/>
        <w:gridCol w:w="823"/>
        <w:gridCol w:w="772"/>
        <w:gridCol w:w="1319"/>
        <w:gridCol w:w="1957"/>
        <w:gridCol w:w="1494"/>
      </w:tblGrid>
      <w:tr w:rsidR="00BB2EBB" w:rsidDel="006A18CB" w14:paraId="16F9EBFF" w14:textId="41E869F2" w:rsidTr="004920C6">
        <w:trPr>
          <w:jc w:val="center"/>
          <w:del w:id="157" w:author="Xavier Hoenner" w:date="2014-05-06T15:09:00Z"/>
        </w:trPr>
        <w:tc>
          <w:tcPr>
            <w:tcW w:w="1183" w:type="pct"/>
            <w:vAlign w:val="center"/>
          </w:tcPr>
          <w:p w14:paraId="6CCDDFD4" w14:textId="09310331" w:rsidR="00BB2EBB" w:rsidRPr="0025464E" w:rsidDel="006A18CB" w:rsidRDefault="00BB2EBB" w:rsidP="00E32A6D">
            <w:pPr>
              <w:jc w:val="center"/>
              <w:rPr>
                <w:del w:id="158" w:author="Xavier Hoenner" w:date="2014-05-06T15:09:00Z"/>
                <w:b/>
              </w:rPr>
            </w:pPr>
            <w:del w:id="159" w:author="Xavier Hoenner" w:date="2014-05-06T15:09:00Z">
              <w:r w:rsidDel="006A18CB">
                <w:rPr>
                  <w:b/>
                </w:rPr>
                <w:delText>deployment_code</w:delText>
              </w:r>
            </w:del>
          </w:p>
        </w:tc>
        <w:tc>
          <w:tcPr>
            <w:tcW w:w="644" w:type="pct"/>
            <w:vAlign w:val="center"/>
          </w:tcPr>
          <w:p w14:paraId="3110B6D6" w14:textId="1148F1B9" w:rsidR="00BB2EBB" w:rsidDel="006A18CB" w:rsidRDefault="00BB2EBB" w:rsidP="00E32A6D">
            <w:pPr>
              <w:jc w:val="center"/>
              <w:rPr>
                <w:del w:id="160" w:author="Xavier Hoenner" w:date="2014-05-06T15:09:00Z"/>
                <w:b/>
              </w:rPr>
            </w:pPr>
            <w:del w:id="161" w:author="Xavier Hoenner" w:date="2014-05-06T15:09:00Z">
              <w:r w:rsidDel="006A18CB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6942FC18" w14:textId="35AE6DA0" w:rsidR="00BB2EBB" w:rsidDel="006A18CB" w:rsidRDefault="00BB2EBB" w:rsidP="00E32A6D">
            <w:pPr>
              <w:jc w:val="center"/>
              <w:rPr>
                <w:del w:id="162" w:author="Xavier Hoenner" w:date="2014-05-06T15:09:00Z"/>
                <w:b/>
              </w:rPr>
            </w:pPr>
            <w:del w:id="163" w:author="Xavier Hoenner" w:date="2014-05-06T15:09:00Z">
              <w:r w:rsidDel="006A18CB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vAlign w:val="center"/>
          </w:tcPr>
          <w:p w14:paraId="49CE0214" w14:textId="2B8DF138" w:rsidR="00BB2EBB" w:rsidRPr="0025464E" w:rsidDel="006A18CB" w:rsidRDefault="00BB2EBB" w:rsidP="00E32A6D">
            <w:pPr>
              <w:jc w:val="center"/>
              <w:rPr>
                <w:del w:id="164" w:author="Xavier Hoenner" w:date="2014-05-06T15:09:00Z"/>
                <w:b/>
              </w:rPr>
            </w:pPr>
            <w:del w:id="165" w:author="Xavier Hoenner" w:date="2014-05-06T15:09:00Z">
              <w:r w:rsidDel="006A18CB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7F329F8A" w14:textId="6200428B" w:rsidR="00BB2EBB" w:rsidRPr="0025464E" w:rsidDel="006A18CB" w:rsidRDefault="00BB2EBB" w:rsidP="00E32A6D">
            <w:pPr>
              <w:jc w:val="center"/>
              <w:rPr>
                <w:del w:id="166" w:author="Xavier Hoenner" w:date="2014-05-06T15:09:00Z"/>
                <w:b/>
              </w:rPr>
            </w:pPr>
            <w:del w:id="167" w:author="Xavier Hoenner" w:date="2014-05-06T15:09:00Z">
              <w:r w:rsidDel="006A18CB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541F6F03" w14:textId="5859AE6E" w:rsidR="00BB2EBB" w:rsidDel="006A18CB" w:rsidRDefault="00BB2EBB" w:rsidP="00E32A6D">
            <w:pPr>
              <w:jc w:val="center"/>
              <w:rPr>
                <w:del w:id="168" w:author="Xavier Hoenner" w:date="2014-05-06T15:09:00Z"/>
                <w:b/>
              </w:rPr>
            </w:pPr>
            <w:del w:id="169" w:author="Xavier Hoenner" w:date="2014-05-06T15:09:00Z">
              <w:r w:rsidDel="006A18CB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54F2A5EC" w14:textId="3511CBFE" w:rsidR="00BB2EBB" w:rsidDel="006A18CB" w:rsidRDefault="00BB2EBB" w:rsidP="00E32A6D">
            <w:pPr>
              <w:jc w:val="center"/>
              <w:rPr>
                <w:del w:id="170" w:author="Xavier Hoenner" w:date="2014-05-06T15:09:00Z"/>
                <w:b/>
              </w:rPr>
            </w:pPr>
            <w:del w:id="171" w:author="Xavier Hoenner" w:date="2014-05-06T15:09:00Z">
              <w:r w:rsidDel="006A18CB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7BD434C9" w14:textId="4A693A25" w:rsidR="00BB2EBB" w:rsidDel="006A18CB" w:rsidRDefault="00BB2EBB" w:rsidP="00E32A6D">
            <w:pPr>
              <w:jc w:val="center"/>
              <w:rPr>
                <w:del w:id="172" w:author="Xavier Hoenner" w:date="2014-05-06T15:09:00Z"/>
                <w:b/>
              </w:rPr>
            </w:pPr>
            <w:del w:id="173" w:author="Xavier Hoenner" w:date="2014-05-06T15:09:00Z">
              <w:r w:rsidDel="006A18CB">
                <w:rPr>
                  <w:b/>
                </w:rPr>
                <w:delText>days_to_make_public</w:delText>
              </w:r>
            </w:del>
          </w:p>
        </w:tc>
      </w:tr>
      <w:tr w:rsidR="00BB2EBB" w:rsidDel="006A18CB" w14:paraId="0BE84CD7" w14:textId="5082D7E4" w:rsidTr="004920C6">
        <w:trPr>
          <w:jc w:val="center"/>
          <w:del w:id="174" w:author="Xavier Hoenner" w:date="2014-05-06T15:09:00Z"/>
        </w:trPr>
        <w:tc>
          <w:tcPr>
            <w:tcW w:w="1183" w:type="pct"/>
            <w:vAlign w:val="center"/>
          </w:tcPr>
          <w:p w14:paraId="0CDF5B8C" w14:textId="6F2CBBDD" w:rsidR="00BB2EBB" w:rsidDel="006A18CB" w:rsidRDefault="00BB2EBB" w:rsidP="00E32A6D">
            <w:pPr>
              <w:jc w:val="center"/>
              <w:rPr>
                <w:del w:id="175" w:author="Xavier Hoenner" w:date="2014-05-06T15:09:00Z"/>
              </w:rPr>
            </w:pPr>
            <w:del w:id="176" w:author="Xavier Hoenner" w:date="2014-05-06T15:09:00Z">
              <w:r w:rsidDel="006A18CB">
                <w:delText>Deployment code</w:delText>
              </w:r>
            </w:del>
          </w:p>
        </w:tc>
        <w:tc>
          <w:tcPr>
            <w:tcW w:w="644" w:type="pct"/>
            <w:vAlign w:val="center"/>
          </w:tcPr>
          <w:p w14:paraId="6FC7CF64" w14:textId="2845E8F3" w:rsidR="00BB2EBB" w:rsidDel="006A18CB" w:rsidRDefault="00BB2EBB" w:rsidP="00E32A6D">
            <w:pPr>
              <w:jc w:val="center"/>
              <w:rPr>
                <w:del w:id="177" w:author="Xavier Hoenner" w:date="2014-05-06T15:09:00Z"/>
              </w:rPr>
            </w:pPr>
            <w:del w:id="178" w:author="Xavier Hoenner" w:date="2014-05-06T15:09:00Z">
              <w:r w:rsidDel="006A18CB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F6C1EBF" w14:textId="1CF86691" w:rsidR="00BB2EBB" w:rsidDel="006A18CB" w:rsidRDefault="00BB2EBB" w:rsidP="00E32A6D">
            <w:pPr>
              <w:jc w:val="center"/>
              <w:rPr>
                <w:del w:id="179" w:author="Xavier Hoenner" w:date="2014-05-06T15:09:00Z"/>
              </w:rPr>
            </w:pPr>
            <w:del w:id="180" w:author="Xavier Hoenner" w:date="2014-05-06T15:09:00Z">
              <w:r w:rsidDel="006A18CB">
                <w:delText>Sensor depth</w:delText>
              </w:r>
            </w:del>
          </w:p>
        </w:tc>
        <w:tc>
          <w:tcPr>
            <w:tcW w:w="0" w:type="auto"/>
            <w:vAlign w:val="center"/>
          </w:tcPr>
          <w:p w14:paraId="51E4631F" w14:textId="52946F6E" w:rsidR="00BB2EBB" w:rsidDel="006A18CB" w:rsidRDefault="00BB2EBB" w:rsidP="00E32A6D">
            <w:pPr>
              <w:jc w:val="center"/>
              <w:rPr>
                <w:del w:id="181" w:author="Xavier Hoenner" w:date="2014-05-06T15:09:00Z"/>
              </w:rPr>
            </w:pPr>
            <w:del w:id="182" w:author="Xavier Hoenner" w:date="2014-05-06T15:09:00Z">
              <w:r w:rsidDel="006A18CB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41BB7F04" w14:textId="0D6B380D" w:rsidR="00BB2EBB" w:rsidDel="006A18CB" w:rsidRDefault="00BB2EBB" w:rsidP="00E32A6D">
            <w:pPr>
              <w:jc w:val="center"/>
              <w:rPr>
                <w:del w:id="183" w:author="Xavier Hoenner" w:date="2014-05-06T15:09:00Z"/>
              </w:rPr>
            </w:pPr>
            <w:del w:id="184" w:author="Xavier Hoenner" w:date="2014-05-06T15:09:00Z">
              <w:r w:rsidDel="006A18CB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5104A5BA" w14:textId="167D7199" w:rsidR="00BB2EBB" w:rsidDel="006A18CB" w:rsidRDefault="00BB2EBB" w:rsidP="00E32A6D">
            <w:pPr>
              <w:jc w:val="center"/>
              <w:rPr>
                <w:del w:id="185" w:author="Xavier Hoenner" w:date="2014-05-06T15:09:00Z"/>
              </w:rPr>
            </w:pPr>
            <w:del w:id="186" w:author="Xavier Hoenner" w:date="2014-05-06T15:09:00Z">
              <w:r w:rsidDel="006A18CB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3A56B247" w14:textId="55D9BB39" w:rsidR="00BB2EBB" w:rsidDel="006A18CB" w:rsidRDefault="00BB2EBB" w:rsidP="00E32A6D">
            <w:pPr>
              <w:jc w:val="center"/>
              <w:rPr>
                <w:del w:id="187" w:author="Xavier Hoenner" w:date="2014-05-06T15:09:00Z"/>
              </w:rPr>
            </w:pPr>
            <w:del w:id="188" w:author="Xavier Hoenner" w:date="2014-05-06T15:09:00Z">
              <w:r w:rsidDel="006A18CB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2B02223D" w14:textId="4B5D2C8C" w:rsidR="00BB2EBB" w:rsidDel="006A18CB" w:rsidRDefault="00BB2EBB" w:rsidP="00E32A6D">
            <w:pPr>
              <w:jc w:val="center"/>
              <w:rPr>
                <w:del w:id="189" w:author="Xavier Hoenner" w:date="2014-05-06T15:09:00Z"/>
              </w:rPr>
            </w:pPr>
            <w:del w:id="190" w:author="Xavier Hoenner" w:date="2014-05-06T15:09:00Z">
              <w:r w:rsidDel="006A18CB">
                <w:delText>Time to publish data (days)</w:delText>
              </w:r>
            </w:del>
          </w:p>
        </w:tc>
      </w:tr>
      <w:tr w:rsidR="00BB2EBB" w:rsidDel="006A18CB" w14:paraId="313E032B" w14:textId="3FEE3A90" w:rsidTr="0089481C">
        <w:trPr>
          <w:jc w:val="center"/>
          <w:del w:id="191" w:author="Xavier Hoenner" w:date="2014-05-06T15:09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9D87CF0" w14:textId="2F9345EC" w:rsidR="00BB2EBB" w:rsidDel="006A18CB" w:rsidRDefault="00BB2EBB" w:rsidP="00E32A6D">
            <w:pPr>
              <w:jc w:val="center"/>
              <w:rPr>
                <w:del w:id="192" w:author="Xavier Hoenner" w:date="2014-05-06T15:09:00Z"/>
              </w:rPr>
            </w:pPr>
            <w:del w:id="193" w:author="Xavier Hoenner" w:date="2014-05-06T15:09:00Z">
              <w:r w:rsidDel="006A18CB">
                <w:delText>Headers = ‘subfacility’</w:delText>
              </w:r>
            </w:del>
          </w:p>
        </w:tc>
      </w:tr>
      <w:tr w:rsidR="00BB2EBB" w:rsidDel="006A18CB" w14:paraId="78CECCB7" w14:textId="0AF1E88F" w:rsidTr="0089481C">
        <w:trPr>
          <w:jc w:val="center"/>
          <w:del w:id="194" w:author="Xavier Hoenner" w:date="2014-05-06T15:09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330C4564" w14:textId="6ABDB5BC" w:rsidR="00BB2EBB" w:rsidDel="006A18CB" w:rsidRDefault="00BB2EBB" w:rsidP="0089481C">
            <w:pPr>
              <w:rPr>
                <w:del w:id="195" w:author="Xavier Hoenner" w:date="2014-05-06T15:09:00Z"/>
              </w:rPr>
            </w:pPr>
            <w:del w:id="196" w:author="Xavier Hoenner" w:date="2014-05-06T15:09:00Z">
              <w:r w:rsidDel="006A18CB">
                <w:delText>Sub-headers = ‘parameter_site’</w:delText>
              </w:r>
            </w:del>
          </w:p>
        </w:tc>
      </w:tr>
      <w:tr w:rsidR="00BB2EBB" w:rsidDel="006A18CB" w14:paraId="3F7A75C7" w14:textId="4971E390" w:rsidTr="004920C6">
        <w:trPr>
          <w:jc w:val="center"/>
          <w:del w:id="197" w:author="Xavier Hoenner" w:date="2014-05-06T15:09:00Z"/>
        </w:trPr>
        <w:tc>
          <w:tcPr>
            <w:tcW w:w="1183" w:type="pct"/>
            <w:vAlign w:val="center"/>
          </w:tcPr>
          <w:p w14:paraId="30907BF2" w14:textId="7D7361B4" w:rsidR="00BB2EBB" w:rsidDel="006A18CB" w:rsidRDefault="00BB2EBB" w:rsidP="00E32A6D">
            <w:pPr>
              <w:jc w:val="center"/>
              <w:rPr>
                <w:del w:id="198" w:author="Xavier Hoenner" w:date="2014-05-06T15:09:00Z"/>
              </w:rPr>
            </w:pPr>
          </w:p>
        </w:tc>
        <w:tc>
          <w:tcPr>
            <w:tcW w:w="644" w:type="pct"/>
            <w:vAlign w:val="center"/>
          </w:tcPr>
          <w:p w14:paraId="31EFC94F" w14:textId="4E783997" w:rsidR="00BB2EBB" w:rsidDel="006A18CB" w:rsidRDefault="00BB2EBB" w:rsidP="00E32A6D">
            <w:pPr>
              <w:jc w:val="center"/>
              <w:rPr>
                <w:del w:id="199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570A9FBC" w14:textId="754631CA" w:rsidR="00BB2EBB" w:rsidDel="006A18CB" w:rsidRDefault="00BB2EBB" w:rsidP="00E32A6D">
            <w:pPr>
              <w:jc w:val="center"/>
              <w:rPr>
                <w:del w:id="200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4D9EC670" w14:textId="20F10DB8" w:rsidR="00BB2EBB" w:rsidDel="006A18CB" w:rsidRDefault="00BB2EBB" w:rsidP="00E32A6D">
            <w:pPr>
              <w:jc w:val="center"/>
              <w:rPr>
                <w:del w:id="201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5F2F9A0A" w14:textId="5AA7FEB8" w:rsidR="00BB2EBB" w:rsidDel="006A18CB" w:rsidRDefault="00BB2EBB" w:rsidP="00E32A6D">
            <w:pPr>
              <w:jc w:val="center"/>
              <w:rPr>
                <w:del w:id="202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40356C4A" w14:textId="79E3BF7E" w:rsidR="00BB2EBB" w:rsidDel="006A18CB" w:rsidRDefault="00BB2EBB" w:rsidP="00E32A6D">
            <w:pPr>
              <w:jc w:val="center"/>
              <w:rPr>
                <w:del w:id="203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5C8839FC" w14:textId="31363F22" w:rsidR="00BB2EBB" w:rsidDel="006A18CB" w:rsidRDefault="00BB2EBB" w:rsidP="00E32A6D">
            <w:pPr>
              <w:jc w:val="center"/>
              <w:rPr>
                <w:del w:id="204" w:author="Xavier Hoenner" w:date="2014-05-06T15:09:00Z"/>
              </w:rPr>
            </w:pPr>
          </w:p>
        </w:tc>
        <w:tc>
          <w:tcPr>
            <w:tcW w:w="0" w:type="auto"/>
            <w:vAlign w:val="center"/>
          </w:tcPr>
          <w:p w14:paraId="71254FFC" w14:textId="0920C6A8" w:rsidR="00BB2EBB" w:rsidDel="006A18CB" w:rsidRDefault="00BB2EBB" w:rsidP="00E32A6D">
            <w:pPr>
              <w:jc w:val="center"/>
              <w:rPr>
                <w:del w:id="205" w:author="Xavier Hoenner" w:date="2014-05-06T15:09:00Z"/>
              </w:rPr>
            </w:pPr>
          </w:p>
        </w:tc>
      </w:tr>
    </w:tbl>
    <w:p w14:paraId="0F5C6975" w14:textId="4D173627" w:rsidR="00594B76" w:rsidDel="00A73BD5" w:rsidRDefault="00594B76" w:rsidP="00594B76">
      <w:pPr>
        <w:rPr>
          <w:del w:id="206" w:author="Xavier Hoenner" w:date="2014-05-06T15:05:00Z"/>
          <w:szCs w:val="24"/>
        </w:rPr>
      </w:pPr>
    </w:p>
    <w:p w14:paraId="67466A58" w14:textId="3017C09F" w:rsidR="00905C8D" w:rsidDel="00A73BD5" w:rsidRDefault="00905C8D">
      <w:pPr>
        <w:pStyle w:val="Heading2"/>
        <w:rPr>
          <w:del w:id="207" w:author="Xavier Hoenner" w:date="2014-05-06T15:05:00Z"/>
        </w:rPr>
      </w:pPr>
      <w:del w:id="208" w:author="Xavier Hoenner" w:date="2014-05-06T15:05:00Z">
        <w:r w:rsidRPr="00E123F0" w:rsidDel="00A73BD5">
          <w:delText>1.</w:delText>
        </w:r>
        <w:r w:rsidR="00A85F08" w:rsidDel="00A73BD5">
          <w:delText>4</w:delText>
        </w:r>
        <w:r w:rsidRPr="00E123F0" w:rsidDel="00A73BD5">
          <w:delText xml:space="preserve"> </w:delText>
        </w:r>
        <w:r w:rsidDel="00A73BD5">
          <w:delText>D</w:delText>
        </w:r>
        <w:r w:rsidRPr="00E123F0" w:rsidDel="00A73BD5">
          <w:delText xml:space="preserve">ata </w:delText>
        </w:r>
        <w:r w:rsidDel="00A73BD5">
          <w:delText>report – Data with missing information</w:delText>
        </w:r>
      </w:del>
    </w:p>
    <w:p w14:paraId="136A9EB1" w14:textId="2F2D08AA" w:rsidR="0011784D" w:rsidDel="00A73BD5" w:rsidRDefault="0011784D">
      <w:pPr>
        <w:pStyle w:val="Heading3"/>
        <w:spacing w:line="360" w:lineRule="auto"/>
        <w:ind w:left="720"/>
        <w:rPr>
          <w:del w:id="209" w:author="Xavier Hoenner" w:date="2014-05-06T15:05:00Z"/>
        </w:rPr>
        <w:pPrChange w:id="210" w:author="Xavier Hoenner" w:date="2014-05-06T15:05:00Z">
          <w:pPr>
            <w:pStyle w:val="Heading3"/>
          </w:pPr>
        </w:pPrChange>
      </w:pPr>
      <w:del w:id="211" w:author="Xavier Hoenner" w:date="2014-05-06T15:05:00Z">
        <w:r w:rsidRPr="0011784D" w:rsidDel="00A73BD5">
          <w:rPr>
            <w:b w:val="0"/>
          </w:rPr>
          <w:delText>Filename:</w:delText>
        </w:r>
        <w:r w:rsidRPr="0011784D" w:rsidDel="00A73BD5">
          <w:rPr>
            <w:u w:val="none"/>
          </w:rPr>
          <w:delText xml:space="preserve"> ‘</w:delText>
        </w:r>
        <w:r w:rsidDel="00A73BD5">
          <w:rPr>
            <w:u w:val="none"/>
          </w:rPr>
          <w:delText>C</w:delText>
        </w:r>
        <w:r w:rsidR="00981CC1" w:rsidDel="00A73BD5">
          <w:rPr>
            <w:u w:val="none"/>
          </w:rPr>
          <w:delText>_</w:delText>
        </w:r>
        <w:r w:rsidR="001137D4" w:rsidDel="00A73BD5">
          <w:rPr>
            <w:u w:val="none"/>
          </w:rPr>
          <w:delText>SRS</w:delText>
        </w:r>
        <w:r w:rsidR="00ED795C" w:rsidDel="00A73BD5">
          <w:rPr>
            <w:u w:val="none"/>
          </w:rPr>
          <w:delText>_Missing</w:delText>
        </w:r>
        <w:r w:rsidR="00EF7B32" w:rsidDel="00A73BD5">
          <w:rPr>
            <w:u w:val="none"/>
          </w:rPr>
          <w:delText>Information</w:delText>
        </w:r>
        <w:r w:rsidRPr="0011784D" w:rsidDel="00A73BD5">
          <w:rPr>
            <w:u w:val="none"/>
          </w:rPr>
          <w:delText>’</w:delText>
        </w:r>
      </w:del>
    </w:p>
    <w:p w14:paraId="7C56B547" w14:textId="198EA99B" w:rsidR="0011784D" w:rsidRPr="0011784D" w:rsidDel="00A73BD5" w:rsidRDefault="0011784D">
      <w:pPr>
        <w:pStyle w:val="Heading3"/>
        <w:spacing w:line="360" w:lineRule="auto"/>
        <w:ind w:left="720"/>
        <w:rPr>
          <w:del w:id="212" w:author="Xavier Hoenner" w:date="2014-05-06T15:05:00Z"/>
          <w:u w:val="none"/>
        </w:rPr>
        <w:pPrChange w:id="213" w:author="Xavier Hoenner" w:date="2014-05-06T15:05:00Z">
          <w:pPr>
            <w:pStyle w:val="Heading3"/>
          </w:pPr>
        </w:pPrChange>
      </w:pPr>
      <w:del w:id="214" w:author="Xavier Hoenner" w:date="2014-05-06T15:05:00Z">
        <w:r w:rsidRPr="005271CF" w:rsidDel="00A73BD5">
          <w:br/>
        </w:r>
        <w:r w:rsidRPr="0011784D" w:rsidDel="00A73BD5">
          <w:rPr>
            <w:b w:val="0"/>
            <w:szCs w:val="26"/>
          </w:rPr>
          <w:delText>Description:</w:delText>
        </w:r>
        <w:r w:rsidRPr="0011784D" w:rsidDel="00A73BD5">
          <w:rPr>
            <w:u w:val="none"/>
          </w:rPr>
          <w:delText xml:space="preserve"> </w:delText>
        </w:r>
        <w:r w:rsidRPr="0011784D" w:rsidDel="00A73BD5">
          <w:rPr>
            <w:szCs w:val="26"/>
            <w:u w:val="none"/>
          </w:rPr>
          <w:delText>‘</w:delText>
        </w:r>
        <w:r w:rsidR="00EE055E" w:rsidDel="00A73BD5">
          <w:rPr>
            <w:szCs w:val="26"/>
            <w:u w:val="none"/>
          </w:rPr>
          <w:delText>Data</w:delText>
        </w:r>
        <w:r w:rsidR="004F72E2" w:rsidDel="00A73BD5">
          <w:rPr>
            <w:szCs w:val="26"/>
            <w:u w:val="none"/>
          </w:rPr>
          <w:delText xml:space="preserve"> with</w:delText>
        </w:r>
        <w:r w:rsidR="00EE055E" w:rsidDel="00A73BD5">
          <w:rPr>
            <w:szCs w:val="26"/>
            <w:u w:val="none"/>
          </w:rPr>
          <w:delText xml:space="preserve"> </w:delText>
        </w:r>
        <w:r w:rsidR="004F72E2" w:rsidDel="00A73BD5">
          <w:rPr>
            <w:szCs w:val="26"/>
            <w:u w:val="none"/>
          </w:rPr>
          <w:delText xml:space="preserve">missing </w:delText>
        </w:r>
        <w:r w:rsidR="00EF7B32" w:rsidDel="00A73BD5">
          <w:rPr>
            <w:szCs w:val="26"/>
            <w:u w:val="none"/>
          </w:rPr>
          <w:delText>information</w:delText>
        </w:r>
        <w:r w:rsidRPr="0011784D" w:rsidDel="00A73BD5">
          <w:rPr>
            <w:szCs w:val="26"/>
            <w:u w:val="none"/>
          </w:rPr>
          <w:delText>’</w:delText>
        </w:r>
      </w:del>
    </w:p>
    <w:p w14:paraId="257561DA" w14:textId="110D5E1A" w:rsidR="0011784D" w:rsidRPr="0011784D" w:rsidDel="00A73BD5" w:rsidRDefault="0011784D">
      <w:pPr>
        <w:keepNext/>
        <w:keepLines/>
        <w:spacing w:after="0" w:line="360" w:lineRule="auto"/>
        <w:ind w:left="720"/>
        <w:outlineLvl w:val="1"/>
        <w:rPr>
          <w:del w:id="215" w:author="Xavier Hoenner" w:date="2014-05-06T15:05:00Z"/>
        </w:rPr>
        <w:pPrChange w:id="216" w:author="Xavier Hoenner" w:date="2014-05-06T15:05:00Z">
          <w:pPr/>
        </w:pPrChange>
      </w:pPr>
    </w:p>
    <w:p w14:paraId="2337A1D1" w14:textId="4BE8672E" w:rsidR="00905C8D" w:rsidDel="00A73BD5" w:rsidRDefault="00905C8D">
      <w:pPr>
        <w:keepNext/>
        <w:keepLines/>
        <w:spacing w:after="0" w:line="360" w:lineRule="auto"/>
        <w:ind w:left="720"/>
        <w:outlineLvl w:val="1"/>
        <w:rPr>
          <w:del w:id="217" w:author="Xavier Hoenner" w:date="2014-05-06T15:05:00Z"/>
        </w:rPr>
        <w:pPrChange w:id="218" w:author="Xavier Hoenner" w:date="2014-05-06T15:05:00Z">
          <w:pPr/>
        </w:pPrChange>
      </w:pPr>
      <w:del w:id="219" w:author="Xavier Hoenner" w:date="2014-05-06T15:05:00Z">
        <w:r w:rsidRPr="00542A59" w:rsidDel="00A73BD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19"/>
      </w:tblGrid>
      <w:tr w:rsidR="00A73BD5" w:rsidDel="00A73BD5" w14:paraId="65175696" w14:textId="77D2947A" w:rsidTr="005664D9">
        <w:trPr>
          <w:del w:id="220" w:author="Xavier Hoenner" w:date="2014-05-06T15:05:00Z"/>
        </w:trPr>
        <w:tc>
          <w:tcPr>
            <w:tcW w:w="0" w:type="auto"/>
          </w:tcPr>
          <w:p w14:paraId="28479C8E" w14:textId="6702CC83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21" w:author="Xavier Hoenner" w:date="2014-05-06T15:05:00Z"/>
                <w:b/>
                <w:sz w:val="24"/>
                <w:szCs w:val="24"/>
              </w:rPr>
              <w:pPrChange w:id="222" w:author="Xavier Hoenner" w:date="2014-05-06T15:05:00Z">
                <w:pPr>
                  <w:spacing w:after="200" w:line="276" w:lineRule="auto"/>
                </w:pPr>
              </w:pPrChange>
            </w:pPr>
            <w:del w:id="223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0" w:type="auto"/>
          </w:tcPr>
          <w:p w14:paraId="5E4DADF4" w14:textId="62F1F861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24" w:author="Xavier Hoenner" w:date="2014-05-06T15:05:00Z"/>
                <w:sz w:val="24"/>
                <w:szCs w:val="24"/>
              </w:rPr>
              <w:pPrChange w:id="225" w:author="Xavier Hoenner" w:date="2014-05-06T15:05:00Z">
                <w:pPr>
                  <w:spacing w:after="200" w:line="276" w:lineRule="auto"/>
                </w:pPr>
              </w:pPrChange>
            </w:pPr>
            <w:del w:id="226" w:author="Xavier Hoenner" w:date="2014-05-06T15:05:00Z">
              <w:r w:rsidRPr="003D503B" w:rsidDel="008C34A7">
                <w:rPr>
                  <w:sz w:val="24"/>
                  <w:szCs w:val="24"/>
                </w:rPr>
                <w:delText>db</w:delText>
              </w:r>
              <w:r w:rsidDel="008C34A7">
                <w:rPr>
                  <w:sz w:val="24"/>
                  <w:szCs w:val="24"/>
                </w:rPr>
                <w:delText>dev</w:delText>
              </w:r>
              <w:r w:rsidRPr="003D503B" w:rsidDel="008C34A7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:rsidDel="00A73BD5" w14:paraId="27BE88B6" w14:textId="7BE98001" w:rsidTr="005664D9">
        <w:trPr>
          <w:del w:id="227" w:author="Xavier Hoenner" w:date="2014-05-06T15:05:00Z"/>
        </w:trPr>
        <w:tc>
          <w:tcPr>
            <w:tcW w:w="0" w:type="auto"/>
          </w:tcPr>
          <w:p w14:paraId="4B619661" w14:textId="0E1F2C9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28" w:author="Xavier Hoenner" w:date="2014-05-06T15:05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29" w:author="Xavier Hoenner" w:date="2014-05-06T15:0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230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0" w:type="auto"/>
          </w:tcPr>
          <w:p w14:paraId="79D2D190" w14:textId="24737202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31" w:author="Xavier Hoenner" w:date="2014-05-06T15:0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32" w:author="Xavier Hoenner" w:date="2014-05-06T15:0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233" w:author="Xavier Hoenner" w:date="2014-05-06T15:05:00Z">
              <w:r w:rsidDel="008C34A7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:rsidDel="00A73BD5" w14:paraId="0CC5608A" w14:textId="7823EBC9" w:rsidTr="005664D9">
        <w:trPr>
          <w:del w:id="234" w:author="Xavier Hoenner" w:date="2014-05-06T15:05:00Z"/>
        </w:trPr>
        <w:tc>
          <w:tcPr>
            <w:tcW w:w="0" w:type="auto"/>
          </w:tcPr>
          <w:p w14:paraId="538F6A49" w14:textId="0E57B1F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35" w:author="Xavier Hoenner" w:date="2014-05-06T15:05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36" w:author="Xavier Hoenner" w:date="2014-05-06T15:0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237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0" w:type="auto"/>
          </w:tcPr>
          <w:p w14:paraId="3FED46E4" w14:textId="3153D520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38" w:author="Xavier Hoenner" w:date="2014-05-06T15:05:00Z"/>
                <w:sz w:val="24"/>
                <w:szCs w:val="24"/>
              </w:rPr>
              <w:pPrChange w:id="239" w:author="Xavier Hoenner" w:date="2014-05-06T15:05:00Z">
                <w:pPr>
                  <w:spacing w:after="200" w:line="276" w:lineRule="auto"/>
                </w:pPr>
              </w:pPrChange>
            </w:pPr>
            <w:del w:id="240" w:author="Xavier Hoenner" w:date="2014-05-06T15:05:00Z">
              <w:r w:rsidDel="008C34A7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:rsidDel="00A73BD5" w14:paraId="406B3FDF" w14:textId="7FBAEAE2" w:rsidTr="005664D9">
        <w:trPr>
          <w:del w:id="241" w:author="Xavier Hoenner" w:date="2014-05-06T15:05:00Z"/>
        </w:trPr>
        <w:tc>
          <w:tcPr>
            <w:tcW w:w="0" w:type="auto"/>
          </w:tcPr>
          <w:p w14:paraId="0B153B18" w14:textId="0EC13A62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42" w:author="Xavier Hoenner" w:date="2014-05-06T15:05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243" w:author="Xavier Hoenner" w:date="2014-05-06T15:0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244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0" w:type="auto"/>
          </w:tcPr>
          <w:p w14:paraId="4888BA98" w14:textId="0B98CB46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45" w:author="Xavier Hoenner" w:date="2014-05-06T15:0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246" w:author="Xavier Hoenner" w:date="2014-05-06T15:0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247" w:author="Xavier Hoenner" w:date="2014-05-06T15:05:00Z">
              <w:r w:rsidDel="00A73BD5">
                <w:rPr>
                  <w:sz w:val="24"/>
                  <w:szCs w:val="24"/>
                </w:rPr>
                <w:delText>srs_all_deployments_view</w:delText>
              </w:r>
            </w:del>
          </w:p>
        </w:tc>
      </w:tr>
    </w:tbl>
    <w:p w14:paraId="6D7E2201" w14:textId="40D1D19E" w:rsidR="00D760A3" w:rsidDel="00A73BD5" w:rsidRDefault="00D760A3">
      <w:pPr>
        <w:keepNext/>
        <w:keepLines/>
        <w:spacing w:after="0" w:line="360" w:lineRule="auto"/>
        <w:ind w:left="720"/>
        <w:outlineLvl w:val="1"/>
        <w:rPr>
          <w:del w:id="248" w:author="Xavier Hoenner" w:date="2014-05-06T15:05:00Z"/>
        </w:rPr>
        <w:pPrChange w:id="249" w:author="Xavier Hoenner" w:date="2014-05-06T15:05:00Z">
          <w:pPr/>
        </w:pPrChange>
      </w:pPr>
    </w:p>
    <w:p w14:paraId="1AEB71F5" w14:textId="19318CFD" w:rsidR="005009C2" w:rsidDel="00A73BD5" w:rsidRDefault="005009C2">
      <w:pPr>
        <w:keepNext/>
        <w:keepLines/>
        <w:spacing w:after="0" w:line="360" w:lineRule="auto"/>
        <w:ind w:left="720"/>
        <w:outlineLvl w:val="1"/>
        <w:rPr>
          <w:del w:id="250" w:author="Xavier Hoenner" w:date="2014-05-06T15:05:00Z"/>
        </w:rPr>
        <w:pPrChange w:id="251" w:author="Xavier Hoenner" w:date="2014-05-06T15:05:00Z">
          <w:pPr/>
        </w:pPrChange>
      </w:pPr>
      <w:del w:id="252" w:author="Xavier Hoenner" w:date="2014-05-06T15:05:00Z">
        <w:r w:rsidDel="00A73BD5">
          <w:rPr>
            <w:u w:val="single"/>
          </w:rPr>
          <w:delText xml:space="preserve">Filters: </w:delText>
        </w:r>
        <w:r w:rsidR="00DF3B0A" w:rsidDel="00A73BD5">
          <w:delText>List all data for which ‘</w:delText>
        </w:r>
        <w:r w:rsidR="00560531" w:rsidDel="00A73BD5">
          <w:delText>missing_info</w:delText>
        </w:r>
        <w:r w:rsidR="00DF3B0A" w:rsidDel="00A73BD5">
          <w:delText xml:space="preserve">’ </w:delText>
        </w:r>
        <w:r w:rsidR="00560531" w:rsidDel="00A73BD5">
          <w:delText>IS NOT NULL</w:delText>
        </w:r>
        <w:r w:rsidDel="00A73BD5">
          <w:delText>.</w:delText>
        </w:r>
      </w:del>
    </w:p>
    <w:p w14:paraId="557F8591" w14:textId="0CEFEF8C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253" w:author="Xavier Hoenner" w:date="2014-05-06T15:05:00Z"/>
        </w:rPr>
        <w:pPrChange w:id="254" w:author="Xavier Hoenner" w:date="2014-05-06T15:05:00Z">
          <w:pPr>
            <w:ind w:left="1843" w:hanging="1843"/>
          </w:pPr>
        </w:pPrChange>
      </w:pPr>
      <w:del w:id="255" w:author="Xavier Hoenner" w:date="2014-05-06T15:05:00Z">
        <w:r w:rsidDel="00A73BD5">
          <w:rPr>
            <w:u w:val="single"/>
          </w:rPr>
          <w:delText>Data sorting options:</w:delText>
        </w:r>
        <w:r w:rsidDel="00A73BD5">
          <w:delText xml:space="preserve"> </w:delText>
        </w:r>
        <w:r w:rsidR="00834386" w:rsidDel="00A73BD5">
          <w:delText>D</w:delText>
        </w:r>
        <w:r w:rsidDel="00A73BD5">
          <w:delText xml:space="preserve">ata </w:delText>
        </w:r>
        <w:r w:rsidR="00834386" w:rsidDel="00A73BD5">
          <w:delText>to be</w:delText>
        </w:r>
        <w:r w:rsidDel="00A73BD5">
          <w:delText xml:space="preserve"> sorted by </w:delText>
        </w:r>
        <w:r w:rsidR="00834386" w:rsidDel="00A73BD5">
          <w:delText>ASCENDING ‘</w:delText>
        </w:r>
        <w:r w:rsidR="00991985" w:rsidDel="00A73BD5">
          <w:delText>subfacility</w:delText>
        </w:r>
        <w:r w:rsidR="00834386" w:rsidDel="00A73BD5">
          <w:delText xml:space="preserve">’, then by </w:delText>
        </w:r>
        <w:r w:rsidDel="00A73BD5">
          <w:delText>ASCENDING ‘</w:delText>
        </w:r>
        <w:r w:rsidR="00834386" w:rsidDel="00A73BD5">
          <w:delText>missing_info</w:delText>
        </w:r>
        <w:r w:rsidDel="00A73BD5">
          <w:delText>’, and then by ASCENDING ‘</w:delText>
        </w:r>
        <w:r w:rsidR="00991985" w:rsidDel="00A73BD5">
          <w:delText>deployment</w:delText>
        </w:r>
        <w:r w:rsidR="00594B76" w:rsidDel="00A73BD5">
          <w:delText>_code</w:delText>
        </w:r>
        <w:r w:rsidDel="00A73BD5">
          <w:delText>’.</w:delText>
        </w:r>
      </w:del>
    </w:p>
    <w:p w14:paraId="1833E30C" w14:textId="5876680A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256" w:author="Xavier Hoenner" w:date="2014-05-06T15:05:00Z"/>
        </w:rPr>
        <w:pPrChange w:id="257" w:author="Xavier Hoenner" w:date="2014-05-06T15:05:00Z">
          <w:pPr>
            <w:ind w:left="1843" w:hanging="1843"/>
          </w:pPr>
        </w:pPrChange>
      </w:pPr>
      <w:del w:id="258" w:author="Xavier Hoenner" w:date="2014-05-06T15:05:00Z">
        <w:r w:rsidDel="00A73BD5">
          <w:rPr>
            <w:u w:val="single"/>
          </w:rPr>
          <w:delText>Data grouping options:</w:delText>
        </w:r>
        <w:r w:rsidDel="00A73BD5">
          <w:delText xml:space="preserve"> Group by ‘</w:delText>
        </w:r>
        <w:r w:rsidR="00991985" w:rsidDel="00A73BD5">
          <w:delText>subfacility</w:delText>
        </w:r>
        <w:r w:rsidR="00834386" w:rsidDel="00A73BD5">
          <w:delText>’</w:delText>
        </w:r>
        <w:r w:rsidDel="00A73BD5">
          <w:delText>, sub-group by ‘</w:delText>
        </w:r>
        <w:r w:rsidR="00834386" w:rsidDel="00A73BD5">
          <w:delText>missing_info</w:delText>
        </w:r>
        <w:r w:rsidDel="00A73BD5">
          <w:delText>’.</w:delText>
        </w:r>
      </w:del>
    </w:p>
    <w:p w14:paraId="1999EEE5" w14:textId="6A149781" w:rsidR="00991985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259" w:author="Xavier Hoenner" w:date="2014-05-06T15:05:00Z"/>
        </w:rPr>
        <w:pPrChange w:id="260" w:author="Xavier Hoenner" w:date="2014-05-06T15:05:00Z">
          <w:pPr>
            <w:ind w:left="993" w:hanging="993"/>
          </w:pPr>
        </w:pPrChange>
      </w:pPr>
      <w:del w:id="261" w:author="Xavier Hoenner" w:date="2014-05-06T15:05:00Z">
        <w:r w:rsidDel="00A73BD5">
          <w:rPr>
            <w:u w:val="single"/>
          </w:rPr>
          <w:delText>Footnote:</w:delText>
        </w:r>
        <w:r w:rsidDel="00A73BD5">
          <w:delText xml:space="preserve"> </w:delText>
        </w:r>
        <w:r w:rsidDel="00A73BD5">
          <w:rPr>
            <w:b/>
          </w:rPr>
          <w:delText xml:space="preserve">Headers: </w:delText>
        </w:r>
        <w:r w:rsidR="00991985" w:rsidRPr="00A13F08" w:rsidDel="00A73BD5">
          <w:delText>Name of SRS sub-facility</w:delText>
        </w:r>
        <w:r w:rsidR="00991985" w:rsidDel="00A73BD5">
          <w:delText>.</w:delText>
        </w:r>
        <w:r w:rsidDel="00A73BD5">
          <w:br/>
        </w:r>
        <w:r w:rsidDel="00A73BD5">
          <w:rPr>
            <w:b/>
          </w:rPr>
          <w:delText xml:space="preserve">Sub-headers: </w:delText>
        </w:r>
        <w:r w:rsidR="009F4486" w:rsidDel="00A73BD5">
          <w:delText>Type of missing information</w:delText>
        </w:r>
        <w:r w:rsidDel="00A73BD5">
          <w:delText>.</w:delText>
        </w:r>
        <w:r w:rsidDel="00A73BD5">
          <w:br/>
        </w:r>
        <w:r w:rsidR="00991985" w:rsidDel="00A73BD5">
          <w:rPr>
            <w:b/>
          </w:rPr>
          <w:delText>Start</w:delText>
        </w:r>
        <w:r w:rsidR="00991985" w:rsidRPr="006B3C3D" w:rsidDel="00A73BD5">
          <w:delText xml:space="preserve">: </w:delText>
        </w:r>
        <w:r w:rsidR="00991985" w:rsidDel="00A73BD5">
          <w:delText>Data recording start date (format: dd/mm/yyyy).</w:delText>
        </w:r>
        <w:r w:rsidR="00991985" w:rsidDel="00A73BD5">
          <w:br/>
        </w:r>
        <w:r w:rsidR="00991985" w:rsidDel="00A73BD5">
          <w:rPr>
            <w:b/>
          </w:rPr>
          <w:delText>End</w:delText>
        </w:r>
        <w:r w:rsidR="00991985" w:rsidRPr="006B3C3D" w:rsidDel="00A73BD5">
          <w:delText xml:space="preserve">: </w:delText>
        </w:r>
        <w:r w:rsidR="00991985" w:rsidDel="00A73BD5">
          <w:delText>Data recording end date (format: dd/mm/yyyy).</w:delText>
        </w:r>
        <w:r w:rsidR="00991985" w:rsidRPr="006B3C3D" w:rsidDel="00A73BD5">
          <w:br/>
        </w:r>
        <w:r w:rsidR="00991985" w:rsidDel="00A73BD5">
          <w:rPr>
            <w:b/>
          </w:rPr>
          <w:delText>Time</w:delText>
        </w:r>
        <w:r w:rsidR="00991985" w:rsidRPr="00ED7666" w:rsidDel="00A73BD5">
          <w:rPr>
            <w:b/>
          </w:rPr>
          <w:delText xml:space="preserve"> </w:delText>
        </w:r>
        <w:r w:rsidR="00991985" w:rsidDel="00A73BD5">
          <w:rPr>
            <w:b/>
          </w:rPr>
          <w:delText>c</w:delText>
        </w:r>
        <w:r w:rsidR="00991985" w:rsidRPr="00ED7666" w:rsidDel="00A73BD5">
          <w:rPr>
            <w:b/>
          </w:rPr>
          <w:delText>overage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</w:delText>
        </w:r>
        <w:r w:rsidR="00991985" w:rsidDel="00A73BD5">
          <w:delText>days</w:delText>
        </w:r>
        <w:r w:rsidR="00991985" w:rsidRPr="00ED7666" w:rsidDel="00A73BD5">
          <w:delText xml:space="preserve"> </w:delText>
        </w:r>
        <w:r w:rsidR="00991985" w:rsidDel="00A73BD5">
          <w:delText>between the data recording start and end dates</w:delText>
        </w:r>
        <w:r w:rsidR="00991985" w:rsidRPr="00ED7666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upload</w:delText>
        </w:r>
        <w:r w:rsidR="00991985" w:rsidRPr="00ED7666" w:rsidDel="00A73BD5">
          <w:rPr>
            <w:b/>
          </w:rPr>
          <w:delText xml:space="preserve"> data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days necessary to </w:delText>
        </w:r>
        <w:r w:rsidR="00991985" w:rsidDel="00A73BD5">
          <w:delText>process and upload data onto the eMII server from the data recording end date.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publish data</w:delText>
        </w:r>
        <w:r w:rsidR="00991985" w:rsidRPr="00ED7666" w:rsidDel="00A73BD5">
          <w:rPr>
            <w:b/>
          </w:rPr>
          <w:delText>:</w:delText>
        </w:r>
        <w:r w:rsidR="00991985" w:rsidRPr="00ED7666" w:rsidDel="00A73BD5">
          <w:delText xml:space="preserve"> </w:delText>
        </w:r>
        <w:r w:rsidR="00991985" w:rsidDel="00A73BD5">
          <w:delText>N</w:delText>
        </w:r>
        <w:r w:rsidR="00991985" w:rsidRPr="00ED7666" w:rsidDel="00A73BD5">
          <w:delText>umber of days necessary to make data available through Opendap and the IMOS portal</w:delText>
        </w:r>
        <w:r w:rsidR="00991985" w:rsidDel="00A73BD5">
          <w:delText xml:space="preserve"> from the date the data is on the eMII server.</w:delText>
        </w:r>
        <w:r w:rsidR="00991985" w:rsidRPr="00ED7666" w:rsidDel="00A73BD5">
          <w:br/>
        </w:r>
        <w:r w:rsidR="00991985" w:rsidDel="00A73BD5">
          <w:rPr>
            <w:b/>
          </w:rPr>
          <w:delText>SRS:</w:delText>
        </w:r>
        <w:r w:rsidR="00991985" w:rsidRPr="001E38C3" w:rsidDel="00A73BD5">
          <w:delText xml:space="preserve"> </w:delText>
        </w:r>
        <w:r w:rsidR="00991985" w:rsidDel="00A73BD5">
          <w:delText>Satellite Remote Sensing (</w:delText>
        </w:r>
        <w:r w:rsidR="00F16BF7" w:rsidDel="00A73BD5">
          <w:fldChar w:fldCharType="begin"/>
        </w:r>
        <w:r w:rsidR="00F16BF7" w:rsidDel="00A73BD5">
          <w:delInstrText xml:space="preserve"> HYPERLINK "http://imos.org.au/srs.html"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 xml:space="preserve">SRS – Altimetry: </w:delText>
        </w:r>
        <w:r w:rsidR="00F16BF7" w:rsidDel="00A73BD5">
          <w:fldChar w:fldCharType="begin"/>
        </w:r>
        <w:r w:rsidR="00F16BF7" w:rsidDel="00A73BD5">
          <w:delInstrText xml:space="preserve"> HYPERLINK "http://imos.org.au/srscalval.html"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http://imos.org.au/srscalval.html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 xml:space="preserve">SRS – </w:delText>
        </w:r>
      </w:del>
      <w:del w:id="262" w:author="Xavier Hoenner" w:date="2013-07-11T11:49:00Z">
        <w:r w:rsidR="00991985" w:rsidDel="00796820">
          <w:rPr>
            <w:b/>
          </w:rPr>
          <w:delText>BOBDAW</w:delText>
        </w:r>
      </w:del>
      <w:del w:id="263" w:author="Xavier Hoenner" w:date="2014-05-06T15:05:00Z">
        <w:r w:rsidR="00991985" w:rsidDel="00A73BD5">
          <w:delText>: Bio-Optical Data Base of Australian Waters (</w:delText>
        </w:r>
        <w:r w:rsidR="00F16BF7" w:rsidDel="00A73BD5">
          <w:fldChar w:fldCharType="begin"/>
        </w:r>
        <w:r w:rsidR="00F16BF7" w:rsidDel="00A73BD5">
          <w:delInstrText xml:space="preserve"> HYPERLINK "http://imos.org.au/bwg.html"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http://imos.org.au/bwg.html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>SRS – Gridded products</w:delText>
        </w:r>
        <w:r w:rsidR="00991985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"http://imos.org.au/sstproducts.html"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http://imos.org.au/sstproducts.html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8498D" w:rsidDel="00A73BD5">
          <w:br/>
        </w:r>
        <w:r w:rsidR="0098498D" w:rsidRPr="000847DC" w:rsidDel="00A73BD5">
          <w:rPr>
            <w:b/>
          </w:rPr>
          <w:delText>SRS – Ocean Colour</w:delText>
        </w:r>
        <w:r w:rsidR="0098498D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"http://imos.org.au/fileadmin/user_upload/shared/IMOS%20General/BWCN/brando.pdf" </w:delInstrText>
        </w:r>
        <w:r w:rsidR="00F16BF7" w:rsidDel="00A73BD5">
          <w:fldChar w:fldCharType="separate"/>
        </w:r>
        <w:r w:rsidR="0098498D" w:rsidRPr="0045423A" w:rsidDel="00A73BD5">
          <w:rPr>
            <w:rStyle w:val="Hyperlink"/>
          </w:rPr>
          <w:delText>http://imos.org.au/fileadmin/user_upload/shared/IMOS%20General/BWCN/brando.pdf</w:delText>
        </w:r>
        <w:r w:rsidR="00F16BF7" w:rsidDel="00A73BD5">
          <w:rPr>
            <w:rStyle w:val="Hyperlink"/>
          </w:rPr>
          <w:fldChar w:fldCharType="end"/>
        </w:r>
        <w:r w:rsidR="0098498D" w:rsidDel="00A73BD5">
          <w:delText>.</w:delText>
        </w:r>
      </w:del>
    </w:p>
    <w:p w14:paraId="416E8F1F" w14:textId="33050F8C" w:rsidR="00594B76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264" w:author="Xavier Hoenner" w:date="2014-05-06T15:05:00Z"/>
        </w:rPr>
        <w:pPrChange w:id="265" w:author="Xavier Hoenner" w:date="2014-05-06T15:05:00Z">
          <w:pPr>
            <w:ind w:left="993" w:hanging="993"/>
          </w:pPr>
        </w:pPrChange>
      </w:pPr>
    </w:p>
    <w:p w14:paraId="4975807D" w14:textId="77B352AC" w:rsidR="00594B76" w:rsidDel="00A73BD5" w:rsidRDefault="00594B76">
      <w:pPr>
        <w:pStyle w:val="Heading3"/>
        <w:spacing w:line="360" w:lineRule="auto"/>
        <w:ind w:left="720"/>
        <w:rPr>
          <w:del w:id="266" w:author="Xavier Hoenner" w:date="2014-05-06T15:05:00Z"/>
        </w:rPr>
        <w:pPrChange w:id="267" w:author="Xavier Hoenner" w:date="2014-05-06T15:05:00Z">
          <w:pPr>
            <w:pStyle w:val="Heading3"/>
          </w:pPr>
        </w:pPrChange>
      </w:pPr>
      <w:del w:id="268" w:author="Xavier Hoenner" w:date="2014-05-06T15:05:00Z">
        <w:r w:rsidDel="00A73BD5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64"/>
        <w:gridCol w:w="962"/>
        <w:gridCol w:w="160"/>
        <w:gridCol w:w="745"/>
        <w:gridCol w:w="507"/>
        <w:gridCol w:w="507"/>
        <w:gridCol w:w="851"/>
        <w:gridCol w:w="661"/>
        <w:gridCol w:w="661"/>
        <w:gridCol w:w="861"/>
        <w:gridCol w:w="861"/>
        <w:gridCol w:w="1302"/>
      </w:tblGrid>
      <w:tr w:rsidR="00BB2EBB" w:rsidDel="00A73BD5" w14:paraId="0F2B9CA7" w14:textId="6232E0D3" w:rsidTr="006A18CB">
        <w:trPr>
          <w:jc w:val="center"/>
          <w:del w:id="269" w:author="Xavier Hoenner" w:date="2014-05-06T15:05:00Z"/>
        </w:trPr>
        <w:tc>
          <w:tcPr>
            <w:tcW w:w="669" w:type="pct"/>
            <w:vAlign w:val="center"/>
          </w:tcPr>
          <w:p w14:paraId="514A2BEB" w14:textId="43DA4595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0" w:author="Xavier Hoenner" w:date="2014-05-06T15:05:00Z"/>
                <w:b/>
                <w:sz w:val="24"/>
              </w:rPr>
              <w:pPrChange w:id="271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72" w:author="Xavier Hoenner" w:date="2014-05-06T15:05:00Z">
              <w:r w:rsidDel="00A73BD5">
                <w:rPr>
                  <w:b/>
                </w:rPr>
                <w:delText>deployment_code</w:delText>
              </w:r>
            </w:del>
          </w:p>
        </w:tc>
        <w:tc>
          <w:tcPr>
            <w:tcW w:w="569" w:type="pct"/>
            <w:gridSpan w:val="2"/>
            <w:vAlign w:val="center"/>
          </w:tcPr>
          <w:p w14:paraId="2583A4E6" w14:textId="16969AA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3" w:author="Xavier Hoenner" w:date="2014-05-06T15:05:00Z"/>
                <w:b/>
                <w:sz w:val="24"/>
              </w:rPr>
              <w:pPrChange w:id="274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75" w:author="Xavier Hoenner" w:date="2014-05-06T15:05:00Z">
              <w:r w:rsidDel="00A73BD5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4659CCD1" w14:textId="6989719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6" w:author="Xavier Hoenner" w:date="2014-05-06T15:05:00Z"/>
                <w:b/>
                <w:sz w:val="24"/>
              </w:rPr>
              <w:pPrChange w:id="277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78" w:author="Xavier Hoenner" w:date="2014-05-06T15:05:00Z">
              <w:r w:rsidDel="00A73BD5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7E134FC7" w14:textId="6898C073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9" w:author="Xavier Hoenner" w:date="2014-05-06T15:05:00Z"/>
                <w:b/>
                <w:sz w:val="24"/>
              </w:rPr>
              <w:pPrChange w:id="280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81" w:author="Xavier Hoenner" w:date="2014-05-06T15:05:00Z">
              <w:r w:rsidDel="00A73BD5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45E88E09" w14:textId="16DE0686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2" w:author="Xavier Hoenner" w:date="2014-05-06T15:05:00Z"/>
                <w:b/>
                <w:sz w:val="24"/>
              </w:rPr>
              <w:pPrChange w:id="283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84" w:author="Xavier Hoenner" w:date="2014-05-06T15:05:00Z">
              <w:r w:rsidDel="00A73BD5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59DDC25" w14:textId="2D7D41E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5" w:author="Xavier Hoenner" w:date="2014-05-06T15:05:00Z"/>
                <w:b/>
                <w:sz w:val="24"/>
              </w:rPr>
              <w:pPrChange w:id="286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87" w:author="Xavier Hoenner" w:date="2014-05-06T15:05:00Z">
              <w:r w:rsidDel="00A73BD5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141327FF" w14:textId="4C270DA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8" w:author="Xavier Hoenner" w:date="2014-05-06T15:05:00Z"/>
                <w:b/>
                <w:sz w:val="24"/>
              </w:rPr>
              <w:pPrChange w:id="289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90" w:author="Xavier Hoenner" w:date="2014-05-06T15:05:00Z">
              <w:r w:rsidDel="00A73BD5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3DF23016" w14:textId="5D640C2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1" w:author="Xavier Hoenner" w:date="2014-05-06T15:05:00Z"/>
                <w:b/>
                <w:sz w:val="24"/>
              </w:rPr>
              <w:pPrChange w:id="292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93" w:author="Xavier Hoenner" w:date="2014-05-06T15:05:00Z">
              <w:r w:rsidDel="00A73BD5">
                <w:rPr>
                  <w:b/>
                </w:rPr>
                <w:delText>days_to_make_public</w:delText>
              </w:r>
            </w:del>
          </w:p>
        </w:tc>
      </w:tr>
      <w:tr w:rsidR="00BB2EBB" w:rsidDel="00A73BD5" w14:paraId="7365A4F0" w14:textId="318A2C7D" w:rsidTr="006A18CB">
        <w:trPr>
          <w:jc w:val="center"/>
          <w:del w:id="294" w:author="Xavier Hoenner" w:date="2014-05-06T15:05:00Z"/>
        </w:trPr>
        <w:tc>
          <w:tcPr>
            <w:tcW w:w="669" w:type="pct"/>
            <w:vAlign w:val="center"/>
          </w:tcPr>
          <w:p w14:paraId="17257249" w14:textId="5EE49A5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5" w:author="Xavier Hoenner" w:date="2014-05-06T15:05:00Z"/>
                <w:sz w:val="24"/>
              </w:rPr>
              <w:pPrChange w:id="296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297" w:author="Xavier Hoenner" w:date="2014-05-06T15:05:00Z">
              <w:r w:rsidDel="00A73BD5">
                <w:delText>Deployment code</w:delText>
              </w:r>
            </w:del>
          </w:p>
        </w:tc>
        <w:tc>
          <w:tcPr>
            <w:tcW w:w="569" w:type="pct"/>
            <w:gridSpan w:val="2"/>
            <w:vAlign w:val="center"/>
          </w:tcPr>
          <w:p w14:paraId="129E162A" w14:textId="2B0A40D4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8" w:author="Xavier Hoenner" w:date="2014-05-06T15:05:00Z"/>
                <w:sz w:val="24"/>
              </w:rPr>
              <w:pPrChange w:id="299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00" w:author="Xavier Hoenner" w:date="2014-05-06T15:05:00Z">
              <w:r w:rsidDel="00A73BD5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5C51336" w14:textId="335A804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1" w:author="Xavier Hoenner" w:date="2014-05-06T15:05:00Z"/>
                <w:sz w:val="24"/>
              </w:rPr>
              <w:pPrChange w:id="302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03" w:author="Xavier Hoenner" w:date="2014-05-06T15:05:00Z">
              <w:r w:rsidDel="00A73BD5">
                <w:delText>Sensor depth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047EE32D" w14:textId="3C49F80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4" w:author="Xavier Hoenner" w:date="2014-05-06T15:05:00Z"/>
                <w:sz w:val="24"/>
              </w:rPr>
              <w:pPrChange w:id="305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06" w:author="Xavier Hoenner" w:date="2014-05-06T15:05:00Z">
              <w:r w:rsidDel="00A73BD5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2DDDFAF" w14:textId="75FF8F3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7" w:author="Xavier Hoenner" w:date="2014-05-06T15:05:00Z"/>
                <w:sz w:val="24"/>
              </w:rPr>
              <w:pPrChange w:id="308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09" w:author="Xavier Hoenner" w:date="2014-05-06T15:05:00Z">
              <w:r w:rsidDel="00A73BD5">
                <w:delText>End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64DB081A" w14:textId="3446D4CE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0" w:author="Xavier Hoenner" w:date="2014-05-06T15:05:00Z"/>
                <w:sz w:val="24"/>
              </w:rPr>
              <w:pPrChange w:id="311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12" w:author="Xavier Hoenner" w:date="2014-05-06T15:05:00Z">
              <w:r w:rsidDel="00A73BD5">
                <w:delText>Time coverage (days)</w:delText>
              </w:r>
            </w:del>
          </w:p>
        </w:tc>
        <w:tc>
          <w:tcPr>
            <w:tcW w:w="0" w:type="auto"/>
            <w:gridSpan w:val="2"/>
            <w:vAlign w:val="center"/>
          </w:tcPr>
          <w:p w14:paraId="41D2AAE2" w14:textId="23C2B7AA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3" w:author="Xavier Hoenner" w:date="2014-05-06T15:05:00Z"/>
                <w:sz w:val="24"/>
              </w:rPr>
              <w:pPrChange w:id="314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15" w:author="Xavier Hoenner" w:date="2014-05-06T15:05:00Z">
              <w:r w:rsidDel="00A73BD5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49F266FC" w14:textId="00FAD356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6" w:author="Xavier Hoenner" w:date="2014-05-06T15:05:00Z"/>
                <w:sz w:val="24"/>
              </w:rPr>
              <w:pPrChange w:id="317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18" w:author="Xavier Hoenner" w:date="2014-05-06T15:05:00Z">
              <w:r w:rsidDel="00A73BD5">
                <w:delText>Time to publish data (days)</w:delText>
              </w:r>
            </w:del>
          </w:p>
        </w:tc>
      </w:tr>
      <w:tr w:rsidR="00BB2EBB" w:rsidDel="00A73BD5" w14:paraId="4265A202" w14:textId="56187FF3" w:rsidTr="0089481C">
        <w:trPr>
          <w:jc w:val="center"/>
          <w:del w:id="319" w:author="Xavier Hoenner" w:date="2014-05-06T15:05:00Z"/>
        </w:trPr>
        <w:tc>
          <w:tcPr>
            <w:tcW w:w="0" w:type="auto"/>
            <w:gridSpan w:val="12"/>
            <w:shd w:val="clear" w:color="auto" w:fill="595959" w:themeFill="text1" w:themeFillTint="A6"/>
            <w:vAlign w:val="center"/>
          </w:tcPr>
          <w:p w14:paraId="1D7591C3" w14:textId="5E008C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0" w:author="Xavier Hoenner" w:date="2014-05-06T15:05:00Z"/>
                <w:sz w:val="24"/>
              </w:rPr>
              <w:pPrChange w:id="321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  <w:del w:id="322" w:author="Xavier Hoenner" w:date="2014-05-06T15:05:00Z">
              <w:r w:rsidDel="00A73BD5">
                <w:delText>Headers = ‘subfacility’</w:delText>
              </w:r>
            </w:del>
          </w:p>
        </w:tc>
      </w:tr>
      <w:tr w:rsidR="00BB2EBB" w:rsidDel="00A73BD5" w14:paraId="6A21B5C9" w14:textId="03702018" w:rsidTr="0089481C">
        <w:trPr>
          <w:jc w:val="center"/>
          <w:del w:id="323" w:author="Xavier Hoenner" w:date="2014-05-06T15:05:00Z"/>
        </w:trPr>
        <w:tc>
          <w:tcPr>
            <w:tcW w:w="0" w:type="auto"/>
            <w:gridSpan w:val="12"/>
            <w:shd w:val="clear" w:color="auto" w:fill="BFBFBF" w:themeFill="background1" w:themeFillShade="BF"/>
            <w:vAlign w:val="center"/>
          </w:tcPr>
          <w:p w14:paraId="5004FB18" w14:textId="3D6C6BCB" w:rsidR="00BB2EBB" w:rsidDel="00A73BD5" w:rsidRDefault="00BB2EBB">
            <w:pPr>
              <w:keepNext/>
              <w:keepLines/>
              <w:spacing w:line="360" w:lineRule="auto"/>
              <w:ind w:left="720"/>
              <w:outlineLvl w:val="1"/>
              <w:rPr>
                <w:del w:id="324" w:author="Xavier Hoenner" w:date="2014-05-06T15:05:00Z"/>
                <w:sz w:val="24"/>
              </w:rPr>
              <w:pPrChange w:id="325" w:author="Xavier Hoenner" w:date="2014-05-06T15:05:00Z">
                <w:pPr>
                  <w:spacing w:after="200" w:line="276" w:lineRule="auto"/>
                </w:pPr>
              </w:pPrChange>
            </w:pPr>
            <w:del w:id="326" w:author="Xavier Hoenner" w:date="2014-05-06T15:05:00Z">
              <w:r w:rsidDel="00A73BD5">
                <w:delText>Sub-headers = ‘missing_info’</w:delText>
              </w:r>
            </w:del>
          </w:p>
        </w:tc>
      </w:tr>
      <w:tr w:rsidR="00BB2EBB" w:rsidDel="00A73BD5" w14:paraId="3DADC7DC" w14:textId="716865D3" w:rsidTr="006A18CB">
        <w:trPr>
          <w:jc w:val="center"/>
          <w:del w:id="327" w:author="Xavier Hoenner" w:date="2014-05-06T15:05:00Z"/>
        </w:trPr>
        <w:tc>
          <w:tcPr>
            <w:tcW w:w="669" w:type="pct"/>
            <w:vAlign w:val="center"/>
          </w:tcPr>
          <w:p w14:paraId="2A47D9B4" w14:textId="7F8BE7EC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8" w:author="Xavier Hoenner" w:date="2014-05-06T15:05:00Z"/>
                <w:sz w:val="24"/>
              </w:rPr>
              <w:pPrChange w:id="329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69" w:type="pct"/>
            <w:gridSpan w:val="2"/>
            <w:vAlign w:val="center"/>
          </w:tcPr>
          <w:p w14:paraId="2177A7A2" w14:textId="354D333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0" w:author="Xavier Hoenner" w:date="2014-05-06T15:05:00Z"/>
                <w:sz w:val="24"/>
              </w:rPr>
              <w:pPrChange w:id="331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0666B225" w14:textId="6DB256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2" w:author="Xavier Hoenner" w:date="2014-05-06T15:05:00Z"/>
                <w:sz w:val="24"/>
              </w:rPr>
              <w:pPrChange w:id="333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2CCCE313" w14:textId="6DAAECE3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4" w:author="Xavier Hoenner" w:date="2014-05-06T15:05:00Z"/>
                <w:sz w:val="24"/>
              </w:rPr>
              <w:pPrChange w:id="335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B301B21" w14:textId="514EB76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6" w:author="Xavier Hoenner" w:date="2014-05-06T15:05:00Z"/>
                <w:sz w:val="24"/>
              </w:rPr>
              <w:pPrChange w:id="337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0F8DA8EB" w14:textId="53DDC1E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8" w:author="Xavier Hoenner" w:date="2014-05-06T15:05:00Z"/>
                <w:sz w:val="24"/>
              </w:rPr>
              <w:pPrChange w:id="339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gridSpan w:val="2"/>
            <w:vAlign w:val="center"/>
          </w:tcPr>
          <w:p w14:paraId="4895F060" w14:textId="7D64A79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0" w:author="Xavier Hoenner" w:date="2014-05-06T15:05:00Z"/>
                <w:sz w:val="24"/>
              </w:rPr>
              <w:pPrChange w:id="341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3B3364C6" w14:textId="197D27B1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2" w:author="Xavier Hoenner" w:date="2014-05-06T15:05:00Z"/>
                <w:sz w:val="24"/>
              </w:rPr>
              <w:pPrChange w:id="343" w:author="Xavier Hoenner" w:date="2014-05-06T15:05:00Z">
                <w:pPr>
                  <w:spacing w:after="200" w:line="276" w:lineRule="auto"/>
                  <w:jc w:val="center"/>
                </w:pPr>
              </w:pPrChange>
            </w:pPr>
          </w:p>
        </w:tc>
      </w:tr>
      <w:tr w:rsidR="006A18CB" w14:paraId="112D2FB8" w14:textId="77777777" w:rsidTr="006A18CB">
        <w:trPr>
          <w:jc w:val="center"/>
          <w:ins w:id="344" w:author="Xavier Hoenner" w:date="2014-05-06T15:11:00Z"/>
        </w:trPr>
        <w:tc>
          <w:tcPr>
            <w:tcW w:w="1218" w:type="pct"/>
            <w:gridSpan w:val="2"/>
            <w:vAlign w:val="center"/>
          </w:tcPr>
          <w:p w14:paraId="35BE0ABB" w14:textId="77777777" w:rsidR="006A18CB" w:rsidRPr="0025464E" w:rsidRDefault="006A18CB" w:rsidP="00F16BF7">
            <w:pPr>
              <w:jc w:val="center"/>
              <w:rPr>
                <w:ins w:id="345" w:author="Xavier Hoenner" w:date="2014-05-06T15:11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ins w:id="346" w:author="Xavier Hoenner" w:date="2014-05-06T15:11:00Z">
              <w:r>
                <w:rPr>
                  <w:b/>
                </w:rPr>
                <w:t>deployment_code</w:t>
              </w:r>
            </w:ins>
          </w:p>
        </w:tc>
        <w:tc>
          <w:tcPr>
            <w:tcW w:w="939" w:type="pct"/>
            <w:gridSpan w:val="3"/>
            <w:vAlign w:val="center"/>
          </w:tcPr>
          <w:p w14:paraId="56AE65AC" w14:textId="77777777" w:rsidR="006A18CB" w:rsidRDefault="006A18CB" w:rsidP="00F16BF7">
            <w:pPr>
              <w:jc w:val="center"/>
              <w:rPr>
                <w:ins w:id="347" w:author="Xavier Hoenner" w:date="2014-05-06T15:11:00Z"/>
                <w:b/>
              </w:rPr>
            </w:pPr>
            <w:ins w:id="348" w:author="Xavier Hoenner" w:date="2014-05-06T15:11:00Z">
              <w:r>
                <w:rPr>
                  <w:b/>
                </w:rPr>
                <w:t>sensor_name</w:t>
              </w:r>
            </w:ins>
          </w:p>
        </w:tc>
        <w:tc>
          <w:tcPr>
            <w:tcW w:w="760" w:type="pct"/>
            <w:gridSpan w:val="3"/>
            <w:vAlign w:val="center"/>
          </w:tcPr>
          <w:p w14:paraId="7B7F6B18" w14:textId="77777777" w:rsidR="006A18CB" w:rsidRPr="0025464E" w:rsidRDefault="006A18CB" w:rsidP="00F16BF7">
            <w:pPr>
              <w:jc w:val="center"/>
              <w:rPr>
                <w:ins w:id="349" w:author="Xavier Hoenner" w:date="2014-05-06T15:11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ins w:id="350" w:author="Xavier Hoenner" w:date="2014-05-06T15:11:00Z">
              <w:r>
                <w:rPr>
                  <w:b/>
                </w:rPr>
                <w:t>start_date</w:t>
              </w:r>
            </w:ins>
          </w:p>
        </w:tc>
        <w:tc>
          <w:tcPr>
            <w:tcW w:w="707" w:type="pct"/>
            <w:gridSpan w:val="2"/>
            <w:vAlign w:val="center"/>
          </w:tcPr>
          <w:p w14:paraId="623C8256" w14:textId="77777777" w:rsidR="006A18CB" w:rsidRPr="0025464E" w:rsidRDefault="006A18CB" w:rsidP="00F16BF7">
            <w:pPr>
              <w:jc w:val="center"/>
              <w:rPr>
                <w:ins w:id="351" w:author="Xavier Hoenner" w:date="2014-05-06T15:11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ins w:id="352" w:author="Xavier Hoenner" w:date="2014-05-06T15:11:00Z">
              <w:r>
                <w:rPr>
                  <w:b/>
                </w:rPr>
                <w:t>end_date</w:t>
              </w:r>
            </w:ins>
          </w:p>
        </w:tc>
        <w:tc>
          <w:tcPr>
            <w:tcW w:w="1375" w:type="pct"/>
            <w:gridSpan w:val="2"/>
            <w:vAlign w:val="center"/>
          </w:tcPr>
          <w:p w14:paraId="4660F894" w14:textId="77777777" w:rsidR="006A18CB" w:rsidRDefault="006A18CB" w:rsidP="00F16BF7">
            <w:pPr>
              <w:jc w:val="center"/>
              <w:rPr>
                <w:ins w:id="353" w:author="Xavier Hoenner" w:date="2014-05-06T15:11:00Z"/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ins w:id="354" w:author="Xavier Hoenner" w:date="2014-05-06T15:11:00Z">
              <w:r>
                <w:rPr>
                  <w:b/>
                </w:rPr>
                <w:t>coverage_duration</w:t>
              </w:r>
            </w:ins>
          </w:p>
        </w:tc>
      </w:tr>
      <w:tr w:rsidR="006A18CB" w14:paraId="50DD8698" w14:textId="77777777" w:rsidTr="006A18CB">
        <w:trPr>
          <w:jc w:val="center"/>
          <w:ins w:id="355" w:author="Xavier Hoenner" w:date="2014-05-06T15:11:00Z"/>
        </w:trPr>
        <w:tc>
          <w:tcPr>
            <w:tcW w:w="1218" w:type="pct"/>
            <w:gridSpan w:val="2"/>
            <w:vAlign w:val="center"/>
          </w:tcPr>
          <w:p w14:paraId="0D8C532E" w14:textId="77777777" w:rsidR="006A18CB" w:rsidRDefault="006A18CB" w:rsidP="00F16BF7">
            <w:pPr>
              <w:jc w:val="center"/>
              <w:rPr>
                <w:ins w:id="356" w:author="Xavier Hoenner" w:date="2014-05-06T15:11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357" w:author="Xavier Hoenner" w:date="2014-05-06T15:11:00Z">
              <w:r>
                <w:t>Deployment ID</w:t>
              </w:r>
            </w:ins>
          </w:p>
        </w:tc>
        <w:tc>
          <w:tcPr>
            <w:tcW w:w="939" w:type="pct"/>
            <w:gridSpan w:val="3"/>
            <w:vAlign w:val="center"/>
          </w:tcPr>
          <w:p w14:paraId="5B5FBB10" w14:textId="370CCD00" w:rsidR="006A18CB" w:rsidRDefault="006A18CB" w:rsidP="00F16BF7">
            <w:pPr>
              <w:jc w:val="center"/>
              <w:rPr>
                <w:ins w:id="358" w:author="Xavier Hoenner" w:date="2014-05-06T15:11:00Z"/>
              </w:rPr>
            </w:pPr>
            <w:ins w:id="359" w:author="Xavier Hoenner" w:date="2014-05-06T15:11:00Z">
              <w:r>
                <w:t>Sensor</w:t>
              </w:r>
            </w:ins>
            <w:ins w:id="360" w:author="Xavier Hoenner" w:date="2014-05-06T15:22:00Z">
              <w:r w:rsidR="00DB0093">
                <w:t>/Vessel</w:t>
              </w:r>
            </w:ins>
            <w:ins w:id="361" w:author="Xavier Hoenner" w:date="2014-05-06T15:11:00Z">
              <w:r>
                <w:t xml:space="preserve"> name</w:t>
              </w:r>
            </w:ins>
          </w:p>
        </w:tc>
        <w:tc>
          <w:tcPr>
            <w:tcW w:w="760" w:type="pct"/>
            <w:gridSpan w:val="3"/>
            <w:vAlign w:val="center"/>
          </w:tcPr>
          <w:p w14:paraId="02984D3A" w14:textId="77777777" w:rsidR="006A18CB" w:rsidRDefault="006A18CB" w:rsidP="00F16BF7">
            <w:pPr>
              <w:jc w:val="center"/>
              <w:rPr>
                <w:ins w:id="362" w:author="Xavier Hoenner" w:date="2014-05-06T15:11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363" w:author="Xavier Hoenner" w:date="2014-05-06T15:11:00Z">
              <w:r>
                <w:t>Start</w:t>
              </w:r>
            </w:ins>
          </w:p>
        </w:tc>
        <w:tc>
          <w:tcPr>
            <w:tcW w:w="707" w:type="pct"/>
            <w:gridSpan w:val="2"/>
            <w:vAlign w:val="center"/>
          </w:tcPr>
          <w:p w14:paraId="27D75994" w14:textId="77777777" w:rsidR="006A18CB" w:rsidRDefault="006A18CB" w:rsidP="00F16BF7">
            <w:pPr>
              <w:jc w:val="center"/>
              <w:rPr>
                <w:ins w:id="364" w:author="Xavier Hoenner" w:date="2014-05-06T15:11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365" w:author="Xavier Hoenner" w:date="2014-05-06T15:11:00Z">
              <w:r>
                <w:t>End</w:t>
              </w:r>
            </w:ins>
          </w:p>
        </w:tc>
        <w:tc>
          <w:tcPr>
            <w:tcW w:w="1375" w:type="pct"/>
            <w:gridSpan w:val="2"/>
            <w:vAlign w:val="center"/>
          </w:tcPr>
          <w:p w14:paraId="0B943C64" w14:textId="77777777" w:rsidR="006A18CB" w:rsidRDefault="006A18CB" w:rsidP="00F16BF7">
            <w:pPr>
              <w:jc w:val="center"/>
              <w:rPr>
                <w:ins w:id="366" w:author="Xavier Hoenner" w:date="2014-05-06T15:11:00Z"/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ins w:id="367" w:author="Xavier Hoenner" w:date="2014-05-06T15:11:00Z">
              <w:r>
                <w:t>Time coverage (days)</w:t>
              </w:r>
            </w:ins>
          </w:p>
        </w:tc>
      </w:tr>
      <w:tr w:rsidR="006A18CB" w14:paraId="446F67DF" w14:textId="77777777" w:rsidTr="00F16BF7">
        <w:trPr>
          <w:jc w:val="center"/>
          <w:ins w:id="368" w:author="Xavier Hoenner" w:date="2014-05-06T15:11:00Z"/>
        </w:trPr>
        <w:tc>
          <w:tcPr>
            <w:tcW w:w="5000" w:type="pct"/>
            <w:gridSpan w:val="12"/>
            <w:shd w:val="clear" w:color="auto" w:fill="595959" w:themeFill="text1" w:themeFillTint="A6"/>
            <w:vAlign w:val="center"/>
          </w:tcPr>
          <w:p w14:paraId="5D814CE2" w14:textId="77777777" w:rsidR="006A18CB" w:rsidRDefault="006A18CB" w:rsidP="00F16BF7">
            <w:pPr>
              <w:jc w:val="center"/>
              <w:rPr>
                <w:ins w:id="369" w:author="Xavier Hoenner" w:date="2014-05-06T15:11:00Z"/>
              </w:rPr>
            </w:pPr>
            <w:ins w:id="370" w:author="Xavier Hoenner" w:date="2014-05-06T15:11:00Z">
              <w:r>
                <w:t>Headers = ‘subfacility’</w:t>
              </w:r>
            </w:ins>
          </w:p>
        </w:tc>
      </w:tr>
      <w:tr w:rsidR="006A18CB" w14:paraId="2D2F6904" w14:textId="77777777" w:rsidTr="00F16BF7">
        <w:trPr>
          <w:jc w:val="center"/>
          <w:ins w:id="371" w:author="Xavier Hoenner" w:date="2014-05-06T15:11:00Z"/>
        </w:trPr>
        <w:tc>
          <w:tcPr>
            <w:tcW w:w="5000" w:type="pct"/>
            <w:gridSpan w:val="12"/>
            <w:shd w:val="clear" w:color="auto" w:fill="BFBFBF" w:themeFill="background1" w:themeFillShade="BF"/>
            <w:vAlign w:val="center"/>
          </w:tcPr>
          <w:p w14:paraId="00F0B3D3" w14:textId="77777777" w:rsidR="006A18CB" w:rsidRDefault="006A18CB" w:rsidP="00F16BF7">
            <w:pPr>
              <w:rPr>
                <w:ins w:id="372" w:author="Xavier Hoenner" w:date="2014-05-06T15:11:00Z"/>
              </w:rPr>
            </w:pPr>
            <w:ins w:id="373" w:author="Xavier Hoenner" w:date="2014-05-06T15:11:00Z">
              <w:r>
                <w:t>Sub-headers = ‘parameter_site’</w:t>
              </w:r>
            </w:ins>
          </w:p>
        </w:tc>
      </w:tr>
      <w:tr w:rsidR="006A18CB" w14:paraId="577F9B7C" w14:textId="77777777" w:rsidTr="006A18CB">
        <w:trPr>
          <w:jc w:val="center"/>
          <w:ins w:id="374" w:author="Xavier Hoenner" w:date="2014-05-06T15:11:00Z"/>
        </w:trPr>
        <w:tc>
          <w:tcPr>
            <w:tcW w:w="1218" w:type="pct"/>
            <w:gridSpan w:val="2"/>
            <w:vAlign w:val="center"/>
          </w:tcPr>
          <w:p w14:paraId="0EDC7D3F" w14:textId="77777777" w:rsidR="006A18CB" w:rsidRDefault="006A18CB" w:rsidP="00F16BF7">
            <w:pPr>
              <w:jc w:val="center"/>
              <w:rPr>
                <w:ins w:id="375" w:author="Xavier Hoenner" w:date="2014-05-06T15:11:00Z"/>
              </w:rPr>
            </w:pPr>
          </w:p>
        </w:tc>
        <w:tc>
          <w:tcPr>
            <w:tcW w:w="939" w:type="pct"/>
            <w:gridSpan w:val="3"/>
            <w:vAlign w:val="center"/>
          </w:tcPr>
          <w:p w14:paraId="3BBDA11B" w14:textId="77777777" w:rsidR="006A18CB" w:rsidRDefault="006A18CB" w:rsidP="00F16BF7">
            <w:pPr>
              <w:jc w:val="center"/>
              <w:rPr>
                <w:ins w:id="376" w:author="Xavier Hoenner" w:date="2014-05-06T15:11:00Z"/>
              </w:rPr>
            </w:pPr>
          </w:p>
        </w:tc>
        <w:tc>
          <w:tcPr>
            <w:tcW w:w="760" w:type="pct"/>
            <w:gridSpan w:val="3"/>
            <w:vAlign w:val="center"/>
          </w:tcPr>
          <w:p w14:paraId="74DA6860" w14:textId="77777777" w:rsidR="006A18CB" w:rsidRDefault="006A18CB" w:rsidP="00F16BF7">
            <w:pPr>
              <w:jc w:val="center"/>
              <w:rPr>
                <w:ins w:id="377" w:author="Xavier Hoenner" w:date="2014-05-06T15:11:00Z"/>
              </w:rPr>
            </w:pPr>
          </w:p>
        </w:tc>
        <w:tc>
          <w:tcPr>
            <w:tcW w:w="707" w:type="pct"/>
            <w:gridSpan w:val="2"/>
            <w:vAlign w:val="center"/>
          </w:tcPr>
          <w:p w14:paraId="79E3320B" w14:textId="77777777" w:rsidR="006A18CB" w:rsidRDefault="006A18CB" w:rsidP="00F16BF7">
            <w:pPr>
              <w:jc w:val="center"/>
              <w:rPr>
                <w:ins w:id="378" w:author="Xavier Hoenner" w:date="2014-05-06T15:11:00Z"/>
              </w:rPr>
            </w:pPr>
          </w:p>
        </w:tc>
        <w:tc>
          <w:tcPr>
            <w:tcW w:w="1375" w:type="pct"/>
            <w:gridSpan w:val="2"/>
            <w:vAlign w:val="center"/>
          </w:tcPr>
          <w:p w14:paraId="1C03C3EA" w14:textId="77777777" w:rsidR="006A18CB" w:rsidRDefault="006A18CB" w:rsidP="00F16BF7">
            <w:pPr>
              <w:jc w:val="center"/>
              <w:rPr>
                <w:ins w:id="379" w:author="Xavier Hoenner" w:date="2014-05-06T15:11:00Z"/>
              </w:rPr>
            </w:pPr>
          </w:p>
        </w:tc>
      </w:tr>
    </w:tbl>
    <w:p w14:paraId="200C4CCA" w14:textId="77777777" w:rsidR="006A18CB" w:rsidRDefault="006A18CB"/>
    <w:sectPr w:rsidR="006A18CB" w:rsidSect="000E518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702BF" w14:textId="77777777" w:rsidR="00F16BF7" w:rsidRDefault="00F16BF7" w:rsidP="00565E46">
      <w:pPr>
        <w:spacing w:after="0" w:line="240" w:lineRule="auto"/>
      </w:pPr>
      <w:r>
        <w:separator/>
      </w:r>
    </w:p>
  </w:endnote>
  <w:endnote w:type="continuationSeparator" w:id="0">
    <w:p w14:paraId="1AD5FA48" w14:textId="77777777" w:rsidR="00F16BF7" w:rsidRDefault="00F16BF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6801C" w14:textId="77777777" w:rsidR="00F16BF7" w:rsidRDefault="00F16BF7" w:rsidP="00565E46">
      <w:pPr>
        <w:spacing w:after="0" w:line="240" w:lineRule="auto"/>
      </w:pPr>
      <w:r>
        <w:separator/>
      </w:r>
    </w:p>
  </w:footnote>
  <w:footnote w:type="continuationSeparator" w:id="0">
    <w:p w14:paraId="10AEDA21" w14:textId="77777777" w:rsidR="00F16BF7" w:rsidRDefault="00F16BF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D8627" w14:textId="4CE091A0" w:rsidR="00F16BF7" w:rsidRDefault="00F16BF7">
    <w:pPr>
      <w:pStyle w:val="Header"/>
    </w:pPr>
    <w:r>
      <w:t xml:space="preserve">SRS – Report templates – </w:t>
    </w:r>
    <w:del w:id="380" w:author="Xavier Hoenner" w:date="2013-07-11T11:43:00Z">
      <w:r w:rsidDel="00C73AB9">
        <w:delText>05/06</w:delText>
      </w:r>
    </w:del>
    <w:ins w:id="381" w:author="Xavier Hoenner" w:date="2014-05-06T15:02:00Z">
      <w:r>
        <w:t>06/05</w:t>
      </w:r>
    </w:ins>
    <w:r>
      <w:t>/</w:t>
    </w:r>
    <w:del w:id="382" w:author="Xavier Hoenner" w:date="2014-05-06T15:02:00Z">
      <w:r w:rsidDel="00A73BD5">
        <w:delText>2013</w:delText>
      </w:r>
    </w:del>
    <w:ins w:id="383" w:author="Xavier Hoenner" w:date="2014-05-06T15:02:00Z">
      <w:r>
        <w:t>2014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04163"/>
    <w:rsid w:val="00023257"/>
    <w:rsid w:val="000244B6"/>
    <w:rsid w:val="0002555C"/>
    <w:rsid w:val="000255A8"/>
    <w:rsid w:val="000318CA"/>
    <w:rsid w:val="000431CA"/>
    <w:rsid w:val="00066848"/>
    <w:rsid w:val="00075A57"/>
    <w:rsid w:val="00092A51"/>
    <w:rsid w:val="000A657C"/>
    <w:rsid w:val="000C68B9"/>
    <w:rsid w:val="000C7511"/>
    <w:rsid w:val="000D1F28"/>
    <w:rsid w:val="000D2406"/>
    <w:rsid w:val="000D58B3"/>
    <w:rsid w:val="000E518A"/>
    <w:rsid w:val="00106FD1"/>
    <w:rsid w:val="00111B8B"/>
    <w:rsid w:val="001137D4"/>
    <w:rsid w:val="00117004"/>
    <w:rsid w:val="0011784D"/>
    <w:rsid w:val="0013065A"/>
    <w:rsid w:val="001329D2"/>
    <w:rsid w:val="00136D45"/>
    <w:rsid w:val="001479FE"/>
    <w:rsid w:val="0016576E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A441E"/>
    <w:rsid w:val="001D2D21"/>
    <w:rsid w:val="001D7CE6"/>
    <w:rsid w:val="001E38C3"/>
    <w:rsid w:val="00200B1D"/>
    <w:rsid w:val="00207A56"/>
    <w:rsid w:val="00231388"/>
    <w:rsid w:val="002329F7"/>
    <w:rsid w:val="00233DCA"/>
    <w:rsid w:val="002419C5"/>
    <w:rsid w:val="0025464E"/>
    <w:rsid w:val="00255FFF"/>
    <w:rsid w:val="00256BCC"/>
    <w:rsid w:val="00262D3C"/>
    <w:rsid w:val="002736E5"/>
    <w:rsid w:val="00277309"/>
    <w:rsid w:val="002A433D"/>
    <w:rsid w:val="002B45EC"/>
    <w:rsid w:val="002D23B5"/>
    <w:rsid w:val="002F111D"/>
    <w:rsid w:val="002F4BC6"/>
    <w:rsid w:val="003008A4"/>
    <w:rsid w:val="0033797C"/>
    <w:rsid w:val="00343BA4"/>
    <w:rsid w:val="00353F6D"/>
    <w:rsid w:val="00375266"/>
    <w:rsid w:val="003764C7"/>
    <w:rsid w:val="0038394F"/>
    <w:rsid w:val="00385FDF"/>
    <w:rsid w:val="0039105C"/>
    <w:rsid w:val="00392927"/>
    <w:rsid w:val="003971C1"/>
    <w:rsid w:val="003B2B2C"/>
    <w:rsid w:val="003B52B6"/>
    <w:rsid w:val="003C1E11"/>
    <w:rsid w:val="003F63EC"/>
    <w:rsid w:val="00401F1C"/>
    <w:rsid w:val="00421069"/>
    <w:rsid w:val="0042432E"/>
    <w:rsid w:val="004304D5"/>
    <w:rsid w:val="00431D4D"/>
    <w:rsid w:val="0043579F"/>
    <w:rsid w:val="004500DD"/>
    <w:rsid w:val="004644A1"/>
    <w:rsid w:val="00464E4B"/>
    <w:rsid w:val="00480AF5"/>
    <w:rsid w:val="00480FE4"/>
    <w:rsid w:val="00481A61"/>
    <w:rsid w:val="004920C6"/>
    <w:rsid w:val="0049443C"/>
    <w:rsid w:val="004B0055"/>
    <w:rsid w:val="004C148D"/>
    <w:rsid w:val="004C36F7"/>
    <w:rsid w:val="004C4CC5"/>
    <w:rsid w:val="004C6B83"/>
    <w:rsid w:val="004D61E1"/>
    <w:rsid w:val="004E17B4"/>
    <w:rsid w:val="004E43E1"/>
    <w:rsid w:val="004F4541"/>
    <w:rsid w:val="004F4D40"/>
    <w:rsid w:val="004F72D8"/>
    <w:rsid w:val="004F72E2"/>
    <w:rsid w:val="005009C2"/>
    <w:rsid w:val="005041B6"/>
    <w:rsid w:val="00504F98"/>
    <w:rsid w:val="005154D8"/>
    <w:rsid w:val="00517E4F"/>
    <w:rsid w:val="00521834"/>
    <w:rsid w:val="00526C08"/>
    <w:rsid w:val="00533302"/>
    <w:rsid w:val="00535BAD"/>
    <w:rsid w:val="00541E92"/>
    <w:rsid w:val="00542A59"/>
    <w:rsid w:val="00542CFF"/>
    <w:rsid w:val="00546F8F"/>
    <w:rsid w:val="00551266"/>
    <w:rsid w:val="005515BF"/>
    <w:rsid w:val="00560531"/>
    <w:rsid w:val="0056539A"/>
    <w:rsid w:val="00565E46"/>
    <w:rsid w:val="005664D9"/>
    <w:rsid w:val="00573490"/>
    <w:rsid w:val="00580B53"/>
    <w:rsid w:val="00580D93"/>
    <w:rsid w:val="005830DC"/>
    <w:rsid w:val="00590AD1"/>
    <w:rsid w:val="0059235D"/>
    <w:rsid w:val="00594B76"/>
    <w:rsid w:val="005A787A"/>
    <w:rsid w:val="005B6288"/>
    <w:rsid w:val="005B7D42"/>
    <w:rsid w:val="005D22D2"/>
    <w:rsid w:val="005E05F5"/>
    <w:rsid w:val="005E0A6A"/>
    <w:rsid w:val="005F3355"/>
    <w:rsid w:val="005F74AF"/>
    <w:rsid w:val="0060331B"/>
    <w:rsid w:val="00606E02"/>
    <w:rsid w:val="00611B60"/>
    <w:rsid w:val="006128D3"/>
    <w:rsid w:val="00614D7F"/>
    <w:rsid w:val="006234FE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18CB"/>
    <w:rsid w:val="006A4A7F"/>
    <w:rsid w:val="006B3C3D"/>
    <w:rsid w:val="006B5924"/>
    <w:rsid w:val="006B7FB0"/>
    <w:rsid w:val="006C0927"/>
    <w:rsid w:val="006C3EB8"/>
    <w:rsid w:val="006D53D5"/>
    <w:rsid w:val="006E52C0"/>
    <w:rsid w:val="006F0744"/>
    <w:rsid w:val="006F0AA5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96820"/>
    <w:rsid w:val="007A2E9E"/>
    <w:rsid w:val="007A3962"/>
    <w:rsid w:val="007B3F75"/>
    <w:rsid w:val="007E12FD"/>
    <w:rsid w:val="007F2468"/>
    <w:rsid w:val="007F275A"/>
    <w:rsid w:val="007F3C2B"/>
    <w:rsid w:val="00802714"/>
    <w:rsid w:val="0081005F"/>
    <w:rsid w:val="00812C97"/>
    <w:rsid w:val="00817354"/>
    <w:rsid w:val="00827871"/>
    <w:rsid w:val="00834386"/>
    <w:rsid w:val="00845901"/>
    <w:rsid w:val="008519F7"/>
    <w:rsid w:val="00852999"/>
    <w:rsid w:val="00853CBF"/>
    <w:rsid w:val="00863529"/>
    <w:rsid w:val="00865E9F"/>
    <w:rsid w:val="00867178"/>
    <w:rsid w:val="00886F01"/>
    <w:rsid w:val="0089481C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52913"/>
    <w:rsid w:val="00955581"/>
    <w:rsid w:val="00963D29"/>
    <w:rsid w:val="009655E1"/>
    <w:rsid w:val="00970D97"/>
    <w:rsid w:val="00981CC1"/>
    <w:rsid w:val="0098366E"/>
    <w:rsid w:val="0098498D"/>
    <w:rsid w:val="00991086"/>
    <w:rsid w:val="009914F4"/>
    <w:rsid w:val="00991506"/>
    <w:rsid w:val="00991985"/>
    <w:rsid w:val="009A5502"/>
    <w:rsid w:val="009B3577"/>
    <w:rsid w:val="009B4298"/>
    <w:rsid w:val="009C18DA"/>
    <w:rsid w:val="009C4261"/>
    <w:rsid w:val="009C7D3D"/>
    <w:rsid w:val="009D77CA"/>
    <w:rsid w:val="009F4486"/>
    <w:rsid w:val="00A00D81"/>
    <w:rsid w:val="00A02A58"/>
    <w:rsid w:val="00A048BB"/>
    <w:rsid w:val="00A07556"/>
    <w:rsid w:val="00A07E32"/>
    <w:rsid w:val="00A13F08"/>
    <w:rsid w:val="00A300DF"/>
    <w:rsid w:val="00A319DE"/>
    <w:rsid w:val="00A3304C"/>
    <w:rsid w:val="00A37F8A"/>
    <w:rsid w:val="00A42F75"/>
    <w:rsid w:val="00A4794B"/>
    <w:rsid w:val="00A543AF"/>
    <w:rsid w:val="00A618D2"/>
    <w:rsid w:val="00A66DE5"/>
    <w:rsid w:val="00A7269E"/>
    <w:rsid w:val="00A73BD5"/>
    <w:rsid w:val="00A74570"/>
    <w:rsid w:val="00A7760A"/>
    <w:rsid w:val="00A82C83"/>
    <w:rsid w:val="00A83192"/>
    <w:rsid w:val="00A85F08"/>
    <w:rsid w:val="00A86886"/>
    <w:rsid w:val="00AA3F3E"/>
    <w:rsid w:val="00AB1573"/>
    <w:rsid w:val="00AB7171"/>
    <w:rsid w:val="00AE098A"/>
    <w:rsid w:val="00AE6B91"/>
    <w:rsid w:val="00AF0E50"/>
    <w:rsid w:val="00AF20AE"/>
    <w:rsid w:val="00AF59AF"/>
    <w:rsid w:val="00B019B4"/>
    <w:rsid w:val="00B34FEC"/>
    <w:rsid w:val="00B35979"/>
    <w:rsid w:val="00B41414"/>
    <w:rsid w:val="00B466B2"/>
    <w:rsid w:val="00B504E0"/>
    <w:rsid w:val="00B52D86"/>
    <w:rsid w:val="00B67F09"/>
    <w:rsid w:val="00B76CE8"/>
    <w:rsid w:val="00B876C4"/>
    <w:rsid w:val="00B94075"/>
    <w:rsid w:val="00B96E39"/>
    <w:rsid w:val="00B97F2B"/>
    <w:rsid w:val="00BA31AF"/>
    <w:rsid w:val="00BA581A"/>
    <w:rsid w:val="00BB2EBB"/>
    <w:rsid w:val="00BB7BFD"/>
    <w:rsid w:val="00BC06B2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65B9"/>
    <w:rsid w:val="00C27F3A"/>
    <w:rsid w:val="00C300F9"/>
    <w:rsid w:val="00C324CC"/>
    <w:rsid w:val="00C34D04"/>
    <w:rsid w:val="00C34E31"/>
    <w:rsid w:val="00C3511E"/>
    <w:rsid w:val="00C53241"/>
    <w:rsid w:val="00C73AB9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CE1F51"/>
    <w:rsid w:val="00CE78CE"/>
    <w:rsid w:val="00D07393"/>
    <w:rsid w:val="00D17946"/>
    <w:rsid w:val="00D20D40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65AA6"/>
    <w:rsid w:val="00D726BD"/>
    <w:rsid w:val="00D76076"/>
    <w:rsid w:val="00D760A3"/>
    <w:rsid w:val="00D85B58"/>
    <w:rsid w:val="00D87321"/>
    <w:rsid w:val="00D87484"/>
    <w:rsid w:val="00DA1262"/>
    <w:rsid w:val="00DB0093"/>
    <w:rsid w:val="00DB3DC4"/>
    <w:rsid w:val="00DC21D2"/>
    <w:rsid w:val="00DF3B0A"/>
    <w:rsid w:val="00E006E9"/>
    <w:rsid w:val="00E021CD"/>
    <w:rsid w:val="00E0344B"/>
    <w:rsid w:val="00E123F0"/>
    <w:rsid w:val="00E3152A"/>
    <w:rsid w:val="00E32A6D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6216"/>
    <w:rsid w:val="00EB2E25"/>
    <w:rsid w:val="00EC15DA"/>
    <w:rsid w:val="00EC6CCC"/>
    <w:rsid w:val="00ED7666"/>
    <w:rsid w:val="00ED795C"/>
    <w:rsid w:val="00EE055E"/>
    <w:rsid w:val="00EE1CF1"/>
    <w:rsid w:val="00EF19A0"/>
    <w:rsid w:val="00EF7B32"/>
    <w:rsid w:val="00F05CDA"/>
    <w:rsid w:val="00F16BF7"/>
    <w:rsid w:val="00F16C8F"/>
    <w:rsid w:val="00F3428B"/>
    <w:rsid w:val="00F3601B"/>
    <w:rsid w:val="00F40F07"/>
    <w:rsid w:val="00F4481D"/>
    <w:rsid w:val="00F45F2E"/>
    <w:rsid w:val="00F574F1"/>
    <w:rsid w:val="00F73236"/>
    <w:rsid w:val="00F82BEA"/>
    <w:rsid w:val="00F86FF3"/>
    <w:rsid w:val="00F97E56"/>
    <w:rsid w:val="00FC1785"/>
    <w:rsid w:val="00FC1975"/>
    <w:rsid w:val="00FC4D07"/>
    <w:rsid w:val="00FC55D9"/>
    <w:rsid w:val="00FC5988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F12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B2E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os.org.au/fileadmin/user_upload/shared/IMOS%20General/BWCN/brando.pdf" TargetMode="External"/><Relationship Id="rId12" Type="http://schemas.openxmlformats.org/officeDocument/2006/relationships/hyperlink" Target="http://imos.org.au/srs.html" TargetMode="External"/><Relationship Id="rId13" Type="http://schemas.openxmlformats.org/officeDocument/2006/relationships/hyperlink" Target="http://imos.org.au/srscalval.html" TargetMode="External"/><Relationship Id="rId14" Type="http://schemas.openxmlformats.org/officeDocument/2006/relationships/hyperlink" Target="http://imos.org.au/bwg.html" TargetMode="External"/><Relationship Id="rId15" Type="http://schemas.openxmlformats.org/officeDocument/2006/relationships/hyperlink" Target="http://imos.org.au/sstproducts.html" TargetMode="External"/><Relationship Id="rId16" Type="http://schemas.openxmlformats.org/officeDocument/2006/relationships/hyperlink" Target="http://imos.org.au/fileadmin/user_upload/shared/IMOS%20General/BWCN/brando.pdf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srs.html" TargetMode="External"/><Relationship Id="rId8" Type="http://schemas.openxmlformats.org/officeDocument/2006/relationships/hyperlink" Target="http://imos.org.au/srscalval.html" TargetMode="External"/><Relationship Id="rId9" Type="http://schemas.openxmlformats.org/officeDocument/2006/relationships/hyperlink" Target="http://imos.org.au/bwg.html" TargetMode="External"/><Relationship Id="rId10" Type="http://schemas.openxmlformats.org/officeDocument/2006/relationships/hyperlink" Target="http://imos.org.au/sstprodu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1621</Words>
  <Characters>9244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10844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188</cp:revision>
  <dcterms:created xsi:type="dcterms:W3CDTF">2013-03-28T05:01:00Z</dcterms:created>
  <dcterms:modified xsi:type="dcterms:W3CDTF">2014-06-16T04:48:00Z</dcterms:modified>
</cp:coreProperties>
</file>