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1295BE6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5-08-20T16:26:00Z">
        <w:r w:rsidR="004E4E08">
          <w:rPr>
            <w:szCs w:val="24"/>
          </w:rPr>
          <w:t>2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proofErr w:type="gramStart"/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32DBFA00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del w:id="11" w:author="Xavier Hoenner" w:date="2014-07-10T10:44:00Z">
        <w:r w:rsidR="000558A1" w:rsidDel="00556A60">
          <w:delText xml:space="preserve">and </w:delText>
        </w:r>
      </w:del>
      <w:r w:rsidR="008A7ED0">
        <w:t>active Argo floats</w:t>
      </w:r>
      <w:ins w:id="12" w:author="Xavier Hoenner" w:date="2014-07-10T10:45:00Z">
        <w:r w:rsidR="00556A60">
          <w:t xml:space="preserve">, </w:t>
        </w:r>
        <w:proofErr w:type="gramStart"/>
        <w:r w:rsidR="00556A60">
          <w:t>active</w:t>
        </w:r>
        <w:proofErr w:type="gramEnd"/>
        <w:r w:rsidR="00556A60">
          <w:t xml:space="preserve"> Argo floats with oxygen sensors, the total number of profiles and measurements</w:t>
        </w:r>
      </w:ins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2BA112EB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ins w:id="13" w:author="Xavier Hoenner" w:date="2014-07-10T10:44:00Z">
        <w:r w:rsidR="00556A60">
          <w:rPr>
            <w:b/>
            <w:i/>
          </w:rPr>
          <w:br/>
          <w:t>Total number of profiles (‘no_data2’): XX</w:t>
        </w:r>
        <w:r w:rsidR="00556A60">
          <w:rPr>
            <w:b/>
            <w:i/>
          </w:rPr>
          <w:br/>
        </w:r>
        <w:r w:rsidR="00556A60">
          <w:rPr>
            <w:b/>
            <w:i/>
          </w:rPr>
          <w:lastRenderedPageBreak/>
          <w:t>Total number of measurements (‘no_data3’): XX</w:t>
        </w:r>
      </w:ins>
      <w:del w:id="14" w:author="Xavier Hoenner" w:date="2014-07-10T10:44:00Z">
        <w:r w:rsidR="00C3036C" w:rsidDel="00556A60">
          <w:rPr>
            <w:b/>
            <w:i/>
          </w:rPr>
          <w:delText xml:space="preserve"> </w:delText>
        </w:r>
      </w:del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0FF4A4FB" w:rsidR="006A4A7F" w:rsidRPr="00B27B32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5" w:author="Xavier Hoenner" w:date="2013-07-11T10:56:00Z">
        <w:r w:rsidR="00BF11E5">
          <w:rPr>
            <w:b/>
          </w:rPr>
          <w:t xml:space="preserve"># </w:t>
        </w:r>
        <w:proofErr w:type="gramStart"/>
        <w:r w:rsidR="00BF11E5">
          <w:rPr>
            <w:b/>
          </w:rPr>
          <w:t>active</w:t>
        </w:r>
        <w:proofErr w:type="gramEnd"/>
        <w:r w:rsidR="00BF11E5">
          <w:rPr>
            <w:b/>
          </w:rPr>
          <w:t xml:space="preserve">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6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proofErr w:type="gramStart"/>
      <w:r w:rsidR="00762619">
        <w:rPr>
          <w:b/>
        </w:rPr>
        <w:t>oxygen</w:t>
      </w:r>
      <w:proofErr w:type="gramEnd"/>
      <w:r w:rsidR="00762619">
        <w:rPr>
          <w:b/>
        </w:rPr>
        <w:t xml:space="preserve">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7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ins w:id="18" w:author="Xavier Hoenner" w:date="2015-08-21T09:25:00Z">
        <w:r w:rsidR="00B0494E">
          <w:rPr>
            <w:b/>
          </w:rPr>
          <w:t xml:space="preserve"># </w:t>
        </w:r>
        <w:proofErr w:type="gramStart"/>
        <w:r w:rsidR="00B0494E">
          <w:rPr>
            <w:b/>
          </w:rPr>
          <w:t>years</w:t>
        </w:r>
        <w:proofErr w:type="gramEnd"/>
        <w:r w:rsidR="00B0494E">
          <w:rPr>
            <w:b/>
          </w:rPr>
          <w:t xml:space="preserve"> of data (range)</w:t>
        </w:r>
        <w:r w:rsidR="00B0494E" w:rsidRPr="00ED7666">
          <w:t xml:space="preserve">: </w:t>
        </w:r>
        <w:r w:rsidR="00B0494E">
          <w:t>N</w:t>
        </w:r>
        <w:r w:rsidR="00B0494E" w:rsidRPr="00ED7666">
          <w:t xml:space="preserve">umber of </w:t>
        </w:r>
        <w:r w:rsidR="00B0494E">
          <w:t>years</w:t>
        </w:r>
        <w:r w:rsidR="00B0494E" w:rsidRPr="00ED7666">
          <w:t xml:space="preserve"> </w:t>
        </w:r>
        <w:r w:rsidR="00B0494E">
          <w:t xml:space="preserve">between the data </w:t>
        </w:r>
      </w:ins>
      <w:ins w:id="19" w:author="Xavier Hoenner" w:date="2015-08-21T09:26:00Z">
        <w:r w:rsidR="00A240EC">
          <w:t>transmission</w:t>
        </w:r>
      </w:ins>
      <w:ins w:id="20" w:author="Xavier Hoenner" w:date="2015-08-21T09:25:00Z">
        <w:r w:rsidR="00B0494E">
          <w:t xml:space="preserve"> start and end dates (Minimum – maximum)</w:t>
        </w:r>
        <w:r w:rsidR="00B0494E" w:rsidRPr="00ED7666">
          <w:t>.</w:t>
        </w:r>
      </w:ins>
      <w:del w:id="21" w:author="Xavier Hoenner" w:date="2015-08-21T09:25:00Z">
        <w:r w:rsidR="006128D3" w:rsidRPr="00ED7666" w:rsidDel="00B0494E">
          <w:rPr>
            <w:b/>
          </w:rPr>
          <w:delText>‘</w:delText>
        </w:r>
        <w:r w:rsidR="00111B8B" w:rsidDel="00B0494E">
          <w:rPr>
            <w:b/>
          </w:rPr>
          <w:delText>Mean t</w:delText>
        </w:r>
        <w:r w:rsidR="006128D3" w:rsidRPr="00ED7666" w:rsidDel="00B0494E">
          <w:rPr>
            <w:b/>
          </w:rPr>
          <w:delText xml:space="preserve">ime </w:delText>
        </w:r>
        <w:r w:rsidR="006128D3" w:rsidDel="00B0494E">
          <w:rPr>
            <w:b/>
          </w:rPr>
          <w:delText>c</w:delText>
        </w:r>
        <w:r w:rsidR="006128D3" w:rsidRPr="00ED7666" w:rsidDel="00B0494E">
          <w:rPr>
            <w:b/>
          </w:rPr>
          <w:delText>overage’</w:delText>
        </w:r>
        <w:r w:rsidR="006128D3" w:rsidRPr="00ED7666" w:rsidDel="00B0494E">
          <w:delText xml:space="preserve">: </w:delText>
        </w:r>
        <w:r w:rsidR="00111B8B" w:rsidDel="00B0494E">
          <w:delText>Mean n</w:delText>
        </w:r>
        <w:r w:rsidR="006128D3" w:rsidRPr="00ED7666" w:rsidDel="00B0494E">
          <w:delText xml:space="preserve">umber of </w:delText>
        </w:r>
        <w:r w:rsidR="00762619" w:rsidDel="00B0494E">
          <w:delText>years</w:delText>
        </w:r>
        <w:r w:rsidR="006128D3" w:rsidRPr="00ED7666" w:rsidDel="00B0494E">
          <w:delText xml:space="preserve"> </w:delText>
        </w:r>
        <w:r w:rsidR="006128D3" w:rsidDel="00B0494E">
          <w:delText xml:space="preserve">between </w:delText>
        </w:r>
        <w:r w:rsidR="009D77CA" w:rsidDel="00B0494E">
          <w:delText>the data transmission start and last dates</w:delText>
        </w:r>
        <w:r w:rsidR="006128D3" w:rsidRPr="00ED7666" w:rsidDel="00B0494E">
          <w:delText>.</w:delText>
        </w:r>
      </w:del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22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23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24" w:author="Xavier Hoenner" w:date="2013-07-11T10:58:00Z">
        <w:r w:rsidR="00D526B2" w:rsidRPr="001E38C3" w:rsidDel="00294726">
          <w:delText xml:space="preserve">10 </w:delText>
        </w:r>
      </w:del>
      <w:ins w:id="25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26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27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28" w:author="Xavier Hoenner" w:date="2014-07-02T11:19:00Z">
        <w:r w:rsidR="00B27B32">
          <w:t>inal</w:t>
        </w:r>
      </w:ins>
      <w:ins w:id="29" w:author="Xavier Hoenner" w:date="2014-07-02T11:17:00Z">
        <w:r w:rsidR="00B27B32">
          <w:t xml:space="preserve"> range: 20 </w:t>
        </w:r>
      </w:ins>
      <w:ins w:id="30" w:author="Xavier Hoenner" w:date="2014-07-02T11:18:00Z">
        <w:r w:rsidR="00B27B32">
          <w:t>–</w:t>
        </w:r>
      </w:ins>
      <w:ins w:id="31" w:author="Xavier Hoenner" w:date="2014-07-02T11:17:00Z">
        <w:r w:rsidR="00B27B32">
          <w:t xml:space="preserve"> 180;</w:t>
        </w:r>
      </w:ins>
      <w:ins w:id="32" w:author="Xavier Hoenner" w:date="2014-07-02T11:18:00Z">
        <w:r w:rsidR="00B27B32">
          <w:t xml:space="preserve"> latitud</w:t>
        </w:r>
      </w:ins>
      <w:ins w:id="33" w:author="Xavier Hoenner" w:date="2014-07-02T11:19:00Z">
        <w:r w:rsidR="00B27B32">
          <w:t>inal</w:t>
        </w:r>
      </w:ins>
      <w:ins w:id="34" w:author="Xavier Hoenner" w:date="2014-07-02T11:18:00Z">
        <w:r w:rsidR="00B27B32">
          <w:t xml:space="preserve"> range: 5 – -65)</w:t>
        </w:r>
      </w:ins>
      <w:ins w:id="35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806"/>
        <w:gridCol w:w="732"/>
        <w:gridCol w:w="898"/>
        <w:gridCol w:w="1121"/>
        <w:gridCol w:w="754"/>
        <w:gridCol w:w="983"/>
        <w:gridCol w:w="626"/>
        <w:gridCol w:w="569"/>
        <w:gridCol w:w="1017"/>
        <w:tblGridChange w:id="36">
          <w:tblGrid>
            <w:gridCol w:w="605"/>
            <w:gridCol w:w="806"/>
            <w:gridCol w:w="732"/>
            <w:gridCol w:w="898"/>
            <w:gridCol w:w="1121"/>
            <w:gridCol w:w="754"/>
            <w:gridCol w:w="983"/>
            <w:gridCol w:w="626"/>
            <w:gridCol w:w="569"/>
            <w:gridCol w:w="1017"/>
          </w:tblGrid>
        </w:tblGridChange>
      </w:tblGrid>
      <w:tr w:rsidR="00F05182" w14:paraId="03A00AE0" w14:textId="77777777" w:rsidTr="00A93DE1">
        <w:trPr>
          <w:jc w:val="center"/>
        </w:trPr>
        <w:tc>
          <w:tcPr>
            <w:tcW w:w="605" w:type="dxa"/>
            <w:vAlign w:val="center"/>
          </w:tcPr>
          <w:p w14:paraId="33666F1C" w14:textId="77777777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gramStart"/>
            <w:r>
              <w:rPr>
                <w:b/>
              </w:rPr>
              <w:t>organisation</w:t>
            </w:r>
            <w:proofErr w:type="gramEnd"/>
          </w:p>
        </w:tc>
        <w:tc>
          <w:tcPr>
            <w:tcW w:w="806" w:type="dxa"/>
            <w:vAlign w:val="center"/>
          </w:tcPr>
          <w:p w14:paraId="7BC15292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732" w:type="dxa"/>
            <w:vAlign w:val="center"/>
          </w:tcPr>
          <w:p w14:paraId="258E0C68" w14:textId="05FDDEC8" w:rsidR="00F05182" w:rsidRDefault="00F05182" w:rsidP="001C779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_active_floats</w:t>
            </w:r>
            <w:proofErr w:type="spellEnd"/>
          </w:p>
        </w:tc>
        <w:tc>
          <w:tcPr>
            <w:tcW w:w="898" w:type="dxa"/>
            <w:vAlign w:val="center"/>
          </w:tcPr>
          <w:p w14:paraId="42899D3B" w14:textId="130693E3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_oxygen_platforms</w:t>
            </w:r>
            <w:proofErr w:type="spellEnd"/>
          </w:p>
        </w:tc>
        <w:tc>
          <w:tcPr>
            <w:tcW w:w="1121" w:type="dxa"/>
            <w:vAlign w:val="center"/>
          </w:tcPr>
          <w:p w14:paraId="3461B361" w14:textId="292896C1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_active_oxygen_platforms</w:t>
            </w:r>
            <w:proofErr w:type="spellEnd"/>
          </w:p>
        </w:tc>
        <w:tc>
          <w:tcPr>
            <w:tcW w:w="754" w:type="dxa"/>
            <w:vAlign w:val="center"/>
          </w:tcPr>
          <w:p w14:paraId="4581A24C" w14:textId="7262F832" w:rsidR="00F05182" w:rsidRDefault="00F05182">
            <w:pPr>
              <w:jc w:val="center"/>
              <w:rPr>
                <w:ins w:id="37" w:author="Xavier Hoenner" w:date="2014-07-10T10:46:00Z"/>
                <w:b/>
              </w:rPr>
              <w:pPrChange w:id="38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9" w:author="Xavier Hoenner" w:date="2014-07-10T10:4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_no_profiles</w:t>
              </w:r>
              <w:proofErr w:type="spellEnd"/>
            </w:ins>
          </w:p>
        </w:tc>
        <w:tc>
          <w:tcPr>
            <w:tcW w:w="983" w:type="dxa"/>
            <w:vAlign w:val="center"/>
          </w:tcPr>
          <w:p w14:paraId="11F9BFD1" w14:textId="23B0D578" w:rsidR="00F05182" w:rsidRDefault="00F05182">
            <w:pPr>
              <w:jc w:val="center"/>
              <w:rPr>
                <w:ins w:id="40" w:author="Xavier Hoenner" w:date="2014-07-10T10:46:00Z"/>
                <w:b/>
              </w:rPr>
              <w:pPrChange w:id="41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2" w:author="Xavier Hoenner" w:date="2014-07-10T10:4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626" w:type="dxa"/>
            <w:vAlign w:val="center"/>
          </w:tcPr>
          <w:p w14:paraId="55E1BC50" w14:textId="77777777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bookmarkStart w:id="43" w:name="_GoBack"/>
            <w:bookmarkEnd w:id="43"/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569" w:type="dxa"/>
            <w:vAlign w:val="center"/>
          </w:tcPr>
          <w:p w14:paraId="500225E6" w14:textId="77777777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017" w:type="dxa"/>
            <w:vAlign w:val="center"/>
          </w:tcPr>
          <w:p w14:paraId="7D74C46A" w14:textId="44AB6FF6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ins w:id="44" w:author="Xavier Hoenner" w:date="2015-08-21T09:2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  <w:del w:id="45" w:author="Xavier Hoenner" w:date="2015-08-21T09:25:00Z">
              <w:r w:rsidDel="00B0494E">
                <w:rPr>
                  <w:b/>
                </w:rPr>
                <w:delText>mean_coverage_duration</w:delText>
              </w:r>
            </w:del>
          </w:p>
        </w:tc>
      </w:tr>
      <w:tr w:rsidR="00F05182" w14:paraId="57163B10" w14:textId="77777777" w:rsidTr="00A93DE1">
        <w:trPr>
          <w:jc w:val="center"/>
        </w:trPr>
        <w:tc>
          <w:tcPr>
            <w:tcW w:w="605" w:type="dxa"/>
            <w:vAlign w:val="center"/>
          </w:tcPr>
          <w:p w14:paraId="2DCDEA4D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806" w:type="dxa"/>
            <w:vAlign w:val="center"/>
          </w:tcPr>
          <w:p w14:paraId="4FA244EB" w14:textId="7582EA4A" w:rsidR="00F05182" w:rsidRDefault="00F05182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46" w:author="Xavier Hoenner" w:date="2013-07-11T10:56:00Z">
              <w:r w:rsidDel="001A222E">
                <w:delText>Platforms</w:delText>
              </w:r>
            </w:del>
            <w:proofErr w:type="gramStart"/>
            <w:ins w:id="47" w:author="Xavier Hoenner" w:date="2013-07-11T10:56:00Z">
              <w:r>
                <w:t>platforms</w:t>
              </w:r>
            </w:ins>
            <w:proofErr w:type="gramEnd"/>
          </w:p>
        </w:tc>
        <w:tc>
          <w:tcPr>
            <w:tcW w:w="732" w:type="dxa"/>
            <w:vAlign w:val="center"/>
          </w:tcPr>
          <w:p w14:paraId="7A7C19C5" w14:textId="77585EDE" w:rsidR="00F05182" w:rsidRDefault="00F05182" w:rsidP="001C7793">
            <w:pPr>
              <w:jc w:val="center"/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platforms</w:t>
            </w:r>
          </w:p>
        </w:tc>
        <w:tc>
          <w:tcPr>
            <w:tcW w:w="898" w:type="dxa"/>
            <w:vAlign w:val="center"/>
          </w:tcPr>
          <w:p w14:paraId="1F3AC703" w14:textId="60D0430F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oxygen</w:t>
            </w:r>
            <w:proofErr w:type="gramEnd"/>
            <w:r>
              <w:t xml:space="preserve"> platforms</w:t>
            </w:r>
          </w:p>
        </w:tc>
        <w:tc>
          <w:tcPr>
            <w:tcW w:w="1121" w:type="dxa"/>
            <w:vAlign w:val="center"/>
          </w:tcPr>
          <w:p w14:paraId="2CF17730" w14:textId="1557347A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oxygen platforms</w:t>
            </w:r>
          </w:p>
        </w:tc>
        <w:tc>
          <w:tcPr>
            <w:tcW w:w="754" w:type="dxa"/>
            <w:vAlign w:val="center"/>
          </w:tcPr>
          <w:p w14:paraId="33C94C84" w14:textId="51FA1A09" w:rsidR="00F05182" w:rsidRDefault="00F05182">
            <w:pPr>
              <w:jc w:val="center"/>
              <w:rPr>
                <w:ins w:id="48" w:author="Xavier Hoenner" w:date="2014-07-10T10:46:00Z"/>
              </w:rPr>
              <w:pPrChange w:id="49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50" w:author="Xavier Hoenner" w:date="2014-07-10T10:46:00Z">
              <w:r>
                <w:t xml:space="preserve"># </w:t>
              </w:r>
              <w:proofErr w:type="gramStart"/>
              <w:r>
                <w:t>profiles</w:t>
              </w:r>
              <w:proofErr w:type="gramEnd"/>
            </w:ins>
          </w:p>
        </w:tc>
        <w:tc>
          <w:tcPr>
            <w:tcW w:w="983" w:type="dxa"/>
            <w:vAlign w:val="center"/>
          </w:tcPr>
          <w:p w14:paraId="03E09E5C" w14:textId="02C5A304" w:rsidR="00F05182" w:rsidRDefault="00F05182">
            <w:pPr>
              <w:jc w:val="center"/>
              <w:rPr>
                <w:ins w:id="51" w:author="Xavier Hoenner" w:date="2014-07-10T10:46:00Z"/>
              </w:rPr>
              <w:pPrChange w:id="52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53" w:author="Xavier Hoenner" w:date="2014-07-10T10:46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626" w:type="dxa"/>
            <w:vAlign w:val="center"/>
          </w:tcPr>
          <w:p w14:paraId="357C3AA4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569" w:type="dxa"/>
            <w:vAlign w:val="center"/>
          </w:tcPr>
          <w:p w14:paraId="79E275C0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017" w:type="dxa"/>
            <w:vAlign w:val="center"/>
          </w:tcPr>
          <w:p w14:paraId="7FCC2E39" w14:textId="58F73F3D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ins w:id="54" w:author="Xavier Hoenner" w:date="2015-08-21T09:25:00Z">
              <w:r w:rsidRPr="00CC40AF">
                <w:t xml:space="preserve"># </w:t>
              </w:r>
              <w:proofErr w:type="gramStart"/>
              <w:r w:rsidRPr="00CC40AF">
                <w:t>years</w:t>
              </w:r>
              <w:proofErr w:type="gramEnd"/>
              <w:r w:rsidRPr="00CC40AF">
                <w:t xml:space="preserve"> of data (range)</w:t>
              </w:r>
            </w:ins>
            <w:del w:id="55" w:author="Xavier Hoenner" w:date="2015-08-21T09:25:00Z">
              <w:r w:rsidDel="00B0494E">
                <w:delText>Mean time coverage (years)</w:delText>
              </w:r>
            </w:del>
          </w:p>
        </w:tc>
      </w:tr>
      <w:tr w:rsidR="00F05182" w14:paraId="6E362D4A" w14:textId="77777777" w:rsidTr="00A93DE1">
        <w:trPr>
          <w:jc w:val="center"/>
        </w:trPr>
        <w:tc>
          <w:tcPr>
            <w:tcW w:w="605" w:type="dxa"/>
            <w:vAlign w:val="center"/>
          </w:tcPr>
          <w:p w14:paraId="0AE4C67B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14:paraId="059F2538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732" w:type="dxa"/>
            <w:vAlign w:val="center"/>
          </w:tcPr>
          <w:p w14:paraId="3898BC40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898" w:type="dxa"/>
            <w:vAlign w:val="center"/>
          </w:tcPr>
          <w:p w14:paraId="4563823A" w14:textId="720E787B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14:paraId="1587BD58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754" w:type="dxa"/>
          </w:tcPr>
          <w:p w14:paraId="46D834A5" w14:textId="77777777" w:rsidR="00F05182" w:rsidRDefault="00F05182" w:rsidP="001C7793">
            <w:pPr>
              <w:jc w:val="center"/>
              <w:rPr>
                <w:ins w:id="56" w:author="Xavier Hoenner" w:date="2014-07-10T10:46:00Z"/>
              </w:rPr>
            </w:pPr>
          </w:p>
        </w:tc>
        <w:tc>
          <w:tcPr>
            <w:tcW w:w="983" w:type="dxa"/>
          </w:tcPr>
          <w:p w14:paraId="24A2BE72" w14:textId="4C89358D" w:rsidR="00F05182" w:rsidRDefault="00F05182" w:rsidP="001C7793">
            <w:pPr>
              <w:jc w:val="center"/>
              <w:rPr>
                <w:ins w:id="57" w:author="Xavier Hoenner" w:date="2014-07-10T10:46:00Z"/>
              </w:rPr>
            </w:pPr>
          </w:p>
        </w:tc>
        <w:tc>
          <w:tcPr>
            <w:tcW w:w="626" w:type="dxa"/>
            <w:vAlign w:val="center"/>
          </w:tcPr>
          <w:p w14:paraId="3E9977AC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569" w:type="dxa"/>
            <w:vAlign w:val="center"/>
          </w:tcPr>
          <w:p w14:paraId="2090D7BB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1017" w:type="dxa"/>
            <w:vAlign w:val="center"/>
          </w:tcPr>
          <w:p w14:paraId="6FB0D707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58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59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60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61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62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63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39B4A575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64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  <w:ins w:id="65" w:author="Xavier Hoenner" w:date="2014-07-10T10:46:00Z">
              <w:r w:rsidR="00A93DE1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66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6945315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ins w:id="67" w:author="Xavier Hoenner" w:date="2015-08-21T09:26:00Z">
        <w:r w:rsidR="00A240EC" w:rsidRPr="00CC40AF">
          <w:rPr>
            <w:b/>
          </w:rPr>
          <w:t xml:space="preserve"># </w:t>
        </w:r>
        <w:proofErr w:type="gramStart"/>
        <w:r w:rsidR="00A240EC" w:rsidRPr="00CC40AF">
          <w:rPr>
            <w:b/>
          </w:rPr>
          <w:t>years</w:t>
        </w:r>
        <w:proofErr w:type="gramEnd"/>
        <w:r w:rsidR="00A240EC" w:rsidRPr="00CC40AF">
          <w:rPr>
            <w:b/>
          </w:rPr>
          <w:t xml:space="preserve"> of data</w:t>
        </w:r>
        <w:r w:rsidR="00A240EC" w:rsidRPr="00ED7666">
          <w:t xml:space="preserve">: </w:t>
        </w:r>
        <w:r w:rsidR="00A240EC">
          <w:t>N</w:t>
        </w:r>
        <w:r w:rsidR="00A240EC" w:rsidRPr="00ED7666">
          <w:t xml:space="preserve">umber of </w:t>
        </w:r>
        <w:r w:rsidR="00A240EC">
          <w:t>years</w:t>
        </w:r>
        <w:r w:rsidR="00A240EC" w:rsidRPr="00ED7666">
          <w:t xml:space="preserve"> </w:t>
        </w:r>
        <w:r w:rsidR="00A240EC">
          <w:t>between the data transmission start and end dates</w:t>
        </w:r>
        <w:r w:rsidR="00A240EC" w:rsidRPr="00ED7666">
          <w:t>.</w:t>
        </w:r>
      </w:ins>
      <w:del w:id="68" w:author="Xavier Hoenner" w:date="2015-08-21T09:26:00Z">
        <w:r w:rsidRPr="00ED7666" w:rsidDel="00A240EC">
          <w:rPr>
            <w:b/>
          </w:rPr>
          <w:delText>‘</w:delText>
        </w:r>
        <w:r w:rsidDel="00A240EC">
          <w:rPr>
            <w:b/>
          </w:rPr>
          <w:delText>T</w:delText>
        </w:r>
        <w:r w:rsidRPr="00ED7666" w:rsidDel="00A240EC">
          <w:rPr>
            <w:b/>
          </w:rPr>
          <w:delText xml:space="preserve">ime </w:delText>
        </w:r>
        <w:r w:rsidDel="00A240EC">
          <w:rPr>
            <w:b/>
          </w:rPr>
          <w:delText>c</w:delText>
        </w:r>
        <w:r w:rsidRPr="00ED7666" w:rsidDel="00A240EC">
          <w:rPr>
            <w:b/>
          </w:rPr>
          <w:delText>overage’</w:delText>
        </w:r>
        <w:r w:rsidRPr="00ED7666" w:rsidDel="00A240EC">
          <w:delText xml:space="preserve">: </w:delText>
        </w:r>
        <w:r w:rsidDel="00A240EC">
          <w:delText>N</w:delText>
        </w:r>
        <w:r w:rsidRPr="00ED7666" w:rsidDel="00A240EC">
          <w:delText xml:space="preserve">umber of </w:delText>
        </w:r>
        <w:r w:rsidR="008A4B05" w:rsidDel="00A240EC">
          <w:delText>years</w:delText>
        </w:r>
        <w:r w:rsidRPr="00ED7666" w:rsidDel="00A240EC">
          <w:delText xml:space="preserve"> </w:delText>
        </w:r>
        <w:r w:rsidDel="00A240EC">
          <w:delText xml:space="preserve">between the </w:delText>
        </w:r>
        <w:r w:rsidR="009D77CA" w:rsidDel="00A240EC">
          <w:delText>data transmission start and last</w:delText>
        </w:r>
        <w:r w:rsidDel="00A240EC">
          <w:delText xml:space="preserve"> dates</w:delText>
        </w:r>
        <w:r w:rsidRPr="00ED7666" w:rsidDel="00A240EC">
          <w:delText>.</w:delText>
        </w:r>
      </w:del>
      <w:r>
        <w:br/>
      </w:r>
      <w:ins w:id="69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70" w:author="Xavier Hoenner" w:date="2013-07-11T10:58:00Z">
        <w:r w:rsidR="00294726">
          <w:t>ten</w:t>
        </w:r>
      </w:ins>
      <w:ins w:id="71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72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73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74" w:author="Xavier Hoenner" w:date="2014-07-10T10:48:00Z">
          <w:tblPr>
            <w:tblStyle w:val="TableGrid"/>
            <w:tblW w:w="789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3"/>
        <w:gridCol w:w="919"/>
        <w:gridCol w:w="1376"/>
        <w:gridCol w:w="859"/>
        <w:gridCol w:w="965"/>
        <w:gridCol w:w="861"/>
        <w:gridCol w:w="807"/>
        <w:gridCol w:w="1387"/>
        <w:gridCol w:w="935"/>
        <w:tblGridChange w:id="75">
          <w:tblGrid>
            <w:gridCol w:w="967"/>
            <w:gridCol w:w="757"/>
            <w:gridCol w:w="757"/>
            <w:gridCol w:w="757"/>
            <w:gridCol w:w="957"/>
            <w:gridCol w:w="757"/>
            <w:gridCol w:w="673"/>
            <w:gridCol w:w="1275"/>
            <w:gridCol w:w="1752"/>
          </w:tblGrid>
        </w:tblGridChange>
      </w:tblGrid>
      <w:tr w:rsidR="00A93DE1" w14:paraId="61018757" w14:textId="77777777" w:rsidTr="00A93DE1">
        <w:trPr>
          <w:jc w:val="center"/>
          <w:trPrChange w:id="76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77" w:author="Xavier Hoenner" w:date="2014-07-10T10:48:00Z">
              <w:tcPr>
                <w:tcW w:w="967" w:type="dxa"/>
                <w:vAlign w:val="center"/>
              </w:tcPr>
            </w:tcPrChange>
          </w:tcPr>
          <w:p w14:paraId="49B63A65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919" w:type="dxa"/>
            <w:vAlign w:val="center"/>
            <w:tcPrChange w:id="78" w:author="Xavier Hoenner" w:date="2014-07-10T10:48:00Z">
              <w:tcPr>
                <w:tcW w:w="757" w:type="dxa"/>
              </w:tcPr>
            </w:tcPrChange>
          </w:tcPr>
          <w:p w14:paraId="431823F9" w14:textId="1B8186AF" w:rsidR="00A93DE1" w:rsidRDefault="00A93DE1">
            <w:pPr>
              <w:jc w:val="center"/>
              <w:rPr>
                <w:ins w:id="79" w:author="Xavier Hoenner" w:date="2014-07-10T10:47:00Z"/>
                <w:b/>
                <w:sz w:val="24"/>
              </w:rPr>
              <w:pPrChange w:id="80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81" w:author="Xavier Hoenner" w:date="2014-07-10T10:4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</w:t>
              </w:r>
            </w:ins>
            <w:ins w:id="82" w:author="Xavier Hoenner" w:date="2014-07-10T10:48:00Z">
              <w:r>
                <w:rPr>
                  <w:b/>
                </w:rPr>
                <w:t>profiles</w:t>
              </w:r>
            </w:ins>
            <w:proofErr w:type="spellEnd"/>
          </w:p>
        </w:tc>
        <w:tc>
          <w:tcPr>
            <w:tcW w:w="1376" w:type="dxa"/>
            <w:vAlign w:val="center"/>
            <w:tcPrChange w:id="83" w:author="Xavier Hoenner" w:date="2014-07-10T10:48:00Z">
              <w:tcPr>
                <w:tcW w:w="757" w:type="dxa"/>
              </w:tcPr>
            </w:tcPrChange>
          </w:tcPr>
          <w:p w14:paraId="3D498470" w14:textId="6B8B7F3C" w:rsidR="00A93DE1" w:rsidRDefault="00A93DE1">
            <w:pPr>
              <w:jc w:val="center"/>
              <w:rPr>
                <w:ins w:id="84" w:author="Xavier Hoenner" w:date="2014-07-10T10:47:00Z"/>
                <w:b/>
                <w:sz w:val="24"/>
              </w:rPr>
              <w:pPrChange w:id="85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86" w:author="Xavier Hoenner" w:date="2014-07-10T10:4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</w:p>
        </w:tc>
        <w:tc>
          <w:tcPr>
            <w:tcW w:w="859" w:type="dxa"/>
            <w:vAlign w:val="center"/>
            <w:tcPrChange w:id="87" w:author="Xavier Hoenner" w:date="2014-07-10T10:48:00Z">
              <w:tcPr>
                <w:tcW w:w="757" w:type="dxa"/>
                <w:vAlign w:val="center"/>
              </w:tcPr>
            </w:tcPrChange>
          </w:tcPr>
          <w:p w14:paraId="6EEB0CCE" w14:textId="35C40D93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65" w:type="dxa"/>
            <w:vAlign w:val="center"/>
            <w:tcPrChange w:id="88" w:author="Xavier Hoenner" w:date="2014-07-10T10:48:00Z">
              <w:tcPr>
                <w:tcW w:w="957" w:type="dxa"/>
                <w:vAlign w:val="center"/>
              </w:tcPr>
            </w:tcPrChange>
          </w:tcPr>
          <w:p w14:paraId="4A572C0D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861" w:type="dxa"/>
            <w:vAlign w:val="center"/>
            <w:tcPrChange w:id="89" w:author="Xavier Hoenner" w:date="2014-07-10T10:48:00Z">
              <w:tcPr>
                <w:tcW w:w="757" w:type="dxa"/>
                <w:vAlign w:val="center"/>
              </w:tcPr>
            </w:tcPrChange>
          </w:tcPr>
          <w:p w14:paraId="0D41DA40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807" w:type="dxa"/>
            <w:vAlign w:val="center"/>
            <w:tcPrChange w:id="90" w:author="Xavier Hoenner" w:date="2014-07-10T10:48:00Z">
              <w:tcPr>
                <w:tcW w:w="673" w:type="dxa"/>
                <w:vAlign w:val="center"/>
              </w:tcPr>
            </w:tcPrChange>
          </w:tcPr>
          <w:p w14:paraId="325E6F77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387" w:type="dxa"/>
            <w:vAlign w:val="center"/>
            <w:tcPrChange w:id="91" w:author="Xavier Hoenner" w:date="2014-07-10T10:48:00Z">
              <w:tcPr>
                <w:tcW w:w="1275" w:type="dxa"/>
                <w:vAlign w:val="center"/>
              </w:tcPr>
            </w:tcPrChange>
          </w:tcPr>
          <w:p w14:paraId="6BE6F421" w14:textId="77777777" w:rsidR="00A93DE1" w:rsidRPr="0025464E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935" w:type="dxa"/>
            <w:vAlign w:val="center"/>
            <w:tcPrChange w:id="92" w:author="Xavier Hoenner" w:date="2014-07-10T10:48:00Z">
              <w:tcPr>
                <w:tcW w:w="1752" w:type="dxa"/>
                <w:vAlign w:val="center"/>
              </w:tcPr>
            </w:tcPrChange>
          </w:tcPr>
          <w:p w14:paraId="16309645" w14:textId="77777777" w:rsidR="00A93DE1" w:rsidRDefault="00A93DE1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A93DE1" w14:paraId="02BB8F15" w14:textId="77777777" w:rsidTr="00A93DE1">
        <w:trPr>
          <w:jc w:val="center"/>
          <w:trPrChange w:id="93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94" w:author="Xavier Hoenner" w:date="2014-07-10T10:48:00Z">
              <w:tcPr>
                <w:tcW w:w="967" w:type="dxa"/>
                <w:vAlign w:val="center"/>
              </w:tcPr>
            </w:tcPrChange>
          </w:tcPr>
          <w:p w14:paraId="12B2103E" w14:textId="77777777" w:rsidR="00A93DE1" w:rsidRDefault="00A93DE1" w:rsidP="009D46F1">
            <w:pPr>
              <w:jc w:val="center"/>
            </w:pPr>
            <w:r>
              <w:t>Platform code</w:t>
            </w:r>
          </w:p>
        </w:tc>
        <w:tc>
          <w:tcPr>
            <w:tcW w:w="919" w:type="dxa"/>
            <w:vAlign w:val="center"/>
            <w:tcPrChange w:id="95" w:author="Xavier Hoenner" w:date="2014-07-10T10:48:00Z">
              <w:tcPr>
                <w:tcW w:w="757" w:type="dxa"/>
              </w:tcPr>
            </w:tcPrChange>
          </w:tcPr>
          <w:p w14:paraId="084455B8" w14:textId="619D0E31" w:rsidR="00A93DE1" w:rsidRDefault="00A93DE1">
            <w:pPr>
              <w:jc w:val="center"/>
              <w:rPr>
                <w:ins w:id="96" w:author="Xavier Hoenner" w:date="2014-07-10T10:47:00Z"/>
              </w:rPr>
              <w:pPrChange w:id="97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98" w:author="Xavier Hoenner" w:date="2014-07-10T10:48:00Z">
              <w:r>
                <w:t xml:space="preserve"># </w:t>
              </w:r>
              <w:proofErr w:type="gramStart"/>
              <w:r>
                <w:t>profiles</w:t>
              </w:r>
            </w:ins>
            <w:proofErr w:type="gramEnd"/>
          </w:p>
        </w:tc>
        <w:tc>
          <w:tcPr>
            <w:tcW w:w="1376" w:type="dxa"/>
            <w:vAlign w:val="center"/>
            <w:tcPrChange w:id="99" w:author="Xavier Hoenner" w:date="2014-07-10T10:48:00Z">
              <w:tcPr>
                <w:tcW w:w="757" w:type="dxa"/>
              </w:tcPr>
            </w:tcPrChange>
          </w:tcPr>
          <w:p w14:paraId="3BB60F5F" w14:textId="61364F22" w:rsidR="00A93DE1" w:rsidRDefault="00A93DE1">
            <w:pPr>
              <w:jc w:val="center"/>
              <w:rPr>
                <w:ins w:id="100" w:author="Xavier Hoenner" w:date="2014-07-10T10:47:00Z"/>
              </w:rPr>
              <w:pPrChange w:id="101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102" w:author="Xavier Hoenner" w:date="2014-07-10T10:48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859" w:type="dxa"/>
            <w:vAlign w:val="center"/>
            <w:tcPrChange w:id="103" w:author="Xavier Hoenner" w:date="2014-07-10T10:48:00Z">
              <w:tcPr>
                <w:tcW w:w="757" w:type="dxa"/>
                <w:vAlign w:val="center"/>
              </w:tcPr>
            </w:tcPrChange>
          </w:tcPr>
          <w:p w14:paraId="5425C2C2" w14:textId="486A93D4" w:rsidR="00A93DE1" w:rsidRDefault="00A93DE1" w:rsidP="009D46F1">
            <w:pPr>
              <w:jc w:val="center"/>
            </w:pPr>
            <w:r>
              <w:t>Latitudinal range</w:t>
            </w:r>
          </w:p>
        </w:tc>
        <w:tc>
          <w:tcPr>
            <w:tcW w:w="965" w:type="dxa"/>
            <w:vAlign w:val="center"/>
            <w:tcPrChange w:id="104" w:author="Xavier Hoenner" w:date="2014-07-10T10:48:00Z">
              <w:tcPr>
                <w:tcW w:w="957" w:type="dxa"/>
                <w:vAlign w:val="center"/>
              </w:tcPr>
            </w:tcPrChange>
          </w:tcPr>
          <w:p w14:paraId="47AD7B12" w14:textId="77777777" w:rsidR="00A93DE1" w:rsidRDefault="00A93DE1" w:rsidP="009D46F1">
            <w:pPr>
              <w:jc w:val="center"/>
            </w:pPr>
            <w:r>
              <w:t>Longitudinal range</w:t>
            </w:r>
          </w:p>
        </w:tc>
        <w:tc>
          <w:tcPr>
            <w:tcW w:w="861" w:type="dxa"/>
            <w:vAlign w:val="center"/>
            <w:tcPrChange w:id="105" w:author="Xavier Hoenner" w:date="2014-07-10T10:48:00Z">
              <w:tcPr>
                <w:tcW w:w="757" w:type="dxa"/>
                <w:vAlign w:val="center"/>
              </w:tcPr>
            </w:tcPrChange>
          </w:tcPr>
          <w:p w14:paraId="65573F46" w14:textId="77777777" w:rsidR="00A93DE1" w:rsidRDefault="00A93DE1" w:rsidP="009D46F1">
            <w:pPr>
              <w:jc w:val="center"/>
            </w:pPr>
            <w:r>
              <w:t>Start</w:t>
            </w:r>
          </w:p>
        </w:tc>
        <w:tc>
          <w:tcPr>
            <w:tcW w:w="807" w:type="dxa"/>
            <w:vAlign w:val="center"/>
            <w:tcPrChange w:id="106" w:author="Xavier Hoenner" w:date="2014-07-10T10:48:00Z">
              <w:tcPr>
                <w:tcW w:w="673" w:type="dxa"/>
                <w:vAlign w:val="center"/>
              </w:tcPr>
            </w:tcPrChange>
          </w:tcPr>
          <w:p w14:paraId="5F23432F" w14:textId="77777777" w:rsidR="00A93DE1" w:rsidRDefault="00A93DE1" w:rsidP="009D46F1">
            <w:pPr>
              <w:jc w:val="center"/>
            </w:pPr>
            <w:r>
              <w:t>End</w:t>
            </w:r>
          </w:p>
        </w:tc>
        <w:tc>
          <w:tcPr>
            <w:tcW w:w="1387" w:type="dxa"/>
            <w:vAlign w:val="center"/>
            <w:tcPrChange w:id="107" w:author="Xavier Hoenner" w:date="2014-07-10T10:48:00Z">
              <w:tcPr>
                <w:tcW w:w="1275" w:type="dxa"/>
                <w:vAlign w:val="center"/>
              </w:tcPr>
            </w:tcPrChange>
          </w:tcPr>
          <w:p w14:paraId="66D54B59" w14:textId="3F45C707" w:rsidR="00A93DE1" w:rsidRDefault="00A240EC" w:rsidP="008A4B05">
            <w:pPr>
              <w:jc w:val="center"/>
            </w:pPr>
            <w:ins w:id="108" w:author="Xavier Hoenner" w:date="2015-08-21T09:26:00Z">
              <w:r w:rsidRPr="00A8228C">
                <w:t># years of data</w:t>
              </w:r>
            </w:ins>
            <w:del w:id="109" w:author="Xavier Hoenner" w:date="2015-08-21T09:26:00Z">
              <w:r w:rsidR="00A93DE1" w:rsidDel="00A240EC">
                <w:delText>Time coverage (years)</w:delText>
              </w:r>
            </w:del>
          </w:p>
        </w:tc>
        <w:tc>
          <w:tcPr>
            <w:tcW w:w="935" w:type="dxa"/>
            <w:vAlign w:val="center"/>
            <w:tcPrChange w:id="110" w:author="Xavier Hoenner" w:date="2014-07-10T10:48:00Z">
              <w:tcPr>
                <w:tcW w:w="1752" w:type="dxa"/>
                <w:vAlign w:val="center"/>
              </w:tcPr>
            </w:tcPrChange>
          </w:tcPr>
          <w:p w14:paraId="1FB8770A" w14:textId="77777777" w:rsidR="00A93DE1" w:rsidRDefault="00A93DE1" w:rsidP="009D46F1">
            <w:pPr>
              <w:jc w:val="center"/>
            </w:pPr>
            <w:r>
              <w:t>Principal investigator</w:t>
            </w:r>
          </w:p>
        </w:tc>
      </w:tr>
      <w:tr w:rsidR="00A93DE1" w14:paraId="1732ACC1" w14:textId="77777777" w:rsidTr="00A93DE1">
        <w:tblPrEx>
          <w:tblPrExChange w:id="111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12" w:author="Xavier Hoenner" w:date="2014-07-10T10:48:00Z">
            <w:trPr>
              <w:jc w:val="center"/>
            </w:trPr>
          </w:trPrChange>
        </w:trPr>
        <w:tc>
          <w:tcPr>
            <w:tcW w:w="9242" w:type="dxa"/>
            <w:gridSpan w:val="9"/>
            <w:shd w:val="clear" w:color="auto" w:fill="595959" w:themeFill="text1" w:themeFillTint="A6"/>
            <w:tcPrChange w:id="113" w:author="Xavier Hoenner" w:date="2014-07-10T10:48:00Z">
              <w:tcPr>
                <w:tcW w:w="8652" w:type="dxa"/>
                <w:gridSpan w:val="9"/>
                <w:shd w:val="clear" w:color="auto" w:fill="595959" w:themeFill="text1" w:themeFillTint="A6"/>
              </w:tcPr>
            </w:tcPrChange>
          </w:tcPr>
          <w:p w14:paraId="706CC0F0" w14:textId="40993781" w:rsidR="00A93DE1" w:rsidRDefault="00A93DE1" w:rsidP="00687C06">
            <w:pPr>
              <w:jc w:val="center"/>
            </w:pPr>
            <w:r>
              <w:t>Headers = ‘organisation’</w:t>
            </w:r>
          </w:p>
        </w:tc>
      </w:tr>
      <w:tr w:rsidR="00A93DE1" w14:paraId="1E0B1A37" w14:textId="77777777" w:rsidTr="00A93DE1">
        <w:tblPrEx>
          <w:tblPrExChange w:id="114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15" w:author="Xavier Hoenner" w:date="2014-07-10T10:48:00Z">
            <w:trPr>
              <w:jc w:val="center"/>
            </w:trPr>
          </w:trPrChange>
        </w:trPr>
        <w:tc>
          <w:tcPr>
            <w:tcW w:w="9242" w:type="dxa"/>
            <w:gridSpan w:val="9"/>
            <w:shd w:val="clear" w:color="auto" w:fill="BFBFBF" w:themeFill="background1" w:themeFillShade="BF"/>
            <w:tcPrChange w:id="116" w:author="Xavier Hoenner" w:date="2014-07-10T10:48:00Z">
              <w:tcPr>
                <w:tcW w:w="8652" w:type="dxa"/>
                <w:gridSpan w:val="9"/>
                <w:shd w:val="clear" w:color="auto" w:fill="BFBFBF" w:themeFill="background1" w:themeFillShade="BF"/>
              </w:tcPr>
            </w:tcPrChange>
          </w:tcPr>
          <w:p w14:paraId="0E1A325F" w14:textId="1BB34EA4" w:rsidR="00A93DE1" w:rsidRDefault="00A93DE1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A93DE1" w14:paraId="25FF45EF" w14:textId="77777777" w:rsidTr="00A93DE1">
        <w:trPr>
          <w:jc w:val="center"/>
          <w:trPrChange w:id="117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118" w:author="Xavier Hoenner" w:date="2014-07-10T10:48:00Z">
              <w:tcPr>
                <w:tcW w:w="967" w:type="dxa"/>
                <w:vAlign w:val="center"/>
              </w:tcPr>
            </w:tcPrChange>
          </w:tcPr>
          <w:p w14:paraId="2AF97032" w14:textId="77777777" w:rsidR="00A93DE1" w:rsidRDefault="00A93DE1" w:rsidP="009D46F1">
            <w:pPr>
              <w:jc w:val="center"/>
            </w:pPr>
          </w:p>
        </w:tc>
        <w:tc>
          <w:tcPr>
            <w:tcW w:w="919" w:type="dxa"/>
            <w:tcPrChange w:id="119" w:author="Xavier Hoenner" w:date="2014-07-10T10:48:00Z">
              <w:tcPr>
                <w:tcW w:w="757" w:type="dxa"/>
              </w:tcPr>
            </w:tcPrChange>
          </w:tcPr>
          <w:p w14:paraId="460A07B6" w14:textId="77777777" w:rsidR="00A93DE1" w:rsidRDefault="00A93DE1" w:rsidP="009D46F1">
            <w:pPr>
              <w:jc w:val="center"/>
              <w:rPr>
                <w:ins w:id="120" w:author="Xavier Hoenner" w:date="2014-07-10T10:47:00Z"/>
              </w:rPr>
            </w:pPr>
          </w:p>
        </w:tc>
        <w:tc>
          <w:tcPr>
            <w:tcW w:w="1376" w:type="dxa"/>
            <w:tcPrChange w:id="121" w:author="Xavier Hoenner" w:date="2014-07-10T10:48:00Z">
              <w:tcPr>
                <w:tcW w:w="757" w:type="dxa"/>
              </w:tcPr>
            </w:tcPrChange>
          </w:tcPr>
          <w:p w14:paraId="71B72802" w14:textId="57251E58" w:rsidR="00A93DE1" w:rsidRDefault="00A93DE1" w:rsidP="009D46F1">
            <w:pPr>
              <w:jc w:val="center"/>
              <w:rPr>
                <w:ins w:id="122" w:author="Xavier Hoenner" w:date="2014-07-10T10:47:00Z"/>
              </w:rPr>
            </w:pPr>
          </w:p>
        </w:tc>
        <w:tc>
          <w:tcPr>
            <w:tcW w:w="859" w:type="dxa"/>
            <w:vAlign w:val="center"/>
            <w:tcPrChange w:id="123" w:author="Xavier Hoenner" w:date="2014-07-10T10:48:00Z">
              <w:tcPr>
                <w:tcW w:w="757" w:type="dxa"/>
                <w:vAlign w:val="center"/>
              </w:tcPr>
            </w:tcPrChange>
          </w:tcPr>
          <w:p w14:paraId="3E51FB31" w14:textId="51C445D0" w:rsidR="00A93DE1" w:rsidRDefault="00A93DE1" w:rsidP="009D46F1">
            <w:pPr>
              <w:jc w:val="center"/>
            </w:pPr>
          </w:p>
        </w:tc>
        <w:tc>
          <w:tcPr>
            <w:tcW w:w="965" w:type="dxa"/>
            <w:vAlign w:val="center"/>
            <w:tcPrChange w:id="124" w:author="Xavier Hoenner" w:date="2014-07-10T10:48:00Z">
              <w:tcPr>
                <w:tcW w:w="957" w:type="dxa"/>
                <w:vAlign w:val="center"/>
              </w:tcPr>
            </w:tcPrChange>
          </w:tcPr>
          <w:p w14:paraId="6A1E5626" w14:textId="77777777" w:rsidR="00A93DE1" w:rsidRDefault="00A93DE1" w:rsidP="009D46F1">
            <w:pPr>
              <w:jc w:val="center"/>
            </w:pPr>
          </w:p>
        </w:tc>
        <w:tc>
          <w:tcPr>
            <w:tcW w:w="861" w:type="dxa"/>
            <w:vAlign w:val="center"/>
            <w:tcPrChange w:id="125" w:author="Xavier Hoenner" w:date="2014-07-10T10:48:00Z">
              <w:tcPr>
                <w:tcW w:w="757" w:type="dxa"/>
                <w:vAlign w:val="center"/>
              </w:tcPr>
            </w:tcPrChange>
          </w:tcPr>
          <w:p w14:paraId="28DBD75B" w14:textId="77777777" w:rsidR="00A93DE1" w:rsidRDefault="00A93DE1" w:rsidP="009D46F1">
            <w:pPr>
              <w:jc w:val="center"/>
            </w:pPr>
          </w:p>
        </w:tc>
        <w:tc>
          <w:tcPr>
            <w:tcW w:w="807" w:type="dxa"/>
            <w:vAlign w:val="center"/>
            <w:tcPrChange w:id="126" w:author="Xavier Hoenner" w:date="2014-07-10T10:48:00Z">
              <w:tcPr>
                <w:tcW w:w="673" w:type="dxa"/>
                <w:vAlign w:val="center"/>
              </w:tcPr>
            </w:tcPrChange>
          </w:tcPr>
          <w:p w14:paraId="14E198F3" w14:textId="77777777" w:rsidR="00A93DE1" w:rsidRDefault="00A93DE1" w:rsidP="009D46F1">
            <w:pPr>
              <w:jc w:val="center"/>
            </w:pPr>
          </w:p>
        </w:tc>
        <w:tc>
          <w:tcPr>
            <w:tcW w:w="1387" w:type="dxa"/>
            <w:tcPrChange w:id="127" w:author="Xavier Hoenner" w:date="2014-07-10T10:48:00Z">
              <w:tcPr>
                <w:tcW w:w="1275" w:type="dxa"/>
              </w:tcPr>
            </w:tcPrChange>
          </w:tcPr>
          <w:p w14:paraId="2DB5626B" w14:textId="77777777" w:rsidR="00A93DE1" w:rsidRDefault="00A93DE1" w:rsidP="009D46F1">
            <w:pPr>
              <w:jc w:val="center"/>
            </w:pPr>
          </w:p>
        </w:tc>
        <w:tc>
          <w:tcPr>
            <w:tcW w:w="935" w:type="dxa"/>
            <w:tcPrChange w:id="128" w:author="Xavier Hoenner" w:date="2014-07-10T10:48:00Z">
              <w:tcPr>
                <w:tcW w:w="1752" w:type="dxa"/>
              </w:tcPr>
            </w:tcPrChange>
          </w:tcPr>
          <w:p w14:paraId="228D68EE" w14:textId="77777777" w:rsidR="00A93DE1" w:rsidRDefault="00A93DE1" w:rsidP="009D46F1">
            <w:pPr>
              <w:jc w:val="center"/>
            </w:pPr>
          </w:p>
        </w:tc>
      </w:tr>
    </w:tbl>
    <w:p w14:paraId="4D2AA2A3" w14:textId="61BC5028" w:rsidR="004C6B83" w:rsidDel="00CF2DE5" w:rsidRDefault="004C6B83" w:rsidP="004C6B83">
      <w:pPr>
        <w:rPr>
          <w:del w:id="129" w:author="Xavier Hoenner" w:date="2015-08-20T16:26:00Z"/>
          <w:szCs w:val="24"/>
        </w:rPr>
      </w:pPr>
    </w:p>
    <w:p w14:paraId="77AE259F" w14:textId="1669D26A" w:rsidR="00A85F08" w:rsidDel="00CF2DE5" w:rsidRDefault="00A85F08">
      <w:pPr>
        <w:pStyle w:val="Heading2"/>
        <w:rPr>
          <w:del w:id="130" w:author="Xavier Hoenner" w:date="2015-08-20T16:26:00Z"/>
        </w:rPr>
      </w:pPr>
      <w:del w:id="131" w:author="Xavier Hoenner" w:date="2015-08-20T16:26:00Z">
        <w:r w:rsidRPr="00E123F0" w:rsidDel="00CF2DE5">
          <w:delText>1.</w:delText>
        </w:r>
        <w:r w:rsidDel="00CF2DE5">
          <w:delText>3 D</w:delText>
        </w:r>
        <w:r w:rsidRPr="00E123F0" w:rsidDel="00CF2DE5">
          <w:delText xml:space="preserve">ata </w:delText>
        </w:r>
        <w:r w:rsidDel="00CF2DE5">
          <w:delText>report – New data on the portal (last month)</w:delText>
        </w:r>
      </w:del>
    </w:p>
    <w:p w14:paraId="6EE63FDE" w14:textId="51D23E2C" w:rsidR="00A85F08" w:rsidDel="00CF2DE5" w:rsidRDefault="00A85F08">
      <w:pPr>
        <w:pStyle w:val="Heading3"/>
        <w:ind w:left="720"/>
        <w:rPr>
          <w:del w:id="132" w:author="Xavier Hoenner" w:date="2015-08-20T16:26:00Z"/>
        </w:rPr>
        <w:pPrChange w:id="133" w:author="Xavier Hoenner" w:date="2015-08-20T16:26:00Z">
          <w:pPr>
            <w:pStyle w:val="Heading3"/>
          </w:pPr>
        </w:pPrChange>
      </w:pPr>
      <w:del w:id="134" w:author="Xavier Hoenner" w:date="2015-08-20T16:26:00Z">
        <w:r w:rsidRPr="0011784D" w:rsidDel="00CF2DE5">
          <w:rPr>
            <w:b w:val="0"/>
          </w:rPr>
          <w:delText>Filename:</w:delText>
        </w:r>
        <w:r w:rsidRPr="0011784D" w:rsidDel="00CF2DE5">
          <w:rPr>
            <w:u w:val="none"/>
          </w:rPr>
          <w:delText xml:space="preserve"> ‘B_</w:delText>
        </w:r>
        <w:r w:rsidR="00C34E31" w:rsidRPr="00C34E31" w:rsidDel="00CF2DE5">
          <w:rPr>
            <w:u w:val="none"/>
          </w:rPr>
          <w:delText xml:space="preserve"> </w:delText>
        </w:r>
        <w:r w:rsidR="00C34E31" w:rsidDel="00CF2DE5">
          <w:rPr>
            <w:u w:val="none"/>
          </w:rPr>
          <w:delText>Argo</w:delText>
        </w:r>
        <w:r w:rsidR="00C34E31" w:rsidRPr="0011784D" w:rsidDel="00CF2DE5">
          <w:rPr>
            <w:u w:val="none"/>
          </w:rPr>
          <w:delText xml:space="preserve"> </w:delText>
        </w:r>
        <w:r w:rsidRPr="0011784D" w:rsidDel="00CF2DE5">
          <w:rPr>
            <w:u w:val="none"/>
          </w:rPr>
          <w:delText>_</w:delText>
        </w:r>
      </w:del>
      <w:del w:id="135" w:author="Xavier Hoenner" w:date="2014-06-16T14:48:00Z">
        <w:r w:rsidRPr="0011784D" w:rsidDel="0006404F">
          <w:rPr>
            <w:u w:val="none"/>
          </w:rPr>
          <w:delText>newDeployments’</w:delText>
        </w:r>
      </w:del>
    </w:p>
    <w:p w14:paraId="122D1246" w14:textId="770A081D" w:rsidR="00A85F08" w:rsidRPr="0011784D" w:rsidDel="00CF2DE5" w:rsidRDefault="00A85F08">
      <w:pPr>
        <w:pStyle w:val="Heading3"/>
        <w:ind w:left="720"/>
        <w:rPr>
          <w:del w:id="136" w:author="Xavier Hoenner" w:date="2015-08-20T16:26:00Z"/>
          <w:u w:val="none"/>
        </w:rPr>
        <w:pPrChange w:id="137" w:author="Xavier Hoenner" w:date="2015-08-20T16:26:00Z">
          <w:pPr>
            <w:pStyle w:val="Heading3"/>
          </w:pPr>
        </w:pPrChange>
      </w:pPr>
      <w:del w:id="138" w:author="Xavier Hoenner" w:date="2015-08-20T16:26:00Z">
        <w:r w:rsidRPr="005271CF" w:rsidDel="00CF2DE5">
          <w:br/>
        </w:r>
        <w:r w:rsidRPr="0011784D" w:rsidDel="00CF2DE5">
          <w:rPr>
            <w:b w:val="0"/>
            <w:szCs w:val="26"/>
          </w:rPr>
          <w:delText>Description:</w:delText>
        </w:r>
        <w:r w:rsidRPr="0011784D" w:rsidDel="00CF2DE5">
          <w:rPr>
            <w:u w:val="none"/>
          </w:rPr>
          <w:delText xml:space="preserve"> </w:delText>
        </w:r>
        <w:r w:rsidRPr="0011784D" w:rsidDel="00CF2DE5">
          <w:rPr>
            <w:szCs w:val="26"/>
            <w:u w:val="none"/>
          </w:rPr>
          <w:delText>‘</w:delText>
        </w:r>
        <w:r w:rsidR="0033797C" w:rsidRPr="0033797C" w:rsidDel="00CF2DE5">
          <w:rPr>
            <w:u w:val="none"/>
          </w:rPr>
          <w:delText>New data on the portal (since DATE)</w:delText>
        </w:r>
        <w:r w:rsidRPr="0011784D" w:rsidDel="00CF2DE5">
          <w:rPr>
            <w:szCs w:val="26"/>
            <w:u w:val="none"/>
          </w:rPr>
          <w:delText>’</w:delText>
        </w:r>
      </w:del>
    </w:p>
    <w:p w14:paraId="6622CD30" w14:textId="56E64994" w:rsidR="00A85F08" w:rsidDel="00CF2DE5" w:rsidRDefault="00A85F08">
      <w:pPr>
        <w:ind w:left="720"/>
        <w:rPr>
          <w:del w:id="139" w:author="Xavier Hoenner" w:date="2015-08-20T16:26:00Z"/>
          <w:u w:val="single"/>
        </w:rPr>
        <w:pPrChange w:id="140" w:author="Xavier Hoenner" w:date="2015-08-20T16:26:00Z">
          <w:pPr/>
        </w:pPrChange>
      </w:pPr>
    </w:p>
    <w:p w14:paraId="60268865" w14:textId="60E3993C" w:rsidR="00A85F08" w:rsidDel="00CF2DE5" w:rsidRDefault="00A85F08">
      <w:pPr>
        <w:ind w:left="720"/>
        <w:rPr>
          <w:del w:id="141" w:author="Xavier Hoenner" w:date="2015-08-20T16:26:00Z"/>
        </w:rPr>
        <w:pPrChange w:id="142" w:author="Xavier Hoenner" w:date="2015-08-20T16:26:00Z">
          <w:pPr/>
        </w:pPrChange>
      </w:pPr>
      <w:del w:id="143" w:author="Xavier Hoenner" w:date="2015-08-20T16:26:00Z">
        <w:r w:rsidRPr="00542A59" w:rsidDel="00CF2DE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CF2DE5" w14:paraId="5E2F8423" w14:textId="3455F63F" w:rsidTr="00424E79">
        <w:trPr>
          <w:del w:id="144" w:author="Xavier Hoenner" w:date="2015-08-20T16:26:00Z"/>
        </w:trPr>
        <w:tc>
          <w:tcPr>
            <w:tcW w:w="1271" w:type="dxa"/>
          </w:tcPr>
          <w:p w14:paraId="414B825A" w14:textId="75EAC9BD" w:rsidR="00424E79" w:rsidRPr="003D503B" w:rsidDel="00CF2DE5" w:rsidRDefault="00424E79">
            <w:pPr>
              <w:ind w:left="720"/>
              <w:rPr>
                <w:del w:id="145" w:author="Xavier Hoenner" w:date="2015-08-20T16:26:00Z"/>
                <w:b/>
                <w:sz w:val="24"/>
                <w:szCs w:val="24"/>
              </w:rPr>
              <w:pPrChange w:id="146" w:author="Xavier Hoenner" w:date="2015-08-20T16:26:00Z">
                <w:pPr>
                  <w:spacing w:after="200" w:line="276" w:lineRule="auto"/>
                </w:pPr>
              </w:pPrChange>
            </w:pPr>
            <w:del w:id="147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08D4939C" w14:textId="409F24DD" w:rsidR="00424E79" w:rsidRPr="003D503B" w:rsidDel="00CF2DE5" w:rsidRDefault="00424E79">
            <w:pPr>
              <w:ind w:left="720"/>
              <w:rPr>
                <w:del w:id="148" w:author="Xavier Hoenner" w:date="2015-08-20T16:26:00Z"/>
                <w:sz w:val="24"/>
                <w:szCs w:val="24"/>
              </w:rPr>
              <w:pPrChange w:id="149" w:author="Xavier Hoenner" w:date="2015-08-20T16:26:00Z">
                <w:pPr>
                  <w:spacing w:after="200" w:line="276" w:lineRule="auto"/>
                </w:pPr>
              </w:pPrChange>
            </w:pPr>
            <w:del w:id="150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CF2DE5" w14:paraId="1967EBAD" w14:textId="4B085DF3" w:rsidTr="00424E79">
        <w:trPr>
          <w:del w:id="151" w:author="Xavier Hoenner" w:date="2015-08-20T16:26:00Z"/>
        </w:trPr>
        <w:tc>
          <w:tcPr>
            <w:tcW w:w="1271" w:type="dxa"/>
          </w:tcPr>
          <w:p w14:paraId="5FED22F5" w14:textId="57E6E9ED" w:rsidR="00424E79" w:rsidRPr="003D503B" w:rsidDel="00CF2DE5" w:rsidRDefault="00424E79">
            <w:pPr>
              <w:ind w:left="720"/>
              <w:rPr>
                <w:del w:id="152" w:author="Xavier Hoenner" w:date="2015-08-20T16:26:00Z"/>
                <w:b/>
                <w:sz w:val="24"/>
                <w:szCs w:val="24"/>
              </w:rPr>
              <w:pPrChange w:id="153" w:author="Xavier Hoenner" w:date="2015-08-20T16:26:00Z">
                <w:pPr>
                  <w:spacing w:after="200" w:line="276" w:lineRule="auto"/>
                </w:pPr>
              </w:pPrChange>
            </w:pPr>
            <w:del w:id="154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2762EE97" w14:textId="7DFF6D13" w:rsidR="00424E79" w:rsidRPr="003D503B" w:rsidDel="00CF2DE5" w:rsidRDefault="00424E79">
            <w:pPr>
              <w:ind w:left="720"/>
              <w:rPr>
                <w:del w:id="155" w:author="Xavier Hoenner" w:date="2015-08-20T16:26:00Z"/>
                <w:sz w:val="24"/>
                <w:szCs w:val="24"/>
              </w:rPr>
              <w:pPrChange w:id="156" w:author="Xavier Hoenner" w:date="2015-08-20T16:26:00Z">
                <w:pPr>
                  <w:spacing w:after="200" w:line="276" w:lineRule="auto"/>
                </w:pPr>
              </w:pPrChange>
            </w:pPr>
            <w:del w:id="157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CF2DE5" w14:paraId="66FD017D" w14:textId="6B20CCE7" w:rsidTr="00424E79">
        <w:trPr>
          <w:del w:id="158" w:author="Xavier Hoenner" w:date="2015-08-20T16:26:00Z"/>
        </w:trPr>
        <w:tc>
          <w:tcPr>
            <w:tcW w:w="1271" w:type="dxa"/>
          </w:tcPr>
          <w:p w14:paraId="42C91700" w14:textId="44E18E3A" w:rsidR="00424E79" w:rsidRPr="003D503B" w:rsidDel="00CF2DE5" w:rsidRDefault="00424E79">
            <w:pPr>
              <w:ind w:left="720"/>
              <w:rPr>
                <w:del w:id="159" w:author="Xavier Hoenner" w:date="2015-08-20T16:26:00Z"/>
                <w:b/>
                <w:sz w:val="24"/>
                <w:szCs w:val="24"/>
              </w:rPr>
              <w:pPrChange w:id="160" w:author="Xavier Hoenner" w:date="2015-08-20T16:26:00Z">
                <w:pPr>
                  <w:spacing w:after="200" w:line="276" w:lineRule="auto"/>
                </w:pPr>
              </w:pPrChange>
            </w:pPr>
            <w:del w:id="161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37843BF5" w14:textId="3098A5E3" w:rsidR="00424E79" w:rsidRPr="003D503B" w:rsidDel="00CF2DE5" w:rsidRDefault="00424E79">
            <w:pPr>
              <w:ind w:left="720"/>
              <w:rPr>
                <w:del w:id="162" w:author="Xavier Hoenner" w:date="2015-08-20T16:26:00Z"/>
                <w:sz w:val="24"/>
                <w:szCs w:val="24"/>
              </w:rPr>
              <w:pPrChange w:id="163" w:author="Xavier Hoenner" w:date="2015-08-20T16:26:00Z">
                <w:pPr>
                  <w:spacing w:after="200" w:line="276" w:lineRule="auto"/>
                </w:pPr>
              </w:pPrChange>
            </w:pPr>
            <w:del w:id="164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CF2DE5" w14:paraId="4895DF48" w14:textId="50A650A8" w:rsidTr="00424E79">
        <w:trPr>
          <w:del w:id="165" w:author="Xavier Hoenner" w:date="2015-08-20T16:26:00Z"/>
        </w:trPr>
        <w:tc>
          <w:tcPr>
            <w:tcW w:w="1271" w:type="dxa"/>
          </w:tcPr>
          <w:p w14:paraId="132F104C" w14:textId="1408AAC5" w:rsidR="00896D61" w:rsidRPr="003D503B" w:rsidDel="00CF2DE5" w:rsidRDefault="00896D61">
            <w:pPr>
              <w:ind w:left="720"/>
              <w:rPr>
                <w:del w:id="166" w:author="Xavier Hoenner" w:date="2015-08-20T16:26:00Z"/>
                <w:b/>
                <w:sz w:val="24"/>
                <w:szCs w:val="24"/>
              </w:rPr>
              <w:pPrChange w:id="167" w:author="Xavier Hoenner" w:date="2015-08-20T16:26:00Z">
                <w:pPr>
                  <w:spacing w:after="200" w:line="276" w:lineRule="auto"/>
                </w:pPr>
              </w:pPrChange>
            </w:pPr>
            <w:del w:id="168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0F90FF11" w14:textId="51CD6B9D" w:rsidR="00896D61" w:rsidRPr="003D503B" w:rsidDel="00CF2DE5" w:rsidRDefault="00C34E31">
            <w:pPr>
              <w:ind w:left="720"/>
              <w:rPr>
                <w:del w:id="169" w:author="Xavier Hoenner" w:date="2015-08-20T16:26:00Z"/>
                <w:sz w:val="24"/>
                <w:szCs w:val="24"/>
              </w:rPr>
              <w:pPrChange w:id="170" w:author="Xavier Hoenner" w:date="2015-08-20T16:26:00Z">
                <w:pPr>
                  <w:spacing w:after="200" w:line="276" w:lineRule="auto"/>
                </w:pPr>
              </w:pPrChange>
            </w:pPr>
            <w:del w:id="171" w:author="Xavier Hoenner" w:date="2015-08-20T16:26:00Z">
              <w:r w:rsidDel="00CF2DE5">
                <w:rPr>
                  <w:sz w:val="24"/>
                  <w:szCs w:val="24"/>
                </w:rPr>
                <w:delText>argo</w:delText>
              </w:r>
              <w:r w:rsidR="00896D61" w:rsidDel="00CF2DE5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38A39829" w14:textId="17712915" w:rsidR="00A85F08" w:rsidDel="00CF2DE5" w:rsidRDefault="00A85F08">
      <w:pPr>
        <w:ind w:left="720"/>
        <w:rPr>
          <w:del w:id="172" w:author="Xavier Hoenner" w:date="2015-08-20T16:26:00Z"/>
        </w:rPr>
        <w:pPrChange w:id="173" w:author="Xavier Hoenner" w:date="2015-08-20T16:26:00Z">
          <w:pPr/>
        </w:pPrChange>
      </w:pPr>
    </w:p>
    <w:p w14:paraId="77112FE9" w14:textId="12A70304" w:rsidR="005009C2" w:rsidDel="00CF2DE5" w:rsidRDefault="005009C2">
      <w:pPr>
        <w:ind w:left="720"/>
        <w:rPr>
          <w:del w:id="174" w:author="Xavier Hoenner" w:date="2015-08-20T16:26:00Z"/>
        </w:rPr>
        <w:pPrChange w:id="175" w:author="Xavier Hoenner" w:date="2015-08-20T16:26:00Z">
          <w:pPr/>
        </w:pPrChange>
      </w:pPr>
      <w:del w:id="176" w:author="Xavier Hoenner" w:date="2015-08-20T16:26:00Z">
        <w:r w:rsidDel="00CF2DE5">
          <w:rPr>
            <w:u w:val="single"/>
          </w:rPr>
          <w:delText xml:space="preserve">Filters: </w:delText>
        </w:r>
        <w:r w:rsidDel="00CF2DE5">
          <w:delText xml:space="preserve"> </w:delText>
        </w:r>
        <w:r w:rsidR="00DB3DC4" w:rsidDel="00CF2DE5">
          <w:delText>List all data for which ‘</w:delText>
        </w:r>
        <w:r w:rsidR="00421069" w:rsidDel="00CF2DE5">
          <w:delText>end_date</w:delText>
        </w:r>
        <w:r w:rsidR="00DB3DC4" w:rsidDel="00CF2DE5">
          <w:delText>’ is less than one month</w:delText>
        </w:r>
        <w:r w:rsidDel="00CF2DE5">
          <w:delText>.</w:delText>
        </w:r>
      </w:del>
    </w:p>
    <w:p w14:paraId="696807BC" w14:textId="16129DB4" w:rsidR="00EF7B32" w:rsidDel="00CF2DE5" w:rsidRDefault="00EF7B32">
      <w:pPr>
        <w:ind w:left="720" w:hanging="1843"/>
        <w:rPr>
          <w:del w:id="177" w:author="Xavier Hoenner" w:date="2015-08-20T16:26:00Z"/>
        </w:rPr>
        <w:pPrChange w:id="178" w:author="Xavier Hoenner" w:date="2015-08-20T16:26:00Z">
          <w:pPr>
            <w:ind w:left="1843" w:hanging="1843"/>
          </w:pPr>
        </w:pPrChange>
      </w:pPr>
      <w:del w:id="179" w:author="Xavier Hoenner" w:date="2015-08-20T16:26:00Z">
        <w:r w:rsidDel="00CF2DE5">
          <w:rPr>
            <w:u w:val="single"/>
          </w:rPr>
          <w:delText>Data sorting options:</w:delText>
        </w:r>
        <w:r w:rsidDel="00CF2DE5">
          <w:delText xml:space="preserve"> None, data are already sorted</w:delText>
        </w:r>
      </w:del>
      <w:del w:id="180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del w:id="181" w:author="Xavier Hoenner" w:date="2015-08-20T16:26:00Z">
        <w:r w:rsidDel="00CF2DE5">
          <w:delText>.</w:delText>
        </w:r>
      </w:del>
    </w:p>
    <w:p w14:paraId="56FDAE82" w14:textId="4131DE3F" w:rsidR="00EF7B32" w:rsidDel="00CF2DE5" w:rsidRDefault="00EF7B32">
      <w:pPr>
        <w:ind w:left="720" w:hanging="1843"/>
        <w:rPr>
          <w:del w:id="182" w:author="Xavier Hoenner" w:date="2015-08-20T16:26:00Z"/>
        </w:rPr>
        <w:pPrChange w:id="183" w:author="Xavier Hoenner" w:date="2015-08-20T16:26:00Z">
          <w:pPr>
            <w:ind w:left="1843" w:hanging="1843"/>
          </w:pPr>
        </w:pPrChange>
      </w:pPr>
      <w:del w:id="184" w:author="Xavier Hoenner" w:date="2015-08-20T16:26:00Z">
        <w:r w:rsidDel="00CF2DE5">
          <w:rPr>
            <w:u w:val="single"/>
          </w:rPr>
          <w:delText>Data grouping options:</w:delText>
        </w:r>
        <w:r w:rsidDel="00CF2DE5">
          <w:delText xml:space="preserve"> Group by ‘organisation’, sub-group by ‘oxygen_sensor’.</w:delText>
        </w:r>
      </w:del>
    </w:p>
    <w:p w14:paraId="5D1C8AB1" w14:textId="2BE0A404" w:rsidR="00EF7B32" w:rsidDel="00CF2DE5" w:rsidRDefault="00EF7B32">
      <w:pPr>
        <w:ind w:left="720" w:hanging="993"/>
        <w:rPr>
          <w:del w:id="185" w:author="Xavier Hoenner" w:date="2015-08-20T16:26:00Z"/>
        </w:rPr>
        <w:pPrChange w:id="186" w:author="Xavier Hoenner" w:date="2015-08-20T16:26:00Z">
          <w:pPr>
            <w:ind w:left="993" w:hanging="993"/>
          </w:pPr>
        </w:pPrChange>
      </w:pPr>
      <w:del w:id="187" w:author="Xavier Hoenner" w:date="2015-08-20T16:26:00Z">
        <w:r w:rsidDel="00CF2DE5">
          <w:rPr>
            <w:u w:val="single"/>
          </w:rPr>
          <w:delText>Footnote:</w:delText>
        </w:r>
        <w:r w:rsidDel="00CF2DE5">
          <w:delText xml:space="preserve"> </w:delText>
        </w:r>
        <w:r w:rsidDel="00CF2DE5">
          <w:rPr>
            <w:b/>
          </w:rPr>
          <w:delText xml:space="preserve">Headers: </w:delText>
        </w:r>
        <w:r w:rsidDel="00CF2DE5">
          <w:delText>Organisation in charge of the deployment.</w:delText>
        </w:r>
        <w:r w:rsidDel="00CF2DE5">
          <w:br/>
        </w:r>
        <w:r w:rsidDel="00CF2DE5">
          <w:rPr>
            <w:b/>
          </w:rPr>
          <w:delText>Sub-headers</w:delText>
        </w:r>
        <w:r w:rsidDel="00CF2DE5">
          <w:delText>: Did the Argo floa</w:delText>
        </w:r>
        <w:r w:rsidR="00CA3AC9" w:rsidDel="00CF2DE5">
          <w:delText>t deployed have oxygen sensors?</w:delText>
        </w:r>
        <w:r w:rsidR="002B45EC" w:rsidDel="00CF2DE5">
          <w:br/>
        </w:r>
        <w:r w:rsidR="00187275" w:rsidRPr="006B3C3D" w:rsidDel="00CF2DE5">
          <w:rPr>
            <w:b/>
          </w:rPr>
          <w:delText>‘</w:delText>
        </w:r>
        <w:r w:rsidR="00187275" w:rsidDel="00CF2DE5">
          <w:rPr>
            <w:b/>
          </w:rPr>
          <w:delText>Start’</w:delText>
        </w:r>
        <w:r w:rsidR="00187275" w:rsidRPr="006B3C3D" w:rsidDel="00CF2DE5">
          <w:delText xml:space="preserve">: </w:delText>
        </w:r>
        <w:r w:rsidR="00187275" w:rsidDel="00CF2DE5">
          <w:delText>Data transmission start date (format: dd/mm/yyyy).</w:delText>
        </w:r>
        <w:r w:rsidR="00187275" w:rsidDel="00CF2DE5">
          <w:br/>
        </w:r>
        <w:r w:rsidR="00187275" w:rsidDel="00CF2DE5">
          <w:rPr>
            <w:b/>
          </w:rPr>
          <w:delText>‘End’</w:delText>
        </w:r>
        <w:r w:rsidR="00187275" w:rsidRPr="006B3C3D" w:rsidDel="00CF2DE5">
          <w:delText xml:space="preserve">: </w:delText>
        </w:r>
        <w:r w:rsidR="00E82059" w:rsidDel="00CF2DE5">
          <w:delText>Last d</w:delText>
        </w:r>
        <w:r w:rsidR="00187275" w:rsidDel="00CF2DE5">
          <w:delText>ata transmission date (format: dd/mm/yyyy).</w:delText>
        </w:r>
        <w:r w:rsidR="00187275" w:rsidRPr="006B3C3D" w:rsidDel="00CF2DE5">
          <w:br/>
        </w:r>
        <w:r w:rsidRPr="00ED7666" w:rsidDel="00CF2DE5">
          <w:rPr>
            <w:b/>
          </w:rPr>
          <w:delText>‘</w:delText>
        </w:r>
        <w:r w:rsidDel="00CF2DE5">
          <w:rPr>
            <w:b/>
          </w:rPr>
          <w:delText>T</w:delText>
        </w:r>
        <w:r w:rsidRPr="00ED7666" w:rsidDel="00CF2DE5">
          <w:rPr>
            <w:b/>
          </w:rPr>
          <w:delText xml:space="preserve">ime </w:delText>
        </w:r>
        <w:r w:rsidDel="00CF2DE5">
          <w:rPr>
            <w:b/>
          </w:rPr>
          <w:delText>c</w:delText>
        </w:r>
        <w:r w:rsidRPr="00ED7666" w:rsidDel="00CF2DE5">
          <w:rPr>
            <w:b/>
          </w:rPr>
          <w:delText>overage’</w:delText>
        </w:r>
        <w:r w:rsidRPr="00ED7666" w:rsidDel="00CF2DE5">
          <w:delText xml:space="preserve">: </w:delText>
        </w:r>
        <w:r w:rsidR="009D77CA" w:rsidDel="00CF2DE5">
          <w:delText>N</w:delText>
        </w:r>
        <w:r w:rsidR="009D77CA" w:rsidRPr="00ED7666" w:rsidDel="00CF2DE5">
          <w:delText xml:space="preserve">umber of </w:delText>
        </w:r>
        <w:r w:rsidR="009D77CA" w:rsidDel="00CF2DE5">
          <w:delText>years</w:delText>
        </w:r>
        <w:r w:rsidR="009D77CA" w:rsidRPr="00ED7666" w:rsidDel="00CF2DE5">
          <w:delText xml:space="preserve"> </w:delText>
        </w:r>
        <w:r w:rsidR="009D77CA" w:rsidDel="00CF2DE5">
          <w:delText>between the data transmission start and last dates</w:delText>
        </w:r>
        <w:r w:rsidRPr="00ED7666" w:rsidDel="00CF2DE5">
          <w:delText>.</w:delText>
        </w:r>
        <w:r w:rsidDel="00CF2DE5">
          <w:br/>
        </w:r>
      </w:del>
      <w:del w:id="188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6400EA5E" w:rsidR="00EF7B32" w:rsidDel="00CF2DE5" w:rsidRDefault="00EF7B32">
      <w:pPr>
        <w:ind w:left="720"/>
        <w:rPr>
          <w:del w:id="189" w:author="Xavier Hoenner" w:date="2015-08-20T16:26:00Z"/>
        </w:rPr>
        <w:pPrChange w:id="190" w:author="Xavier Hoenner" w:date="2015-08-20T16:26:00Z">
          <w:pPr/>
        </w:pPrChange>
      </w:pPr>
    </w:p>
    <w:p w14:paraId="733838C4" w14:textId="3ECEFBF7" w:rsidR="00EF7B32" w:rsidDel="00CF2DE5" w:rsidRDefault="00EF7B32">
      <w:pPr>
        <w:pStyle w:val="Heading3"/>
        <w:ind w:left="720"/>
        <w:rPr>
          <w:del w:id="191" w:author="Xavier Hoenner" w:date="2015-08-20T16:26:00Z"/>
        </w:rPr>
        <w:pPrChange w:id="192" w:author="Xavier Hoenner" w:date="2015-08-20T16:26:00Z">
          <w:pPr>
            <w:pStyle w:val="Heading3"/>
          </w:pPr>
        </w:pPrChange>
      </w:pPr>
      <w:del w:id="193" w:author="Xavier Hoenner" w:date="2015-08-20T16:26:00Z">
        <w:r w:rsidDel="00CF2DE5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A93DE1" w14:paraId="0A09A930" w14:textId="7F3DB808" w:rsidTr="00687C06">
        <w:trPr>
          <w:jc w:val="center"/>
          <w:del w:id="194" w:author="Xavier Hoenner" w:date="2014-07-10T10:48:00Z"/>
        </w:trPr>
        <w:tc>
          <w:tcPr>
            <w:tcW w:w="967" w:type="dxa"/>
            <w:vAlign w:val="center"/>
          </w:tcPr>
          <w:p w14:paraId="4EE6A9EB" w14:textId="7F195A4B" w:rsidR="00EF7B32" w:rsidRPr="0025464E" w:rsidDel="00A93DE1" w:rsidRDefault="00EF7B32">
            <w:pPr>
              <w:ind w:left="720"/>
              <w:jc w:val="center"/>
              <w:rPr>
                <w:del w:id="195" w:author="Xavier Hoenner" w:date="2014-07-10T10:48:00Z"/>
                <w:b/>
                <w:sz w:val="24"/>
              </w:rPr>
              <w:pPrChange w:id="19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97" w:author="Xavier Hoenner" w:date="2014-07-10T10:48:00Z">
              <w:r w:rsidDel="00A93DE1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021179D0" w14:textId="31A1FF90" w:rsidR="00EF7B32" w:rsidRPr="0025464E" w:rsidDel="00A93DE1" w:rsidRDefault="00EF7B32">
            <w:pPr>
              <w:ind w:left="720"/>
              <w:jc w:val="center"/>
              <w:rPr>
                <w:del w:id="198" w:author="Xavier Hoenner" w:date="2014-07-10T10:48:00Z"/>
                <w:b/>
                <w:sz w:val="24"/>
              </w:rPr>
              <w:pPrChange w:id="19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0" w:author="Xavier Hoenner" w:date="2014-07-10T10:48:00Z">
              <w:r w:rsidDel="00A93DE1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737AC114" w14:textId="6514FA12" w:rsidR="00EF7B32" w:rsidRPr="0025464E" w:rsidDel="00A93DE1" w:rsidRDefault="00EF7B32">
            <w:pPr>
              <w:ind w:left="720"/>
              <w:jc w:val="center"/>
              <w:rPr>
                <w:del w:id="201" w:author="Xavier Hoenner" w:date="2014-07-10T10:48:00Z"/>
                <w:b/>
                <w:sz w:val="24"/>
              </w:rPr>
              <w:pPrChange w:id="20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3" w:author="Xavier Hoenner" w:date="2014-07-10T10:48:00Z">
              <w:r w:rsidDel="00A93DE1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474E1607" w14:textId="2273344B" w:rsidR="00EF7B32" w:rsidRPr="0025464E" w:rsidDel="00A93DE1" w:rsidRDefault="00EF7B32">
            <w:pPr>
              <w:ind w:left="720"/>
              <w:jc w:val="center"/>
              <w:rPr>
                <w:del w:id="204" w:author="Xavier Hoenner" w:date="2014-07-10T10:48:00Z"/>
                <w:b/>
                <w:sz w:val="24"/>
              </w:rPr>
              <w:pPrChange w:id="20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6" w:author="Xavier Hoenner" w:date="2014-07-10T10:48:00Z">
              <w:r w:rsidDel="00A93DE1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19AFDB65" w14:textId="6BAAD151" w:rsidR="00EF7B32" w:rsidRPr="0025464E" w:rsidDel="00A93DE1" w:rsidRDefault="00EF7B32">
            <w:pPr>
              <w:ind w:left="720"/>
              <w:jc w:val="center"/>
              <w:rPr>
                <w:del w:id="207" w:author="Xavier Hoenner" w:date="2014-07-10T10:48:00Z"/>
                <w:b/>
                <w:sz w:val="24"/>
              </w:rPr>
              <w:pPrChange w:id="20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9" w:author="Xavier Hoenner" w:date="2014-07-10T10:48:00Z">
              <w:r w:rsidDel="00A93DE1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0A8064CC" w14:textId="420F0BCE" w:rsidR="00EF7B32" w:rsidRPr="0025464E" w:rsidDel="00A93DE1" w:rsidRDefault="00EF7B32">
            <w:pPr>
              <w:ind w:left="720"/>
              <w:jc w:val="center"/>
              <w:rPr>
                <w:del w:id="210" w:author="Xavier Hoenner" w:date="2014-07-10T10:48:00Z"/>
                <w:b/>
                <w:sz w:val="24"/>
              </w:rPr>
              <w:pPrChange w:id="21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12" w:author="Xavier Hoenner" w:date="2014-07-10T10:48:00Z">
              <w:r w:rsidDel="00A93DE1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7AA794F0" w14:textId="25F691A2" w:rsidR="00EF7B32" w:rsidDel="00A93DE1" w:rsidRDefault="00EF7B32">
            <w:pPr>
              <w:ind w:left="720"/>
              <w:jc w:val="center"/>
              <w:rPr>
                <w:del w:id="213" w:author="Xavier Hoenner" w:date="2014-07-10T10:48:00Z"/>
                <w:b/>
              </w:rPr>
              <w:pPrChange w:id="21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15" w:author="Xavier Hoenner" w:date="2014-07-10T10:48:00Z">
              <w:r w:rsidDel="00A93DE1">
                <w:rPr>
                  <w:b/>
                </w:rPr>
                <w:delText>pi_name</w:delText>
              </w:r>
            </w:del>
          </w:p>
        </w:tc>
      </w:tr>
      <w:tr w:rsidR="00EF7B32" w:rsidDel="00A93DE1" w14:paraId="1C7CB4D0" w14:textId="41F1551B" w:rsidTr="00687C06">
        <w:trPr>
          <w:jc w:val="center"/>
          <w:del w:id="216" w:author="Xavier Hoenner" w:date="2014-07-10T10:48:00Z"/>
        </w:trPr>
        <w:tc>
          <w:tcPr>
            <w:tcW w:w="967" w:type="dxa"/>
            <w:vAlign w:val="center"/>
          </w:tcPr>
          <w:p w14:paraId="2FAC3C6D" w14:textId="4CC82F85" w:rsidR="00EF7B32" w:rsidDel="00A93DE1" w:rsidRDefault="00EF7B32">
            <w:pPr>
              <w:ind w:left="720"/>
              <w:jc w:val="center"/>
              <w:rPr>
                <w:del w:id="217" w:author="Xavier Hoenner" w:date="2014-07-10T10:48:00Z"/>
              </w:rPr>
              <w:pPrChange w:id="21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19" w:author="Xavier Hoenner" w:date="2014-07-10T10:48:00Z">
              <w:r w:rsidDel="00A93DE1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7D96FEF4" w14:textId="78E19B52" w:rsidR="00EF7B32" w:rsidDel="00A93DE1" w:rsidRDefault="00EF7B32">
            <w:pPr>
              <w:ind w:left="720"/>
              <w:jc w:val="center"/>
              <w:rPr>
                <w:del w:id="220" w:author="Xavier Hoenner" w:date="2014-07-10T10:48:00Z"/>
              </w:rPr>
              <w:pPrChange w:id="22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22" w:author="Xavier Hoenner" w:date="2014-07-10T10:48:00Z">
              <w:r w:rsidDel="00A93DE1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24BFE348" w14:textId="5071298A" w:rsidR="00EF7B32" w:rsidDel="00A93DE1" w:rsidRDefault="00EF7B32">
            <w:pPr>
              <w:ind w:left="720"/>
              <w:jc w:val="center"/>
              <w:rPr>
                <w:del w:id="223" w:author="Xavier Hoenner" w:date="2014-07-10T10:48:00Z"/>
              </w:rPr>
              <w:pPrChange w:id="22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25" w:author="Xavier Hoenner" w:date="2014-07-10T10:48:00Z">
              <w:r w:rsidDel="00A93DE1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707F18BF" w14:textId="3BE19120" w:rsidR="00EF7B32" w:rsidDel="00A93DE1" w:rsidRDefault="00EF7B32">
            <w:pPr>
              <w:ind w:left="720"/>
              <w:jc w:val="center"/>
              <w:rPr>
                <w:del w:id="226" w:author="Xavier Hoenner" w:date="2014-07-10T10:48:00Z"/>
              </w:rPr>
              <w:pPrChange w:id="22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28" w:author="Xavier Hoenner" w:date="2014-07-10T10:48:00Z">
              <w:r w:rsidDel="00A93DE1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56E53E30" w14:textId="46DA972F" w:rsidR="00EF7B32" w:rsidDel="00A93DE1" w:rsidRDefault="00EF7B32">
            <w:pPr>
              <w:ind w:left="720"/>
              <w:jc w:val="center"/>
              <w:rPr>
                <w:del w:id="229" w:author="Xavier Hoenner" w:date="2014-07-10T10:48:00Z"/>
              </w:rPr>
              <w:pPrChange w:id="23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31" w:author="Xavier Hoenner" w:date="2014-07-10T10:48:00Z">
              <w:r w:rsidDel="00A93DE1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38F995F" w14:textId="4DB154DE" w:rsidR="00EF7B32" w:rsidDel="00A93DE1" w:rsidRDefault="00EF7B32">
            <w:pPr>
              <w:ind w:left="720"/>
              <w:jc w:val="center"/>
              <w:rPr>
                <w:del w:id="232" w:author="Xavier Hoenner" w:date="2014-07-10T10:48:00Z"/>
                <w:sz w:val="24"/>
              </w:rPr>
              <w:pPrChange w:id="23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34" w:author="Xavier Hoenner" w:date="2014-07-10T10:48:00Z">
              <w:r w:rsidDel="00A93DE1">
                <w:delText>Time coverage (</w:delText>
              </w:r>
              <w:r w:rsidR="008A4B05" w:rsidDel="00A93DE1">
                <w:delText>years</w:delText>
              </w:r>
              <w:r w:rsidDel="00A93DE1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26FB9480" w14:textId="6906B8ED" w:rsidR="00EF7B32" w:rsidDel="00A93DE1" w:rsidRDefault="00EF7B32">
            <w:pPr>
              <w:ind w:left="720"/>
              <w:jc w:val="center"/>
              <w:rPr>
                <w:del w:id="235" w:author="Xavier Hoenner" w:date="2014-07-10T10:48:00Z"/>
                <w:sz w:val="24"/>
              </w:rPr>
              <w:pPrChange w:id="23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37" w:author="Xavier Hoenner" w:date="2014-07-10T10:48:00Z">
              <w:r w:rsidDel="00A93DE1">
                <w:delText>Principal investigator</w:delText>
              </w:r>
            </w:del>
          </w:p>
        </w:tc>
      </w:tr>
      <w:tr w:rsidR="00EF7B32" w:rsidDel="00A93DE1" w14:paraId="3C385684" w14:textId="22D91DA4" w:rsidTr="00687C06">
        <w:trPr>
          <w:jc w:val="center"/>
          <w:del w:id="238" w:author="Xavier Hoenner" w:date="2014-07-10T10:48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518628D4" w:rsidR="00EF7B32" w:rsidDel="00A93DE1" w:rsidRDefault="00EF7B32">
            <w:pPr>
              <w:ind w:left="720"/>
              <w:jc w:val="center"/>
              <w:rPr>
                <w:del w:id="239" w:author="Xavier Hoenner" w:date="2014-07-10T10:48:00Z"/>
                <w:sz w:val="24"/>
              </w:rPr>
              <w:pPrChange w:id="24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41" w:author="Xavier Hoenner" w:date="2014-07-10T10:48:00Z">
              <w:r w:rsidDel="00A93DE1">
                <w:delText>Headers = ‘organisation’</w:delText>
              </w:r>
            </w:del>
          </w:p>
        </w:tc>
      </w:tr>
      <w:tr w:rsidR="00EF7B32" w:rsidDel="00A93DE1" w14:paraId="5588D8BB" w14:textId="5F9C8D16" w:rsidTr="00687C06">
        <w:trPr>
          <w:jc w:val="center"/>
          <w:del w:id="242" w:author="Xavier Hoenner" w:date="2014-07-10T10:48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4C93DD45" w:rsidR="00EF7B32" w:rsidDel="00A93DE1" w:rsidRDefault="00EF7B32">
            <w:pPr>
              <w:ind w:left="720"/>
              <w:rPr>
                <w:del w:id="243" w:author="Xavier Hoenner" w:date="2014-07-10T10:48:00Z"/>
                <w:sz w:val="24"/>
              </w:rPr>
              <w:pPrChange w:id="244" w:author="Xavier Hoenner" w:date="2015-08-20T16:26:00Z">
                <w:pPr>
                  <w:spacing w:after="200" w:line="276" w:lineRule="auto"/>
                </w:pPr>
              </w:pPrChange>
            </w:pPr>
            <w:del w:id="245" w:author="Xavier Hoenner" w:date="2014-07-10T10:48:00Z">
              <w:r w:rsidDel="00A93DE1">
                <w:delText>Sub-headers = ‘oxygen_sensor’</w:delText>
              </w:r>
            </w:del>
          </w:p>
        </w:tc>
      </w:tr>
      <w:tr w:rsidR="00EF7B32" w:rsidDel="00A93DE1" w14:paraId="3369F96C" w14:textId="6CDFDB85" w:rsidTr="00687C06">
        <w:trPr>
          <w:jc w:val="center"/>
          <w:del w:id="246" w:author="Xavier Hoenner" w:date="2014-07-10T10:48:00Z"/>
        </w:trPr>
        <w:tc>
          <w:tcPr>
            <w:tcW w:w="967" w:type="dxa"/>
            <w:vAlign w:val="center"/>
          </w:tcPr>
          <w:p w14:paraId="7DEF5ED0" w14:textId="13DD69D9" w:rsidR="00EF7B32" w:rsidDel="00A93DE1" w:rsidRDefault="00EF7B32">
            <w:pPr>
              <w:ind w:left="720"/>
              <w:jc w:val="center"/>
              <w:rPr>
                <w:del w:id="247" w:author="Xavier Hoenner" w:date="2014-07-10T10:48:00Z"/>
                <w:rFonts w:ascii="Tahoma" w:hAnsi="Tahoma" w:cs="Tahoma"/>
                <w:sz w:val="16"/>
                <w:szCs w:val="16"/>
              </w:rPr>
              <w:pPrChange w:id="248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3154C71" w14:textId="3032700B" w:rsidR="00EF7B32" w:rsidDel="00A93DE1" w:rsidRDefault="00EF7B32">
            <w:pPr>
              <w:ind w:left="720"/>
              <w:jc w:val="center"/>
              <w:rPr>
                <w:del w:id="249" w:author="Xavier Hoenner" w:date="2014-07-10T10:48:00Z"/>
                <w:rFonts w:ascii="Tahoma" w:hAnsi="Tahoma" w:cs="Tahoma"/>
                <w:sz w:val="16"/>
                <w:szCs w:val="16"/>
              </w:rPr>
              <w:pPrChange w:id="250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4322870F" w14:textId="1A01110B" w:rsidR="00EF7B32" w:rsidDel="00A93DE1" w:rsidRDefault="00EF7B32">
            <w:pPr>
              <w:ind w:left="720"/>
              <w:jc w:val="center"/>
              <w:rPr>
                <w:del w:id="251" w:author="Xavier Hoenner" w:date="2014-07-10T10:48:00Z"/>
                <w:rFonts w:ascii="Tahoma" w:hAnsi="Tahoma" w:cs="Tahoma"/>
                <w:sz w:val="16"/>
                <w:szCs w:val="16"/>
              </w:rPr>
              <w:pPrChange w:id="252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1EA41588" w14:textId="35F78B91" w:rsidR="00EF7B32" w:rsidDel="00A93DE1" w:rsidRDefault="00EF7B32">
            <w:pPr>
              <w:ind w:left="720"/>
              <w:jc w:val="center"/>
              <w:rPr>
                <w:del w:id="253" w:author="Xavier Hoenner" w:date="2014-07-10T10:48:00Z"/>
                <w:rFonts w:ascii="Tahoma" w:hAnsi="Tahoma" w:cs="Tahoma"/>
                <w:sz w:val="16"/>
                <w:szCs w:val="16"/>
              </w:rPr>
              <w:pPrChange w:id="254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7DAB609" w14:textId="74B218D5" w:rsidR="00EF7B32" w:rsidDel="00A93DE1" w:rsidRDefault="00EF7B32">
            <w:pPr>
              <w:ind w:left="720"/>
              <w:jc w:val="center"/>
              <w:rPr>
                <w:del w:id="255" w:author="Xavier Hoenner" w:date="2014-07-10T10:48:00Z"/>
                <w:rFonts w:ascii="Tahoma" w:hAnsi="Tahoma" w:cs="Tahoma"/>
                <w:sz w:val="16"/>
                <w:szCs w:val="16"/>
              </w:rPr>
              <w:pPrChange w:id="256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1275" w:type="dxa"/>
          </w:tcPr>
          <w:p w14:paraId="3C863084" w14:textId="6F6F9771" w:rsidR="00EF7B32" w:rsidDel="00A93DE1" w:rsidRDefault="00EF7B32">
            <w:pPr>
              <w:ind w:left="720"/>
              <w:jc w:val="center"/>
              <w:rPr>
                <w:del w:id="257" w:author="Xavier Hoenner" w:date="2014-07-10T10:48:00Z"/>
                <w:rFonts w:ascii="Tahoma" w:hAnsi="Tahoma" w:cs="Tahoma"/>
                <w:sz w:val="16"/>
                <w:szCs w:val="16"/>
              </w:rPr>
              <w:pPrChange w:id="258" w:author="Xavier Hoenner" w:date="2015-08-20T16:26:00Z">
                <w:pPr>
                  <w:jc w:val="center"/>
                </w:pPr>
              </w:pPrChange>
            </w:pPr>
          </w:p>
        </w:tc>
        <w:tc>
          <w:tcPr>
            <w:tcW w:w="1752" w:type="dxa"/>
          </w:tcPr>
          <w:p w14:paraId="0300091B" w14:textId="2711B1D4" w:rsidR="00EF7B32" w:rsidDel="00A93DE1" w:rsidRDefault="00EF7B32">
            <w:pPr>
              <w:ind w:left="720"/>
              <w:jc w:val="center"/>
              <w:rPr>
                <w:del w:id="259" w:author="Xavier Hoenner" w:date="2014-07-10T10:48:00Z"/>
                <w:rFonts w:ascii="Tahoma" w:hAnsi="Tahoma" w:cs="Tahoma"/>
                <w:sz w:val="16"/>
                <w:szCs w:val="16"/>
              </w:rPr>
              <w:pPrChange w:id="260" w:author="Xavier Hoenner" w:date="2015-08-20T16:26:00Z">
                <w:pPr>
                  <w:jc w:val="center"/>
                </w:pPr>
              </w:pPrChange>
            </w:pPr>
          </w:p>
        </w:tc>
      </w:tr>
    </w:tbl>
    <w:p w14:paraId="039268F3" w14:textId="278DAFEC" w:rsidR="004C6B83" w:rsidDel="000E5559" w:rsidRDefault="004C6B83">
      <w:pPr>
        <w:ind w:left="720"/>
        <w:rPr>
          <w:del w:id="261" w:author="Xavier Hoenner" w:date="2014-06-11T16:53:00Z"/>
          <w:szCs w:val="24"/>
        </w:rPr>
        <w:pPrChange w:id="262" w:author="Xavier Hoenner" w:date="2015-08-20T16:26:00Z">
          <w:pPr/>
        </w:pPrChange>
      </w:pPr>
    </w:p>
    <w:p w14:paraId="22D0EC0D" w14:textId="68D5BD5F" w:rsidR="00905C8D" w:rsidDel="000E5559" w:rsidRDefault="00905C8D">
      <w:pPr>
        <w:pStyle w:val="Heading2"/>
        <w:rPr>
          <w:del w:id="263" w:author="Xavier Hoenner" w:date="2014-06-11T16:53:00Z"/>
        </w:rPr>
      </w:pPr>
      <w:del w:id="264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265" w:author="Xavier Hoenner" w:date="2014-06-11T16:53:00Z"/>
        </w:rPr>
        <w:pPrChange w:id="266" w:author="Xavier Hoenner" w:date="2015-08-20T16:26:00Z">
          <w:pPr>
            <w:pStyle w:val="Heading3"/>
          </w:pPr>
        </w:pPrChange>
      </w:pPr>
      <w:del w:id="267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268" w:author="Xavier Hoenner" w:date="2014-06-11T16:53:00Z"/>
          <w:u w:val="none"/>
        </w:rPr>
        <w:pPrChange w:id="269" w:author="Xavier Hoenner" w:date="2015-08-20T16:26:00Z">
          <w:pPr>
            <w:pStyle w:val="Heading3"/>
          </w:pPr>
        </w:pPrChange>
      </w:pPr>
      <w:del w:id="270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271" w:author="Xavier Hoenner" w:date="2014-06-11T16:53:00Z"/>
        </w:rPr>
        <w:pPrChange w:id="272" w:author="Xavier Hoenner" w:date="2015-08-20T16:26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273" w:author="Xavier Hoenner" w:date="2014-06-11T16:53:00Z"/>
        </w:rPr>
        <w:pPrChange w:id="274" w:author="Xavier Hoenner" w:date="2015-08-20T16:26:00Z">
          <w:pPr/>
        </w:pPrChange>
      </w:pPr>
      <w:del w:id="275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276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77" w:author="Xavier Hoenner" w:date="2014-06-11T16:53:00Z"/>
                <w:b/>
                <w:sz w:val="24"/>
                <w:szCs w:val="24"/>
              </w:rPr>
              <w:pPrChange w:id="278" w:author="Xavier Hoenner" w:date="2015-08-20T16:26:00Z">
                <w:pPr>
                  <w:spacing w:after="200" w:line="276" w:lineRule="auto"/>
                </w:pPr>
              </w:pPrChange>
            </w:pPr>
            <w:del w:id="279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80" w:author="Xavier Hoenner" w:date="2014-06-11T16:53:00Z"/>
                <w:sz w:val="24"/>
                <w:szCs w:val="24"/>
              </w:rPr>
              <w:pPrChange w:id="281" w:author="Xavier Hoenner" w:date="2015-08-20T16:26:00Z">
                <w:pPr>
                  <w:spacing w:after="200" w:line="276" w:lineRule="auto"/>
                </w:pPr>
              </w:pPrChange>
            </w:pPr>
            <w:del w:id="282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283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84" w:author="Xavier Hoenner" w:date="2014-06-11T16:53:00Z"/>
                <w:b/>
                <w:sz w:val="24"/>
                <w:szCs w:val="24"/>
              </w:rPr>
              <w:pPrChange w:id="285" w:author="Xavier Hoenner" w:date="2015-08-20T16:26:00Z">
                <w:pPr>
                  <w:spacing w:after="200" w:line="276" w:lineRule="auto"/>
                </w:pPr>
              </w:pPrChange>
            </w:pPr>
            <w:del w:id="286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87" w:author="Xavier Hoenner" w:date="2014-06-11T16:53:00Z"/>
                <w:sz w:val="24"/>
                <w:szCs w:val="24"/>
              </w:rPr>
              <w:pPrChange w:id="288" w:author="Xavier Hoenner" w:date="2015-08-20T16:26:00Z">
                <w:pPr>
                  <w:spacing w:after="200" w:line="276" w:lineRule="auto"/>
                </w:pPr>
              </w:pPrChange>
            </w:pPr>
            <w:del w:id="289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290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91" w:author="Xavier Hoenner" w:date="2014-06-11T16:53:00Z"/>
                <w:b/>
                <w:sz w:val="24"/>
                <w:szCs w:val="24"/>
              </w:rPr>
              <w:pPrChange w:id="292" w:author="Xavier Hoenner" w:date="2015-08-20T16:26:00Z">
                <w:pPr>
                  <w:spacing w:after="200" w:line="276" w:lineRule="auto"/>
                </w:pPr>
              </w:pPrChange>
            </w:pPr>
            <w:del w:id="293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94" w:author="Xavier Hoenner" w:date="2014-06-11T16:53:00Z"/>
                <w:sz w:val="24"/>
                <w:szCs w:val="24"/>
              </w:rPr>
              <w:pPrChange w:id="295" w:author="Xavier Hoenner" w:date="2015-08-20T16:26:00Z">
                <w:pPr>
                  <w:spacing w:after="200" w:line="276" w:lineRule="auto"/>
                </w:pPr>
              </w:pPrChange>
            </w:pPr>
            <w:del w:id="296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297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98" w:author="Xavier Hoenner" w:date="2014-06-11T16:53:00Z"/>
                <w:b/>
                <w:sz w:val="24"/>
                <w:szCs w:val="24"/>
              </w:rPr>
              <w:pPrChange w:id="299" w:author="Xavier Hoenner" w:date="2015-08-20T16:26:00Z">
                <w:pPr>
                  <w:spacing w:after="200" w:line="276" w:lineRule="auto"/>
                </w:pPr>
              </w:pPrChange>
            </w:pPr>
            <w:del w:id="300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301" w:author="Xavier Hoenner" w:date="2014-06-11T16:53:00Z"/>
                <w:sz w:val="24"/>
                <w:szCs w:val="24"/>
              </w:rPr>
              <w:pPrChange w:id="302" w:author="Xavier Hoenner" w:date="2015-08-20T16:26:00Z">
                <w:pPr>
                  <w:spacing w:after="200" w:line="276" w:lineRule="auto"/>
                </w:pPr>
              </w:pPrChange>
            </w:pPr>
            <w:del w:id="303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304" w:author="Xavier Hoenner" w:date="2014-06-11T16:53:00Z"/>
        </w:rPr>
        <w:pPrChange w:id="305" w:author="Xavier Hoenner" w:date="2015-08-20T16:26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306" w:author="Xavier Hoenner" w:date="2014-06-11T16:53:00Z"/>
        </w:rPr>
        <w:pPrChange w:id="307" w:author="Xavier Hoenner" w:date="2015-08-20T16:26:00Z">
          <w:pPr/>
        </w:pPrChange>
      </w:pPr>
      <w:del w:id="308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09" w:author="Xavier Hoenner" w:date="2014-06-11T16:53:00Z"/>
        </w:rPr>
        <w:pPrChange w:id="310" w:author="Xavier Hoenner" w:date="2015-08-20T16:26:00Z">
          <w:pPr>
            <w:ind w:left="1843" w:hanging="1843"/>
          </w:pPr>
        </w:pPrChange>
      </w:pPr>
      <w:del w:id="311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12" w:author="Xavier Hoenner" w:date="2014-06-11T16:53:00Z"/>
        </w:rPr>
        <w:pPrChange w:id="313" w:author="Xavier Hoenner" w:date="2015-08-20T16:26:00Z">
          <w:pPr>
            <w:ind w:left="1843" w:hanging="1843"/>
          </w:pPr>
        </w:pPrChange>
      </w:pPr>
      <w:del w:id="314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15" w:author="Xavier Hoenner" w:date="2014-06-11T16:53:00Z"/>
        </w:rPr>
        <w:pPrChange w:id="316" w:author="Xavier Hoenner" w:date="2015-08-20T16:26:00Z">
          <w:pPr>
            <w:ind w:left="993" w:hanging="993"/>
          </w:pPr>
        </w:pPrChange>
      </w:pPr>
      <w:del w:id="317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318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19" w:author="Xavier Hoenner" w:date="2014-06-11T16:53:00Z"/>
        </w:rPr>
        <w:pPrChange w:id="320" w:author="Xavier Hoenner" w:date="2015-08-20T16:26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321" w:author="Xavier Hoenner" w:date="2014-06-11T16:53:00Z"/>
        </w:rPr>
        <w:pPrChange w:id="322" w:author="Xavier Hoenner" w:date="2015-08-20T16:26:00Z">
          <w:pPr>
            <w:pStyle w:val="Heading3"/>
          </w:pPr>
        </w:pPrChange>
      </w:pPr>
      <w:del w:id="323" w:author="Xavier Hoenner" w:date="2014-06-11T16:53:00Z">
        <w:r w:rsidDel="000E5559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253"/>
        <w:gridCol w:w="980"/>
        <w:gridCol w:w="1239"/>
        <w:gridCol w:w="980"/>
        <w:gridCol w:w="871"/>
        <w:gridCol w:w="1651"/>
        <w:gridCol w:w="2268"/>
      </w:tblGrid>
      <w:tr w:rsidR="00EF7B32" w:rsidDel="000E5559" w14:paraId="605E6B16" w14:textId="27537064" w:rsidTr="00A93DE1">
        <w:trPr>
          <w:jc w:val="center"/>
          <w:del w:id="324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5" w:author="Xavier Hoenner" w:date="2014-06-11T16:53:00Z"/>
                <w:b/>
                <w:sz w:val="24"/>
              </w:rPr>
              <w:pPrChange w:id="32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6-11T16:53:00Z"/>
                <w:b/>
                <w:sz w:val="24"/>
              </w:rPr>
              <w:pPrChange w:id="32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0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4-06-11T16:53:00Z"/>
                <w:b/>
              </w:rPr>
              <w:pPrChange w:id="33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3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6-11T16:53:00Z"/>
                <w:b/>
              </w:rPr>
              <w:pPrChange w:id="33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6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6-11T16:53:00Z"/>
                <w:b/>
              </w:rPr>
              <w:pPrChange w:id="33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9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0" w:author="Xavier Hoenner" w:date="2014-06-11T16:53:00Z"/>
                <w:b/>
                <w:sz w:val="24"/>
              </w:rPr>
              <w:pPrChange w:id="34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42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6-11T16:53:00Z"/>
                <w:b/>
                <w:sz w:val="24"/>
              </w:rPr>
              <w:pPrChange w:id="34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45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A93DE1">
        <w:trPr>
          <w:jc w:val="center"/>
          <w:del w:id="346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6-11T16:53:00Z"/>
                <w:sz w:val="24"/>
              </w:rPr>
              <w:pPrChange w:id="34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49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0" w:author="Xavier Hoenner" w:date="2014-06-11T16:53:00Z"/>
                <w:sz w:val="24"/>
              </w:rPr>
              <w:pPrChange w:id="35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52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6-11T16:53:00Z"/>
              </w:rPr>
              <w:pPrChange w:id="35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55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6" w:author="Xavier Hoenner" w:date="2014-06-11T16:53:00Z"/>
                <w:sz w:val="24"/>
              </w:rPr>
              <w:pPrChange w:id="35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58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9" w:author="Xavier Hoenner" w:date="2014-06-11T16:53:00Z"/>
                <w:sz w:val="24"/>
              </w:rPr>
              <w:pPrChange w:id="36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1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2" w:author="Xavier Hoenner" w:date="2014-06-11T16:53:00Z"/>
                <w:sz w:val="24"/>
              </w:rPr>
              <w:pPrChange w:id="36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4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5" w:author="Xavier Hoenner" w:date="2014-06-11T16:53:00Z"/>
                <w:sz w:val="24"/>
              </w:rPr>
              <w:pPrChange w:id="36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7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A93DE1">
        <w:trPr>
          <w:jc w:val="center"/>
          <w:del w:id="368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9" w:author="Xavier Hoenner" w:date="2014-06-11T16:53:00Z"/>
                <w:sz w:val="24"/>
              </w:rPr>
              <w:pPrChange w:id="37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71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A93DE1">
        <w:trPr>
          <w:jc w:val="center"/>
          <w:del w:id="372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373" w:author="Xavier Hoenner" w:date="2014-06-11T16:53:00Z"/>
                <w:sz w:val="24"/>
              </w:rPr>
              <w:pPrChange w:id="374" w:author="Xavier Hoenner" w:date="2015-08-20T16:26:00Z">
                <w:pPr>
                  <w:spacing w:after="200" w:line="276" w:lineRule="auto"/>
                </w:pPr>
              </w:pPrChange>
            </w:pPr>
            <w:del w:id="375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A93DE1">
        <w:trPr>
          <w:jc w:val="center"/>
          <w:del w:id="376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7" w:author="Xavier Hoenner" w:date="2014-06-11T16:53:00Z"/>
                <w:rFonts w:ascii="Tahoma" w:hAnsi="Tahoma" w:cs="Tahoma"/>
                <w:sz w:val="24"/>
                <w:szCs w:val="16"/>
              </w:rPr>
              <w:pPrChange w:id="37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9" w:author="Xavier Hoenner" w:date="2014-06-11T16:53:00Z"/>
                <w:rFonts w:ascii="Tahoma" w:hAnsi="Tahoma" w:cs="Tahoma"/>
                <w:sz w:val="24"/>
                <w:szCs w:val="16"/>
              </w:rPr>
              <w:pPrChange w:id="38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1" w:author="Xavier Hoenner" w:date="2014-06-11T16:53:00Z"/>
                <w:rFonts w:ascii="Tahoma" w:hAnsi="Tahoma" w:cs="Tahoma"/>
                <w:sz w:val="24"/>
                <w:szCs w:val="16"/>
              </w:rPr>
              <w:pPrChange w:id="38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3" w:author="Xavier Hoenner" w:date="2014-06-11T16:53:00Z"/>
                <w:rFonts w:ascii="Tahoma" w:hAnsi="Tahoma" w:cs="Tahoma"/>
                <w:sz w:val="24"/>
                <w:szCs w:val="16"/>
              </w:rPr>
              <w:pPrChange w:id="38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5" w:author="Xavier Hoenner" w:date="2014-06-11T16:53:00Z"/>
                <w:rFonts w:ascii="Tahoma" w:hAnsi="Tahoma" w:cs="Tahoma"/>
                <w:sz w:val="24"/>
                <w:szCs w:val="16"/>
              </w:rPr>
              <w:pPrChange w:id="38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7" w:author="Xavier Hoenner" w:date="2014-06-11T16:53:00Z"/>
                <w:rFonts w:ascii="Tahoma" w:hAnsi="Tahoma" w:cs="Tahoma"/>
                <w:sz w:val="24"/>
                <w:szCs w:val="16"/>
              </w:rPr>
              <w:pPrChange w:id="38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9" w:author="Xavier Hoenner" w:date="2014-06-11T16:53:00Z"/>
                <w:rFonts w:ascii="Tahoma" w:hAnsi="Tahoma" w:cs="Tahoma"/>
                <w:sz w:val="24"/>
                <w:szCs w:val="16"/>
              </w:rPr>
              <w:pPrChange w:id="39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D47AB9D" w14:textId="77777777" w:rsidR="00905C8D" w:rsidRDefault="00905C8D">
      <w:pPr>
        <w:keepNext/>
        <w:keepLines/>
        <w:spacing w:after="0" w:line="360" w:lineRule="auto"/>
        <w:ind w:left="720"/>
        <w:outlineLvl w:val="1"/>
        <w:rPr>
          <w:szCs w:val="24"/>
        </w:rPr>
        <w:pPrChange w:id="391" w:author="Xavier Hoenner" w:date="2015-08-20T16:26:00Z">
          <w:pPr>
            <w:keepNext/>
            <w:keepLines/>
            <w:spacing w:after="0" w:line="360" w:lineRule="auto"/>
            <w:outlineLvl w:val="1"/>
          </w:pPr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3E8BF3DE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392" w:author="Xavier Hoenner" w:date="2013-07-11T10:56:00Z">
      <w:r w:rsidR="00C3036C" w:rsidDel="001A222E">
        <w:delText>05/06</w:delText>
      </w:r>
    </w:del>
    <w:ins w:id="393" w:author="Xavier Hoenner" w:date="2014-07-02T15:08:00Z">
      <w:r w:rsidR="00D061B2">
        <w:fldChar w:fldCharType="begin"/>
      </w:r>
      <w:r w:rsidR="00D061B2">
        <w:instrText xml:space="preserve"> TIME \@ "d/MM/yyyy" </w:instrText>
      </w:r>
    </w:ins>
    <w:r w:rsidR="00D061B2">
      <w:fldChar w:fldCharType="separate"/>
    </w:r>
    <w:ins w:id="394" w:author="Xavier Hoenner" w:date="2015-08-21T10:57:00Z">
      <w:r w:rsidR="00F05182">
        <w:rPr>
          <w:noProof/>
        </w:rPr>
        <w:t>21/08/2015</w:t>
      </w:r>
    </w:ins>
    <w:ins w:id="395" w:author="Xavier Hoenner" w:date="2014-07-02T15:08:00Z">
      <w:r w:rsidR="00D061B2">
        <w:fldChar w:fldCharType="end"/>
      </w:r>
    </w:ins>
    <w:del w:id="396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E4E08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56A60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C76CA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240EC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93DE1"/>
    <w:rsid w:val="00AB1573"/>
    <w:rsid w:val="00AE098A"/>
    <w:rsid w:val="00AE6B91"/>
    <w:rsid w:val="00AF0E50"/>
    <w:rsid w:val="00AF20AE"/>
    <w:rsid w:val="00AF546D"/>
    <w:rsid w:val="00AF59AF"/>
    <w:rsid w:val="00B0494E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CF2DE5"/>
    <w:rsid w:val="00D061B2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18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2D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1084</Words>
  <Characters>6181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124</cp:revision>
  <dcterms:created xsi:type="dcterms:W3CDTF">2013-03-28T05:01:00Z</dcterms:created>
  <dcterms:modified xsi:type="dcterms:W3CDTF">2015-08-21T00:58:00Z</dcterms:modified>
</cp:coreProperties>
</file>