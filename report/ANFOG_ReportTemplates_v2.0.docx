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581FF" w14:textId="77777777" w:rsidR="000E518A" w:rsidRDefault="0013065A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ANFOG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77D8CC5B" w14:textId="77777777" w:rsidR="00565E46" w:rsidRDefault="00565E46" w:rsidP="00EF19A0"/>
    <w:p w14:paraId="5324AC27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13065A">
        <w:t>ANFOG</w:t>
      </w:r>
      <w:r w:rsidR="00981CC1">
        <w:t xml:space="preserve"> facility.</w:t>
      </w:r>
    </w:p>
    <w:p w14:paraId="40ED3FFD" w14:textId="5C8B9E03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commentRangeStart w:id="0"/>
      <w:del w:id="1" w:author="Xavier Hoenner" w:date="2014-04-30T15:09:00Z">
        <w:r w:rsidR="0059235D" w:rsidDel="005E2EA4">
          <w:rPr>
            <w:szCs w:val="24"/>
          </w:rPr>
          <w:delText>4</w:delText>
        </w:r>
      </w:del>
      <w:ins w:id="2" w:author="Xavier Hoenner" w:date="2014-04-30T15:09:00Z">
        <w:r w:rsidR="005E2EA4">
          <w:rPr>
            <w:szCs w:val="24"/>
          </w:rPr>
          <w:t>3</w:t>
        </w:r>
        <w:commentRangeEnd w:id="0"/>
        <w:r w:rsidR="005E2EA4">
          <w:rPr>
            <w:rStyle w:val="CommentReference"/>
          </w:rPr>
          <w:commentReference w:id="0"/>
        </w:r>
      </w:ins>
      <w:r>
        <w:rPr>
          <w:szCs w:val="24"/>
        </w:rPr>
        <w:t>.</w:t>
      </w:r>
    </w:p>
    <w:p w14:paraId="68BCB55C" w14:textId="77777777" w:rsidR="00C12751" w:rsidRDefault="00C12751" w:rsidP="00C12751"/>
    <w:p w14:paraId="2A866C34" w14:textId="77777777" w:rsidR="00E123F0" w:rsidRDefault="00E123F0" w:rsidP="00E123F0">
      <w:pPr>
        <w:pStyle w:val="Heading1"/>
      </w:pPr>
      <w:r>
        <w:t xml:space="preserve">1. </w:t>
      </w:r>
      <w:r w:rsidR="0013065A">
        <w:t>ANFOG</w:t>
      </w:r>
    </w:p>
    <w:p w14:paraId="01F1E24F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378394E4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13065A">
        <w:rPr>
          <w:u w:val="none"/>
        </w:rPr>
        <w:t>ANFOG</w:t>
      </w:r>
      <w:r w:rsidRPr="00592DB1">
        <w:rPr>
          <w:u w:val="none"/>
        </w:rPr>
        <w:t>_Summary’</w:t>
      </w:r>
    </w:p>
    <w:p w14:paraId="4DF3BE67" w14:textId="77777777" w:rsidR="0011784D" w:rsidRDefault="0011784D" w:rsidP="0011784D"/>
    <w:p w14:paraId="1ADC6284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13BC276A" w14:textId="77777777" w:rsidR="00EC6CCC" w:rsidRDefault="00EC6CCC" w:rsidP="00542A59">
      <w:pPr>
        <w:rPr>
          <w:u w:val="single"/>
        </w:rPr>
      </w:pPr>
    </w:p>
    <w:p w14:paraId="3440CF98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30"/>
      </w:tblGrid>
      <w:tr w:rsidR="00EC6CCC" w14:paraId="550AF80F" w14:textId="77777777" w:rsidTr="00343BA4">
        <w:tc>
          <w:tcPr>
            <w:tcW w:w="1271" w:type="dxa"/>
          </w:tcPr>
          <w:p w14:paraId="3568DC00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12CCC76A" w14:textId="7D9C2490" w:rsidR="00EC6CCC" w:rsidRPr="003D503B" w:rsidRDefault="00EC6CCC" w:rsidP="00EC6CCC">
            <w:pPr>
              <w:rPr>
                <w:sz w:val="24"/>
                <w:szCs w:val="24"/>
              </w:rPr>
            </w:pPr>
            <w:del w:id="4" w:author="Xavier Hoenner" w:date="2014-04-30T14:46:00Z">
              <w:r w:rsidRPr="003D503B" w:rsidDel="008C2101">
                <w:rPr>
                  <w:sz w:val="24"/>
                  <w:szCs w:val="24"/>
                </w:rPr>
                <w:delText>db</w:delText>
              </w:r>
              <w:r w:rsidR="00896D61" w:rsidDel="008C2101">
                <w:rPr>
                  <w:sz w:val="24"/>
                  <w:szCs w:val="24"/>
                </w:rPr>
                <w:delText>dev</w:delText>
              </w:r>
            </w:del>
            <w:ins w:id="5" w:author="Xavier Hoenner" w:date="2014-04-30T14:46:00Z">
              <w:r w:rsidR="008C2101">
                <w:rPr>
                  <w:sz w:val="24"/>
                  <w:szCs w:val="24"/>
                </w:rPr>
                <w:t>dbprod</w:t>
              </w:r>
            </w:ins>
            <w:r w:rsidRPr="003D503B">
              <w:rPr>
                <w:sz w:val="24"/>
                <w:szCs w:val="24"/>
              </w:rPr>
              <w:t>.emii.org.au</w:t>
            </w:r>
          </w:p>
        </w:tc>
      </w:tr>
      <w:tr w:rsidR="00EC6CCC" w14:paraId="36ACFEFA" w14:textId="77777777" w:rsidTr="00343BA4">
        <w:tc>
          <w:tcPr>
            <w:tcW w:w="1271" w:type="dxa"/>
          </w:tcPr>
          <w:p w14:paraId="20DB4D63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1834A50F" w14:textId="5A0EC350" w:rsidR="00EC6CCC" w:rsidRPr="003D503B" w:rsidRDefault="00896D61">
            <w:pPr>
              <w:rPr>
                <w:sz w:val="24"/>
                <w:szCs w:val="24"/>
              </w:rPr>
              <w:pPrChange w:id="6" w:author="Xavier Hoenner" w:date="2014-04-30T14:46:00Z">
                <w:pPr>
                  <w:spacing w:after="200" w:line="276" w:lineRule="auto"/>
                </w:pPr>
              </w:pPrChange>
            </w:pPr>
            <w:del w:id="7" w:author="Xavier Hoenner" w:date="2014-04-30T14:46:00Z">
              <w:r w:rsidDel="008C2101">
                <w:rPr>
                  <w:sz w:val="24"/>
                  <w:szCs w:val="24"/>
                </w:rPr>
                <w:delText>report_db</w:delText>
              </w:r>
            </w:del>
            <w:ins w:id="8" w:author="Xavier Hoenner" w:date="2014-04-30T14:46:00Z">
              <w:r w:rsidR="008C2101">
                <w:rPr>
                  <w:sz w:val="24"/>
                  <w:szCs w:val="24"/>
                </w:rPr>
                <w:t>harvest</w:t>
              </w:r>
            </w:ins>
          </w:p>
        </w:tc>
      </w:tr>
      <w:tr w:rsidR="00EC6CCC" w14:paraId="1892F06E" w14:textId="77777777" w:rsidTr="00343BA4">
        <w:tc>
          <w:tcPr>
            <w:tcW w:w="1271" w:type="dxa"/>
          </w:tcPr>
          <w:p w14:paraId="25BE7E16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17F7CD7D" w14:textId="4788ED16" w:rsidR="00EC6CCC" w:rsidRPr="003D503B" w:rsidRDefault="00896D61" w:rsidP="00343BA4">
            <w:pPr>
              <w:rPr>
                <w:sz w:val="24"/>
                <w:szCs w:val="24"/>
              </w:rPr>
            </w:pPr>
            <w:del w:id="9" w:author="Xavier Hoenner" w:date="2014-04-30T14:46:00Z">
              <w:r w:rsidDel="008C2101">
                <w:rPr>
                  <w:sz w:val="24"/>
                  <w:szCs w:val="24"/>
                </w:rPr>
                <w:delText>report</w:delText>
              </w:r>
            </w:del>
            <w:ins w:id="10" w:author="Xavier Hoenner" w:date="2014-04-30T14:46:00Z">
              <w:r w:rsidR="008C2101">
                <w:rPr>
                  <w:sz w:val="24"/>
                  <w:szCs w:val="24"/>
                </w:rPr>
                <w:t>reporting</w:t>
              </w:r>
            </w:ins>
          </w:p>
        </w:tc>
      </w:tr>
      <w:tr w:rsidR="00EC6CCC" w14:paraId="5249D226" w14:textId="77777777" w:rsidTr="00343BA4">
        <w:tc>
          <w:tcPr>
            <w:tcW w:w="1271" w:type="dxa"/>
          </w:tcPr>
          <w:p w14:paraId="581E7264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23175CA4" w14:textId="77777777" w:rsidR="00EC6CCC" w:rsidRPr="003D503B" w:rsidRDefault="004F4D40" w:rsidP="00612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anfog</w:t>
            </w:r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</w:p>
        </w:tc>
      </w:tr>
    </w:tbl>
    <w:p w14:paraId="750FDC16" w14:textId="77777777" w:rsidR="00EC6CCC" w:rsidRDefault="00EC6CCC" w:rsidP="00542A59"/>
    <w:p w14:paraId="7C7B217D" w14:textId="77777777" w:rsidR="00542A59" w:rsidRDefault="00542A59" w:rsidP="00542A59">
      <w:r>
        <w:rPr>
          <w:u w:val="single"/>
        </w:rPr>
        <w:t xml:space="preserve">Filters: </w:t>
      </w:r>
      <w:r w:rsidR="006128D3">
        <w:t>None, all filters have already been applied</w:t>
      </w:r>
      <w:r w:rsidR="00EC6CCC">
        <w:t>.</w:t>
      </w:r>
    </w:p>
    <w:p w14:paraId="1AC0AF06" w14:textId="5A583015" w:rsidR="00580B53" w:rsidRDefault="006A4A7F" w:rsidP="00580B53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1" w:author="Xavier Hoenner" w:date="2014-04-30T14:47:00Z">
        <w:r w:rsidDel="00B731D9">
          <w:delText xml:space="preserve"> by </w:delText>
        </w:r>
      </w:del>
      <w:del w:id="12" w:author="Xavier Hoenner" w:date="2013-07-11T14:57:00Z">
        <w:r w:rsidR="00003F36" w:rsidDel="00543884">
          <w:delText>DESCENDING</w:delText>
        </w:r>
        <w:r w:rsidDel="00543884">
          <w:delText xml:space="preserve"> ‘</w:delText>
        </w:r>
        <w:r w:rsidR="00003F36" w:rsidDel="00543884">
          <w:delText>qc_data</w:delText>
        </w:r>
        <w:r w:rsidDel="00543884">
          <w:delText>’ and then</w:delText>
        </w:r>
        <w:r w:rsidR="00003F36" w:rsidDel="00543884">
          <w:delText xml:space="preserve"> by</w:delText>
        </w:r>
        <w:r w:rsidDel="00543884">
          <w:delText xml:space="preserve"> </w:delText>
        </w:r>
      </w:del>
      <w:del w:id="13" w:author="Xavier Hoenner" w:date="2014-04-30T14:47:00Z">
        <w:r w:rsidDel="00B731D9">
          <w:delText>ASCENDING ‘</w:delText>
        </w:r>
        <w:r w:rsidR="00003F36" w:rsidDel="00B731D9">
          <w:delText>glider_type</w:delText>
        </w:r>
        <w:r w:rsidDel="00B731D9">
          <w:delText>’</w:delText>
        </w:r>
      </w:del>
      <w:r>
        <w:t>.</w:t>
      </w:r>
    </w:p>
    <w:p w14:paraId="6D074155" w14:textId="77628A4B" w:rsidR="0081005F" w:rsidRDefault="0081005F" w:rsidP="0081005F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del w:id="14" w:author="Xavier Hoenner" w:date="2013-07-11T14:57:00Z">
        <w:r w:rsidDel="00543884">
          <w:delText>Group by ‘qc_data’</w:delText>
        </w:r>
      </w:del>
      <w:ins w:id="15" w:author="Xavier Hoenner" w:date="2014-04-30T14:48:00Z">
        <w:r w:rsidR="00B731D9">
          <w:t>Group by ‘data_type’</w:t>
        </w:r>
      </w:ins>
      <w:r>
        <w:t>.</w:t>
      </w:r>
    </w:p>
    <w:p w14:paraId="4A625702" w14:textId="310D39EF" w:rsidR="00606E02" w:rsidRDefault="00EC6CCC" w:rsidP="005D22D2">
      <w:pPr>
        <w:ind w:left="567" w:hanging="567"/>
        <w:rPr>
          <w:ins w:id="16" w:author="Xavier Hoenner" w:date="2014-04-30T14:49:00Z"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81005F">
        <w:t>platforms</w:t>
      </w:r>
      <w:r w:rsidR="005A787A">
        <w:t xml:space="preserve"> and</w:t>
      </w:r>
      <w:r>
        <w:t xml:space="preserve"> </w:t>
      </w:r>
      <w:r w:rsidR="0081005F">
        <w:t>deployments</w:t>
      </w:r>
      <w:r w:rsidRPr="00EC6CCC">
        <w:t>.</w:t>
      </w:r>
      <w:r w:rsidR="00E73901">
        <w:t xml:space="preserve"> Also compute the temporal</w:t>
      </w:r>
      <w:r w:rsidR="00E53C23">
        <w:t xml:space="preserve">, latitudinal, </w:t>
      </w:r>
      <w:r w:rsidR="003A55A3">
        <w:t>longitudinal</w:t>
      </w:r>
      <w:r w:rsidR="00E53C23">
        <w:t>, and depth</w:t>
      </w:r>
      <w:r w:rsidR="00E73901">
        <w:t xml:space="preserve"> range of those data.</w:t>
      </w:r>
      <w:r w:rsidRPr="00EC6CCC">
        <w:t xml:space="preserve"> </w:t>
      </w:r>
      <w:r w:rsidR="00FA0078">
        <w:rPr>
          <w:i/>
        </w:rPr>
        <w:t>Use the following view: ‘totals_view’; filter by: ‘facility’ = ‘ANFOG’.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263"/>
        <w:gridCol w:w="1780"/>
        <w:gridCol w:w="1823"/>
        <w:gridCol w:w="809"/>
      </w:tblGrid>
      <w:tr w:rsidR="00B731D9" w:rsidRPr="00D90027" w14:paraId="48AE9F26" w14:textId="77777777" w:rsidTr="002A3EDC">
        <w:trPr>
          <w:ins w:id="17" w:author="Xavier Hoenner" w:date="2014-04-30T14:49:00Z"/>
        </w:trPr>
        <w:tc>
          <w:tcPr>
            <w:tcW w:w="0" w:type="auto"/>
            <w:vAlign w:val="center"/>
          </w:tcPr>
          <w:p w14:paraId="18231471" w14:textId="77777777" w:rsidR="00B731D9" w:rsidRPr="00B22073" w:rsidRDefault="00B731D9" w:rsidP="002A3EDC">
            <w:pPr>
              <w:jc w:val="center"/>
              <w:rPr>
                <w:ins w:id="18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14D3DEBD" w14:textId="5CD39CC7" w:rsidR="00B731D9" w:rsidRPr="00B22073" w:rsidRDefault="00B731D9">
            <w:pPr>
              <w:jc w:val="center"/>
              <w:rPr>
                <w:ins w:id="19" w:author="Xavier Hoenner" w:date="2014-04-30T14:49:00Z"/>
                <w:b/>
                <w:sz w:val="24"/>
              </w:rPr>
              <w:pPrChange w:id="20" w:author="Xavier Hoenner" w:date="2014-04-30T14:49:00Z">
                <w:pPr>
                  <w:spacing w:after="200" w:line="276" w:lineRule="auto"/>
                  <w:jc w:val="center"/>
                </w:pPr>
              </w:pPrChange>
            </w:pPr>
            <w:ins w:id="21" w:author="Xavier Hoenner" w:date="2014-04-30T14:49:00Z">
              <w:r w:rsidRPr="00D62490">
                <w:rPr>
                  <w:b/>
                </w:rPr>
                <w:t>Near real-time data</w:t>
              </w:r>
            </w:ins>
          </w:p>
        </w:tc>
        <w:tc>
          <w:tcPr>
            <w:tcW w:w="0" w:type="auto"/>
            <w:vAlign w:val="center"/>
          </w:tcPr>
          <w:p w14:paraId="1F14A82B" w14:textId="3D3276B2" w:rsidR="00B731D9" w:rsidRPr="00B22073" w:rsidRDefault="00B731D9">
            <w:pPr>
              <w:jc w:val="center"/>
              <w:rPr>
                <w:ins w:id="22" w:author="Xavier Hoenner" w:date="2014-04-30T14:49:00Z"/>
                <w:b/>
                <w:sz w:val="24"/>
              </w:rPr>
              <w:pPrChange w:id="23" w:author="Xavier Hoenner" w:date="2014-04-30T14:49:00Z">
                <w:pPr>
                  <w:spacing w:after="200" w:line="276" w:lineRule="auto"/>
                  <w:jc w:val="center"/>
                </w:pPr>
              </w:pPrChange>
            </w:pPr>
            <w:ins w:id="24" w:author="Xavier Hoenner" w:date="2014-04-30T14:49:00Z">
              <w:r w:rsidRPr="00D62490">
                <w:rPr>
                  <w:b/>
                </w:rPr>
                <w:t>Delayed mode data</w:t>
              </w:r>
            </w:ins>
          </w:p>
        </w:tc>
        <w:tc>
          <w:tcPr>
            <w:tcW w:w="0" w:type="auto"/>
            <w:vAlign w:val="center"/>
          </w:tcPr>
          <w:p w14:paraId="7684333D" w14:textId="77777777" w:rsidR="00B731D9" w:rsidRPr="00B22073" w:rsidRDefault="00B731D9" w:rsidP="002A3EDC">
            <w:pPr>
              <w:jc w:val="center"/>
              <w:rPr>
                <w:ins w:id="25" w:author="Xavier Hoenner" w:date="2014-04-30T14:49:00Z"/>
                <w:b/>
              </w:rPr>
            </w:pPr>
            <w:ins w:id="26" w:author="Xavier Hoenner" w:date="2014-04-30T14:49:00Z">
              <w:r w:rsidRPr="00B22073">
                <w:rPr>
                  <w:b/>
                </w:rPr>
                <w:t>TOTAL</w:t>
              </w:r>
            </w:ins>
          </w:p>
        </w:tc>
      </w:tr>
      <w:tr w:rsidR="00B731D9" w:rsidRPr="00D90027" w14:paraId="468F2022" w14:textId="77777777" w:rsidTr="002A3EDC">
        <w:trPr>
          <w:ins w:id="27" w:author="Xavier Hoenner" w:date="2014-04-30T14:49:00Z"/>
        </w:trPr>
        <w:tc>
          <w:tcPr>
            <w:tcW w:w="0" w:type="auto"/>
            <w:vAlign w:val="center"/>
          </w:tcPr>
          <w:p w14:paraId="6E1C5589" w14:textId="33FB8F90" w:rsidR="00B731D9" w:rsidRPr="00B22073" w:rsidRDefault="00B731D9" w:rsidP="002A3EDC">
            <w:pPr>
              <w:jc w:val="center"/>
              <w:rPr>
                <w:ins w:id="28" w:author="Xavier Hoenner" w:date="2014-04-30T14:49:00Z"/>
                <w:b/>
              </w:rPr>
            </w:pPr>
            <w:ins w:id="29" w:author="Xavier Hoenner" w:date="2014-04-30T14:49:00Z">
              <w:r w:rsidRPr="00EC6CCC">
                <w:rPr>
                  <w:b/>
                  <w:i/>
                </w:rPr>
                <w:t xml:space="preserve">Total </w:t>
              </w:r>
              <w:r>
                <w:rPr>
                  <w:b/>
                  <w:i/>
                </w:rPr>
                <w:t>n</w:t>
              </w:r>
              <w:r w:rsidRPr="00EC6CCC">
                <w:rPr>
                  <w:b/>
                  <w:i/>
                </w:rPr>
                <w:t xml:space="preserve">umber of </w:t>
              </w:r>
              <w:r>
                <w:rPr>
                  <w:b/>
                  <w:i/>
                </w:rPr>
                <w:t>platforms (‘no_platforms’)</w:t>
              </w:r>
            </w:ins>
          </w:p>
        </w:tc>
        <w:tc>
          <w:tcPr>
            <w:tcW w:w="0" w:type="auto"/>
            <w:vAlign w:val="center"/>
          </w:tcPr>
          <w:p w14:paraId="500A55B7" w14:textId="77777777" w:rsidR="00B731D9" w:rsidRPr="00B22073" w:rsidRDefault="00B731D9" w:rsidP="002A3EDC">
            <w:pPr>
              <w:jc w:val="center"/>
              <w:rPr>
                <w:ins w:id="30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37872B84" w14:textId="77777777" w:rsidR="00B731D9" w:rsidRPr="00B22073" w:rsidRDefault="00B731D9" w:rsidP="002A3EDC">
            <w:pPr>
              <w:jc w:val="center"/>
              <w:rPr>
                <w:ins w:id="31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579D3F38" w14:textId="77777777" w:rsidR="00B731D9" w:rsidRPr="00B22073" w:rsidRDefault="00B731D9" w:rsidP="002A3EDC">
            <w:pPr>
              <w:jc w:val="center"/>
              <w:rPr>
                <w:ins w:id="32" w:author="Xavier Hoenner" w:date="2014-04-30T14:49:00Z"/>
                <w:b/>
              </w:rPr>
            </w:pPr>
          </w:p>
        </w:tc>
      </w:tr>
      <w:tr w:rsidR="00B731D9" w:rsidRPr="00D90027" w14:paraId="41DCF2B8" w14:textId="77777777" w:rsidTr="002A3EDC">
        <w:trPr>
          <w:ins w:id="33" w:author="Xavier Hoenner" w:date="2014-04-30T14:49:00Z"/>
        </w:trPr>
        <w:tc>
          <w:tcPr>
            <w:tcW w:w="0" w:type="auto"/>
            <w:vAlign w:val="center"/>
          </w:tcPr>
          <w:p w14:paraId="7BD09B8E" w14:textId="3983CBBE" w:rsidR="00B731D9" w:rsidRPr="00B22073" w:rsidRDefault="00B731D9" w:rsidP="002A3EDC">
            <w:pPr>
              <w:jc w:val="center"/>
              <w:rPr>
                <w:ins w:id="34" w:author="Xavier Hoenner" w:date="2014-04-30T14:49:00Z"/>
                <w:b/>
              </w:rPr>
            </w:pPr>
            <w:ins w:id="35" w:author="Xavier Hoenner" w:date="2014-04-30T14:50:00Z">
              <w:r>
                <w:rPr>
                  <w:b/>
                  <w:i/>
                </w:rPr>
                <w:t>Total number of deployments (‘no_deployments’)</w:t>
              </w:r>
            </w:ins>
          </w:p>
        </w:tc>
        <w:tc>
          <w:tcPr>
            <w:tcW w:w="0" w:type="auto"/>
            <w:vAlign w:val="center"/>
          </w:tcPr>
          <w:p w14:paraId="0CEC834F" w14:textId="77777777" w:rsidR="00B731D9" w:rsidRPr="00B22073" w:rsidRDefault="00B731D9" w:rsidP="002A3EDC">
            <w:pPr>
              <w:jc w:val="center"/>
              <w:rPr>
                <w:ins w:id="36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687636C1" w14:textId="77777777" w:rsidR="00B731D9" w:rsidRPr="00B22073" w:rsidRDefault="00B731D9" w:rsidP="002A3EDC">
            <w:pPr>
              <w:jc w:val="center"/>
              <w:rPr>
                <w:ins w:id="37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1A1F67C7" w14:textId="77777777" w:rsidR="00B731D9" w:rsidRPr="00B22073" w:rsidRDefault="00B731D9" w:rsidP="002A3EDC">
            <w:pPr>
              <w:jc w:val="center"/>
              <w:rPr>
                <w:ins w:id="38" w:author="Xavier Hoenner" w:date="2014-04-30T14:49:00Z"/>
                <w:b/>
              </w:rPr>
            </w:pPr>
          </w:p>
        </w:tc>
      </w:tr>
      <w:tr w:rsidR="00B731D9" w:rsidRPr="00D90027" w14:paraId="1D0052F4" w14:textId="77777777" w:rsidTr="002A3EDC">
        <w:trPr>
          <w:ins w:id="39" w:author="Xavier Hoenner" w:date="2014-04-30T14:49:00Z"/>
        </w:trPr>
        <w:tc>
          <w:tcPr>
            <w:tcW w:w="0" w:type="auto"/>
            <w:vAlign w:val="center"/>
          </w:tcPr>
          <w:p w14:paraId="545843E0" w14:textId="5C667ECC" w:rsidR="00B731D9" w:rsidRPr="00D90027" w:rsidRDefault="00B731D9" w:rsidP="002A3EDC">
            <w:pPr>
              <w:jc w:val="center"/>
              <w:rPr>
                <w:ins w:id="40" w:author="Xavier Hoenner" w:date="2014-04-30T14:49:00Z"/>
                <w:b/>
                <w:i/>
              </w:rPr>
            </w:pPr>
            <w:ins w:id="41" w:author="Xavier Hoenner" w:date="2014-04-30T14:50:00Z">
              <w:r>
                <w:rPr>
                  <w:b/>
                  <w:i/>
                </w:rPr>
                <w:t>Temporal range (‘temporal_range’)</w:t>
              </w:r>
            </w:ins>
          </w:p>
        </w:tc>
        <w:tc>
          <w:tcPr>
            <w:tcW w:w="0" w:type="auto"/>
            <w:vAlign w:val="center"/>
          </w:tcPr>
          <w:p w14:paraId="5930C9B5" w14:textId="77777777" w:rsidR="00B731D9" w:rsidRPr="00B22073" w:rsidRDefault="00B731D9" w:rsidP="002A3EDC">
            <w:pPr>
              <w:jc w:val="center"/>
              <w:rPr>
                <w:ins w:id="42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3FB6FCB8" w14:textId="77777777" w:rsidR="00B731D9" w:rsidRPr="00B22073" w:rsidRDefault="00B731D9" w:rsidP="002A3EDC">
            <w:pPr>
              <w:jc w:val="center"/>
              <w:rPr>
                <w:ins w:id="43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6A0A021F" w14:textId="77777777" w:rsidR="00B731D9" w:rsidRPr="00B22073" w:rsidRDefault="00B731D9" w:rsidP="002A3EDC">
            <w:pPr>
              <w:jc w:val="center"/>
              <w:rPr>
                <w:ins w:id="44" w:author="Xavier Hoenner" w:date="2014-04-30T14:49:00Z"/>
                <w:b/>
              </w:rPr>
            </w:pPr>
          </w:p>
        </w:tc>
      </w:tr>
      <w:tr w:rsidR="00B731D9" w:rsidRPr="00D90027" w14:paraId="5BFEF4AB" w14:textId="77777777" w:rsidTr="002A3EDC">
        <w:trPr>
          <w:ins w:id="45" w:author="Xavier Hoenner" w:date="2014-04-30T14:49:00Z"/>
        </w:trPr>
        <w:tc>
          <w:tcPr>
            <w:tcW w:w="0" w:type="auto"/>
            <w:vAlign w:val="center"/>
          </w:tcPr>
          <w:p w14:paraId="307B1F80" w14:textId="631B3086" w:rsidR="00B731D9" w:rsidRPr="00B22073" w:rsidRDefault="00B731D9" w:rsidP="002A3EDC">
            <w:pPr>
              <w:jc w:val="center"/>
              <w:rPr>
                <w:ins w:id="46" w:author="Xavier Hoenner" w:date="2014-04-30T14:49:00Z"/>
                <w:b/>
              </w:rPr>
            </w:pPr>
            <w:ins w:id="47" w:author="Xavier Hoenner" w:date="2014-04-30T14:50:00Z">
              <w:r>
                <w:rPr>
                  <w:b/>
                  <w:i/>
                </w:rPr>
                <w:t>Latitudinal range (‘lat_range’)</w:t>
              </w:r>
            </w:ins>
          </w:p>
        </w:tc>
        <w:tc>
          <w:tcPr>
            <w:tcW w:w="0" w:type="auto"/>
            <w:vAlign w:val="center"/>
          </w:tcPr>
          <w:p w14:paraId="7E744890" w14:textId="77777777" w:rsidR="00B731D9" w:rsidRPr="00B22073" w:rsidRDefault="00B731D9" w:rsidP="002A3EDC">
            <w:pPr>
              <w:jc w:val="center"/>
              <w:rPr>
                <w:ins w:id="48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4E10BF10" w14:textId="77777777" w:rsidR="00B731D9" w:rsidRPr="00B22073" w:rsidRDefault="00B731D9" w:rsidP="002A3EDC">
            <w:pPr>
              <w:jc w:val="center"/>
              <w:rPr>
                <w:ins w:id="49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737EA14D" w14:textId="77777777" w:rsidR="00B731D9" w:rsidRPr="00B22073" w:rsidRDefault="00B731D9" w:rsidP="002A3EDC">
            <w:pPr>
              <w:jc w:val="center"/>
              <w:rPr>
                <w:ins w:id="50" w:author="Xavier Hoenner" w:date="2014-04-30T14:49:00Z"/>
                <w:b/>
              </w:rPr>
            </w:pPr>
          </w:p>
        </w:tc>
      </w:tr>
      <w:tr w:rsidR="00B731D9" w:rsidRPr="00D90027" w14:paraId="05C8B510" w14:textId="77777777" w:rsidTr="002A3EDC">
        <w:trPr>
          <w:ins w:id="51" w:author="Xavier Hoenner" w:date="2014-04-30T14:49:00Z"/>
        </w:trPr>
        <w:tc>
          <w:tcPr>
            <w:tcW w:w="0" w:type="auto"/>
            <w:vAlign w:val="center"/>
          </w:tcPr>
          <w:p w14:paraId="674B5D12" w14:textId="77777777" w:rsidR="00B731D9" w:rsidRDefault="00B731D9" w:rsidP="002A3EDC">
            <w:pPr>
              <w:jc w:val="center"/>
              <w:rPr>
                <w:ins w:id="52" w:author="Xavier Hoenner" w:date="2014-04-30T14:49:00Z"/>
                <w:b/>
                <w:i/>
              </w:rPr>
            </w:pPr>
            <w:ins w:id="53" w:author="Xavier Hoenner" w:date="2014-04-30T14:49:00Z">
              <w:r>
                <w:rPr>
                  <w:b/>
                  <w:i/>
                </w:rPr>
                <w:t>Longitudinal range (‘lon_range’)</w:t>
              </w:r>
            </w:ins>
          </w:p>
        </w:tc>
        <w:tc>
          <w:tcPr>
            <w:tcW w:w="0" w:type="auto"/>
            <w:vAlign w:val="center"/>
          </w:tcPr>
          <w:p w14:paraId="513E6F74" w14:textId="77777777" w:rsidR="00B731D9" w:rsidRPr="00D90027" w:rsidRDefault="00B731D9" w:rsidP="002A3EDC">
            <w:pPr>
              <w:spacing w:after="200" w:line="276" w:lineRule="auto"/>
              <w:jc w:val="center"/>
              <w:rPr>
                <w:ins w:id="54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63468EE7" w14:textId="77777777" w:rsidR="00B731D9" w:rsidRPr="00D90027" w:rsidRDefault="00B731D9" w:rsidP="002A3EDC">
            <w:pPr>
              <w:spacing w:after="200" w:line="276" w:lineRule="auto"/>
              <w:jc w:val="center"/>
              <w:rPr>
                <w:ins w:id="55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24E524FD" w14:textId="77777777" w:rsidR="00B731D9" w:rsidRPr="00D90027" w:rsidRDefault="00B731D9" w:rsidP="002A3EDC">
            <w:pPr>
              <w:spacing w:after="200" w:line="276" w:lineRule="auto"/>
              <w:jc w:val="center"/>
              <w:rPr>
                <w:ins w:id="56" w:author="Xavier Hoenner" w:date="2014-04-30T14:49:00Z"/>
                <w:b/>
              </w:rPr>
            </w:pPr>
          </w:p>
        </w:tc>
      </w:tr>
      <w:tr w:rsidR="00B731D9" w:rsidRPr="00D90027" w14:paraId="06D963BA" w14:textId="77777777" w:rsidTr="002A3EDC">
        <w:trPr>
          <w:ins w:id="57" w:author="Xavier Hoenner" w:date="2014-04-30T14:49:00Z"/>
        </w:trPr>
        <w:tc>
          <w:tcPr>
            <w:tcW w:w="0" w:type="auto"/>
            <w:vAlign w:val="center"/>
          </w:tcPr>
          <w:p w14:paraId="7FD6CE4C" w14:textId="77777777" w:rsidR="00B731D9" w:rsidRDefault="00B731D9" w:rsidP="002A3EDC">
            <w:pPr>
              <w:jc w:val="center"/>
              <w:rPr>
                <w:ins w:id="58" w:author="Xavier Hoenner" w:date="2014-04-30T14:49:00Z"/>
                <w:b/>
                <w:i/>
              </w:rPr>
            </w:pPr>
            <w:ins w:id="59" w:author="Xavier Hoenner" w:date="2014-04-30T14:49:00Z">
              <w:r>
                <w:rPr>
                  <w:b/>
                  <w:i/>
                </w:rPr>
                <w:t>Depth range (‘depth_range’)</w:t>
              </w:r>
            </w:ins>
          </w:p>
        </w:tc>
        <w:tc>
          <w:tcPr>
            <w:tcW w:w="0" w:type="auto"/>
            <w:vAlign w:val="center"/>
          </w:tcPr>
          <w:p w14:paraId="6EB52F3F" w14:textId="77777777" w:rsidR="00B731D9" w:rsidRPr="00D90027" w:rsidRDefault="00B731D9" w:rsidP="002A3EDC">
            <w:pPr>
              <w:jc w:val="center"/>
              <w:rPr>
                <w:ins w:id="60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37E2649F" w14:textId="77777777" w:rsidR="00B731D9" w:rsidRPr="00D90027" w:rsidRDefault="00B731D9" w:rsidP="002A3EDC">
            <w:pPr>
              <w:jc w:val="center"/>
              <w:rPr>
                <w:ins w:id="61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033AEE6C" w14:textId="77777777" w:rsidR="00B731D9" w:rsidRPr="00D90027" w:rsidRDefault="00B731D9" w:rsidP="002A3EDC">
            <w:pPr>
              <w:jc w:val="center"/>
              <w:rPr>
                <w:ins w:id="62" w:author="Xavier Hoenner" w:date="2014-04-30T14:49:00Z"/>
                <w:b/>
              </w:rPr>
            </w:pPr>
          </w:p>
        </w:tc>
      </w:tr>
    </w:tbl>
    <w:p w14:paraId="3226DE18" w14:textId="3546137D" w:rsidR="00B731D9" w:rsidRPr="00F92413" w:rsidDel="00B731D9" w:rsidRDefault="00B731D9" w:rsidP="005D22D2">
      <w:pPr>
        <w:ind w:left="567" w:hanging="567"/>
        <w:rPr>
          <w:del w:id="63" w:author="Xavier Hoenner" w:date="2014-04-30T14:50:00Z"/>
          <w:i/>
        </w:rPr>
      </w:pPr>
    </w:p>
    <w:p w14:paraId="39B0CEC1" w14:textId="7DB21E6C" w:rsidR="00EC6CCC" w:rsidRDefault="00551266" w:rsidP="005A787A">
      <w:pPr>
        <w:ind w:left="567"/>
      </w:pPr>
      <w:del w:id="64" w:author="Xavier Hoenner" w:date="2014-04-30T14:49:00Z">
        <w:r w:rsidRPr="00EC6CCC" w:rsidDel="00B731D9">
          <w:rPr>
            <w:b/>
            <w:i/>
          </w:rPr>
          <w:delText xml:space="preserve">Total </w:delText>
        </w:r>
        <w:r w:rsidDel="00B731D9">
          <w:rPr>
            <w:b/>
            <w:i/>
          </w:rPr>
          <w:delText>n</w:delText>
        </w:r>
        <w:r w:rsidRPr="00EC6CCC" w:rsidDel="00B731D9">
          <w:rPr>
            <w:b/>
            <w:i/>
          </w:rPr>
          <w:delText xml:space="preserve">umber of </w:delText>
        </w:r>
        <w:r w:rsidR="00E63986" w:rsidDel="00B731D9">
          <w:rPr>
            <w:b/>
            <w:i/>
          </w:rPr>
          <w:delText>platforms</w:delText>
        </w:r>
        <w:r w:rsidDel="00B731D9">
          <w:rPr>
            <w:b/>
            <w:i/>
          </w:rPr>
          <w:delText xml:space="preserve"> (</w:delText>
        </w:r>
        <w:r w:rsidR="00E63986" w:rsidDel="00B731D9">
          <w:rPr>
            <w:b/>
            <w:i/>
          </w:rPr>
          <w:delText>‘no_platforms’</w:delText>
        </w:r>
        <w:r w:rsidDel="00B731D9">
          <w:rPr>
            <w:b/>
            <w:i/>
          </w:rPr>
          <w:delText>)</w:delText>
        </w:r>
        <w:r w:rsidRPr="00EC6CCC" w:rsidDel="00B731D9">
          <w:rPr>
            <w:b/>
            <w:i/>
          </w:rPr>
          <w:delText xml:space="preserve">: </w:delText>
        </w:r>
      </w:del>
      <w:del w:id="65" w:author="Xavier Hoenner" w:date="2014-04-30T14:50:00Z">
        <w:r w:rsidRPr="00EC6CCC" w:rsidDel="00B731D9">
          <w:rPr>
            <w:b/>
            <w:i/>
          </w:rPr>
          <w:delText>XX</w:delText>
        </w:r>
        <w:r w:rsidDel="00B731D9">
          <w:rPr>
            <w:b/>
            <w:i/>
          </w:rPr>
          <w:br/>
          <w:delText xml:space="preserve">Total number of </w:delText>
        </w:r>
        <w:r w:rsidR="00E63986" w:rsidDel="00B731D9">
          <w:rPr>
            <w:b/>
            <w:i/>
          </w:rPr>
          <w:delText>deployments</w:delText>
        </w:r>
        <w:r w:rsidDel="00B731D9">
          <w:rPr>
            <w:b/>
            <w:i/>
          </w:rPr>
          <w:delText xml:space="preserve"> (‘</w:delText>
        </w:r>
        <w:r w:rsidR="00E63986" w:rsidDel="00B731D9">
          <w:rPr>
            <w:b/>
            <w:i/>
          </w:rPr>
          <w:delText>no_deployments</w:delText>
        </w:r>
        <w:r w:rsidDel="00B731D9">
          <w:rPr>
            <w:b/>
            <w:i/>
          </w:rPr>
          <w:delText>’): XX</w:delText>
        </w:r>
        <w:r w:rsidR="00E73901" w:rsidDel="00B731D9">
          <w:rPr>
            <w:b/>
            <w:i/>
          </w:rPr>
          <w:br/>
          <w:delText>Temporal range (‘temporal_range’): XX</w:delText>
        </w:r>
        <w:r w:rsidR="003A55A3" w:rsidDel="00B731D9">
          <w:rPr>
            <w:b/>
            <w:i/>
          </w:rPr>
          <w:br/>
          <w:delText>Latitudinal range (‘lat_range’): XX</w:delText>
        </w:r>
        <w:r w:rsidR="003A55A3" w:rsidDel="00B731D9">
          <w:rPr>
            <w:b/>
            <w:i/>
          </w:rPr>
          <w:br/>
          <w:delText>Longitudinal range (‘lon_range’): XX</w:delText>
        </w:r>
        <w:r w:rsidR="00E53C23" w:rsidDel="00B731D9">
          <w:rPr>
            <w:b/>
            <w:i/>
          </w:rPr>
          <w:br/>
          <w:delText>Depth range (‘depth_range’): XX</w:delText>
        </w:r>
        <w:r w:rsidDel="00B731D9">
          <w:rPr>
            <w:b/>
            <w:i/>
          </w:rPr>
          <w:br/>
        </w:r>
      </w:del>
    </w:p>
    <w:p w14:paraId="4EF89296" w14:textId="2B0303BB" w:rsidR="006A4A7F" w:rsidRDefault="006A4A7F" w:rsidP="006A4A7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66" w:author="Xavier Hoenner" w:date="2014-04-30T14:51:00Z">
        <w:r w:rsidR="00B731D9">
          <w:rPr>
            <w:b/>
          </w:rPr>
          <w:t>Header</w:t>
        </w:r>
      </w:ins>
      <w:ins w:id="67" w:author="Xavier Hoenner" w:date="2014-04-30T14:52:00Z">
        <w:r w:rsidR="00B731D9">
          <w:rPr>
            <w:b/>
          </w:rPr>
          <w:t>s</w:t>
        </w:r>
      </w:ins>
      <w:ins w:id="68" w:author="Xavier Hoenner" w:date="2014-04-30T14:51:00Z">
        <w:r w:rsidR="00B731D9">
          <w:t xml:space="preserve">: </w:t>
        </w:r>
      </w:ins>
      <w:ins w:id="69" w:author="Xavier Hoenner" w:date="2014-04-30T14:52:00Z">
        <w:r w:rsidR="00B731D9">
          <w:t>Data type.</w:t>
        </w:r>
      </w:ins>
      <w:ins w:id="70" w:author="Xavier Hoenner" w:date="2014-04-30T14:51:00Z">
        <w:r w:rsidR="00B731D9">
          <w:br/>
        </w:r>
      </w:ins>
      <w:del w:id="71" w:author="Xavier Hoenner" w:date="2013-07-11T14:57:00Z">
        <w:r w:rsidR="006128D3" w:rsidDel="009343B0">
          <w:rPr>
            <w:b/>
          </w:rPr>
          <w:delText xml:space="preserve">Headers: </w:delText>
        </w:r>
        <w:r w:rsidR="0081005F" w:rsidDel="009343B0">
          <w:delText>Quality controlled or non quality controlled data</w:delText>
        </w:r>
        <w:r w:rsidR="006128D3" w:rsidDel="009343B0">
          <w:delText>.</w:delText>
        </w:r>
        <w:r w:rsidR="006128D3" w:rsidDel="009343B0">
          <w:br/>
        </w:r>
      </w:del>
      <w:r w:rsidR="0081005F">
        <w:rPr>
          <w:b/>
        </w:rPr>
        <w:t># platforms</w:t>
      </w:r>
      <w:r w:rsidR="006128D3">
        <w:t xml:space="preserve">: </w:t>
      </w:r>
      <w:r w:rsidR="0081005F">
        <w:t>Number of seagliders and slocum gliders that have been deployed.</w:t>
      </w:r>
      <w:r w:rsidR="006128D3">
        <w:br/>
      </w:r>
      <w:r w:rsidR="006128D3" w:rsidRPr="006B3C3D">
        <w:rPr>
          <w:b/>
        </w:rPr>
        <w:t>‘</w:t>
      </w:r>
      <w:r w:rsidR="006128D3">
        <w:rPr>
          <w:b/>
        </w:rPr>
        <w:t>Start’</w:t>
      </w:r>
      <w:r w:rsidR="006128D3" w:rsidRPr="006B3C3D">
        <w:t xml:space="preserve">: </w:t>
      </w:r>
      <w:r w:rsidR="0081005F">
        <w:t>Earliest g</w:t>
      </w:r>
      <w:r w:rsidR="006128D3">
        <w:t>lider deployment date (format: dd/mm/yyyy).</w:t>
      </w:r>
      <w:r w:rsidR="006128D3">
        <w:br/>
      </w:r>
      <w:r w:rsidR="006128D3">
        <w:rPr>
          <w:b/>
        </w:rPr>
        <w:t>‘End’</w:t>
      </w:r>
      <w:r w:rsidR="006128D3" w:rsidRPr="006B3C3D">
        <w:t xml:space="preserve">: </w:t>
      </w:r>
      <w:r w:rsidR="0081005F">
        <w:t>Latest g</w:t>
      </w:r>
      <w:r w:rsidR="006128D3">
        <w:t>lider recovery date (format: dd/mm/yyyy).</w:t>
      </w:r>
      <w:r w:rsidR="006128D3" w:rsidRPr="006B3C3D">
        <w:br/>
      </w:r>
      <w:r w:rsidR="006128D3" w:rsidRPr="00ED7666">
        <w:rPr>
          <w:b/>
        </w:rPr>
        <w:t>‘</w:t>
      </w:r>
      <w:r w:rsidR="00111B8B">
        <w:rPr>
          <w:b/>
        </w:rPr>
        <w:t>Mean t</w:t>
      </w:r>
      <w:r w:rsidR="006128D3" w:rsidRPr="00ED7666">
        <w:rPr>
          <w:b/>
        </w:rPr>
        <w:t xml:space="preserve">ime </w:t>
      </w:r>
      <w:r w:rsidR="006128D3">
        <w:rPr>
          <w:b/>
        </w:rPr>
        <w:t>c</w:t>
      </w:r>
      <w:r w:rsidR="006128D3" w:rsidRPr="00ED7666">
        <w:rPr>
          <w:b/>
        </w:rPr>
        <w:t>overage’</w:t>
      </w:r>
      <w:r w:rsidR="006128D3" w:rsidRPr="00ED7666">
        <w:t xml:space="preserve">: </w:t>
      </w:r>
      <w:r w:rsidR="00111B8B">
        <w:t>Mean n</w:t>
      </w:r>
      <w:r w:rsidR="006128D3" w:rsidRPr="00ED7666">
        <w:t xml:space="preserve">umber of days </w:t>
      </w:r>
      <w:r w:rsidR="006128D3">
        <w:t>between deployment</w:t>
      </w:r>
      <w:r w:rsidR="00111B8B">
        <w:t>s</w:t>
      </w:r>
      <w:r w:rsidR="006128D3">
        <w:t xml:space="preserve"> start and end dates</w:t>
      </w:r>
      <w:r w:rsidR="006128D3" w:rsidRPr="00ED7666">
        <w:t>.</w:t>
      </w:r>
      <w:del w:id="72" w:author="Xavier Hoenner" w:date="2014-04-30T14:57:00Z">
        <w:r w:rsidR="006128D3" w:rsidDel="00B731D9">
          <w:br/>
        </w:r>
        <w:r w:rsidR="006128D3" w:rsidRPr="00ED7666" w:rsidDel="00B731D9">
          <w:rPr>
            <w:b/>
          </w:rPr>
          <w:delText>‘</w:delText>
        </w:r>
        <w:r w:rsidR="00111B8B" w:rsidDel="00B731D9">
          <w:rPr>
            <w:b/>
          </w:rPr>
          <w:delText>Mean t</w:delText>
        </w:r>
        <w:r w:rsidR="006128D3" w:rsidRPr="00ED7666" w:rsidDel="00B731D9">
          <w:rPr>
            <w:b/>
          </w:rPr>
          <w:delText xml:space="preserve">ime to </w:delText>
        </w:r>
        <w:r w:rsidR="006128D3" w:rsidDel="00B731D9">
          <w:rPr>
            <w:b/>
          </w:rPr>
          <w:delText>upload</w:delText>
        </w:r>
        <w:r w:rsidR="006128D3" w:rsidRPr="00ED7666" w:rsidDel="00B731D9">
          <w:rPr>
            <w:b/>
          </w:rPr>
          <w:delText xml:space="preserve"> data’</w:delText>
        </w:r>
        <w:r w:rsidR="006128D3" w:rsidRPr="00ED7666" w:rsidDel="00B731D9">
          <w:delText xml:space="preserve">: </w:delText>
        </w:r>
        <w:r w:rsidR="00111B8B" w:rsidDel="00B731D9">
          <w:delText>Mean n</w:delText>
        </w:r>
        <w:r w:rsidR="006128D3" w:rsidRPr="00ED7666" w:rsidDel="00B731D9">
          <w:delText xml:space="preserve">umber of days necessary to </w:delText>
        </w:r>
        <w:r w:rsidR="006128D3" w:rsidDel="00B731D9">
          <w:delText>process and upload data onto the eMII server.</w:delText>
        </w:r>
        <w:r w:rsidR="006128D3" w:rsidDel="00B731D9">
          <w:br/>
        </w:r>
        <w:r w:rsidR="006128D3" w:rsidRPr="00ED7666" w:rsidDel="00B731D9">
          <w:rPr>
            <w:b/>
          </w:rPr>
          <w:delText>‘</w:delText>
        </w:r>
        <w:r w:rsidR="00111B8B" w:rsidDel="00B731D9">
          <w:rPr>
            <w:b/>
          </w:rPr>
          <w:delText>Mean t</w:delText>
        </w:r>
        <w:r w:rsidR="006128D3" w:rsidRPr="00ED7666" w:rsidDel="00B731D9">
          <w:rPr>
            <w:b/>
          </w:rPr>
          <w:delText xml:space="preserve">ime to </w:delText>
        </w:r>
        <w:r w:rsidR="006128D3" w:rsidDel="00B731D9">
          <w:rPr>
            <w:b/>
          </w:rPr>
          <w:delText>publish data</w:delText>
        </w:r>
        <w:r w:rsidR="006128D3" w:rsidRPr="00ED7666" w:rsidDel="00B731D9">
          <w:rPr>
            <w:b/>
          </w:rPr>
          <w:delText>’:</w:delText>
        </w:r>
        <w:r w:rsidR="006128D3" w:rsidRPr="00ED7666" w:rsidDel="00B731D9">
          <w:delText xml:space="preserve"> </w:delText>
        </w:r>
        <w:r w:rsidR="00111B8B" w:rsidDel="00B731D9">
          <w:delText>Mean n</w:delText>
        </w:r>
        <w:r w:rsidR="006128D3" w:rsidRPr="00ED7666" w:rsidDel="00B731D9">
          <w:delText>umber of days necessary to make data available through Opendap and the IMOS portal</w:delText>
        </w:r>
        <w:r w:rsidR="006128D3" w:rsidDel="00B731D9">
          <w:delText xml:space="preserve"> from the date the data is on the eMII server</w:delText>
        </w:r>
      </w:del>
      <w:r w:rsidR="006128D3" w:rsidRPr="00ED7666">
        <w:br/>
      </w:r>
      <w:r w:rsidR="006128D3">
        <w:rPr>
          <w:b/>
        </w:rPr>
        <w:t xml:space="preserve">ANFOG: </w:t>
      </w:r>
      <w:r w:rsidR="006128D3">
        <w:t>Australian National Facility for Ocean Gliders (</w:t>
      </w:r>
      <w:hyperlink r:id="rId8" w:history="1">
        <w:r w:rsidR="006128D3" w:rsidRPr="003E29FC">
          <w:rPr>
            <w:rStyle w:val="Hyperlink"/>
          </w:rPr>
          <w:t>http://imos.org.au/anfog.html</w:t>
        </w:r>
      </w:hyperlink>
      <w:r w:rsidR="006128D3">
        <w:t>).</w:t>
      </w:r>
    </w:p>
    <w:p w14:paraId="311C617B" w14:textId="77777777" w:rsidR="006B3C3D" w:rsidRDefault="006B3C3D" w:rsidP="006B3C3D">
      <w:pPr>
        <w:ind w:left="993" w:hanging="993"/>
      </w:pPr>
    </w:p>
    <w:p w14:paraId="28D46F1F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69"/>
        <w:gridCol w:w="991"/>
        <w:gridCol w:w="1183"/>
        <w:gridCol w:w="811"/>
        <w:gridCol w:w="909"/>
        <w:gridCol w:w="950"/>
        <w:gridCol w:w="971"/>
        <w:gridCol w:w="866"/>
        <w:gridCol w:w="1692"/>
        <w:tblGridChange w:id="73">
          <w:tblGrid>
            <w:gridCol w:w="869"/>
            <w:gridCol w:w="991"/>
            <w:gridCol w:w="1183"/>
            <w:gridCol w:w="811"/>
            <w:gridCol w:w="909"/>
            <w:gridCol w:w="950"/>
            <w:gridCol w:w="971"/>
            <w:gridCol w:w="866"/>
            <w:gridCol w:w="1692"/>
          </w:tblGrid>
        </w:tblGridChange>
      </w:tblGrid>
      <w:tr w:rsidR="00B731D9" w14:paraId="58DFC373" w14:textId="77777777" w:rsidTr="00B731D9">
        <w:trPr>
          <w:jc w:val="center"/>
        </w:trPr>
        <w:tc>
          <w:tcPr>
            <w:tcW w:w="470" w:type="pct"/>
            <w:vAlign w:val="center"/>
          </w:tcPr>
          <w:p w14:paraId="78B7BE04" w14:textId="77777777" w:rsidR="00B731D9" w:rsidRPr="0025464E" w:rsidRDefault="00B731D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74" w:author="Xavier Hoenner" w:date="2014-04-30T14:55:00Z">
                <w:pPr>
                  <w:keepNext/>
                  <w:keepLines/>
                  <w:spacing w:before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glider_type</w:t>
            </w:r>
          </w:p>
        </w:tc>
        <w:tc>
          <w:tcPr>
            <w:tcW w:w="536" w:type="pct"/>
            <w:vAlign w:val="center"/>
          </w:tcPr>
          <w:p w14:paraId="3C01A3C7" w14:textId="77777777" w:rsidR="00B731D9" w:rsidRDefault="00B731D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75" w:author="Xavier Hoenner" w:date="2014-04-30T14:55:00Z">
                <w:pPr>
                  <w:keepNext/>
                  <w:keepLines/>
                  <w:spacing w:before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no_platforms</w:t>
            </w:r>
          </w:p>
        </w:tc>
        <w:tc>
          <w:tcPr>
            <w:tcW w:w="640" w:type="pct"/>
            <w:vAlign w:val="center"/>
          </w:tcPr>
          <w:p w14:paraId="25F4DABE" w14:textId="77777777" w:rsidR="00B731D9" w:rsidRDefault="00B731D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76" w:author="Xavier Hoenner" w:date="2014-04-30T14:55:00Z">
                <w:pPr>
                  <w:keepNext/>
                  <w:keepLines/>
                  <w:spacing w:before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no_deployments</w:t>
            </w:r>
          </w:p>
        </w:tc>
        <w:tc>
          <w:tcPr>
            <w:tcW w:w="439" w:type="pct"/>
            <w:vAlign w:val="center"/>
          </w:tcPr>
          <w:p w14:paraId="3D786F82" w14:textId="77777777" w:rsidR="00B731D9" w:rsidRPr="0025464E" w:rsidRDefault="00B731D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77" w:author="Xavier Hoenner" w:date="2014-04-30T14:55:00Z">
                <w:pPr>
                  <w:keepNext/>
                  <w:keepLines/>
                  <w:spacing w:before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lat_range</w:t>
            </w:r>
          </w:p>
        </w:tc>
        <w:tc>
          <w:tcPr>
            <w:tcW w:w="492" w:type="pct"/>
            <w:vAlign w:val="center"/>
          </w:tcPr>
          <w:p w14:paraId="505AA8D0" w14:textId="77777777" w:rsidR="00B731D9" w:rsidRPr="0025464E" w:rsidRDefault="00B731D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78" w:author="Xavier Hoenner" w:date="2014-04-30T14:55:00Z">
                <w:pPr>
                  <w:keepNext/>
                  <w:keepLines/>
                  <w:spacing w:before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lon_range</w:t>
            </w:r>
          </w:p>
        </w:tc>
        <w:tc>
          <w:tcPr>
            <w:tcW w:w="514" w:type="pct"/>
            <w:vAlign w:val="center"/>
          </w:tcPr>
          <w:p w14:paraId="6511E0AC" w14:textId="37DF599A" w:rsidR="00B731D9" w:rsidRDefault="00B731D9">
            <w:pPr>
              <w:jc w:val="center"/>
              <w:rPr>
                <w:ins w:id="79" w:author="Xavier Hoenner" w:date="2014-04-30T14:53:00Z"/>
                <w:b/>
                <w:sz w:val="24"/>
              </w:rPr>
              <w:pPrChange w:id="80" w:author="Xavier Hoenner" w:date="2014-04-30T14:55:00Z">
                <w:pPr>
                  <w:spacing w:after="200" w:line="276" w:lineRule="auto"/>
                  <w:jc w:val="center"/>
                </w:pPr>
              </w:pPrChange>
            </w:pPr>
            <w:ins w:id="81" w:author="Xavier Hoenner" w:date="2014-04-30T14:53:00Z">
              <w:r>
                <w:rPr>
                  <w:b/>
                </w:rPr>
                <w:t>depth_range</w:t>
              </w:r>
            </w:ins>
          </w:p>
        </w:tc>
        <w:tc>
          <w:tcPr>
            <w:tcW w:w="525" w:type="pct"/>
            <w:vAlign w:val="center"/>
          </w:tcPr>
          <w:p w14:paraId="410B248E" w14:textId="202C785A" w:rsidR="00B731D9" w:rsidRPr="0025464E" w:rsidRDefault="00B731D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82" w:author="Xavier Hoenner" w:date="2014-04-30T14:55:00Z">
                <w:pPr>
                  <w:keepNext/>
                  <w:keepLines/>
                  <w:spacing w:before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earliest_date</w:t>
            </w:r>
          </w:p>
        </w:tc>
        <w:tc>
          <w:tcPr>
            <w:tcW w:w="469" w:type="pct"/>
            <w:vAlign w:val="center"/>
          </w:tcPr>
          <w:p w14:paraId="63863220" w14:textId="77777777" w:rsidR="00B731D9" w:rsidRPr="0025464E" w:rsidRDefault="00B731D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83" w:author="Xavier Hoenner" w:date="2014-04-30T14:55:00Z">
                <w:pPr>
                  <w:keepNext/>
                  <w:keepLines/>
                  <w:spacing w:before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latest_date</w:t>
            </w:r>
          </w:p>
        </w:tc>
        <w:tc>
          <w:tcPr>
            <w:tcW w:w="915" w:type="pct"/>
            <w:vAlign w:val="center"/>
          </w:tcPr>
          <w:p w14:paraId="2E3DEDF6" w14:textId="77777777" w:rsidR="00B731D9" w:rsidRPr="0025464E" w:rsidRDefault="00B731D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84" w:author="Xavier Hoenner" w:date="2014-04-30T14:55:00Z">
                <w:pPr>
                  <w:keepNext/>
                  <w:keepLines/>
                  <w:spacing w:before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mean_coverage_duration</w:t>
            </w:r>
          </w:p>
        </w:tc>
      </w:tr>
      <w:tr w:rsidR="00B731D9" w14:paraId="32BDCD11" w14:textId="77777777" w:rsidTr="00B731D9">
        <w:trPr>
          <w:jc w:val="center"/>
        </w:trPr>
        <w:tc>
          <w:tcPr>
            <w:tcW w:w="470" w:type="pct"/>
            <w:vAlign w:val="center"/>
          </w:tcPr>
          <w:p w14:paraId="1B59F709" w14:textId="77777777" w:rsidR="00B731D9" w:rsidRDefault="00B731D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85" w:author="Xavier Hoenner" w:date="2014-04-30T14:55:00Z">
                <w:pPr>
                  <w:keepNext/>
                  <w:keepLines/>
                  <w:spacing w:before="200" w:line="276" w:lineRule="auto"/>
                  <w:jc w:val="center"/>
                  <w:outlineLvl w:val="8"/>
                </w:pPr>
              </w:pPrChange>
            </w:pPr>
            <w:r>
              <w:t>Platform type</w:t>
            </w:r>
          </w:p>
        </w:tc>
        <w:tc>
          <w:tcPr>
            <w:tcW w:w="536" w:type="pct"/>
            <w:vAlign w:val="center"/>
          </w:tcPr>
          <w:p w14:paraId="6566C918" w14:textId="77777777" w:rsidR="00B731D9" w:rsidRDefault="00B731D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86" w:author="Xavier Hoenner" w:date="2014-04-30T14:55:00Z">
                <w:pPr>
                  <w:keepNext/>
                  <w:keepLines/>
                  <w:spacing w:before="200" w:line="276" w:lineRule="auto"/>
                  <w:jc w:val="center"/>
                  <w:outlineLvl w:val="8"/>
                </w:pPr>
              </w:pPrChange>
            </w:pPr>
            <w:r>
              <w:t># Platforms</w:t>
            </w:r>
          </w:p>
        </w:tc>
        <w:tc>
          <w:tcPr>
            <w:tcW w:w="640" w:type="pct"/>
            <w:vAlign w:val="center"/>
          </w:tcPr>
          <w:p w14:paraId="333D79BB" w14:textId="77777777" w:rsidR="00B731D9" w:rsidRDefault="00B731D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87" w:author="Xavier Hoenner" w:date="2014-04-30T14:55:00Z">
                <w:pPr>
                  <w:keepNext/>
                  <w:keepLines/>
                  <w:spacing w:before="200" w:line="276" w:lineRule="auto"/>
                  <w:jc w:val="center"/>
                  <w:outlineLvl w:val="8"/>
                </w:pPr>
              </w:pPrChange>
            </w:pPr>
            <w:r>
              <w:t># Deployments</w:t>
            </w:r>
          </w:p>
        </w:tc>
        <w:tc>
          <w:tcPr>
            <w:tcW w:w="439" w:type="pct"/>
            <w:vAlign w:val="center"/>
          </w:tcPr>
          <w:p w14:paraId="5873D6DF" w14:textId="77777777" w:rsidR="00B731D9" w:rsidRDefault="00B731D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88" w:author="Xavier Hoenner" w:date="2014-04-30T14:55:00Z">
                <w:pPr>
                  <w:keepNext/>
                  <w:keepLines/>
                  <w:spacing w:before="200" w:line="276" w:lineRule="auto"/>
                  <w:jc w:val="center"/>
                  <w:outlineLvl w:val="8"/>
                </w:pPr>
              </w:pPrChange>
            </w:pPr>
            <w:r>
              <w:t>Latitudinal range</w:t>
            </w:r>
          </w:p>
        </w:tc>
        <w:tc>
          <w:tcPr>
            <w:tcW w:w="492" w:type="pct"/>
            <w:vAlign w:val="center"/>
          </w:tcPr>
          <w:p w14:paraId="6F06FDFA" w14:textId="77777777" w:rsidR="00B731D9" w:rsidRDefault="00B731D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89" w:author="Xavier Hoenner" w:date="2014-04-30T14:55:00Z">
                <w:pPr>
                  <w:keepNext/>
                  <w:keepLines/>
                  <w:spacing w:before="200" w:line="276" w:lineRule="auto"/>
                  <w:jc w:val="center"/>
                  <w:outlineLvl w:val="8"/>
                </w:pPr>
              </w:pPrChange>
            </w:pPr>
            <w:r>
              <w:t>Longitudinal range</w:t>
            </w:r>
          </w:p>
        </w:tc>
        <w:tc>
          <w:tcPr>
            <w:tcW w:w="514" w:type="pct"/>
            <w:vAlign w:val="center"/>
          </w:tcPr>
          <w:p w14:paraId="625875AA" w14:textId="0E7D4303" w:rsidR="00B731D9" w:rsidRDefault="00B731D9">
            <w:pPr>
              <w:jc w:val="center"/>
              <w:rPr>
                <w:ins w:id="90" w:author="Xavier Hoenner" w:date="2014-04-30T14:53:00Z"/>
                <w:sz w:val="24"/>
              </w:rPr>
              <w:pPrChange w:id="91" w:author="Xavier Hoenner" w:date="2014-04-30T14:55:00Z">
                <w:pPr>
                  <w:spacing w:after="200" w:line="276" w:lineRule="auto"/>
                  <w:jc w:val="center"/>
                </w:pPr>
              </w:pPrChange>
            </w:pPr>
            <w:ins w:id="92" w:author="Xavier Hoenner" w:date="2014-04-30T14:55:00Z">
              <w:r>
                <w:t>Depth range</w:t>
              </w:r>
            </w:ins>
          </w:p>
        </w:tc>
        <w:tc>
          <w:tcPr>
            <w:tcW w:w="525" w:type="pct"/>
            <w:vAlign w:val="center"/>
          </w:tcPr>
          <w:p w14:paraId="7A4A5F45" w14:textId="79E5075D" w:rsidR="00B731D9" w:rsidRDefault="00B731D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93" w:author="Xavier Hoenner" w:date="2014-04-30T14:55:00Z">
                <w:pPr>
                  <w:keepNext/>
                  <w:keepLines/>
                  <w:spacing w:before="200" w:line="276" w:lineRule="auto"/>
                  <w:jc w:val="center"/>
                  <w:outlineLvl w:val="8"/>
                </w:pPr>
              </w:pPrChange>
            </w:pPr>
            <w:r>
              <w:t>Start</w:t>
            </w:r>
          </w:p>
        </w:tc>
        <w:tc>
          <w:tcPr>
            <w:tcW w:w="469" w:type="pct"/>
            <w:vAlign w:val="center"/>
          </w:tcPr>
          <w:p w14:paraId="1235D939" w14:textId="77777777" w:rsidR="00B731D9" w:rsidRDefault="00B731D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94" w:author="Xavier Hoenner" w:date="2014-04-30T14:55:00Z">
                <w:pPr>
                  <w:keepNext/>
                  <w:keepLines/>
                  <w:spacing w:before="200" w:line="276" w:lineRule="auto"/>
                  <w:jc w:val="center"/>
                  <w:outlineLvl w:val="8"/>
                </w:pPr>
              </w:pPrChange>
            </w:pPr>
            <w:r>
              <w:t>End</w:t>
            </w:r>
          </w:p>
        </w:tc>
        <w:tc>
          <w:tcPr>
            <w:tcW w:w="915" w:type="pct"/>
            <w:vAlign w:val="center"/>
          </w:tcPr>
          <w:p w14:paraId="36DB1CA0" w14:textId="77777777" w:rsidR="00B731D9" w:rsidRDefault="00B731D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95" w:author="Xavier Hoenner" w:date="2014-04-30T14:55:00Z">
                <w:pPr>
                  <w:keepNext/>
                  <w:keepLines/>
                  <w:spacing w:before="200" w:line="276" w:lineRule="auto"/>
                  <w:jc w:val="center"/>
                  <w:outlineLvl w:val="8"/>
                </w:pPr>
              </w:pPrChange>
            </w:pPr>
            <w:r>
              <w:t>Mean time coverage (days)</w:t>
            </w:r>
          </w:p>
        </w:tc>
      </w:tr>
      <w:tr w:rsidR="002A3EDC" w14:paraId="67A0BBF5" w14:textId="77777777" w:rsidTr="002A3EDC">
        <w:tblPrEx>
          <w:tblW w:w="5000" w:type="pct"/>
          <w:jc w:val="center"/>
          <w:tblPrExChange w:id="96" w:author="Xavier Hoenner" w:date="2014-04-30T15:01:00Z">
            <w:tblPrEx>
              <w:tblW w:w="5000" w:type="pct"/>
              <w:jc w:val="center"/>
            </w:tblPrEx>
          </w:tblPrExChange>
        </w:tblPrEx>
        <w:trPr>
          <w:jc w:val="center"/>
          <w:trPrChange w:id="97" w:author="Xavier Hoenner" w:date="2014-04-30T15:01:00Z">
            <w:trPr>
              <w:jc w:val="center"/>
            </w:trPr>
          </w:trPrChange>
        </w:trPr>
        <w:tc>
          <w:tcPr>
            <w:tcW w:w="5000" w:type="pct"/>
            <w:gridSpan w:val="9"/>
            <w:shd w:val="clear" w:color="auto" w:fill="7F7F7F" w:themeFill="text1" w:themeFillTint="80"/>
            <w:vAlign w:val="center"/>
            <w:tcPrChange w:id="98" w:author="Xavier Hoenner" w:date="2014-04-30T15:01:00Z">
              <w:tcPr>
                <w:tcW w:w="5000" w:type="pct"/>
                <w:gridSpan w:val="9"/>
                <w:vAlign w:val="center"/>
              </w:tcPr>
            </w:tcPrChange>
          </w:tcPr>
          <w:p w14:paraId="4702C1CB" w14:textId="4BE95D91" w:rsidR="002A3EDC" w:rsidRDefault="002A3EDC">
            <w:pPr>
              <w:jc w:val="center"/>
              <w:rPr>
                <w:sz w:val="24"/>
              </w:rPr>
              <w:pPrChange w:id="99" w:author="Xavier Hoenner" w:date="2014-04-30T14:55:00Z">
                <w:pPr>
                  <w:spacing w:after="200" w:line="276" w:lineRule="auto"/>
                  <w:jc w:val="center"/>
                </w:pPr>
              </w:pPrChange>
            </w:pPr>
            <w:ins w:id="100" w:author="Xavier Hoenner" w:date="2014-04-30T15:00:00Z">
              <w:r>
                <w:t>Headers = ‘data_type’</w:t>
              </w:r>
            </w:ins>
          </w:p>
        </w:tc>
      </w:tr>
      <w:tr w:rsidR="002A3EDC" w14:paraId="2257B6CE" w14:textId="77777777" w:rsidTr="00B731D9">
        <w:trPr>
          <w:jc w:val="center"/>
          <w:ins w:id="101" w:author="Xavier Hoenner" w:date="2014-04-30T15:00:00Z"/>
        </w:trPr>
        <w:tc>
          <w:tcPr>
            <w:tcW w:w="470" w:type="pct"/>
            <w:vAlign w:val="center"/>
          </w:tcPr>
          <w:p w14:paraId="7C800914" w14:textId="77777777" w:rsidR="002A3EDC" w:rsidRDefault="002A3EDC" w:rsidP="00B731D9">
            <w:pPr>
              <w:jc w:val="center"/>
              <w:rPr>
                <w:ins w:id="102" w:author="Xavier Hoenner" w:date="2014-04-30T15:00:00Z"/>
              </w:rPr>
            </w:pPr>
          </w:p>
        </w:tc>
        <w:tc>
          <w:tcPr>
            <w:tcW w:w="536" w:type="pct"/>
            <w:vAlign w:val="center"/>
          </w:tcPr>
          <w:p w14:paraId="56E939C1" w14:textId="77777777" w:rsidR="002A3EDC" w:rsidRDefault="002A3EDC" w:rsidP="00B731D9">
            <w:pPr>
              <w:jc w:val="center"/>
              <w:rPr>
                <w:ins w:id="103" w:author="Xavier Hoenner" w:date="2014-04-30T15:00:00Z"/>
              </w:rPr>
            </w:pPr>
          </w:p>
        </w:tc>
        <w:tc>
          <w:tcPr>
            <w:tcW w:w="640" w:type="pct"/>
            <w:vAlign w:val="center"/>
          </w:tcPr>
          <w:p w14:paraId="4C5973C2" w14:textId="77777777" w:rsidR="002A3EDC" w:rsidRDefault="002A3EDC" w:rsidP="00B731D9">
            <w:pPr>
              <w:jc w:val="center"/>
              <w:rPr>
                <w:ins w:id="104" w:author="Xavier Hoenner" w:date="2014-04-30T15:00:00Z"/>
              </w:rPr>
            </w:pPr>
          </w:p>
        </w:tc>
        <w:tc>
          <w:tcPr>
            <w:tcW w:w="439" w:type="pct"/>
            <w:vAlign w:val="center"/>
          </w:tcPr>
          <w:p w14:paraId="1EBAC0BB" w14:textId="77777777" w:rsidR="002A3EDC" w:rsidRDefault="002A3EDC" w:rsidP="00B731D9">
            <w:pPr>
              <w:jc w:val="center"/>
              <w:rPr>
                <w:ins w:id="105" w:author="Xavier Hoenner" w:date="2014-04-30T15:00:00Z"/>
              </w:rPr>
            </w:pPr>
          </w:p>
        </w:tc>
        <w:tc>
          <w:tcPr>
            <w:tcW w:w="492" w:type="pct"/>
            <w:vAlign w:val="center"/>
          </w:tcPr>
          <w:p w14:paraId="7D8084F2" w14:textId="77777777" w:rsidR="002A3EDC" w:rsidRDefault="002A3EDC" w:rsidP="00B731D9">
            <w:pPr>
              <w:jc w:val="center"/>
              <w:rPr>
                <w:ins w:id="106" w:author="Xavier Hoenner" w:date="2014-04-30T15:00:00Z"/>
              </w:rPr>
            </w:pPr>
          </w:p>
        </w:tc>
        <w:tc>
          <w:tcPr>
            <w:tcW w:w="514" w:type="pct"/>
            <w:vAlign w:val="center"/>
          </w:tcPr>
          <w:p w14:paraId="46792EE6" w14:textId="77777777" w:rsidR="002A3EDC" w:rsidRDefault="002A3EDC" w:rsidP="00B731D9">
            <w:pPr>
              <w:jc w:val="center"/>
              <w:rPr>
                <w:ins w:id="107" w:author="Xavier Hoenner" w:date="2014-04-30T15:00:00Z"/>
              </w:rPr>
            </w:pPr>
          </w:p>
        </w:tc>
        <w:tc>
          <w:tcPr>
            <w:tcW w:w="525" w:type="pct"/>
            <w:vAlign w:val="center"/>
          </w:tcPr>
          <w:p w14:paraId="3209187B" w14:textId="77777777" w:rsidR="002A3EDC" w:rsidRDefault="002A3EDC" w:rsidP="00B731D9">
            <w:pPr>
              <w:jc w:val="center"/>
              <w:rPr>
                <w:ins w:id="108" w:author="Xavier Hoenner" w:date="2014-04-30T15:00:00Z"/>
              </w:rPr>
            </w:pPr>
          </w:p>
        </w:tc>
        <w:tc>
          <w:tcPr>
            <w:tcW w:w="469" w:type="pct"/>
            <w:vAlign w:val="center"/>
          </w:tcPr>
          <w:p w14:paraId="21FCE1E1" w14:textId="77777777" w:rsidR="002A3EDC" w:rsidRDefault="002A3EDC" w:rsidP="00B731D9">
            <w:pPr>
              <w:jc w:val="center"/>
              <w:rPr>
                <w:ins w:id="109" w:author="Xavier Hoenner" w:date="2014-04-30T15:00:00Z"/>
              </w:rPr>
            </w:pPr>
          </w:p>
        </w:tc>
        <w:tc>
          <w:tcPr>
            <w:tcW w:w="915" w:type="pct"/>
            <w:vAlign w:val="center"/>
          </w:tcPr>
          <w:p w14:paraId="7D723B3E" w14:textId="77777777" w:rsidR="002A3EDC" w:rsidRDefault="002A3EDC" w:rsidP="00B731D9">
            <w:pPr>
              <w:jc w:val="center"/>
              <w:rPr>
                <w:ins w:id="110" w:author="Xavier Hoenner" w:date="2014-04-30T15:00:00Z"/>
              </w:rPr>
            </w:pPr>
          </w:p>
        </w:tc>
      </w:tr>
    </w:tbl>
    <w:p w14:paraId="1C579619" w14:textId="77777777" w:rsidR="00580B53" w:rsidRPr="00580B53" w:rsidRDefault="00580B53" w:rsidP="00580B53"/>
    <w:p w14:paraId="67260CBB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39C33EFF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13065A">
        <w:rPr>
          <w:u w:val="none"/>
        </w:rPr>
        <w:t>ANFOG</w:t>
      </w:r>
      <w:r w:rsidRPr="0011784D">
        <w:rPr>
          <w:u w:val="none"/>
        </w:rPr>
        <w:t>_allData_dataOnPortal’</w:t>
      </w:r>
    </w:p>
    <w:p w14:paraId="1254870B" w14:textId="77777777" w:rsidR="0011784D" w:rsidRDefault="0011784D" w:rsidP="0011784D"/>
    <w:p w14:paraId="4FCD72A2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17B38F30" w14:textId="77777777" w:rsidR="005830DC" w:rsidRDefault="005830DC" w:rsidP="00905C8D">
      <w:pPr>
        <w:rPr>
          <w:u w:val="single"/>
        </w:rPr>
      </w:pPr>
    </w:p>
    <w:p w14:paraId="5E88F236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82"/>
      </w:tblGrid>
      <w:tr w:rsidR="00896D61" w14:paraId="0B083A58" w14:textId="77777777" w:rsidTr="00343BA4">
        <w:tc>
          <w:tcPr>
            <w:tcW w:w="1271" w:type="dxa"/>
          </w:tcPr>
          <w:p w14:paraId="46C0F049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72CF0538" w14:textId="2310FDD1" w:rsidR="00896D61" w:rsidRPr="003D503B" w:rsidRDefault="00896D61" w:rsidP="00343BA4">
            <w:pPr>
              <w:rPr>
                <w:sz w:val="24"/>
                <w:szCs w:val="24"/>
              </w:rPr>
            </w:pPr>
            <w:del w:id="111" w:author="Xavier Hoenner" w:date="2014-04-30T14:58:00Z">
              <w:r w:rsidRPr="003D503B" w:rsidDel="00B731D9">
                <w:rPr>
                  <w:sz w:val="24"/>
                  <w:szCs w:val="24"/>
                </w:rPr>
                <w:delText>db</w:delText>
              </w:r>
              <w:r w:rsidDel="00B731D9">
                <w:rPr>
                  <w:sz w:val="24"/>
                  <w:szCs w:val="24"/>
                </w:rPr>
                <w:delText>dev</w:delText>
              </w:r>
            </w:del>
            <w:ins w:id="112" w:author="Xavier Hoenner" w:date="2014-04-30T14:58:00Z">
              <w:r w:rsidR="00B731D9">
                <w:rPr>
                  <w:sz w:val="24"/>
                  <w:szCs w:val="24"/>
                </w:rPr>
                <w:t>dbprod</w:t>
              </w:r>
            </w:ins>
            <w:r w:rsidRPr="003D503B">
              <w:rPr>
                <w:sz w:val="24"/>
                <w:szCs w:val="24"/>
              </w:rPr>
              <w:t>.emii.org.au</w:t>
            </w:r>
          </w:p>
        </w:tc>
      </w:tr>
      <w:tr w:rsidR="00896D61" w14:paraId="6AEA1E33" w14:textId="77777777" w:rsidTr="00343BA4">
        <w:tc>
          <w:tcPr>
            <w:tcW w:w="1271" w:type="dxa"/>
          </w:tcPr>
          <w:p w14:paraId="55B30554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4FE04CAB" w14:textId="5C19B302" w:rsidR="00896D61" w:rsidRPr="003D503B" w:rsidRDefault="00896D61" w:rsidP="00343BA4">
            <w:pPr>
              <w:rPr>
                <w:sz w:val="24"/>
                <w:szCs w:val="24"/>
              </w:rPr>
            </w:pPr>
            <w:del w:id="113" w:author="Xavier Hoenner" w:date="2014-04-30T14:58:00Z">
              <w:r w:rsidDel="00B731D9">
                <w:rPr>
                  <w:sz w:val="24"/>
                  <w:szCs w:val="24"/>
                </w:rPr>
                <w:delText>report_db</w:delText>
              </w:r>
            </w:del>
            <w:ins w:id="114" w:author="Xavier Hoenner" w:date="2014-04-30T14:58:00Z">
              <w:r w:rsidR="00B731D9">
                <w:rPr>
                  <w:sz w:val="24"/>
                  <w:szCs w:val="24"/>
                </w:rPr>
                <w:t>harvest</w:t>
              </w:r>
            </w:ins>
          </w:p>
        </w:tc>
      </w:tr>
      <w:tr w:rsidR="00896D61" w14:paraId="5A744FB5" w14:textId="77777777" w:rsidTr="00343BA4">
        <w:tc>
          <w:tcPr>
            <w:tcW w:w="1271" w:type="dxa"/>
          </w:tcPr>
          <w:p w14:paraId="329581D0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2CA1E8FF" w14:textId="60F52E3D" w:rsidR="00896D61" w:rsidRPr="003D503B" w:rsidRDefault="00896D61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  <w:ins w:id="115" w:author="Xavier Hoenner" w:date="2014-04-30T14:58:00Z">
              <w:r w:rsidR="00B731D9">
                <w:rPr>
                  <w:sz w:val="24"/>
                  <w:szCs w:val="24"/>
                </w:rPr>
                <w:t>ing</w:t>
              </w:r>
            </w:ins>
          </w:p>
        </w:tc>
      </w:tr>
      <w:tr w:rsidR="00896D61" w14:paraId="223F9E43" w14:textId="77777777" w:rsidTr="00343BA4">
        <w:tc>
          <w:tcPr>
            <w:tcW w:w="1271" w:type="dxa"/>
          </w:tcPr>
          <w:p w14:paraId="3B22C120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3F57B175" w14:textId="77777777" w:rsidR="00896D61" w:rsidRPr="003D503B" w:rsidRDefault="004F4D40" w:rsidP="00896D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anfog</w:t>
            </w:r>
            <w:r w:rsidR="00896D61">
              <w:rPr>
                <w:sz w:val="24"/>
                <w:szCs w:val="24"/>
              </w:rPr>
              <w:t>_all_deployments_view</w:t>
            </w:r>
          </w:p>
        </w:tc>
      </w:tr>
    </w:tbl>
    <w:p w14:paraId="7DA73220" w14:textId="77777777" w:rsidR="00D760A3" w:rsidRDefault="00D760A3" w:rsidP="00905C8D"/>
    <w:p w14:paraId="123AE1E6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77F8FA29" w14:textId="2E7C6B18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D61D42">
        <w:t>None, data are already sorted</w:t>
      </w:r>
      <w:del w:id="116" w:author="Xavier Hoenner" w:date="2014-04-30T14:58:00Z">
        <w:r w:rsidR="00D61D42" w:rsidDel="00B731D9">
          <w:delText xml:space="preserve"> by ASCENDING ‘</w:delText>
        </w:r>
        <w:r w:rsidR="0002555C" w:rsidDel="00B731D9">
          <w:delText>glider</w:delText>
        </w:r>
        <w:r w:rsidR="00D61D42" w:rsidDel="00B731D9">
          <w:delText xml:space="preserve">_type’, then </w:delText>
        </w:r>
        <w:r w:rsidR="00003F36" w:rsidDel="00B731D9">
          <w:delText>b</w:delText>
        </w:r>
        <w:r w:rsidR="00FA74B5" w:rsidDel="00B731D9">
          <w:delText>y</w:delText>
        </w:r>
        <w:r w:rsidR="00003F36" w:rsidDel="00B731D9">
          <w:delText xml:space="preserve"> </w:delText>
        </w:r>
        <w:r w:rsidR="00D61D42" w:rsidDel="00B731D9">
          <w:delText xml:space="preserve">ASCENDING </w:delText>
        </w:r>
        <w:r w:rsidR="00750C63" w:rsidDel="00B731D9">
          <w:delText>‘</w:delText>
        </w:r>
        <w:r w:rsidR="0002555C" w:rsidDel="00B731D9">
          <w:delText>platform</w:delText>
        </w:r>
        <w:r w:rsidR="00FA74B5" w:rsidDel="00B731D9">
          <w:delText>’</w:delText>
        </w:r>
        <w:r w:rsidR="00D61D42" w:rsidDel="00B731D9">
          <w:delText>,</w:delText>
        </w:r>
        <w:r w:rsidR="00750C63" w:rsidDel="00B731D9">
          <w:delText xml:space="preserve"> and</w:delText>
        </w:r>
        <w:r w:rsidR="00D61D42" w:rsidDel="00B731D9">
          <w:delText xml:space="preserve"> then </w:delText>
        </w:r>
        <w:r w:rsidR="00003F36" w:rsidDel="00B731D9">
          <w:delText xml:space="preserve">by </w:delText>
        </w:r>
        <w:r w:rsidR="00D61D42" w:rsidDel="00B731D9">
          <w:delText xml:space="preserve">ASCENDING </w:delText>
        </w:r>
        <w:r w:rsidR="0002555C" w:rsidDel="00B731D9">
          <w:delText>‘deployment_id</w:delText>
        </w:r>
        <w:r w:rsidR="00750C63" w:rsidDel="00B731D9">
          <w:delText>’</w:delText>
        </w:r>
      </w:del>
      <w:r w:rsidR="00D61D42">
        <w:t>.</w:t>
      </w:r>
    </w:p>
    <w:p w14:paraId="25A1ED48" w14:textId="456A8505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117" w:author="Xavier Hoenner" w:date="2014-04-30T14:58:00Z">
        <w:r w:rsidR="00B731D9">
          <w:t>Group by ‘data_type</w:t>
        </w:r>
      </w:ins>
      <w:ins w:id="118" w:author="Xavier Hoenner" w:date="2014-04-30T14:59:00Z">
        <w:r w:rsidR="00B731D9">
          <w:t xml:space="preserve">’, </w:t>
        </w:r>
      </w:ins>
      <w:del w:id="119" w:author="Xavier Hoenner" w:date="2014-04-30T14:58:00Z">
        <w:r w:rsidDel="00B731D9">
          <w:delText xml:space="preserve">Group </w:delText>
        </w:r>
      </w:del>
      <w:ins w:id="120" w:author="Xavier Hoenner" w:date="2014-04-30T14:58:00Z">
        <w:r w:rsidR="00B731D9">
          <w:t xml:space="preserve">sub-group </w:t>
        </w:r>
      </w:ins>
      <w:r>
        <w:t>by ‘</w:t>
      </w:r>
      <w:r w:rsidR="0002555C">
        <w:t>glider</w:t>
      </w:r>
      <w:r>
        <w:t>_type’</w:t>
      </w:r>
      <w:del w:id="121" w:author="Xavier Hoenner" w:date="2014-04-30T14:59:00Z">
        <w:r w:rsidDel="00B731D9">
          <w:delText>, sub-group by ‘</w:delText>
        </w:r>
        <w:r w:rsidR="0002555C" w:rsidDel="00B731D9">
          <w:delText>platform</w:delText>
        </w:r>
        <w:r w:rsidDel="00B731D9">
          <w:delText>’</w:delText>
        </w:r>
      </w:del>
      <w:r w:rsidR="0002555C">
        <w:t>.</w:t>
      </w:r>
    </w:p>
    <w:p w14:paraId="5018BCB2" w14:textId="543C91F3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 w:rsidRPr="00B731D9">
        <w:rPr>
          <w:rPrChange w:id="122" w:author="Xavier Hoenner" w:date="2014-04-30T14:59:00Z">
            <w:rPr>
              <w:b/>
            </w:rPr>
          </w:rPrChange>
        </w:rPr>
        <w:t xml:space="preserve">: </w:t>
      </w:r>
      <w:ins w:id="123" w:author="Xavier Hoenner" w:date="2014-04-30T14:59:00Z">
        <w:r w:rsidR="00B731D9" w:rsidRPr="00B731D9">
          <w:rPr>
            <w:rPrChange w:id="124" w:author="Xavier Hoenner" w:date="2014-04-30T14:59:00Z">
              <w:rPr>
                <w:b/>
              </w:rPr>
            </w:rPrChange>
          </w:rPr>
          <w:t>Data type.</w:t>
        </w:r>
        <w:r w:rsidR="00B731D9">
          <w:rPr>
            <w:b/>
          </w:rPr>
          <w:br/>
          <w:t>Sub-headers</w:t>
        </w:r>
        <w:r w:rsidR="00B731D9">
          <w:t xml:space="preserve">: </w:t>
        </w:r>
      </w:ins>
      <w:r>
        <w:t>Seagliders or Slocum gliders.</w:t>
      </w:r>
      <w:del w:id="125" w:author="Xavier Hoenner" w:date="2014-04-30T15:04:00Z">
        <w:r w:rsidDel="002A3EDC">
          <w:br/>
        </w:r>
        <w:r w:rsidDel="002A3EDC">
          <w:rPr>
            <w:b/>
          </w:rPr>
          <w:delText>Sub-headers</w:delText>
        </w:r>
        <w:r w:rsidDel="002A3EDC">
          <w:delText>: Platform code</w:delText>
        </w:r>
      </w:del>
      <w:r>
        <w:br/>
      </w:r>
      <w:r>
        <w:rPr>
          <w:b/>
        </w:rPr>
        <w:lastRenderedPageBreak/>
        <w:t>Deployment code</w:t>
      </w:r>
      <w:r>
        <w:t>: Deployment location and date</w:t>
      </w:r>
      <w:del w:id="126" w:author="Xavier Hoenner" w:date="2014-04-30T15:04:00Z">
        <w:r w:rsidDel="002A3EDC">
          <w:br/>
        </w:r>
        <w:r w:rsidDel="002A3EDC">
          <w:rPr>
            <w:b/>
          </w:rPr>
          <w:delText>QC’d data</w:delText>
        </w:r>
        <w:r w:rsidDel="002A3EDC">
          <w:delText>: Quality controlled data for the deployment</w:delText>
        </w:r>
        <w:r w:rsidR="009B7C19" w:rsidDel="002A3EDC">
          <w:delText>?</w:delText>
        </w:r>
      </w:del>
      <w:r>
        <w:br/>
      </w:r>
      <w:r w:rsidRPr="006B3C3D">
        <w:rPr>
          <w:b/>
        </w:rPr>
        <w:t>‘</w:t>
      </w:r>
      <w:r>
        <w:rPr>
          <w:b/>
        </w:rPr>
        <w:t>Start’</w:t>
      </w:r>
      <w:r w:rsidRPr="006B3C3D">
        <w:t xml:space="preserve">: </w:t>
      </w:r>
      <w:r>
        <w:t>Glider deployment date (format: dd/mm/yyyy).</w:t>
      </w:r>
      <w:r>
        <w:br/>
      </w:r>
      <w:r>
        <w:rPr>
          <w:b/>
        </w:rPr>
        <w:t>‘End’</w:t>
      </w:r>
      <w:r w:rsidRPr="006B3C3D">
        <w:t xml:space="preserve">: </w:t>
      </w:r>
      <w:r>
        <w:t>Glider recovery date (format: dd/mm/yyyy).</w:t>
      </w:r>
      <w:r w:rsidRPr="006B3C3D">
        <w:br/>
      </w:r>
      <w:r w:rsidRPr="00ED7666">
        <w:rPr>
          <w:b/>
        </w:rPr>
        <w:t>‘</w:t>
      </w:r>
      <w:r>
        <w:rPr>
          <w:b/>
        </w:rPr>
        <w:t>T</w:t>
      </w:r>
      <w:r w:rsidRPr="00ED7666">
        <w:rPr>
          <w:b/>
        </w:rPr>
        <w:t xml:space="preserve">ime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r>
        <w:t>N</w:t>
      </w:r>
      <w:r w:rsidRPr="00ED7666">
        <w:t xml:space="preserve">umber of days </w:t>
      </w:r>
      <w:r>
        <w:t>between the deployment start and end dates</w:t>
      </w:r>
      <w:r w:rsidRPr="00ED7666">
        <w:t>.</w:t>
      </w:r>
      <w:del w:id="127" w:author="Xavier Hoenner" w:date="2014-04-30T15:04:00Z">
        <w:r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to </w:delText>
        </w:r>
        <w:r w:rsidDel="002A3EDC">
          <w:rPr>
            <w:b/>
          </w:rPr>
          <w:delText>upload</w:delText>
        </w:r>
        <w:r w:rsidRPr="00ED7666" w:rsidDel="002A3EDC">
          <w:rPr>
            <w:b/>
          </w:rPr>
          <w:delText xml:space="preserve"> data’</w:delText>
        </w:r>
        <w:r w:rsidRPr="00ED7666" w:rsidDel="002A3EDC">
          <w:delText xml:space="preserve">: </w:delText>
        </w:r>
        <w:r w:rsidDel="002A3EDC">
          <w:delText>N</w:delText>
        </w:r>
        <w:r w:rsidRPr="00ED7666" w:rsidDel="002A3EDC">
          <w:delText xml:space="preserve">umber of days necessary to </w:delText>
        </w:r>
        <w:r w:rsidDel="002A3EDC">
          <w:delText>process and upload data onto the eMII server.</w:delText>
        </w:r>
        <w:r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to </w:delText>
        </w:r>
        <w:r w:rsidDel="002A3EDC">
          <w:rPr>
            <w:b/>
          </w:rPr>
          <w:delText>publish data</w:delText>
        </w:r>
        <w:r w:rsidRPr="00ED7666" w:rsidDel="002A3EDC">
          <w:rPr>
            <w:b/>
          </w:rPr>
          <w:delText>’:</w:delText>
        </w:r>
        <w:r w:rsidRPr="00ED7666" w:rsidDel="002A3EDC">
          <w:delText xml:space="preserve"> </w:delText>
        </w:r>
        <w:r w:rsidDel="002A3EDC">
          <w:delText>N</w:delText>
        </w:r>
        <w:r w:rsidRPr="00ED7666" w:rsidDel="002A3EDC">
          <w:delText>umber of days necessary to make data available through Opendap and the IMOS portal</w:delText>
        </w:r>
        <w:r w:rsidDel="002A3EDC">
          <w:delText xml:space="preserve"> from the date the data is on the eMII server</w:delText>
        </w:r>
      </w:del>
      <w:r w:rsidRPr="00ED7666">
        <w:br/>
      </w:r>
      <w:r>
        <w:rPr>
          <w:b/>
        </w:rPr>
        <w:t xml:space="preserve">ANFOG: </w:t>
      </w:r>
      <w:r>
        <w:t>Australian National Facility for Ocean Gliders (</w:t>
      </w:r>
      <w:hyperlink r:id="rId9" w:history="1">
        <w:r w:rsidRPr="003E29FC">
          <w:rPr>
            <w:rStyle w:val="Hyperlink"/>
          </w:rPr>
          <w:t>http://imos.org.au/anfog.html</w:t>
        </w:r>
      </w:hyperlink>
      <w:r>
        <w:t>).</w:t>
      </w:r>
    </w:p>
    <w:p w14:paraId="600BD4D3" w14:textId="77777777" w:rsidR="004C6B83" w:rsidRDefault="004C6B83" w:rsidP="004C6B83"/>
    <w:p w14:paraId="40F08C87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  <w:tblPrChange w:id="128" w:author="Xavier Hoenner" w:date="2014-04-30T15:03:00Z">
          <w:tblPr>
            <w:tblStyle w:val="TableGrid"/>
            <w:tblW w:w="8067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898"/>
        <w:gridCol w:w="1398"/>
        <w:gridCol w:w="1023"/>
        <w:gridCol w:w="1156"/>
        <w:gridCol w:w="1100"/>
        <w:gridCol w:w="1025"/>
        <w:gridCol w:w="957"/>
        <w:gridCol w:w="1685"/>
        <w:tblGridChange w:id="129">
          <w:tblGrid>
            <w:gridCol w:w="967"/>
            <w:gridCol w:w="967"/>
            <w:gridCol w:w="757"/>
            <w:gridCol w:w="957"/>
            <w:gridCol w:w="957"/>
            <w:gridCol w:w="757"/>
            <w:gridCol w:w="673"/>
            <w:gridCol w:w="1275"/>
          </w:tblGrid>
        </w:tblGridChange>
      </w:tblGrid>
      <w:tr w:rsidR="002A3EDC" w14:paraId="1885C589" w14:textId="77777777" w:rsidTr="002A3EDC">
        <w:trPr>
          <w:jc w:val="center"/>
          <w:trPrChange w:id="130" w:author="Xavier Hoenner" w:date="2014-04-30T15:03:00Z">
            <w:trPr>
              <w:jc w:val="center"/>
            </w:trPr>
          </w:trPrChange>
        </w:trPr>
        <w:tc>
          <w:tcPr>
            <w:tcW w:w="898" w:type="dxa"/>
            <w:tcPrChange w:id="131" w:author="Xavier Hoenner" w:date="2014-04-30T15:03:00Z">
              <w:tcPr>
                <w:tcW w:w="967" w:type="dxa"/>
              </w:tcPr>
            </w:tcPrChange>
          </w:tcPr>
          <w:p w14:paraId="359EB537" w14:textId="0CC5165F" w:rsidR="002A3EDC" w:rsidRDefault="002A3EDC" w:rsidP="002A3EDC">
            <w:pPr>
              <w:jc w:val="center"/>
              <w:rPr>
                <w:ins w:id="132" w:author="Xavier Hoenner" w:date="2014-04-30T15:01:00Z"/>
                <w:b/>
              </w:rPr>
            </w:pPr>
            <w:ins w:id="133" w:author="Xavier Hoenner" w:date="2014-04-30T15:02:00Z">
              <w:r>
                <w:rPr>
                  <w:b/>
                </w:rPr>
                <w:t>platform</w:t>
              </w:r>
            </w:ins>
          </w:p>
        </w:tc>
        <w:tc>
          <w:tcPr>
            <w:tcW w:w="1398" w:type="dxa"/>
            <w:vAlign w:val="center"/>
            <w:tcPrChange w:id="134" w:author="Xavier Hoenner" w:date="2014-04-30T15:03:00Z">
              <w:tcPr>
                <w:tcW w:w="967" w:type="dxa"/>
                <w:vAlign w:val="center"/>
              </w:tcPr>
            </w:tcPrChange>
          </w:tcPr>
          <w:p w14:paraId="674BE3C4" w14:textId="7F63E03E" w:rsidR="002A3EDC" w:rsidRPr="0025464E" w:rsidRDefault="002A3EDC" w:rsidP="002A3EDC">
            <w:pPr>
              <w:jc w:val="center"/>
              <w:rPr>
                <w:b/>
              </w:rPr>
            </w:pPr>
            <w:r>
              <w:rPr>
                <w:b/>
              </w:rPr>
              <w:t>deployment_id</w:t>
            </w:r>
          </w:p>
        </w:tc>
        <w:tc>
          <w:tcPr>
            <w:tcW w:w="1023" w:type="dxa"/>
            <w:vAlign w:val="center"/>
            <w:tcPrChange w:id="135" w:author="Xavier Hoenner" w:date="2014-04-30T15:03:00Z">
              <w:tcPr>
                <w:tcW w:w="757" w:type="dxa"/>
                <w:vAlign w:val="center"/>
              </w:tcPr>
            </w:tcPrChange>
          </w:tcPr>
          <w:p w14:paraId="656DD667" w14:textId="77777777" w:rsidR="002A3EDC" w:rsidRPr="0025464E" w:rsidRDefault="002A3EDC" w:rsidP="002A3EDC">
            <w:pPr>
              <w:jc w:val="center"/>
              <w:rPr>
                <w:b/>
              </w:rPr>
            </w:pPr>
            <w:r>
              <w:rPr>
                <w:b/>
              </w:rPr>
              <w:t>lat_range</w:t>
            </w:r>
          </w:p>
        </w:tc>
        <w:tc>
          <w:tcPr>
            <w:tcW w:w="1156" w:type="dxa"/>
            <w:vAlign w:val="center"/>
            <w:tcPrChange w:id="136" w:author="Xavier Hoenner" w:date="2014-04-30T15:03:00Z">
              <w:tcPr>
                <w:tcW w:w="957" w:type="dxa"/>
                <w:vAlign w:val="center"/>
              </w:tcPr>
            </w:tcPrChange>
          </w:tcPr>
          <w:p w14:paraId="41C72574" w14:textId="77777777" w:rsidR="002A3EDC" w:rsidRPr="0025464E" w:rsidRDefault="002A3EDC" w:rsidP="002A3EDC">
            <w:pPr>
              <w:jc w:val="center"/>
              <w:rPr>
                <w:b/>
              </w:rPr>
            </w:pPr>
            <w:r>
              <w:rPr>
                <w:b/>
              </w:rPr>
              <w:t>lon_range</w:t>
            </w:r>
          </w:p>
        </w:tc>
        <w:tc>
          <w:tcPr>
            <w:tcW w:w="1100" w:type="dxa"/>
            <w:vAlign w:val="center"/>
            <w:tcPrChange w:id="137" w:author="Xavier Hoenner" w:date="2014-04-30T15:03:00Z">
              <w:tcPr>
                <w:tcW w:w="957" w:type="dxa"/>
                <w:vAlign w:val="center"/>
              </w:tcPr>
            </w:tcPrChange>
          </w:tcPr>
          <w:p w14:paraId="0FF4AC89" w14:textId="77777777" w:rsidR="002A3EDC" w:rsidRPr="0025464E" w:rsidRDefault="002A3EDC" w:rsidP="002A3EDC">
            <w:pPr>
              <w:jc w:val="center"/>
              <w:rPr>
                <w:b/>
              </w:rPr>
            </w:pPr>
            <w:r>
              <w:rPr>
                <w:b/>
              </w:rPr>
              <w:t>max_depth</w:t>
            </w:r>
          </w:p>
        </w:tc>
        <w:tc>
          <w:tcPr>
            <w:tcW w:w="1025" w:type="dxa"/>
            <w:vAlign w:val="center"/>
            <w:tcPrChange w:id="138" w:author="Xavier Hoenner" w:date="2014-04-30T15:03:00Z">
              <w:tcPr>
                <w:tcW w:w="757" w:type="dxa"/>
                <w:vAlign w:val="center"/>
              </w:tcPr>
            </w:tcPrChange>
          </w:tcPr>
          <w:p w14:paraId="6144319A" w14:textId="77777777" w:rsidR="002A3EDC" w:rsidRPr="0025464E" w:rsidRDefault="002A3EDC" w:rsidP="002A3EDC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957" w:type="dxa"/>
            <w:vAlign w:val="center"/>
            <w:tcPrChange w:id="139" w:author="Xavier Hoenner" w:date="2014-04-30T15:03:00Z">
              <w:tcPr>
                <w:tcW w:w="673" w:type="dxa"/>
                <w:vAlign w:val="center"/>
              </w:tcPr>
            </w:tcPrChange>
          </w:tcPr>
          <w:p w14:paraId="102FD34A" w14:textId="77777777" w:rsidR="002A3EDC" w:rsidRPr="0025464E" w:rsidRDefault="002A3EDC" w:rsidP="002A3EDC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1685" w:type="dxa"/>
            <w:vAlign w:val="center"/>
            <w:tcPrChange w:id="140" w:author="Xavier Hoenner" w:date="2014-04-30T15:03:00Z">
              <w:tcPr>
                <w:tcW w:w="1275" w:type="dxa"/>
                <w:vAlign w:val="center"/>
              </w:tcPr>
            </w:tcPrChange>
          </w:tcPr>
          <w:p w14:paraId="15C97868" w14:textId="77777777" w:rsidR="002A3EDC" w:rsidRPr="0025464E" w:rsidRDefault="002A3EDC" w:rsidP="002A3EDC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2A3EDC" w14:paraId="619BE542" w14:textId="77777777" w:rsidTr="002A3EDC">
        <w:trPr>
          <w:jc w:val="center"/>
          <w:trPrChange w:id="141" w:author="Xavier Hoenner" w:date="2014-04-30T15:03:00Z">
            <w:trPr>
              <w:jc w:val="center"/>
            </w:trPr>
          </w:trPrChange>
        </w:trPr>
        <w:tc>
          <w:tcPr>
            <w:tcW w:w="898" w:type="dxa"/>
            <w:tcPrChange w:id="142" w:author="Xavier Hoenner" w:date="2014-04-30T15:03:00Z">
              <w:tcPr>
                <w:tcW w:w="967" w:type="dxa"/>
              </w:tcPr>
            </w:tcPrChange>
          </w:tcPr>
          <w:p w14:paraId="64BEB379" w14:textId="2519D8C4" w:rsidR="002A3EDC" w:rsidRDefault="002A3EDC" w:rsidP="002A3EDC">
            <w:pPr>
              <w:jc w:val="center"/>
              <w:rPr>
                <w:ins w:id="143" w:author="Xavier Hoenner" w:date="2014-04-30T15:01:00Z"/>
              </w:rPr>
            </w:pPr>
            <w:ins w:id="144" w:author="Xavier Hoenner" w:date="2014-04-30T15:02:00Z">
              <w:r>
                <w:t>Platform code</w:t>
              </w:r>
            </w:ins>
          </w:p>
        </w:tc>
        <w:tc>
          <w:tcPr>
            <w:tcW w:w="1398" w:type="dxa"/>
            <w:vAlign w:val="center"/>
            <w:tcPrChange w:id="145" w:author="Xavier Hoenner" w:date="2014-04-30T15:03:00Z">
              <w:tcPr>
                <w:tcW w:w="967" w:type="dxa"/>
                <w:vAlign w:val="center"/>
              </w:tcPr>
            </w:tcPrChange>
          </w:tcPr>
          <w:p w14:paraId="5EF7D35D" w14:textId="249AE137" w:rsidR="002A3EDC" w:rsidRDefault="002A3EDC" w:rsidP="002A3EDC">
            <w:pPr>
              <w:jc w:val="center"/>
            </w:pPr>
            <w:r>
              <w:t>Deployment code</w:t>
            </w:r>
          </w:p>
        </w:tc>
        <w:tc>
          <w:tcPr>
            <w:tcW w:w="1023" w:type="dxa"/>
            <w:vAlign w:val="center"/>
            <w:tcPrChange w:id="146" w:author="Xavier Hoenner" w:date="2014-04-30T15:03:00Z">
              <w:tcPr>
                <w:tcW w:w="757" w:type="dxa"/>
                <w:vAlign w:val="center"/>
              </w:tcPr>
            </w:tcPrChange>
          </w:tcPr>
          <w:p w14:paraId="64747245" w14:textId="77777777" w:rsidR="002A3EDC" w:rsidRDefault="002A3EDC" w:rsidP="002A3EDC">
            <w:pPr>
              <w:jc w:val="center"/>
            </w:pPr>
            <w:r>
              <w:t>Latitudinal range</w:t>
            </w:r>
          </w:p>
        </w:tc>
        <w:tc>
          <w:tcPr>
            <w:tcW w:w="1156" w:type="dxa"/>
            <w:vAlign w:val="center"/>
            <w:tcPrChange w:id="147" w:author="Xavier Hoenner" w:date="2014-04-30T15:03:00Z">
              <w:tcPr>
                <w:tcW w:w="957" w:type="dxa"/>
                <w:vAlign w:val="center"/>
              </w:tcPr>
            </w:tcPrChange>
          </w:tcPr>
          <w:p w14:paraId="6250B8F3" w14:textId="77777777" w:rsidR="002A3EDC" w:rsidRDefault="002A3EDC" w:rsidP="002A3EDC">
            <w:pPr>
              <w:jc w:val="center"/>
            </w:pPr>
            <w:r>
              <w:t>Longitudinal range</w:t>
            </w:r>
          </w:p>
        </w:tc>
        <w:tc>
          <w:tcPr>
            <w:tcW w:w="1100" w:type="dxa"/>
            <w:vAlign w:val="center"/>
            <w:tcPrChange w:id="148" w:author="Xavier Hoenner" w:date="2014-04-30T15:03:00Z">
              <w:tcPr>
                <w:tcW w:w="957" w:type="dxa"/>
                <w:vAlign w:val="center"/>
              </w:tcPr>
            </w:tcPrChange>
          </w:tcPr>
          <w:p w14:paraId="4DD43418" w14:textId="77777777" w:rsidR="002A3EDC" w:rsidRDefault="002A3EDC" w:rsidP="002A3EDC">
            <w:pPr>
              <w:jc w:val="center"/>
            </w:pPr>
            <w:r>
              <w:t>Maximum depth</w:t>
            </w:r>
          </w:p>
        </w:tc>
        <w:tc>
          <w:tcPr>
            <w:tcW w:w="1025" w:type="dxa"/>
            <w:vAlign w:val="center"/>
            <w:tcPrChange w:id="149" w:author="Xavier Hoenner" w:date="2014-04-30T15:03:00Z">
              <w:tcPr>
                <w:tcW w:w="757" w:type="dxa"/>
                <w:vAlign w:val="center"/>
              </w:tcPr>
            </w:tcPrChange>
          </w:tcPr>
          <w:p w14:paraId="72872370" w14:textId="77777777" w:rsidR="002A3EDC" w:rsidRDefault="002A3EDC" w:rsidP="002A3EDC">
            <w:pPr>
              <w:jc w:val="center"/>
            </w:pPr>
            <w:r>
              <w:t>Start</w:t>
            </w:r>
          </w:p>
        </w:tc>
        <w:tc>
          <w:tcPr>
            <w:tcW w:w="957" w:type="dxa"/>
            <w:vAlign w:val="center"/>
            <w:tcPrChange w:id="150" w:author="Xavier Hoenner" w:date="2014-04-30T15:03:00Z">
              <w:tcPr>
                <w:tcW w:w="673" w:type="dxa"/>
                <w:vAlign w:val="center"/>
              </w:tcPr>
            </w:tcPrChange>
          </w:tcPr>
          <w:p w14:paraId="45677912" w14:textId="77777777" w:rsidR="002A3EDC" w:rsidRDefault="002A3EDC" w:rsidP="002A3EDC">
            <w:pPr>
              <w:jc w:val="center"/>
            </w:pPr>
            <w:r>
              <w:t>End</w:t>
            </w:r>
          </w:p>
        </w:tc>
        <w:tc>
          <w:tcPr>
            <w:tcW w:w="1685" w:type="dxa"/>
            <w:vAlign w:val="center"/>
            <w:tcPrChange w:id="151" w:author="Xavier Hoenner" w:date="2014-04-30T15:03:00Z">
              <w:tcPr>
                <w:tcW w:w="1275" w:type="dxa"/>
                <w:vAlign w:val="center"/>
              </w:tcPr>
            </w:tcPrChange>
          </w:tcPr>
          <w:p w14:paraId="2D9C8B45" w14:textId="77777777" w:rsidR="002A3EDC" w:rsidRDefault="002A3EDC" w:rsidP="002A3EDC">
            <w:pPr>
              <w:jc w:val="center"/>
            </w:pPr>
            <w:r>
              <w:t>Time coverage (days)</w:t>
            </w:r>
          </w:p>
        </w:tc>
      </w:tr>
      <w:tr w:rsidR="002A3EDC" w14:paraId="6259820A" w14:textId="77777777" w:rsidTr="002A3EDC">
        <w:tblPrEx>
          <w:tblPrExChange w:id="152" w:author="Xavier Hoenner" w:date="2014-04-30T15:03:00Z">
            <w:tblPrEx>
              <w:tblW w:w="7310" w:type="dxa"/>
            </w:tblPrEx>
          </w:tblPrExChange>
        </w:tblPrEx>
        <w:trPr>
          <w:jc w:val="center"/>
          <w:trPrChange w:id="153" w:author="Xavier Hoenner" w:date="2014-04-30T15:03:00Z">
            <w:trPr>
              <w:jc w:val="center"/>
            </w:trPr>
          </w:trPrChange>
        </w:trPr>
        <w:tc>
          <w:tcPr>
            <w:tcW w:w="9242" w:type="dxa"/>
            <w:gridSpan w:val="8"/>
            <w:shd w:val="clear" w:color="auto" w:fill="595959" w:themeFill="text1" w:themeFillTint="A6"/>
            <w:tcPrChange w:id="154" w:author="Xavier Hoenner" w:date="2014-04-30T15:03:00Z">
              <w:tcPr>
                <w:tcW w:w="7310" w:type="dxa"/>
                <w:gridSpan w:val="8"/>
              </w:tcPr>
            </w:tcPrChange>
          </w:tcPr>
          <w:p w14:paraId="6EA30CB6" w14:textId="2D34B1DB" w:rsidR="002A3EDC" w:rsidRDefault="002A3EDC" w:rsidP="002A3EDC">
            <w:pPr>
              <w:jc w:val="center"/>
            </w:pPr>
            <w:ins w:id="155" w:author="Xavier Hoenner" w:date="2014-04-30T15:03:00Z">
              <w:r>
                <w:t>Headers = ‘data_type’</w:t>
              </w:r>
            </w:ins>
          </w:p>
        </w:tc>
      </w:tr>
      <w:tr w:rsidR="002A3EDC" w14:paraId="6434BAC9" w14:textId="77777777" w:rsidTr="002A3EDC">
        <w:tblPrEx>
          <w:tblPrExChange w:id="156" w:author="Xavier Hoenner" w:date="2014-04-30T15:03:00Z">
            <w:tblPrEx>
              <w:tblW w:w="7310" w:type="dxa"/>
            </w:tblPrEx>
          </w:tblPrExChange>
        </w:tblPrEx>
        <w:trPr>
          <w:jc w:val="center"/>
          <w:ins w:id="157" w:author="Xavier Hoenner" w:date="2014-04-30T15:03:00Z"/>
          <w:trPrChange w:id="158" w:author="Xavier Hoenner" w:date="2014-04-30T15:03:00Z">
            <w:trPr>
              <w:jc w:val="center"/>
            </w:trPr>
          </w:trPrChange>
        </w:trPr>
        <w:tc>
          <w:tcPr>
            <w:tcW w:w="9242" w:type="dxa"/>
            <w:gridSpan w:val="8"/>
            <w:shd w:val="clear" w:color="auto" w:fill="BFBFBF" w:themeFill="background1" w:themeFillShade="BF"/>
            <w:vAlign w:val="center"/>
            <w:tcPrChange w:id="159" w:author="Xavier Hoenner" w:date="2014-04-30T15:03:00Z">
              <w:tcPr>
                <w:tcW w:w="7310" w:type="dxa"/>
                <w:gridSpan w:val="8"/>
              </w:tcPr>
            </w:tcPrChange>
          </w:tcPr>
          <w:p w14:paraId="6C506B64" w14:textId="5997E1D8" w:rsidR="002A3EDC" w:rsidRDefault="002A3EDC">
            <w:pPr>
              <w:rPr>
                <w:ins w:id="160" w:author="Xavier Hoenner" w:date="2014-04-30T15:03:00Z"/>
                <w:sz w:val="24"/>
              </w:rPr>
              <w:pPrChange w:id="161" w:author="Xavier Hoenner" w:date="2014-04-30T15:03:00Z">
                <w:pPr>
                  <w:spacing w:after="200" w:line="276" w:lineRule="auto"/>
                  <w:jc w:val="center"/>
                </w:pPr>
              </w:pPrChange>
            </w:pPr>
            <w:ins w:id="162" w:author="Xavier Hoenner" w:date="2014-04-30T15:03:00Z">
              <w:r>
                <w:t>Sub-headers = ‘glider_type’</w:t>
              </w:r>
            </w:ins>
          </w:p>
        </w:tc>
      </w:tr>
      <w:tr w:rsidR="002A3EDC" w14:paraId="489C42C7" w14:textId="77777777" w:rsidTr="002A3EDC">
        <w:tblPrEx>
          <w:tblPrExChange w:id="163" w:author="Xavier Hoenner" w:date="2014-04-30T15:03:00Z">
            <w:tblPrEx>
              <w:tblW w:w="7310" w:type="dxa"/>
            </w:tblPrEx>
          </w:tblPrExChange>
        </w:tblPrEx>
        <w:trPr>
          <w:jc w:val="center"/>
          <w:ins w:id="164" w:author="Xavier Hoenner" w:date="2014-04-30T15:03:00Z"/>
          <w:trPrChange w:id="165" w:author="Xavier Hoenner" w:date="2014-04-30T15:03:00Z">
            <w:trPr>
              <w:jc w:val="center"/>
            </w:trPr>
          </w:trPrChange>
        </w:trPr>
        <w:tc>
          <w:tcPr>
            <w:tcW w:w="898" w:type="dxa"/>
            <w:tcPrChange w:id="166" w:author="Xavier Hoenner" w:date="2014-04-30T15:03:00Z">
              <w:tcPr>
                <w:tcW w:w="967" w:type="dxa"/>
              </w:tcPr>
            </w:tcPrChange>
          </w:tcPr>
          <w:p w14:paraId="55A405EC" w14:textId="77777777" w:rsidR="002A3EDC" w:rsidRDefault="002A3EDC" w:rsidP="002A3EDC">
            <w:pPr>
              <w:jc w:val="center"/>
              <w:rPr>
                <w:ins w:id="167" w:author="Xavier Hoenner" w:date="2014-04-30T15:03:00Z"/>
              </w:rPr>
            </w:pPr>
          </w:p>
        </w:tc>
        <w:tc>
          <w:tcPr>
            <w:tcW w:w="1398" w:type="dxa"/>
            <w:vAlign w:val="center"/>
            <w:tcPrChange w:id="168" w:author="Xavier Hoenner" w:date="2014-04-30T15:03:00Z">
              <w:tcPr>
                <w:tcW w:w="967" w:type="dxa"/>
                <w:vAlign w:val="center"/>
              </w:tcPr>
            </w:tcPrChange>
          </w:tcPr>
          <w:p w14:paraId="108416E3" w14:textId="77777777" w:rsidR="002A3EDC" w:rsidRDefault="002A3EDC" w:rsidP="002A3EDC">
            <w:pPr>
              <w:jc w:val="center"/>
              <w:rPr>
                <w:ins w:id="169" w:author="Xavier Hoenner" w:date="2014-04-30T15:03:00Z"/>
              </w:rPr>
            </w:pPr>
          </w:p>
        </w:tc>
        <w:tc>
          <w:tcPr>
            <w:tcW w:w="1023" w:type="dxa"/>
            <w:vAlign w:val="center"/>
            <w:tcPrChange w:id="170" w:author="Xavier Hoenner" w:date="2014-04-30T15:03:00Z">
              <w:tcPr>
                <w:tcW w:w="757" w:type="dxa"/>
                <w:vAlign w:val="center"/>
              </w:tcPr>
            </w:tcPrChange>
          </w:tcPr>
          <w:p w14:paraId="366EC860" w14:textId="77777777" w:rsidR="002A3EDC" w:rsidRDefault="002A3EDC" w:rsidP="002A3EDC">
            <w:pPr>
              <w:jc w:val="center"/>
              <w:rPr>
                <w:ins w:id="171" w:author="Xavier Hoenner" w:date="2014-04-30T15:03:00Z"/>
              </w:rPr>
            </w:pPr>
          </w:p>
        </w:tc>
        <w:tc>
          <w:tcPr>
            <w:tcW w:w="1156" w:type="dxa"/>
            <w:vAlign w:val="center"/>
            <w:tcPrChange w:id="172" w:author="Xavier Hoenner" w:date="2014-04-30T15:03:00Z">
              <w:tcPr>
                <w:tcW w:w="957" w:type="dxa"/>
                <w:vAlign w:val="center"/>
              </w:tcPr>
            </w:tcPrChange>
          </w:tcPr>
          <w:p w14:paraId="5309D068" w14:textId="77777777" w:rsidR="002A3EDC" w:rsidRDefault="002A3EDC" w:rsidP="002A3EDC">
            <w:pPr>
              <w:jc w:val="center"/>
              <w:rPr>
                <w:ins w:id="173" w:author="Xavier Hoenner" w:date="2014-04-30T15:03:00Z"/>
              </w:rPr>
            </w:pPr>
          </w:p>
        </w:tc>
        <w:tc>
          <w:tcPr>
            <w:tcW w:w="1100" w:type="dxa"/>
            <w:vAlign w:val="center"/>
            <w:tcPrChange w:id="174" w:author="Xavier Hoenner" w:date="2014-04-30T15:03:00Z">
              <w:tcPr>
                <w:tcW w:w="957" w:type="dxa"/>
                <w:vAlign w:val="center"/>
              </w:tcPr>
            </w:tcPrChange>
          </w:tcPr>
          <w:p w14:paraId="3A8D1533" w14:textId="77777777" w:rsidR="002A3EDC" w:rsidRDefault="002A3EDC" w:rsidP="002A3EDC">
            <w:pPr>
              <w:jc w:val="center"/>
              <w:rPr>
                <w:ins w:id="175" w:author="Xavier Hoenner" w:date="2014-04-30T15:03:00Z"/>
              </w:rPr>
            </w:pPr>
          </w:p>
        </w:tc>
        <w:tc>
          <w:tcPr>
            <w:tcW w:w="1025" w:type="dxa"/>
            <w:vAlign w:val="center"/>
            <w:tcPrChange w:id="176" w:author="Xavier Hoenner" w:date="2014-04-30T15:03:00Z">
              <w:tcPr>
                <w:tcW w:w="757" w:type="dxa"/>
                <w:vAlign w:val="center"/>
              </w:tcPr>
            </w:tcPrChange>
          </w:tcPr>
          <w:p w14:paraId="51732330" w14:textId="77777777" w:rsidR="002A3EDC" w:rsidRDefault="002A3EDC" w:rsidP="002A3EDC">
            <w:pPr>
              <w:jc w:val="center"/>
              <w:rPr>
                <w:ins w:id="177" w:author="Xavier Hoenner" w:date="2014-04-30T15:03:00Z"/>
              </w:rPr>
            </w:pPr>
          </w:p>
        </w:tc>
        <w:tc>
          <w:tcPr>
            <w:tcW w:w="957" w:type="dxa"/>
            <w:vAlign w:val="center"/>
            <w:tcPrChange w:id="178" w:author="Xavier Hoenner" w:date="2014-04-30T15:03:00Z">
              <w:tcPr>
                <w:tcW w:w="673" w:type="dxa"/>
                <w:vAlign w:val="center"/>
              </w:tcPr>
            </w:tcPrChange>
          </w:tcPr>
          <w:p w14:paraId="4919C439" w14:textId="77777777" w:rsidR="002A3EDC" w:rsidRDefault="002A3EDC" w:rsidP="002A3EDC">
            <w:pPr>
              <w:jc w:val="center"/>
              <w:rPr>
                <w:ins w:id="179" w:author="Xavier Hoenner" w:date="2014-04-30T15:03:00Z"/>
              </w:rPr>
            </w:pPr>
          </w:p>
        </w:tc>
        <w:tc>
          <w:tcPr>
            <w:tcW w:w="1685" w:type="dxa"/>
            <w:tcPrChange w:id="180" w:author="Xavier Hoenner" w:date="2014-04-30T15:03:00Z">
              <w:tcPr>
                <w:tcW w:w="1275" w:type="dxa"/>
              </w:tcPr>
            </w:tcPrChange>
          </w:tcPr>
          <w:p w14:paraId="7C89AC19" w14:textId="77777777" w:rsidR="002A3EDC" w:rsidRDefault="002A3EDC" w:rsidP="002A3EDC">
            <w:pPr>
              <w:jc w:val="center"/>
              <w:rPr>
                <w:ins w:id="181" w:author="Xavier Hoenner" w:date="2014-04-30T15:03:00Z"/>
              </w:rPr>
            </w:pPr>
          </w:p>
        </w:tc>
      </w:tr>
    </w:tbl>
    <w:p w14:paraId="1EDEB4E4" w14:textId="77777777" w:rsidR="004C6B83" w:rsidRDefault="004C6B83" w:rsidP="004C6B83">
      <w:pPr>
        <w:rPr>
          <w:szCs w:val="24"/>
        </w:rPr>
      </w:pPr>
    </w:p>
    <w:p w14:paraId="60CE60F3" w14:textId="77777777" w:rsidR="00A85F08" w:rsidRDefault="00A85F08" w:rsidP="00A85F08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686A271D" w14:textId="5EB6A0BA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r w:rsidR="0013065A">
        <w:rPr>
          <w:u w:val="none"/>
        </w:rPr>
        <w:t>ANFOG</w:t>
      </w:r>
      <w:r w:rsidRPr="0011784D">
        <w:rPr>
          <w:u w:val="none"/>
        </w:rPr>
        <w:t>_</w:t>
      </w:r>
      <w:del w:id="182" w:author="Xavier Hoenner" w:date="2014-06-16T14:47:00Z">
        <w:r w:rsidRPr="0011784D" w:rsidDel="002B1FAF">
          <w:rPr>
            <w:u w:val="none"/>
          </w:rPr>
          <w:delText>newDeployments’</w:delText>
        </w:r>
      </w:del>
      <w:ins w:id="183" w:author="Xavier Hoenner" w:date="2014-06-16T14:47:00Z">
        <w:r w:rsidR="002B1FAF" w:rsidRPr="0011784D">
          <w:rPr>
            <w:u w:val="none"/>
          </w:rPr>
          <w:t>newD</w:t>
        </w:r>
        <w:r w:rsidR="002B1FAF">
          <w:rPr>
            <w:u w:val="none"/>
          </w:rPr>
          <w:t>ata</w:t>
        </w:r>
        <w:r w:rsidR="002B1FAF" w:rsidRPr="0011784D">
          <w:rPr>
            <w:u w:val="none"/>
          </w:rPr>
          <w:t>’</w:t>
        </w:r>
      </w:ins>
    </w:p>
    <w:p w14:paraId="4B6B5F66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71379A0D" w14:textId="77777777" w:rsidR="00A85F08" w:rsidRDefault="00A85F08" w:rsidP="00A85F08">
      <w:pPr>
        <w:rPr>
          <w:u w:val="single"/>
        </w:rPr>
      </w:pPr>
    </w:p>
    <w:p w14:paraId="7D1DE84B" w14:textId="77777777" w:rsidR="00A85F08" w:rsidRDefault="00A85F08" w:rsidP="00A85F08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82"/>
      </w:tblGrid>
      <w:tr w:rsidR="00896D61" w14:paraId="025FD54E" w14:textId="77777777" w:rsidTr="00343BA4">
        <w:tc>
          <w:tcPr>
            <w:tcW w:w="1271" w:type="dxa"/>
          </w:tcPr>
          <w:p w14:paraId="7F6583F2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7483E11C" w14:textId="7807A437" w:rsidR="00896D61" w:rsidRPr="003D503B" w:rsidRDefault="00896D61" w:rsidP="00343BA4">
            <w:pPr>
              <w:rPr>
                <w:sz w:val="24"/>
                <w:szCs w:val="24"/>
              </w:rPr>
            </w:pPr>
            <w:del w:id="184" w:author="Xavier Hoenner" w:date="2014-04-30T15:04:00Z">
              <w:r w:rsidRPr="003D503B" w:rsidDel="002A3EDC">
                <w:rPr>
                  <w:sz w:val="24"/>
                  <w:szCs w:val="24"/>
                </w:rPr>
                <w:delText>db</w:delText>
              </w:r>
              <w:r w:rsidDel="002A3EDC">
                <w:rPr>
                  <w:sz w:val="24"/>
                  <w:szCs w:val="24"/>
                </w:rPr>
                <w:delText>dev</w:delText>
              </w:r>
            </w:del>
            <w:ins w:id="185" w:author="Xavier Hoenner" w:date="2014-04-30T15:04:00Z">
              <w:r w:rsidR="002A3EDC">
                <w:rPr>
                  <w:sz w:val="24"/>
                  <w:szCs w:val="24"/>
                </w:rPr>
                <w:t>dbprod</w:t>
              </w:r>
            </w:ins>
            <w:r w:rsidRPr="003D503B">
              <w:rPr>
                <w:sz w:val="24"/>
                <w:szCs w:val="24"/>
              </w:rPr>
              <w:t>.emii.org.au</w:t>
            </w:r>
          </w:p>
        </w:tc>
      </w:tr>
      <w:tr w:rsidR="00896D61" w14:paraId="13B962CF" w14:textId="77777777" w:rsidTr="00343BA4">
        <w:tc>
          <w:tcPr>
            <w:tcW w:w="1271" w:type="dxa"/>
          </w:tcPr>
          <w:p w14:paraId="3186B4A1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17CC4D2D" w14:textId="55C2D607" w:rsidR="00896D61" w:rsidRPr="003D503B" w:rsidRDefault="00896D61" w:rsidP="00343BA4">
            <w:pPr>
              <w:rPr>
                <w:sz w:val="24"/>
                <w:szCs w:val="24"/>
              </w:rPr>
            </w:pPr>
            <w:del w:id="186" w:author="Xavier Hoenner" w:date="2014-04-30T15:04:00Z">
              <w:r w:rsidDel="002A3EDC">
                <w:rPr>
                  <w:sz w:val="24"/>
                  <w:szCs w:val="24"/>
                </w:rPr>
                <w:delText>report_db</w:delText>
              </w:r>
            </w:del>
            <w:ins w:id="187" w:author="Xavier Hoenner" w:date="2014-04-30T15:04:00Z">
              <w:r w:rsidR="002A3EDC">
                <w:rPr>
                  <w:sz w:val="24"/>
                  <w:szCs w:val="24"/>
                </w:rPr>
                <w:t>harvest</w:t>
              </w:r>
            </w:ins>
          </w:p>
        </w:tc>
      </w:tr>
      <w:tr w:rsidR="00896D61" w14:paraId="2344A407" w14:textId="77777777" w:rsidTr="00343BA4">
        <w:tc>
          <w:tcPr>
            <w:tcW w:w="1271" w:type="dxa"/>
          </w:tcPr>
          <w:p w14:paraId="4A106029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7145F13D" w14:textId="2E99A150" w:rsidR="00896D61" w:rsidRPr="003D503B" w:rsidRDefault="00896D61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  <w:ins w:id="188" w:author="Xavier Hoenner" w:date="2014-04-30T15:05:00Z">
              <w:r w:rsidR="002A3EDC">
                <w:rPr>
                  <w:sz w:val="24"/>
                  <w:szCs w:val="24"/>
                </w:rPr>
                <w:t>ing</w:t>
              </w:r>
            </w:ins>
          </w:p>
        </w:tc>
      </w:tr>
      <w:tr w:rsidR="00896D61" w14:paraId="5FF30037" w14:textId="77777777" w:rsidTr="00343BA4">
        <w:tc>
          <w:tcPr>
            <w:tcW w:w="1271" w:type="dxa"/>
          </w:tcPr>
          <w:p w14:paraId="1B55658E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3625B73A" w14:textId="77777777" w:rsidR="00896D61" w:rsidRPr="003D503B" w:rsidRDefault="004F4D40" w:rsidP="004F4D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anfog</w:t>
            </w:r>
            <w:r w:rsidR="00896D61">
              <w:rPr>
                <w:sz w:val="24"/>
                <w:szCs w:val="24"/>
              </w:rPr>
              <w:t>_all_deployments_view</w:t>
            </w:r>
          </w:p>
        </w:tc>
      </w:tr>
    </w:tbl>
    <w:p w14:paraId="085C1726" w14:textId="77777777" w:rsidR="00A85F08" w:rsidRDefault="00A85F08" w:rsidP="00A85F08"/>
    <w:p w14:paraId="4FF0C620" w14:textId="066C8952" w:rsidR="005009C2" w:rsidRDefault="005009C2" w:rsidP="005009C2">
      <w:r>
        <w:rPr>
          <w:u w:val="single"/>
        </w:rPr>
        <w:t xml:space="preserve">Filters: </w:t>
      </w:r>
      <w:r>
        <w:t xml:space="preserve"> </w:t>
      </w:r>
      <w:r w:rsidR="00DB3DC4">
        <w:t>List all data for which ‘</w:t>
      </w:r>
      <w:del w:id="189" w:author="Xavier Hoenner" w:date="2014-04-30T15:06:00Z">
        <w:r w:rsidR="00DB3DC4" w:rsidDel="005E2EA4">
          <w:delText>data_on_portal</w:delText>
        </w:r>
      </w:del>
      <w:ins w:id="190" w:author="Xavier Hoenner" w:date="2014-04-30T15:06:00Z">
        <w:r w:rsidR="005E2EA4">
          <w:t>end_date</w:t>
        </w:r>
      </w:ins>
      <w:r w:rsidR="00DB3DC4">
        <w:t>’ is less than one month</w:t>
      </w:r>
      <w:r>
        <w:t>.</w:t>
      </w:r>
    </w:p>
    <w:p w14:paraId="62ED91BD" w14:textId="191737D3" w:rsidR="005009C2" w:rsidRDefault="005009C2" w:rsidP="005009C2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91" w:author="Xavier Hoenner" w:date="2014-04-30T15:05:00Z">
        <w:r w:rsidDel="002A3EDC">
          <w:delText xml:space="preserve"> by ASCENDING ‘glider_type’, then </w:delText>
        </w:r>
        <w:r w:rsidR="00003F36" w:rsidDel="002A3EDC">
          <w:delText xml:space="preserve">by </w:delText>
        </w:r>
        <w:r w:rsidDel="002A3EDC">
          <w:delText>ASCENDING ‘platform</w:delText>
        </w:r>
        <w:r w:rsidR="00FA74B5" w:rsidDel="002A3EDC">
          <w:delText>’</w:delText>
        </w:r>
        <w:r w:rsidDel="002A3EDC">
          <w:delText xml:space="preserve">, and then </w:delText>
        </w:r>
        <w:r w:rsidR="00003F36" w:rsidDel="002A3EDC">
          <w:delText xml:space="preserve">by </w:delText>
        </w:r>
        <w:r w:rsidDel="002A3EDC">
          <w:delText>ASCENDING ‘deployment_id’</w:delText>
        </w:r>
      </w:del>
      <w:r>
        <w:t>.</w:t>
      </w:r>
    </w:p>
    <w:p w14:paraId="4EFCF0E0" w14:textId="5068C307" w:rsidR="005009C2" w:rsidRDefault="005009C2" w:rsidP="005009C2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del w:id="192" w:author="Xavier Hoenner" w:date="2014-04-30T15:05:00Z">
        <w:r w:rsidDel="002A3EDC">
          <w:delText>glider</w:delText>
        </w:r>
      </w:del>
      <w:ins w:id="193" w:author="Xavier Hoenner" w:date="2014-04-30T15:05:00Z">
        <w:r w:rsidR="002A3EDC">
          <w:t>data</w:t>
        </w:r>
      </w:ins>
      <w:r>
        <w:t>_type’, sub-group by ‘</w:t>
      </w:r>
      <w:del w:id="194" w:author="Xavier Hoenner" w:date="2014-04-30T15:05:00Z">
        <w:r w:rsidDel="002A3EDC">
          <w:delText>platform’</w:delText>
        </w:r>
      </w:del>
      <w:ins w:id="195" w:author="Xavier Hoenner" w:date="2014-04-30T15:05:00Z">
        <w:r w:rsidR="002A3EDC">
          <w:t>glider_type’</w:t>
        </w:r>
      </w:ins>
      <w:r>
        <w:t>.</w:t>
      </w:r>
    </w:p>
    <w:p w14:paraId="58B1ACD2" w14:textId="6B45C958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96" w:author="Xavier Hoenner" w:date="2014-04-30T15:05:00Z">
        <w:r w:rsidR="002A3EDC">
          <w:rPr>
            <w:b/>
          </w:rPr>
          <w:t>Headers</w:t>
        </w:r>
        <w:r w:rsidR="002A3EDC" w:rsidRPr="00B6507D">
          <w:t>: Data type.</w:t>
        </w:r>
        <w:r w:rsidR="002A3EDC">
          <w:rPr>
            <w:b/>
          </w:rPr>
          <w:br/>
          <w:t>Sub-headers</w:t>
        </w:r>
        <w:r w:rsidR="002A3EDC">
          <w:t>: Seagliders or Slocum gliders.</w:t>
        </w:r>
        <w:r w:rsidR="002A3EDC">
          <w:br/>
        </w:r>
        <w:r w:rsidR="002A3EDC">
          <w:rPr>
            <w:b/>
          </w:rPr>
          <w:t>Deployment code</w:t>
        </w:r>
        <w:r w:rsidR="002A3EDC">
          <w:t>: Deployment location and date</w:t>
        </w:r>
        <w:r w:rsidR="002A3EDC">
          <w:br/>
        </w:r>
        <w:r w:rsidR="002A3EDC" w:rsidRPr="006B3C3D">
          <w:rPr>
            <w:b/>
          </w:rPr>
          <w:t>‘</w:t>
        </w:r>
        <w:r w:rsidR="002A3EDC">
          <w:rPr>
            <w:b/>
          </w:rPr>
          <w:t>Start’</w:t>
        </w:r>
        <w:r w:rsidR="002A3EDC" w:rsidRPr="006B3C3D">
          <w:t xml:space="preserve">: </w:t>
        </w:r>
        <w:r w:rsidR="002A3EDC">
          <w:t>Glider deployment date (format: dd/mm/yyyy).</w:t>
        </w:r>
        <w:r w:rsidR="002A3EDC">
          <w:br/>
        </w:r>
        <w:r w:rsidR="002A3EDC">
          <w:rPr>
            <w:b/>
          </w:rPr>
          <w:t>‘End’</w:t>
        </w:r>
        <w:r w:rsidR="002A3EDC" w:rsidRPr="006B3C3D">
          <w:t xml:space="preserve">: </w:t>
        </w:r>
        <w:r w:rsidR="002A3EDC">
          <w:t>Glider recovery date (format: dd/mm/yyyy).</w:t>
        </w:r>
        <w:r w:rsidR="002A3EDC" w:rsidRPr="006B3C3D">
          <w:br/>
        </w:r>
        <w:r w:rsidR="002A3EDC" w:rsidRPr="00ED7666">
          <w:rPr>
            <w:b/>
          </w:rPr>
          <w:t>‘</w:t>
        </w:r>
        <w:r w:rsidR="002A3EDC">
          <w:rPr>
            <w:b/>
          </w:rPr>
          <w:t>T</w:t>
        </w:r>
        <w:r w:rsidR="002A3EDC" w:rsidRPr="00ED7666">
          <w:rPr>
            <w:b/>
          </w:rPr>
          <w:t xml:space="preserve">ime </w:t>
        </w:r>
        <w:r w:rsidR="002A3EDC">
          <w:rPr>
            <w:b/>
          </w:rPr>
          <w:t>c</w:t>
        </w:r>
        <w:r w:rsidR="002A3EDC" w:rsidRPr="00ED7666">
          <w:rPr>
            <w:b/>
          </w:rPr>
          <w:t>overage’</w:t>
        </w:r>
        <w:r w:rsidR="002A3EDC" w:rsidRPr="00ED7666">
          <w:t xml:space="preserve">: </w:t>
        </w:r>
        <w:r w:rsidR="002A3EDC">
          <w:t>N</w:t>
        </w:r>
        <w:r w:rsidR="002A3EDC" w:rsidRPr="00ED7666">
          <w:t xml:space="preserve">umber of days </w:t>
        </w:r>
        <w:r w:rsidR="002A3EDC">
          <w:t>between the deployment start and end dates</w:t>
        </w:r>
        <w:r w:rsidR="002A3EDC" w:rsidRPr="00ED7666">
          <w:t>.</w:t>
        </w:r>
        <w:r w:rsidR="002A3EDC" w:rsidRPr="00ED7666">
          <w:br/>
        </w:r>
        <w:r w:rsidR="002A3EDC">
          <w:rPr>
            <w:b/>
          </w:rPr>
          <w:lastRenderedPageBreak/>
          <w:t xml:space="preserve">ANFOG: </w:t>
        </w:r>
        <w:r w:rsidR="002A3EDC">
          <w:t>Australian National Facility for Ocean Gliders (</w:t>
        </w:r>
        <w:r w:rsidR="002A3EDC">
          <w:fldChar w:fldCharType="begin"/>
        </w:r>
        <w:r w:rsidR="002A3EDC">
          <w:instrText xml:space="preserve"> HYPERLINK "http://imos.org.au/anfog.html" </w:instrText>
        </w:r>
        <w:r w:rsidR="002A3EDC">
          <w:fldChar w:fldCharType="separate"/>
        </w:r>
        <w:r w:rsidR="002A3EDC" w:rsidRPr="003E29FC">
          <w:rPr>
            <w:rStyle w:val="Hyperlink"/>
          </w:rPr>
          <w:t>http://imos.org.au/anfog.html</w:t>
        </w:r>
        <w:r w:rsidR="002A3EDC">
          <w:rPr>
            <w:rStyle w:val="Hyperlink"/>
          </w:rPr>
          <w:fldChar w:fldCharType="end"/>
        </w:r>
        <w:r w:rsidR="002A3EDC">
          <w:t>).</w:t>
        </w:r>
      </w:ins>
      <w:del w:id="197" w:author="Xavier Hoenner" w:date="2014-04-30T15:05:00Z">
        <w:r w:rsidDel="002A3EDC">
          <w:rPr>
            <w:b/>
          </w:rPr>
          <w:delText xml:space="preserve">Headers: </w:delText>
        </w:r>
        <w:r w:rsidDel="002A3EDC">
          <w:delText>Seagliders or Slocum gliders.</w:delText>
        </w:r>
        <w:r w:rsidDel="002A3EDC">
          <w:br/>
        </w:r>
        <w:r w:rsidDel="002A3EDC">
          <w:rPr>
            <w:b/>
          </w:rPr>
          <w:delText>Sub-headers</w:delText>
        </w:r>
        <w:r w:rsidDel="002A3EDC">
          <w:delText>: Platform code</w:delText>
        </w:r>
        <w:r w:rsidDel="002A3EDC">
          <w:br/>
        </w:r>
        <w:r w:rsidDel="002A3EDC">
          <w:rPr>
            <w:b/>
          </w:rPr>
          <w:delText>Deployment code</w:delText>
        </w:r>
        <w:r w:rsidDel="002A3EDC">
          <w:delText>: Deployment location and date</w:delText>
        </w:r>
        <w:r w:rsidDel="002A3EDC">
          <w:br/>
        </w:r>
        <w:r w:rsidDel="002A3EDC">
          <w:rPr>
            <w:b/>
          </w:rPr>
          <w:delText>QC’d data</w:delText>
        </w:r>
        <w:r w:rsidDel="002A3EDC">
          <w:delText>: Quality controlled data for the deployment</w:delText>
        </w:r>
        <w:r w:rsidR="009B7C19" w:rsidDel="002A3EDC">
          <w:delText>?</w:delText>
        </w:r>
        <w:r w:rsidDel="002A3EDC">
          <w:br/>
        </w:r>
        <w:r w:rsidRPr="006B3C3D" w:rsidDel="002A3EDC">
          <w:rPr>
            <w:b/>
          </w:rPr>
          <w:delText>‘</w:delText>
        </w:r>
        <w:r w:rsidDel="002A3EDC">
          <w:rPr>
            <w:b/>
          </w:rPr>
          <w:delText>Start’</w:delText>
        </w:r>
        <w:r w:rsidRPr="006B3C3D" w:rsidDel="002A3EDC">
          <w:delText xml:space="preserve">: </w:delText>
        </w:r>
        <w:r w:rsidDel="002A3EDC">
          <w:delText>Glider deployment date (format: dd/mm/yyyy).</w:delText>
        </w:r>
        <w:r w:rsidDel="002A3EDC">
          <w:br/>
        </w:r>
        <w:r w:rsidDel="002A3EDC">
          <w:rPr>
            <w:b/>
          </w:rPr>
          <w:delText>‘End’</w:delText>
        </w:r>
        <w:r w:rsidRPr="006B3C3D" w:rsidDel="002A3EDC">
          <w:delText xml:space="preserve">: </w:delText>
        </w:r>
        <w:r w:rsidDel="002A3EDC">
          <w:delText>Glider recovery date (format: dd/mm/yyyy).</w:delText>
        </w:r>
        <w:r w:rsidRPr="006B3C3D"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</w:delText>
        </w:r>
        <w:r w:rsidDel="002A3EDC">
          <w:rPr>
            <w:b/>
          </w:rPr>
          <w:delText>c</w:delText>
        </w:r>
        <w:r w:rsidRPr="00ED7666" w:rsidDel="002A3EDC">
          <w:rPr>
            <w:b/>
          </w:rPr>
          <w:delText>overage’</w:delText>
        </w:r>
        <w:r w:rsidRPr="00ED7666" w:rsidDel="002A3EDC">
          <w:delText xml:space="preserve">: </w:delText>
        </w:r>
        <w:r w:rsidDel="002A3EDC">
          <w:delText>N</w:delText>
        </w:r>
        <w:r w:rsidRPr="00ED7666" w:rsidDel="002A3EDC">
          <w:delText xml:space="preserve">umber of days </w:delText>
        </w:r>
        <w:r w:rsidDel="002A3EDC">
          <w:delText>between the deployment start and end dates</w:delText>
        </w:r>
        <w:r w:rsidRPr="00ED7666" w:rsidDel="002A3EDC">
          <w:delText>.</w:delText>
        </w:r>
        <w:r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to </w:delText>
        </w:r>
        <w:r w:rsidDel="002A3EDC">
          <w:rPr>
            <w:b/>
          </w:rPr>
          <w:delText>upload</w:delText>
        </w:r>
        <w:r w:rsidRPr="00ED7666" w:rsidDel="002A3EDC">
          <w:rPr>
            <w:b/>
          </w:rPr>
          <w:delText xml:space="preserve"> data’</w:delText>
        </w:r>
        <w:r w:rsidRPr="00ED7666" w:rsidDel="002A3EDC">
          <w:delText xml:space="preserve">: </w:delText>
        </w:r>
        <w:r w:rsidDel="002A3EDC">
          <w:delText>N</w:delText>
        </w:r>
        <w:r w:rsidRPr="00ED7666" w:rsidDel="002A3EDC">
          <w:delText xml:space="preserve">umber of days necessary to </w:delText>
        </w:r>
        <w:r w:rsidDel="002A3EDC">
          <w:delText>process and upload data onto the eMII server.</w:delText>
        </w:r>
        <w:r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to </w:delText>
        </w:r>
        <w:r w:rsidDel="002A3EDC">
          <w:rPr>
            <w:b/>
          </w:rPr>
          <w:delText>publish data</w:delText>
        </w:r>
        <w:r w:rsidRPr="00ED7666" w:rsidDel="002A3EDC">
          <w:rPr>
            <w:b/>
          </w:rPr>
          <w:delText>’:</w:delText>
        </w:r>
        <w:r w:rsidRPr="00ED7666" w:rsidDel="002A3EDC">
          <w:delText xml:space="preserve"> </w:delText>
        </w:r>
        <w:r w:rsidDel="002A3EDC">
          <w:delText>N</w:delText>
        </w:r>
        <w:r w:rsidRPr="00ED7666" w:rsidDel="002A3EDC">
          <w:delText>umber of days necessary to make data available through Opendap and the IMOS portal</w:delText>
        </w:r>
        <w:r w:rsidDel="002A3EDC">
          <w:delText xml:space="preserve"> from the date the data is on the eMII server</w:delText>
        </w:r>
        <w:r w:rsidRPr="00ED7666" w:rsidDel="002A3EDC">
          <w:br/>
        </w:r>
        <w:r w:rsidDel="002A3EDC">
          <w:rPr>
            <w:b/>
          </w:rPr>
          <w:delText xml:space="preserve">ANFOG: </w:delText>
        </w:r>
        <w:r w:rsidDel="002A3EDC">
          <w:delText>Australian National Facility for Ocean Gliders (</w:delText>
        </w:r>
        <w:r w:rsidR="002A3EDC" w:rsidDel="002A3EDC">
          <w:fldChar w:fldCharType="begin"/>
        </w:r>
        <w:r w:rsidR="002A3EDC" w:rsidDel="002A3EDC">
          <w:delInstrText xml:space="preserve"> HYPERLINK "http://imos.org.au/anfog.html" </w:delInstrText>
        </w:r>
        <w:r w:rsidR="002A3EDC" w:rsidDel="002A3EDC">
          <w:fldChar w:fldCharType="separate"/>
        </w:r>
        <w:r w:rsidRPr="003E29FC" w:rsidDel="002A3EDC">
          <w:rPr>
            <w:rStyle w:val="Hyperlink"/>
          </w:rPr>
          <w:delText>http://imos.org.au/anfog.html</w:delText>
        </w:r>
        <w:r w:rsidR="002A3EDC" w:rsidDel="002A3EDC">
          <w:rPr>
            <w:rStyle w:val="Hyperlink"/>
          </w:rPr>
          <w:fldChar w:fldCharType="end"/>
        </w:r>
        <w:r w:rsidDel="002A3EDC">
          <w:delText>).</w:delText>
        </w:r>
      </w:del>
    </w:p>
    <w:p w14:paraId="333FE043" w14:textId="77777777" w:rsidR="004C6B83" w:rsidRDefault="004C6B83" w:rsidP="004C6B83"/>
    <w:p w14:paraId="348B3A5D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  <w:tblPrChange w:id="198" w:author="Xavier Hoenner" w:date="2014-04-30T15:06:00Z">
          <w:tblPr>
            <w:tblStyle w:val="TableGrid"/>
            <w:tblW w:w="10604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854"/>
        <w:gridCol w:w="117"/>
        <w:gridCol w:w="652"/>
        <w:gridCol w:w="421"/>
        <w:gridCol w:w="421"/>
        <w:gridCol w:w="405"/>
        <w:gridCol w:w="405"/>
        <w:gridCol w:w="553"/>
        <w:gridCol w:w="385"/>
        <w:gridCol w:w="416"/>
        <w:gridCol w:w="395"/>
        <w:gridCol w:w="367"/>
        <w:gridCol w:w="564"/>
        <w:gridCol w:w="564"/>
        <w:gridCol w:w="793"/>
        <w:gridCol w:w="793"/>
        <w:gridCol w:w="627"/>
        <w:gridCol w:w="510"/>
        <w:tblGridChange w:id="199">
          <w:tblGrid>
            <w:gridCol w:w="788"/>
            <w:gridCol w:w="179"/>
            <w:gridCol w:w="757"/>
            <w:gridCol w:w="296"/>
            <w:gridCol w:w="661"/>
            <w:gridCol w:w="232"/>
            <w:gridCol w:w="725"/>
            <w:gridCol w:w="294"/>
            <w:gridCol w:w="463"/>
            <w:gridCol w:w="514"/>
            <w:gridCol w:w="243"/>
            <w:gridCol w:w="650"/>
            <w:gridCol w:w="23"/>
            <w:gridCol w:w="813"/>
            <w:gridCol w:w="462"/>
            <w:gridCol w:w="981"/>
            <w:gridCol w:w="651"/>
            <w:gridCol w:w="120"/>
            <w:gridCol w:w="390"/>
            <w:gridCol w:w="1362"/>
          </w:tblGrid>
        </w:tblGridChange>
      </w:tblGrid>
      <w:tr w:rsidR="004C6B83" w:rsidDel="002A3EDC" w14:paraId="7002DB96" w14:textId="28FF2909" w:rsidTr="002A3EDC">
        <w:trPr>
          <w:jc w:val="center"/>
          <w:del w:id="200" w:author="Xavier Hoenner" w:date="2014-04-30T15:05:00Z"/>
          <w:trPrChange w:id="201" w:author="Xavier Hoenner" w:date="2014-04-30T15:06:00Z">
            <w:trPr>
              <w:jc w:val="center"/>
            </w:trPr>
          </w:trPrChange>
        </w:trPr>
        <w:tc>
          <w:tcPr>
            <w:tcW w:w="971" w:type="dxa"/>
            <w:gridSpan w:val="2"/>
            <w:vAlign w:val="center"/>
            <w:tcPrChange w:id="202" w:author="Xavier Hoenner" w:date="2014-04-30T15:06:00Z">
              <w:tcPr>
                <w:tcW w:w="967" w:type="dxa"/>
                <w:gridSpan w:val="2"/>
                <w:vAlign w:val="center"/>
              </w:tcPr>
            </w:tcPrChange>
          </w:tcPr>
          <w:p w14:paraId="5C4ADB53" w14:textId="35E08B7B" w:rsidR="004C6B83" w:rsidRPr="0025464E" w:rsidDel="002A3EDC" w:rsidRDefault="004C6B83" w:rsidP="002A3EDC">
            <w:pPr>
              <w:jc w:val="center"/>
              <w:rPr>
                <w:del w:id="203" w:author="Xavier Hoenner" w:date="2014-04-30T15:05:00Z"/>
                <w:b/>
              </w:rPr>
            </w:pPr>
            <w:del w:id="204" w:author="Xavier Hoenner" w:date="2014-04-30T15:05:00Z">
              <w:r w:rsidDel="002A3EDC">
                <w:rPr>
                  <w:b/>
                </w:rPr>
                <w:delText>deployment_id</w:delText>
              </w:r>
            </w:del>
          </w:p>
        </w:tc>
        <w:tc>
          <w:tcPr>
            <w:tcW w:w="652" w:type="dxa"/>
            <w:vAlign w:val="center"/>
            <w:tcPrChange w:id="205" w:author="Xavier Hoenner" w:date="2014-04-30T15:06:00Z">
              <w:tcPr>
                <w:tcW w:w="757" w:type="dxa"/>
                <w:vAlign w:val="center"/>
              </w:tcPr>
            </w:tcPrChange>
          </w:tcPr>
          <w:p w14:paraId="3ECCDB51" w14:textId="63E3684C" w:rsidR="004C6B83" w:rsidRPr="0025464E" w:rsidDel="002A3EDC" w:rsidRDefault="004C6B83" w:rsidP="002A3EDC">
            <w:pPr>
              <w:jc w:val="center"/>
              <w:rPr>
                <w:del w:id="206" w:author="Xavier Hoenner" w:date="2014-04-30T15:05:00Z"/>
                <w:b/>
              </w:rPr>
            </w:pPr>
            <w:del w:id="207" w:author="Xavier Hoenner" w:date="2014-04-30T15:05:00Z">
              <w:r w:rsidDel="002A3EDC">
                <w:rPr>
                  <w:b/>
                </w:rPr>
                <w:delText>lat_range</w:delText>
              </w:r>
            </w:del>
          </w:p>
        </w:tc>
        <w:tc>
          <w:tcPr>
            <w:tcW w:w="842" w:type="dxa"/>
            <w:gridSpan w:val="2"/>
            <w:vAlign w:val="center"/>
            <w:tcPrChange w:id="208" w:author="Xavier Hoenner" w:date="2014-04-30T15:06:00Z">
              <w:tcPr>
                <w:tcW w:w="957" w:type="dxa"/>
                <w:gridSpan w:val="2"/>
                <w:vAlign w:val="center"/>
              </w:tcPr>
            </w:tcPrChange>
          </w:tcPr>
          <w:p w14:paraId="540675EF" w14:textId="7800D669" w:rsidR="004C6B83" w:rsidRPr="0025464E" w:rsidDel="002A3EDC" w:rsidRDefault="004C6B83" w:rsidP="002A3EDC">
            <w:pPr>
              <w:jc w:val="center"/>
              <w:rPr>
                <w:del w:id="209" w:author="Xavier Hoenner" w:date="2014-04-30T15:05:00Z"/>
                <w:b/>
              </w:rPr>
            </w:pPr>
            <w:del w:id="210" w:author="Xavier Hoenner" w:date="2014-04-30T15:05:00Z">
              <w:r w:rsidDel="002A3EDC">
                <w:rPr>
                  <w:b/>
                </w:rPr>
                <w:delText>lon_range</w:delText>
              </w:r>
            </w:del>
          </w:p>
        </w:tc>
        <w:tc>
          <w:tcPr>
            <w:tcW w:w="810" w:type="dxa"/>
            <w:gridSpan w:val="2"/>
            <w:vAlign w:val="center"/>
            <w:tcPrChange w:id="211" w:author="Xavier Hoenner" w:date="2014-04-30T15:06:00Z">
              <w:tcPr>
                <w:tcW w:w="957" w:type="dxa"/>
                <w:gridSpan w:val="2"/>
                <w:vAlign w:val="center"/>
              </w:tcPr>
            </w:tcPrChange>
          </w:tcPr>
          <w:p w14:paraId="16E744EB" w14:textId="38ED5BF2" w:rsidR="004C6B83" w:rsidRPr="0025464E" w:rsidDel="002A3EDC" w:rsidRDefault="004C6B83" w:rsidP="002A3EDC">
            <w:pPr>
              <w:jc w:val="center"/>
              <w:rPr>
                <w:del w:id="212" w:author="Xavier Hoenner" w:date="2014-04-30T15:05:00Z"/>
                <w:b/>
              </w:rPr>
            </w:pPr>
            <w:del w:id="213" w:author="Xavier Hoenner" w:date="2014-04-30T15:05:00Z">
              <w:r w:rsidDel="002A3EDC">
                <w:rPr>
                  <w:b/>
                </w:rPr>
                <w:delText>max_depth</w:delText>
              </w:r>
            </w:del>
          </w:p>
        </w:tc>
        <w:tc>
          <w:tcPr>
            <w:tcW w:w="553" w:type="dxa"/>
            <w:vAlign w:val="center"/>
            <w:tcPrChange w:id="214" w:author="Xavier Hoenner" w:date="2014-04-30T15:06:00Z">
              <w:tcPr>
                <w:tcW w:w="757" w:type="dxa"/>
                <w:gridSpan w:val="2"/>
                <w:vAlign w:val="center"/>
              </w:tcPr>
            </w:tcPrChange>
          </w:tcPr>
          <w:p w14:paraId="414B9ED9" w14:textId="178D744D" w:rsidR="004C6B83" w:rsidDel="002A3EDC" w:rsidRDefault="004C6B83" w:rsidP="002A3EDC">
            <w:pPr>
              <w:jc w:val="center"/>
              <w:rPr>
                <w:del w:id="215" w:author="Xavier Hoenner" w:date="2014-04-30T15:05:00Z"/>
                <w:b/>
              </w:rPr>
            </w:pPr>
            <w:del w:id="216" w:author="Xavier Hoenner" w:date="2014-04-30T15:05:00Z">
              <w:r w:rsidDel="002A3EDC">
                <w:rPr>
                  <w:b/>
                </w:rPr>
                <w:delText>qc_data</w:delText>
              </w:r>
            </w:del>
          </w:p>
        </w:tc>
        <w:tc>
          <w:tcPr>
            <w:tcW w:w="801" w:type="dxa"/>
            <w:gridSpan w:val="2"/>
            <w:vAlign w:val="center"/>
            <w:tcPrChange w:id="217" w:author="Xavier Hoenner" w:date="2014-04-30T15:06:00Z">
              <w:tcPr>
                <w:tcW w:w="757" w:type="dxa"/>
                <w:gridSpan w:val="2"/>
                <w:vAlign w:val="center"/>
              </w:tcPr>
            </w:tcPrChange>
          </w:tcPr>
          <w:p w14:paraId="0D19BC82" w14:textId="04BCA9CE" w:rsidR="004C6B83" w:rsidRPr="0025464E" w:rsidDel="002A3EDC" w:rsidRDefault="004C6B83" w:rsidP="002A3EDC">
            <w:pPr>
              <w:jc w:val="center"/>
              <w:rPr>
                <w:del w:id="218" w:author="Xavier Hoenner" w:date="2014-04-30T15:05:00Z"/>
                <w:b/>
              </w:rPr>
            </w:pPr>
            <w:del w:id="219" w:author="Xavier Hoenner" w:date="2014-04-30T15:05:00Z">
              <w:r w:rsidDel="002A3EDC">
                <w:rPr>
                  <w:b/>
                </w:rPr>
                <w:delText>start_date</w:delText>
              </w:r>
            </w:del>
          </w:p>
        </w:tc>
        <w:tc>
          <w:tcPr>
            <w:tcW w:w="762" w:type="dxa"/>
            <w:gridSpan w:val="2"/>
            <w:vAlign w:val="center"/>
            <w:tcPrChange w:id="220" w:author="Xavier Hoenner" w:date="2014-04-30T15:06:00Z">
              <w:tcPr>
                <w:tcW w:w="673" w:type="dxa"/>
                <w:gridSpan w:val="2"/>
                <w:vAlign w:val="center"/>
              </w:tcPr>
            </w:tcPrChange>
          </w:tcPr>
          <w:p w14:paraId="2F617A41" w14:textId="0C168BDD" w:rsidR="004C6B83" w:rsidRPr="0025464E" w:rsidDel="002A3EDC" w:rsidRDefault="004C6B83" w:rsidP="002A3EDC">
            <w:pPr>
              <w:jc w:val="center"/>
              <w:rPr>
                <w:del w:id="221" w:author="Xavier Hoenner" w:date="2014-04-30T15:05:00Z"/>
                <w:b/>
              </w:rPr>
            </w:pPr>
            <w:del w:id="222" w:author="Xavier Hoenner" w:date="2014-04-30T15:05:00Z">
              <w:r w:rsidDel="002A3EDC">
                <w:rPr>
                  <w:b/>
                </w:rPr>
                <w:delText>end_date</w:delText>
              </w:r>
            </w:del>
          </w:p>
        </w:tc>
        <w:tc>
          <w:tcPr>
            <w:tcW w:w="1128" w:type="dxa"/>
            <w:gridSpan w:val="2"/>
            <w:vAlign w:val="center"/>
            <w:tcPrChange w:id="223" w:author="Xavier Hoenner" w:date="2014-04-30T15:06:00Z">
              <w:tcPr>
                <w:tcW w:w="1275" w:type="dxa"/>
                <w:gridSpan w:val="2"/>
                <w:vAlign w:val="center"/>
              </w:tcPr>
            </w:tcPrChange>
          </w:tcPr>
          <w:p w14:paraId="499BDDD7" w14:textId="2026EF01" w:rsidR="004C6B83" w:rsidRPr="0025464E" w:rsidDel="002A3EDC" w:rsidRDefault="004C6B83" w:rsidP="002A3EDC">
            <w:pPr>
              <w:jc w:val="center"/>
              <w:rPr>
                <w:del w:id="224" w:author="Xavier Hoenner" w:date="2014-04-30T15:05:00Z"/>
                <w:b/>
              </w:rPr>
            </w:pPr>
            <w:del w:id="225" w:author="Xavier Hoenner" w:date="2014-04-30T15:05:00Z">
              <w:r w:rsidDel="002A3EDC">
                <w:rPr>
                  <w:b/>
                </w:rPr>
                <w:delText>coverage_duration</w:delText>
              </w:r>
            </w:del>
          </w:p>
        </w:tc>
        <w:tc>
          <w:tcPr>
            <w:tcW w:w="1586" w:type="dxa"/>
            <w:gridSpan w:val="2"/>
            <w:vAlign w:val="center"/>
            <w:tcPrChange w:id="226" w:author="Xavier Hoenner" w:date="2014-04-30T15:06:00Z">
              <w:tcPr>
                <w:tcW w:w="1752" w:type="dxa"/>
                <w:gridSpan w:val="3"/>
                <w:vAlign w:val="center"/>
              </w:tcPr>
            </w:tcPrChange>
          </w:tcPr>
          <w:p w14:paraId="7B9A4CDB" w14:textId="27880975" w:rsidR="004C6B83" w:rsidDel="002A3EDC" w:rsidRDefault="004C6B83" w:rsidP="002A3EDC">
            <w:pPr>
              <w:jc w:val="center"/>
              <w:rPr>
                <w:del w:id="227" w:author="Xavier Hoenner" w:date="2014-04-30T15:05:00Z"/>
                <w:b/>
              </w:rPr>
            </w:pPr>
            <w:del w:id="228" w:author="Xavier Hoenner" w:date="2014-04-30T15:05:00Z">
              <w:r w:rsidDel="002A3EDC">
                <w:rPr>
                  <w:b/>
                </w:rPr>
                <w:delText>days_to_process_and_upload</w:delText>
              </w:r>
            </w:del>
          </w:p>
        </w:tc>
        <w:tc>
          <w:tcPr>
            <w:tcW w:w="1137" w:type="dxa"/>
            <w:gridSpan w:val="2"/>
            <w:vAlign w:val="center"/>
            <w:tcPrChange w:id="229" w:author="Xavier Hoenner" w:date="2014-04-30T15:06:00Z">
              <w:tcPr>
                <w:tcW w:w="1752" w:type="dxa"/>
                <w:gridSpan w:val="2"/>
                <w:vAlign w:val="center"/>
              </w:tcPr>
            </w:tcPrChange>
          </w:tcPr>
          <w:p w14:paraId="69835FE6" w14:textId="240D3035" w:rsidR="004C6B83" w:rsidDel="002A3EDC" w:rsidRDefault="004C6B83" w:rsidP="002A3EDC">
            <w:pPr>
              <w:jc w:val="center"/>
              <w:rPr>
                <w:del w:id="230" w:author="Xavier Hoenner" w:date="2014-04-30T15:05:00Z"/>
                <w:b/>
              </w:rPr>
            </w:pPr>
            <w:del w:id="231" w:author="Xavier Hoenner" w:date="2014-04-30T15:05:00Z">
              <w:r w:rsidDel="002A3EDC">
                <w:rPr>
                  <w:b/>
                </w:rPr>
                <w:delText>days_to_make_public</w:delText>
              </w:r>
            </w:del>
          </w:p>
        </w:tc>
      </w:tr>
      <w:tr w:rsidR="004C6B83" w:rsidDel="002A3EDC" w14:paraId="344AB69A" w14:textId="5370740B" w:rsidTr="002A3EDC">
        <w:trPr>
          <w:jc w:val="center"/>
          <w:del w:id="232" w:author="Xavier Hoenner" w:date="2014-04-30T15:05:00Z"/>
          <w:trPrChange w:id="233" w:author="Xavier Hoenner" w:date="2014-04-30T15:06:00Z">
            <w:trPr>
              <w:jc w:val="center"/>
            </w:trPr>
          </w:trPrChange>
        </w:trPr>
        <w:tc>
          <w:tcPr>
            <w:tcW w:w="971" w:type="dxa"/>
            <w:gridSpan w:val="2"/>
            <w:vAlign w:val="center"/>
            <w:tcPrChange w:id="234" w:author="Xavier Hoenner" w:date="2014-04-30T15:06:00Z">
              <w:tcPr>
                <w:tcW w:w="967" w:type="dxa"/>
                <w:gridSpan w:val="2"/>
                <w:vAlign w:val="center"/>
              </w:tcPr>
            </w:tcPrChange>
          </w:tcPr>
          <w:p w14:paraId="38AEEBF3" w14:textId="3378FB12" w:rsidR="004C6B83" w:rsidDel="002A3EDC" w:rsidRDefault="004C6B83" w:rsidP="002A3EDC">
            <w:pPr>
              <w:jc w:val="center"/>
              <w:rPr>
                <w:del w:id="235" w:author="Xavier Hoenner" w:date="2014-04-30T15:05:00Z"/>
              </w:rPr>
            </w:pPr>
            <w:del w:id="236" w:author="Xavier Hoenner" w:date="2014-04-30T15:05:00Z">
              <w:r w:rsidDel="002A3EDC">
                <w:delText>Deployment code</w:delText>
              </w:r>
            </w:del>
          </w:p>
        </w:tc>
        <w:tc>
          <w:tcPr>
            <w:tcW w:w="652" w:type="dxa"/>
            <w:vAlign w:val="center"/>
            <w:tcPrChange w:id="237" w:author="Xavier Hoenner" w:date="2014-04-30T15:06:00Z">
              <w:tcPr>
                <w:tcW w:w="757" w:type="dxa"/>
                <w:vAlign w:val="center"/>
              </w:tcPr>
            </w:tcPrChange>
          </w:tcPr>
          <w:p w14:paraId="299E96D4" w14:textId="3B0F755D" w:rsidR="004C6B83" w:rsidDel="002A3EDC" w:rsidRDefault="004C6B83" w:rsidP="002A3EDC">
            <w:pPr>
              <w:jc w:val="center"/>
              <w:rPr>
                <w:del w:id="238" w:author="Xavier Hoenner" w:date="2014-04-30T15:05:00Z"/>
              </w:rPr>
            </w:pPr>
            <w:del w:id="239" w:author="Xavier Hoenner" w:date="2014-04-30T15:05:00Z">
              <w:r w:rsidDel="002A3EDC">
                <w:delText>Latitudinal range</w:delText>
              </w:r>
            </w:del>
          </w:p>
        </w:tc>
        <w:tc>
          <w:tcPr>
            <w:tcW w:w="842" w:type="dxa"/>
            <w:gridSpan w:val="2"/>
            <w:vAlign w:val="center"/>
            <w:tcPrChange w:id="240" w:author="Xavier Hoenner" w:date="2014-04-30T15:06:00Z">
              <w:tcPr>
                <w:tcW w:w="957" w:type="dxa"/>
                <w:gridSpan w:val="2"/>
                <w:vAlign w:val="center"/>
              </w:tcPr>
            </w:tcPrChange>
          </w:tcPr>
          <w:p w14:paraId="440D1CC8" w14:textId="01B2685F" w:rsidR="004C6B83" w:rsidDel="002A3EDC" w:rsidRDefault="004C6B83" w:rsidP="002A3EDC">
            <w:pPr>
              <w:jc w:val="center"/>
              <w:rPr>
                <w:del w:id="241" w:author="Xavier Hoenner" w:date="2014-04-30T15:05:00Z"/>
              </w:rPr>
            </w:pPr>
            <w:del w:id="242" w:author="Xavier Hoenner" w:date="2014-04-30T15:05:00Z">
              <w:r w:rsidDel="002A3EDC">
                <w:delText>Longitudinal range</w:delText>
              </w:r>
            </w:del>
          </w:p>
        </w:tc>
        <w:tc>
          <w:tcPr>
            <w:tcW w:w="810" w:type="dxa"/>
            <w:gridSpan w:val="2"/>
            <w:vAlign w:val="center"/>
            <w:tcPrChange w:id="243" w:author="Xavier Hoenner" w:date="2014-04-30T15:06:00Z">
              <w:tcPr>
                <w:tcW w:w="957" w:type="dxa"/>
                <w:gridSpan w:val="2"/>
                <w:vAlign w:val="center"/>
              </w:tcPr>
            </w:tcPrChange>
          </w:tcPr>
          <w:p w14:paraId="4615EF5C" w14:textId="144ED93F" w:rsidR="004C6B83" w:rsidDel="002A3EDC" w:rsidRDefault="004C6B83" w:rsidP="002A3EDC">
            <w:pPr>
              <w:jc w:val="center"/>
              <w:rPr>
                <w:del w:id="244" w:author="Xavier Hoenner" w:date="2014-04-30T15:05:00Z"/>
              </w:rPr>
            </w:pPr>
            <w:del w:id="245" w:author="Xavier Hoenner" w:date="2014-04-30T15:05:00Z">
              <w:r w:rsidDel="002A3EDC">
                <w:delText>Maximum depth</w:delText>
              </w:r>
            </w:del>
          </w:p>
        </w:tc>
        <w:tc>
          <w:tcPr>
            <w:tcW w:w="553" w:type="dxa"/>
            <w:vAlign w:val="center"/>
            <w:tcPrChange w:id="246" w:author="Xavier Hoenner" w:date="2014-04-30T15:06:00Z">
              <w:tcPr>
                <w:tcW w:w="757" w:type="dxa"/>
                <w:gridSpan w:val="2"/>
                <w:vAlign w:val="center"/>
              </w:tcPr>
            </w:tcPrChange>
          </w:tcPr>
          <w:p w14:paraId="528C79EE" w14:textId="4CC5FD7F" w:rsidR="004C6B83" w:rsidDel="002A3EDC" w:rsidRDefault="004C6B83" w:rsidP="002A3EDC">
            <w:pPr>
              <w:jc w:val="center"/>
              <w:rPr>
                <w:del w:id="247" w:author="Xavier Hoenner" w:date="2014-04-30T15:05:00Z"/>
              </w:rPr>
            </w:pPr>
            <w:del w:id="248" w:author="Xavier Hoenner" w:date="2014-04-30T15:05:00Z">
              <w:r w:rsidDel="002A3EDC">
                <w:delText>QC’d data</w:delText>
              </w:r>
            </w:del>
          </w:p>
        </w:tc>
        <w:tc>
          <w:tcPr>
            <w:tcW w:w="801" w:type="dxa"/>
            <w:gridSpan w:val="2"/>
            <w:vAlign w:val="center"/>
            <w:tcPrChange w:id="249" w:author="Xavier Hoenner" w:date="2014-04-30T15:06:00Z">
              <w:tcPr>
                <w:tcW w:w="757" w:type="dxa"/>
                <w:gridSpan w:val="2"/>
                <w:vAlign w:val="center"/>
              </w:tcPr>
            </w:tcPrChange>
          </w:tcPr>
          <w:p w14:paraId="722E93AC" w14:textId="68E2398C" w:rsidR="004C6B83" w:rsidDel="002A3EDC" w:rsidRDefault="004C6B83" w:rsidP="002A3EDC">
            <w:pPr>
              <w:jc w:val="center"/>
              <w:rPr>
                <w:del w:id="250" w:author="Xavier Hoenner" w:date="2014-04-30T15:05:00Z"/>
              </w:rPr>
            </w:pPr>
            <w:del w:id="251" w:author="Xavier Hoenner" w:date="2014-04-30T15:05:00Z">
              <w:r w:rsidDel="002A3EDC">
                <w:delText>Start</w:delText>
              </w:r>
            </w:del>
          </w:p>
        </w:tc>
        <w:tc>
          <w:tcPr>
            <w:tcW w:w="762" w:type="dxa"/>
            <w:gridSpan w:val="2"/>
            <w:vAlign w:val="center"/>
            <w:tcPrChange w:id="252" w:author="Xavier Hoenner" w:date="2014-04-30T15:06:00Z">
              <w:tcPr>
                <w:tcW w:w="673" w:type="dxa"/>
                <w:gridSpan w:val="2"/>
                <w:vAlign w:val="center"/>
              </w:tcPr>
            </w:tcPrChange>
          </w:tcPr>
          <w:p w14:paraId="7FE4231E" w14:textId="65E18D0B" w:rsidR="004C6B83" w:rsidDel="002A3EDC" w:rsidRDefault="004C6B83" w:rsidP="002A3EDC">
            <w:pPr>
              <w:jc w:val="center"/>
              <w:rPr>
                <w:del w:id="253" w:author="Xavier Hoenner" w:date="2014-04-30T15:05:00Z"/>
              </w:rPr>
            </w:pPr>
            <w:del w:id="254" w:author="Xavier Hoenner" w:date="2014-04-30T15:05:00Z">
              <w:r w:rsidDel="002A3EDC">
                <w:delText>End</w:delText>
              </w:r>
            </w:del>
          </w:p>
        </w:tc>
        <w:tc>
          <w:tcPr>
            <w:tcW w:w="1128" w:type="dxa"/>
            <w:gridSpan w:val="2"/>
            <w:vAlign w:val="center"/>
            <w:tcPrChange w:id="255" w:author="Xavier Hoenner" w:date="2014-04-30T15:06:00Z">
              <w:tcPr>
                <w:tcW w:w="1275" w:type="dxa"/>
                <w:gridSpan w:val="2"/>
                <w:vAlign w:val="center"/>
              </w:tcPr>
            </w:tcPrChange>
          </w:tcPr>
          <w:p w14:paraId="6E243CFE" w14:textId="395C4EE5" w:rsidR="004C6B83" w:rsidDel="002A3EDC" w:rsidRDefault="004C6B83" w:rsidP="002A3EDC">
            <w:pPr>
              <w:jc w:val="center"/>
              <w:rPr>
                <w:del w:id="256" w:author="Xavier Hoenner" w:date="2014-04-30T15:05:00Z"/>
              </w:rPr>
            </w:pPr>
            <w:del w:id="257" w:author="Xavier Hoenner" w:date="2014-04-30T15:05:00Z">
              <w:r w:rsidDel="002A3EDC">
                <w:delText>Time coverage (days)</w:delText>
              </w:r>
            </w:del>
          </w:p>
        </w:tc>
        <w:tc>
          <w:tcPr>
            <w:tcW w:w="1586" w:type="dxa"/>
            <w:gridSpan w:val="2"/>
            <w:vAlign w:val="center"/>
            <w:tcPrChange w:id="258" w:author="Xavier Hoenner" w:date="2014-04-30T15:06:00Z">
              <w:tcPr>
                <w:tcW w:w="1752" w:type="dxa"/>
                <w:gridSpan w:val="3"/>
                <w:vAlign w:val="center"/>
              </w:tcPr>
            </w:tcPrChange>
          </w:tcPr>
          <w:p w14:paraId="7F44C94A" w14:textId="5B1AF32A" w:rsidR="004C6B83" w:rsidDel="002A3EDC" w:rsidRDefault="004C6B83" w:rsidP="002A3EDC">
            <w:pPr>
              <w:jc w:val="center"/>
              <w:rPr>
                <w:del w:id="259" w:author="Xavier Hoenner" w:date="2014-04-30T15:05:00Z"/>
              </w:rPr>
            </w:pPr>
            <w:del w:id="260" w:author="Xavier Hoenner" w:date="2014-04-30T15:05:00Z">
              <w:r w:rsidDel="002A3EDC">
                <w:delText>Time to upload data (days)</w:delText>
              </w:r>
            </w:del>
          </w:p>
        </w:tc>
        <w:tc>
          <w:tcPr>
            <w:tcW w:w="1137" w:type="dxa"/>
            <w:gridSpan w:val="2"/>
            <w:vAlign w:val="center"/>
            <w:tcPrChange w:id="261" w:author="Xavier Hoenner" w:date="2014-04-30T15:06:00Z">
              <w:tcPr>
                <w:tcW w:w="1752" w:type="dxa"/>
                <w:gridSpan w:val="2"/>
                <w:vAlign w:val="center"/>
              </w:tcPr>
            </w:tcPrChange>
          </w:tcPr>
          <w:p w14:paraId="0CEB272E" w14:textId="0682652F" w:rsidR="004C6B83" w:rsidDel="002A3EDC" w:rsidRDefault="004C6B83" w:rsidP="002A3EDC">
            <w:pPr>
              <w:jc w:val="center"/>
              <w:rPr>
                <w:del w:id="262" w:author="Xavier Hoenner" w:date="2014-04-30T15:05:00Z"/>
              </w:rPr>
            </w:pPr>
            <w:del w:id="263" w:author="Xavier Hoenner" w:date="2014-04-30T15:05:00Z">
              <w:r w:rsidDel="002A3EDC">
                <w:delText>Time to publish data (days)</w:delText>
              </w:r>
            </w:del>
          </w:p>
        </w:tc>
      </w:tr>
      <w:tr w:rsidR="004C6B83" w:rsidDel="002A3EDC" w14:paraId="493CBFEE" w14:textId="219F5D86" w:rsidTr="002A3EDC">
        <w:trPr>
          <w:jc w:val="center"/>
          <w:del w:id="264" w:author="Xavier Hoenner" w:date="2014-04-30T15:05:00Z"/>
          <w:trPrChange w:id="265" w:author="Xavier Hoenner" w:date="2014-04-30T15:06:00Z">
            <w:trPr>
              <w:jc w:val="center"/>
            </w:trPr>
          </w:trPrChange>
        </w:trPr>
        <w:tc>
          <w:tcPr>
            <w:tcW w:w="9242" w:type="dxa"/>
            <w:gridSpan w:val="18"/>
            <w:shd w:val="clear" w:color="auto" w:fill="595959" w:themeFill="text1" w:themeFillTint="A6"/>
            <w:vAlign w:val="center"/>
            <w:tcPrChange w:id="266" w:author="Xavier Hoenner" w:date="2014-04-30T15:06:00Z">
              <w:tcPr>
                <w:tcW w:w="10604" w:type="dxa"/>
                <w:gridSpan w:val="20"/>
                <w:shd w:val="clear" w:color="auto" w:fill="595959" w:themeFill="text1" w:themeFillTint="A6"/>
                <w:vAlign w:val="center"/>
              </w:tcPr>
            </w:tcPrChange>
          </w:tcPr>
          <w:p w14:paraId="314BEFD6" w14:textId="2F2B0D06" w:rsidR="004C6B83" w:rsidDel="002A3EDC" w:rsidRDefault="004C6B83" w:rsidP="002A3EDC">
            <w:pPr>
              <w:jc w:val="center"/>
              <w:rPr>
                <w:del w:id="267" w:author="Xavier Hoenner" w:date="2014-04-30T15:05:00Z"/>
              </w:rPr>
            </w:pPr>
            <w:del w:id="268" w:author="Xavier Hoenner" w:date="2014-04-30T15:05:00Z">
              <w:r w:rsidDel="002A3EDC">
                <w:delText>Headers = ‘glider_type’</w:delText>
              </w:r>
            </w:del>
          </w:p>
        </w:tc>
      </w:tr>
      <w:tr w:rsidR="004C6B83" w:rsidDel="002A3EDC" w14:paraId="0A58A2E6" w14:textId="558E866E" w:rsidTr="002A3EDC">
        <w:trPr>
          <w:jc w:val="center"/>
          <w:del w:id="269" w:author="Xavier Hoenner" w:date="2014-04-30T15:05:00Z"/>
          <w:trPrChange w:id="270" w:author="Xavier Hoenner" w:date="2014-04-30T15:06:00Z">
            <w:trPr>
              <w:jc w:val="center"/>
            </w:trPr>
          </w:trPrChange>
        </w:trPr>
        <w:tc>
          <w:tcPr>
            <w:tcW w:w="9242" w:type="dxa"/>
            <w:gridSpan w:val="18"/>
            <w:shd w:val="clear" w:color="auto" w:fill="BFBFBF" w:themeFill="background1" w:themeFillShade="BF"/>
            <w:vAlign w:val="center"/>
            <w:tcPrChange w:id="271" w:author="Xavier Hoenner" w:date="2014-04-30T15:06:00Z">
              <w:tcPr>
                <w:tcW w:w="10604" w:type="dxa"/>
                <w:gridSpan w:val="20"/>
                <w:shd w:val="clear" w:color="auto" w:fill="BFBFBF" w:themeFill="background1" w:themeFillShade="BF"/>
                <w:vAlign w:val="center"/>
              </w:tcPr>
            </w:tcPrChange>
          </w:tcPr>
          <w:p w14:paraId="3A9BE979" w14:textId="452C74ED" w:rsidR="004C6B83" w:rsidDel="002A3EDC" w:rsidRDefault="004C6B83" w:rsidP="002A3EDC">
            <w:pPr>
              <w:rPr>
                <w:del w:id="272" w:author="Xavier Hoenner" w:date="2014-04-30T15:05:00Z"/>
              </w:rPr>
            </w:pPr>
            <w:del w:id="273" w:author="Xavier Hoenner" w:date="2014-04-30T15:05:00Z">
              <w:r w:rsidDel="002A3EDC">
                <w:delText>Sub-headers = ‘platform’</w:delText>
              </w:r>
            </w:del>
          </w:p>
        </w:tc>
      </w:tr>
      <w:tr w:rsidR="004C6B83" w:rsidDel="002A3EDC" w14:paraId="46461976" w14:textId="510FF8E9" w:rsidTr="002A3EDC">
        <w:trPr>
          <w:jc w:val="center"/>
          <w:del w:id="274" w:author="Xavier Hoenner" w:date="2014-04-30T15:05:00Z"/>
          <w:trPrChange w:id="275" w:author="Xavier Hoenner" w:date="2014-04-30T15:06:00Z">
            <w:trPr>
              <w:jc w:val="center"/>
            </w:trPr>
          </w:trPrChange>
        </w:trPr>
        <w:tc>
          <w:tcPr>
            <w:tcW w:w="971" w:type="dxa"/>
            <w:gridSpan w:val="2"/>
            <w:vAlign w:val="center"/>
            <w:tcPrChange w:id="276" w:author="Xavier Hoenner" w:date="2014-04-30T15:06:00Z">
              <w:tcPr>
                <w:tcW w:w="967" w:type="dxa"/>
                <w:gridSpan w:val="2"/>
                <w:vAlign w:val="center"/>
              </w:tcPr>
            </w:tcPrChange>
          </w:tcPr>
          <w:p w14:paraId="056E002A" w14:textId="57C81E19" w:rsidR="004C6B83" w:rsidDel="002A3EDC" w:rsidRDefault="004C6B83" w:rsidP="002A3EDC">
            <w:pPr>
              <w:jc w:val="center"/>
              <w:rPr>
                <w:del w:id="277" w:author="Xavier Hoenner" w:date="2014-04-30T15:05:00Z"/>
              </w:rPr>
            </w:pPr>
          </w:p>
        </w:tc>
        <w:tc>
          <w:tcPr>
            <w:tcW w:w="652" w:type="dxa"/>
            <w:vAlign w:val="center"/>
            <w:tcPrChange w:id="278" w:author="Xavier Hoenner" w:date="2014-04-30T15:06:00Z">
              <w:tcPr>
                <w:tcW w:w="757" w:type="dxa"/>
                <w:vAlign w:val="center"/>
              </w:tcPr>
            </w:tcPrChange>
          </w:tcPr>
          <w:p w14:paraId="6808FDFB" w14:textId="333793C1" w:rsidR="004C6B83" w:rsidDel="002A3EDC" w:rsidRDefault="004C6B83" w:rsidP="002A3EDC">
            <w:pPr>
              <w:jc w:val="center"/>
              <w:rPr>
                <w:del w:id="279" w:author="Xavier Hoenner" w:date="2014-04-30T15:05:00Z"/>
              </w:rPr>
            </w:pPr>
          </w:p>
        </w:tc>
        <w:tc>
          <w:tcPr>
            <w:tcW w:w="842" w:type="dxa"/>
            <w:gridSpan w:val="2"/>
            <w:vAlign w:val="center"/>
            <w:tcPrChange w:id="280" w:author="Xavier Hoenner" w:date="2014-04-30T15:06:00Z">
              <w:tcPr>
                <w:tcW w:w="957" w:type="dxa"/>
                <w:gridSpan w:val="2"/>
                <w:vAlign w:val="center"/>
              </w:tcPr>
            </w:tcPrChange>
          </w:tcPr>
          <w:p w14:paraId="3C048543" w14:textId="762C1173" w:rsidR="004C6B83" w:rsidDel="002A3EDC" w:rsidRDefault="004C6B83" w:rsidP="002A3EDC">
            <w:pPr>
              <w:jc w:val="center"/>
              <w:rPr>
                <w:del w:id="281" w:author="Xavier Hoenner" w:date="2014-04-30T15:05:00Z"/>
              </w:rPr>
            </w:pPr>
          </w:p>
        </w:tc>
        <w:tc>
          <w:tcPr>
            <w:tcW w:w="810" w:type="dxa"/>
            <w:gridSpan w:val="2"/>
            <w:vAlign w:val="center"/>
            <w:tcPrChange w:id="282" w:author="Xavier Hoenner" w:date="2014-04-30T15:06:00Z">
              <w:tcPr>
                <w:tcW w:w="957" w:type="dxa"/>
                <w:gridSpan w:val="2"/>
                <w:vAlign w:val="center"/>
              </w:tcPr>
            </w:tcPrChange>
          </w:tcPr>
          <w:p w14:paraId="14793794" w14:textId="13A66DC7" w:rsidR="004C6B83" w:rsidDel="002A3EDC" w:rsidRDefault="004C6B83" w:rsidP="002A3EDC">
            <w:pPr>
              <w:jc w:val="center"/>
              <w:rPr>
                <w:del w:id="283" w:author="Xavier Hoenner" w:date="2014-04-30T15:05:00Z"/>
              </w:rPr>
            </w:pPr>
          </w:p>
        </w:tc>
        <w:tc>
          <w:tcPr>
            <w:tcW w:w="553" w:type="dxa"/>
            <w:vAlign w:val="center"/>
            <w:tcPrChange w:id="284" w:author="Xavier Hoenner" w:date="2014-04-30T15:06:00Z">
              <w:tcPr>
                <w:tcW w:w="757" w:type="dxa"/>
                <w:gridSpan w:val="2"/>
                <w:vAlign w:val="center"/>
              </w:tcPr>
            </w:tcPrChange>
          </w:tcPr>
          <w:p w14:paraId="0955F33F" w14:textId="72CE2EA7" w:rsidR="004C6B83" w:rsidDel="002A3EDC" w:rsidRDefault="004C6B83" w:rsidP="002A3EDC">
            <w:pPr>
              <w:jc w:val="center"/>
              <w:rPr>
                <w:del w:id="285" w:author="Xavier Hoenner" w:date="2014-04-30T15:05:00Z"/>
              </w:rPr>
            </w:pPr>
          </w:p>
        </w:tc>
        <w:tc>
          <w:tcPr>
            <w:tcW w:w="801" w:type="dxa"/>
            <w:gridSpan w:val="2"/>
            <w:vAlign w:val="center"/>
            <w:tcPrChange w:id="286" w:author="Xavier Hoenner" w:date="2014-04-30T15:06:00Z">
              <w:tcPr>
                <w:tcW w:w="757" w:type="dxa"/>
                <w:gridSpan w:val="2"/>
                <w:vAlign w:val="center"/>
              </w:tcPr>
            </w:tcPrChange>
          </w:tcPr>
          <w:p w14:paraId="4161807E" w14:textId="6AE0A1D2" w:rsidR="004C6B83" w:rsidDel="002A3EDC" w:rsidRDefault="004C6B83" w:rsidP="002A3EDC">
            <w:pPr>
              <w:jc w:val="center"/>
              <w:rPr>
                <w:del w:id="287" w:author="Xavier Hoenner" w:date="2014-04-30T15:05:00Z"/>
              </w:rPr>
            </w:pPr>
          </w:p>
        </w:tc>
        <w:tc>
          <w:tcPr>
            <w:tcW w:w="762" w:type="dxa"/>
            <w:gridSpan w:val="2"/>
            <w:vAlign w:val="center"/>
            <w:tcPrChange w:id="288" w:author="Xavier Hoenner" w:date="2014-04-30T15:06:00Z">
              <w:tcPr>
                <w:tcW w:w="673" w:type="dxa"/>
                <w:gridSpan w:val="2"/>
                <w:vAlign w:val="center"/>
              </w:tcPr>
            </w:tcPrChange>
          </w:tcPr>
          <w:p w14:paraId="548B3BFC" w14:textId="46ACD785" w:rsidR="004C6B83" w:rsidDel="002A3EDC" w:rsidRDefault="004C6B83" w:rsidP="002A3EDC">
            <w:pPr>
              <w:jc w:val="center"/>
              <w:rPr>
                <w:del w:id="289" w:author="Xavier Hoenner" w:date="2014-04-30T15:05:00Z"/>
              </w:rPr>
            </w:pPr>
          </w:p>
        </w:tc>
        <w:tc>
          <w:tcPr>
            <w:tcW w:w="1128" w:type="dxa"/>
            <w:gridSpan w:val="2"/>
            <w:tcPrChange w:id="290" w:author="Xavier Hoenner" w:date="2014-04-30T15:06:00Z">
              <w:tcPr>
                <w:tcW w:w="1275" w:type="dxa"/>
                <w:gridSpan w:val="2"/>
              </w:tcPr>
            </w:tcPrChange>
          </w:tcPr>
          <w:p w14:paraId="7C89270F" w14:textId="6FD4E83F" w:rsidR="004C6B83" w:rsidDel="002A3EDC" w:rsidRDefault="004C6B83" w:rsidP="002A3EDC">
            <w:pPr>
              <w:jc w:val="center"/>
              <w:rPr>
                <w:del w:id="291" w:author="Xavier Hoenner" w:date="2014-04-30T15:05:00Z"/>
              </w:rPr>
            </w:pPr>
          </w:p>
        </w:tc>
        <w:tc>
          <w:tcPr>
            <w:tcW w:w="1586" w:type="dxa"/>
            <w:gridSpan w:val="2"/>
            <w:tcPrChange w:id="292" w:author="Xavier Hoenner" w:date="2014-04-30T15:06:00Z">
              <w:tcPr>
                <w:tcW w:w="1752" w:type="dxa"/>
                <w:gridSpan w:val="3"/>
              </w:tcPr>
            </w:tcPrChange>
          </w:tcPr>
          <w:p w14:paraId="34AC5599" w14:textId="55DEBE68" w:rsidR="004C6B83" w:rsidDel="002A3EDC" w:rsidRDefault="004C6B83" w:rsidP="002A3EDC">
            <w:pPr>
              <w:jc w:val="center"/>
              <w:rPr>
                <w:del w:id="293" w:author="Xavier Hoenner" w:date="2014-04-30T15:05:00Z"/>
              </w:rPr>
            </w:pPr>
          </w:p>
        </w:tc>
        <w:tc>
          <w:tcPr>
            <w:tcW w:w="1137" w:type="dxa"/>
            <w:gridSpan w:val="2"/>
            <w:vAlign w:val="center"/>
            <w:tcPrChange w:id="294" w:author="Xavier Hoenner" w:date="2014-04-30T15:06:00Z">
              <w:tcPr>
                <w:tcW w:w="1752" w:type="dxa"/>
                <w:gridSpan w:val="2"/>
                <w:vAlign w:val="center"/>
              </w:tcPr>
            </w:tcPrChange>
          </w:tcPr>
          <w:p w14:paraId="525C9ED4" w14:textId="5D3B8FFE" w:rsidR="004C6B83" w:rsidDel="002A3EDC" w:rsidRDefault="004C6B83" w:rsidP="002A3EDC">
            <w:pPr>
              <w:jc w:val="center"/>
              <w:rPr>
                <w:del w:id="295" w:author="Xavier Hoenner" w:date="2014-04-30T15:05:00Z"/>
              </w:rPr>
            </w:pPr>
          </w:p>
        </w:tc>
      </w:tr>
      <w:tr w:rsidR="002A3EDC" w14:paraId="3AE79984" w14:textId="77777777" w:rsidTr="002A3EDC">
        <w:tblPrEx>
          <w:tblPrExChange w:id="296" w:author="Xavier Hoenner" w:date="2014-04-30T15:06:00Z">
            <w:tblPrEx>
              <w:tblW w:w="9242" w:type="dxa"/>
            </w:tblPrEx>
          </w:tblPrExChange>
        </w:tblPrEx>
        <w:trPr>
          <w:gridAfter w:val="1"/>
          <w:wAfter w:w="510" w:type="dxa"/>
          <w:jc w:val="center"/>
          <w:ins w:id="297" w:author="Xavier Hoenner" w:date="2014-04-30T15:05:00Z"/>
          <w:trPrChange w:id="298" w:author="Xavier Hoenner" w:date="2014-04-30T15:06:00Z">
            <w:trPr>
              <w:gridAfter w:val="1"/>
              <w:jc w:val="center"/>
            </w:trPr>
          </w:trPrChange>
        </w:trPr>
        <w:tc>
          <w:tcPr>
            <w:tcW w:w="854" w:type="dxa"/>
            <w:tcPrChange w:id="299" w:author="Xavier Hoenner" w:date="2014-04-30T15:06:00Z">
              <w:tcPr>
                <w:tcW w:w="898" w:type="dxa"/>
              </w:tcPr>
            </w:tcPrChange>
          </w:tcPr>
          <w:p w14:paraId="6E3C374A" w14:textId="77777777" w:rsidR="002A3EDC" w:rsidRDefault="002A3EDC" w:rsidP="002A3EDC">
            <w:pPr>
              <w:jc w:val="center"/>
              <w:rPr>
                <w:ins w:id="300" w:author="Xavier Hoenner" w:date="2014-04-30T15:05:00Z"/>
                <w:b/>
              </w:rPr>
            </w:pPr>
            <w:ins w:id="301" w:author="Xavier Hoenner" w:date="2014-04-30T15:05:00Z">
              <w:r>
                <w:rPr>
                  <w:b/>
                </w:rPr>
                <w:t>platform</w:t>
              </w:r>
            </w:ins>
          </w:p>
        </w:tc>
        <w:tc>
          <w:tcPr>
            <w:tcW w:w="1190" w:type="dxa"/>
            <w:gridSpan w:val="3"/>
            <w:vAlign w:val="center"/>
            <w:tcPrChange w:id="302" w:author="Xavier Hoenner" w:date="2014-04-30T15:06:00Z">
              <w:tcPr>
                <w:tcW w:w="1398" w:type="dxa"/>
                <w:gridSpan w:val="3"/>
                <w:vAlign w:val="center"/>
              </w:tcPr>
            </w:tcPrChange>
          </w:tcPr>
          <w:p w14:paraId="17220A25" w14:textId="77777777" w:rsidR="002A3EDC" w:rsidRPr="0025464E" w:rsidRDefault="002A3EDC" w:rsidP="002A3EDC">
            <w:pPr>
              <w:jc w:val="center"/>
              <w:rPr>
                <w:ins w:id="303" w:author="Xavier Hoenner" w:date="2014-04-30T15:05:00Z"/>
                <w:b/>
              </w:rPr>
            </w:pPr>
            <w:ins w:id="304" w:author="Xavier Hoenner" w:date="2014-04-30T15:05:00Z">
              <w:r>
                <w:rPr>
                  <w:b/>
                </w:rPr>
                <w:t>deployment_id</w:t>
              </w:r>
            </w:ins>
          </w:p>
        </w:tc>
        <w:tc>
          <w:tcPr>
            <w:tcW w:w="826" w:type="dxa"/>
            <w:gridSpan w:val="2"/>
            <w:vAlign w:val="center"/>
            <w:tcPrChange w:id="305" w:author="Xavier Hoenner" w:date="2014-04-30T15:06:00Z">
              <w:tcPr>
                <w:tcW w:w="1023" w:type="dxa"/>
                <w:gridSpan w:val="2"/>
                <w:vAlign w:val="center"/>
              </w:tcPr>
            </w:tcPrChange>
          </w:tcPr>
          <w:p w14:paraId="0FEBF573" w14:textId="77777777" w:rsidR="002A3EDC" w:rsidRPr="0025464E" w:rsidRDefault="002A3EDC" w:rsidP="002A3EDC">
            <w:pPr>
              <w:jc w:val="center"/>
              <w:rPr>
                <w:ins w:id="306" w:author="Xavier Hoenner" w:date="2014-04-30T15:05:00Z"/>
                <w:b/>
              </w:rPr>
            </w:pPr>
            <w:ins w:id="307" w:author="Xavier Hoenner" w:date="2014-04-30T15:05:00Z">
              <w:r>
                <w:rPr>
                  <w:b/>
                </w:rPr>
                <w:t>lat_range</w:t>
              </w:r>
            </w:ins>
          </w:p>
        </w:tc>
        <w:tc>
          <w:tcPr>
            <w:tcW w:w="1343" w:type="dxa"/>
            <w:gridSpan w:val="3"/>
            <w:vAlign w:val="center"/>
            <w:tcPrChange w:id="308" w:author="Xavier Hoenner" w:date="2014-04-30T15:06:00Z">
              <w:tcPr>
                <w:tcW w:w="1156" w:type="dxa"/>
                <w:gridSpan w:val="2"/>
                <w:vAlign w:val="center"/>
              </w:tcPr>
            </w:tcPrChange>
          </w:tcPr>
          <w:p w14:paraId="6A34059B" w14:textId="77777777" w:rsidR="002A3EDC" w:rsidRPr="0025464E" w:rsidRDefault="002A3EDC" w:rsidP="002A3EDC">
            <w:pPr>
              <w:jc w:val="center"/>
              <w:rPr>
                <w:ins w:id="309" w:author="Xavier Hoenner" w:date="2014-04-30T15:05:00Z"/>
                <w:b/>
              </w:rPr>
            </w:pPr>
            <w:ins w:id="310" w:author="Xavier Hoenner" w:date="2014-04-30T15:05:00Z">
              <w:r>
                <w:rPr>
                  <w:b/>
                </w:rPr>
                <w:t>lon_range</w:t>
              </w:r>
            </w:ins>
          </w:p>
        </w:tc>
        <w:tc>
          <w:tcPr>
            <w:tcW w:w="811" w:type="dxa"/>
            <w:gridSpan w:val="2"/>
            <w:vAlign w:val="center"/>
            <w:tcPrChange w:id="311" w:author="Xavier Hoenner" w:date="2014-04-30T15:06:00Z">
              <w:tcPr>
                <w:tcW w:w="1100" w:type="dxa"/>
                <w:gridSpan w:val="2"/>
                <w:vAlign w:val="center"/>
              </w:tcPr>
            </w:tcPrChange>
          </w:tcPr>
          <w:p w14:paraId="68C7FA6D" w14:textId="77777777" w:rsidR="002A3EDC" w:rsidRPr="0025464E" w:rsidRDefault="002A3EDC" w:rsidP="002A3EDC">
            <w:pPr>
              <w:jc w:val="center"/>
              <w:rPr>
                <w:ins w:id="312" w:author="Xavier Hoenner" w:date="2014-04-30T15:05:00Z"/>
                <w:b/>
              </w:rPr>
            </w:pPr>
            <w:ins w:id="313" w:author="Xavier Hoenner" w:date="2014-04-30T15:05:00Z">
              <w:r>
                <w:rPr>
                  <w:b/>
                </w:rPr>
                <w:t>max_depth</w:t>
              </w:r>
            </w:ins>
          </w:p>
        </w:tc>
        <w:tc>
          <w:tcPr>
            <w:tcW w:w="931" w:type="dxa"/>
            <w:gridSpan w:val="2"/>
            <w:vAlign w:val="center"/>
            <w:tcPrChange w:id="314" w:author="Xavier Hoenner" w:date="2014-04-30T15:06:00Z">
              <w:tcPr>
                <w:tcW w:w="1025" w:type="dxa"/>
                <w:gridSpan w:val="2"/>
                <w:vAlign w:val="center"/>
              </w:tcPr>
            </w:tcPrChange>
          </w:tcPr>
          <w:p w14:paraId="5ADF0FBF" w14:textId="77777777" w:rsidR="002A3EDC" w:rsidRPr="0025464E" w:rsidRDefault="002A3EDC" w:rsidP="002A3EDC">
            <w:pPr>
              <w:jc w:val="center"/>
              <w:rPr>
                <w:ins w:id="315" w:author="Xavier Hoenner" w:date="2014-04-30T15:05:00Z"/>
                <w:b/>
              </w:rPr>
            </w:pPr>
            <w:ins w:id="316" w:author="Xavier Hoenner" w:date="2014-04-30T15:05:00Z">
              <w:r>
                <w:rPr>
                  <w:b/>
                </w:rPr>
                <w:t>start_date</w:t>
              </w:r>
            </w:ins>
          </w:p>
        </w:tc>
        <w:tc>
          <w:tcPr>
            <w:tcW w:w="1357" w:type="dxa"/>
            <w:gridSpan w:val="2"/>
            <w:vAlign w:val="center"/>
            <w:tcPrChange w:id="317" w:author="Xavier Hoenner" w:date="2014-04-30T15:06:00Z">
              <w:tcPr>
                <w:tcW w:w="957" w:type="dxa"/>
                <w:gridSpan w:val="2"/>
                <w:vAlign w:val="center"/>
              </w:tcPr>
            </w:tcPrChange>
          </w:tcPr>
          <w:p w14:paraId="3A6BFEA9" w14:textId="77777777" w:rsidR="002A3EDC" w:rsidRPr="0025464E" w:rsidRDefault="002A3EDC" w:rsidP="002A3EDC">
            <w:pPr>
              <w:jc w:val="center"/>
              <w:rPr>
                <w:ins w:id="318" w:author="Xavier Hoenner" w:date="2014-04-30T15:05:00Z"/>
                <w:b/>
              </w:rPr>
            </w:pPr>
            <w:ins w:id="319" w:author="Xavier Hoenner" w:date="2014-04-30T15:05:00Z">
              <w:r>
                <w:rPr>
                  <w:b/>
                </w:rPr>
                <w:t>end_date</w:t>
              </w:r>
            </w:ins>
          </w:p>
        </w:tc>
        <w:tc>
          <w:tcPr>
            <w:tcW w:w="1420" w:type="dxa"/>
            <w:gridSpan w:val="2"/>
            <w:vAlign w:val="center"/>
            <w:tcPrChange w:id="320" w:author="Xavier Hoenner" w:date="2014-04-30T15:06:00Z">
              <w:tcPr>
                <w:tcW w:w="1685" w:type="dxa"/>
                <w:gridSpan w:val="2"/>
                <w:vAlign w:val="center"/>
              </w:tcPr>
            </w:tcPrChange>
          </w:tcPr>
          <w:p w14:paraId="5C155EED" w14:textId="77777777" w:rsidR="002A3EDC" w:rsidRPr="0025464E" w:rsidRDefault="002A3EDC" w:rsidP="002A3EDC">
            <w:pPr>
              <w:jc w:val="center"/>
              <w:rPr>
                <w:ins w:id="321" w:author="Xavier Hoenner" w:date="2014-04-30T15:05:00Z"/>
                <w:b/>
              </w:rPr>
            </w:pPr>
            <w:ins w:id="322" w:author="Xavier Hoenner" w:date="2014-04-30T15:05:00Z">
              <w:r>
                <w:rPr>
                  <w:b/>
                </w:rPr>
                <w:t>coverage_duration</w:t>
              </w:r>
            </w:ins>
          </w:p>
        </w:tc>
      </w:tr>
      <w:tr w:rsidR="002A3EDC" w14:paraId="3C5CB3AC" w14:textId="77777777" w:rsidTr="002A3EDC">
        <w:tblPrEx>
          <w:tblPrExChange w:id="323" w:author="Xavier Hoenner" w:date="2014-04-30T15:06:00Z">
            <w:tblPrEx>
              <w:tblW w:w="9242" w:type="dxa"/>
            </w:tblPrEx>
          </w:tblPrExChange>
        </w:tblPrEx>
        <w:trPr>
          <w:gridAfter w:val="1"/>
          <w:wAfter w:w="510" w:type="dxa"/>
          <w:jc w:val="center"/>
          <w:ins w:id="324" w:author="Xavier Hoenner" w:date="2014-04-30T15:05:00Z"/>
          <w:trPrChange w:id="325" w:author="Xavier Hoenner" w:date="2014-04-30T15:06:00Z">
            <w:trPr>
              <w:gridAfter w:val="1"/>
              <w:jc w:val="center"/>
            </w:trPr>
          </w:trPrChange>
        </w:trPr>
        <w:tc>
          <w:tcPr>
            <w:tcW w:w="854" w:type="dxa"/>
            <w:tcPrChange w:id="326" w:author="Xavier Hoenner" w:date="2014-04-30T15:06:00Z">
              <w:tcPr>
                <w:tcW w:w="898" w:type="dxa"/>
              </w:tcPr>
            </w:tcPrChange>
          </w:tcPr>
          <w:p w14:paraId="61F93A9D" w14:textId="77777777" w:rsidR="002A3EDC" w:rsidRDefault="002A3EDC" w:rsidP="002A3EDC">
            <w:pPr>
              <w:jc w:val="center"/>
              <w:rPr>
                <w:ins w:id="327" w:author="Xavier Hoenner" w:date="2014-04-30T15:05:00Z"/>
              </w:rPr>
            </w:pPr>
            <w:ins w:id="328" w:author="Xavier Hoenner" w:date="2014-04-30T15:05:00Z">
              <w:r>
                <w:t>Platform code</w:t>
              </w:r>
            </w:ins>
          </w:p>
        </w:tc>
        <w:tc>
          <w:tcPr>
            <w:tcW w:w="1190" w:type="dxa"/>
            <w:gridSpan w:val="3"/>
            <w:vAlign w:val="center"/>
            <w:tcPrChange w:id="329" w:author="Xavier Hoenner" w:date="2014-04-30T15:06:00Z">
              <w:tcPr>
                <w:tcW w:w="1398" w:type="dxa"/>
                <w:gridSpan w:val="3"/>
                <w:vAlign w:val="center"/>
              </w:tcPr>
            </w:tcPrChange>
          </w:tcPr>
          <w:p w14:paraId="314A74D3" w14:textId="77777777" w:rsidR="002A3EDC" w:rsidRDefault="002A3EDC" w:rsidP="002A3EDC">
            <w:pPr>
              <w:jc w:val="center"/>
              <w:rPr>
                <w:ins w:id="330" w:author="Xavier Hoenner" w:date="2014-04-30T15:05:00Z"/>
              </w:rPr>
            </w:pPr>
            <w:ins w:id="331" w:author="Xavier Hoenner" w:date="2014-04-30T15:05:00Z">
              <w:r>
                <w:t>Deployment code</w:t>
              </w:r>
            </w:ins>
          </w:p>
        </w:tc>
        <w:tc>
          <w:tcPr>
            <w:tcW w:w="826" w:type="dxa"/>
            <w:gridSpan w:val="2"/>
            <w:vAlign w:val="center"/>
            <w:tcPrChange w:id="332" w:author="Xavier Hoenner" w:date="2014-04-30T15:06:00Z">
              <w:tcPr>
                <w:tcW w:w="1023" w:type="dxa"/>
                <w:gridSpan w:val="2"/>
                <w:vAlign w:val="center"/>
              </w:tcPr>
            </w:tcPrChange>
          </w:tcPr>
          <w:p w14:paraId="107089B0" w14:textId="77777777" w:rsidR="002A3EDC" w:rsidRDefault="002A3EDC" w:rsidP="002A3EDC">
            <w:pPr>
              <w:jc w:val="center"/>
              <w:rPr>
                <w:ins w:id="333" w:author="Xavier Hoenner" w:date="2014-04-30T15:05:00Z"/>
              </w:rPr>
            </w:pPr>
            <w:ins w:id="334" w:author="Xavier Hoenner" w:date="2014-04-30T15:05:00Z">
              <w:r>
                <w:t>Latitudinal range</w:t>
              </w:r>
            </w:ins>
          </w:p>
        </w:tc>
        <w:tc>
          <w:tcPr>
            <w:tcW w:w="1343" w:type="dxa"/>
            <w:gridSpan w:val="3"/>
            <w:vAlign w:val="center"/>
            <w:tcPrChange w:id="335" w:author="Xavier Hoenner" w:date="2014-04-30T15:06:00Z">
              <w:tcPr>
                <w:tcW w:w="1156" w:type="dxa"/>
                <w:gridSpan w:val="2"/>
                <w:vAlign w:val="center"/>
              </w:tcPr>
            </w:tcPrChange>
          </w:tcPr>
          <w:p w14:paraId="485EDFE8" w14:textId="77777777" w:rsidR="002A3EDC" w:rsidRDefault="002A3EDC" w:rsidP="002A3EDC">
            <w:pPr>
              <w:jc w:val="center"/>
              <w:rPr>
                <w:ins w:id="336" w:author="Xavier Hoenner" w:date="2014-04-30T15:05:00Z"/>
              </w:rPr>
            </w:pPr>
            <w:ins w:id="337" w:author="Xavier Hoenner" w:date="2014-04-30T15:05:00Z">
              <w:r>
                <w:t>Longitudinal range</w:t>
              </w:r>
            </w:ins>
          </w:p>
        </w:tc>
        <w:tc>
          <w:tcPr>
            <w:tcW w:w="811" w:type="dxa"/>
            <w:gridSpan w:val="2"/>
            <w:vAlign w:val="center"/>
            <w:tcPrChange w:id="338" w:author="Xavier Hoenner" w:date="2014-04-30T15:06:00Z">
              <w:tcPr>
                <w:tcW w:w="1100" w:type="dxa"/>
                <w:gridSpan w:val="2"/>
                <w:vAlign w:val="center"/>
              </w:tcPr>
            </w:tcPrChange>
          </w:tcPr>
          <w:p w14:paraId="7AC09F3E" w14:textId="77777777" w:rsidR="002A3EDC" w:rsidRDefault="002A3EDC" w:rsidP="002A3EDC">
            <w:pPr>
              <w:jc w:val="center"/>
              <w:rPr>
                <w:ins w:id="339" w:author="Xavier Hoenner" w:date="2014-04-30T15:05:00Z"/>
              </w:rPr>
            </w:pPr>
            <w:ins w:id="340" w:author="Xavier Hoenner" w:date="2014-04-30T15:05:00Z">
              <w:r>
                <w:t>Maximum depth</w:t>
              </w:r>
            </w:ins>
          </w:p>
        </w:tc>
        <w:tc>
          <w:tcPr>
            <w:tcW w:w="931" w:type="dxa"/>
            <w:gridSpan w:val="2"/>
            <w:vAlign w:val="center"/>
            <w:tcPrChange w:id="341" w:author="Xavier Hoenner" w:date="2014-04-30T15:06:00Z">
              <w:tcPr>
                <w:tcW w:w="1025" w:type="dxa"/>
                <w:gridSpan w:val="2"/>
                <w:vAlign w:val="center"/>
              </w:tcPr>
            </w:tcPrChange>
          </w:tcPr>
          <w:p w14:paraId="4AAA172B" w14:textId="77777777" w:rsidR="002A3EDC" w:rsidRDefault="002A3EDC" w:rsidP="002A3EDC">
            <w:pPr>
              <w:jc w:val="center"/>
              <w:rPr>
                <w:ins w:id="342" w:author="Xavier Hoenner" w:date="2014-04-30T15:05:00Z"/>
              </w:rPr>
            </w:pPr>
            <w:ins w:id="343" w:author="Xavier Hoenner" w:date="2014-04-30T15:05:00Z">
              <w:r>
                <w:t>Start</w:t>
              </w:r>
            </w:ins>
          </w:p>
        </w:tc>
        <w:tc>
          <w:tcPr>
            <w:tcW w:w="1357" w:type="dxa"/>
            <w:gridSpan w:val="2"/>
            <w:vAlign w:val="center"/>
            <w:tcPrChange w:id="344" w:author="Xavier Hoenner" w:date="2014-04-30T15:06:00Z">
              <w:tcPr>
                <w:tcW w:w="957" w:type="dxa"/>
                <w:gridSpan w:val="2"/>
                <w:vAlign w:val="center"/>
              </w:tcPr>
            </w:tcPrChange>
          </w:tcPr>
          <w:p w14:paraId="7A479A05" w14:textId="77777777" w:rsidR="002A3EDC" w:rsidRDefault="002A3EDC" w:rsidP="002A3EDC">
            <w:pPr>
              <w:jc w:val="center"/>
              <w:rPr>
                <w:ins w:id="345" w:author="Xavier Hoenner" w:date="2014-04-30T15:05:00Z"/>
              </w:rPr>
            </w:pPr>
            <w:ins w:id="346" w:author="Xavier Hoenner" w:date="2014-04-30T15:05:00Z">
              <w:r>
                <w:t>End</w:t>
              </w:r>
            </w:ins>
          </w:p>
        </w:tc>
        <w:tc>
          <w:tcPr>
            <w:tcW w:w="1420" w:type="dxa"/>
            <w:gridSpan w:val="2"/>
            <w:vAlign w:val="center"/>
            <w:tcPrChange w:id="347" w:author="Xavier Hoenner" w:date="2014-04-30T15:06:00Z">
              <w:tcPr>
                <w:tcW w:w="1685" w:type="dxa"/>
                <w:gridSpan w:val="2"/>
                <w:vAlign w:val="center"/>
              </w:tcPr>
            </w:tcPrChange>
          </w:tcPr>
          <w:p w14:paraId="27ECA402" w14:textId="77777777" w:rsidR="002A3EDC" w:rsidRDefault="002A3EDC" w:rsidP="002A3EDC">
            <w:pPr>
              <w:jc w:val="center"/>
              <w:rPr>
                <w:ins w:id="348" w:author="Xavier Hoenner" w:date="2014-04-30T15:05:00Z"/>
              </w:rPr>
            </w:pPr>
            <w:ins w:id="349" w:author="Xavier Hoenner" w:date="2014-04-30T15:05:00Z">
              <w:r>
                <w:t>Time coverage (days)</w:t>
              </w:r>
            </w:ins>
          </w:p>
        </w:tc>
      </w:tr>
      <w:tr w:rsidR="002A3EDC" w14:paraId="164107C9" w14:textId="77777777" w:rsidTr="002A3EDC">
        <w:trPr>
          <w:gridAfter w:val="1"/>
          <w:wAfter w:w="510" w:type="dxa"/>
          <w:jc w:val="center"/>
          <w:ins w:id="350" w:author="Xavier Hoenner" w:date="2014-04-30T15:05:00Z"/>
        </w:trPr>
        <w:tc>
          <w:tcPr>
            <w:tcW w:w="8732" w:type="dxa"/>
            <w:gridSpan w:val="17"/>
            <w:shd w:val="clear" w:color="auto" w:fill="595959" w:themeFill="text1" w:themeFillTint="A6"/>
          </w:tcPr>
          <w:p w14:paraId="4B65AA3F" w14:textId="77777777" w:rsidR="002A3EDC" w:rsidRDefault="002A3EDC" w:rsidP="002A3EDC">
            <w:pPr>
              <w:jc w:val="center"/>
              <w:rPr>
                <w:ins w:id="351" w:author="Xavier Hoenner" w:date="2014-04-30T15:05:00Z"/>
              </w:rPr>
            </w:pPr>
            <w:ins w:id="352" w:author="Xavier Hoenner" w:date="2014-04-30T15:05:00Z">
              <w:r>
                <w:t>Headers = ‘data_type’</w:t>
              </w:r>
            </w:ins>
          </w:p>
        </w:tc>
      </w:tr>
      <w:tr w:rsidR="002A3EDC" w14:paraId="07EB9022" w14:textId="77777777" w:rsidTr="002A3EDC">
        <w:tblPrEx>
          <w:tblPrExChange w:id="353" w:author="Xavier Hoenner" w:date="2014-04-30T15:06:00Z">
            <w:tblPrEx>
              <w:tblW w:w="0" w:type="auto"/>
            </w:tblPrEx>
          </w:tblPrExChange>
        </w:tblPrEx>
        <w:trPr>
          <w:gridAfter w:val="1"/>
          <w:wAfter w:w="510" w:type="dxa"/>
          <w:jc w:val="center"/>
          <w:ins w:id="354" w:author="Xavier Hoenner" w:date="2014-04-30T15:05:00Z"/>
          <w:trPrChange w:id="355" w:author="Xavier Hoenner" w:date="2014-04-30T15:06:00Z">
            <w:trPr>
              <w:gridAfter w:val="1"/>
              <w:jc w:val="center"/>
            </w:trPr>
          </w:trPrChange>
        </w:trPr>
        <w:tc>
          <w:tcPr>
            <w:tcW w:w="8732" w:type="dxa"/>
            <w:gridSpan w:val="17"/>
            <w:shd w:val="clear" w:color="auto" w:fill="BFBFBF" w:themeFill="background1" w:themeFillShade="BF"/>
            <w:vAlign w:val="center"/>
            <w:tcPrChange w:id="356" w:author="Xavier Hoenner" w:date="2014-04-30T15:06:00Z">
              <w:tcPr>
                <w:tcW w:w="0" w:type="auto"/>
                <w:gridSpan w:val="19"/>
                <w:shd w:val="clear" w:color="auto" w:fill="BFBFBF" w:themeFill="background1" w:themeFillShade="BF"/>
                <w:vAlign w:val="center"/>
              </w:tcPr>
            </w:tcPrChange>
          </w:tcPr>
          <w:p w14:paraId="57D455C7" w14:textId="77777777" w:rsidR="002A3EDC" w:rsidRDefault="002A3EDC" w:rsidP="002A3EDC">
            <w:pPr>
              <w:rPr>
                <w:ins w:id="357" w:author="Xavier Hoenner" w:date="2014-04-30T15:05:00Z"/>
              </w:rPr>
            </w:pPr>
            <w:ins w:id="358" w:author="Xavier Hoenner" w:date="2014-04-30T15:05:00Z">
              <w:r>
                <w:t>Sub-headers = ‘glider_type’</w:t>
              </w:r>
            </w:ins>
          </w:p>
        </w:tc>
      </w:tr>
      <w:tr w:rsidR="002A3EDC" w14:paraId="55E0D52D" w14:textId="77777777" w:rsidTr="002A3EDC">
        <w:tblPrEx>
          <w:tblPrExChange w:id="359" w:author="Xavier Hoenner" w:date="2014-04-30T15:06:00Z">
            <w:tblPrEx>
              <w:tblW w:w="9242" w:type="dxa"/>
            </w:tblPrEx>
          </w:tblPrExChange>
        </w:tblPrEx>
        <w:trPr>
          <w:gridAfter w:val="1"/>
          <w:wAfter w:w="510" w:type="dxa"/>
          <w:jc w:val="center"/>
          <w:ins w:id="360" w:author="Xavier Hoenner" w:date="2014-04-30T15:05:00Z"/>
          <w:trPrChange w:id="361" w:author="Xavier Hoenner" w:date="2014-04-30T15:06:00Z">
            <w:trPr>
              <w:gridAfter w:val="1"/>
              <w:jc w:val="center"/>
            </w:trPr>
          </w:trPrChange>
        </w:trPr>
        <w:tc>
          <w:tcPr>
            <w:tcW w:w="854" w:type="dxa"/>
            <w:tcPrChange w:id="362" w:author="Xavier Hoenner" w:date="2014-04-30T15:06:00Z">
              <w:tcPr>
                <w:tcW w:w="898" w:type="dxa"/>
              </w:tcPr>
            </w:tcPrChange>
          </w:tcPr>
          <w:p w14:paraId="73051DD9" w14:textId="77777777" w:rsidR="002A3EDC" w:rsidRDefault="002A3EDC" w:rsidP="002A3EDC">
            <w:pPr>
              <w:jc w:val="center"/>
              <w:rPr>
                <w:ins w:id="363" w:author="Xavier Hoenner" w:date="2014-04-30T15:05:00Z"/>
              </w:rPr>
            </w:pPr>
          </w:p>
        </w:tc>
        <w:tc>
          <w:tcPr>
            <w:tcW w:w="1190" w:type="dxa"/>
            <w:gridSpan w:val="3"/>
            <w:vAlign w:val="center"/>
            <w:tcPrChange w:id="364" w:author="Xavier Hoenner" w:date="2014-04-30T15:06:00Z">
              <w:tcPr>
                <w:tcW w:w="1398" w:type="dxa"/>
                <w:gridSpan w:val="3"/>
                <w:vAlign w:val="center"/>
              </w:tcPr>
            </w:tcPrChange>
          </w:tcPr>
          <w:p w14:paraId="26570233" w14:textId="77777777" w:rsidR="002A3EDC" w:rsidRDefault="002A3EDC" w:rsidP="002A3EDC">
            <w:pPr>
              <w:jc w:val="center"/>
              <w:rPr>
                <w:ins w:id="365" w:author="Xavier Hoenner" w:date="2014-04-30T15:05:00Z"/>
              </w:rPr>
            </w:pPr>
          </w:p>
        </w:tc>
        <w:tc>
          <w:tcPr>
            <w:tcW w:w="826" w:type="dxa"/>
            <w:gridSpan w:val="2"/>
            <w:vAlign w:val="center"/>
            <w:tcPrChange w:id="366" w:author="Xavier Hoenner" w:date="2014-04-30T15:06:00Z">
              <w:tcPr>
                <w:tcW w:w="1023" w:type="dxa"/>
                <w:gridSpan w:val="2"/>
                <w:vAlign w:val="center"/>
              </w:tcPr>
            </w:tcPrChange>
          </w:tcPr>
          <w:p w14:paraId="72FC1572" w14:textId="77777777" w:rsidR="002A3EDC" w:rsidRDefault="002A3EDC" w:rsidP="002A3EDC">
            <w:pPr>
              <w:jc w:val="center"/>
              <w:rPr>
                <w:ins w:id="367" w:author="Xavier Hoenner" w:date="2014-04-30T15:05:00Z"/>
              </w:rPr>
            </w:pPr>
          </w:p>
        </w:tc>
        <w:tc>
          <w:tcPr>
            <w:tcW w:w="1343" w:type="dxa"/>
            <w:gridSpan w:val="3"/>
            <w:vAlign w:val="center"/>
            <w:tcPrChange w:id="368" w:author="Xavier Hoenner" w:date="2014-04-30T15:06:00Z">
              <w:tcPr>
                <w:tcW w:w="1156" w:type="dxa"/>
                <w:gridSpan w:val="2"/>
                <w:vAlign w:val="center"/>
              </w:tcPr>
            </w:tcPrChange>
          </w:tcPr>
          <w:p w14:paraId="4BCFBC16" w14:textId="77777777" w:rsidR="002A3EDC" w:rsidRDefault="002A3EDC" w:rsidP="002A3EDC">
            <w:pPr>
              <w:jc w:val="center"/>
              <w:rPr>
                <w:ins w:id="369" w:author="Xavier Hoenner" w:date="2014-04-30T15:05:00Z"/>
              </w:rPr>
            </w:pPr>
          </w:p>
        </w:tc>
        <w:tc>
          <w:tcPr>
            <w:tcW w:w="811" w:type="dxa"/>
            <w:gridSpan w:val="2"/>
            <w:vAlign w:val="center"/>
            <w:tcPrChange w:id="370" w:author="Xavier Hoenner" w:date="2014-04-30T15:06:00Z">
              <w:tcPr>
                <w:tcW w:w="1100" w:type="dxa"/>
                <w:gridSpan w:val="2"/>
                <w:vAlign w:val="center"/>
              </w:tcPr>
            </w:tcPrChange>
          </w:tcPr>
          <w:p w14:paraId="7B6F73A0" w14:textId="77777777" w:rsidR="002A3EDC" w:rsidRDefault="002A3EDC" w:rsidP="002A3EDC">
            <w:pPr>
              <w:jc w:val="center"/>
              <w:rPr>
                <w:ins w:id="371" w:author="Xavier Hoenner" w:date="2014-04-30T15:05:00Z"/>
              </w:rPr>
            </w:pPr>
          </w:p>
        </w:tc>
        <w:tc>
          <w:tcPr>
            <w:tcW w:w="931" w:type="dxa"/>
            <w:gridSpan w:val="2"/>
            <w:vAlign w:val="center"/>
            <w:tcPrChange w:id="372" w:author="Xavier Hoenner" w:date="2014-04-30T15:06:00Z">
              <w:tcPr>
                <w:tcW w:w="1025" w:type="dxa"/>
                <w:gridSpan w:val="2"/>
                <w:vAlign w:val="center"/>
              </w:tcPr>
            </w:tcPrChange>
          </w:tcPr>
          <w:p w14:paraId="7DB3C6F2" w14:textId="77777777" w:rsidR="002A3EDC" w:rsidRDefault="002A3EDC" w:rsidP="002A3EDC">
            <w:pPr>
              <w:jc w:val="center"/>
              <w:rPr>
                <w:ins w:id="373" w:author="Xavier Hoenner" w:date="2014-04-30T15:05:00Z"/>
              </w:rPr>
            </w:pPr>
          </w:p>
        </w:tc>
        <w:tc>
          <w:tcPr>
            <w:tcW w:w="1357" w:type="dxa"/>
            <w:gridSpan w:val="2"/>
            <w:vAlign w:val="center"/>
            <w:tcPrChange w:id="374" w:author="Xavier Hoenner" w:date="2014-04-30T15:06:00Z">
              <w:tcPr>
                <w:tcW w:w="957" w:type="dxa"/>
                <w:gridSpan w:val="2"/>
                <w:vAlign w:val="center"/>
              </w:tcPr>
            </w:tcPrChange>
          </w:tcPr>
          <w:p w14:paraId="74E41BA3" w14:textId="77777777" w:rsidR="002A3EDC" w:rsidRDefault="002A3EDC" w:rsidP="002A3EDC">
            <w:pPr>
              <w:jc w:val="center"/>
              <w:rPr>
                <w:ins w:id="375" w:author="Xavier Hoenner" w:date="2014-04-30T15:05:00Z"/>
              </w:rPr>
            </w:pPr>
          </w:p>
        </w:tc>
        <w:tc>
          <w:tcPr>
            <w:tcW w:w="1420" w:type="dxa"/>
            <w:gridSpan w:val="2"/>
            <w:tcPrChange w:id="376" w:author="Xavier Hoenner" w:date="2014-04-30T15:06:00Z">
              <w:tcPr>
                <w:tcW w:w="1685" w:type="dxa"/>
                <w:gridSpan w:val="2"/>
              </w:tcPr>
            </w:tcPrChange>
          </w:tcPr>
          <w:p w14:paraId="6E052171" w14:textId="77777777" w:rsidR="002A3EDC" w:rsidRDefault="002A3EDC" w:rsidP="002A3EDC">
            <w:pPr>
              <w:jc w:val="center"/>
              <w:rPr>
                <w:ins w:id="377" w:author="Xavier Hoenner" w:date="2014-04-30T15:05:00Z"/>
              </w:rPr>
            </w:pPr>
          </w:p>
        </w:tc>
      </w:tr>
    </w:tbl>
    <w:p w14:paraId="287366D1" w14:textId="0CDCC15E" w:rsidR="002A3EDC" w:rsidDel="005E2EA4" w:rsidRDefault="002A3EDC">
      <w:pPr>
        <w:rPr>
          <w:del w:id="378" w:author="Xavier Hoenner" w:date="2014-04-30T15:09:00Z"/>
          <w:szCs w:val="24"/>
        </w:rPr>
      </w:pPr>
    </w:p>
    <w:p w14:paraId="106CCBC2" w14:textId="0948BDA7" w:rsidR="00905C8D" w:rsidDel="005E2EA4" w:rsidRDefault="00905C8D">
      <w:pPr>
        <w:rPr>
          <w:del w:id="379" w:author="Xavier Hoenner" w:date="2014-04-30T15:09:00Z"/>
        </w:rPr>
        <w:pPrChange w:id="380" w:author="Xavier Hoenner" w:date="2014-04-30T15:09:00Z">
          <w:pPr>
            <w:pStyle w:val="Heading2"/>
          </w:pPr>
        </w:pPrChange>
      </w:pPr>
      <w:del w:id="381" w:author="Xavier Hoenner" w:date="2014-04-30T15:09:00Z">
        <w:r w:rsidRPr="00E123F0" w:rsidDel="005E2EA4">
          <w:delText>1.</w:delText>
        </w:r>
        <w:r w:rsidR="00A85F08" w:rsidDel="005E2EA4">
          <w:delText>4</w:delText>
        </w:r>
        <w:r w:rsidRPr="00E123F0" w:rsidDel="005E2EA4">
          <w:delText xml:space="preserve"> </w:delText>
        </w:r>
        <w:r w:rsidDel="005E2EA4">
          <w:delText>D</w:delText>
        </w:r>
        <w:r w:rsidRPr="00E123F0" w:rsidDel="005E2EA4">
          <w:delText xml:space="preserve">ata </w:delText>
        </w:r>
        <w:r w:rsidDel="005E2EA4">
          <w:delText>report – Data with missing information</w:delText>
        </w:r>
      </w:del>
    </w:p>
    <w:p w14:paraId="38D193A4" w14:textId="5D4874CD" w:rsidR="0011784D" w:rsidDel="005E2EA4" w:rsidRDefault="0011784D">
      <w:pPr>
        <w:rPr>
          <w:del w:id="382" w:author="Xavier Hoenner" w:date="2014-04-30T15:09:00Z"/>
        </w:rPr>
        <w:pPrChange w:id="383" w:author="Xavier Hoenner" w:date="2014-04-30T15:09:00Z">
          <w:pPr>
            <w:pStyle w:val="Heading3"/>
          </w:pPr>
        </w:pPrChange>
      </w:pPr>
      <w:del w:id="384" w:author="Xavier Hoenner" w:date="2014-04-30T15:09:00Z">
        <w:r w:rsidRPr="0011784D" w:rsidDel="005E2EA4">
          <w:rPr>
            <w:b/>
          </w:rPr>
          <w:delText>Filename:</w:delText>
        </w:r>
        <w:r w:rsidRPr="0011784D" w:rsidDel="005E2EA4">
          <w:delText xml:space="preserve"> ‘</w:delText>
        </w:r>
        <w:r w:rsidDel="005E2EA4">
          <w:delText>C</w:delText>
        </w:r>
        <w:r w:rsidR="00981CC1" w:rsidDel="005E2EA4">
          <w:delText>_</w:delText>
        </w:r>
        <w:r w:rsidR="0013065A" w:rsidDel="005E2EA4">
          <w:delText>ANFOG</w:delText>
        </w:r>
        <w:r w:rsidR="00ED795C" w:rsidDel="005E2EA4">
          <w:delText>_Missing</w:delText>
        </w:r>
        <w:r w:rsidR="00963D29" w:rsidDel="005E2EA4">
          <w:delText>Metadata</w:delText>
        </w:r>
        <w:r w:rsidRPr="0011784D" w:rsidDel="005E2EA4">
          <w:delText>’</w:delText>
        </w:r>
      </w:del>
    </w:p>
    <w:p w14:paraId="5B19BCF7" w14:textId="6E64D8B8" w:rsidR="0011784D" w:rsidRPr="0011784D" w:rsidDel="005E2EA4" w:rsidRDefault="0011784D">
      <w:pPr>
        <w:rPr>
          <w:del w:id="385" w:author="Xavier Hoenner" w:date="2014-04-30T15:09:00Z"/>
        </w:rPr>
        <w:pPrChange w:id="386" w:author="Xavier Hoenner" w:date="2014-04-30T15:09:00Z">
          <w:pPr>
            <w:pStyle w:val="Heading3"/>
          </w:pPr>
        </w:pPrChange>
      </w:pPr>
      <w:del w:id="387" w:author="Xavier Hoenner" w:date="2014-04-30T15:09:00Z">
        <w:r w:rsidRPr="005271CF" w:rsidDel="005E2EA4">
          <w:br/>
        </w:r>
        <w:r w:rsidRPr="0011784D" w:rsidDel="005E2EA4">
          <w:rPr>
            <w:b/>
            <w:szCs w:val="26"/>
          </w:rPr>
          <w:delText>Description:</w:delText>
        </w:r>
        <w:r w:rsidRPr="0011784D" w:rsidDel="005E2EA4">
          <w:delText xml:space="preserve"> </w:delText>
        </w:r>
        <w:r w:rsidRPr="0011784D" w:rsidDel="005E2EA4">
          <w:rPr>
            <w:szCs w:val="26"/>
          </w:rPr>
          <w:delText>‘</w:delText>
        </w:r>
        <w:r w:rsidR="00EE055E" w:rsidDel="005E2EA4">
          <w:rPr>
            <w:szCs w:val="26"/>
          </w:rPr>
          <w:delText>Data</w:delText>
        </w:r>
        <w:r w:rsidR="004F72E2" w:rsidDel="005E2EA4">
          <w:rPr>
            <w:szCs w:val="26"/>
          </w:rPr>
          <w:delText xml:space="preserve"> with</w:delText>
        </w:r>
        <w:r w:rsidR="00EE055E" w:rsidDel="005E2EA4">
          <w:rPr>
            <w:szCs w:val="26"/>
          </w:rPr>
          <w:delText xml:space="preserve"> </w:delText>
        </w:r>
        <w:r w:rsidR="004F72E2" w:rsidDel="005E2EA4">
          <w:rPr>
            <w:szCs w:val="26"/>
          </w:rPr>
          <w:delText xml:space="preserve">missing </w:delText>
        </w:r>
        <w:r w:rsidR="00963D29" w:rsidDel="005E2EA4">
          <w:rPr>
            <w:szCs w:val="26"/>
          </w:rPr>
          <w:delText>metadata</w:delText>
        </w:r>
        <w:r w:rsidRPr="0011784D" w:rsidDel="005E2EA4">
          <w:rPr>
            <w:szCs w:val="26"/>
          </w:rPr>
          <w:delText>’</w:delText>
        </w:r>
      </w:del>
    </w:p>
    <w:p w14:paraId="05732707" w14:textId="2DDAF205" w:rsidR="0011784D" w:rsidRPr="0011784D" w:rsidDel="005E2EA4" w:rsidRDefault="0011784D">
      <w:pPr>
        <w:rPr>
          <w:del w:id="388" w:author="Xavier Hoenner" w:date="2014-04-30T15:09:00Z"/>
        </w:rPr>
      </w:pPr>
    </w:p>
    <w:p w14:paraId="2DACDC1C" w14:textId="2810CDB0" w:rsidR="00905C8D" w:rsidDel="005E2EA4" w:rsidRDefault="00905C8D">
      <w:pPr>
        <w:rPr>
          <w:del w:id="389" w:author="Xavier Hoenner" w:date="2014-04-30T15:09:00Z"/>
        </w:rPr>
      </w:pPr>
      <w:del w:id="390" w:author="Xavier Hoenner" w:date="2014-04-30T15:09:00Z">
        <w:r w:rsidRPr="00542A59" w:rsidDel="005E2EA4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82"/>
      </w:tblGrid>
      <w:tr w:rsidR="00896D61" w:rsidDel="005E2EA4" w14:paraId="32F66259" w14:textId="33F1ED3B" w:rsidTr="00343BA4">
        <w:trPr>
          <w:del w:id="391" w:author="Xavier Hoenner" w:date="2014-04-30T15:09:00Z"/>
        </w:trPr>
        <w:tc>
          <w:tcPr>
            <w:tcW w:w="1271" w:type="dxa"/>
          </w:tcPr>
          <w:p w14:paraId="5B84EA39" w14:textId="27AF9901" w:rsidR="00896D61" w:rsidRPr="003D503B" w:rsidDel="005E2EA4" w:rsidRDefault="00896D61">
            <w:pPr>
              <w:rPr>
                <w:del w:id="392" w:author="Xavier Hoenner" w:date="2014-04-30T15:09:00Z"/>
                <w:b/>
                <w:sz w:val="24"/>
                <w:szCs w:val="24"/>
              </w:rPr>
              <w:pPrChange w:id="393" w:author="Xavier Hoenner" w:date="2014-04-30T15:09:00Z">
                <w:pPr>
                  <w:spacing w:after="200" w:line="276" w:lineRule="auto"/>
                </w:pPr>
              </w:pPrChange>
            </w:pPr>
            <w:del w:id="394" w:author="Xavier Hoenner" w:date="2014-04-30T15:09:00Z">
              <w:r w:rsidRPr="003D503B" w:rsidDel="005E2EA4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2526" w:type="dxa"/>
          </w:tcPr>
          <w:p w14:paraId="151A7490" w14:textId="1FC06BBD" w:rsidR="00896D61" w:rsidRPr="003D503B" w:rsidDel="005E2EA4" w:rsidRDefault="00896D61">
            <w:pPr>
              <w:rPr>
                <w:del w:id="395" w:author="Xavier Hoenner" w:date="2014-04-30T15:09:00Z"/>
                <w:sz w:val="24"/>
                <w:szCs w:val="24"/>
              </w:rPr>
              <w:pPrChange w:id="396" w:author="Xavier Hoenner" w:date="2014-04-30T15:09:00Z">
                <w:pPr>
                  <w:spacing w:after="200" w:line="276" w:lineRule="auto"/>
                </w:pPr>
              </w:pPrChange>
            </w:pPr>
            <w:del w:id="397" w:author="Xavier Hoenner" w:date="2014-04-30T15:09:00Z">
              <w:r w:rsidRPr="003D503B" w:rsidDel="005E2EA4">
                <w:rPr>
                  <w:sz w:val="24"/>
                  <w:szCs w:val="24"/>
                </w:rPr>
                <w:delText>db</w:delText>
              </w:r>
              <w:r w:rsidDel="005E2EA4">
                <w:rPr>
                  <w:sz w:val="24"/>
                  <w:szCs w:val="24"/>
                </w:rPr>
                <w:delText>dev</w:delText>
              </w:r>
              <w:r w:rsidRPr="003D503B" w:rsidDel="005E2EA4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896D61" w:rsidDel="005E2EA4" w14:paraId="0921AD00" w14:textId="25BC5120" w:rsidTr="00343BA4">
        <w:trPr>
          <w:del w:id="398" w:author="Xavier Hoenner" w:date="2014-04-30T15:09:00Z"/>
        </w:trPr>
        <w:tc>
          <w:tcPr>
            <w:tcW w:w="1271" w:type="dxa"/>
          </w:tcPr>
          <w:p w14:paraId="3127C65A" w14:textId="6326B36B" w:rsidR="00896D61" w:rsidRPr="003D503B" w:rsidDel="005E2EA4" w:rsidRDefault="00896D61">
            <w:pPr>
              <w:rPr>
                <w:del w:id="399" w:author="Xavier Hoenner" w:date="2014-04-30T15:09:00Z"/>
                <w:b/>
                <w:sz w:val="24"/>
                <w:szCs w:val="24"/>
              </w:rPr>
              <w:pPrChange w:id="400" w:author="Xavier Hoenner" w:date="2014-04-30T15:09:00Z">
                <w:pPr>
                  <w:spacing w:after="200" w:line="276" w:lineRule="auto"/>
                </w:pPr>
              </w:pPrChange>
            </w:pPr>
            <w:del w:id="401" w:author="Xavier Hoenner" w:date="2014-04-30T15:09:00Z">
              <w:r w:rsidRPr="003D503B" w:rsidDel="005E2EA4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2526" w:type="dxa"/>
          </w:tcPr>
          <w:p w14:paraId="5DF13240" w14:textId="38F4E32F" w:rsidR="00896D61" w:rsidRPr="003D503B" w:rsidDel="005E2EA4" w:rsidRDefault="00896D61">
            <w:pPr>
              <w:rPr>
                <w:del w:id="402" w:author="Xavier Hoenner" w:date="2014-04-30T15:09:00Z"/>
                <w:sz w:val="24"/>
                <w:szCs w:val="24"/>
              </w:rPr>
              <w:pPrChange w:id="403" w:author="Xavier Hoenner" w:date="2014-04-30T15:09:00Z">
                <w:pPr>
                  <w:spacing w:after="200" w:line="276" w:lineRule="auto"/>
                </w:pPr>
              </w:pPrChange>
            </w:pPr>
            <w:del w:id="404" w:author="Xavier Hoenner" w:date="2014-04-30T15:09:00Z">
              <w:r w:rsidDel="005E2EA4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896D61" w:rsidDel="005E2EA4" w14:paraId="41331B83" w14:textId="5FDD599A" w:rsidTr="00343BA4">
        <w:trPr>
          <w:del w:id="405" w:author="Xavier Hoenner" w:date="2014-04-30T15:09:00Z"/>
        </w:trPr>
        <w:tc>
          <w:tcPr>
            <w:tcW w:w="1271" w:type="dxa"/>
          </w:tcPr>
          <w:p w14:paraId="6BF6941E" w14:textId="4481044D" w:rsidR="00896D61" w:rsidRPr="003D503B" w:rsidDel="005E2EA4" w:rsidRDefault="00896D61">
            <w:pPr>
              <w:rPr>
                <w:del w:id="406" w:author="Xavier Hoenner" w:date="2014-04-30T15:09:00Z"/>
                <w:b/>
                <w:sz w:val="24"/>
                <w:szCs w:val="24"/>
              </w:rPr>
              <w:pPrChange w:id="407" w:author="Xavier Hoenner" w:date="2014-04-30T15:09:00Z">
                <w:pPr>
                  <w:spacing w:after="200" w:line="276" w:lineRule="auto"/>
                </w:pPr>
              </w:pPrChange>
            </w:pPr>
            <w:del w:id="408" w:author="Xavier Hoenner" w:date="2014-04-30T15:09:00Z">
              <w:r w:rsidRPr="003D503B" w:rsidDel="005E2EA4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2526" w:type="dxa"/>
          </w:tcPr>
          <w:p w14:paraId="6D9D28CC" w14:textId="199AB9FA" w:rsidR="00896D61" w:rsidRPr="003D503B" w:rsidDel="005E2EA4" w:rsidRDefault="00896D61">
            <w:pPr>
              <w:rPr>
                <w:del w:id="409" w:author="Xavier Hoenner" w:date="2014-04-30T15:09:00Z"/>
                <w:sz w:val="24"/>
                <w:szCs w:val="24"/>
              </w:rPr>
              <w:pPrChange w:id="410" w:author="Xavier Hoenner" w:date="2014-04-30T15:09:00Z">
                <w:pPr>
                  <w:spacing w:after="200" w:line="276" w:lineRule="auto"/>
                </w:pPr>
              </w:pPrChange>
            </w:pPr>
            <w:del w:id="411" w:author="Xavier Hoenner" w:date="2014-04-30T15:09:00Z">
              <w:r w:rsidDel="005E2EA4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:rsidDel="005E2EA4" w14:paraId="1BB6AC4D" w14:textId="4295217A" w:rsidTr="00343BA4">
        <w:trPr>
          <w:del w:id="412" w:author="Xavier Hoenner" w:date="2014-04-30T15:09:00Z"/>
        </w:trPr>
        <w:tc>
          <w:tcPr>
            <w:tcW w:w="1271" w:type="dxa"/>
          </w:tcPr>
          <w:p w14:paraId="60B33EBD" w14:textId="49C3421C" w:rsidR="00896D61" w:rsidRPr="003D503B" w:rsidDel="005E2EA4" w:rsidRDefault="00896D61">
            <w:pPr>
              <w:rPr>
                <w:del w:id="413" w:author="Xavier Hoenner" w:date="2014-04-30T15:09:00Z"/>
                <w:b/>
                <w:sz w:val="24"/>
                <w:szCs w:val="24"/>
              </w:rPr>
              <w:pPrChange w:id="414" w:author="Xavier Hoenner" w:date="2014-04-30T15:09:00Z">
                <w:pPr>
                  <w:spacing w:after="200" w:line="276" w:lineRule="auto"/>
                </w:pPr>
              </w:pPrChange>
            </w:pPr>
            <w:del w:id="415" w:author="Xavier Hoenner" w:date="2014-04-30T15:09:00Z">
              <w:r w:rsidRPr="003D503B" w:rsidDel="005E2EA4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2526" w:type="dxa"/>
          </w:tcPr>
          <w:p w14:paraId="577AC3CE" w14:textId="2D26BFB4" w:rsidR="00896D61" w:rsidRPr="003D503B" w:rsidDel="005E2EA4" w:rsidRDefault="004F4D40">
            <w:pPr>
              <w:rPr>
                <w:del w:id="416" w:author="Xavier Hoenner" w:date="2014-04-30T15:09:00Z"/>
                <w:sz w:val="24"/>
                <w:szCs w:val="24"/>
              </w:rPr>
              <w:pPrChange w:id="417" w:author="Xavier Hoenner" w:date="2014-04-30T15:09:00Z">
                <w:pPr>
                  <w:spacing w:after="200" w:line="276" w:lineRule="auto"/>
                </w:pPr>
              </w:pPrChange>
            </w:pPr>
            <w:del w:id="418" w:author="Xavier Hoenner" w:date="2014-04-30T15:09:00Z">
              <w:r w:rsidDel="005E2EA4">
                <w:rPr>
                  <w:sz w:val="24"/>
                  <w:szCs w:val="24"/>
                </w:rPr>
                <w:delText>anfog</w:delText>
              </w:r>
              <w:r w:rsidR="00896D61" w:rsidDel="005E2EA4">
                <w:rPr>
                  <w:sz w:val="24"/>
                  <w:szCs w:val="24"/>
                </w:rPr>
                <w:delText>_all_deployments_view</w:delText>
              </w:r>
            </w:del>
          </w:p>
        </w:tc>
      </w:tr>
    </w:tbl>
    <w:p w14:paraId="49FCC01E" w14:textId="6E320AED" w:rsidR="00D760A3" w:rsidDel="005E2EA4" w:rsidRDefault="00D760A3">
      <w:pPr>
        <w:rPr>
          <w:del w:id="419" w:author="Xavier Hoenner" w:date="2014-04-30T15:09:00Z"/>
        </w:rPr>
      </w:pPr>
    </w:p>
    <w:p w14:paraId="006316F2" w14:textId="15C6188B" w:rsidR="005009C2" w:rsidDel="005E2EA4" w:rsidRDefault="005009C2">
      <w:pPr>
        <w:rPr>
          <w:del w:id="420" w:author="Xavier Hoenner" w:date="2014-04-30T15:09:00Z"/>
        </w:rPr>
      </w:pPr>
      <w:del w:id="421" w:author="Xavier Hoenner" w:date="2014-04-30T15:09:00Z">
        <w:r w:rsidDel="005E2EA4">
          <w:rPr>
            <w:u w:val="single"/>
          </w:rPr>
          <w:delText xml:space="preserve">Filters: </w:delText>
        </w:r>
        <w:r w:rsidR="00DF3B0A" w:rsidDel="005E2EA4">
          <w:delText>List all data for which ‘metadata’ = ‘No’</w:delText>
        </w:r>
        <w:r w:rsidDel="005E2EA4">
          <w:delText>.</w:delText>
        </w:r>
      </w:del>
    </w:p>
    <w:p w14:paraId="7473DF6F" w14:textId="100429D4" w:rsidR="005009C2" w:rsidDel="005E2EA4" w:rsidRDefault="005009C2">
      <w:pPr>
        <w:rPr>
          <w:del w:id="422" w:author="Xavier Hoenner" w:date="2014-04-30T15:09:00Z"/>
        </w:rPr>
        <w:pPrChange w:id="423" w:author="Xavier Hoenner" w:date="2014-04-30T15:09:00Z">
          <w:pPr>
            <w:ind w:left="1843" w:hanging="1843"/>
          </w:pPr>
        </w:pPrChange>
      </w:pPr>
      <w:del w:id="424" w:author="Xavier Hoenner" w:date="2014-04-30T15:09:00Z">
        <w:r w:rsidDel="005E2EA4">
          <w:rPr>
            <w:u w:val="single"/>
          </w:rPr>
          <w:delText>Data sorting options:</w:delText>
        </w:r>
        <w:r w:rsidDel="005E2EA4">
          <w:delText xml:space="preserve"> None, data are already sorted by ASCENDING ‘glider_type’, then </w:delText>
        </w:r>
        <w:r w:rsidR="00003F36" w:rsidDel="005E2EA4">
          <w:delText xml:space="preserve">by </w:delText>
        </w:r>
        <w:r w:rsidDel="005E2EA4">
          <w:delText>ASCENDING ‘platform</w:delText>
        </w:r>
        <w:r w:rsidR="00FA74B5" w:rsidDel="005E2EA4">
          <w:delText>’</w:delText>
        </w:r>
        <w:r w:rsidDel="005E2EA4">
          <w:delText xml:space="preserve">, and then </w:delText>
        </w:r>
        <w:r w:rsidR="00003F36" w:rsidDel="005E2EA4">
          <w:delText xml:space="preserve">by </w:delText>
        </w:r>
        <w:r w:rsidDel="005E2EA4">
          <w:delText>ASCENDING ‘deployment_id’.</w:delText>
        </w:r>
      </w:del>
    </w:p>
    <w:p w14:paraId="1C4F94E5" w14:textId="501C4265" w:rsidR="005009C2" w:rsidDel="005E2EA4" w:rsidRDefault="005009C2">
      <w:pPr>
        <w:rPr>
          <w:del w:id="425" w:author="Xavier Hoenner" w:date="2014-04-30T15:09:00Z"/>
        </w:rPr>
        <w:pPrChange w:id="426" w:author="Xavier Hoenner" w:date="2014-04-30T15:09:00Z">
          <w:pPr>
            <w:ind w:left="1843" w:hanging="1843"/>
          </w:pPr>
        </w:pPrChange>
      </w:pPr>
      <w:del w:id="427" w:author="Xavier Hoenner" w:date="2014-04-30T15:09:00Z">
        <w:r w:rsidDel="005E2EA4">
          <w:rPr>
            <w:u w:val="single"/>
          </w:rPr>
          <w:delText>Data grouping options:</w:delText>
        </w:r>
        <w:r w:rsidDel="005E2EA4">
          <w:delText xml:space="preserve"> Group by ‘glider_type’, sub-group by ‘platform’.</w:delText>
        </w:r>
      </w:del>
    </w:p>
    <w:p w14:paraId="340FE8E3" w14:textId="66CD2CA5" w:rsidR="005009C2" w:rsidDel="005E2EA4" w:rsidRDefault="005009C2">
      <w:pPr>
        <w:rPr>
          <w:del w:id="428" w:author="Xavier Hoenner" w:date="2014-04-30T15:09:00Z"/>
        </w:rPr>
        <w:pPrChange w:id="429" w:author="Xavier Hoenner" w:date="2014-04-30T15:09:00Z">
          <w:pPr>
            <w:ind w:left="993" w:hanging="993"/>
          </w:pPr>
        </w:pPrChange>
      </w:pPr>
      <w:del w:id="430" w:author="Xavier Hoenner" w:date="2014-04-30T15:09:00Z">
        <w:r w:rsidDel="005E2EA4">
          <w:rPr>
            <w:u w:val="single"/>
          </w:rPr>
          <w:delText>Footnote:</w:delText>
        </w:r>
        <w:r w:rsidDel="005E2EA4">
          <w:delText xml:space="preserve"> </w:delText>
        </w:r>
        <w:r w:rsidDel="005E2EA4">
          <w:rPr>
            <w:b/>
          </w:rPr>
          <w:delText xml:space="preserve">Headers: </w:delText>
        </w:r>
        <w:r w:rsidDel="005E2EA4">
          <w:delText>Seagliders or Slocum gliders.</w:delText>
        </w:r>
        <w:r w:rsidDel="005E2EA4">
          <w:br/>
        </w:r>
        <w:r w:rsidDel="005E2EA4">
          <w:rPr>
            <w:b/>
          </w:rPr>
          <w:delText>Sub-headers</w:delText>
        </w:r>
        <w:r w:rsidDel="005E2EA4">
          <w:delText>: Platform code</w:delText>
        </w:r>
        <w:r w:rsidDel="005E2EA4">
          <w:br/>
        </w:r>
        <w:r w:rsidDel="005E2EA4">
          <w:rPr>
            <w:b/>
          </w:rPr>
          <w:delText>Deployment code</w:delText>
        </w:r>
        <w:r w:rsidDel="005E2EA4">
          <w:delText>: Deployment location and date</w:delText>
        </w:r>
        <w:r w:rsidR="004C6B83" w:rsidDel="005E2EA4">
          <w:br/>
        </w:r>
        <w:r w:rsidR="004C6B83" w:rsidDel="005E2EA4">
          <w:rPr>
            <w:b/>
          </w:rPr>
          <w:delText>QC’d data</w:delText>
        </w:r>
        <w:r w:rsidR="004C6B83" w:rsidDel="005E2EA4">
          <w:delText>: Quality controlled data for the deployment</w:delText>
        </w:r>
        <w:r w:rsidR="009B7C19" w:rsidDel="005E2EA4">
          <w:delText>?</w:delText>
        </w:r>
        <w:r w:rsidDel="005E2EA4">
          <w:br/>
        </w:r>
        <w:r w:rsidRPr="006B3C3D" w:rsidDel="005E2EA4">
          <w:rPr>
            <w:b/>
          </w:rPr>
          <w:delText>‘</w:delText>
        </w:r>
        <w:r w:rsidDel="005E2EA4">
          <w:rPr>
            <w:b/>
          </w:rPr>
          <w:delText>Start’</w:delText>
        </w:r>
        <w:r w:rsidRPr="006B3C3D" w:rsidDel="005E2EA4">
          <w:delText xml:space="preserve">: </w:delText>
        </w:r>
        <w:r w:rsidDel="005E2EA4">
          <w:delText>Glider deployment date (format: dd/mm/yyyy).</w:delText>
        </w:r>
        <w:r w:rsidDel="005E2EA4">
          <w:br/>
        </w:r>
        <w:r w:rsidDel="005E2EA4">
          <w:rPr>
            <w:b/>
          </w:rPr>
          <w:delText>‘End’</w:delText>
        </w:r>
        <w:r w:rsidRPr="006B3C3D" w:rsidDel="005E2EA4">
          <w:delText xml:space="preserve">: </w:delText>
        </w:r>
        <w:r w:rsidDel="005E2EA4">
          <w:delText>Glider recovery date (format: dd/mm/yyyy).</w:delText>
        </w:r>
        <w:r w:rsidRPr="006B3C3D" w:rsidDel="005E2EA4">
          <w:br/>
        </w:r>
        <w:r w:rsidRPr="00ED7666" w:rsidDel="005E2EA4">
          <w:rPr>
            <w:b/>
          </w:rPr>
          <w:delText>‘</w:delText>
        </w:r>
        <w:r w:rsidDel="005E2EA4">
          <w:rPr>
            <w:b/>
          </w:rPr>
          <w:delText>T</w:delText>
        </w:r>
        <w:r w:rsidRPr="00ED7666" w:rsidDel="005E2EA4">
          <w:rPr>
            <w:b/>
          </w:rPr>
          <w:delText xml:space="preserve">ime </w:delText>
        </w:r>
        <w:r w:rsidDel="005E2EA4">
          <w:rPr>
            <w:b/>
          </w:rPr>
          <w:delText>c</w:delText>
        </w:r>
        <w:r w:rsidRPr="00ED7666" w:rsidDel="005E2EA4">
          <w:rPr>
            <w:b/>
          </w:rPr>
          <w:delText>overage’</w:delText>
        </w:r>
        <w:r w:rsidRPr="00ED7666" w:rsidDel="005E2EA4">
          <w:delText xml:space="preserve">: </w:delText>
        </w:r>
        <w:r w:rsidDel="005E2EA4">
          <w:delText>N</w:delText>
        </w:r>
        <w:r w:rsidRPr="00ED7666" w:rsidDel="005E2EA4">
          <w:delText xml:space="preserve">umber of days </w:delText>
        </w:r>
        <w:r w:rsidDel="005E2EA4">
          <w:delText>between the deployment start and end dates</w:delText>
        </w:r>
        <w:r w:rsidRPr="00ED7666" w:rsidDel="005E2EA4">
          <w:delText>.</w:delText>
        </w:r>
        <w:r w:rsidDel="005E2EA4">
          <w:br/>
        </w:r>
        <w:r w:rsidRPr="00ED7666" w:rsidDel="005E2EA4">
          <w:rPr>
            <w:b/>
          </w:rPr>
          <w:delText>‘</w:delText>
        </w:r>
        <w:r w:rsidDel="005E2EA4">
          <w:rPr>
            <w:b/>
          </w:rPr>
          <w:delText>T</w:delText>
        </w:r>
        <w:r w:rsidRPr="00ED7666" w:rsidDel="005E2EA4">
          <w:rPr>
            <w:b/>
          </w:rPr>
          <w:delText xml:space="preserve">ime to </w:delText>
        </w:r>
        <w:r w:rsidDel="005E2EA4">
          <w:rPr>
            <w:b/>
          </w:rPr>
          <w:delText>upload</w:delText>
        </w:r>
        <w:r w:rsidRPr="00ED7666" w:rsidDel="005E2EA4">
          <w:rPr>
            <w:b/>
          </w:rPr>
          <w:delText xml:space="preserve"> data’</w:delText>
        </w:r>
        <w:r w:rsidRPr="00ED7666" w:rsidDel="005E2EA4">
          <w:delText xml:space="preserve">: </w:delText>
        </w:r>
        <w:r w:rsidDel="005E2EA4">
          <w:delText>N</w:delText>
        </w:r>
        <w:r w:rsidRPr="00ED7666" w:rsidDel="005E2EA4">
          <w:delText xml:space="preserve">umber of days necessary to </w:delText>
        </w:r>
        <w:r w:rsidDel="005E2EA4">
          <w:delText>process and upload data onto the eMII server.</w:delText>
        </w:r>
        <w:r w:rsidDel="005E2EA4">
          <w:br/>
        </w:r>
        <w:r w:rsidRPr="00ED7666" w:rsidDel="005E2EA4">
          <w:rPr>
            <w:b/>
          </w:rPr>
          <w:delText>‘</w:delText>
        </w:r>
        <w:r w:rsidDel="005E2EA4">
          <w:rPr>
            <w:b/>
          </w:rPr>
          <w:delText>T</w:delText>
        </w:r>
        <w:r w:rsidRPr="00ED7666" w:rsidDel="005E2EA4">
          <w:rPr>
            <w:b/>
          </w:rPr>
          <w:delText xml:space="preserve">ime to </w:delText>
        </w:r>
        <w:r w:rsidDel="005E2EA4">
          <w:rPr>
            <w:b/>
          </w:rPr>
          <w:delText>publish data</w:delText>
        </w:r>
        <w:r w:rsidRPr="00ED7666" w:rsidDel="005E2EA4">
          <w:rPr>
            <w:b/>
          </w:rPr>
          <w:delText>’:</w:delText>
        </w:r>
        <w:r w:rsidRPr="00ED7666" w:rsidDel="005E2EA4">
          <w:delText xml:space="preserve"> </w:delText>
        </w:r>
        <w:r w:rsidDel="005E2EA4">
          <w:delText>N</w:delText>
        </w:r>
        <w:r w:rsidRPr="00ED7666" w:rsidDel="005E2EA4">
          <w:delText>umber of days necessary to make data available through Opendap and the IMOS portal</w:delText>
        </w:r>
        <w:r w:rsidDel="005E2EA4">
          <w:delText xml:space="preserve"> from the date the data is on the eMII server</w:delText>
        </w:r>
        <w:r w:rsidRPr="00ED7666" w:rsidDel="005E2EA4">
          <w:br/>
        </w:r>
        <w:r w:rsidDel="005E2EA4">
          <w:rPr>
            <w:b/>
          </w:rPr>
          <w:delText xml:space="preserve">ANFOG: </w:delText>
        </w:r>
        <w:r w:rsidDel="005E2EA4">
          <w:delText>Australian National Facility for Ocean Gliders (</w:delText>
        </w:r>
        <w:r w:rsidR="002A3EDC" w:rsidDel="005E2EA4">
          <w:fldChar w:fldCharType="begin"/>
        </w:r>
        <w:r w:rsidR="002A3EDC" w:rsidDel="005E2EA4">
          <w:delInstrText xml:space="preserve"> HYPERLINK "http://imos.org.au/anfog.html" </w:delInstrText>
        </w:r>
        <w:r w:rsidR="002A3EDC" w:rsidDel="005E2EA4">
          <w:fldChar w:fldCharType="separate"/>
        </w:r>
        <w:r w:rsidRPr="003E29FC" w:rsidDel="005E2EA4">
          <w:rPr>
            <w:rStyle w:val="Hyperlink"/>
          </w:rPr>
          <w:delText>http://imos.org.au/anfog.html</w:delText>
        </w:r>
        <w:r w:rsidR="002A3EDC" w:rsidDel="005E2EA4">
          <w:rPr>
            <w:rStyle w:val="Hyperlink"/>
          </w:rPr>
          <w:fldChar w:fldCharType="end"/>
        </w:r>
        <w:r w:rsidDel="005E2EA4">
          <w:delText>).</w:delText>
        </w:r>
      </w:del>
    </w:p>
    <w:p w14:paraId="6166222E" w14:textId="6836ADD3" w:rsidR="005009C2" w:rsidDel="005E2EA4" w:rsidRDefault="005009C2">
      <w:pPr>
        <w:rPr>
          <w:del w:id="431" w:author="Xavier Hoenner" w:date="2014-04-30T15:09:00Z"/>
        </w:rPr>
      </w:pPr>
    </w:p>
    <w:p w14:paraId="263A371F" w14:textId="14B76979" w:rsidR="005009C2" w:rsidDel="005E2EA4" w:rsidRDefault="005009C2">
      <w:pPr>
        <w:rPr>
          <w:del w:id="432" w:author="Xavier Hoenner" w:date="2014-04-30T15:09:00Z"/>
        </w:rPr>
        <w:pPrChange w:id="433" w:author="Xavier Hoenner" w:date="2014-04-30T15:09:00Z">
          <w:pPr>
            <w:pStyle w:val="Heading3"/>
          </w:pPr>
        </w:pPrChange>
      </w:pPr>
      <w:del w:id="434" w:author="Xavier Hoenner" w:date="2014-04-30T15:09:00Z">
        <w:r w:rsidDel="005E2EA4">
          <w:delText>Template</w:delText>
        </w:r>
      </w:del>
    </w:p>
    <w:tbl>
      <w:tblPr>
        <w:tblStyle w:val="TableGrid"/>
        <w:tblW w:w="10604" w:type="dxa"/>
        <w:jc w:val="center"/>
        <w:tblLayout w:type="fixed"/>
        <w:tblLook w:val="04A0" w:firstRow="1" w:lastRow="0" w:firstColumn="1" w:lastColumn="0" w:noHBand="0" w:noVBand="1"/>
      </w:tblPr>
      <w:tblGrid>
        <w:gridCol w:w="967"/>
        <w:gridCol w:w="757"/>
        <w:gridCol w:w="957"/>
        <w:gridCol w:w="957"/>
        <w:gridCol w:w="757"/>
        <w:gridCol w:w="757"/>
        <w:gridCol w:w="673"/>
        <w:gridCol w:w="1275"/>
        <w:gridCol w:w="1752"/>
        <w:gridCol w:w="1752"/>
      </w:tblGrid>
      <w:tr w:rsidR="004C6B83" w:rsidDel="005E2EA4" w14:paraId="75595FEA" w14:textId="7B31C930" w:rsidTr="004C6B83">
        <w:trPr>
          <w:jc w:val="center"/>
          <w:del w:id="435" w:author="Xavier Hoenner" w:date="2014-04-30T15:09:00Z"/>
        </w:trPr>
        <w:tc>
          <w:tcPr>
            <w:tcW w:w="967" w:type="dxa"/>
            <w:vAlign w:val="center"/>
          </w:tcPr>
          <w:p w14:paraId="22617622" w14:textId="0BF3EBD2" w:rsidR="004C6B83" w:rsidRPr="0025464E" w:rsidDel="005E2EA4" w:rsidRDefault="004C6B83">
            <w:pPr>
              <w:rPr>
                <w:del w:id="436" w:author="Xavier Hoenner" w:date="2014-04-30T15:09:00Z"/>
                <w:b/>
                <w:sz w:val="24"/>
              </w:rPr>
              <w:pPrChange w:id="437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38" w:author="Xavier Hoenner" w:date="2014-04-30T15:09:00Z">
              <w:r w:rsidDel="005E2EA4">
                <w:rPr>
                  <w:b/>
                </w:rPr>
                <w:delText>deployment_id</w:delText>
              </w:r>
            </w:del>
          </w:p>
        </w:tc>
        <w:tc>
          <w:tcPr>
            <w:tcW w:w="757" w:type="dxa"/>
            <w:vAlign w:val="center"/>
          </w:tcPr>
          <w:p w14:paraId="0FFDAFFA" w14:textId="5394BEA5" w:rsidR="004C6B83" w:rsidRPr="0025464E" w:rsidDel="005E2EA4" w:rsidRDefault="004C6B83">
            <w:pPr>
              <w:rPr>
                <w:del w:id="439" w:author="Xavier Hoenner" w:date="2014-04-30T15:09:00Z"/>
                <w:b/>
              </w:rPr>
              <w:pPrChange w:id="440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41" w:author="Xavier Hoenner" w:date="2014-04-30T15:09:00Z">
              <w:r w:rsidDel="005E2EA4">
                <w:rPr>
                  <w:b/>
                </w:rPr>
                <w:delText>lat_range</w:delText>
              </w:r>
            </w:del>
          </w:p>
        </w:tc>
        <w:tc>
          <w:tcPr>
            <w:tcW w:w="957" w:type="dxa"/>
            <w:vAlign w:val="center"/>
          </w:tcPr>
          <w:p w14:paraId="1254B116" w14:textId="3C568EFA" w:rsidR="004C6B83" w:rsidRPr="0025464E" w:rsidDel="005E2EA4" w:rsidRDefault="004C6B83">
            <w:pPr>
              <w:rPr>
                <w:del w:id="442" w:author="Xavier Hoenner" w:date="2014-04-30T15:09:00Z"/>
                <w:b/>
              </w:rPr>
              <w:pPrChange w:id="443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44" w:author="Xavier Hoenner" w:date="2014-04-30T15:09:00Z">
              <w:r w:rsidDel="005E2EA4">
                <w:rPr>
                  <w:b/>
                </w:rPr>
                <w:delText>lon_range</w:delText>
              </w:r>
            </w:del>
          </w:p>
        </w:tc>
        <w:tc>
          <w:tcPr>
            <w:tcW w:w="957" w:type="dxa"/>
            <w:vAlign w:val="center"/>
          </w:tcPr>
          <w:p w14:paraId="561A535C" w14:textId="2D0493F9" w:rsidR="004C6B83" w:rsidRPr="0025464E" w:rsidDel="005E2EA4" w:rsidRDefault="004C6B83">
            <w:pPr>
              <w:rPr>
                <w:del w:id="445" w:author="Xavier Hoenner" w:date="2014-04-30T15:09:00Z"/>
                <w:b/>
              </w:rPr>
              <w:pPrChange w:id="446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47" w:author="Xavier Hoenner" w:date="2014-04-30T15:09:00Z">
              <w:r w:rsidDel="005E2EA4">
                <w:rPr>
                  <w:b/>
                </w:rPr>
                <w:delText>max_depth</w:delText>
              </w:r>
            </w:del>
          </w:p>
        </w:tc>
        <w:tc>
          <w:tcPr>
            <w:tcW w:w="757" w:type="dxa"/>
            <w:vAlign w:val="center"/>
          </w:tcPr>
          <w:p w14:paraId="4AFCDD5E" w14:textId="532D937B" w:rsidR="004C6B83" w:rsidDel="005E2EA4" w:rsidRDefault="004C6B83">
            <w:pPr>
              <w:rPr>
                <w:del w:id="448" w:author="Xavier Hoenner" w:date="2014-04-30T15:09:00Z"/>
                <w:b/>
              </w:rPr>
              <w:pPrChange w:id="449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50" w:author="Xavier Hoenner" w:date="2014-04-30T15:09:00Z">
              <w:r w:rsidDel="005E2EA4">
                <w:rPr>
                  <w:b/>
                </w:rPr>
                <w:delText>qc_data</w:delText>
              </w:r>
            </w:del>
          </w:p>
        </w:tc>
        <w:tc>
          <w:tcPr>
            <w:tcW w:w="757" w:type="dxa"/>
            <w:vAlign w:val="center"/>
          </w:tcPr>
          <w:p w14:paraId="61C53D08" w14:textId="3D12C71E" w:rsidR="004C6B83" w:rsidRPr="0025464E" w:rsidDel="005E2EA4" w:rsidRDefault="004C6B83">
            <w:pPr>
              <w:rPr>
                <w:del w:id="451" w:author="Xavier Hoenner" w:date="2014-04-30T15:09:00Z"/>
                <w:b/>
              </w:rPr>
              <w:pPrChange w:id="452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53" w:author="Xavier Hoenner" w:date="2014-04-30T15:09:00Z">
              <w:r w:rsidDel="005E2EA4">
                <w:rPr>
                  <w:b/>
                </w:rPr>
                <w:delText>start_date</w:delText>
              </w:r>
            </w:del>
          </w:p>
        </w:tc>
        <w:tc>
          <w:tcPr>
            <w:tcW w:w="673" w:type="dxa"/>
            <w:vAlign w:val="center"/>
          </w:tcPr>
          <w:p w14:paraId="66C34C99" w14:textId="4C4685CF" w:rsidR="004C6B83" w:rsidRPr="0025464E" w:rsidDel="005E2EA4" w:rsidRDefault="004C6B83">
            <w:pPr>
              <w:rPr>
                <w:del w:id="454" w:author="Xavier Hoenner" w:date="2014-04-30T15:09:00Z"/>
                <w:b/>
              </w:rPr>
              <w:pPrChange w:id="455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56" w:author="Xavier Hoenner" w:date="2014-04-30T15:09:00Z">
              <w:r w:rsidDel="005E2EA4">
                <w:rPr>
                  <w:b/>
                </w:rPr>
                <w:delText>end_date</w:delText>
              </w:r>
            </w:del>
          </w:p>
        </w:tc>
        <w:tc>
          <w:tcPr>
            <w:tcW w:w="1275" w:type="dxa"/>
            <w:vAlign w:val="center"/>
          </w:tcPr>
          <w:p w14:paraId="6D5E6A9D" w14:textId="29DEB5DF" w:rsidR="004C6B83" w:rsidRPr="0025464E" w:rsidDel="005E2EA4" w:rsidRDefault="004C6B83">
            <w:pPr>
              <w:rPr>
                <w:del w:id="457" w:author="Xavier Hoenner" w:date="2014-04-30T15:09:00Z"/>
                <w:b/>
              </w:rPr>
              <w:pPrChange w:id="458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59" w:author="Xavier Hoenner" w:date="2014-04-30T15:09:00Z">
              <w:r w:rsidDel="005E2EA4">
                <w:rPr>
                  <w:b/>
                </w:rPr>
                <w:delText>coverage_duration</w:delText>
              </w:r>
            </w:del>
          </w:p>
        </w:tc>
        <w:tc>
          <w:tcPr>
            <w:tcW w:w="1752" w:type="dxa"/>
            <w:vAlign w:val="center"/>
          </w:tcPr>
          <w:p w14:paraId="5A2CEB7D" w14:textId="5FF3E21C" w:rsidR="004C6B83" w:rsidDel="005E2EA4" w:rsidRDefault="004C6B83">
            <w:pPr>
              <w:rPr>
                <w:del w:id="460" w:author="Xavier Hoenner" w:date="2014-04-30T15:09:00Z"/>
                <w:b/>
              </w:rPr>
              <w:pPrChange w:id="461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62" w:author="Xavier Hoenner" w:date="2014-04-30T15:09:00Z">
              <w:r w:rsidDel="005E2EA4">
                <w:rPr>
                  <w:b/>
                </w:rPr>
                <w:delText>days_to_process_and_upload</w:delText>
              </w:r>
            </w:del>
          </w:p>
        </w:tc>
        <w:tc>
          <w:tcPr>
            <w:tcW w:w="1752" w:type="dxa"/>
            <w:vAlign w:val="center"/>
          </w:tcPr>
          <w:p w14:paraId="08530E54" w14:textId="2A362B8F" w:rsidR="004C6B83" w:rsidDel="005E2EA4" w:rsidRDefault="004C6B83">
            <w:pPr>
              <w:rPr>
                <w:del w:id="463" w:author="Xavier Hoenner" w:date="2014-04-30T15:09:00Z"/>
                <w:b/>
              </w:rPr>
              <w:pPrChange w:id="464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65" w:author="Xavier Hoenner" w:date="2014-04-30T15:09:00Z">
              <w:r w:rsidDel="005E2EA4">
                <w:rPr>
                  <w:b/>
                </w:rPr>
                <w:delText>days_to_make_public</w:delText>
              </w:r>
            </w:del>
          </w:p>
        </w:tc>
      </w:tr>
      <w:tr w:rsidR="004C6B83" w:rsidDel="005E2EA4" w14:paraId="35A53826" w14:textId="31D620B4" w:rsidTr="004C6B83">
        <w:trPr>
          <w:jc w:val="center"/>
          <w:del w:id="466" w:author="Xavier Hoenner" w:date="2014-04-30T15:09:00Z"/>
        </w:trPr>
        <w:tc>
          <w:tcPr>
            <w:tcW w:w="967" w:type="dxa"/>
            <w:vAlign w:val="center"/>
          </w:tcPr>
          <w:p w14:paraId="00C18514" w14:textId="40003824" w:rsidR="004C6B83" w:rsidDel="005E2EA4" w:rsidRDefault="004C6B83">
            <w:pPr>
              <w:rPr>
                <w:del w:id="467" w:author="Xavier Hoenner" w:date="2014-04-30T15:09:00Z"/>
              </w:rPr>
              <w:pPrChange w:id="468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69" w:author="Xavier Hoenner" w:date="2014-04-30T15:09:00Z">
              <w:r w:rsidDel="005E2EA4">
                <w:delText>Deployment code</w:delText>
              </w:r>
            </w:del>
          </w:p>
        </w:tc>
        <w:tc>
          <w:tcPr>
            <w:tcW w:w="757" w:type="dxa"/>
            <w:vAlign w:val="center"/>
          </w:tcPr>
          <w:p w14:paraId="1B1B077E" w14:textId="637680BD" w:rsidR="004C6B83" w:rsidDel="005E2EA4" w:rsidRDefault="004C6B83">
            <w:pPr>
              <w:rPr>
                <w:del w:id="470" w:author="Xavier Hoenner" w:date="2014-04-30T15:09:00Z"/>
              </w:rPr>
              <w:pPrChange w:id="471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72" w:author="Xavier Hoenner" w:date="2014-04-30T15:09:00Z">
              <w:r w:rsidDel="005E2EA4">
                <w:delText>Latitudinal range</w:delText>
              </w:r>
            </w:del>
          </w:p>
        </w:tc>
        <w:tc>
          <w:tcPr>
            <w:tcW w:w="957" w:type="dxa"/>
            <w:vAlign w:val="center"/>
          </w:tcPr>
          <w:p w14:paraId="76FB1B3A" w14:textId="5435AD53" w:rsidR="004C6B83" w:rsidDel="005E2EA4" w:rsidRDefault="004C6B83">
            <w:pPr>
              <w:rPr>
                <w:del w:id="473" w:author="Xavier Hoenner" w:date="2014-04-30T15:09:00Z"/>
              </w:rPr>
              <w:pPrChange w:id="474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75" w:author="Xavier Hoenner" w:date="2014-04-30T15:09:00Z">
              <w:r w:rsidDel="005E2EA4">
                <w:delText>Longitudinal range</w:delText>
              </w:r>
            </w:del>
          </w:p>
        </w:tc>
        <w:tc>
          <w:tcPr>
            <w:tcW w:w="957" w:type="dxa"/>
            <w:vAlign w:val="center"/>
          </w:tcPr>
          <w:p w14:paraId="1A507D17" w14:textId="2A471AC0" w:rsidR="004C6B83" w:rsidDel="005E2EA4" w:rsidRDefault="004C6B83">
            <w:pPr>
              <w:rPr>
                <w:del w:id="476" w:author="Xavier Hoenner" w:date="2014-04-30T15:09:00Z"/>
              </w:rPr>
              <w:pPrChange w:id="477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78" w:author="Xavier Hoenner" w:date="2014-04-30T15:09:00Z">
              <w:r w:rsidDel="005E2EA4">
                <w:delText>Maximum depth</w:delText>
              </w:r>
            </w:del>
          </w:p>
        </w:tc>
        <w:tc>
          <w:tcPr>
            <w:tcW w:w="757" w:type="dxa"/>
            <w:vAlign w:val="center"/>
          </w:tcPr>
          <w:p w14:paraId="1CDBA4B6" w14:textId="04DA0A2D" w:rsidR="004C6B83" w:rsidDel="005E2EA4" w:rsidRDefault="004C6B83">
            <w:pPr>
              <w:rPr>
                <w:del w:id="479" w:author="Xavier Hoenner" w:date="2014-04-30T15:09:00Z"/>
              </w:rPr>
              <w:pPrChange w:id="480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81" w:author="Xavier Hoenner" w:date="2014-04-30T15:09:00Z">
              <w:r w:rsidDel="005E2EA4">
                <w:delText>QC’d data</w:delText>
              </w:r>
            </w:del>
          </w:p>
        </w:tc>
        <w:tc>
          <w:tcPr>
            <w:tcW w:w="757" w:type="dxa"/>
            <w:vAlign w:val="center"/>
          </w:tcPr>
          <w:p w14:paraId="314AAD4A" w14:textId="3BC50C55" w:rsidR="004C6B83" w:rsidDel="005E2EA4" w:rsidRDefault="004C6B83">
            <w:pPr>
              <w:rPr>
                <w:del w:id="482" w:author="Xavier Hoenner" w:date="2014-04-30T15:09:00Z"/>
              </w:rPr>
              <w:pPrChange w:id="483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84" w:author="Xavier Hoenner" w:date="2014-04-30T15:09:00Z">
              <w:r w:rsidDel="005E2EA4">
                <w:delText>Start</w:delText>
              </w:r>
            </w:del>
          </w:p>
        </w:tc>
        <w:tc>
          <w:tcPr>
            <w:tcW w:w="673" w:type="dxa"/>
            <w:vAlign w:val="center"/>
          </w:tcPr>
          <w:p w14:paraId="18E6BB30" w14:textId="1176E443" w:rsidR="004C6B83" w:rsidDel="005E2EA4" w:rsidRDefault="004C6B83">
            <w:pPr>
              <w:rPr>
                <w:del w:id="485" w:author="Xavier Hoenner" w:date="2014-04-30T15:09:00Z"/>
              </w:rPr>
              <w:pPrChange w:id="486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87" w:author="Xavier Hoenner" w:date="2014-04-30T15:09:00Z">
              <w:r w:rsidDel="005E2EA4">
                <w:delText>End</w:delText>
              </w:r>
            </w:del>
          </w:p>
        </w:tc>
        <w:tc>
          <w:tcPr>
            <w:tcW w:w="1275" w:type="dxa"/>
            <w:vAlign w:val="center"/>
          </w:tcPr>
          <w:p w14:paraId="66A7E8F7" w14:textId="191F877A" w:rsidR="004C6B83" w:rsidDel="005E2EA4" w:rsidRDefault="004C6B83">
            <w:pPr>
              <w:rPr>
                <w:del w:id="488" w:author="Xavier Hoenner" w:date="2014-04-30T15:09:00Z"/>
              </w:rPr>
              <w:pPrChange w:id="489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90" w:author="Xavier Hoenner" w:date="2014-04-30T15:09:00Z">
              <w:r w:rsidDel="005E2EA4">
                <w:delText>Time coverage (days)</w:delText>
              </w:r>
            </w:del>
          </w:p>
        </w:tc>
        <w:tc>
          <w:tcPr>
            <w:tcW w:w="1752" w:type="dxa"/>
            <w:vAlign w:val="center"/>
          </w:tcPr>
          <w:p w14:paraId="52A14557" w14:textId="699D2271" w:rsidR="004C6B83" w:rsidDel="005E2EA4" w:rsidRDefault="004C6B83">
            <w:pPr>
              <w:rPr>
                <w:del w:id="491" w:author="Xavier Hoenner" w:date="2014-04-30T15:09:00Z"/>
              </w:rPr>
              <w:pPrChange w:id="492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93" w:author="Xavier Hoenner" w:date="2014-04-30T15:09:00Z">
              <w:r w:rsidDel="005E2EA4">
                <w:delText>Time to upload data (days)</w:delText>
              </w:r>
            </w:del>
          </w:p>
        </w:tc>
        <w:tc>
          <w:tcPr>
            <w:tcW w:w="1752" w:type="dxa"/>
            <w:vAlign w:val="center"/>
          </w:tcPr>
          <w:p w14:paraId="0FEDECE1" w14:textId="4C3F420F" w:rsidR="004C6B83" w:rsidDel="005E2EA4" w:rsidRDefault="004C6B83">
            <w:pPr>
              <w:rPr>
                <w:del w:id="494" w:author="Xavier Hoenner" w:date="2014-04-30T15:09:00Z"/>
              </w:rPr>
              <w:pPrChange w:id="495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496" w:author="Xavier Hoenner" w:date="2014-04-30T15:09:00Z">
              <w:r w:rsidDel="005E2EA4">
                <w:delText>Time to publish data (days)</w:delText>
              </w:r>
            </w:del>
          </w:p>
        </w:tc>
      </w:tr>
      <w:tr w:rsidR="004C6B83" w:rsidDel="005E2EA4" w14:paraId="11A66D5A" w14:textId="74995E67" w:rsidTr="004C6B83">
        <w:trPr>
          <w:jc w:val="center"/>
          <w:del w:id="497" w:author="Xavier Hoenner" w:date="2014-04-30T15:09:00Z"/>
        </w:trPr>
        <w:tc>
          <w:tcPr>
            <w:tcW w:w="10604" w:type="dxa"/>
            <w:gridSpan w:val="10"/>
            <w:shd w:val="clear" w:color="auto" w:fill="595959" w:themeFill="text1" w:themeFillTint="A6"/>
            <w:vAlign w:val="center"/>
          </w:tcPr>
          <w:p w14:paraId="1E67DD6D" w14:textId="7EB15867" w:rsidR="004C6B83" w:rsidDel="005E2EA4" w:rsidRDefault="004C6B83">
            <w:pPr>
              <w:rPr>
                <w:del w:id="498" w:author="Xavier Hoenner" w:date="2014-04-30T15:09:00Z"/>
              </w:rPr>
              <w:pPrChange w:id="499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  <w:del w:id="500" w:author="Xavier Hoenner" w:date="2014-04-30T15:09:00Z">
              <w:r w:rsidDel="005E2EA4">
                <w:delText>Headers = ‘glider_type’</w:delText>
              </w:r>
            </w:del>
          </w:p>
        </w:tc>
      </w:tr>
      <w:tr w:rsidR="004C6B83" w:rsidDel="005E2EA4" w14:paraId="634E94FE" w14:textId="12936B3D" w:rsidTr="004C6B83">
        <w:trPr>
          <w:jc w:val="center"/>
          <w:del w:id="501" w:author="Xavier Hoenner" w:date="2014-04-30T15:09:00Z"/>
        </w:trPr>
        <w:tc>
          <w:tcPr>
            <w:tcW w:w="10604" w:type="dxa"/>
            <w:gridSpan w:val="10"/>
            <w:shd w:val="clear" w:color="auto" w:fill="BFBFBF" w:themeFill="background1" w:themeFillShade="BF"/>
            <w:vAlign w:val="center"/>
          </w:tcPr>
          <w:p w14:paraId="38BDC580" w14:textId="3AC78057" w:rsidR="004C6B83" w:rsidDel="005E2EA4" w:rsidRDefault="004C6B83">
            <w:pPr>
              <w:rPr>
                <w:del w:id="502" w:author="Xavier Hoenner" w:date="2014-04-30T15:09:00Z"/>
              </w:rPr>
              <w:pPrChange w:id="503" w:author="Xavier Hoenner" w:date="2014-04-30T15:09:00Z">
                <w:pPr>
                  <w:spacing w:after="200" w:line="276" w:lineRule="auto"/>
                </w:pPr>
              </w:pPrChange>
            </w:pPr>
            <w:del w:id="504" w:author="Xavier Hoenner" w:date="2014-04-30T15:09:00Z">
              <w:r w:rsidDel="005E2EA4">
                <w:delText>Sub-headers = ‘platform’</w:delText>
              </w:r>
            </w:del>
          </w:p>
        </w:tc>
      </w:tr>
      <w:tr w:rsidR="004C6B83" w:rsidDel="005E2EA4" w14:paraId="20AE46BE" w14:textId="2F4E51FB" w:rsidTr="004C6B83">
        <w:trPr>
          <w:jc w:val="center"/>
          <w:del w:id="505" w:author="Xavier Hoenner" w:date="2014-04-30T15:09:00Z"/>
        </w:trPr>
        <w:tc>
          <w:tcPr>
            <w:tcW w:w="967" w:type="dxa"/>
            <w:vAlign w:val="center"/>
          </w:tcPr>
          <w:p w14:paraId="58B6B7C7" w14:textId="3C85D0A3" w:rsidR="004C6B83" w:rsidDel="005E2EA4" w:rsidRDefault="004C6B83">
            <w:pPr>
              <w:rPr>
                <w:del w:id="506" w:author="Xavier Hoenner" w:date="2014-04-30T15:09:00Z"/>
                <w:sz w:val="24"/>
              </w:rPr>
              <w:pPrChange w:id="507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74B52F85" w14:textId="74A1D002" w:rsidR="004C6B83" w:rsidDel="005E2EA4" w:rsidRDefault="004C6B83">
            <w:pPr>
              <w:rPr>
                <w:del w:id="508" w:author="Xavier Hoenner" w:date="2014-04-30T15:09:00Z"/>
                <w:sz w:val="24"/>
              </w:rPr>
              <w:pPrChange w:id="509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57" w:type="dxa"/>
            <w:vAlign w:val="center"/>
          </w:tcPr>
          <w:p w14:paraId="65ED0689" w14:textId="7EB5D1E9" w:rsidR="004C6B83" w:rsidDel="005E2EA4" w:rsidRDefault="004C6B83">
            <w:pPr>
              <w:rPr>
                <w:del w:id="510" w:author="Xavier Hoenner" w:date="2014-04-30T15:09:00Z"/>
                <w:sz w:val="24"/>
              </w:rPr>
              <w:pPrChange w:id="511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57" w:type="dxa"/>
            <w:vAlign w:val="center"/>
          </w:tcPr>
          <w:p w14:paraId="5120B479" w14:textId="2042DB25" w:rsidR="004C6B83" w:rsidDel="005E2EA4" w:rsidRDefault="004C6B83">
            <w:pPr>
              <w:rPr>
                <w:del w:id="512" w:author="Xavier Hoenner" w:date="2014-04-30T15:09:00Z"/>
                <w:sz w:val="24"/>
              </w:rPr>
              <w:pPrChange w:id="513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6EB865B6" w14:textId="3FDDEBE4" w:rsidR="004C6B83" w:rsidDel="005E2EA4" w:rsidRDefault="004C6B83">
            <w:pPr>
              <w:rPr>
                <w:del w:id="514" w:author="Xavier Hoenner" w:date="2014-04-30T15:09:00Z"/>
                <w:sz w:val="24"/>
              </w:rPr>
              <w:pPrChange w:id="515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3322FC91" w14:textId="3FAF4E50" w:rsidR="004C6B83" w:rsidDel="005E2EA4" w:rsidRDefault="004C6B83">
            <w:pPr>
              <w:rPr>
                <w:del w:id="516" w:author="Xavier Hoenner" w:date="2014-04-30T15:09:00Z"/>
                <w:sz w:val="24"/>
              </w:rPr>
              <w:pPrChange w:id="517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73" w:type="dxa"/>
            <w:vAlign w:val="center"/>
          </w:tcPr>
          <w:p w14:paraId="60400D7B" w14:textId="435C2DA7" w:rsidR="004C6B83" w:rsidDel="005E2EA4" w:rsidRDefault="004C6B83">
            <w:pPr>
              <w:rPr>
                <w:del w:id="518" w:author="Xavier Hoenner" w:date="2014-04-30T15:09:00Z"/>
                <w:sz w:val="24"/>
              </w:rPr>
              <w:pPrChange w:id="519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275" w:type="dxa"/>
          </w:tcPr>
          <w:p w14:paraId="14521A7A" w14:textId="42502A4C" w:rsidR="004C6B83" w:rsidDel="005E2EA4" w:rsidRDefault="004C6B83">
            <w:pPr>
              <w:rPr>
                <w:del w:id="520" w:author="Xavier Hoenner" w:date="2014-04-30T15:09:00Z"/>
                <w:sz w:val="24"/>
              </w:rPr>
              <w:pPrChange w:id="521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752" w:type="dxa"/>
          </w:tcPr>
          <w:p w14:paraId="2CCE784A" w14:textId="18737C27" w:rsidR="004C6B83" w:rsidDel="005E2EA4" w:rsidRDefault="004C6B83">
            <w:pPr>
              <w:rPr>
                <w:del w:id="522" w:author="Xavier Hoenner" w:date="2014-04-30T15:09:00Z"/>
                <w:sz w:val="24"/>
              </w:rPr>
              <w:pPrChange w:id="523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752" w:type="dxa"/>
            <w:vAlign w:val="center"/>
          </w:tcPr>
          <w:p w14:paraId="07E96AAE" w14:textId="216EB624" w:rsidR="004C6B83" w:rsidDel="005E2EA4" w:rsidRDefault="004C6B83">
            <w:pPr>
              <w:rPr>
                <w:del w:id="524" w:author="Xavier Hoenner" w:date="2014-04-30T15:09:00Z"/>
                <w:sz w:val="24"/>
              </w:rPr>
              <w:pPrChange w:id="525" w:author="Xavier Hoenner" w:date="2014-04-30T15:09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58DC9CF8" w14:textId="77777777" w:rsidR="00905C8D" w:rsidRDefault="00905C8D">
      <w:pPr>
        <w:rPr>
          <w:szCs w:val="24"/>
        </w:rPr>
      </w:pPr>
    </w:p>
    <w:sectPr w:rsidR="00905C8D" w:rsidSect="000E518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Xavier Hoenner" w:date="2014-04-30T15:10:00Z" w:initials="XH">
    <w:p w14:paraId="07EE2200" w14:textId="2C3BB081" w:rsidR="005E2EA4" w:rsidRDefault="005E2EA4">
      <w:pPr>
        <w:pStyle w:val="CommentText"/>
      </w:pPr>
      <w:ins w:id="3" w:author="Xavier Hoenner" w:date="2014-04-30T15:09:00Z">
        <w:r>
          <w:rPr>
            <w:rStyle w:val="CommentReference"/>
          </w:rPr>
          <w:annotationRef/>
        </w:r>
      </w:ins>
      <w:r>
        <w:t xml:space="preserve">As we’re not using a manual table anymore for reporting, there won’t be any missing info report from now on.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3E7D49" w14:textId="77777777" w:rsidR="002A3EDC" w:rsidRDefault="002A3EDC" w:rsidP="00565E46">
      <w:pPr>
        <w:spacing w:after="0" w:line="240" w:lineRule="auto"/>
      </w:pPr>
      <w:r>
        <w:separator/>
      </w:r>
    </w:p>
  </w:endnote>
  <w:endnote w:type="continuationSeparator" w:id="0">
    <w:p w14:paraId="2807F4A6" w14:textId="77777777" w:rsidR="002A3EDC" w:rsidRDefault="002A3EDC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95053" w14:textId="77777777" w:rsidR="0033506F" w:rsidRDefault="0033506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84BC1" w14:textId="77777777" w:rsidR="0033506F" w:rsidRDefault="0033506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9D7A5" w14:textId="77777777" w:rsidR="0033506F" w:rsidRDefault="0033506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7ECDE8" w14:textId="77777777" w:rsidR="002A3EDC" w:rsidRDefault="002A3EDC" w:rsidP="00565E46">
      <w:pPr>
        <w:spacing w:after="0" w:line="240" w:lineRule="auto"/>
      </w:pPr>
      <w:r>
        <w:separator/>
      </w:r>
    </w:p>
  </w:footnote>
  <w:footnote w:type="continuationSeparator" w:id="0">
    <w:p w14:paraId="2F8696CB" w14:textId="77777777" w:rsidR="002A3EDC" w:rsidRDefault="002A3EDC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59C35" w14:textId="77777777" w:rsidR="0033506F" w:rsidRDefault="0033506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3CDA9" w14:textId="6A0E40E4" w:rsidR="002A3EDC" w:rsidRDefault="002A3EDC">
    <w:pPr>
      <w:pStyle w:val="Header"/>
    </w:pPr>
    <w:r>
      <w:t xml:space="preserve">ANFOG – Report templates – </w:t>
    </w:r>
    <w:del w:id="526" w:author="Xavier Hoenner" w:date="2013-07-11T14:57:00Z">
      <w:r w:rsidDel="00543884">
        <w:delText>28/05</w:delText>
      </w:r>
    </w:del>
    <w:ins w:id="527" w:author="Xavier Hoenner" w:date="2014-07-02T15:08:00Z">
      <w:r w:rsidR="0033506F">
        <w:fldChar w:fldCharType="begin"/>
      </w:r>
      <w:r w:rsidR="0033506F">
        <w:instrText xml:space="preserve"> TIME \@ "d/MM/yyyy" </w:instrText>
      </w:r>
    </w:ins>
    <w:r w:rsidR="0033506F">
      <w:fldChar w:fldCharType="separate"/>
    </w:r>
    <w:ins w:id="528" w:author="Xavier Hoenner" w:date="2014-07-02T15:08:00Z">
      <w:r w:rsidR="0033506F">
        <w:rPr>
          <w:noProof/>
        </w:rPr>
        <w:t>2/07/2014</w:t>
      </w:r>
      <w:r w:rsidR="0033506F">
        <w:fldChar w:fldCharType="end"/>
      </w:r>
    </w:ins>
    <w:bookmarkStart w:id="529" w:name="_GoBack"/>
    <w:bookmarkEnd w:id="529"/>
    <w:del w:id="530" w:author="Xavier Hoenner" w:date="2014-04-30T14:46:00Z">
      <w:r w:rsidDel="008C2101">
        <w:delText>/2013</w:delText>
      </w:r>
    </w:del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0F114A" w14:textId="77777777" w:rsidR="0033506F" w:rsidRDefault="003350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23257"/>
    <w:rsid w:val="0002555C"/>
    <w:rsid w:val="000255A8"/>
    <w:rsid w:val="00066848"/>
    <w:rsid w:val="00075A57"/>
    <w:rsid w:val="00092A51"/>
    <w:rsid w:val="000C7511"/>
    <w:rsid w:val="000D2406"/>
    <w:rsid w:val="000E518A"/>
    <w:rsid w:val="00111B8B"/>
    <w:rsid w:val="00117004"/>
    <w:rsid w:val="0011784D"/>
    <w:rsid w:val="0013065A"/>
    <w:rsid w:val="001329D2"/>
    <w:rsid w:val="00136D45"/>
    <w:rsid w:val="00167246"/>
    <w:rsid w:val="0018347A"/>
    <w:rsid w:val="0018382F"/>
    <w:rsid w:val="001865D7"/>
    <w:rsid w:val="00187960"/>
    <w:rsid w:val="001D2D21"/>
    <w:rsid w:val="00207A56"/>
    <w:rsid w:val="00231388"/>
    <w:rsid w:val="002329F7"/>
    <w:rsid w:val="0025464E"/>
    <w:rsid w:val="002577C3"/>
    <w:rsid w:val="00262D3C"/>
    <w:rsid w:val="00277309"/>
    <w:rsid w:val="002A3EDC"/>
    <w:rsid w:val="002A433D"/>
    <w:rsid w:val="002B1FAF"/>
    <w:rsid w:val="002D23B5"/>
    <w:rsid w:val="0033506F"/>
    <w:rsid w:val="0033797C"/>
    <w:rsid w:val="00343BA4"/>
    <w:rsid w:val="00375266"/>
    <w:rsid w:val="00385FDF"/>
    <w:rsid w:val="00392927"/>
    <w:rsid w:val="003971C1"/>
    <w:rsid w:val="003A55A3"/>
    <w:rsid w:val="003B2B2C"/>
    <w:rsid w:val="003B52B6"/>
    <w:rsid w:val="003C1E11"/>
    <w:rsid w:val="00401F1C"/>
    <w:rsid w:val="0042432E"/>
    <w:rsid w:val="004304D5"/>
    <w:rsid w:val="004644A1"/>
    <w:rsid w:val="00480AF5"/>
    <w:rsid w:val="004B0055"/>
    <w:rsid w:val="004C148D"/>
    <w:rsid w:val="004C36F7"/>
    <w:rsid w:val="004C4CC5"/>
    <w:rsid w:val="004C6B83"/>
    <w:rsid w:val="004E17B4"/>
    <w:rsid w:val="004E43E1"/>
    <w:rsid w:val="004F4541"/>
    <w:rsid w:val="004F4D40"/>
    <w:rsid w:val="004F72D8"/>
    <w:rsid w:val="004F72E2"/>
    <w:rsid w:val="005009C2"/>
    <w:rsid w:val="005154D8"/>
    <w:rsid w:val="00517E4F"/>
    <w:rsid w:val="00521834"/>
    <w:rsid w:val="00526C08"/>
    <w:rsid w:val="00533302"/>
    <w:rsid w:val="00541E92"/>
    <w:rsid w:val="00542A59"/>
    <w:rsid w:val="00542CFF"/>
    <w:rsid w:val="00543884"/>
    <w:rsid w:val="00551266"/>
    <w:rsid w:val="005515BF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22D2"/>
    <w:rsid w:val="005E2EA4"/>
    <w:rsid w:val="0060331B"/>
    <w:rsid w:val="00606E02"/>
    <w:rsid w:val="00611B60"/>
    <w:rsid w:val="006128D3"/>
    <w:rsid w:val="00626883"/>
    <w:rsid w:val="00636D9D"/>
    <w:rsid w:val="006532CE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E52C0"/>
    <w:rsid w:val="006F0744"/>
    <w:rsid w:val="00706257"/>
    <w:rsid w:val="0070643C"/>
    <w:rsid w:val="00723CB9"/>
    <w:rsid w:val="00743FC5"/>
    <w:rsid w:val="00750C63"/>
    <w:rsid w:val="00754EE5"/>
    <w:rsid w:val="007818B4"/>
    <w:rsid w:val="00783A30"/>
    <w:rsid w:val="007A2E9E"/>
    <w:rsid w:val="007D0F7B"/>
    <w:rsid w:val="007F2468"/>
    <w:rsid w:val="007F3C2B"/>
    <w:rsid w:val="0081005F"/>
    <w:rsid w:val="00812C97"/>
    <w:rsid w:val="00827871"/>
    <w:rsid w:val="008519F7"/>
    <w:rsid w:val="00852999"/>
    <w:rsid w:val="00863529"/>
    <w:rsid w:val="00867178"/>
    <w:rsid w:val="0087449C"/>
    <w:rsid w:val="00896D61"/>
    <w:rsid w:val="008C2101"/>
    <w:rsid w:val="008D49CD"/>
    <w:rsid w:val="008D7576"/>
    <w:rsid w:val="008F7E6D"/>
    <w:rsid w:val="00905C8D"/>
    <w:rsid w:val="009343B0"/>
    <w:rsid w:val="00952913"/>
    <w:rsid w:val="00955581"/>
    <w:rsid w:val="00963D29"/>
    <w:rsid w:val="009655E1"/>
    <w:rsid w:val="00981CC1"/>
    <w:rsid w:val="00991086"/>
    <w:rsid w:val="00991506"/>
    <w:rsid w:val="009A5502"/>
    <w:rsid w:val="009B3577"/>
    <w:rsid w:val="009B4298"/>
    <w:rsid w:val="009B7C19"/>
    <w:rsid w:val="009C18DA"/>
    <w:rsid w:val="009C7D3D"/>
    <w:rsid w:val="00A00D81"/>
    <w:rsid w:val="00A02A58"/>
    <w:rsid w:val="00A048BB"/>
    <w:rsid w:val="00A300DF"/>
    <w:rsid w:val="00A319DE"/>
    <w:rsid w:val="00A3304C"/>
    <w:rsid w:val="00A42F75"/>
    <w:rsid w:val="00A543AF"/>
    <w:rsid w:val="00A66DE5"/>
    <w:rsid w:val="00A7269E"/>
    <w:rsid w:val="00A7760A"/>
    <w:rsid w:val="00A82C83"/>
    <w:rsid w:val="00A85F08"/>
    <w:rsid w:val="00A86886"/>
    <w:rsid w:val="00AB1573"/>
    <w:rsid w:val="00AE098A"/>
    <w:rsid w:val="00AE6B91"/>
    <w:rsid w:val="00AF0E50"/>
    <w:rsid w:val="00AF20AE"/>
    <w:rsid w:val="00AF59AF"/>
    <w:rsid w:val="00B34FEC"/>
    <w:rsid w:val="00B466B2"/>
    <w:rsid w:val="00B504E0"/>
    <w:rsid w:val="00B52D86"/>
    <w:rsid w:val="00B67F09"/>
    <w:rsid w:val="00B731D9"/>
    <w:rsid w:val="00B876C4"/>
    <w:rsid w:val="00B96E39"/>
    <w:rsid w:val="00BA581A"/>
    <w:rsid w:val="00BB7BFD"/>
    <w:rsid w:val="00BD24EC"/>
    <w:rsid w:val="00C01D0D"/>
    <w:rsid w:val="00C100F7"/>
    <w:rsid w:val="00C12751"/>
    <w:rsid w:val="00C2264B"/>
    <w:rsid w:val="00C22D09"/>
    <w:rsid w:val="00C26188"/>
    <w:rsid w:val="00C27F3A"/>
    <w:rsid w:val="00C300F9"/>
    <w:rsid w:val="00C324CC"/>
    <w:rsid w:val="00C53241"/>
    <w:rsid w:val="00C96279"/>
    <w:rsid w:val="00CC4C9B"/>
    <w:rsid w:val="00CD22CF"/>
    <w:rsid w:val="00CD2DA9"/>
    <w:rsid w:val="00D07393"/>
    <w:rsid w:val="00D21361"/>
    <w:rsid w:val="00D315D2"/>
    <w:rsid w:val="00D34535"/>
    <w:rsid w:val="00D44159"/>
    <w:rsid w:val="00D44ABC"/>
    <w:rsid w:val="00D54A8F"/>
    <w:rsid w:val="00D568D2"/>
    <w:rsid w:val="00D61D42"/>
    <w:rsid w:val="00D726BD"/>
    <w:rsid w:val="00D76076"/>
    <w:rsid w:val="00D760A3"/>
    <w:rsid w:val="00DA1262"/>
    <w:rsid w:val="00DB3DC4"/>
    <w:rsid w:val="00DF3B0A"/>
    <w:rsid w:val="00E123F0"/>
    <w:rsid w:val="00E30F19"/>
    <w:rsid w:val="00E44EDD"/>
    <w:rsid w:val="00E521D8"/>
    <w:rsid w:val="00E53372"/>
    <w:rsid w:val="00E53C23"/>
    <w:rsid w:val="00E60742"/>
    <w:rsid w:val="00E6134E"/>
    <w:rsid w:val="00E63986"/>
    <w:rsid w:val="00E73901"/>
    <w:rsid w:val="00E84B34"/>
    <w:rsid w:val="00E8526D"/>
    <w:rsid w:val="00E96216"/>
    <w:rsid w:val="00EC6CCC"/>
    <w:rsid w:val="00ED7666"/>
    <w:rsid w:val="00ED795C"/>
    <w:rsid w:val="00EE055E"/>
    <w:rsid w:val="00EE1CF1"/>
    <w:rsid w:val="00EF19A0"/>
    <w:rsid w:val="00F05CDA"/>
    <w:rsid w:val="00F16C8F"/>
    <w:rsid w:val="00F3428B"/>
    <w:rsid w:val="00F3601B"/>
    <w:rsid w:val="00F40F07"/>
    <w:rsid w:val="00F4481D"/>
    <w:rsid w:val="00F45F2E"/>
    <w:rsid w:val="00F86FF3"/>
    <w:rsid w:val="00F92413"/>
    <w:rsid w:val="00F97E56"/>
    <w:rsid w:val="00FA0078"/>
    <w:rsid w:val="00FA74B5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C02C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B5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hyperlink" Target="http://imos.org.au/anfog.html" TargetMode="External"/><Relationship Id="rId9" Type="http://schemas.openxmlformats.org/officeDocument/2006/relationships/hyperlink" Target="http://imos.org.au/anfog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1196</Words>
  <Characters>6820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83</cp:revision>
  <dcterms:created xsi:type="dcterms:W3CDTF">2013-03-28T05:01:00Z</dcterms:created>
  <dcterms:modified xsi:type="dcterms:W3CDTF">2014-07-02T05:08:00Z</dcterms:modified>
</cp:coreProperties>
</file>