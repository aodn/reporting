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C449D" w14:textId="77777777" w:rsidR="000E518A" w:rsidRDefault="00981CC1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ACORN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7550F121" w14:textId="77777777" w:rsidR="00565E46" w:rsidRDefault="00565E46" w:rsidP="00EF19A0"/>
    <w:p w14:paraId="3D3F84BC" w14:textId="77777777" w:rsidR="00EC6CCC" w:rsidRPr="00EC6CCC" w:rsidRDefault="00EC6CCC" w:rsidP="00565E46">
      <w:r>
        <w:t>This document contains information to produce reports f</w:t>
      </w:r>
      <w:r w:rsidR="00981CC1">
        <w:t>or the ACORN facility.</w:t>
      </w:r>
    </w:p>
    <w:p w14:paraId="48D402FA" w14:textId="14726053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del w:id="0" w:author="Xavier Hoenner" w:date="2014-05-30T14:52:00Z">
        <w:r w:rsidR="0059235D" w:rsidDel="00860728">
          <w:rPr>
            <w:szCs w:val="24"/>
          </w:rPr>
          <w:delText>4</w:delText>
        </w:r>
      </w:del>
      <w:ins w:id="1" w:author="Xavier Hoenner" w:date="2014-07-02T16:09:00Z">
        <w:r w:rsidR="00C01152">
          <w:rPr>
            <w:szCs w:val="24"/>
          </w:rPr>
          <w:t>6</w:t>
        </w:r>
      </w:ins>
      <w:bookmarkStart w:id="2" w:name="_GoBack"/>
      <w:bookmarkEnd w:id="2"/>
      <w:r>
        <w:rPr>
          <w:szCs w:val="24"/>
        </w:rPr>
        <w:t>.</w:t>
      </w:r>
    </w:p>
    <w:p w14:paraId="08831321" w14:textId="77777777" w:rsidR="00C12751" w:rsidRDefault="00C12751" w:rsidP="00C12751"/>
    <w:p w14:paraId="27819874" w14:textId="77777777" w:rsidR="00E123F0" w:rsidRDefault="00E123F0" w:rsidP="00E123F0">
      <w:pPr>
        <w:pStyle w:val="Heading1"/>
      </w:pPr>
      <w:r>
        <w:t xml:space="preserve">1. </w:t>
      </w:r>
      <w:r w:rsidR="00981CC1">
        <w:t>ACORN</w:t>
      </w:r>
    </w:p>
    <w:p w14:paraId="31C26E36" w14:textId="2B249D59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  <w:ins w:id="3" w:author="Xavier Hoenner" w:date="2014-07-02T15:47:00Z">
        <w:r w:rsidR="001907A6">
          <w:t xml:space="preserve"> – Hourly vectors</w:t>
        </w:r>
      </w:ins>
    </w:p>
    <w:p w14:paraId="0B0ADFD1" w14:textId="61748F01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 w:rsidR="00981CC1">
        <w:rPr>
          <w:u w:val="none"/>
        </w:rPr>
        <w:t>ACORN</w:t>
      </w:r>
      <w:r w:rsidRPr="00592DB1">
        <w:rPr>
          <w:u w:val="none"/>
        </w:rPr>
        <w:t>_</w:t>
      </w:r>
      <w:ins w:id="4" w:author="Xavier Hoenner" w:date="2014-07-02T15:48:00Z">
        <w:r w:rsidR="001907A6">
          <w:rPr>
            <w:u w:val="none"/>
          </w:rPr>
          <w:t>HourlyVectors_</w:t>
        </w:r>
      </w:ins>
      <w:r w:rsidRPr="00592DB1">
        <w:rPr>
          <w:u w:val="none"/>
        </w:rPr>
        <w:t>Summary’</w:t>
      </w:r>
    </w:p>
    <w:p w14:paraId="3B39125E" w14:textId="77777777" w:rsidR="0011784D" w:rsidRDefault="0011784D" w:rsidP="0011784D"/>
    <w:p w14:paraId="178277E4" w14:textId="17C8CBC5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</w:t>
      </w:r>
      <w:ins w:id="5" w:author="Xavier Hoenner" w:date="2014-07-02T15:48:00Z">
        <w:r w:rsidR="001907A6">
          <w:rPr>
            <w:u w:val="none"/>
          </w:rPr>
          <w:t xml:space="preserve"> </w:t>
        </w:r>
        <w:r w:rsidR="001907A6" w:rsidRPr="001907A6">
          <w:rPr>
            <w:u w:val="none"/>
            <w:rPrChange w:id="6" w:author="Xavier Hoenner" w:date="2014-07-02T15:48:00Z">
              <w:rPr/>
            </w:rPrChange>
          </w:rPr>
          <w:t xml:space="preserve"> – Hourly vectors</w:t>
        </w:r>
      </w:ins>
      <w:r w:rsidRPr="001907A6">
        <w:rPr>
          <w:u w:val="none"/>
        </w:rPr>
        <w:t>’</w:t>
      </w:r>
    </w:p>
    <w:p w14:paraId="033E3435" w14:textId="77777777" w:rsidR="00EC6CCC" w:rsidRDefault="00EC6CCC" w:rsidP="00542A59">
      <w:pPr>
        <w:rPr>
          <w:u w:val="single"/>
        </w:rPr>
      </w:pPr>
    </w:p>
    <w:p w14:paraId="04658895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7" w:author="Xavier Hoenner" w:date="2014-07-02T15:48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271"/>
        <w:gridCol w:w="4649"/>
        <w:tblGridChange w:id="8">
          <w:tblGrid>
            <w:gridCol w:w="1271"/>
            <w:gridCol w:w="7373"/>
          </w:tblGrid>
        </w:tblGridChange>
      </w:tblGrid>
      <w:tr w:rsidR="00EC6CCC" w14:paraId="31F57B22" w14:textId="77777777" w:rsidTr="005675F8">
        <w:tc>
          <w:tcPr>
            <w:tcW w:w="1271" w:type="dxa"/>
            <w:tcPrChange w:id="9" w:author="Xavier Hoenner" w:date="2014-07-02T15:48:00Z">
              <w:tcPr>
                <w:tcW w:w="1271" w:type="dxa"/>
              </w:tcPr>
            </w:tcPrChange>
          </w:tcPr>
          <w:p w14:paraId="46357FDE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649" w:type="dxa"/>
            <w:tcPrChange w:id="10" w:author="Xavier Hoenner" w:date="2014-07-02T15:48:00Z">
              <w:tcPr>
                <w:tcW w:w="2526" w:type="dxa"/>
              </w:tcPr>
            </w:tcPrChange>
          </w:tcPr>
          <w:p w14:paraId="0D7739EA" w14:textId="7494A09C" w:rsidR="00EC6CCC" w:rsidRPr="003D503B" w:rsidRDefault="00EC6CCC" w:rsidP="00EC6CCC">
            <w:pPr>
              <w:rPr>
                <w:szCs w:val="24"/>
              </w:rPr>
            </w:pPr>
            <w:del w:id="11" w:author="Xavier Hoenner" w:date="2014-05-30T14:16:00Z">
              <w:r w:rsidRPr="003D503B" w:rsidDel="00E90F50">
                <w:rPr>
                  <w:szCs w:val="24"/>
                </w:rPr>
                <w:delText>db</w:delText>
              </w:r>
              <w:r w:rsidR="00896D61" w:rsidDel="00E90F50">
                <w:rPr>
                  <w:szCs w:val="24"/>
                </w:rPr>
                <w:delText>dev</w:delText>
              </w:r>
            </w:del>
            <w:ins w:id="12" w:author="Xavier Hoenner" w:date="2014-05-30T14:16:00Z">
              <w:r w:rsidR="00E90F50">
                <w:rPr>
                  <w:szCs w:val="24"/>
                </w:rPr>
                <w:t>dbprod</w:t>
              </w:r>
            </w:ins>
            <w:r w:rsidRPr="003D503B">
              <w:rPr>
                <w:szCs w:val="24"/>
              </w:rPr>
              <w:t>.emii.org.au</w:t>
            </w:r>
          </w:p>
        </w:tc>
      </w:tr>
      <w:tr w:rsidR="00EC6CCC" w14:paraId="50A45F7B" w14:textId="77777777" w:rsidTr="005675F8">
        <w:tc>
          <w:tcPr>
            <w:tcW w:w="1271" w:type="dxa"/>
            <w:tcPrChange w:id="13" w:author="Xavier Hoenner" w:date="2014-07-02T15:48:00Z">
              <w:tcPr>
                <w:tcW w:w="1271" w:type="dxa"/>
              </w:tcPr>
            </w:tcPrChange>
          </w:tcPr>
          <w:p w14:paraId="318198E0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649" w:type="dxa"/>
            <w:tcPrChange w:id="14" w:author="Xavier Hoenner" w:date="2014-07-02T15:48:00Z">
              <w:tcPr>
                <w:tcW w:w="2526" w:type="dxa"/>
              </w:tcPr>
            </w:tcPrChange>
          </w:tcPr>
          <w:p w14:paraId="53D294D4" w14:textId="04E07860" w:rsidR="00EC6CCC" w:rsidRPr="003D503B" w:rsidRDefault="00896D61">
            <w:pPr>
              <w:rPr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  <w:szCs w:val="24"/>
              </w:rPr>
              <w:pPrChange w:id="15" w:author="Xavier Hoenner" w:date="2014-05-30T14:16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4"/>
                </w:pPr>
              </w:pPrChange>
            </w:pPr>
            <w:del w:id="16" w:author="Xavier Hoenner" w:date="2014-05-30T14:16:00Z">
              <w:r w:rsidDel="00E90F50">
                <w:rPr>
                  <w:szCs w:val="24"/>
                </w:rPr>
                <w:delText>report_db</w:delText>
              </w:r>
            </w:del>
            <w:ins w:id="17" w:author="Xavier Hoenner" w:date="2014-05-30T14:16:00Z">
              <w:r w:rsidR="00E90F50">
                <w:rPr>
                  <w:szCs w:val="24"/>
                </w:rPr>
                <w:t>harvest</w:t>
              </w:r>
            </w:ins>
          </w:p>
        </w:tc>
      </w:tr>
      <w:tr w:rsidR="00EC6CCC" w14:paraId="00B528C2" w14:textId="77777777" w:rsidTr="005675F8">
        <w:tc>
          <w:tcPr>
            <w:tcW w:w="1271" w:type="dxa"/>
            <w:tcPrChange w:id="18" w:author="Xavier Hoenner" w:date="2014-07-02T15:48:00Z">
              <w:tcPr>
                <w:tcW w:w="1271" w:type="dxa"/>
              </w:tcPr>
            </w:tcPrChange>
          </w:tcPr>
          <w:p w14:paraId="4CEFE30D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649" w:type="dxa"/>
            <w:tcPrChange w:id="19" w:author="Xavier Hoenner" w:date="2014-07-02T15:48:00Z">
              <w:tcPr>
                <w:tcW w:w="2526" w:type="dxa"/>
              </w:tcPr>
            </w:tcPrChange>
          </w:tcPr>
          <w:p w14:paraId="29E63CBF" w14:textId="3276BEFC" w:rsidR="00EC6CCC" w:rsidRPr="003D503B" w:rsidRDefault="00896D61" w:rsidP="00343BA4">
            <w:pPr>
              <w:rPr>
                <w:szCs w:val="24"/>
              </w:rPr>
            </w:pPr>
            <w:r>
              <w:rPr>
                <w:szCs w:val="24"/>
              </w:rPr>
              <w:t>report</w:t>
            </w:r>
            <w:ins w:id="20" w:author="Xavier Hoenner" w:date="2014-05-30T14:16:00Z">
              <w:r w:rsidR="00E90F50">
                <w:rPr>
                  <w:szCs w:val="24"/>
                </w:rPr>
                <w:t>ing</w:t>
              </w:r>
            </w:ins>
          </w:p>
        </w:tc>
      </w:tr>
      <w:tr w:rsidR="00EC6CCC" w14:paraId="5953E425" w14:textId="77777777" w:rsidTr="005675F8">
        <w:tc>
          <w:tcPr>
            <w:tcW w:w="1271" w:type="dxa"/>
            <w:tcPrChange w:id="21" w:author="Xavier Hoenner" w:date="2014-07-02T15:48:00Z">
              <w:tcPr>
                <w:tcW w:w="1271" w:type="dxa"/>
              </w:tcPr>
            </w:tcPrChange>
          </w:tcPr>
          <w:p w14:paraId="40E944E3" w14:textId="3C2A010E" w:rsidR="00EC6CCC" w:rsidRPr="003D503B" w:rsidRDefault="00EC6CCC" w:rsidP="00343BA4">
            <w:pPr>
              <w:rPr>
                <w:b/>
                <w:szCs w:val="24"/>
              </w:rPr>
            </w:pPr>
            <w:del w:id="22" w:author="Xavier Hoenner" w:date="2014-07-02T15:48:00Z">
              <w:r w:rsidRPr="003D503B" w:rsidDel="005675F8">
                <w:rPr>
                  <w:b/>
                  <w:szCs w:val="24"/>
                </w:rPr>
                <w:delText>View</w:delText>
              </w:r>
            </w:del>
            <w:ins w:id="23" w:author="Xavier Hoenner" w:date="2014-07-02T15:48:00Z">
              <w:r w:rsidR="005675F8">
                <w:rPr>
                  <w:b/>
                  <w:szCs w:val="24"/>
                </w:rPr>
                <w:t>Table</w:t>
              </w:r>
            </w:ins>
          </w:p>
        </w:tc>
        <w:tc>
          <w:tcPr>
            <w:tcW w:w="4649" w:type="dxa"/>
            <w:tcPrChange w:id="24" w:author="Xavier Hoenner" w:date="2014-07-02T15:48:00Z">
              <w:tcPr>
                <w:tcW w:w="2526" w:type="dxa"/>
              </w:tcPr>
            </w:tcPrChange>
          </w:tcPr>
          <w:p w14:paraId="50048AF6" w14:textId="5CB67EB1" w:rsidR="00EC6CCC" w:rsidRPr="003D503B" w:rsidRDefault="005675F8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243F60" w:themeColor="accent1" w:themeShade="7F"/>
                <w:szCs w:val="24"/>
              </w:rPr>
              <w:pPrChange w:id="25" w:author="Xavier Hoenner" w:date="2014-06-02T16:00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5"/>
                </w:pPr>
              </w:pPrChange>
            </w:pPr>
            <w:ins w:id="26" w:author="Xavier Hoenner" w:date="2014-07-02T15:48:00Z">
              <w:r w:rsidRPr="005675F8">
                <w:rPr>
                  <w:szCs w:val="24"/>
                </w:rPr>
                <w:t>acorn_hourly_vectors_data_summary_view</w:t>
              </w:r>
            </w:ins>
            <w:del w:id="27" w:author="Xavier Hoenner" w:date="2014-07-02T15:48:00Z">
              <w:r w:rsidR="00981CC1" w:rsidDel="005675F8">
                <w:rPr>
                  <w:szCs w:val="24"/>
                </w:rPr>
                <w:delText>acorn</w:delText>
              </w:r>
              <w:r w:rsidR="00896D61" w:rsidDel="005675F8">
                <w:rPr>
                  <w:szCs w:val="24"/>
                </w:rPr>
                <w:delText>_</w:delText>
              </w:r>
            </w:del>
            <w:del w:id="28" w:author="Xavier Hoenner" w:date="2014-06-02T16:00:00Z">
              <w:r w:rsidR="00075A57" w:rsidDel="006C34E3">
                <w:rPr>
                  <w:szCs w:val="24"/>
                </w:rPr>
                <w:delText>all_deployments</w:delText>
              </w:r>
            </w:del>
            <w:del w:id="29" w:author="Xavier Hoenner" w:date="2014-07-02T15:48:00Z">
              <w:r w:rsidR="00896D61" w:rsidDel="005675F8">
                <w:rPr>
                  <w:szCs w:val="24"/>
                </w:rPr>
                <w:delText>_view</w:delText>
              </w:r>
            </w:del>
          </w:p>
        </w:tc>
      </w:tr>
    </w:tbl>
    <w:p w14:paraId="0264450C" w14:textId="77777777" w:rsidR="00EC6CCC" w:rsidRDefault="00EC6CCC" w:rsidP="00542A59"/>
    <w:p w14:paraId="5BB99C86" w14:textId="19B27C17" w:rsidR="00542A59" w:rsidRDefault="00542A59" w:rsidP="00542A59">
      <w:r>
        <w:rPr>
          <w:u w:val="single"/>
        </w:rPr>
        <w:t xml:space="preserve">Filters: </w:t>
      </w:r>
      <w:ins w:id="30" w:author="Xavier Hoenner" w:date="2014-05-30T14:18:00Z">
        <w:r w:rsidR="0093094F">
          <w:rPr>
            <w:u w:val="single"/>
          </w:rPr>
          <w:t>None</w:t>
        </w:r>
        <w:r w:rsidR="0093094F">
          <w:t>, all filters have already been applied</w:t>
        </w:r>
      </w:ins>
      <w:del w:id="31" w:author="Xavier Hoenner" w:date="2014-05-30T14:18:00Z">
        <w:r w:rsidR="00075A57" w:rsidDel="0093094F">
          <w:delText>List all data for which ‘code_type’ = ‘site’</w:delText>
        </w:r>
      </w:del>
      <w:r w:rsidR="00EC6CCC">
        <w:t>.</w:t>
      </w:r>
    </w:p>
    <w:p w14:paraId="7AB69F3D" w14:textId="5F4EE08D" w:rsidR="00580B53" w:rsidRDefault="006A4A7F">
      <w:pPr>
        <w:ind w:left="2160" w:hanging="2160"/>
        <w:rPr>
          <w:ins w:id="32" w:author="Xavier Hoenner" w:date="2014-05-30T14:18:00Z"/>
        </w:rPr>
        <w:pPrChange w:id="33" w:author="Xavier Hoenner" w:date="2014-05-30T14:17:00Z">
          <w:pPr>
            <w:ind w:left="1843" w:hanging="1843"/>
          </w:pPr>
        </w:pPrChange>
      </w:pPr>
      <w:r>
        <w:rPr>
          <w:u w:val="single"/>
        </w:rPr>
        <w:t>Data sorting options:</w:t>
      </w:r>
      <w:r>
        <w:t xml:space="preserve"> None, data are already</w:t>
      </w:r>
      <w:ins w:id="34" w:author="Xavier Hoenner" w:date="2014-05-30T14:17:00Z">
        <w:r w:rsidR="0093094F">
          <w:t xml:space="preserve"> sorted</w:t>
        </w:r>
      </w:ins>
      <w:del w:id="35" w:author="Xavier Hoenner" w:date="2014-05-30T14:17:00Z">
        <w:r w:rsidDel="00037DDE">
          <w:delText xml:space="preserve"> sorted by ASCENDING ‘code_type’, then ASCENDING ‘site’, and then ASCENDING ‘code_full_name’</w:delText>
        </w:r>
      </w:del>
      <w:r>
        <w:t>.</w:t>
      </w:r>
    </w:p>
    <w:p w14:paraId="45312508" w14:textId="68844C04" w:rsidR="0093094F" w:rsidRDefault="0093094F">
      <w:pPr>
        <w:ind w:left="1843" w:hanging="1843"/>
      </w:pPr>
      <w:ins w:id="36" w:author="Xavier Hoenner" w:date="2014-05-30T14:18:00Z">
        <w:r>
          <w:rPr>
            <w:u w:val="single"/>
          </w:rPr>
          <w:t>Data grouping options:</w:t>
        </w:r>
        <w:r>
          <w:t xml:space="preserve"> Group by ‘data_type’.</w:t>
        </w:r>
      </w:ins>
    </w:p>
    <w:p w14:paraId="4B07E0D8" w14:textId="79399CA5" w:rsidR="00606E02" w:rsidRDefault="00EC6CCC" w:rsidP="005D22D2">
      <w:pPr>
        <w:ind w:left="567" w:hanging="567"/>
        <w:rPr>
          <w:ins w:id="37" w:author="Xavier Hoenner" w:date="2014-05-30T14:35:00Z"/>
          <w:i/>
        </w:rPr>
      </w:pPr>
      <w:r w:rsidRPr="00EC6CCC">
        <w:rPr>
          <w:u w:val="single"/>
        </w:rPr>
        <w:t>Total:</w:t>
      </w:r>
      <w:r w:rsidRPr="00EC6CCC">
        <w:t xml:space="preserve"> Calculate</w:t>
      </w:r>
      <w:r w:rsidR="00B52D86">
        <w:t xml:space="preserve"> </w:t>
      </w:r>
      <w:r w:rsidRPr="00EC6CCC">
        <w:t xml:space="preserve">the total number of </w:t>
      </w:r>
      <w:r w:rsidR="00551266">
        <w:t>radar sites</w:t>
      </w:r>
      <w:del w:id="38" w:author="Xavier Hoenner" w:date="2014-05-30T14:33:00Z">
        <w:r w:rsidR="005A787A" w:rsidDel="006E745C">
          <w:delText xml:space="preserve"> and</w:delText>
        </w:r>
        <w:r w:rsidDel="006E745C">
          <w:delText xml:space="preserve"> </w:delText>
        </w:r>
        <w:r w:rsidR="00551266" w:rsidDel="006E745C">
          <w:delText>stations</w:delText>
        </w:r>
      </w:del>
      <w:r w:rsidR="005A787A">
        <w:t xml:space="preserve">, along with the </w:t>
      </w:r>
      <w:r w:rsidR="00045FC7">
        <w:t xml:space="preserve">number of </w:t>
      </w:r>
      <w:del w:id="39" w:author="Xavier Hoenner" w:date="2014-05-30T14:34:00Z">
        <w:r w:rsidR="00045FC7" w:rsidDel="006E745C">
          <w:delText xml:space="preserve">sites </w:delText>
        </w:r>
      </w:del>
      <w:del w:id="40" w:author="Xavier Hoenner" w:date="2013-07-11T12:43:00Z">
        <w:r w:rsidR="00045FC7" w:rsidDel="009C4587">
          <w:delText xml:space="preserve">and stations </w:delText>
        </w:r>
      </w:del>
      <w:del w:id="41" w:author="Xavier Hoenner" w:date="2014-05-30T14:34:00Z">
        <w:r w:rsidR="00045FC7" w:rsidDel="006E745C">
          <w:delText>with</w:delText>
        </w:r>
        <w:r w:rsidR="005A787A" w:rsidDel="006E745C">
          <w:delText xml:space="preserve"> QC’d radial</w:delText>
        </w:r>
        <w:r w:rsidR="00045FC7" w:rsidDel="006E745C">
          <w:delText xml:space="preserve"> data</w:delText>
        </w:r>
        <w:r w:rsidR="005A787A" w:rsidDel="006E745C">
          <w:delText xml:space="preserve">, and </w:delText>
        </w:r>
        <w:r w:rsidR="00045FC7" w:rsidDel="006E745C">
          <w:delText xml:space="preserve">the number of sites with </w:delText>
        </w:r>
        <w:r w:rsidR="005A787A" w:rsidDel="006E745C">
          <w:delText>QC’d grid</w:delText>
        </w:r>
        <w:r w:rsidR="00045FC7" w:rsidDel="006E745C">
          <w:delText>ded data</w:delText>
        </w:r>
      </w:del>
      <w:ins w:id="42" w:author="Xavier Hoenner" w:date="2014-05-30T14:34:00Z">
        <w:r w:rsidR="00C86621">
          <w:t xml:space="preserve">files, </w:t>
        </w:r>
        <w:r w:rsidR="006E745C">
          <w:t>the time coverage</w:t>
        </w:r>
      </w:ins>
      <w:del w:id="43" w:author="Xavier Hoenner" w:date="2014-05-30T14:35:00Z">
        <w:r w:rsidRPr="00EC6CCC" w:rsidDel="00C86621">
          <w:delText>.</w:delText>
        </w:r>
        <w:r w:rsidR="00045FC7" w:rsidDel="00C86621">
          <w:delText xml:space="preserve"> </w:delText>
        </w:r>
        <w:r w:rsidR="00C33082" w:rsidDel="00C86621">
          <w:delText>Also compute the range of start dates for those data</w:delText>
        </w:r>
      </w:del>
      <w:ins w:id="44" w:author="Xavier Hoenner" w:date="2014-05-30T14:35:00Z">
        <w:r w:rsidR="00C86621">
          <w:t>, and the temporal range</w:t>
        </w:r>
      </w:ins>
      <w:r w:rsidR="00C33082">
        <w:t xml:space="preserve">. </w:t>
      </w:r>
      <w:r w:rsidR="00045FC7">
        <w:rPr>
          <w:i/>
        </w:rPr>
        <w:t>Use the f</w:t>
      </w:r>
      <w:r w:rsidR="00045FC7" w:rsidRPr="00045FC7">
        <w:rPr>
          <w:i/>
        </w:rPr>
        <w:t>ollowing view</w:t>
      </w:r>
      <w:r w:rsidR="00045FC7" w:rsidRPr="006549A4">
        <w:rPr>
          <w:i/>
        </w:rPr>
        <w:t>: ‘totals_view’; filter by: ‘facility’ = ‘ACORN’</w:t>
      </w:r>
      <w:ins w:id="45" w:author="Xavier Hoenner" w:date="2014-07-02T16:06:00Z">
        <w:r w:rsidR="00196F26">
          <w:rPr>
            <w:i/>
          </w:rPr>
          <w:t xml:space="preserve"> and where </w:t>
        </w:r>
        <w:r w:rsidR="00196F26" w:rsidRPr="00196F26">
          <w:rPr>
            <w:i/>
          </w:rPr>
          <w:t>substring(type,'Hourly vectors') = 'Hourly vectors'</w:t>
        </w:r>
      </w:ins>
      <w:r w:rsidR="00045FC7" w:rsidRPr="006549A4">
        <w:rPr>
          <w:i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  <w:tblPrChange w:id="46" w:author="Xavier Hoenner" w:date="2014-05-30T14:39:00Z">
          <w:tblPr>
            <w:tblStyle w:val="TableGrid"/>
            <w:tblW w:w="5000" w:type="pct"/>
            <w:tblLook w:val="04A0" w:firstRow="1" w:lastRow="0" w:firstColumn="1" w:lastColumn="0" w:noHBand="0" w:noVBand="1"/>
          </w:tblPr>
        </w:tblPrChange>
      </w:tblPr>
      <w:tblGrid>
        <w:gridCol w:w="1214"/>
        <w:gridCol w:w="2117"/>
        <w:gridCol w:w="1679"/>
        <w:gridCol w:w="1848"/>
        <w:gridCol w:w="2384"/>
        <w:tblGridChange w:id="47">
          <w:tblGrid>
            <w:gridCol w:w="567"/>
            <w:gridCol w:w="1024"/>
            <w:gridCol w:w="469"/>
            <w:gridCol w:w="1413"/>
            <w:gridCol w:w="354"/>
            <w:gridCol w:w="1380"/>
            <w:gridCol w:w="247"/>
            <w:gridCol w:w="1542"/>
            <w:gridCol w:w="137"/>
            <w:gridCol w:w="2109"/>
          </w:tblGrid>
        </w:tblGridChange>
      </w:tblGrid>
      <w:tr w:rsidR="00C86621" w14:paraId="323A2FAC" w14:textId="77777777" w:rsidTr="00C86621">
        <w:trPr>
          <w:ins w:id="48" w:author="Xavier Hoenner" w:date="2014-05-30T14:36:00Z"/>
        </w:trPr>
        <w:tc>
          <w:tcPr>
            <w:tcW w:w="0" w:type="auto"/>
            <w:vAlign w:val="center"/>
            <w:tcPrChange w:id="49" w:author="Xavier Hoenner" w:date="2014-05-30T14:39:00Z">
              <w:tcPr>
                <w:tcW w:w="861" w:type="pct"/>
                <w:gridSpan w:val="2"/>
                <w:vAlign w:val="center"/>
              </w:tcPr>
            </w:tcPrChange>
          </w:tcPr>
          <w:p w14:paraId="276F9D5E" w14:textId="166DD301" w:rsidR="00C86621" w:rsidRPr="00C86621" w:rsidRDefault="00C86621">
            <w:pPr>
              <w:jc w:val="center"/>
              <w:rPr>
                <w:ins w:id="50" w:author="Xavier Hoenner" w:date="2014-05-30T14:36:00Z"/>
                <w:b/>
                <w:i/>
                <w:rPrChange w:id="51" w:author="Xavier Hoenner" w:date="2014-05-30T14:37:00Z">
                  <w:rPr>
                    <w:ins w:id="52" w:author="Xavier Hoenner" w:date="2014-05-30T14:36:00Z"/>
                  </w:rPr>
                </w:rPrChange>
              </w:rPr>
              <w:pPrChange w:id="53" w:author="Xavier Hoenner" w:date="2014-05-30T14:39:00Z">
                <w:pPr>
                  <w:spacing w:after="200" w:line="276" w:lineRule="auto"/>
                </w:pPr>
              </w:pPrChange>
            </w:pPr>
            <w:ins w:id="54" w:author="Xavier Hoenner" w:date="2014-05-30T14:37:00Z">
              <w:r>
                <w:rPr>
                  <w:b/>
                  <w:i/>
                </w:rPr>
                <w:t>Date type (‘type’)</w:t>
              </w:r>
            </w:ins>
          </w:p>
        </w:tc>
        <w:tc>
          <w:tcPr>
            <w:tcW w:w="0" w:type="auto"/>
            <w:vAlign w:val="center"/>
            <w:tcPrChange w:id="55" w:author="Xavier Hoenner" w:date="2014-05-30T14:39:00Z">
              <w:tcPr>
                <w:tcW w:w="1018" w:type="pct"/>
                <w:gridSpan w:val="2"/>
                <w:vAlign w:val="center"/>
              </w:tcPr>
            </w:tcPrChange>
          </w:tcPr>
          <w:p w14:paraId="7FF4F53D" w14:textId="20931AC6" w:rsidR="00C86621" w:rsidRPr="00C86621" w:rsidRDefault="00C86621">
            <w:pPr>
              <w:jc w:val="center"/>
              <w:rPr>
                <w:ins w:id="56" w:author="Xavier Hoenner" w:date="2014-05-30T14:36:00Z"/>
                <w:b/>
                <w:i/>
                <w:rPrChange w:id="57" w:author="Xavier Hoenner" w:date="2014-05-30T14:37:00Z">
                  <w:rPr>
                    <w:ins w:id="58" w:author="Xavier Hoenner" w:date="2014-05-30T14:36:00Z"/>
                  </w:rPr>
                </w:rPrChange>
              </w:rPr>
              <w:pPrChange w:id="59" w:author="Xavier Hoenner" w:date="2014-05-30T14:39:00Z">
                <w:pPr>
                  <w:spacing w:after="200" w:line="276" w:lineRule="auto"/>
                </w:pPr>
              </w:pPrChange>
            </w:pPr>
            <w:ins w:id="60" w:author="Xavier Hoenner" w:date="2014-05-30T14:37:00Z">
              <w:r>
                <w:rPr>
                  <w:b/>
                  <w:i/>
                </w:rPr>
                <w:t>Total number of radar sites (‘no_projects’)</w:t>
              </w:r>
            </w:ins>
          </w:p>
        </w:tc>
        <w:tc>
          <w:tcPr>
            <w:tcW w:w="0" w:type="auto"/>
            <w:vAlign w:val="center"/>
            <w:tcPrChange w:id="61" w:author="Xavier Hoenner" w:date="2014-05-30T14:39:00Z">
              <w:tcPr>
                <w:tcW w:w="938" w:type="pct"/>
                <w:gridSpan w:val="2"/>
                <w:vAlign w:val="center"/>
              </w:tcPr>
            </w:tcPrChange>
          </w:tcPr>
          <w:p w14:paraId="73711A0C" w14:textId="75DDD6C8" w:rsidR="00C86621" w:rsidRPr="00C86621" w:rsidRDefault="00C86621">
            <w:pPr>
              <w:jc w:val="center"/>
              <w:rPr>
                <w:ins w:id="62" w:author="Xavier Hoenner" w:date="2014-05-30T14:36:00Z"/>
                <w:b/>
                <w:i/>
                <w:rPrChange w:id="63" w:author="Xavier Hoenner" w:date="2014-05-30T14:38:00Z">
                  <w:rPr>
                    <w:ins w:id="64" w:author="Xavier Hoenner" w:date="2014-05-30T14:36:00Z"/>
                  </w:rPr>
                </w:rPrChange>
              </w:rPr>
              <w:pPrChange w:id="65" w:author="Xavier Hoenner" w:date="2014-05-30T14:39:00Z">
                <w:pPr>
                  <w:spacing w:after="200" w:line="276" w:lineRule="auto"/>
                </w:pPr>
              </w:pPrChange>
            </w:pPr>
            <w:ins w:id="66" w:author="Xavier Hoenner" w:date="2014-05-30T14:38:00Z">
              <w:r>
                <w:rPr>
                  <w:b/>
                  <w:i/>
                </w:rPr>
                <w:t>Total number of files (‘no_data’)</w:t>
              </w:r>
            </w:ins>
          </w:p>
        </w:tc>
        <w:tc>
          <w:tcPr>
            <w:tcW w:w="0" w:type="auto"/>
            <w:vAlign w:val="center"/>
            <w:tcPrChange w:id="67" w:author="Xavier Hoenner" w:date="2014-05-30T14:39:00Z">
              <w:tcPr>
                <w:tcW w:w="968" w:type="pct"/>
                <w:gridSpan w:val="2"/>
                <w:vAlign w:val="center"/>
              </w:tcPr>
            </w:tcPrChange>
          </w:tcPr>
          <w:p w14:paraId="550125FC" w14:textId="679C696A" w:rsidR="00C86621" w:rsidRPr="00C86621" w:rsidRDefault="00C86621">
            <w:pPr>
              <w:jc w:val="center"/>
              <w:rPr>
                <w:ins w:id="68" w:author="Xavier Hoenner" w:date="2014-05-30T14:36:00Z"/>
                <w:b/>
                <w:i/>
                <w:rPrChange w:id="69" w:author="Xavier Hoenner" w:date="2014-05-30T14:38:00Z">
                  <w:rPr>
                    <w:ins w:id="70" w:author="Xavier Hoenner" w:date="2014-05-30T14:36:00Z"/>
                  </w:rPr>
                </w:rPrChange>
              </w:rPr>
              <w:pPrChange w:id="71" w:author="Xavier Hoenner" w:date="2014-05-30T14:39:00Z">
                <w:pPr>
                  <w:spacing w:after="200" w:line="276" w:lineRule="auto"/>
                </w:pPr>
              </w:pPrChange>
            </w:pPr>
            <w:ins w:id="72" w:author="Xavier Hoenner" w:date="2014-05-30T14:38:00Z">
              <w:r>
                <w:rPr>
                  <w:b/>
                  <w:i/>
                </w:rPr>
                <w:t>Time coverage, in years (‘no_data2’)</w:t>
              </w:r>
            </w:ins>
          </w:p>
        </w:tc>
        <w:tc>
          <w:tcPr>
            <w:tcW w:w="0" w:type="auto"/>
            <w:vAlign w:val="center"/>
            <w:tcPrChange w:id="73" w:author="Xavier Hoenner" w:date="2014-05-30T14:39:00Z">
              <w:tcPr>
                <w:tcW w:w="1216" w:type="pct"/>
                <w:gridSpan w:val="2"/>
                <w:vAlign w:val="center"/>
              </w:tcPr>
            </w:tcPrChange>
          </w:tcPr>
          <w:p w14:paraId="281B167B" w14:textId="6B01E8FD" w:rsidR="00C86621" w:rsidRPr="00C86621" w:rsidRDefault="00C86621">
            <w:pPr>
              <w:jc w:val="center"/>
              <w:rPr>
                <w:ins w:id="74" w:author="Xavier Hoenner" w:date="2014-05-30T14:36:00Z"/>
                <w:b/>
                <w:i/>
                <w:rPrChange w:id="75" w:author="Xavier Hoenner" w:date="2014-05-30T14:38:00Z">
                  <w:rPr>
                    <w:ins w:id="76" w:author="Xavier Hoenner" w:date="2014-05-30T14:36:00Z"/>
                  </w:rPr>
                </w:rPrChange>
              </w:rPr>
              <w:pPrChange w:id="77" w:author="Xavier Hoenner" w:date="2014-05-30T14:39:00Z">
                <w:pPr>
                  <w:spacing w:after="200" w:line="276" w:lineRule="auto"/>
                </w:pPr>
              </w:pPrChange>
            </w:pPr>
            <w:ins w:id="78" w:author="Xavier Hoenner" w:date="2014-05-30T14:38:00Z">
              <w:r>
                <w:rPr>
                  <w:b/>
                  <w:i/>
                </w:rPr>
                <w:t>Temporal range (</w:t>
              </w:r>
            </w:ins>
            <w:ins w:id="79" w:author="Xavier Hoenner" w:date="2014-05-30T14:39:00Z">
              <w:r>
                <w:rPr>
                  <w:b/>
                  <w:i/>
                </w:rPr>
                <w:t>‘temporal_range’)</w:t>
              </w:r>
            </w:ins>
          </w:p>
        </w:tc>
      </w:tr>
      <w:tr w:rsidR="00C86621" w14:paraId="34B5DC39" w14:textId="77777777" w:rsidTr="00C86621">
        <w:trPr>
          <w:ins w:id="80" w:author="Xavier Hoenner" w:date="2014-05-30T14:36:00Z"/>
        </w:trPr>
        <w:tc>
          <w:tcPr>
            <w:tcW w:w="0" w:type="auto"/>
            <w:vAlign w:val="center"/>
            <w:tcPrChange w:id="81" w:author="Xavier Hoenner" w:date="2014-05-30T14:39:00Z">
              <w:tcPr>
                <w:tcW w:w="861" w:type="pct"/>
                <w:gridSpan w:val="2"/>
                <w:vAlign w:val="center"/>
              </w:tcPr>
            </w:tcPrChange>
          </w:tcPr>
          <w:p w14:paraId="7D439BCB" w14:textId="2D0C5CB5" w:rsidR="00C86621" w:rsidRPr="00C86621" w:rsidRDefault="00196F26">
            <w:pPr>
              <w:jc w:val="center"/>
              <w:rPr>
                <w:ins w:id="82" w:author="Xavier Hoenner" w:date="2014-05-30T14:36:00Z"/>
                <w:b/>
                <w:i/>
                <w:rPrChange w:id="83" w:author="Xavier Hoenner" w:date="2014-05-30T14:39:00Z">
                  <w:rPr>
                    <w:ins w:id="84" w:author="Xavier Hoenner" w:date="2014-05-30T14:36:00Z"/>
                  </w:rPr>
                </w:rPrChange>
              </w:rPr>
              <w:pPrChange w:id="85" w:author="Xavier Hoenner" w:date="2014-05-30T14:39:00Z">
                <w:pPr>
                  <w:spacing w:after="200" w:line="276" w:lineRule="auto"/>
                </w:pPr>
              </w:pPrChange>
            </w:pPr>
            <w:ins w:id="86" w:author="Xavier Hoenner" w:date="2014-07-02T16:06:00Z">
              <w:r>
                <w:rPr>
                  <w:b/>
                  <w:i/>
                </w:rPr>
                <w:t>Hourly vectors</w:t>
              </w:r>
            </w:ins>
            <w:ins w:id="87" w:author="Xavier Hoenner" w:date="2014-05-30T14:39:00Z">
              <w:r w:rsidR="00C86621">
                <w:rPr>
                  <w:b/>
                  <w:i/>
                </w:rPr>
                <w:t xml:space="preserve"> – </w:t>
              </w:r>
              <w:r w:rsidR="00C86621">
                <w:rPr>
                  <w:b/>
                  <w:i/>
                </w:rPr>
                <w:lastRenderedPageBreak/>
                <w:t>non QC</w:t>
              </w:r>
            </w:ins>
          </w:p>
        </w:tc>
        <w:tc>
          <w:tcPr>
            <w:tcW w:w="0" w:type="auto"/>
            <w:vAlign w:val="center"/>
            <w:tcPrChange w:id="88" w:author="Xavier Hoenner" w:date="2014-05-30T14:39:00Z">
              <w:tcPr>
                <w:tcW w:w="1018" w:type="pct"/>
                <w:gridSpan w:val="2"/>
                <w:vAlign w:val="center"/>
              </w:tcPr>
            </w:tcPrChange>
          </w:tcPr>
          <w:p w14:paraId="25BCB16F" w14:textId="77777777" w:rsidR="00C86621" w:rsidRDefault="00C86621">
            <w:pPr>
              <w:jc w:val="center"/>
              <w:rPr>
                <w:ins w:id="89" w:author="Xavier Hoenner" w:date="2014-05-30T14:36:00Z"/>
                <w:rFonts w:eastAsiaTheme="majorEastAsia" w:cstheme="majorBidi"/>
                <w:b/>
                <w:bCs/>
                <w:color w:val="000000" w:themeColor="text1"/>
                <w:szCs w:val="28"/>
              </w:rPr>
              <w:pPrChange w:id="90" w:author="Xavier Hoenner" w:date="2014-05-30T14:39:00Z">
                <w:pPr>
                  <w:keepNext/>
                  <w:keepLines/>
                  <w:spacing w:before="240" w:after="200" w:line="276" w:lineRule="auto"/>
                  <w:ind w:left="720"/>
                  <w:contextualSpacing/>
                  <w:outlineLvl w:val="0"/>
                </w:pPr>
              </w:pPrChange>
            </w:pPr>
          </w:p>
        </w:tc>
        <w:tc>
          <w:tcPr>
            <w:tcW w:w="0" w:type="auto"/>
            <w:vAlign w:val="center"/>
            <w:tcPrChange w:id="91" w:author="Xavier Hoenner" w:date="2014-05-30T14:39:00Z">
              <w:tcPr>
                <w:tcW w:w="938" w:type="pct"/>
                <w:gridSpan w:val="2"/>
                <w:vAlign w:val="center"/>
              </w:tcPr>
            </w:tcPrChange>
          </w:tcPr>
          <w:p w14:paraId="52EFBE5F" w14:textId="77777777" w:rsidR="00C86621" w:rsidRDefault="00C86621">
            <w:pPr>
              <w:jc w:val="center"/>
              <w:rPr>
                <w:ins w:id="92" w:author="Xavier Hoenner" w:date="2014-05-30T14:36:00Z"/>
              </w:rPr>
              <w:pPrChange w:id="93" w:author="Xavier Hoenner" w:date="2014-05-30T14:3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  <w:tc>
          <w:tcPr>
            <w:tcW w:w="0" w:type="auto"/>
            <w:vAlign w:val="center"/>
            <w:tcPrChange w:id="94" w:author="Xavier Hoenner" w:date="2014-05-30T14:39:00Z">
              <w:tcPr>
                <w:tcW w:w="968" w:type="pct"/>
                <w:gridSpan w:val="2"/>
                <w:vAlign w:val="center"/>
              </w:tcPr>
            </w:tcPrChange>
          </w:tcPr>
          <w:p w14:paraId="5267348D" w14:textId="77777777" w:rsidR="00C86621" w:rsidRDefault="00C86621">
            <w:pPr>
              <w:jc w:val="center"/>
              <w:rPr>
                <w:ins w:id="95" w:author="Xavier Hoenner" w:date="2014-05-30T14:36:00Z"/>
              </w:rPr>
              <w:pPrChange w:id="96" w:author="Xavier Hoenner" w:date="2014-05-30T14:3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  <w:tc>
          <w:tcPr>
            <w:tcW w:w="0" w:type="auto"/>
            <w:vAlign w:val="center"/>
            <w:tcPrChange w:id="97" w:author="Xavier Hoenner" w:date="2014-05-30T14:39:00Z">
              <w:tcPr>
                <w:tcW w:w="1216" w:type="pct"/>
                <w:gridSpan w:val="2"/>
                <w:vAlign w:val="center"/>
              </w:tcPr>
            </w:tcPrChange>
          </w:tcPr>
          <w:p w14:paraId="5C57F098" w14:textId="77777777" w:rsidR="00C86621" w:rsidRDefault="00C86621">
            <w:pPr>
              <w:jc w:val="center"/>
              <w:rPr>
                <w:ins w:id="98" w:author="Xavier Hoenner" w:date="2014-05-30T14:36:00Z"/>
              </w:rPr>
              <w:pPrChange w:id="99" w:author="Xavier Hoenner" w:date="2014-05-30T14:3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</w:tr>
      <w:tr w:rsidR="00C86621" w14:paraId="3F4F79BA" w14:textId="77777777" w:rsidTr="00C86621">
        <w:trPr>
          <w:ins w:id="100" w:author="Xavier Hoenner" w:date="2014-05-30T14:36:00Z"/>
        </w:trPr>
        <w:tc>
          <w:tcPr>
            <w:tcW w:w="0" w:type="auto"/>
            <w:vAlign w:val="center"/>
            <w:tcPrChange w:id="101" w:author="Xavier Hoenner" w:date="2014-05-30T14:39:00Z">
              <w:tcPr>
                <w:tcW w:w="861" w:type="pct"/>
                <w:gridSpan w:val="2"/>
                <w:vAlign w:val="center"/>
              </w:tcPr>
            </w:tcPrChange>
          </w:tcPr>
          <w:p w14:paraId="3FCE4ADA" w14:textId="054BA2ED" w:rsidR="00C86621" w:rsidRDefault="00196F26">
            <w:pPr>
              <w:jc w:val="center"/>
              <w:rPr>
                <w:ins w:id="102" w:author="Xavier Hoenner" w:date="2014-05-30T14:36:00Z"/>
              </w:rPr>
              <w:pPrChange w:id="103" w:author="Xavier Hoenner" w:date="2014-05-30T14:39:00Z">
                <w:pPr>
                  <w:spacing w:after="200" w:line="276" w:lineRule="auto"/>
                </w:pPr>
              </w:pPrChange>
            </w:pPr>
            <w:ins w:id="104" w:author="Xavier Hoenner" w:date="2014-07-02T16:07:00Z">
              <w:r>
                <w:rPr>
                  <w:b/>
                  <w:i/>
                </w:rPr>
                <w:lastRenderedPageBreak/>
                <w:t>Hourly vectors</w:t>
              </w:r>
            </w:ins>
            <w:ins w:id="105" w:author="Xavier Hoenner" w:date="2014-05-30T14:39:00Z">
              <w:r w:rsidR="00C86621">
                <w:rPr>
                  <w:b/>
                  <w:i/>
                </w:rPr>
                <w:t xml:space="preserve"> – QC</w:t>
              </w:r>
            </w:ins>
          </w:p>
        </w:tc>
        <w:tc>
          <w:tcPr>
            <w:tcW w:w="0" w:type="auto"/>
            <w:vAlign w:val="center"/>
            <w:tcPrChange w:id="106" w:author="Xavier Hoenner" w:date="2014-05-30T14:39:00Z">
              <w:tcPr>
                <w:tcW w:w="1018" w:type="pct"/>
                <w:gridSpan w:val="2"/>
                <w:vAlign w:val="center"/>
              </w:tcPr>
            </w:tcPrChange>
          </w:tcPr>
          <w:p w14:paraId="681A665C" w14:textId="77777777" w:rsidR="00C86621" w:rsidRDefault="00C86621">
            <w:pPr>
              <w:jc w:val="center"/>
              <w:rPr>
                <w:ins w:id="107" w:author="Xavier Hoenner" w:date="2014-05-30T14:36:00Z"/>
              </w:rPr>
              <w:pPrChange w:id="108" w:author="Xavier Hoenner" w:date="2014-05-30T14:3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  <w:tc>
          <w:tcPr>
            <w:tcW w:w="0" w:type="auto"/>
            <w:vAlign w:val="center"/>
            <w:tcPrChange w:id="109" w:author="Xavier Hoenner" w:date="2014-05-30T14:39:00Z">
              <w:tcPr>
                <w:tcW w:w="938" w:type="pct"/>
                <w:gridSpan w:val="2"/>
                <w:vAlign w:val="center"/>
              </w:tcPr>
            </w:tcPrChange>
          </w:tcPr>
          <w:p w14:paraId="57D5B71B" w14:textId="77777777" w:rsidR="00C86621" w:rsidRDefault="00C86621">
            <w:pPr>
              <w:jc w:val="center"/>
              <w:rPr>
                <w:ins w:id="110" w:author="Xavier Hoenner" w:date="2014-05-30T14:36:00Z"/>
              </w:rPr>
              <w:pPrChange w:id="111" w:author="Xavier Hoenner" w:date="2014-05-30T14:3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  <w:tc>
          <w:tcPr>
            <w:tcW w:w="0" w:type="auto"/>
            <w:vAlign w:val="center"/>
            <w:tcPrChange w:id="112" w:author="Xavier Hoenner" w:date="2014-05-30T14:39:00Z">
              <w:tcPr>
                <w:tcW w:w="968" w:type="pct"/>
                <w:gridSpan w:val="2"/>
                <w:vAlign w:val="center"/>
              </w:tcPr>
            </w:tcPrChange>
          </w:tcPr>
          <w:p w14:paraId="3CDE5EED" w14:textId="77777777" w:rsidR="00C86621" w:rsidRDefault="00C86621">
            <w:pPr>
              <w:jc w:val="center"/>
              <w:rPr>
                <w:ins w:id="113" w:author="Xavier Hoenner" w:date="2014-05-30T14:36:00Z"/>
              </w:rPr>
              <w:pPrChange w:id="114" w:author="Xavier Hoenner" w:date="2014-05-30T14:3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  <w:tc>
          <w:tcPr>
            <w:tcW w:w="0" w:type="auto"/>
            <w:vAlign w:val="center"/>
            <w:tcPrChange w:id="115" w:author="Xavier Hoenner" w:date="2014-05-30T14:39:00Z">
              <w:tcPr>
                <w:tcW w:w="1216" w:type="pct"/>
                <w:gridSpan w:val="2"/>
                <w:vAlign w:val="center"/>
              </w:tcPr>
            </w:tcPrChange>
          </w:tcPr>
          <w:p w14:paraId="39EC74F4" w14:textId="77777777" w:rsidR="00C86621" w:rsidRDefault="00C86621">
            <w:pPr>
              <w:jc w:val="center"/>
              <w:rPr>
                <w:ins w:id="116" w:author="Xavier Hoenner" w:date="2014-05-30T14:36:00Z"/>
              </w:rPr>
              <w:pPrChange w:id="117" w:author="Xavier Hoenner" w:date="2014-05-30T14:3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</w:tr>
      <w:tr w:rsidR="00C86621" w14:paraId="11B55334" w14:textId="77777777" w:rsidTr="00C86621">
        <w:tblPrEx>
          <w:tblPrExChange w:id="118" w:author="Xavier Hoenner" w:date="2014-05-30T14:39:00Z">
            <w:tblPrEx>
              <w:tblW w:w="0" w:type="auto"/>
              <w:tblInd w:w="567" w:type="dxa"/>
            </w:tblPrEx>
          </w:tblPrExChange>
        </w:tblPrEx>
        <w:trPr>
          <w:ins w:id="119" w:author="Xavier Hoenner" w:date="2014-05-30T14:39:00Z"/>
          <w:trPrChange w:id="120" w:author="Xavier Hoenner" w:date="2014-05-30T14:39:00Z">
            <w:trPr>
              <w:gridBefore w:val="1"/>
            </w:trPr>
          </w:trPrChange>
        </w:trPr>
        <w:tc>
          <w:tcPr>
            <w:tcW w:w="0" w:type="auto"/>
            <w:vAlign w:val="center"/>
            <w:tcPrChange w:id="121" w:author="Xavier Hoenner" w:date="2014-05-30T14:39:00Z">
              <w:tcPr>
                <w:tcW w:w="1848" w:type="dxa"/>
                <w:gridSpan w:val="2"/>
              </w:tcPr>
            </w:tcPrChange>
          </w:tcPr>
          <w:p w14:paraId="4F7F3EC4" w14:textId="7445AE34" w:rsidR="00C86621" w:rsidRDefault="00C86621">
            <w:pPr>
              <w:jc w:val="center"/>
              <w:rPr>
                <w:ins w:id="122" w:author="Xavier Hoenner" w:date="2014-05-30T14:39:00Z"/>
                <w:b/>
                <w:i/>
              </w:rPr>
              <w:pPrChange w:id="123" w:author="Xavier Hoenner" w:date="2014-05-30T14:39:00Z">
                <w:pPr>
                  <w:spacing w:after="200" w:line="276" w:lineRule="auto"/>
                </w:pPr>
              </w:pPrChange>
            </w:pPr>
            <w:ins w:id="124" w:author="Xavier Hoenner" w:date="2014-05-30T14:39:00Z">
              <w:r>
                <w:rPr>
                  <w:b/>
                  <w:i/>
                </w:rPr>
                <w:t>TOTAL</w:t>
              </w:r>
            </w:ins>
          </w:p>
        </w:tc>
        <w:tc>
          <w:tcPr>
            <w:tcW w:w="0" w:type="auto"/>
            <w:vAlign w:val="center"/>
            <w:tcPrChange w:id="125" w:author="Xavier Hoenner" w:date="2014-05-30T14:39:00Z">
              <w:tcPr>
                <w:tcW w:w="1848" w:type="dxa"/>
                <w:gridSpan w:val="2"/>
              </w:tcPr>
            </w:tcPrChange>
          </w:tcPr>
          <w:p w14:paraId="5F97D30C" w14:textId="77777777" w:rsidR="00C86621" w:rsidRDefault="00C86621">
            <w:pPr>
              <w:jc w:val="center"/>
              <w:rPr>
                <w:ins w:id="126" w:author="Xavier Hoenner" w:date="2014-05-30T14:39:00Z"/>
              </w:rPr>
              <w:pPrChange w:id="127" w:author="Xavier Hoenner" w:date="2014-05-30T14:3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  <w:tc>
          <w:tcPr>
            <w:tcW w:w="0" w:type="auto"/>
            <w:vAlign w:val="center"/>
            <w:tcPrChange w:id="128" w:author="Xavier Hoenner" w:date="2014-05-30T14:39:00Z">
              <w:tcPr>
                <w:tcW w:w="1848" w:type="dxa"/>
                <w:gridSpan w:val="2"/>
              </w:tcPr>
            </w:tcPrChange>
          </w:tcPr>
          <w:p w14:paraId="5E885823" w14:textId="77777777" w:rsidR="00C86621" w:rsidRDefault="00C86621">
            <w:pPr>
              <w:jc w:val="center"/>
              <w:rPr>
                <w:ins w:id="129" w:author="Xavier Hoenner" w:date="2014-05-30T14:39:00Z"/>
              </w:rPr>
              <w:pPrChange w:id="130" w:author="Xavier Hoenner" w:date="2014-05-30T14:3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  <w:tc>
          <w:tcPr>
            <w:tcW w:w="0" w:type="auto"/>
            <w:vAlign w:val="center"/>
            <w:tcPrChange w:id="131" w:author="Xavier Hoenner" w:date="2014-05-30T14:39:00Z">
              <w:tcPr>
                <w:tcW w:w="1849" w:type="dxa"/>
                <w:gridSpan w:val="2"/>
              </w:tcPr>
            </w:tcPrChange>
          </w:tcPr>
          <w:p w14:paraId="2FAA1C52" w14:textId="77777777" w:rsidR="00C86621" w:rsidRDefault="00C86621">
            <w:pPr>
              <w:jc w:val="center"/>
              <w:rPr>
                <w:ins w:id="132" w:author="Xavier Hoenner" w:date="2014-05-30T14:39:00Z"/>
              </w:rPr>
              <w:pPrChange w:id="133" w:author="Xavier Hoenner" w:date="2014-05-30T14:3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  <w:tc>
          <w:tcPr>
            <w:tcW w:w="0" w:type="auto"/>
            <w:vAlign w:val="center"/>
            <w:tcPrChange w:id="134" w:author="Xavier Hoenner" w:date="2014-05-30T14:39:00Z">
              <w:tcPr>
                <w:tcW w:w="1849" w:type="dxa"/>
              </w:tcPr>
            </w:tcPrChange>
          </w:tcPr>
          <w:p w14:paraId="2C0D34F5" w14:textId="77777777" w:rsidR="00C86621" w:rsidRDefault="00C86621">
            <w:pPr>
              <w:jc w:val="center"/>
              <w:rPr>
                <w:ins w:id="135" w:author="Xavier Hoenner" w:date="2014-05-30T14:39:00Z"/>
              </w:rPr>
              <w:pPrChange w:id="136" w:author="Xavier Hoenner" w:date="2014-05-30T14:39:00Z">
                <w:pPr>
                  <w:spacing w:after="200" w:line="276" w:lineRule="auto"/>
                  <w:ind w:left="720"/>
                  <w:contextualSpacing/>
                </w:pPr>
              </w:pPrChange>
            </w:pPr>
          </w:p>
        </w:tc>
      </w:tr>
    </w:tbl>
    <w:p w14:paraId="276675B7" w14:textId="37E8750B" w:rsidR="00C86621" w:rsidDel="00C86621" w:rsidRDefault="00C86621" w:rsidP="005D22D2">
      <w:pPr>
        <w:ind w:left="567" w:hanging="567"/>
        <w:rPr>
          <w:del w:id="137" w:author="Xavier Hoenner" w:date="2014-05-30T14:40:00Z"/>
        </w:rPr>
      </w:pPr>
    </w:p>
    <w:p w14:paraId="084997B6" w14:textId="606646D7" w:rsidR="00EC6CCC" w:rsidRDefault="00551266" w:rsidP="005A787A">
      <w:pPr>
        <w:ind w:left="567"/>
      </w:pPr>
      <w:del w:id="138" w:author="Xavier Hoenner" w:date="2014-05-30T14:40:00Z">
        <w:r w:rsidRPr="00EC6CCC" w:rsidDel="00C86621">
          <w:rPr>
            <w:b/>
            <w:i/>
          </w:rPr>
          <w:delText xml:space="preserve">Total </w:delText>
        </w:r>
        <w:r w:rsidDel="00C86621">
          <w:rPr>
            <w:b/>
            <w:i/>
          </w:rPr>
          <w:delText>n</w:delText>
        </w:r>
        <w:r w:rsidRPr="00EC6CCC" w:rsidDel="00C86621">
          <w:rPr>
            <w:b/>
            <w:i/>
          </w:rPr>
          <w:delText xml:space="preserve">umber of </w:delText>
        </w:r>
        <w:r w:rsidDel="00C86621">
          <w:rPr>
            <w:b/>
            <w:i/>
          </w:rPr>
          <w:delText>radar sites (</w:delText>
        </w:r>
        <w:r w:rsidR="00045FC7" w:rsidDel="00C86621">
          <w:rPr>
            <w:b/>
            <w:i/>
          </w:rPr>
          <w:delText>‘no_projects’</w:delText>
        </w:r>
        <w:r w:rsidDel="00C86621">
          <w:rPr>
            <w:b/>
            <w:i/>
          </w:rPr>
          <w:delText>)</w:delText>
        </w:r>
        <w:r w:rsidRPr="00EC6CCC" w:rsidDel="00C86621">
          <w:rPr>
            <w:b/>
            <w:i/>
          </w:rPr>
          <w:delText>: XX</w:delText>
        </w:r>
        <w:r w:rsidDel="00C86621">
          <w:rPr>
            <w:b/>
            <w:i/>
          </w:rPr>
          <w:br/>
          <w:delText>Total number of radar stations (‘</w:delText>
        </w:r>
        <w:r w:rsidR="00045FC7" w:rsidDel="00C86621">
          <w:rPr>
            <w:b/>
            <w:i/>
          </w:rPr>
          <w:delText>no_platforms’</w:delText>
        </w:r>
        <w:r w:rsidDel="00C86621">
          <w:rPr>
            <w:b/>
            <w:i/>
          </w:rPr>
          <w:delText>): XX</w:delText>
        </w:r>
        <w:r w:rsidDel="00C86621">
          <w:rPr>
            <w:b/>
            <w:i/>
          </w:rPr>
          <w:br/>
        </w:r>
        <w:r w:rsidR="00045FC7" w:rsidDel="00C86621">
          <w:rPr>
            <w:b/>
            <w:i/>
          </w:rPr>
          <w:delText xml:space="preserve">Total number of sites </w:delText>
        </w:r>
      </w:del>
      <w:del w:id="139" w:author="Xavier Hoenner" w:date="2013-07-11T12:43:00Z">
        <w:r w:rsidR="00045FC7" w:rsidDel="009C4587">
          <w:rPr>
            <w:b/>
            <w:i/>
          </w:rPr>
          <w:delText xml:space="preserve">and stations </w:delText>
        </w:r>
      </w:del>
      <w:del w:id="140" w:author="Xavier Hoenner" w:date="2014-05-30T14:40:00Z">
        <w:r w:rsidR="00045FC7" w:rsidDel="00C86621">
          <w:rPr>
            <w:b/>
            <w:i/>
          </w:rPr>
          <w:delText>with QC’d radial data</w:delText>
        </w:r>
        <w:r w:rsidDel="00C86621">
          <w:rPr>
            <w:b/>
            <w:i/>
          </w:rPr>
          <w:delText xml:space="preserve"> (</w:delText>
        </w:r>
        <w:r w:rsidR="00045FC7" w:rsidDel="00C86621">
          <w:rPr>
            <w:b/>
            <w:i/>
          </w:rPr>
          <w:delText>‘no_data</w:delText>
        </w:r>
        <w:r w:rsidR="005A787A" w:rsidDel="00C86621">
          <w:rPr>
            <w:b/>
            <w:i/>
          </w:rPr>
          <w:delText>’</w:delText>
        </w:r>
        <w:r w:rsidDel="00C86621">
          <w:rPr>
            <w:b/>
            <w:i/>
          </w:rPr>
          <w:delText>): XX</w:delText>
        </w:r>
        <w:r w:rsidDel="00C86621">
          <w:rPr>
            <w:b/>
            <w:i/>
          </w:rPr>
          <w:br/>
        </w:r>
        <w:r w:rsidR="00045FC7" w:rsidDel="00C86621">
          <w:rPr>
            <w:b/>
            <w:i/>
          </w:rPr>
          <w:delText xml:space="preserve">Total number of sites with QC’d gridded data </w:delText>
        </w:r>
        <w:r w:rsidR="005A787A" w:rsidDel="00C86621">
          <w:rPr>
            <w:b/>
            <w:i/>
          </w:rPr>
          <w:delText>(</w:delText>
        </w:r>
        <w:r w:rsidR="00045FC7" w:rsidDel="00C86621">
          <w:rPr>
            <w:b/>
            <w:i/>
          </w:rPr>
          <w:delText>‘no_</w:delText>
        </w:r>
        <w:r w:rsidR="001F7A0A" w:rsidDel="00C86621">
          <w:rPr>
            <w:b/>
            <w:i/>
          </w:rPr>
          <w:delText>data2</w:delText>
        </w:r>
        <w:r w:rsidR="00045FC7" w:rsidDel="00C86621">
          <w:rPr>
            <w:b/>
            <w:i/>
          </w:rPr>
          <w:delText>’</w:delText>
        </w:r>
        <w:r w:rsidR="005A787A" w:rsidDel="00C86621">
          <w:rPr>
            <w:b/>
            <w:i/>
          </w:rPr>
          <w:delText>): XX</w:delText>
        </w:r>
        <w:r w:rsidR="00C33082" w:rsidDel="00C86621">
          <w:rPr>
            <w:b/>
            <w:i/>
          </w:rPr>
          <w:br/>
        </w:r>
      </w:del>
      <w:del w:id="141" w:author="Xavier Hoenner" w:date="2013-07-11T10:43:00Z">
        <w:r w:rsidR="00C33082" w:rsidDel="007732B0">
          <w:rPr>
            <w:b/>
            <w:i/>
          </w:rPr>
          <w:delText>Start dates range</w:delText>
        </w:r>
      </w:del>
      <w:del w:id="142" w:author="Xavier Hoenner" w:date="2014-05-30T14:40:00Z">
        <w:r w:rsidR="00C33082" w:rsidDel="00C86621">
          <w:rPr>
            <w:b/>
            <w:i/>
          </w:rPr>
          <w:delText xml:space="preserve"> (‘temporal_range’): XX</w:delText>
        </w:r>
        <w:r w:rsidR="005A787A" w:rsidDel="00C86621">
          <w:rPr>
            <w:b/>
            <w:i/>
          </w:rPr>
          <w:br/>
        </w:r>
      </w:del>
    </w:p>
    <w:p w14:paraId="0A4DE169" w14:textId="5F4FE83B" w:rsidR="006A4A7F" w:rsidRDefault="006A4A7F" w:rsidP="006A4A7F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143" w:author="Xavier Hoenner" w:date="2014-05-30T14:41:00Z">
        <w:r w:rsidR="00D924FB">
          <w:rPr>
            <w:b/>
          </w:rPr>
          <w:t>Headers</w:t>
        </w:r>
        <w:r w:rsidR="00D924FB" w:rsidRPr="006C0327">
          <w:rPr>
            <w:rPrChange w:id="144" w:author="Xavier Hoenner" w:date="2014-05-30T14:43:00Z">
              <w:rPr>
                <w:b/>
              </w:rPr>
            </w:rPrChange>
          </w:rPr>
          <w:t>:</w:t>
        </w:r>
        <w:r w:rsidR="00D924FB">
          <w:rPr>
            <w:b/>
          </w:rPr>
          <w:t xml:space="preserve"> </w:t>
        </w:r>
        <w:r w:rsidR="00D924FB">
          <w:t xml:space="preserve">Type of </w:t>
        </w:r>
      </w:ins>
      <w:ins w:id="145" w:author="Xavier Hoenner" w:date="2014-05-30T14:42:00Z">
        <w:r w:rsidR="00283E29">
          <w:t xml:space="preserve">data </w:t>
        </w:r>
      </w:ins>
      <w:ins w:id="146" w:author="Xavier Hoenner" w:date="2014-05-30T14:41:00Z">
        <w:r w:rsidR="00D924FB">
          <w:t>file (</w:t>
        </w:r>
        <w:r w:rsidR="00D924FB">
          <w:rPr>
            <w:i/>
          </w:rPr>
          <w:t xml:space="preserve">i.e. </w:t>
        </w:r>
      </w:ins>
      <w:ins w:id="147" w:author="Xavier Hoenner" w:date="2014-06-27T11:01:00Z">
        <w:r w:rsidR="00D97C7A">
          <w:t xml:space="preserve">radials </w:t>
        </w:r>
        <w:r w:rsidR="00D97C7A">
          <w:rPr>
            <w:i/>
          </w:rPr>
          <w:t>vs.</w:t>
        </w:r>
        <w:r w:rsidR="00D97C7A">
          <w:t xml:space="preserve"> gridded products, </w:t>
        </w:r>
      </w:ins>
      <w:ins w:id="148" w:author="Xavier Hoenner" w:date="2014-05-30T14:41:00Z">
        <w:r w:rsidR="00D924FB">
          <w:t xml:space="preserve">QC </w:t>
        </w:r>
        <w:r w:rsidR="00D924FB" w:rsidRPr="00D97C7A">
          <w:rPr>
            <w:i/>
            <w:rPrChange w:id="149" w:author="Xavier Hoenner" w:date="2014-06-27T11:01:00Z">
              <w:rPr/>
            </w:rPrChange>
          </w:rPr>
          <w:t>vs.</w:t>
        </w:r>
        <w:r w:rsidR="00D924FB">
          <w:t xml:space="preserve"> </w:t>
        </w:r>
      </w:ins>
      <w:ins w:id="150" w:author="Xavier Hoenner" w:date="2014-05-30T14:42:00Z">
        <w:r w:rsidR="00D924FB">
          <w:t>non-QC</w:t>
        </w:r>
      </w:ins>
      <w:ins w:id="151" w:author="Xavier Hoenner" w:date="2014-05-30T14:41:00Z">
        <w:r w:rsidR="00D924FB">
          <w:t>).</w:t>
        </w:r>
        <w:r w:rsidR="00D924FB">
          <w:rPr>
            <w:b/>
          </w:rPr>
          <w:br/>
        </w:r>
      </w:ins>
      <w:r w:rsidRPr="006B3C3D">
        <w:rPr>
          <w:b/>
        </w:rPr>
        <w:t>‘</w:t>
      </w:r>
      <w:r>
        <w:rPr>
          <w:b/>
        </w:rPr>
        <w:t>Start’</w:t>
      </w:r>
      <w:r w:rsidRPr="006B3C3D">
        <w:t xml:space="preserve">: </w:t>
      </w:r>
      <w:r>
        <w:t>Transmission start date</w:t>
      </w:r>
      <w:ins w:id="152" w:author="Xavier Hoenner" w:date="2014-07-02T13:37:00Z">
        <w:r w:rsidR="00214783">
          <w:t xml:space="preserve"> </w:t>
        </w:r>
      </w:ins>
      <w:del w:id="153" w:author="Xavier Hoenner" w:date="2014-07-02T13:37:00Z">
        <w:r w:rsidR="00117004" w:rsidDel="00214783">
          <w:delText xml:space="preserve"> </w:delText>
        </w:r>
      </w:del>
      <w:r w:rsidR="00117004">
        <w:t>(format: dd/mm/yyyy)</w:t>
      </w:r>
      <w:r>
        <w:t>.</w:t>
      </w:r>
      <w:ins w:id="154" w:author="Xavier Hoenner" w:date="2014-05-30T14:20:00Z">
        <w:r w:rsidR="0093094F">
          <w:br/>
        </w:r>
        <w:r w:rsidR="0093094F">
          <w:rPr>
            <w:b/>
          </w:rPr>
          <w:t>‘End’</w:t>
        </w:r>
        <w:r w:rsidR="0093094F">
          <w:t>: Date at which the last file was received (format: dd/mm/yyyy).</w:t>
        </w:r>
      </w:ins>
      <w:ins w:id="155" w:author="Xavier Hoenner" w:date="2014-05-30T14:22:00Z">
        <w:r w:rsidR="0093094F">
          <w:br/>
        </w:r>
        <w:r w:rsidR="0093094F">
          <w:rPr>
            <w:b/>
          </w:rPr>
          <w:t>‘Time coverage’</w:t>
        </w:r>
        <w:r w:rsidR="0093094F">
          <w:t xml:space="preserve">: </w:t>
        </w:r>
      </w:ins>
      <w:ins w:id="156" w:author="Xavier Hoenner" w:date="2014-05-30T14:23:00Z">
        <w:r w:rsidR="0093094F">
          <w:t>N</w:t>
        </w:r>
        <w:r w:rsidR="0093094F" w:rsidRPr="00ED7666">
          <w:t>umber of</w:t>
        </w:r>
        <w:r w:rsidR="0093094F">
          <w:t xml:space="preserve"> years</w:t>
        </w:r>
        <w:r w:rsidR="0093094F" w:rsidRPr="00ED7666">
          <w:t xml:space="preserve"> </w:t>
        </w:r>
        <w:r w:rsidR="0093094F">
          <w:t>between the transmission start date and the date at which the last file was received.</w:t>
        </w:r>
      </w:ins>
      <w:del w:id="157" w:author="Xavier Hoenner" w:date="2014-05-30T14:20:00Z">
        <w:r w:rsidRPr="006B3C3D" w:rsidDel="0093094F">
          <w:delText xml:space="preserve"> </w:delText>
        </w:r>
      </w:del>
      <w:r w:rsidRPr="006B3C3D">
        <w:br/>
      </w:r>
      <w:r w:rsidRPr="006B3C3D">
        <w:rPr>
          <w:b/>
        </w:rPr>
        <w:t>‘</w:t>
      </w:r>
      <w:r>
        <w:rPr>
          <w:b/>
        </w:rPr>
        <w:t xml:space="preserve">% </w:t>
      </w:r>
      <w:del w:id="158" w:author="Xavier Hoenner" w:date="2014-05-30T14:24:00Z">
        <w:r w:rsidDel="004F11F0">
          <w:rPr>
            <w:b/>
          </w:rPr>
          <w:delText>non QC’d radial</w:delText>
        </w:r>
      </w:del>
      <w:ins w:id="159" w:author="Xavier Hoenner" w:date="2014-05-30T14:24:00Z">
        <w:r w:rsidR="004F11F0">
          <w:rPr>
            <w:b/>
          </w:rPr>
          <w:t>coverage</w:t>
        </w:r>
      </w:ins>
      <w:r w:rsidRPr="006B3C3D">
        <w:rPr>
          <w:b/>
        </w:rPr>
        <w:t>’</w:t>
      </w:r>
      <w:r w:rsidRPr="006B3C3D">
        <w:t xml:space="preserve">: </w:t>
      </w:r>
      <w:ins w:id="160" w:author="Xavier Hoenner" w:date="2014-07-02T15:49:00Z">
        <w:r w:rsidR="001B559C">
          <w:t xml:space="preserve">Total </w:t>
        </w:r>
      </w:ins>
      <w:del w:id="161" w:author="Xavier Hoenner" w:date="2014-05-30T14:26:00Z">
        <w:r w:rsidDel="004F11F0">
          <w:delText>Percentage of</w:delText>
        </w:r>
      </w:del>
      <w:del w:id="162" w:author="Xavier Hoenner" w:date="2014-05-30T14:28:00Z">
        <w:r w:rsidDel="004F11F0">
          <w:delText xml:space="preserve"> </w:delText>
        </w:r>
      </w:del>
      <w:del w:id="163" w:author="Xavier Hoenner" w:date="2014-05-30T14:24:00Z">
        <w:r w:rsidDel="004F11F0">
          <w:delText xml:space="preserve">non quality controlled radial data available </w:delText>
        </w:r>
      </w:del>
      <w:del w:id="164" w:author="Xavier Hoenner" w:date="2013-07-11T15:38:00Z">
        <w:r w:rsidDel="00A71277">
          <w:delText>in the ‘Opendap’ folder</w:delText>
        </w:r>
      </w:del>
      <w:del w:id="165" w:author="Xavier Hoenner" w:date="2013-07-11T12:49:00Z">
        <w:r w:rsidDel="009C4587">
          <w:delText xml:space="preserve"> of the Data Fabric</w:delText>
        </w:r>
      </w:del>
      <w:del w:id="166" w:author="Xavier Hoenner" w:date="2014-05-30T14:28:00Z">
        <w:r w:rsidDel="004F11F0">
          <w:delText>.</w:delText>
        </w:r>
      </w:del>
      <w:ins w:id="167" w:author="Xavier Hoenner" w:date="2014-07-02T15:49:00Z">
        <w:r w:rsidR="001B559C">
          <w:t>number of files as a percentage of the total number of files expected (</w:t>
        </w:r>
        <w:r w:rsidR="001B559C">
          <w:rPr>
            <w:i/>
          </w:rPr>
          <w:t>i.e.</w:t>
        </w:r>
        <w:r w:rsidR="001B559C">
          <w:t xml:space="preserve"> % coverage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Total number of hourly files received</m:t>
              </m:r>
            </m:num>
            <m:den>
              <m:r>
                <w:rPr>
                  <w:rFonts w:ascii="Cambria Math" w:hAnsi="Cambria Math"/>
                </w:rPr>
                <m:t>Total number of hourly files expected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 w:rsidR="001B559C">
          <w:t>).</w:t>
        </w:r>
      </w:ins>
      <w:del w:id="168" w:author="Xavier Hoenner" w:date="2014-05-30T14:28:00Z">
        <w:r w:rsidDel="006E745C">
          <w:br/>
        </w:r>
        <w:r w:rsidDel="006E745C">
          <w:rPr>
            <w:b/>
          </w:rPr>
          <w:delText>‘% non QC’d grid’</w:delText>
        </w:r>
        <w:r w:rsidDel="006E745C">
          <w:delText xml:space="preserve">: Percentage of non quality controlled one-hour average gridded data available </w:delText>
        </w:r>
      </w:del>
      <w:del w:id="169" w:author="Xavier Hoenner" w:date="2013-07-11T15:38:00Z">
        <w:r w:rsidDel="00A71277">
          <w:delText xml:space="preserve">in the ‘Opendap’ folder </w:delText>
        </w:r>
      </w:del>
      <w:del w:id="170" w:author="Xavier Hoenner" w:date="2013-07-11T12:49:00Z">
        <w:r w:rsidDel="009C4587">
          <w:delText xml:space="preserve">of the Data Fabric </w:delText>
        </w:r>
      </w:del>
      <w:del w:id="171" w:author="Xavier Hoenner" w:date="2013-07-11T15:38:00Z">
        <w:r w:rsidDel="00A71277">
          <w:delText>and on the IMOS portal</w:delText>
        </w:r>
      </w:del>
      <w:del w:id="172" w:author="Xavier Hoenner" w:date="2014-05-30T14:28:00Z">
        <w:r w:rsidDel="006E745C">
          <w:delText>.</w:delText>
        </w:r>
        <w:r w:rsidDel="006E745C">
          <w:br/>
        </w:r>
        <w:r w:rsidRPr="00ED7666" w:rsidDel="006E745C">
          <w:rPr>
            <w:b/>
          </w:rPr>
          <w:delText>‘</w:delText>
        </w:r>
        <w:r w:rsidR="009C7D3D" w:rsidDel="006E745C">
          <w:rPr>
            <w:b/>
          </w:rPr>
          <w:delText>Date of last QC’d data</w:delText>
        </w:r>
        <w:r w:rsidRPr="00ED7666" w:rsidDel="006E745C">
          <w:rPr>
            <w:b/>
          </w:rPr>
          <w:delText>’</w:delText>
        </w:r>
        <w:r w:rsidRPr="00ED7666" w:rsidDel="006E745C">
          <w:delText xml:space="preserve">: </w:delText>
        </w:r>
        <w:r w:rsidR="002A433D" w:rsidDel="006E745C">
          <w:delText xml:space="preserve">Date </w:delText>
        </w:r>
        <w:r w:rsidDel="006E745C">
          <w:delText>at which the last quality controlled radial data were received at eMII</w:delText>
        </w:r>
        <w:r w:rsidR="002A433D" w:rsidDel="006E745C">
          <w:delText xml:space="preserve"> (format dd/mm/yyyy)</w:delText>
        </w:r>
        <w:r w:rsidRPr="00ED7666" w:rsidDel="006E745C">
          <w:delText>.</w:delText>
        </w:r>
      </w:del>
      <w:del w:id="173" w:author="Xavier Hoenner" w:date="2013-07-11T12:43:00Z">
        <w:r w:rsidDel="009C4587">
          <w:br/>
        </w:r>
        <w:r w:rsidRPr="00ED7666" w:rsidDel="009C4587">
          <w:rPr>
            <w:b/>
          </w:rPr>
          <w:delText>‘</w:delText>
        </w:r>
        <w:r w:rsidDel="009C4587">
          <w:rPr>
            <w:b/>
          </w:rPr>
          <w:delText>T</w:delText>
        </w:r>
        <w:r w:rsidRPr="00ED7666" w:rsidDel="009C4587">
          <w:rPr>
            <w:b/>
          </w:rPr>
          <w:delText xml:space="preserve">ime to </w:delText>
        </w:r>
        <w:r w:rsidDel="009C4587">
          <w:rPr>
            <w:b/>
          </w:rPr>
          <w:delText>upload</w:delText>
        </w:r>
        <w:r w:rsidRPr="00ED7666" w:rsidDel="009C4587">
          <w:rPr>
            <w:b/>
          </w:rPr>
          <w:delText xml:space="preserve"> data’</w:delText>
        </w:r>
        <w:r w:rsidRPr="00ED7666" w:rsidDel="009C4587">
          <w:delText xml:space="preserve">: </w:delText>
        </w:r>
        <w:r w:rsidDel="009C4587">
          <w:delText>N</w:delText>
        </w:r>
        <w:r w:rsidRPr="00ED7666" w:rsidDel="009C4587">
          <w:delText xml:space="preserve">umber of days necessary to </w:delText>
        </w:r>
        <w:r w:rsidDel="009C4587">
          <w:delText>process and upload data onto the ‘Opendap’ folder of the Data Fabric</w:delText>
        </w:r>
        <w:r w:rsidRPr="00ED7666" w:rsidDel="009C4587">
          <w:delText xml:space="preserve">. </w:delText>
        </w:r>
      </w:del>
      <w:r w:rsidRPr="00ED7666">
        <w:br/>
      </w:r>
      <w:r>
        <w:rPr>
          <w:b/>
        </w:rPr>
        <w:t xml:space="preserve">ACORN: </w:t>
      </w:r>
      <w:r>
        <w:t>Australian Coastal Ocean Radar Network (</w:t>
      </w:r>
      <w:hyperlink r:id="rId7" w:history="1">
        <w:r>
          <w:rPr>
            <w:rStyle w:val="Hyperlink"/>
          </w:rPr>
          <w:t>http://imos.org.au/acorn.html</w:t>
        </w:r>
      </w:hyperlink>
      <w:r>
        <w:t>)</w:t>
      </w:r>
      <w:del w:id="174" w:author="Xavier Hoenner" w:date="2014-05-30T14:19:00Z">
        <w:r w:rsidDel="0093094F">
          <w:delText>.</w:delText>
        </w:r>
        <w:r w:rsidR="00AB4777" w:rsidDel="0093094F">
          <w:delText xml:space="preserve"> The ‘Bonney Coast’ and ‘Turquoise Coast’ radar sites only have near real-time data, no QC data is available for those two sites</w:delText>
        </w:r>
      </w:del>
      <w:r w:rsidR="00AB4777">
        <w:t>.</w:t>
      </w:r>
    </w:p>
    <w:p w14:paraId="68CD26C6" w14:textId="77777777" w:rsidR="006B3C3D" w:rsidRDefault="006B3C3D" w:rsidP="006B3C3D">
      <w:pPr>
        <w:ind w:left="993" w:hanging="993"/>
      </w:pPr>
    </w:p>
    <w:p w14:paraId="21556B86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  <w:tblPrChange w:id="175" w:author="Xavier Hoenner" w:date="2014-05-30T14:30:00Z">
          <w:tblPr>
            <w:tblStyle w:val="TableGrid"/>
            <w:tblW w:w="6894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589"/>
        <w:gridCol w:w="1246"/>
        <w:gridCol w:w="1575"/>
        <w:gridCol w:w="1575"/>
        <w:gridCol w:w="1625"/>
        <w:gridCol w:w="1632"/>
        <w:tblGridChange w:id="176">
          <w:tblGrid>
            <w:gridCol w:w="967"/>
            <w:gridCol w:w="757"/>
            <w:gridCol w:w="957"/>
            <w:gridCol w:w="957"/>
            <w:gridCol w:w="988"/>
            <w:gridCol w:w="993"/>
          </w:tblGrid>
        </w:tblGridChange>
      </w:tblGrid>
      <w:tr w:rsidR="006E745C" w14:paraId="32B2FEB7" w14:textId="77777777" w:rsidTr="006E745C">
        <w:trPr>
          <w:jc w:val="center"/>
          <w:trPrChange w:id="177" w:author="Xavier Hoenner" w:date="2014-05-30T14:30:00Z">
            <w:trPr>
              <w:jc w:val="center"/>
            </w:trPr>
          </w:trPrChange>
        </w:trPr>
        <w:tc>
          <w:tcPr>
            <w:tcW w:w="860" w:type="pct"/>
            <w:vAlign w:val="center"/>
            <w:tcPrChange w:id="178" w:author="Xavier Hoenner" w:date="2014-05-30T14:30:00Z">
              <w:tcPr>
                <w:tcW w:w="967" w:type="dxa"/>
                <w:vAlign w:val="center"/>
              </w:tcPr>
            </w:tcPrChange>
          </w:tcPr>
          <w:p w14:paraId="650AB53D" w14:textId="4B76227F" w:rsidR="006E745C" w:rsidRPr="0025464E" w:rsidRDefault="006E745C" w:rsidP="006E745C">
            <w:pPr>
              <w:jc w:val="center"/>
              <w:rPr>
                <w:b/>
              </w:rPr>
            </w:pPr>
            <w:del w:id="179" w:author="Xavier Hoenner" w:date="2014-05-30T14:19:00Z">
              <w:r w:rsidDel="0093094F">
                <w:rPr>
                  <w:b/>
                </w:rPr>
                <w:delText>code_full_name</w:delText>
              </w:r>
            </w:del>
            <w:ins w:id="180" w:author="Xavier Hoenner" w:date="2014-05-30T14:19:00Z">
              <w:r>
                <w:rPr>
                  <w:b/>
                </w:rPr>
                <w:t>site</w:t>
              </w:r>
            </w:ins>
          </w:p>
        </w:tc>
        <w:tc>
          <w:tcPr>
            <w:tcW w:w="674" w:type="pct"/>
            <w:vAlign w:val="center"/>
            <w:tcPrChange w:id="181" w:author="Xavier Hoenner" w:date="2014-05-30T14:30:00Z">
              <w:tcPr>
                <w:tcW w:w="757" w:type="dxa"/>
                <w:vAlign w:val="center"/>
              </w:tcPr>
            </w:tcPrChange>
          </w:tcPr>
          <w:p w14:paraId="66D7E2E3" w14:textId="442B725E" w:rsidR="006E745C" w:rsidRPr="0025464E" w:rsidRDefault="006E745C" w:rsidP="006E745C">
            <w:pPr>
              <w:jc w:val="center"/>
              <w:rPr>
                <w:b/>
              </w:rPr>
            </w:pPr>
            <w:del w:id="182" w:author="Xavier Hoenner" w:date="2014-05-30T14:29:00Z">
              <w:r w:rsidDel="006E745C">
                <w:rPr>
                  <w:b/>
                </w:rPr>
                <w:delText>start</w:delText>
              </w:r>
            </w:del>
            <w:ins w:id="183" w:author="Xavier Hoenner" w:date="2014-05-30T14:29:00Z">
              <w:r>
                <w:rPr>
                  <w:b/>
                </w:rPr>
                <w:t>total_no_files</w:t>
              </w:r>
            </w:ins>
          </w:p>
        </w:tc>
        <w:tc>
          <w:tcPr>
            <w:tcW w:w="852" w:type="pct"/>
            <w:vAlign w:val="center"/>
            <w:tcPrChange w:id="184" w:author="Xavier Hoenner" w:date="2014-05-30T14:30:00Z">
              <w:tcPr>
                <w:tcW w:w="957" w:type="dxa"/>
                <w:vAlign w:val="center"/>
              </w:tcPr>
            </w:tcPrChange>
          </w:tcPr>
          <w:p w14:paraId="032816BB" w14:textId="752458CC" w:rsidR="006E745C" w:rsidRPr="0025464E" w:rsidRDefault="006E745C" w:rsidP="006E745C">
            <w:pPr>
              <w:jc w:val="center"/>
              <w:rPr>
                <w:b/>
              </w:rPr>
            </w:pPr>
            <w:del w:id="185" w:author="Xavier Hoenner" w:date="2014-05-30T14:29:00Z">
              <w:r w:rsidDel="006E745C">
                <w:rPr>
                  <w:b/>
                </w:rPr>
                <w:delText>non_qc_radial</w:delText>
              </w:r>
            </w:del>
            <w:ins w:id="186" w:author="Xavier Hoenner" w:date="2014-05-30T14:29:00Z">
              <w:r>
                <w:rPr>
                  <w:b/>
                </w:rPr>
                <w:t>time_start</w:t>
              </w:r>
            </w:ins>
          </w:p>
        </w:tc>
        <w:tc>
          <w:tcPr>
            <w:tcW w:w="852" w:type="pct"/>
            <w:vAlign w:val="center"/>
            <w:tcPrChange w:id="187" w:author="Xavier Hoenner" w:date="2014-05-30T14:30:00Z">
              <w:tcPr>
                <w:tcW w:w="957" w:type="dxa"/>
                <w:vAlign w:val="center"/>
              </w:tcPr>
            </w:tcPrChange>
          </w:tcPr>
          <w:p w14:paraId="33FCA581" w14:textId="57F48B89" w:rsidR="006E745C" w:rsidRPr="0025464E" w:rsidRDefault="006E745C" w:rsidP="006E745C">
            <w:pPr>
              <w:jc w:val="center"/>
              <w:rPr>
                <w:b/>
              </w:rPr>
            </w:pPr>
            <w:del w:id="188" w:author="Xavier Hoenner" w:date="2014-05-30T14:29:00Z">
              <w:r w:rsidDel="006E745C">
                <w:rPr>
                  <w:b/>
                </w:rPr>
                <w:delText>non_qc_grid</w:delText>
              </w:r>
            </w:del>
            <w:ins w:id="189" w:author="Xavier Hoenner" w:date="2014-05-30T14:29:00Z">
              <w:r>
                <w:rPr>
                  <w:b/>
                </w:rPr>
                <w:t>time_end</w:t>
              </w:r>
            </w:ins>
          </w:p>
        </w:tc>
        <w:tc>
          <w:tcPr>
            <w:tcW w:w="879" w:type="pct"/>
            <w:vAlign w:val="center"/>
            <w:tcPrChange w:id="190" w:author="Xavier Hoenner" w:date="2014-05-30T14:30:00Z">
              <w:tcPr>
                <w:tcW w:w="988" w:type="dxa"/>
                <w:vAlign w:val="center"/>
              </w:tcPr>
            </w:tcPrChange>
          </w:tcPr>
          <w:p w14:paraId="7E6607B9" w14:textId="6161E1C2" w:rsidR="006E745C" w:rsidRPr="0025464E" w:rsidRDefault="006E745C" w:rsidP="006E745C">
            <w:pPr>
              <w:jc w:val="center"/>
              <w:rPr>
                <w:b/>
              </w:rPr>
            </w:pPr>
            <w:del w:id="191" w:author="Xavier Hoenner" w:date="2014-05-30T14:29:00Z">
              <w:r w:rsidDel="006E745C">
                <w:rPr>
                  <w:b/>
                </w:rPr>
                <w:delText>qc_radial</w:delText>
              </w:r>
            </w:del>
            <w:ins w:id="192" w:author="Xavier Hoenner" w:date="2014-05-30T14:29:00Z">
              <w:r>
                <w:rPr>
                  <w:b/>
                </w:rPr>
                <w:t>coverage_duration</w:t>
              </w:r>
            </w:ins>
          </w:p>
        </w:tc>
        <w:tc>
          <w:tcPr>
            <w:tcW w:w="884" w:type="pct"/>
            <w:vAlign w:val="center"/>
            <w:tcPrChange w:id="193" w:author="Xavier Hoenner" w:date="2014-05-30T14:30:00Z">
              <w:tcPr>
                <w:tcW w:w="993" w:type="dxa"/>
                <w:vAlign w:val="center"/>
              </w:tcPr>
            </w:tcPrChange>
          </w:tcPr>
          <w:p w14:paraId="2B434E74" w14:textId="6DF74786" w:rsidR="006E745C" w:rsidRPr="0025464E" w:rsidRDefault="006E745C" w:rsidP="006E745C">
            <w:pPr>
              <w:jc w:val="center"/>
              <w:rPr>
                <w:b/>
              </w:rPr>
            </w:pPr>
            <w:del w:id="194" w:author="Xavier Hoenner" w:date="2014-05-30T14:30:00Z">
              <w:r w:rsidDel="006E745C">
                <w:rPr>
                  <w:b/>
                </w:rPr>
                <w:delText>qc_grid</w:delText>
              </w:r>
            </w:del>
            <w:ins w:id="195" w:author="Xavier Hoenner" w:date="2014-05-30T14:30:00Z">
              <w:r>
                <w:rPr>
                  <w:b/>
                </w:rPr>
                <w:t>percentage_coverage</w:t>
              </w:r>
            </w:ins>
          </w:p>
        </w:tc>
      </w:tr>
      <w:tr w:rsidR="006E745C" w14:paraId="36554397" w14:textId="77777777" w:rsidTr="006E745C">
        <w:trPr>
          <w:jc w:val="center"/>
          <w:trPrChange w:id="196" w:author="Xavier Hoenner" w:date="2014-05-30T14:30:00Z">
            <w:trPr>
              <w:jc w:val="center"/>
            </w:trPr>
          </w:trPrChange>
        </w:trPr>
        <w:tc>
          <w:tcPr>
            <w:tcW w:w="860" w:type="pct"/>
            <w:vAlign w:val="center"/>
            <w:tcPrChange w:id="197" w:author="Xavier Hoenner" w:date="2014-05-30T14:30:00Z">
              <w:tcPr>
                <w:tcW w:w="967" w:type="dxa"/>
                <w:vAlign w:val="center"/>
              </w:tcPr>
            </w:tcPrChange>
          </w:tcPr>
          <w:p w14:paraId="17E27312" w14:textId="77777777" w:rsidR="006E745C" w:rsidRDefault="006E745C" w:rsidP="006E745C">
            <w:pPr>
              <w:jc w:val="center"/>
            </w:pPr>
            <w:r>
              <w:t>Site name</w:t>
            </w:r>
          </w:p>
        </w:tc>
        <w:tc>
          <w:tcPr>
            <w:tcW w:w="674" w:type="pct"/>
            <w:vAlign w:val="center"/>
            <w:tcPrChange w:id="198" w:author="Xavier Hoenner" w:date="2014-05-30T14:30:00Z">
              <w:tcPr>
                <w:tcW w:w="757" w:type="dxa"/>
                <w:vAlign w:val="center"/>
              </w:tcPr>
            </w:tcPrChange>
          </w:tcPr>
          <w:p w14:paraId="6565430B" w14:textId="39227338" w:rsidR="006E745C" w:rsidRDefault="006E745C" w:rsidP="006E745C">
            <w:pPr>
              <w:jc w:val="center"/>
            </w:pPr>
            <w:del w:id="199" w:author="Xavier Hoenner" w:date="2014-05-30T14:29:00Z">
              <w:r w:rsidDel="006E745C">
                <w:delText>Start</w:delText>
              </w:r>
            </w:del>
            <w:ins w:id="200" w:author="Xavier Hoenner" w:date="2014-05-30T14:29:00Z">
              <w:r>
                <w:t># files</w:t>
              </w:r>
            </w:ins>
          </w:p>
        </w:tc>
        <w:tc>
          <w:tcPr>
            <w:tcW w:w="852" w:type="pct"/>
            <w:vAlign w:val="center"/>
            <w:tcPrChange w:id="201" w:author="Xavier Hoenner" w:date="2014-05-30T14:30:00Z">
              <w:tcPr>
                <w:tcW w:w="957" w:type="dxa"/>
                <w:vAlign w:val="center"/>
              </w:tcPr>
            </w:tcPrChange>
          </w:tcPr>
          <w:p w14:paraId="78C9DE1A" w14:textId="3C02330C" w:rsidR="006E745C" w:rsidRDefault="006E745C" w:rsidP="006E745C">
            <w:pPr>
              <w:jc w:val="center"/>
            </w:pPr>
            <w:del w:id="202" w:author="Xavier Hoenner" w:date="2014-05-30T14:29:00Z">
              <w:r w:rsidDel="006E745C">
                <w:delText>% non QC’d radial</w:delText>
              </w:r>
            </w:del>
            <w:ins w:id="203" w:author="Xavier Hoenner" w:date="2014-05-30T14:29:00Z">
              <w:r>
                <w:t>Start</w:t>
              </w:r>
            </w:ins>
          </w:p>
        </w:tc>
        <w:tc>
          <w:tcPr>
            <w:tcW w:w="852" w:type="pct"/>
            <w:vAlign w:val="center"/>
            <w:tcPrChange w:id="204" w:author="Xavier Hoenner" w:date="2014-05-30T14:30:00Z">
              <w:tcPr>
                <w:tcW w:w="957" w:type="dxa"/>
                <w:vAlign w:val="center"/>
              </w:tcPr>
            </w:tcPrChange>
          </w:tcPr>
          <w:p w14:paraId="735A74DE" w14:textId="66604FB7" w:rsidR="006E745C" w:rsidRDefault="006E745C" w:rsidP="006E745C">
            <w:pPr>
              <w:jc w:val="center"/>
            </w:pPr>
            <w:del w:id="205" w:author="Xavier Hoenner" w:date="2014-05-30T14:29:00Z">
              <w:r w:rsidDel="006E745C">
                <w:delText>% non QC’d grid</w:delText>
              </w:r>
            </w:del>
            <w:ins w:id="206" w:author="Xavier Hoenner" w:date="2014-05-30T14:29:00Z">
              <w:r>
                <w:t>End</w:t>
              </w:r>
            </w:ins>
          </w:p>
        </w:tc>
        <w:tc>
          <w:tcPr>
            <w:tcW w:w="879" w:type="pct"/>
            <w:vAlign w:val="center"/>
            <w:tcPrChange w:id="207" w:author="Xavier Hoenner" w:date="2014-05-30T14:30:00Z">
              <w:tcPr>
                <w:tcW w:w="988" w:type="dxa"/>
                <w:vAlign w:val="center"/>
              </w:tcPr>
            </w:tcPrChange>
          </w:tcPr>
          <w:p w14:paraId="7042585D" w14:textId="031EABA4" w:rsidR="006E745C" w:rsidRDefault="006E745C" w:rsidP="006E745C">
            <w:pPr>
              <w:jc w:val="center"/>
            </w:pPr>
            <w:del w:id="208" w:author="Xavier Hoenner" w:date="2014-05-30T14:29:00Z">
              <w:r w:rsidDel="006E745C">
                <w:delText>% QC’d radial</w:delText>
              </w:r>
            </w:del>
            <w:ins w:id="209" w:author="Xavier Hoenner" w:date="2014-05-30T14:29:00Z">
              <w:r>
                <w:t>Time coverage (years)</w:t>
              </w:r>
            </w:ins>
          </w:p>
        </w:tc>
        <w:tc>
          <w:tcPr>
            <w:tcW w:w="884" w:type="pct"/>
            <w:vAlign w:val="center"/>
            <w:tcPrChange w:id="210" w:author="Xavier Hoenner" w:date="2014-05-30T14:30:00Z">
              <w:tcPr>
                <w:tcW w:w="993" w:type="dxa"/>
                <w:vAlign w:val="center"/>
              </w:tcPr>
            </w:tcPrChange>
          </w:tcPr>
          <w:p w14:paraId="3C44E165" w14:textId="2EDE1D16" w:rsidR="006E745C" w:rsidRDefault="006E745C" w:rsidP="006E745C">
            <w:pPr>
              <w:jc w:val="center"/>
            </w:pPr>
            <w:del w:id="211" w:author="Xavier Hoenner" w:date="2014-05-30T14:29:00Z">
              <w:r w:rsidDel="006E745C">
                <w:delText>% QC’d grid</w:delText>
              </w:r>
            </w:del>
            <w:ins w:id="212" w:author="Xavier Hoenner" w:date="2014-05-30T14:29:00Z">
              <w:r>
                <w:t>% coverage</w:t>
              </w:r>
            </w:ins>
          </w:p>
        </w:tc>
      </w:tr>
      <w:tr w:rsidR="006E745C" w14:paraId="49FC0941" w14:textId="77777777" w:rsidTr="006E745C">
        <w:tblPrEx>
          <w:tblPrExChange w:id="213" w:author="Xavier Hoenner" w:date="2014-05-30T14:30:00Z">
            <w:tblPrEx>
              <w:tblW w:w="5619" w:type="dxa"/>
            </w:tblPrEx>
          </w:tblPrExChange>
        </w:tblPrEx>
        <w:trPr>
          <w:jc w:val="center"/>
          <w:trPrChange w:id="214" w:author="Xavier Hoenner" w:date="2014-05-30T14:30:00Z">
            <w:trPr>
              <w:jc w:val="center"/>
            </w:trPr>
          </w:trPrChange>
        </w:trPr>
        <w:tc>
          <w:tcPr>
            <w:tcW w:w="5000" w:type="pct"/>
            <w:gridSpan w:val="6"/>
            <w:shd w:val="clear" w:color="auto" w:fill="595959" w:themeFill="text1" w:themeFillTint="A6"/>
            <w:vAlign w:val="center"/>
            <w:tcPrChange w:id="215" w:author="Xavier Hoenner" w:date="2014-05-30T14:30:00Z">
              <w:tcPr>
                <w:tcW w:w="5619" w:type="dxa"/>
                <w:gridSpan w:val="6"/>
                <w:vAlign w:val="center"/>
              </w:tcPr>
            </w:tcPrChange>
          </w:tcPr>
          <w:p w14:paraId="7AFEB745" w14:textId="522AC2A7" w:rsidR="006E745C" w:rsidRDefault="006E745C">
            <w:pPr>
              <w:jc w:val="center"/>
              <w:pPrChange w:id="216" w:author="Xavier Hoenner" w:date="2014-05-30T14:30:00Z">
                <w:pPr>
                  <w:spacing w:after="200" w:line="276" w:lineRule="auto"/>
                  <w:jc w:val="center"/>
                </w:pPr>
              </w:pPrChange>
            </w:pPr>
            <w:ins w:id="217" w:author="Xavier Hoenner" w:date="2014-05-30T14:30:00Z">
              <w:r w:rsidRPr="00455ED0">
                <w:t xml:space="preserve">Headers: </w:t>
              </w:r>
            </w:ins>
            <w:ins w:id="218" w:author="Xavier Hoenner" w:date="2014-05-30T14:47:00Z">
              <w:r w:rsidR="000D5880">
                <w:t>‘</w:t>
              </w:r>
            </w:ins>
            <w:ins w:id="219" w:author="Xavier Hoenner" w:date="2014-05-30T14:30:00Z">
              <w:r>
                <w:t>data</w:t>
              </w:r>
              <w:r w:rsidRPr="00455ED0">
                <w:t>_type</w:t>
              </w:r>
            </w:ins>
            <w:ins w:id="220" w:author="Xavier Hoenner" w:date="2014-05-30T14:47:00Z">
              <w:r w:rsidR="000D5880">
                <w:t>’</w:t>
              </w:r>
            </w:ins>
          </w:p>
        </w:tc>
      </w:tr>
      <w:tr w:rsidR="006E745C" w14:paraId="693A70B7" w14:textId="77777777" w:rsidTr="006E745C">
        <w:trPr>
          <w:jc w:val="center"/>
          <w:ins w:id="221" w:author="Xavier Hoenner" w:date="2014-05-30T14:19:00Z"/>
          <w:trPrChange w:id="222" w:author="Xavier Hoenner" w:date="2014-05-30T14:30:00Z">
            <w:trPr>
              <w:jc w:val="center"/>
            </w:trPr>
          </w:trPrChange>
        </w:trPr>
        <w:tc>
          <w:tcPr>
            <w:tcW w:w="860" w:type="pct"/>
            <w:vAlign w:val="center"/>
            <w:tcPrChange w:id="223" w:author="Xavier Hoenner" w:date="2014-05-30T14:30:00Z">
              <w:tcPr>
                <w:tcW w:w="967" w:type="dxa"/>
                <w:vAlign w:val="center"/>
              </w:tcPr>
            </w:tcPrChange>
          </w:tcPr>
          <w:p w14:paraId="7B741DD5" w14:textId="77777777" w:rsidR="006E745C" w:rsidRDefault="006E745C" w:rsidP="006E745C">
            <w:pPr>
              <w:jc w:val="center"/>
              <w:rPr>
                <w:ins w:id="224" w:author="Xavier Hoenner" w:date="2014-05-30T14:19:00Z"/>
              </w:rPr>
            </w:pPr>
          </w:p>
        </w:tc>
        <w:tc>
          <w:tcPr>
            <w:tcW w:w="674" w:type="pct"/>
            <w:vAlign w:val="center"/>
            <w:tcPrChange w:id="225" w:author="Xavier Hoenner" w:date="2014-05-30T14:30:00Z">
              <w:tcPr>
                <w:tcW w:w="757" w:type="dxa"/>
                <w:vAlign w:val="center"/>
              </w:tcPr>
            </w:tcPrChange>
          </w:tcPr>
          <w:p w14:paraId="30A97D93" w14:textId="77777777" w:rsidR="006E745C" w:rsidRDefault="006E745C" w:rsidP="006E745C">
            <w:pPr>
              <w:jc w:val="center"/>
              <w:rPr>
                <w:ins w:id="226" w:author="Xavier Hoenner" w:date="2014-05-30T14:19:00Z"/>
              </w:rPr>
            </w:pPr>
          </w:p>
        </w:tc>
        <w:tc>
          <w:tcPr>
            <w:tcW w:w="852" w:type="pct"/>
            <w:vAlign w:val="center"/>
            <w:tcPrChange w:id="227" w:author="Xavier Hoenner" w:date="2014-05-30T14:30:00Z">
              <w:tcPr>
                <w:tcW w:w="957" w:type="dxa"/>
                <w:vAlign w:val="center"/>
              </w:tcPr>
            </w:tcPrChange>
          </w:tcPr>
          <w:p w14:paraId="71433A5B" w14:textId="77777777" w:rsidR="006E745C" w:rsidRDefault="006E745C" w:rsidP="006E745C">
            <w:pPr>
              <w:jc w:val="center"/>
              <w:rPr>
                <w:ins w:id="228" w:author="Xavier Hoenner" w:date="2014-05-30T14:19:00Z"/>
              </w:rPr>
            </w:pPr>
          </w:p>
        </w:tc>
        <w:tc>
          <w:tcPr>
            <w:tcW w:w="852" w:type="pct"/>
            <w:vAlign w:val="center"/>
            <w:tcPrChange w:id="229" w:author="Xavier Hoenner" w:date="2014-05-30T14:30:00Z">
              <w:tcPr>
                <w:tcW w:w="957" w:type="dxa"/>
                <w:vAlign w:val="center"/>
              </w:tcPr>
            </w:tcPrChange>
          </w:tcPr>
          <w:p w14:paraId="3B22999D" w14:textId="77777777" w:rsidR="006E745C" w:rsidRDefault="006E745C" w:rsidP="006E745C">
            <w:pPr>
              <w:jc w:val="center"/>
              <w:rPr>
                <w:ins w:id="230" w:author="Xavier Hoenner" w:date="2014-05-30T14:19:00Z"/>
              </w:rPr>
            </w:pPr>
          </w:p>
        </w:tc>
        <w:tc>
          <w:tcPr>
            <w:tcW w:w="879" w:type="pct"/>
            <w:vAlign w:val="center"/>
            <w:tcPrChange w:id="231" w:author="Xavier Hoenner" w:date="2014-05-30T14:30:00Z">
              <w:tcPr>
                <w:tcW w:w="988" w:type="dxa"/>
                <w:vAlign w:val="center"/>
              </w:tcPr>
            </w:tcPrChange>
          </w:tcPr>
          <w:p w14:paraId="396BECE2" w14:textId="77777777" w:rsidR="006E745C" w:rsidRDefault="006E745C" w:rsidP="006E745C">
            <w:pPr>
              <w:jc w:val="center"/>
              <w:rPr>
                <w:ins w:id="232" w:author="Xavier Hoenner" w:date="2014-05-30T14:19:00Z"/>
              </w:rPr>
            </w:pPr>
          </w:p>
        </w:tc>
        <w:tc>
          <w:tcPr>
            <w:tcW w:w="884" w:type="pct"/>
            <w:vAlign w:val="center"/>
            <w:tcPrChange w:id="233" w:author="Xavier Hoenner" w:date="2014-05-30T14:30:00Z">
              <w:tcPr>
                <w:tcW w:w="993" w:type="dxa"/>
                <w:vAlign w:val="center"/>
              </w:tcPr>
            </w:tcPrChange>
          </w:tcPr>
          <w:p w14:paraId="7C6B7390" w14:textId="77777777" w:rsidR="006E745C" w:rsidRDefault="006E745C" w:rsidP="006E745C">
            <w:pPr>
              <w:jc w:val="center"/>
              <w:rPr>
                <w:ins w:id="234" w:author="Xavier Hoenner" w:date="2014-05-30T14:19:00Z"/>
              </w:rPr>
            </w:pPr>
          </w:p>
        </w:tc>
      </w:tr>
    </w:tbl>
    <w:p w14:paraId="64FBCCB7" w14:textId="77777777" w:rsidR="00580B53" w:rsidRDefault="00580B53" w:rsidP="00580B53">
      <w:pPr>
        <w:rPr>
          <w:ins w:id="235" w:author="Xavier Hoenner" w:date="2014-07-02T15:50:00Z"/>
        </w:rPr>
      </w:pPr>
    </w:p>
    <w:p w14:paraId="67C53EDE" w14:textId="3A6237AC" w:rsidR="003B7C0A" w:rsidRDefault="003B7C0A" w:rsidP="003B7C0A">
      <w:pPr>
        <w:pStyle w:val="Heading2"/>
        <w:rPr>
          <w:ins w:id="236" w:author="Xavier Hoenner" w:date="2014-07-02T15:50:00Z"/>
        </w:rPr>
      </w:pPr>
      <w:ins w:id="237" w:author="Xavier Hoenner" w:date="2014-07-02T15:50:00Z">
        <w:r w:rsidRPr="00E123F0">
          <w:t>1.</w:t>
        </w:r>
        <w:r w:rsidR="008B78BD">
          <w:t>2</w:t>
        </w:r>
        <w:r w:rsidRPr="00E123F0">
          <w:t xml:space="preserve"> </w:t>
        </w:r>
        <w:r>
          <w:t xml:space="preserve">Data summary – </w:t>
        </w:r>
        <w:r w:rsidR="008B78BD">
          <w:t>Radials</w:t>
        </w:r>
      </w:ins>
    </w:p>
    <w:p w14:paraId="1509C35C" w14:textId="57D2C818" w:rsidR="003B7C0A" w:rsidRDefault="003B7C0A" w:rsidP="003B7C0A">
      <w:pPr>
        <w:pStyle w:val="Heading3"/>
        <w:rPr>
          <w:ins w:id="238" w:author="Xavier Hoenner" w:date="2014-07-02T15:50:00Z"/>
          <w:u w:val="none"/>
        </w:rPr>
      </w:pPr>
      <w:ins w:id="239" w:author="Xavier Hoenner" w:date="2014-07-02T15:50:00Z">
        <w:r w:rsidRPr="00592DB1">
          <w:rPr>
            <w:b w:val="0"/>
          </w:rPr>
          <w:t>Filename:</w:t>
        </w:r>
        <w:r>
          <w:t xml:space="preserve"> </w:t>
        </w:r>
        <w:r w:rsidRPr="00592DB1">
          <w:rPr>
            <w:u w:val="none"/>
          </w:rPr>
          <w:t>‘</w:t>
        </w:r>
        <w:r>
          <w:rPr>
            <w:u w:val="none"/>
          </w:rPr>
          <w:t>ACORN</w:t>
        </w:r>
        <w:r w:rsidR="008B78BD">
          <w:rPr>
            <w:u w:val="none"/>
          </w:rPr>
          <w:t>_Radials</w:t>
        </w:r>
        <w:r>
          <w:rPr>
            <w:u w:val="none"/>
          </w:rPr>
          <w:t>_</w:t>
        </w:r>
        <w:r w:rsidRPr="00592DB1">
          <w:rPr>
            <w:u w:val="none"/>
          </w:rPr>
          <w:t>Summary’</w:t>
        </w:r>
      </w:ins>
    </w:p>
    <w:p w14:paraId="32986BCD" w14:textId="77777777" w:rsidR="003B7C0A" w:rsidRDefault="003B7C0A" w:rsidP="003B7C0A">
      <w:pPr>
        <w:rPr>
          <w:ins w:id="240" w:author="Xavier Hoenner" w:date="2014-07-02T15:50:00Z"/>
        </w:rPr>
      </w:pPr>
    </w:p>
    <w:p w14:paraId="1C6C66F9" w14:textId="44AB356D" w:rsidR="003B7C0A" w:rsidRDefault="003B7C0A" w:rsidP="003B7C0A">
      <w:pPr>
        <w:pStyle w:val="Heading3"/>
        <w:rPr>
          <w:ins w:id="241" w:author="Xavier Hoenner" w:date="2014-07-02T15:50:00Z"/>
        </w:rPr>
      </w:pPr>
      <w:ins w:id="242" w:author="Xavier Hoenner" w:date="2014-07-02T15:50:00Z">
        <w:r w:rsidRPr="00592DB1">
          <w:rPr>
            <w:b w:val="0"/>
          </w:rPr>
          <w:t>Description:</w:t>
        </w:r>
        <w:r>
          <w:t xml:space="preserve"> </w:t>
        </w:r>
        <w:r w:rsidRPr="00592DB1">
          <w:rPr>
            <w:u w:val="none"/>
          </w:rPr>
          <w:t xml:space="preserve">‘Data </w:t>
        </w:r>
        <w:r>
          <w:rPr>
            <w:u w:val="none"/>
          </w:rPr>
          <w:t>s</w:t>
        </w:r>
        <w:r w:rsidRPr="00592DB1">
          <w:rPr>
            <w:u w:val="none"/>
          </w:rPr>
          <w:t>ummary</w:t>
        </w:r>
        <w:r>
          <w:rPr>
            <w:u w:val="none"/>
          </w:rPr>
          <w:t xml:space="preserve"> </w:t>
        </w:r>
        <w:r w:rsidRPr="003B4136">
          <w:rPr>
            <w:u w:val="none"/>
          </w:rPr>
          <w:t xml:space="preserve"> – </w:t>
        </w:r>
        <w:r w:rsidR="008B78BD">
          <w:rPr>
            <w:u w:val="none"/>
          </w:rPr>
          <w:t>Radials</w:t>
        </w:r>
        <w:r w:rsidRPr="003B4136">
          <w:rPr>
            <w:u w:val="none"/>
          </w:rPr>
          <w:t>’</w:t>
        </w:r>
      </w:ins>
    </w:p>
    <w:p w14:paraId="05B72D96" w14:textId="77777777" w:rsidR="003B7C0A" w:rsidRDefault="003B7C0A" w:rsidP="003B7C0A">
      <w:pPr>
        <w:rPr>
          <w:ins w:id="243" w:author="Xavier Hoenner" w:date="2014-07-02T15:50:00Z"/>
          <w:u w:val="single"/>
        </w:rPr>
      </w:pPr>
    </w:p>
    <w:p w14:paraId="5F5C7FC6" w14:textId="77777777" w:rsidR="003B7C0A" w:rsidRDefault="003B7C0A" w:rsidP="003B7C0A">
      <w:pPr>
        <w:rPr>
          <w:ins w:id="244" w:author="Xavier Hoenner" w:date="2014-07-02T15:50:00Z"/>
        </w:rPr>
      </w:pPr>
      <w:ins w:id="245" w:author="Xavier Hoenner" w:date="2014-07-02T15:50:00Z">
        <w:r w:rsidRPr="00542A59">
          <w:rPr>
            <w:u w:val="single"/>
          </w:rPr>
          <w:t>View to use:</w:t>
        </w:r>
        <w:r w:rsidRPr="00542A59">
          <w:t xml:space="preserve"> </w:t>
        </w:r>
      </w:ins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246" w:author="Xavier Hoenner" w:date="2014-07-02T15:50:00Z">
          <w:tblPr>
            <w:tblStyle w:val="TableGrid"/>
            <w:tblW w:w="0" w:type="auto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71"/>
        <w:gridCol w:w="3799"/>
        <w:tblGridChange w:id="247">
          <w:tblGrid>
            <w:gridCol w:w="1271"/>
            <w:gridCol w:w="4649"/>
          </w:tblGrid>
        </w:tblGridChange>
      </w:tblGrid>
      <w:tr w:rsidR="003B7C0A" w14:paraId="1E378B0E" w14:textId="77777777" w:rsidTr="008B78BD">
        <w:trPr>
          <w:ins w:id="248" w:author="Xavier Hoenner" w:date="2014-07-02T15:50:00Z"/>
        </w:trPr>
        <w:tc>
          <w:tcPr>
            <w:tcW w:w="1271" w:type="dxa"/>
            <w:tcPrChange w:id="249" w:author="Xavier Hoenner" w:date="2014-07-02T15:50:00Z">
              <w:tcPr>
                <w:tcW w:w="1271" w:type="dxa"/>
              </w:tcPr>
            </w:tcPrChange>
          </w:tcPr>
          <w:p w14:paraId="7A9EB62D" w14:textId="77777777" w:rsidR="003B7C0A" w:rsidRPr="003D503B" w:rsidRDefault="003B7C0A" w:rsidP="003B4136">
            <w:pPr>
              <w:rPr>
                <w:ins w:id="250" w:author="Xavier Hoenner" w:date="2014-07-02T15:50:00Z"/>
                <w:b/>
                <w:szCs w:val="24"/>
              </w:rPr>
            </w:pPr>
            <w:ins w:id="251" w:author="Xavier Hoenner" w:date="2014-07-02T15:50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3799" w:type="dxa"/>
            <w:tcPrChange w:id="252" w:author="Xavier Hoenner" w:date="2014-07-02T15:50:00Z">
              <w:tcPr>
                <w:tcW w:w="4649" w:type="dxa"/>
              </w:tcPr>
            </w:tcPrChange>
          </w:tcPr>
          <w:p w14:paraId="35BFE817" w14:textId="77777777" w:rsidR="003B7C0A" w:rsidRPr="003D503B" w:rsidRDefault="003B7C0A" w:rsidP="003B4136">
            <w:pPr>
              <w:rPr>
                <w:ins w:id="253" w:author="Xavier Hoenner" w:date="2014-07-02T15:50:00Z"/>
                <w:szCs w:val="24"/>
              </w:rPr>
            </w:pPr>
            <w:ins w:id="254" w:author="Xavier Hoenner" w:date="2014-07-02T15:50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</w:ins>
          </w:p>
        </w:tc>
      </w:tr>
      <w:tr w:rsidR="003B7C0A" w14:paraId="43E1F7D7" w14:textId="77777777" w:rsidTr="008B78BD">
        <w:trPr>
          <w:ins w:id="255" w:author="Xavier Hoenner" w:date="2014-07-02T15:50:00Z"/>
        </w:trPr>
        <w:tc>
          <w:tcPr>
            <w:tcW w:w="1271" w:type="dxa"/>
            <w:tcPrChange w:id="256" w:author="Xavier Hoenner" w:date="2014-07-02T15:50:00Z">
              <w:tcPr>
                <w:tcW w:w="1271" w:type="dxa"/>
              </w:tcPr>
            </w:tcPrChange>
          </w:tcPr>
          <w:p w14:paraId="53DE639D" w14:textId="77777777" w:rsidR="003B7C0A" w:rsidRPr="003D503B" w:rsidRDefault="003B7C0A" w:rsidP="003B4136">
            <w:pPr>
              <w:rPr>
                <w:ins w:id="257" w:author="Xavier Hoenner" w:date="2014-07-02T15:50:00Z"/>
                <w:b/>
                <w:szCs w:val="24"/>
              </w:rPr>
            </w:pPr>
            <w:ins w:id="258" w:author="Xavier Hoenner" w:date="2014-07-02T15:50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3799" w:type="dxa"/>
            <w:tcPrChange w:id="259" w:author="Xavier Hoenner" w:date="2014-07-02T15:50:00Z">
              <w:tcPr>
                <w:tcW w:w="4649" w:type="dxa"/>
              </w:tcPr>
            </w:tcPrChange>
          </w:tcPr>
          <w:p w14:paraId="15A05B79" w14:textId="77777777" w:rsidR="003B7C0A" w:rsidRPr="003D503B" w:rsidRDefault="003B7C0A" w:rsidP="003B4136">
            <w:pPr>
              <w:rPr>
                <w:ins w:id="260" w:author="Xavier Hoenner" w:date="2014-07-02T15:50:00Z"/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  <w:szCs w:val="24"/>
              </w:rPr>
            </w:pPr>
            <w:ins w:id="261" w:author="Xavier Hoenner" w:date="2014-07-02T15:50:00Z">
              <w:r>
                <w:rPr>
                  <w:szCs w:val="24"/>
                </w:rPr>
                <w:t>harvest</w:t>
              </w:r>
            </w:ins>
          </w:p>
        </w:tc>
      </w:tr>
      <w:tr w:rsidR="003B7C0A" w14:paraId="75BF8E48" w14:textId="77777777" w:rsidTr="008B78BD">
        <w:trPr>
          <w:ins w:id="262" w:author="Xavier Hoenner" w:date="2014-07-02T15:50:00Z"/>
        </w:trPr>
        <w:tc>
          <w:tcPr>
            <w:tcW w:w="1271" w:type="dxa"/>
            <w:tcPrChange w:id="263" w:author="Xavier Hoenner" w:date="2014-07-02T15:50:00Z">
              <w:tcPr>
                <w:tcW w:w="1271" w:type="dxa"/>
              </w:tcPr>
            </w:tcPrChange>
          </w:tcPr>
          <w:p w14:paraId="4EEDC680" w14:textId="77777777" w:rsidR="003B7C0A" w:rsidRPr="003D503B" w:rsidRDefault="003B7C0A" w:rsidP="003B4136">
            <w:pPr>
              <w:rPr>
                <w:ins w:id="264" w:author="Xavier Hoenner" w:date="2014-07-02T15:50:00Z"/>
                <w:b/>
                <w:szCs w:val="24"/>
              </w:rPr>
            </w:pPr>
            <w:ins w:id="265" w:author="Xavier Hoenner" w:date="2014-07-02T15:50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3799" w:type="dxa"/>
            <w:tcPrChange w:id="266" w:author="Xavier Hoenner" w:date="2014-07-02T15:50:00Z">
              <w:tcPr>
                <w:tcW w:w="4649" w:type="dxa"/>
              </w:tcPr>
            </w:tcPrChange>
          </w:tcPr>
          <w:p w14:paraId="12E4FCB6" w14:textId="77777777" w:rsidR="003B7C0A" w:rsidRPr="003D503B" w:rsidRDefault="003B7C0A" w:rsidP="003B4136">
            <w:pPr>
              <w:rPr>
                <w:ins w:id="267" w:author="Xavier Hoenner" w:date="2014-07-02T15:50:00Z"/>
                <w:szCs w:val="24"/>
              </w:rPr>
            </w:pPr>
            <w:ins w:id="268" w:author="Xavier Hoenner" w:date="2014-07-02T15:50:00Z">
              <w:r>
                <w:rPr>
                  <w:szCs w:val="24"/>
                </w:rPr>
                <w:t>reporting</w:t>
              </w:r>
            </w:ins>
          </w:p>
        </w:tc>
      </w:tr>
      <w:tr w:rsidR="003B7C0A" w14:paraId="7E2BAED4" w14:textId="77777777" w:rsidTr="008B78BD">
        <w:trPr>
          <w:ins w:id="269" w:author="Xavier Hoenner" w:date="2014-07-02T15:50:00Z"/>
        </w:trPr>
        <w:tc>
          <w:tcPr>
            <w:tcW w:w="1271" w:type="dxa"/>
            <w:tcPrChange w:id="270" w:author="Xavier Hoenner" w:date="2014-07-02T15:50:00Z">
              <w:tcPr>
                <w:tcW w:w="1271" w:type="dxa"/>
              </w:tcPr>
            </w:tcPrChange>
          </w:tcPr>
          <w:p w14:paraId="50C25AE3" w14:textId="77777777" w:rsidR="003B7C0A" w:rsidRPr="003D503B" w:rsidRDefault="003B7C0A" w:rsidP="003B4136">
            <w:pPr>
              <w:rPr>
                <w:ins w:id="271" w:author="Xavier Hoenner" w:date="2014-07-02T15:50:00Z"/>
                <w:b/>
                <w:szCs w:val="24"/>
              </w:rPr>
            </w:pPr>
            <w:ins w:id="272" w:author="Xavier Hoenner" w:date="2014-07-02T15:50:00Z">
              <w:r>
                <w:rPr>
                  <w:b/>
                  <w:szCs w:val="24"/>
                </w:rPr>
                <w:t>Table</w:t>
              </w:r>
            </w:ins>
          </w:p>
        </w:tc>
        <w:tc>
          <w:tcPr>
            <w:tcW w:w="3799" w:type="dxa"/>
            <w:tcPrChange w:id="273" w:author="Xavier Hoenner" w:date="2014-07-02T15:50:00Z">
              <w:tcPr>
                <w:tcW w:w="4649" w:type="dxa"/>
              </w:tcPr>
            </w:tcPrChange>
          </w:tcPr>
          <w:p w14:paraId="4B25A4AF" w14:textId="623E0019" w:rsidR="003B7C0A" w:rsidRPr="003D503B" w:rsidRDefault="008B78BD" w:rsidP="003B4136">
            <w:pPr>
              <w:rPr>
                <w:ins w:id="274" w:author="Xavier Hoenner" w:date="2014-07-02T15:50:00Z"/>
                <w:rFonts w:asciiTheme="majorHAnsi" w:eastAsiaTheme="majorEastAsia" w:hAnsiTheme="majorHAnsi" w:cstheme="majorBidi"/>
                <w:b/>
                <w:bCs/>
                <w:i/>
                <w:iCs/>
                <w:color w:val="243F60" w:themeColor="accent1" w:themeShade="7F"/>
                <w:szCs w:val="24"/>
              </w:rPr>
            </w:pPr>
            <w:ins w:id="275" w:author="Xavier Hoenner" w:date="2014-07-02T15:50:00Z">
              <w:r w:rsidRPr="008B78BD">
                <w:rPr>
                  <w:szCs w:val="24"/>
                </w:rPr>
                <w:t>acorn_radials_data_summary_view</w:t>
              </w:r>
            </w:ins>
          </w:p>
        </w:tc>
      </w:tr>
    </w:tbl>
    <w:p w14:paraId="6CDEF260" w14:textId="77777777" w:rsidR="003B7C0A" w:rsidRDefault="003B7C0A" w:rsidP="003B7C0A">
      <w:pPr>
        <w:rPr>
          <w:ins w:id="276" w:author="Xavier Hoenner" w:date="2014-07-02T15:50:00Z"/>
        </w:rPr>
      </w:pPr>
    </w:p>
    <w:p w14:paraId="4005345A" w14:textId="77777777" w:rsidR="003B7C0A" w:rsidRDefault="003B7C0A" w:rsidP="003B7C0A">
      <w:pPr>
        <w:rPr>
          <w:ins w:id="277" w:author="Xavier Hoenner" w:date="2014-07-02T15:50:00Z"/>
        </w:rPr>
      </w:pPr>
      <w:ins w:id="278" w:author="Xavier Hoenner" w:date="2014-07-02T15:50:00Z">
        <w:r>
          <w:rPr>
            <w:u w:val="single"/>
          </w:rPr>
          <w:t>Filters: None</w:t>
        </w:r>
        <w:r>
          <w:t>, all filters have already been applied.</w:t>
        </w:r>
      </w:ins>
    </w:p>
    <w:p w14:paraId="22B634B1" w14:textId="77777777" w:rsidR="003B7C0A" w:rsidRDefault="003B7C0A" w:rsidP="003B7C0A">
      <w:pPr>
        <w:ind w:left="2160" w:hanging="2160"/>
        <w:rPr>
          <w:ins w:id="279" w:author="Xavier Hoenner" w:date="2014-07-02T15:50:00Z"/>
        </w:rPr>
      </w:pPr>
      <w:ins w:id="280" w:author="Xavier Hoenner" w:date="2014-07-02T15:50:00Z">
        <w:r>
          <w:rPr>
            <w:u w:val="single"/>
          </w:rPr>
          <w:lastRenderedPageBreak/>
          <w:t>Data sorting options:</w:t>
        </w:r>
        <w:r>
          <w:t xml:space="preserve"> None, data are already sorted.</w:t>
        </w:r>
      </w:ins>
    </w:p>
    <w:p w14:paraId="43103587" w14:textId="77777777" w:rsidR="003B7C0A" w:rsidRDefault="003B7C0A" w:rsidP="003B7C0A">
      <w:pPr>
        <w:ind w:left="1843" w:hanging="1843"/>
        <w:rPr>
          <w:ins w:id="281" w:author="Xavier Hoenner" w:date="2014-07-02T15:50:00Z"/>
        </w:rPr>
      </w:pPr>
      <w:ins w:id="282" w:author="Xavier Hoenner" w:date="2014-07-02T15:50:00Z">
        <w:r>
          <w:rPr>
            <w:u w:val="single"/>
          </w:rPr>
          <w:t>Data grouping options:</w:t>
        </w:r>
        <w:r>
          <w:t xml:space="preserve"> Group by ‘data_type’.</w:t>
        </w:r>
      </w:ins>
    </w:p>
    <w:p w14:paraId="5FE263F8" w14:textId="6F431398" w:rsidR="003B7C0A" w:rsidRDefault="003B7C0A" w:rsidP="003B7C0A">
      <w:pPr>
        <w:ind w:left="567" w:hanging="567"/>
        <w:rPr>
          <w:ins w:id="283" w:author="Xavier Hoenner" w:date="2014-07-02T15:50:00Z"/>
          <w:i/>
        </w:rPr>
      </w:pPr>
      <w:ins w:id="284" w:author="Xavier Hoenner" w:date="2014-07-02T15:50:00Z">
        <w:r w:rsidRPr="00EC6CCC">
          <w:rPr>
            <w:u w:val="single"/>
          </w:rPr>
          <w:t>Total:</w:t>
        </w:r>
        <w:r w:rsidRPr="00EC6CCC">
          <w:t xml:space="preserve"> Calculate</w:t>
        </w:r>
        <w:r>
          <w:t xml:space="preserve"> </w:t>
        </w:r>
        <w:r w:rsidRPr="00EC6CCC">
          <w:t xml:space="preserve">the total number of </w:t>
        </w:r>
        <w:r>
          <w:t xml:space="preserve">radar sites, </w:t>
        </w:r>
      </w:ins>
      <w:ins w:id="285" w:author="Xavier Hoenner" w:date="2014-07-02T16:08:00Z">
        <w:r w:rsidR="00511EC5">
          <w:t xml:space="preserve">radar stations, </w:t>
        </w:r>
      </w:ins>
      <w:ins w:id="286" w:author="Xavier Hoenner" w:date="2014-07-02T15:50:00Z">
        <w:r>
          <w:t xml:space="preserve">along with the number of files, the time coverage, and the temporal range. </w:t>
        </w:r>
        <w:r>
          <w:rPr>
            <w:i/>
          </w:rPr>
          <w:t>Use the f</w:t>
        </w:r>
        <w:r w:rsidRPr="00045FC7">
          <w:rPr>
            <w:i/>
          </w:rPr>
          <w:t>ollowing view</w:t>
        </w:r>
        <w:r w:rsidRPr="006549A4">
          <w:rPr>
            <w:i/>
          </w:rPr>
          <w:t>: ‘totals_view’; filter by: ‘facility’ = ‘ACORN’</w:t>
        </w:r>
      </w:ins>
      <w:ins w:id="287" w:author="Xavier Hoenner" w:date="2014-07-02T16:08:00Z">
        <w:r w:rsidR="00511EC5">
          <w:rPr>
            <w:i/>
          </w:rPr>
          <w:t xml:space="preserve"> and where </w:t>
        </w:r>
        <w:r w:rsidR="00511EC5" w:rsidRPr="00511EC5">
          <w:rPr>
            <w:i/>
          </w:rPr>
          <w:t>substring(type,'Radials') = 'Radials'</w:t>
        </w:r>
      </w:ins>
      <w:ins w:id="288" w:author="Xavier Hoenner" w:date="2014-07-02T15:50:00Z">
        <w:r w:rsidRPr="006549A4">
          <w:rPr>
            <w:i/>
          </w:rPr>
          <w:t>.</w:t>
        </w:r>
      </w:ins>
    </w:p>
    <w:tbl>
      <w:tblPr>
        <w:tblStyle w:val="TableGrid"/>
        <w:tblW w:w="5000" w:type="pct"/>
        <w:tblLook w:val="04A0" w:firstRow="1" w:lastRow="0" w:firstColumn="1" w:lastColumn="0" w:noHBand="0" w:noVBand="1"/>
        <w:tblPrChange w:id="289" w:author="Xavier Hoenner" w:date="2014-07-02T16:09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938"/>
        <w:gridCol w:w="1643"/>
        <w:gridCol w:w="1817"/>
        <w:gridCol w:w="1316"/>
        <w:gridCol w:w="1436"/>
        <w:gridCol w:w="2092"/>
        <w:tblGridChange w:id="290">
          <w:tblGrid>
            <w:gridCol w:w="938"/>
            <w:gridCol w:w="1643"/>
            <w:gridCol w:w="1817"/>
            <w:gridCol w:w="1316"/>
            <w:gridCol w:w="1436"/>
            <w:gridCol w:w="2092"/>
          </w:tblGrid>
        </w:tblGridChange>
      </w:tblGrid>
      <w:tr w:rsidR="00511EC5" w14:paraId="085C285C" w14:textId="77777777" w:rsidTr="00187EAF">
        <w:trPr>
          <w:ins w:id="291" w:author="Xavier Hoenner" w:date="2014-07-02T15:50:00Z"/>
        </w:trPr>
        <w:tc>
          <w:tcPr>
            <w:tcW w:w="507" w:type="pct"/>
            <w:vAlign w:val="center"/>
            <w:tcPrChange w:id="292" w:author="Xavier Hoenner" w:date="2014-07-02T16:09:00Z">
              <w:tcPr>
                <w:tcW w:w="0" w:type="auto"/>
                <w:vAlign w:val="center"/>
              </w:tcPr>
            </w:tcPrChange>
          </w:tcPr>
          <w:p w14:paraId="0B21F877" w14:textId="77777777" w:rsidR="00511EC5" w:rsidRPr="003B4136" w:rsidRDefault="00511EC5" w:rsidP="003B4136">
            <w:pPr>
              <w:jc w:val="center"/>
              <w:rPr>
                <w:ins w:id="293" w:author="Xavier Hoenner" w:date="2014-07-02T15:50:00Z"/>
                <w:b/>
                <w:i/>
              </w:rPr>
            </w:pPr>
            <w:ins w:id="294" w:author="Xavier Hoenner" w:date="2014-07-02T15:50:00Z">
              <w:r>
                <w:rPr>
                  <w:b/>
                  <w:i/>
                </w:rPr>
                <w:t>Date type (‘type’)</w:t>
              </w:r>
            </w:ins>
          </w:p>
        </w:tc>
        <w:tc>
          <w:tcPr>
            <w:tcW w:w="889" w:type="pct"/>
            <w:vAlign w:val="center"/>
            <w:tcPrChange w:id="295" w:author="Xavier Hoenner" w:date="2014-07-02T16:09:00Z">
              <w:tcPr>
                <w:tcW w:w="0" w:type="auto"/>
                <w:vAlign w:val="center"/>
              </w:tcPr>
            </w:tcPrChange>
          </w:tcPr>
          <w:p w14:paraId="314598C4" w14:textId="77777777" w:rsidR="00511EC5" w:rsidRPr="003B4136" w:rsidRDefault="00511EC5" w:rsidP="003B4136">
            <w:pPr>
              <w:jc w:val="center"/>
              <w:rPr>
                <w:ins w:id="296" w:author="Xavier Hoenner" w:date="2014-07-02T15:50:00Z"/>
                <w:b/>
                <w:i/>
              </w:rPr>
            </w:pPr>
            <w:ins w:id="297" w:author="Xavier Hoenner" w:date="2014-07-02T15:50:00Z">
              <w:r>
                <w:rPr>
                  <w:b/>
                  <w:i/>
                </w:rPr>
                <w:t>Total number of radar sites (‘no_projects’)</w:t>
              </w:r>
            </w:ins>
          </w:p>
        </w:tc>
        <w:tc>
          <w:tcPr>
            <w:tcW w:w="983" w:type="pct"/>
            <w:vAlign w:val="center"/>
            <w:tcPrChange w:id="298" w:author="Xavier Hoenner" w:date="2014-07-02T16:09:00Z">
              <w:tcPr>
                <w:tcW w:w="0" w:type="auto"/>
                <w:vAlign w:val="center"/>
              </w:tcPr>
            </w:tcPrChange>
          </w:tcPr>
          <w:p w14:paraId="64832C68" w14:textId="2CCB35B8" w:rsidR="00511EC5" w:rsidRDefault="00511EC5" w:rsidP="00511EC5">
            <w:pPr>
              <w:jc w:val="center"/>
              <w:rPr>
                <w:ins w:id="299" w:author="Xavier Hoenner" w:date="2014-07-02T16:08:00Z"/>
                <w:b/>
                <w:i/>
              </w:rPr>
              <w:pPrChange w:id="300" w:author="Xavier Hoenner" w:date="2014-07-02T16:08:00Z">
                <w:pPr>
                  <w:jc w:val="center"/>
                </w:pPr>
              </w:pPrChange>
            </w:pPr>
            <w:ins w:id="301" w:author="Xavier Hoenner" w:date="2014-07-02T16:08:00Z">
              <w:r>
                <w:rPr>
                  <w:b/>
                  <w:i/>
                </w:rPr>
                <w:t>Total number of radar stations (‘no_platforms’)</w:t>
              </w:r>
            </w:ins>
          </w:p>
        </w:tc>
        <w:tc>
          <w:tcPr>
            <w:tcW w:w="712" w:type="pct"/>
            <w:vAlign w:val="center"/>
            <w:tcPrChange w:id="302" w:author="Xavier Hoenner" w:date="2014-07-02T16:09:00Z">
              <w:tcPr>
                <w:tcW w:w="0" w:type="auto"/>
                <w:vAlign w:val="center"/>
              </w:tcPr>
            </w:tcPrChange>
          </w:tcPr>
          <w:p w14:paraId="56025F22" w14:textId="00B96C7A" w:rsidR="00511EC5" w:rsidRPr="003B4136" w:rsidRDefault="00511EC5" w:rsidP="003B4136">
            <w:pPr>
              <w:jc w:val="center"/>
              <w:rPr>
                <w:ins w:id="303" w:author="Xavier Hoenner" w:date="2014-07-02T15:50:00Z"/>
                <w:b/>
                <w:i/>
              </w:rPr>
            </w:pPr>
            <w:ins w:id="304" w:author="Xavier Hoenner" w:date="2014-07-02T15:50:00Z">
              <w:r>
                <w:rPr>
                  <w:b/>
                  <w:i/>
                </w:rPr>
                <w:t>Total number of files (‘no_data’)</w:t>
              </w:r>
            </w:ins>
          </w:p>
        </w:tc>
        <w:tc>
          <w:tcPr>
            <w:tcW w:w="777" w:type="pct"/>
            <w:vAlign w:val="center"/>
            <w:tcPrChange w:id="305" w:author="Xavier Hoenner" w:date="2014-07-02T16:09:00Z">
              <w:tcPr>
                <w:tcW w:w="0" w:type="auto"/>
                <w:vAlign w:val="center"/>
              </w:tcPr>
            </w:tcPrChange>
          </w:tcPr>
          <w:p w14:paraId="34088394" w14:textId="77777777" w:rsidR="00511EC5" w:rsidRPr="003B4136" w:rsidRDefault="00511EC5" w:rsidP="003B4136">
            <w:pPr>
              <w:jc w:val="center"/>
              <w:rPr>
                <w:ins w:id="306" w:author="Xavier Hoenner" w:date="2014-07-02T15:50:00Z"/>
                <w:b/>
                <w:i/>
              </w:rPr>
            </w:pPr>
            <w:ins w:id="307" w:author="Xavier Hoenner" w:date="2014-07-02T15:50:00Z">
              <w:r>
                <w:rPr>
                  <w:b/>
                  <w:i/>
                </w:rPr>
                <w:t>Time coverage, in years (‘no_data2’)</w:t>
              </w:r>
            </w:ins>
          </w:p>
        </w:tc>
        <w:tc>
          <w:tcPr>
            <w:tcW w:w="1132" w:type="pct"/>
            <w:vAlign w:val="center"/>
            <w:tcPrChange w:id="308" w:author="Xavier Hoenner" w:date="2014-07-02T16:09:00Z">
              <w:tcPr>
                <w:tcW w:w="0" w:type="auto"/>
                <w:vAlign w:val="center"/>
              </w:tcPr>
            </w:tcPrChange>
          </w:tcPr>
          <w:p w14:paraId="45AC91A4" w14:textId="77777777" w:rsidR="00511EC5" w:rsidRPr="003B4136" w:rsidRDefault="00511EC5" w:rsidP="003B4136">
            <w:pPr>
              <w:jc w:val="center"/>
              <w:rPr>
                <w:ins w:id="309" w:author="Xavier Hoenner" w:date="2014-07-02T15:50:00Z"/>
                <w:b/>
                <w:i/>
              </w:rPr>
            </w:pPr>
            <w:ins w:id="310" w:author="Xavier Hoenner" w:date="2014-07-02T15:50:00Z">
              <w:r>
                <w:rPr>
                  <w:b/>
                  <w:i/>
                </w:rPr>
                <w:t>Temporal range (‘temporal_range’)</w:t>
              </w:r>
            </w:ins>
          </w:p>
        </w:tc>
      </w:tr>
      <w:tr w:rsidR="00511EC5" w14:paraId="3CF3296D" w14:textId="77777777" w:rsidTr="00187EAF">
        <w:trPr>
          <w:ins w:id="311" w:author="Xavier Hoenner" w:date="2014-07-02T15:50:00Z"/>
        </w:trPr>
        <w:tc>
          <w:tcPr>
            <w:tcW w:w="507" w:type="pct"/>
            <w:vAlign w:val="center"/>
            <w:tcPrChange w:id="312" w:author="Xavier Hoenner" w:date="2014-07-02T16:09:00Z">
              <w:tcPr>
                <w:tcW w:w="0" w:type="auto"/>
                <w:vAlign w:val="center"/>
              </w:tcPr>
            </w:tcPrChange>
          </w:tcPr>
          <w:p w14:paraId="5284F47D" w14:textId="77777777" w:rsidR="00511EC5" w:rsidRDefault="00511EC5" w:rsidP="003B4136">
            <w:pPr>
              <w:jc w:val="center"/>
              <w:rPr>
                <w:ins w:id="313" w:author="Xavier Hoenner" w:date="2014-07-02T15:50:00Z"/>
                <w:b/>
                <w:i/>
              </w:rPr>
            </w:pPr>
            <w:ins w:id="314" w:author="Xavier Hoenner" w:date="2014-07-02T15:50:00Z">
              <w:r>
                <w:rPr>
                  <w:b/>
                  <w:i/>
                </w:rPr>
                <w:t>Radials – non QC</w:t>
              </w:r>
            </w:ins>
          </w:p>
        </w:tc>
        <w:tc>
          <w:tcPr>
            <w:tcW w:w="889" w:type="pct"/>
            <w:vAlign w:val="center"/>
            <w:tcPrChange w:id="315" w:author="Xavier Hoenner" w:date="2014-07-02T16:09:00Z">
              <w:tcPr>
                <w:tcW w:w="0" w:type="auto"/>
                <w:vAlign w:val="center"/>
              </w:tcPr>
            </w:tcPrChange>
          </w:tcPr>
          <w:p w14:paraId="51A4398C" w14:textId="77777777" w:rsidR="00511EC5" w:rsidRDefault="00511EC5" w:rsidP="003B4136">
            <w:pPr>
              <w:jc w:val="center"/>
              <w:rPr>
                <w:ins w:id="316" w:author="Xavier Hoenner" w:date="2014-07-02T15:50:00Z"/>
                <w:rFonts w:eastAsiaTheme="majorEastAsia" w:cstheme="majorBidi"/>
                <w:b/>
                <w:bCs/>
                <w:color w:val="000000" w:themeColor="text1"/>
                <w:szCs w:val="28"/>
              </w:rPr>
            </w:pPr>
          </w:p>
        </w:tc>
        <w:tc>
          <w:tcPr>
            <w:tcW w:w="983" w:type="pct"/>
            <w:vAlign w:val="center"/>
            <w:tcPrChange w:id="317" w:author="Xavier Hoenner" w:date="2014-07-02T16:09:00Z">
              <w:tcPr>
                <w:tcW w:w="0" w:type="auto"/>
                <w:vAlign w:val="center"/>
              </w:tcPr>
            </w:tcPrChange>
          </w:tcPr>
          <w:p w14:paraId="44722421" w14:textId="77777777" w:rsidR="00511EC5" w:rsidRDefault="00511EC5" w:rsidP="00511EC5">
            <w:pPr>
              <w:jc w:val="center"/>
              <w:rPr>
                <w:ins w:id="318" w:author="Xavier Hoenner" w:date="2014-07-02T16:08:00Z"/>
              </w:rPr>
              <w:pPrChange w:id="319" w:author="Xavier Hoenner" w:date="2014-07-02T16:08:00Z">
                <w:pPr>
                  <w:jc w:val="center"/>
                </w:pPr>
              </w:pPrChange>
            </w:pPr>
          </w:p>
        </w:tc>
        <w:tc>
          <w:tcPr>
            <w:tcW w:w="712" w:type="pct"/>
            <w:vAlign w:val="center"/>
            <w:tcPrChange w:id="320" w:author="Xavier Hoenner" w:date="2014-07-02T16:09:00Z">
              <w:tcPr>
                <w:tcW w:w="0" w:type="auto"/>
                <w:vAlign w:val="center"/>
              </w:tcPr>
            </w:tcPrChange>
          </w:tcPr>
          <w:p w14:paraId="24409D68" w14:textId="174B7271" w:rsidR="00511EC5" w:rsidRDefault="00511EC5" w:rsidP="003B4136">
            <w:pPr>
              <w:jc w:val="center"/>
              <w:rPr>
                <w:ins w:id="321" w:author="Xavier Hoenner" w:date="2014-07-02T15:50:00Z"/>
              </w:rPr>
            </w:pPr>
          </w:p>
        </w:tc>
        <w:tc>
          <w:tcPr>
            <w:tcW w:w="777" w:type="pct"/>
            <w:vAlign w:val="center"/>
            <w:tcPrChange w:id="322" w:author="Xavier Hoenner" w:date="2014-07-02T16:09:00Z">
              <w:tcPr>
                <w:tcW w:w="0" w:type="auto"/>
                <w:vAlign w:val="center"/>
              </w:tcPr>
            </w:tcPrChange>
          </w:tcPr>
          <w:p w14:paraId="5DE367AF" w14:textId="77777777" w:rsidR="00511EC5" w:rsidRDefault="00511EC5" w:rsidP="003B4136">
            <w:pPr>
              <w:jc w:val="center"/>
              <w:rPr>
                <w:ins w:id="323" w:author="Xavier Hoenner" w:date="2014-07-02T15:50:00Z"/>
              </w:rPr>
            </w:pPr>
          </w:p>
        </w:tc>
        <w:tc>
          <w:tcPr>
            <w:tcW w:w="1132" w:type="pct"/>
            <w:vAlign w:val="center"/>
            <w:tcPrChange w:id="324" w:author="Xavier Hoenner" w:date="2014-07-02T16:09:00Z">
              <w:tcPr>
                <w:tcW w:w="0" w:type="auto"/>
                <w:vAlign w:val="center"/>
              </w:tcPr>
            </w:tcPrChange>
          </w:tcPr>
          <w:p w14:paraId="780D9AA8" w14:textId="77777777" w:rsidR="00511EC5" w:rsidRDefault="00511EC5" w:rsidP="003B4136">
            <w:pPr>
              <w:jc w:val="center"/>
              <w:rPr>
                <w:ins w:id="325" w:author="Xavier Hoenner" w:date="2014-07-02T15:50:00Z"/>
              </w:rPr>
            </w:pPr>
          </w:p>
        </w:tc>
      </w:tr>
      <w:tr w:rsidR="00511EC5" w14:paraId="5E8A2D04" w14:textId="77777777" w:rsidTr="00187EAF">
        <w:trPr>
          <w:ins w:id="326" w:author="Xavier Hoenner" w:date="2014-07-02T15:50:00Z"/>
        </w:trPr>
        <w:tc>
          <w:tcPr>
            <w:tcW w:w="507" w:type="pct"/>
            <w:vAlign w:val="center"/>
            <w:tcPrChange w:id="327" w:author="Xavier Hoenner" w:date="2014-07-02T16:09:00Z">
              <w:tcPr>
                <w:tcW w:w="0" w:type="auto"/>
                <w:vAlign w:val="center"/>
              </w:tcPr>
            </w:tcPrChange>
          </w:tcPr>
          <w:p w14:paraId="578900F4" w14:textId="77777777" w:rsidR="00511EC5" w:rsidRDefault="00511EC5" w:rsidP="003B4136">
            <w:pPr>
              <w:jc w:val="center"/>
              <w:rPr>
                <w:ins w:id="328" w:author="Xavier Hoenner" w:date="2014-07-02T15:50:00Z"/>
                <w:b/>
                <w:i/>
              </w:rPr>
            </w:pPr>
            <w:ins w:id="329" w:author="Xavier Hoenner" w:date="2014-07-02T15:50:00Z">
              <w:r>
                <w:rPr>
                  <w:b/>
                  <w:i/>
                </w:rPr>
                <w:t>Radials – QC</w:t>
              </w:r>
            </w:ins>
          </w:p>
        </w:tc>
        <w:tc>
          <w:tcPr>
            <w:tcW w:w="889" w:type="pct"/>
            <w:vAlign w:val="center"/>
            <w:tcPrChange w:id="330" w:author="Xavier Hoenner" w:date="2014-07-02T16:09:00Z">
              <w:tcPr>
                <w:tcW w:w="0" w:type="auto"/>
                <w:vAlign w:val="center"/>
              </w:tcPr>
            </w:tcPrChange>
          </w:tcPr>
          <w:p w14:paraId="3DF67FFC" w14:textId="77777777" w:rsidR="00511EC5" w:rsidRDefault="00511EC5" w:rsidP="003B4136">
            <w:pPr>
              <w:jc w:val="center"/>
              <w:rPr>
                <w:ins w:id="331" w:author="Xavier Hoenner" w:date="2014-07-02T15:50:00Z"/>
                <w:rFonts w:eastAsiaTheme="majorEastAsia" w:cstheme="majorBidi"/>
                <w:b/>
                <w:bCs/>
                <w:color w:val="000000" w:themeColor="text1"/>
                <w:szCs w:val="28"/>
              </w:rPr>
            </w:pPr>
          </w:p>
        </w:tc>
        <w:tc>
          <w:tcPr>
            <w:tcW w:w="983" w:type="pct"/>
            <w:vAlign w:val="center"/>
            <w:tcPrChange w:id="332" w:author="Xavier Hoenner" w:date="2014-07-02T16:09:00Z">
              <w:tcPr>
                <w:tcW w:w="0" w:type="auto"/>
                <w:vAlign w:val="center"/>
              </w:tcPr>
            </w:tcPrChange>
          </w:tcPr>
          <w:p w14:paraId="72FD596D" w14:textId="77777777" w:rsidR="00511EC5" w:rsidRDefault="00511EC5" w:rsidP="00511EC5">
            <w:pPr>
              <w:jc w:val="center"/>
              <w:rPr>
                <w:ins w:id="333" w:author="Xavier Hoenner" w:date="2014-07-02T16:08:00Z"/>
              </w:rPr>
              <w:pPrChange w:id="334" w:author="Xavier Hoenner" w:date="2014-07-02T16:08:00Z">
                <w:pPr>
                  <w:jc w:val="center"/>
                </w:pPr>
              </w:pPrChange>
            </w:pPr>
          </w:p>
        </w:tc>
        <w:tc>
          <w:tcPr>
            <w:tcW w:w="712" w:type="pct"/>
            <w:vAlign w:val="center"/>
            <w:tcPrChange w:id="335" w:author="Xavier Hoenner" w:date="2014-07-02T16:09:00Z">
              <w:tcPr>
                <w:tcW w:w="0" w:type="auto"/>
                <w:vAlign w:val="center"/>
              </w:tcPr>
            </w:tcPrChange>
          </w:tcPr>
          <w:p w14:paraId="3498BD3D" w14:textId="69E0DFFA" w:rsidR="00511EC5" w:rsidRDefault="00511EC5" w:rsidP="003B4136">
            <w:pPr>
              <w:jc w:val="center"/>
              <w:rPr>
                <w:ins w:id="336" w:author="Xavier Hoenner" w:date="2014-07-02T15:50:00Z"/>
              </w:rPr>
            </w:pPr>
          </w:p>
        </w:tc>
        <w:tc>
          <w:tcPr>
            <w:tcW w:w="777" w:type="pct"/>
            <w:vAlign w:val="center"/>
            <w:tcPrChange w:id="337" w:author="Xavier Hoenner" w:date="2014-07-02T16:09:00Z">
              <w:tcPr>
                <w:tcW w:w="0" w:type="auto"/>
                <w:vAlign w:val="center"/>
              </w:tcPr>
            </w:tcPrChange>
          </w:tcPr>
          <w:p w14:paraId="62A0AD11" w14:textId="77777777" w:rsidR="00511EC5" w:rsidRDefault="00511EC5" w:rsidP="003B4136">
            <w:pPr>
              <w:jc w:val="center"/>
              <w:rPr>
                <w:ins w:id="338" w:author="Xavier Hoenner" w:date="2014-07-02T15:50:00Z"/>
              </w:rPr>
            </w:pPr>
          </w:p>
        </w:tc>
        <w:tc>
          <w:tcPr>
            <w:tcW w:w="1132" w:type="pct"/>
            <w:vAlign w:val="center"/>
            <w:tcPrChange w:id="339" w:author="Xavier Hoenner" w:date="2014-07-02T16:09:00Z">
              <w:tcPr>
                <w:tcW w:w="0" w:type="auto"/>
                <w:vAlign w:val="center"/>
              </w:tcPr>
            </w:tcPrChange>
          </w:tcPr>
          <w:p w14:paraId="491C5232" w14:textId="77777777" w:rsidR="00511EC5" w:rsidRDefault="00511EC5" w:rsidP="003B4136">
            <w:pPr>
              <w:jc w:val="center"/>
              <w:rPr>
                <w:ins w:id="340" w:author="Xavier Hoenner" w:date="2014-07-02T15:50:00Z"/>
              </w:rPr>
            </w:pPr>
          </w:p>
        </w:tc>
      </w:tr>
      <w:tr w:rsidR="00511EC5" w14:paraId="053C199D" w14:textId="77777777" w:rsidTr="00187EAF">
        <w:trPr>
          <w:ins w:id="341" w:author="Xavier Hoenner" w:date="2014-07-02T15:50:00Z"/>
        </w:trPr>
        <w:tc>
          <w:tcPr>
            <w:tcW w:w="507" w:type="pct"/>
            <w:vAlign w:val="center"/>
            <w:tcPrChange w:id="342" w:author="Xavier Hoenner" w:date="2014-07-02T16:09:00Z">
              <w:tcPr>
                <w:tcW w:w="0" w:type="auto"/>
                <w:vAlign w:val="center"/>
              </w:tcPr>
            </w:tcPrChange>
          </w:tcPr>
          <w:p w14:paraId="76FB15DB" w14:textId="77777777" w:rsidR="00511EC5" w:rsidRDefault="00511EC5" w:rsidP="003B4136">
            <w:pPr>
              <w:jc w:val="center"/>
              <w:rPr>
                <w:ins w:id="343" w:author="Xavier Hoenner" w:date="2014-07-02T15:50:00Z"/>
                <w:b/>
                <w:i/>
              </w:rPr>
            </w:pPr>
            <w:ins w:id="344" w:author="Xavier Hoenner" w:date="2014-07-02T15:50:00Z">
              <w:r>
                <w:rPr>
                  <w:b/>
                  <w:i/>
                </w:rPr>
                <w:t>TOTAL</w:t>
              </w:r>
            </w:ins>
          </w:p>
        </w:tc>
        <w:tc>
          <w:tcPr>
            <w:tcW w:w="889" w:type="pct"/>
            <w:vAlign w:val="center"/>
            <w:tcPrChange w:id="345" w:author="Xavier Hoenner" w:date="2014-07-02T16:09:00Z">
              <w:tcPr>
                <w:tcW w:w="0" w:type="auto"/>
                <w:vAlign w:val="center"/>
              </w:tcPr>
            </w:tcPrChange>
          </w:tcPr>
          <w:p w14:paraId="19826307" w14:textId="77777777" w:rsidR="00511EC5" w:rsidRDefault="00511EC5" w:rsidP="003B4136">
            <w:pPr>
              <w:jc w:val="center"/>
              <w:rPr>
                <w:ins w:id="346" w:author="Xavier Hoenner" w:date="2014-07-02T15:50:00Z"/>
              </w:rPr>
            </w:pPr>
          </w:p>
        </w:tc>
        <w:tc>
          <w:tcPr>
            <w:tcW w:w="983" w:type="pct"/>
            <w:vAlign w:val="center"/>
            <w:tcPrChange w:id="347" w:author="Xavier Hoenner" w:date="2014-07-02T16:09:00Z">
              <w:tcPr>
                <w:tcW w:w="0" w:type="auto"/>
                <w:vAlign w:val="center"/>
              </w:tcPr>
            </w:tcPrChange>
          </w:tcPr>
          <w:p w14:paraId="08C3DB3A" w14:textId="77777777" w:rsidR="00511EC5" w:rsidRDefault="00511EC5" w:rsidP="00511EC5">
            <w:pPr>
              <w:jc w:val="center"/>
              <w:rPr>
                <w:ins w:id="348" w:author="Xavier Hoenner" w:date="2014-07-02T16:08:00Z"/>
              </w:rPr>
              <w:pPrChange w:id="349" w:author="Xavier Hoenner" w:date="2014-07-02T16:08:00Z">
                <w:pPr>
                  <w:jc w:val="center"/>
                </w:pPr>
              </w:pPrChange>
            </w:pPr>
          </w:p>
        </w:tc>
        <w:tc>
          <w:tcPr>
            <w:tcW w:w="712" w:type="pct"/>
            <w:vAlign w:val="center"/>
            <w:tcPrChange w:id="350" w:author="Xavier Hoenner" w:date="2014-07-02T16:09:00Z">
              <w:tcPr>
                <w:tcW w:w="0" w:type="auto"/>
                <w:vAlign w:val="center"/>
              </w:tcPr>
            </w:tcPrChange>
          </w:tcPr>
          <w:p w14:paraId="3A1DCFBF" w14:textId="7C5CA21B" w:rsidR="00511EC5" w:rsidRDefault="00511EC5" w:rsidP="003B4136">
            <w:pPr>
              <w:jc w:val="center"/>
              <w:rPr>
                <w:ins w:id="351" w:author="Xavier Hoenner" w:date="2014-07-02T15:50:00Z"/>
              </w:rPr>
            </w:pPr>
          </w:p>
        </w:tc>
        <w:tc>
          <w:tcPr>
            <w:tcW w:w="777" w:type="pct"/>
            <w:vAlign w:val="center"/>
            <w:tcPrChange w:id="352" w:author="Xavier Hoenner" w:date="2014-07-02T16:09:00Z">
              <w:tcPr>
                <w:tcW w:w="0" w:type="auto"/>
                <w:vAlign w:val="center"/>
              </w:tcPr>
            </w:tcPrChange>
          </w:tcPr>
          <w:p w14:paraId="24B7A1D0" w14:textId="77777777" w:rsidR="00511EC5" w:rsidRDefault="00511EC5" w:rsidP="003B4136">
            <w:pPr>
              <w:jc w:val="center"/>
              <w:rPr>
                <w:ins w:id="353" w:author="Xavier Hoenner" w:date="2014-07-02T15:50:00Z"/>
              </w:rPr>
            </w:pPr>
          </w:p>
        </w:tc>
        <w:tc>
          <w:tcPr>
            <w:tcW w:w="1132" w:type="pct"/>
            <w:vAlign w:val="center"/>
            <w:tcPrChange w:id="354" w:author="Xavier Hoenner" w:date="2014-07-02T16:09:00Z">
              <w:tcPr>
                <w:tcW w:w="0" w:type="auto"/>
                <w:vAlign w:val="center"/>
              </w:tcPr>
            </w:tcPrChange>
          </w:tcPr>
          <w:p w14:paraId="33C770B8" w14:textId="77777777" w:rsidR="00511EC5" w:rsidRDefault="00511EC5" w:rsidP="003B4136">
            <w:pPr>
              <w:jc w:val="center"/>
              <w:rPr>
                <w:ins w:id="355" w:author="Xavier Hoenner" w:date="2014-07-02T15:50:00Z"/>
              </w:rPr>
            </w:pPr>
          </w:p>
        </w:tc>
      </w:tr>
    </w:tbl>
    <w:p w14:paraId="6DAF5C8C" w14:textId="77777777" w:rsidR="003B7C0A" w:rsidRDefault="003B7C0A" w:rsidP="003B7C0A">
      <w:pPr>
        <w:ind w:left="567"/>
        <w:rPr>
          <w:ins w:id="356" w:author="Xavier Hoenner" w:date="2014-07-02T15:50:00Z"/>
        </w:rPr>
      </w:pPr>
    </w:p>
    <w:p w14:paraId="7B7E4FC1" w14:textId="5208FD7F" w:rsidR="003B7C0A" w:rsidRDefault="003B7C0A" w:rsidP="003B7C0A">
      <w:pPr>
        <w:ind w:left="993" w:hanging="993"/>
        <w:rPr>
          <w:ins w:id="357" w:author="Xavier Hoenner" w:date="2014-07-02T15:50:00Z"/>
        </w:rPr>
      </w:pPr>
      <w:ins w:id="358" w:author="Xavier Hoenner" w:date="2014-07-02T15:50:00Z">
        <w:r>
          <w:rPr>
            <w:u w:val="single"/>
          </w:rPr>
          <w:t>Footnote:</w:t>
        </w:r>
        <w:r>
          <w:t xml:space="preserve"> </w:t>
        </w:r>
        <w:r>
          <w:rPr>
            <w:b/>
          </w:rPr>
          <w:t>Headers</w:t>
        </w:r>
        <w:r w:rsidRPr="003B4136">
          <w:t>:</w:t>
        </w:r>
        <w:r>
          <w:rPr>
            <w:b/>
          </w:rPr>
          <w:t xml:space="preserve"> </w:t>
        </w:r>
        <w:r>
          <w:t>Type of data file (</w:t>
        </w:r>
        <w:r>
          <w:rPr>
            <w:i/>
          </w:rPr>
          <w:t xml:space="preserve">i.e. </w:t>
        </w:r>
        <w:r>
          <w:t xml:space="preserve">radials </w:t>
        </w:r>
        <w:r>
          <w:rPr>
            <w:i/>
          </w:rPr>
          <w:t>vs.</w:t>
        </w:r>
        <w:r>
          <w:t xml:space="preserve"> gridded products, QC </w:t>
        </w:r>
        <w:r w:rsidRPr="003B4136">
          <w:rPr>
            <w:i/>
          </w:rPr>
          <w:t>vs.</w:t>
        </w:r>
        <w:r>
          <w:t xml:space="preserve"> non-QC).</w:t>
        </w:r>
      </w:ins>
      <w:ins w:id="359" w:author="Xavier Hoenner" w:date="2014-07-02T15:53:00Z">
        <w:r w:rsidR="00CA5E37">
          <w:br/>
        </w:r>
        <w:r w:rsidR="00CA5E37">
          <w:rPr>
            <w:b/>
          </w:rPr>
          <w:t>Sub-headers</w:t>
        </w:r>
        <w:r w:rsidR="00CA5E37">
          <w:t xml:space="preserve">: </w:t>
        </w:r>
      </w:ins>
      <w:ins w:id="360" w:author="Xavier Hoenner" w:date="2014-07-02T15:54:00Z">
        <w:r w:rsidR="00CA5E37">
          <w:t>Location of radar sites.</w:t>
        </w:r>
      </w:ins>
      <w:ins w:id="361" w:author="Xavier Hoenner" w:date="2014-07-02T15:50:00Z">
        <w:r>
          <w:rPr>
            <w:b/>
          </w:rPr>
          <w:br/>
        </w:r>
        <w:r w:rsidRPr="006B3C3D">
          <w:rPr>
            <w:b/>
          </w:rPr>
          <w:t>‘</w:t>
        </w:r>
        <w:r>
          <w:rPr>
            <w:b/>
          </w:rPr>
          <w:t>Start’</w:t>
        </w:r>
        <w:r w:rsidRPr="006B3C3D">
          <w:t xml:space="preserve">: </w:t>
        </w:r>
        <w:r>
          <w:t>Transmission start date (format: dd/mm/yyyy).</w:t>
        </w:r>
        <w:r>
          <w:br/>
        </w:r>
        <w:r>
          <w:rPr>
            <w:b/>
          </w:rPr>
          <w:t>‘End’</w:t>
        </w:r>
        <w:r>
          <w:t>: Date at which the last file was received (format: dd/mm/yyyy).</w:t>
        </w:r>
        <w:r>
          <w:br/>
        </w:r>
        <w:r>
          <w:rPr>
            <w:b/>
          </w:rPr>
          <w:t>‘Time coverage’</w:t>
        </w:r>
        <w:r>
          <w:t>: N</w:t>
        </w:r>
        <w:r w:rsidRPr="00ED7666">
          <w:t>umber of</w:t>
        </w:r>
        <w:r>
          <w:t xml:space="preserve"> years</w:t>
        </w:r>
        <w:r w:rsidRPr="00ED7666">
          <w:t xml:space="preserve"> </w:t>
        </w:r>
        <w:r>
          <w:t>between the transmission start date and the date at which the last file was received.</w:t>
        </w:r>
        <w:r w:rsidRPr="006B3C3D">
          <w:br/>
        </w:r>
        <w:r w:rsidRPr="006B3C3D">
          <w:rPr>
            <w:b/>
          </w:rPr>
          <w:t>‘</w:t>
        </w:r>
        <w:r>
          <w:rPr>
            <w:b/>
          </w:rPr>
          <w:t>% coverage</w:t>
        </w:r>
        <w:r w:rsidRPr="006B3C3D">
          <w:rPr>
            <w:b/>
          </w:rPr>
          <w:t>’</w:t>
        </w:r>
        <w:r w:rsidRPr="006B3C3D">
          <w:t xml:space="preserve">: </w:t>
        </w:r>
        <w:r>
          <w:t xml:space="preserve">Total number of files as a percentage of the total number of files expected </w:t>
        </w:r>
      </w:ins>
      <w:ins w:id="362" w:author="Xavier Hoenner" w:date="2014-07-02T15:53:00Z">
        <w:r w:rsidR="009366C9">
          <w:t>(</w:t>
        </w:r>
        <w:r w:rsidR="009366C9">
          <w:rPr>
            <w:i/>
          </w:rPr>
          <w:t>i.e.</w:t>
        </w:r>
        <w:r w:rsidR="009366C9">
          <w:t xml:space="preserve"> % coverage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Total n</m:t>
              </m:r>
              <m:r>
                <w:rPr>
                  <w:rFonts w:ascii="Cambria Math" w:hAnsi="Cambria Math"/>
                </w:rPr>
                <m:t>umber of radial files received</m:t>
              </m:r>
            </m:num>
            <m:den>
              <m:r>
                <w:rPr>
                  <w:rFonts w:ascii="Cambria Math" w:hAnsi="Cambria Math"/>
                </w:rPr>
                <m:t>Total n</m:t>
              </m:r>
              <m:r>
                <w:rPr>
                  <w:rFonts w:ascii="Cambria Math" w:hAnsi="Cambria Math"/>
                </w:rPr>
                <m:t>umber of radial files expected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 w:rsidR="009366C9">
          <w:t>).</w:t>
        </w:r>
      </w:ins>
      <w:ins w:id="363" w:author="Xavier Hoenner" w:date="2014-07-02T15:50:00Z">
        <w:r w:rsidRPr="00ED7666">
          <w:br/>
        </w:r>
        <w:r>
          <w:rPr>
            <w:b/>
          </w:rPr>
          <w:t xml:space="preserve">ACORN: </w:t>
        </w:r>
        <w:r>
          <w:t>Australian Coastal Ocean Radar Network (</w:t>
        </w:r>
        <w:r>
          <w:fldChar w:fldCharType="begin"/>
        </w:r>
        <w:r>
          <w:instrText xml:space="preserve"> HYPERLINK "http://imos.org.au/acorn.html" </w:instrText>
        </w:r>
        <w:r>
          <w:fldChar w:fldCharType="separate"/>
        </w:r>
        <w:r>
          <w:rPr>
            <w:rStyle w:val="Hyperlink"/>
          </w:rPr>
          <w:t>http://imos.org.au/acorn.html</w:t>
        </w:r>
        <w:r>
          <w:rPr>
            <w:rStyle w:val="Hyperlink"/>
          </w:rPr>
          <w:fldChar w:fldCharType="end"/>
        </w:r>
        <w:r>
          <w:t>).</w:t>
        </w:r>
      </w:ins>
    </w:p>
    <w:p w14:paraId="37C6AAB5" w14:textId="77777777" w:rsidR="003B7C0A" w:rsidRDefault="003B7C0A" w:rsidP="003B7C0A">
      <w:pPr>
        <w:ind w:left="993" w:hanging="993"/>
        <w:rPr>
          <w:ins w:id="364" w:author="Xavier Hoenner" w:date="2014-07-02T15:50:00Z"/>
        </w:rPr>
      </w:pPr>
    </w:p>
    <w:p w14:paraId="5B8FA483" w14:textId="77777777" w:rsidR="003B7C0A" w:rsidRDefault="003B7C0A" w:rsidP="003B7C0A">
      <w:pPr>
        <w:pStyle w:val="Heading3"/>
        <w:rPr>
          <w:ins w:id="365" w:author="Xavier Hoenner" w:date="2014-07-02T15:50:00Z"/>
        </w:rPr>
      </w:pPr>
      <w:ins w:id="366" w:author="Xavier Hoenner" w:date="2014-07-02T15:50:00Z">
        <w:r>
          <w:t>Template</w:t>
        </w:r>
      </w:ins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589"/>
        <w:gridCol w:w="1246"/>
        <w:gridCol w:w="1575"/>
        <w:gridCol w:w="1575"/>
        <w:gridCol w:w="1625"/>
        <w:gridCol w:w="1632"/>
        <w:tblGridChange w:id="367">
          <w:tblGrid>
            <w:gridCol w:w="1589"/>
            <w:gridCol w:w="1246"/>
            <w:gridCol w:w="1575"/>
            <w:gridCol w:w="1575"/>
            <w:gridCol w:w="1625"/>
            <w:gridCol w:w="1632"/>
          </w:tblGrid>
        </w:tblGridChange>
      </w:tblGrid>
      <w:tr w:rsidR="00CA5E37" w14:paraId="0CC26C90" w14:textId="77777777" w:rsidTr="00CA5E37">
        <w:trPr>
          <w:jc w:val="center"/>
          <w:ins w:id="368" w:author="Xavier Hoenner" w:date="2014-07-02T15:50:00Z"/>
        </w:trPr>
        <w:tc>
          <w:tcPr>
            <w:tcW w:w="860" w:type="pct"/>
            <w:vAlign w:val="center"/>
          </w:tcPr>
          <w:p w14:paraId="30A72FB9" w14:textId="320C49EC" w:rsidR="00CA5E37" w:rsidRPr="0025464E" w:rsidRDefault="00CA5E37" w:rsidP="003B4136">
            <w:pPr>
              <w:jc w:val="center"/>
              <w:rPr>
                <w:ins w:id="369" w:author="Xavier Hoenner" w:date="2014-07-02T15:50:00Z"/>
                <w:b/>
              </w:rPr>
            </w:pPr>
            <w:ins w:id="370" w:author="Xavier Hoenner" w:date="2014-07-02T15:55:00Z">
              <w:r>
                <w:rPr>
                  <w:b/>
                </w:rPr>
                <w:t>platform_code</w:t>
              </w:r>
            </w:ins>
          </w:p>
        </w:tc>
        <w:tc>
          <w:tcPr>
            <w:tcW w:w="674" w:type="pct"/>
            <w:vAlign w:val="center"/>
          </w:tcPr>
          <w:p w14:paraId="18DEA8E5" w14:textId="77777777" w:rsidR="00CA5E37" w:rsidRPr="0025464E" w:rsidRDefault="00CA5E37" w:rsidP="003B4136">
            <w:pPr>
              <w:jc w:val="center"/>
              <w:rPr>
                <w:ins w:id="371" w:author="Xavier Hoenner" w:date="2014-07-02T15:50:00Z"/>
                <w:b/>
              </w:rPr>
            </w:pPr>
            <w:ins w:id="372" w:author="Xavier Hoenner" w:date="2014-07-02T15:50:00Z">
              <w:r>
                <w:rPr>
                  <w:b/>
                </w:rPr>
                <w:t>total_no_files</w:t>
              </w:r>
            </w:ins>
          </w:p>
        </w:tc>
        <w:tc>
          <w:tcPr>
            <w:tcW w:w="852" w:type="pct"/>
            <w:vAlign w:val="center"/>
          </w:tcPr>
          <w:p w14:paraId="3102271E" w14:textId="77777777" w:rsidR="00CA5E37" w:rsidRPr="0025464E" w:rsidRDefault="00CA5E37" w:rsidP="003B4136">
            <w:pPr>
              <w:jc w:val="center"/>
              <w:rPr>
                <w:ins w:id="373" w:author="Xavier Hoenner" w:date="2014-07-02T15:50:00Z"/>
                <w:b/>
              </w:rPr>
            </w:pPr>
            <w:ins w:id="374" w:author="Xavier Hoenner" w:date="2014-07-02T15:50:00Z">
              <w:r>
                <w:rPr>
                  <w:b/>
                </w:rPr>
                <w:t>time_start</w:t>
              </w:r>
            </w:ins>
          </w:p>
        </w:tc>
        <w:tc>
          <w:tcPr>
            <w:tcW w:w="852" w:type="pct"/>
            <w:vAlign w:val="center"/>
          </w:tcPr>
          <w:p w14:paraId="3AA38024" w14:textId="77777777" w:rsidR="00CA5E37" w:rsidRPr="0025464E" w:rsidRDefault="00CA5E37" w:rsidP="003B4136">
            <w:pPr>
              <w:jc w:val="center"/>
              <w:rPr>
                <w:ins w:id="375" w:author="Xavier Hoenner" w:date="2014-07-02T15:50:00Z"/>
                <w:b/>
              </w:rPr>
            </w:pPr>
            <w:ins w:id="376" w:author="Xavier Hoenner" w:date="2014-07-02T15:50:00Z">
              <w:r>
                <w:rPr>
                  <w:b/>
                </w:rPr>
                <w:t>time_end</w:t>
              </w:r>
            </w:ins>
          </w:p>
        </w:tc>
        <w:tc>
          <w:tcPr>
            <w:tcW w:w="879" w:type="pct"/>
            <w:vAlign w:val="center"/>
          </w:tcPr>
          <w:p w14:paraId="2D77C18B" w14:textId="77777777" w:rsidR="00CA5E37" w:rsidRPr="0025464E" w:rsidRDefault="00CA5E37" w:rsidP="003B4136">
            <w:pPr>
              <w:jc w:val="center"/>
              <w:rPr>
                <w:ins w:id="377" w:author="Xavier Hoenner" w:date="2014-07-02T15:50:00Z"/>
                <w:b/>
              </w:rPr>
            </w:pPr>
            <w:ins w:id="378" w:author="Xavier Hoenner" w:date="2014-07-02T15:50:00Z">
              <w:r>
                <w:rPr>
                  <w:b/>
                </w:rPr>
                <w:t>coverage_duration</w:t>
              </w:r>
            </w:ins>
          </w:p>
        </w:tc>
        <w:tc>
          <w:tcPr>
            <w:tcW w:w="883" w:type="pct"/>
            <w:vAlign w:val="center"/>
          </w:tcPr>
          <w:p w14:paraId="6648AA84" w14:textId="77777777" w:rsidR="00CA5E37" w:rsidRPr="0025464E" w:rsidRDefault="00CA5E37" w:rsidP="003B4136">
            <w:pPr>
              <w:jc w:val="center"/>
              <w:rPr>
                <w:ins w:id="379" w:author="Xavier Hoenner" w:date="2014-07-02T15:50:00Z"/>
                <w:b/>
              </w:rPr>
            </w:pPr>
            <w:ins w:id="380" w:author="Xavier Hoenner" w:date="2014-07-02T15:50:00Z">
              <w:r>
                <w:rPr>
                  <w:b/>
                </w:rPr>
                <w:t>percentage_coverage</w:t>
              </w:r>
            </w:ins>
          </w:p>
        </w:tc>
      </w:tr>
      <w:tr w:rsidR="00CA5E37" w14:paraId="19580A10" w14:textId="77777777" w:rsidTr="00CA5E37">
        <w:trPr>
          <w:jc w:val="center"/>
          <w:ins w:id="381" w:author="Xavier Hoenner" w:date="2014-07-02T15:50:00Z"/>
        </w:trPr>
        <w:tc>
          <w:tcPr>
            <w:tcW w:w="860" w:type="pct"/>
            <w:vAlign w:val="center"/>
          </w:tcPr>
          <w:p w14:paraId="19CB854A" w14:textId="76D436A9" w:rsidR="00CA5E37" w:rsidRDefault="00CA5E37" w:rsidP="003B4136">
            <w:pPr>
              <w:jc w:val="center"/>
              <w:rPr>
                <w:ins w:id="382" w:author="Xavier Hoenner" w:date="2014-07-02T15:50:00Z"/>
              </w:rPr>
            </w:pPr>
            <w:ins w:id="383" w:author="Xavier Hoenner" w:date="2014-07-02T15:55:00Z">
              <w:r>
                <w:t>Station code</w:t>
              </w:r>
            </w:ins>
          </w:p>
        </w:tc>
        <w:tc>
          <w:tcPr>
            <w:tcW w:w="674" w:type="pct"/>
            <w:vAlign w:val="center"/>
          </w:tcPr>
          <w:p w14:paraId="2FC52B78" w14:textId="77777777" w:rsidR="00CA5E37" w:rsidRDefault="00CA5E37" w:rsidP="003B4136">
            <w:pPr>
              <w:jc w:val="center"/>
              <w:rPr>
                <w:ins w:id="384" w:author="Xavier Hoenner" w:date="2014-07-02T15:50:00Z"/>
              </w:rPr>
            </w:pPr>
            <w:ins w:id="385" w:author="Xavier Hoenner" w:date="2014-07-02T15:50:00Z">
              <w:r>
                <w:t># files</w:t>
              </w:r>
            </w:ins>
          </w:p>
        </w:tc>
        <w:tc>
          <w:tcPr>
            <w:tcW w:w="852" w:type="pct"/>
            <w:vAlign w:val="center"/>
          </w:tcPr>
          <w:p w14:paraId="3A216E4A" w14:textId="77777777" w:rsidR="00CA5E37" w:rsidRDefault="00CA5E37" w:rsidP="003B4136">
            <w:pPr>
              <w:jc w:val="center"/>
              <w:rPr>
                <w:ins w:id="386" w:author="Xavier Hoenner" w:date="2014-07-02T15:50:00Z"/>
              </w:rPr>
            </w:pPr>
            <w:ins w:id="387" w:author="Xavier Hoenner" w:date="2014-07-02T15:50:00Z">
              <w:r>
                <w:t>Start</w:t>
              </w:r>
            </w:ins>
          </w:p>
        </w:tc>
        <w:tc>
          <w:tcPr>
            <w:tcW w:w="852" w:type="pct"/>
            <w:vAlign w:val="center"/>
          </w:tcPr>
          <w:p w14:paraId="2F90E29A" w14:textId="77777777" w:rsidR="00CA5E37" w:rsidRDefault="00CA5E37" w:rsidP="003B4136">
            <w:pPr>
              <w:jc w:val="center"/>
              <w:rPr>
                <w:ins w:id="388" w:author="Xavier Hoenner" w:date="2014-07-02T15:50:00Z"/>
              </w:rPr>
            </w:pPr>
            <w:ins w:id="389" w:author="Xavier Hoenner" w:date="2014-07-02T15:50:00Z">
              <w:r>
                <w:t>End</w:t>
              </w:r>
            </w:ins>
          </w:p>
        </w:tc>
        <w:tc>
          <w:tcPr>
            <w:tcW w:w="879" w:type="pct"/>
            <w:vAlign w:val="center"/>
          </w:tcPr>
          <w:p w14:paraId="6451FFFD" w14:textId="77777777" w:rsidR="00CA5E37" w:rsidRDefault="00CA5E37" w:rsidP="003B4136">
            <w:pPr>
              <w:jc w:val="center"/>
              <w:rPr>
                <w:ins w:id="390" w:author="Xavier Hoenner" w:date="2014-07-02T15:50:00Z"/>
              </w:rPr>
            </w:pPr>
            <w:ins w:id="391" w:author="Xavier Hoenner" w:date="2014-07-02T15:50:00Z">
              <w:r>
                <w:t>Time coverage (years)</w:t>
              </w:r>
            </w:ins>
          </w:p>
        </w:tc>
        <w:tc>
          <w:tcPr>
            <w:tcW w:w="883" w:type="pct"/>
            <w:vAlign w:val="center"/>
          </w:tcPr>
          <w:p w14:paraId="38D68924" w14:textId="77777777" w:rsidR="00CA5E37" w:rsidRDefault="00CA5E37" w:rsidP="003B4136">
            <w:pPr>
              <w:jc w:val="center"/>
              <w:rPr>
                <w:ins w:id="392" w:author="Xavier Hoenner" w:date="2014-07-02T15:50:00Z"/>
              </w:rPr>
            </w:pPr>
            <w:ins w:id="393" w:author="Xavier Hoenner" w:date="2014-07-02T15:50:00Z">
              <w:r>
                <w:t>% coverage</w:t>
              </w:r>
            </w:ins>
          </w:p>
        </w:tc>
      </w:tr>
      <w:tr w:rsidR="003B7C0A" w14:paraId="0CB70A6C" w14:textId="77777777" w:rsidTr="003B4136">
        <w:trPr>
          <w:jc w:val="center"/>
          <w:ins w:id="394" w:author="Xavier Hoenner" w:date="2014-07-02T15:50:00Z"/>
        </w:trPr>
        <w:tc>
          <w:tcPr>
            <w:tcW w:w="5000" w:type="pct"/>
            <w:gridSpan w:val="6"/>
            <w:shd w:val="clear" w:color="auto" w:fill="595959" w:themeFill="text1" w:themeFillTint="A6"/>
            <w:vAlign w:val="center"/>
          </w:tcPr>
          <w:p w14:paraId="6186D570" w14:textId="77777777" w:rsidR="003B7C0A" w:rsidRDefault="003B7C0A" w:rsidP="003B4136">
            <w:pPr>
              <w:jc w:val="center"/>
              <w:rPr>
                <w:ins w:id="395" w:author="Xavier Hoenner" w:date="2014-07-02T15:50:00Z"/>
              </w:rPr>
            </w:pPr>
            <w:ins w:id="396" w:author="Xavier Hoenner" w:date="2014-07-02T15:50:00Z">
              <w:r w:rsidRPr="00455ED0">
                <w:t xml:space="preserve">Headers: </w:t>
              </w:r>
              <w:r>
                <w:t>‘data</w:t>
              </w:r>
              <w:r w:rsidRPr="00455ED0">
                <w:t>_type</w:t>
              </w:r>
              <w:r>
                <w:t>’</w:t>
              </w:r>
            </w:ins>
          </w:p>
        </w:tc>
      </w:tr>
      <w:tr w:rsidR="00CA5E37" w14:paraId="55C8B484" w14:textId="77777777" w:rsidTr="00CA5E37">
        <w:tblPrEx>
          <w:tblW w:w="5000" w:type="pct"/>
          <w:jc w:val="center"/>
          <w:tblLayout w:type="fixed"/>
          <w:tblPrExChange w:id="397" w:author="Xavier Hoenner" w:date="2014-07-02T15:54:00Z">
            <w:tblPrEx>
              <w:tblW w:w="5000" w:type="pct"/>
              <w:jc w:val="center"/>
              <w:tblLayout w:type="fixed"/>
            </w:tblPrEx>
          </w:tblPrExChange>
        </w:tblPrEx>
        <w:trPr>
          <w:jc w:val="center"/>
          <w:ins w:id="398" w:author="Xavier Hoenner" w:date="2014-07-02T15:54:00Z"/>
          <w:trPrChange w:id="399" w:author="Xavier Hoenner" w:date="2014-07-02T15:54:00Z">
            <w:trPr>
              <w:jc w:val="center"/>
            </w:trPr>
          </w:trPrChange>
        </w:trPr>
        <w:tc>
          <w:tcPr>
            <w:tcW w:w="5000" w:type="pct"/>
            <w:gridSpan w:val="6"/>
            <w:shd w:val="clear" w:color="auto" w:fill="BFBFBF" w:themeFill="background1" w:themeFillShade="BF"/>
            <w:vAlign w:val="center"/>
            <w:tcPrChange w:id="400" w:author="Xavier Hoenner" w:date="2014-07-02T15:54:00Z">
              <w:tcPr>
                <w:tcW w:w="5000" w:type="pct"/>
                <w:gridSpan w:val="6"/>
                <w:shd w:val="clear" w:color="auto" w:fill="595959" w:themeFill="text1" w:themeFillTint="A6"/>
                <w:vAlign w:val="center"/>
              </w:tcPr>
            </w:tcPrChange>
          </w:tcPr>
          <w:p w14:paraId="0E2252A1" w14:textId="0FC2177A" w:rsidR="00CA5E37" w:rsidRPr="00455ED0" w:rsidRDefault="00CA5E37" w:rsidP="00CA5E37">
            <w:pPr>
              <w:rPr>
                <w:ins w:id="401" w:author="Xavier Hoenner" w:date="2014-07-02T15:54:00Z"/>
              </w:rPr>
              <w:pPrChange w:id="402" w:author="Xavier Hoenner" w:date="2014-07-02T15:55:00Z">
                <w:pPr>
                  <w:jc w:val="center"/>
                </w:pPr>
              </w:pPrChange>
            </w:pPr>
            <w:ins w:id="403" w:author="Xavier Hoenner" w:date="2014-07-02T15:54:00Z">
              <w:r>
                <w:t>Sub-headers: ‘site’</w:t>
              </w:r>
            </w:ins>
          </w:p>
        </w:tc>
      </w:tr>
      <w:tr w:rsidR="003B7C0A" w14:paraId="2972AF4C" w14:textId="77777777" w:rsidTr="00CA5E37">
        <w:trPr>
          <w:jc w:val="center"/>
          <w:ins w:id="404" w:author="Xavier Hoenner" w:date="2014-07-02T15:50:00Z"/>
        </w:trPr>
        <w:tc>
          <w:tcPr>
            <w:tcW w:w="860" w:type="pct"/>
            <w:vAlign w:val="center"/>
          </w:tcPr>
          <w:p w14:paraId="651797D1" w14:textId="77777777" w:rsidR="003B7C0A" w:rsidRDefault="003B7C0A" w:rsidP="003B4136">
            <w:pPr>
              <w:jc w:val="center"/>
              <w:rPr>
                <w:ins w:id="405" w:author="Xavier Hoenner" w:date="2014-07-02T15:50:00Z"/>
              </w:rPr>
            </w:pPr>
          </w:p>
        </w:tc>
        <w:tc>
          <w:tcPr>
            <w:tcW w:w="674" w:type="pct"/>
            <w:vAlign w:val="center"/>
          </w:tcPr>
          <w:p w14:paraId="55280ACF" w14:textId="77777777" w:rsidR="003B7C0A" w:rsidRDefault="003B7C0A" w:rsidP="003B4136">
            <w:pPr>
              <w:jc w:val="center"/>
              <w:rPr>
                <w:ins w:id="406" w:author="Xavier Hoenner" w:date="2014-07-02T15:50:00Z"/>
              </w:rPr>
            </w:pPr>
          </w:p>
        </w:tc>
        <w:tc>
          <w:tcPr>
            <w:tcW w:w="852" w:type="pct"/>
            <w:vAlign w:val="center"/>
          </w:tcPr>
          <w:p w14:paraId="7C3397E3" w14:textId="77777777" w:rsidR="003B7C0A" w:rsidRDefault="003B7C0A" w:rsidP="003B4136">
            <w:pPr>
              <w:jc w:val="center"/>
              <w:rPr>
                <w:ins w:id="407" w:author="Xavier Hoenner" w:date="2014-07-02T15:50:00Z"/>
              </w:rPr>
            </w:pPr>
          </w:p>
        </w:tc>
        <w:tc>
          <w:tcPr>
            <w:tcW w:w="852" w:type="pct"/>
            <w:vAlign w:val="center"/>
          </w:tcPr>
          <w:p w14:paraId="6256E6DC" w14:textId="77777777" w:rsidR="003B7C0A" w:rsidRDefault="003B7C0A" w:rsidP="003B4136">
            <w:pPr>
              <w:jc w:val="center"/>
              <w:rPr>
                <w:ins w:id="408" w:author="Xavier Hoenner" w:date="2014-07-02T15:50:00Z"/>
              </w:rPr>
            </w:pPr>
          </w:p>
        </w:tc>
        <w:tc>
          <w:tcPr>
            <w:tcW w:w="879" w:type="pct"/>
            <w:vAlign w:val="center"/>
          </w:tcPr>
          <w:p w14:paraId="3AE36874" w14:textId="77777777" w:rsidR="003B7C0A" w:rsidRDefault="003B7C0A" w:rsidP="003B4136">
            <w:pPr>
              <w:jc w:val="center"/>
              <w:rPr>
                <w:ins w:id="409" w:author="Xavier Hoenner" w:date="2014-07-02T15:50:00Z"/>
              </w:rPr>
            </w:pPr>
          </w:p>
        </w:tc>
        <w:tc>
          <w:tcPr>
            <w:tcW w:w="883" w:type="pct"/>
            <w:vAlign w:val="center"/>
          </w:tcPr>
          <w:p w14:paraId="412AFE83" w14:textId="77777777" w:rsidR="003B7C0A" w:rsidRDefault="003B7C0A" w:rsidP="003B4136">
            <w:pPr>
              <w:jc w:val="center"/>
              <w:rPr>
                <w:ins w:id="410" w:author="Xavier Hoenner" w:date="2014-07-02T15:50:00Z"/>
              </w:rPr>
            </w:pPr>
          </w:p>
        </w:tc>
      </w:tr>
    </w:tbl>
    <w:p w14:paraId="75DE2F30" w14:textId="77777777" w:rsidR="003B7C0A" w:rsidRPr="00580B53" w:rsidRDefault="003B7C0A" w:rsidP="00580B53"/>
    <w:p w14:paraId="2AE97AF9" w14:textId="2E97373E" w:rsidR="00905C8D" w:rsidRDefault="00905C8D" w:rsidP="00905C8D">
      <w:pPr>
        <w:pStyle w:val="Heading2"/>
      </w:pPr>
      <w:r w:rsidRPr="00E123F0">
        <w:t>1.</w:t>
      </w:r>
      <w:del w:id="411" w:author="Xavier Hoenner" w:date="2014-07-02T15:49:00Z">
        <w:r w:rsidDel="00BF0DF9">
          <w:delText>2</w:delText>
        </w:r>
        <w:r w:rsidRPr="00E123F0" w:rsidDel="00BF0DF9">
          <w:delText xml:space="preserve"> </w:delText>
        </w:r>
      </w:del>
      <w:ins w:id="412" w:author="Xavier Hoenner" w:date="2014-07-02T15:49:00Z">
        <w:r w:rsidR="00BF0DF9">
          <w:t>3</w:t>
        </w:r>
        <w:r w:rsidR="00BF0DF9" w:rsidRPr="00E123F0">
          <w:t xml:space="preserve"> </w:t>
        </w:r>
      </w:ins>
      <w:r>
        <w:t>D</w:t>
      </w:r>
      <w:r w:rsidRPr="00E123F0">
        <w:t xml:space="preserve">ata </w:t>
      </w:r>
      <w:r>
        <w:t>report – all</w:t>
      </w:r>
      <w:ins w:id="413" w:author="Xavier Hoenner" w:date="2014-07-02T15:26:00Z">
        <w:r w:rsidR="004955C0">
          <w:t xml:space="preserve"> hourly vector data</w:t>
        </w:r>
      </w:ins>
      <w:del w:id="414" w:author="Xavier Hoenner" w:date="2014-07-02T15:26:00Z">
        <w:r w:rsidDel="004955C0">
          <w:delText xml:space="preserve"> data</w:delText>
        </w:r>
      </w:del>
      <w:r>
        <w:t xml:space="preserve"> on the portal</w:t>
      </w:r>
    </w:p>
    <w:p w14:paraId="32BFAA49" w14:textId="3508F19C" w:rsidR="00B1063D" w:rsidRDefault="00B1063D" w:rsidP="00B1063D">
      <w:pPr>
        <w:pStyle w:val="Heading3"/>
        <w:rPr>
          <w:ins w:id="415" w:author="Xavier Hoenner" w:date="2014-07-02T15:24:00Z"/>
        </w:rPr>
      </w:pPr>
      <w:ins w:id="416" w:author="Xavier Hoenner" w:date="2014-07-02T15:24:00Z">
        <w:r>
          <w:rPr>
            <w:b w:val="0"/>
          </w:rPr>
          <w:t>Filename:</w:t>
        </w:r>
        <w:r>
          <w:rPr>
            <w:u w:val="none"/>
          </w:rPr>
          <w:t xml:space="preserve"> ‘A_ACORN_all</w:t>
        </w:r>
      </w:ins>
      <w:ins w:id="417" w:author="Xavier Hoenner" w:date="2014-07-02T15:25:00Z">
        <w:r w:rsidR="004955C0">
          <w:rPr>
            <w:u w:val="none"/>
          </w:rPr>
          <w:t>HourlyVectorData</w:t>
        </w:r>
      </w:ins>
      <w:ins w:id="418" w:author="Xavier Hoenner" w:date="2014-07-02T15:24:00Z">
        <w:r>
          <w:rPr>
            <w:u w:val="none"/>
          </w:rPr>
          <w:t>_dataOnPortal’</w:t>
        </w:r>
      </w:ins>
    </w:p>
    <w:p w14:paraId="7DF475A7" w14:textId="77777777" w:rsidR="00B1063D" w:rsidRDefault="00B1063D" w:rsidP="00B1063D">
      <w:pPr>
        <w:rPr>
          <w:ins w:id="419" w:author="Xavier Hoenner" w:date="2014-07-02T15:24:00Z"/>
        </w:rPr>
      </w:pPr>
    </w:p>
    <w:p w14:paraId="26527E48" w14:textId="77777777" w:rsidR="00B1063D" w:rsidRDefault="00B1063D" w:rsidP="00B1063D">
      <w:pPr>
        <w:pStyle w:val="Heading3"/>
        <w:rPr>
          <w:ins w:id="420" w:author="Xavier Hoenner" w:date="2014-07-02T15:24:00Z"/>
        </w:rPr>
      </w:pPr>
      <w:ins w:id="421" w:author="Xavier Hoenner" w:date="2014-07-02T15:24:00Z">
        <w:r>
          <w:rPr>
            <w:b w:val="0"/>
          </w:rPr>
          <w:t>Description:</w:t>
        </w:r>
        <w:r>
          <w:rPr>
            <w:u w:val="none"/>
          </w:rPr>
          <w:t xml:space="preserve"> ‘All hourly vector data available on the portal’</w:t>
        </w:r>
      </w:ins>
    </w:p>
    <w:p w14:paraId="45C35850" w14:textId="77777777" w:rsidR="00B1063D" w:rsidRDefault="00B1063D" w:rsidP="00B1063D">
      <w:pPr>
        <w:rPr>
          <w:ins w:id="422" w:author="Xavier Hoenner" w:date="2014-07-02T15:24:00Z"/>
          <w:u w:val="single"/>
        </w:rPr>
      </w:pPr>
    </w:p>
    <w:p w14:paraId="721FCBD4" w14:textId="77777777" w:rsidR="00B1063D" w:rsidRDefault="00B1063D" w:rsidP="00B1063D">
      <w:pPr>
        <w:rPr>
          <w:ins w:id="423" w:author="Xavier Hoenner" w:date="2014-07-02T15:24:00Z"/>
        </w:rPr>
      </w:pPr>
      <w:ins w:id="424" w:author="Xavier Hoenner" w:date="2014-07-02T15:24:00Z">
        <w:r>
          <w:rPr>
            <w:u w:val="single"/>
          </w:rPr>
          <w:t>View to use:</w:t>
        </w:r>
      </w:ins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791"/>
      </w:tblGrid>
      <w:tr w:rsidR="00B1063D" w14:paraId="3F9FC5AB" w14:textId="77777777" w:rsidTr="00B1063D">
        <w:trPr>
          <w:ins w:id="425" w:author="Xavier Hoenner" w:date="2014-07-02T15:24:00Z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B6AE4" w14:textId="77777777" w:rsidR="00B1063D" w:rsidRDefault="00B1063D">
            <w:pPr>
              <w:rPr>
                <w:ins w:id="426" w:author="Xavier Hoenner" w:date="2014-07-02T15:24:00Z"/>
                <w:b/>
                <w:szCs w:val="24"/>
              </w:rPr>
            </w:pPr>
            <w:ins w:id="427" w:author="Xavier Hoenner" w:date="2014-07-02T15:24:00Z">
              <w:r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95CE" w14:textId="77777777" w:rsidR="00B1063D" w:rsidRDefault="00B1063D">
            <w:pPr>
              <w:rPr>
                <w:ins w:id="428" w:author="Xavier Hoenner" w:date="2014-07-02T15:24:00Z"/>
                <w:szCs w:val="24"/>
              </w:rPr>
            </w:pPr>
            <w:ins w:id="429" w:author="Xavier Hoenner" w:date="2014-07-02T15:24:00Z">
              <w:r>
                <w:rPr>
                  <w:szCs w:val="24"/>
                </w:rPr>
                <w:t>dbprod.emii.org.au</w:t>
              </w:r>
            </w:ins>
          </w:p>
        </w:tc>
      </w:tr>
      <w:tr w:rsidR="00B1063D" w14:paraId="0B5AFDFE" w14:textId="77777777" w:rsidTr="00B1063D">
        <w:trPr>
          <w:ins w:id="430" w:author="Xavier Hoenner" w:date="2014-07-02T15:24:00Z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F160C" w14:textId="77777777" w:rsidR="00B1063D" w:rsidRDefault="00B1063D">
            <w:pPr>
              <w:rPr>
                <w:ins w:id="431" w:author="Xavier Hoenner" w:date="2014-07-02T15:24:00Z"/>
                <w:b/>
                <w:szCs w:val="24"/>
              </w:rPr>
            </w:pPr>
            <w:ins w:id="432" w:author="Xavier Hoenner" w:date="2014-07-02T15:24:00Z">
              <w:r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BDE7" w14:textId="77777777" w:rsidR="00B1063D" w:rsidRDefault="00B1063D">
            <w:pPr>
              <w:rPr>
                <w:ins w:id="433" w:author="Xavier Hoenner" w:date="2014-07-02T15:24:00Z"/>
                <w:szCs w:val="24"/>
              </w:rPr>
            </w:pPr>
            <w:ins w:id="434" w:author="Xavier Hoenner" w:date="2014-07-02T15:24:00Z">
              <w:r>
                <w:rPr>
                  <w:szCs w:val="24"/>
                </w:rPr>
                <w:t>harvest</w:t>
              </w:r>
            </w:ins>
          </w:p>
        </w:tc>
      </w:tr>
      <w:tr w:rsidR="00B1063D" w14:paraId="5E21114E" w14:textId="77777777" w:rsidTr="00B1063D">
        <w:trPr>
          <w:ins w:id="435" w:author="Xavier Hoenner" w:date="2014-07-02T15:24:00Z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EC028" w14:textId="77777777" w:rsidR="00B1063D" w:rsidRDefault="00B1063D">
            <w:pPr>
              <w:rPr>
                <w:ins w:id="436" w:author="Xavier Hoenner" w:date="2014-07-02T15:24:00Z"/>
                <w:b/>
                <w:szCs w:val="24"/>
              </w:rPr>
            </w:pPr>
            <w:ins w:id="437" w:author="Xavier Hoenner" w:date="2014-07-02T15:24:00Z">
              <w:r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E91ED" w14:textId="77777777" w:rsidR="00B1063D" w:rsidRDefault="00B1063D">
            <w:pPr>
              <w:rPr>
                <w:ins w:id="438" w:author="Xavier Hoenner" w:date="2014-07-02T15:24:00Z"/>
                <w:szCs w:val="24"/>
              </w:rPr>
            </w:pPr>
            <w:ins w:id="439" w:author="Xavier Hoenner" w:date="2014-07-02T15:24:00Z">
              <w:r>
                <w:rPr>
                  <w:szCs w:val="24"/>
                </w:rPr>
                <w:t>reporting</w:t>
              </w:r>
            </w:ins>
          </w:p>
        </w:tc>
      </w:tr>
      <w:tr w:rsidR="00B1063D" w14:paraId="59849386" w14:textId="77777777" w:rsidTr="00B1063D">
        <w:trPr>
          <w:ins w:id="440" w:author="Xavier Hoenner" w:date="2014-07-02T15:24:00Z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1BFDE" w14:textId="77777777" w:rsidR="00B1063D" w:rsidRDefault="00B1063D">
            <w:pPr>
              <w:rPr>
                <w:ins w:id="441" w:author="Xavier Hoenner" w:date="2014-07-02T15:24:00Z"/>
                <w:b/>
                <w:szCs w:val="24"/>
              </w:rPr>
            </w:pPr>
            <w:ins w:id="442" w:author="Xavier Hoenner" w:date="2014-07-02T15:24:00Z">
              <w:r>
                <w:rPr>
                  <w:b/>
                  <w:szCs w:val="24"/>
                </w:rPr>
                <w:t>Table</w:t>
              </w:r>
            </w:ins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A7C05" w14:textId="77777777" w:rsidR="00B1063D" w:rsidRDefault="00B1063D">
            <w:pPr>
              <w:rPr>
                <w:ins w:id="443" w:author="Xavier Hoenner" w:date="2014-07-02T15:24:00Z"/>
                <w:szCs w:val="24"/>
              </w:rPr>
            </w:pPr>
            <w:ins w:id="444" w:author="Xavier Hoenner" w:date="2014-07-02T15:24:00Z">
              <w:r>
                <w:rPr>
                  <w:szCs w:val="24"/>
                </w:rPr>
                <w:t>acorn_hourly_vectors_all_deployments_view</w:t>
              </w:r>
            </w:ins>
          </w:p>
        </w:tc>
      </w:tr>
    </w:tbl>
    <w:p w14:paraId="4E1C4F00" w14:textId="77777777" w:rsidR="00B1063D" w:rsidRDefault="00B1063D" w:rsidP="00B1063D">
      <w:pPr>
        <w:rPr>
          <w:ins w:id="445" w:author="Xavier Hoenner" w:date="2014-07-02T15:24:00Z"/>
        </w:rPr>
      </w:pPr>
    </w:p>
    <w:p w14:paraId="2F0F8C3E" w14:textId="77777777" w:rsidR="00B1063D" w:rsidRDefault="00B1063D" w:rsidP="00B1063D">
      <w:pPr>
        <w:rPr>
          <w:ins w:id="446" w:author="Xavier Hoenner" w:date="2014-07-02T15:24:00Z"/>
        </w:rPr>
      </w:pPr>
      <w:ins w:id="447" w:author="Xavier Hoenner" w:date="2014-07-02T15:24:00Z">
        <w:r>
          <w:rPr>
            <w:u w:val="single"/>
          </w:rPr>
          <w:t xml:space="preserve">Filters: </w:t>
        </w:r>
        <w:r>
          <w:t xml:space="preserve"> None, all filters have already been applied.</w:t>
        </w:r>
      </w:ins>
    </w:p>
    <w:p w14:paraId="0283E6D1" w14:textId="77777777" w:rsidR="00B1063D" w:rsidRDefault="00B1063D" w:rsidP="00B1063D">
      <w:pPr>
        <w:ind w:left="1843" w:hanging="1843"/>
        <w:rPr>
          <w:ins w:id="448" w:author="Xavier Hoenner" w:date="2014-07-02T15:24:00Z"/>
        </w:rPr>
      </w:pPr>
      <w:ins w:id="449" w:author="Xavier Hoenner" w:date="2014-07-02T15:24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193A8D8F" w14:textId="77777777" w:rsidR="00B1063D" w:rsidRDefault="00B1063D" w:rsidP="00B1063D">
      <w:pPr>
        <w:ind w:left="1843" w:hanging="1843"/>
        <w:rPr>
          <w:ins w:id="450" w:author="Xavier Hoenner" w:date="2014-07-02T15:24:00Z"/>
        </w:rPr>
      </w:pPr>
      <w:ins w:id="451" w:author="Xavier Hoenner" w:date="2014-07-02T15:24:00Z">
        <w:r>
          <w:rPr>
            <w:u w:val="single"/>
          </w:rPr>
          <w:t>Data grouping options:</w:t>
        </w:r>
        <w:r>
          <w:t xml:space="preserve"> Group by ‘data_type’, sub-group by ‘site’.</w:t>
        </w:r>
      </w:ins>
    </w:p>
    <w:p w14:paraId="7655722D" w14:textId="77777777" w:rsidR="00B1063D" w:rsidRDefault="00B1063D" w:rsidP="00B1063D">
      <w:pPr>
        <w:ind w:left="993" w:hanging="993"/>
        <w:rPr>
          <w:ins w:id="452" w:author="Xavier Hoenner" w:date="2014-07-02T15:24:00Z"/>
        </w:rPr>
      </w:pPr>
      <w:ins w:id="453" w:author="Xavier Hoenner" w:date="2014-07-02T15:24:00Z">
        <w:r>
          <w:rPr>
            <w:u w:val="single"/>
          </w:rPr>
          <w:t>Footnote:</w:t>
        </w:r>
        <w:r>
          <w:t xml:space="preserve"> </w:t>
        </w:r>
        <w:r>
          <w:rPr>
            <w:b/>
          </w:rPr>
          <w:t>Headers</w:t>
        </w:r>
        <w:r>
          <w:t>:</w:t>
        </w:r>
        <w:r>
          <w:rPr>
            <w:b/>
          </w:rPr>
          <w:t xml:space="preserve"> </w:t>
        </w:r>
        <w:r>
          <w:t>Type of data file (</w:t>
        </w:r>
        <w:r>
          <w:rPr>
            <w:i/>
          </w:rPr>
          <w:t xml:space="preserve">i.e. </w:t>
        </w:r>
        <w:r>
          <w:t xml:space="preserve">radials </w:t>
        </w:r>
        <w:r>
          <w:rPr>
            <w:i/>
          </w:rPr>
          <w:t>vs.</w:t>
        </w:r>
        <w:r>
          <w:t xml:space="preserve"> gridded products, QC </w:t>
        </w:r>
        <w:r>
          <w:rPr>
            <w:i/>
          </w:rPr>
          <w:t>vs.</w:t>
        </w:r>
        <w:r>
          <w:t xml:space="preserve"> non-QC).</w:t>
        </w:r>
        <w:r>
          <w:rPr>
            <w:b/>
          </w:rPr>
          <w:br/>
          <w:t>Sub-headers</w:t>
        </w:r>
        <w:r>
          <w:t>: Location of radar sites.</w:t>
        </w:r>
        <w:r>
          <w:rPr>
            <w:b/>
          </w:rPr>
          <w:br/>
          <w:t>‘Start’</w:t>
        </w:r>
        <w:r>
          <w:t>: Transmission start date for each month (format: dd/mm/yyyy).</w:t>
        </w:r>
        <w:r>
          <w:br/>
        </w:r>
        <w:r>
          <w:rPr>
            <w:b/>
          </w:rPr>
          <w:t>‘End’</w:t>
        </w:r>
        <w:r>
          <w:t>: Date at which the last file was received for each month (format: dd/mm/yyyy).</w:t>
        </w:r>
        <w:r>
          <w:br/>
        </w:r>
        <w:r>
          <w:rPr>
            <w:b/>
          </w:rPr>
          <w:t>‘Time coverage’</w:t>
        </w:r>
        <w:r>
          <w:t>: Number of days between the transmission start date and the date at which the last file was received for each month.</w:t>
        </w:r>
        <w:r>
          <w:br/>
        </w:r>
        <w:r>
          <w:rPr>
            <w:b/>
          </w:rPr>
          <w:t>‘% coverage’</w:t>
        </w:r>
        <w:r>
          <w:t>: Number of files as a percentage of the total number of files expected (</w:t>
        </w:r>
        <w:r>
          <w:rPr>
            <w:i/>
          </w:rPr>
          <w:t>i.e.</w:t>
        </w:r>
        <w:r>
          <w:t xml:space="preserve"> % coverage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hourly fil</m:t>
              </m:r>
              <m:r>
                <w:rPr>
                  <w:rFonts w:ascii="Cambria Math" w:hAnsi="Cambria Math"/>
                </w:rPr>
                <m:t>es received each month</m:t>
              </m:r>
            </m:num>
            <m:den>
              <m:r>
                <w:rPr>
                  <w:rFonts w:ascii="Cambria Math" w:hAnsi="Cambria Math"/>
                </w:rPr>
                <m:t>Number of hourly files expected each month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>
          <w:t>).</w:t>
        </w:r>
        <w:r>
          <w:br/>
        </w:r>
        <w:r>
          <w:rPr>
            <w:b/>
          </w:rPr>
          <w:t xml:space="preserve">ACORN: </w:t>
        </w:r>
        <w:r>
          <w:t>Australian Coastal Ocean Radar Network (</w:t>
        </w:r>
        <w:r>
          <w:fldChar w:fldCharType="begin"/>
        </w:r>
        <w:r>
          <w:instrText xml:space="preserve"> HYPERLINK "http://imos.org.au/acorn.html" </w:instrText>
        </w:r>
        <w:r>
          <w:fldChar w:fldCharType="separate"/>
        </w:r>
        <w:r>
          <w:rPr>
            <w:rStyle w:val="Hyperlink"/>
          </w:rPr>
          <w:t>http://imos.org.au/acorn.html</w:t>
        </w:r>
        <w:r>
          <w:fldChar w:fldCharType="end"/>
        </w:r>
        <w:r>
          <w:t>).</w:t>
        </w:r>
      </w:ins>
    </w:p>
    <w:p w14:paraId="5A1F6AE9" w14:textId="3BD1A60C" w:rsidR="0011784D" w:rsidDel="00B1063D" w:rsidRDefault="005830DC" w:rsidP="0011784D">
      <w:pPr>
        <w:pStyle w:val="Heading3"/>
        <w:rPr>
          <w:del w:id="454" w:author="Xavier Hoenner" w:date="2014-07-02T15:24:00Z"/>
        </w:rPr>
      </w:pPr>
      <w:del w:id="455" w:author="Xavier Hoenner" w:date="2014-07-02T15:24:00Z">
        <w:r w:rsidRPr="0011784D" w:rsidDel="00B1063D">
          <w:rPr>
            <w:b w:val="0"/>
          </w:rPr>
          <w:delText>Filename:</w:delText>
        </w:r>
        <w:r w:rsidRPr="0011784D" w:rsidDel="00B1063D">
          <w:rPr>
            <w:u w:val="none"/>
          </w:rPr>
          <w:delText xml:space="preserve"> ‘A_</w:delText>
        </w:r>
        <w:r w:rsidR="00981CC1" w:rsidDel="00B1063D">
          <w:rPr>
            <w:u w:val="none"/>
          </w:rPr>
          <w:delText>ACORN</w:delText>
        </w:r>
        <w:r w:rsidRPr="0011784D" w:rsidDel="00B1063D">
          <w:rPr>
            <w:u w:val="none"/>
          </w:rPr>
          <w:delText>_allData_dataOnPortal’</w:delText>
        </w:r>
      </w:del>
    </w:p>
    <w:p w14:paraId="02555F4A" w14:textId="74DBE67C" w:rsidR="0011784D" w:rsidDel="00B1063D" w:rsidRDefault="0011784D" w:rsidP="0011784D">
      <w:pPr>
        <w:rPr>
          <w:del w:id="456" w:author="Xavier Hoenner" w:date="2014-07-02T15:24:00Z"/>
        </w:rPr>
      </w:pPr>
    </w:p>
    <w:p w14:paraId="203549EA" w14:textId="43BF635C" w:rsidR="007F3C2B" w:rsidRPr="0011784D" w:rsidDel="00B1063D" w:rsidRDefault="005830DC" w:rsidP="0011784D">
      <w:pPr>
        <w:pStyle w:val="Heading3"/>
        <w:rPr>
          <w:del w:id="457" w:author="Xavier Hoenner" w:date="2014-07-02T15:24:00Z"/>
        </w:rPr>
      </w:pPr>
      <w:del w:id="458" w:author="Xavier Hoenner" w:date="2014-07-02T15:24:00Z">
        <w:r w:rsidRPr="0011784D" w:rsidDel="00B1063D">
          <w:rPr>
            <w:b w:val="0"/>
          </w:rPr>
          <w:delText>Description:</w:delText>
        </w:r>
        <w:r w:rsidRPr="0011784D" w:rsidDel="00B1063D">
          <w:rPr>
            <w:u w:val="none"/>
          </w:rPr>
          <w:delText xml:space="preserve"> ‘All data available on the portal’</w:delText>
        </w:r>
      </w:del>
    </w:p>
    <w:p w14:paraId="37615A0C" w14:textId="2053A6B4" w:rsidR="005830DC" w:rsidDel="00B1063D" w:rsidRDefault="005830DC" w:rsidP="00905C8D">
      <w:pPr>
        <w:rPr>
          <w:del w:id="459" w:author="Xavier Hoenner" w:date="2014-07-02T15:24:00Z"/>
          <w:u w:val="single"/>
        </w:rPr>
      </w:pPr>
    </w:p>
    <w:p w14:paraId="2CC84624" w14:textId="5901CC54" w:rsidR="00905C8D" w:rsidDel="00B1063D" w:rsidRDefault="00905C8D" w:rsidP="00905C8D">
      <w:pPr>
        <w:rPr>
          <w:del w:id="460" w:author="Xavier Hoenner" w:date="2014-07-02T15:24:00Z"/>
        </w:rPr>
      </w:pPr>
      <w:del w:id="461" w:author="Xavier Hoenner" w:date="2014-07-02T15:24:00Z">
        <w:r w:rsidRPr="00542A59" w:rsidDel="00B1063D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81"/>
      </w:tblGrid>
      <w:tr w:rsidR="00E90F50" w:rsidDel="00B1063D" w14:paraId="36304BBB" w14:textId="575232DF" w:rsidTr="00E90F50">
        <w:trPr>
          <w:del w:id="462" w:author="Xavier Hoenner" w:date="2014-07-02T15:24:00Z"/>
        </w:trPr>
        <w:tc>
          <w:tcPr>
            <w:tcW w:w="1271" w:type="dxa"/>
          </w:tcPr>
          <w:p w14:paraId="1A37AD5F" w14:textId="25D1DBA7" w:rsidR="00E90F50" w:rsidRPr="003D503B" w:rsidDel="00B1063D" w:rsidRDefault="00E90F50" w:rsidP="00343BA4">
            <w:pPr>
              <w:rPr>
                <w:del w:id="463" w:author="Xavier Hoenner" w:date="2014-07-02T15:24:00Z"/>
                <w:b/>
                <w:szCs w:val="24"/>
              </w:rPr>
            </w:pPr>
            <w:del w:id="464" w:author="Xavier Hoenner" w:date="2014-07-02T15:24:00Z">
              <w:r w:rsidRPr="003D503B" w:rsidDel="00B1063D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3081" w:type="dxa"/>
          </w:tcPr>
          <w:p w14:paraId="6502C444" w14:textId="5610A336" w:rsidR="00E90F50" w:rsidRPr="003D503B" w:rsidDel="00B1063D" w:rsidRDefault="00E90F50" w:rsidP="00343BA4">
            <w:pPr>
              <w:rPr>
                <w:del w:id="465" w:author="Xavier Hoenner" w:date="2014-07-02T15:24:00Z"/>
                <w:szCs w:val="24"/>
              </w:rPr>
            </w:pPr>
            <w:del w:id="466" w:author="Xavier Hoenner" w:date="2014-05-30T14:16:00Z">
              <w:r w:rsidRPr="003D503B" w:rsidDel="00BD355F">
                <w:rPr>
                  <w:szCs w:val="24"/>
                </w:rPr>
                <w:delText>db</w:delText>
              </w:r>
              <w:r w:rsidDel="00BD355F">
                <w:rPr>
                  <w:szCs w:val="24"/>
                </w:rPr>
                <w:delText>dev</w:delText>
              </w:r>
              <w:r w:rsidRPr="003D503B" w:rsidDel="00BD355F">
                <w:rPr>
                  <w:szCs w:val="24"/>
                </w:rPr>
                <w:delText>.emii.org.au</w:delText>
              </w:r>
            </w:del>
          </w:p>
        </w:tc>
      </w:tr>
      <w:tr w:rsidR="00E90F50" w:rsidDel="00B1063D" w14:paraId="6B033013" w14:textId="0E2DA952" w:rsidTr="00E90F50">
        <w:trPr>
          <w:del w:id="467" w:author="Xavier Hoenner" w:date="2014-07-02T15:24:00Z"/>
        </w:trPr>
        <w:tc>
          <w:tcPr>
            <w:tcW w:w="1271" w:type="dxa"/>
          </w:tcPr>
          <w:p w14:paraId="75D61567" w14:textId="65BB308A" w:rsidR="00E90F50" w:rsidRPr="003D503B" w:rsidDel="00B1063D" w:rsidRDefault="00E90F50" w:rsidP="00343BA4">
            <w:pPr>
              <w:rPr>
                <w:del w:id="468" w:author="Xavier Hoenner" w:date="2014-07-02T15:24:00Z"/>
                <w:b/>
                <w:szCs w:val="24"/>
              </w:rPr>
            </w:pPr>
            <w:del w:id="469" w:author="Xavier Hoenner" w:date="2014-07-02T15:24:00Z">
              <w:r w:rsidRPr="003D503B" w:rsidDel="00B1063D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3081" w:type="dxa"/>
          </w:tcPr>
          <w:p w14:paraId="310013C5" w14:textId="53235982" w:rsidR="00E90F50" w:rsidRPr="003D503B" w:rsidDel="00B1063D" w:rsidRDefault="00E90F50" w:rsidP="00343BA4">
            <w:pPr>
              <w:rPr>
                <w:del w:id="470" w:author="Xavier Hoenner" w:date="2014-07-02T15:24:00Z"/>
                <w:szCs w:val="24"/>
              </w:rPr>
            </w:pPr>
            <w:del w:id="471" w:author="Xavier Hoenner" w:date="2014-05-30T14:16:00Z">
              <w:r w:rsidDel="00BD355F">
                <w:rPr>
                  <w:szCs w:val="24"/>
                </w:rPr>
                <w:delText>report_db</w:delText>
              </w:r>
            </w:del>
          </w:p>
        </w:tc>
      </w:tr>
      <w:tr w:rsidR="00E90F50" w:rsidDel="00B1063D" w14:paraId="0D217F49" w14:textId="1B1645AE" w:rsidTr="00E90F50">
        <w:trPr>
          <w:del w:id="472" w:author="Xavier Hoenner" w:date="2014-07-02T15:24:00Z"/>
        </w:trPr>
        <w:tc>
          <w:tcPr>
            <w:tcW w:w="1271" w:type="dxa"/>
          </w:tcPr>
          <w:p w14:paraId="74583BFD" w14:textId="172C7E51" w:rsidR="00E90F50" w:rsidRPr="003D503B" w:rsidDel="00B1063D" w:rsidRDefault="00E90F50" w:rsidP="00343BA4">
            <w:pPr>
              <w:rPr>
                <w:del w:id="473" w:author="Xavier Hoenner" w:date="2014-07-02T15:24:00Z"/>
                <w:b/>
                <w:szCs w:val="24"/>
              </w:rPr>
            </w:pPr>
            <w:del w:id="474" w:author="Xavier Hoenner" w:date="2014-07-02T15:24:00Z">
              <w:r w:rsidRPr="003D503B" w:rsidDel="00B1063D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3081" w:type="dxa"/>
          </w:tcPr>
          <w:p w14:paraId="7802591C" w14:textId="336093E3" w:rsidR="00E90F50" w:rsidRPr="003D503B" w:rsidDel="00B1063D" w:rsidRDefault="00E90F50" w:rsidP="00343BA4">
            <w:pPr>
              <w:rPr>
                <w:del w:id="475" w:author="Xavier Hoenner" w:date="2014-07-02T15:24:00Z"/>
                <w:szCs w:val="24"/>
              </w:rPr>
            </w:pPr>
            <w:del w:id="476" w:author="Xavier Hoenner" w:date="2014-05-30T14:16:00Z">
              <w:r w:rsidDel="00BD355F">
                <w:rPr>
                  <w:szCs w:val="24"/>
                </w:rPr>
                <w:delText>report</w:delText>
              </w:r>
            </w:del>
          </w:p>
        </w:tc>
      </w:tr>
      <w:tr w:rsidR="00896D61" w:rsidDel="00B1063D" w14:paraId="67CC7477" w14:textId="68835786" w:rsidTr="00E90F50">
        <w:trPr>
          <w:del w:id="477" w:author="Xavier Hoenner" w:date="2014-07-02T15:24:00Z"/>
        </w:trPr>
        <w:tc>
          <w:tcPr>
            <w:tcW w:w="1271" w:type="dxa"/>
          </w:tcPr>
          <w:p w14:paraId="591CCD96" w14:textId="6E0D9E91" w:rsidR="00896D61" w:rsidRPr="003D503B" w:rsidDel="00B1063D" w:rsidRDefault="00896D61" w:rsidP="00343BA4">
            <w:pPr>
              <w:rPr>
                <w:del w:id="478" w:author="Xavier Hoenner" w:date="2014-07-02T15:24:00Z"/>
                <w:b/>
                <w:szCs w:val="24"/>
              </w:rPr>
            </w:pPr>
            <w:del w:id="479" w:author="Xavier Hoenner" w:date="2014-07-02T15:24:00Z">
              <w:r w:rsidRPr="003D503B" w:rsidDel="00B1063D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3081" w:type="dxa"/>
          </w:tcPr>
          <w:p w14:paraId="4107EAEE" w14:textId="1EE5949F" w:rsidR="00896D61" w:rsidRPr="003D503B" w:rsidDel="00B1063D" w:rsidRDefault="00981CC1" w:rsidP="00896D61">
            <w:pPr>
              <w:rPr>
                <w:del w:id="480" w:author="Xavier Hoenner" w:date="2014-07-02T15:24:00Z"/>
                <w:szCs w:val="24"/>
              </w:rPr>
            </w:pPr>
            <w:del w:id="481" w:author="Xavier Hoenner" w:date="2014-07-02T15:24:00Z">
              <w:r w:rsidDel="00B1063D">
                <w:rPr>
                  <w:szCs w:val="24"/>
                </w:rPr>
                <w:delText>acorn</w:delText>
              </w:r>
              <w:r w:rsidR="00896D61" w:rsidDel="00B1063D">
                <w:rPr>
                  <w:szCs w:val="24"/>
                </w:rPr>
                <w:delText>_all_deployments_view</w:delText>
              </w:r>
            </w:del>
          </w:p>
        </w:tc>
      </w:tr>
    </w:tbl>
    <w:p w14:paraId="299CE86D" w14:textId="11C19FA0" w:rsidR="00D760A3" w:rsidDel="00B1063D" w:rsidRDefault="00D760A3" w:rsidP="00905C8D">
      <w:pPr>
        <w:rPr>
          <w:del w:id="482" w:author="Xavier Hoenner" w:date="2014-07-02T15:24:00Z"/>
        </w:rPr>
      </w:pPr>
    </w:p>
    <w:p w14:paraId="038D665B" w14:textId="0C224536" w:rsidR="00905C8D" w:rsidDel="00B1063D" w:rsidRDefault="00905C8D" w:rsidP="00905C8D">
      <w:pPr>
        <w:rPr>
          <w:del w:id="483" w:author="Xavier Hoenner" w:date="2014-07-02T15:24:00Z"/>
        </w:rPr>
      </w:pPr>
      <w:del w:id="484" w:author="Xavier Hoenner" w:date="2014-07-02T15:24:00Z">
        <w:r w:rsidDel="00B1063D">
          <w:rPr>
            <w:u w:val="single"/>
          </w:rPr>
          <w:delText xml:space="preserve">Filters: </w:delText>
        </w:r>
        <w:r w:rsidDel="00B1063D">
          <w:delText xml:space="preserve"> </w:delText>
        </w:r>
        <w:r w:rsidR="004304D5" w:rsidDel="00B1063D">
          <w:delText>None, all filters have already been applied.</w:delText>
        </w:r>
      </w:del>
    </w:p>
    <w:p w14:paraId="629C72D8" w14:textId="076B55C6" w:rsidR="00905C8D" w:rsidDel="00B1063D" w:rsidRDefault="00905C8D" w:rsidP="00905C8D">
      <w:pPr>
        <w:ind w:left="1843" w:hanging="1843"/>
        <w:rPr>
          <w:del w:id="485" w:author="Xavier Hoenner" w:date="2014-07-02T15:24:00Z"/>
        </w:rPr>
      </w:pPr>
      <w:del w:id="486" w:author="Xavier Hoenner" w:date="2014-07-02T15:24:00Z">
        <w:r w:rsidDel="00B1063D">
          <w:rPr>
            <w:u w:val="single"/>
          </w:rPr>
          <w:delText>Data sorting options:</w:delText>
        </w:r>
        <w:r w:rsidDel="00B1063D">
          <w:delText xml:space="preserve"> </w:delText>
        </w:r>
        <w:r w:rsidR="00D61D42" w:rsidDel="00B1063D">
          <w:delText>None, data are already sorted</w:delText>
        </w:r>
      </w:del>
      <w:del w:id="487" w:author="Xavier Hoenner" w:date="2014-05-30T14:41:00Z">
        <w:r w:rsidR="00D61D42" w:rsidDel="00D924FB">
          <w:delText xml:space="preserve"> by ASCENDING ‘</w:delText>
        </w:r>
        <w:r w:rsidR="00E653A2" w:rsidDel="00D924FB">
          <w:delText>site</w:delText>
        </w:r>
        <w:r w:rsidR="00D61D42" w:rsidDel="00D924FB">
          <w:delText xml:space="preserve">’, then ASCENDING </w:delText>
        </w:r>
        <w:r w:rsidR="00750C63" w:rsidDel="00D924FB">
          <w:delText>‘</w:delText>
        </w:r>
        <w:r w:rsidR="00E653A2" w:rsidDel="00D924FB">
          <w:delText>code_type’</w:delText>
        </w:r>
        <w:r w:rsidR="00D61D42" w:rsidDel="00D924FB">
          <w:delText>,</w:delText>
        </w:r>
        <w:r w:rsidR="00750C63" w:rsidDel="00D924FB">
          <w:delText xml:space="preserve"> and</w:delText>
        </w:r>
        <w:r w:rsidR="00D61D42" w:rsidDel="00D924FB">
          <w:delText xml:space="preserve"> then ASCENDING </w:delText>
        </w:r>
        <w:r w:rsidR="00750C63" w:rsidDel="00D924FB">
          <w:delText>‘code_full_name’</w:delText>
        </w:r>
      </w:del>
      <w:del w:id="488" w:author="Xavier Hoenner" w:date="2014-07-02T15:24:00Z">
        <w:r w:rsidR="00D61D42" w:rsidDel="00B1063D">
          <w:delText>.</w:delText>
        </w:r>
      </w:del>
    </w:p>
    <w:p w14:paraId="26EEB4BE" w14:textId="544A8098" w:rsidR="004C4CC5" w:rsidDel="00B1063D" w:rsidRDefault="004C4CC5" w:rsidP="004C4CC5">
      <w:pPr>
        <w:ind w:left="1843" w:hanging="1843"/>
        <w:rPr>
          <w:del w:id="489" w:author="Xavier Hoenner" w:date="2014-07-02T15:24:00Z"/>
        </w:rPr>
      </w:pPr>
      <w:del w:id="490" w:author="Xavier Hoenner" w:date="2014-07-02T15:24:00Z">
        <w:r w:rsidDel="00B1063D">
          <w:rPr>
            <w:u w:val="single"/>
          </w:rPr>
          <w:delText>Data grouping options:</w:delText>
        </w:r>
        <w:r w:rsidDel="00B1063D">
          <w:delText xml:space="preserve"> Group by ‘site’</w:delText>
        </w:r>
        <w:r w:rsidR="00E653A2" w:rsidDel="00B1063D">
          <w:delText>.</w:delText>
        </w:r>
      </w:del>
    </w:p>
    <w:p w14:paraId="2E98A28F" w14:textId="107D5201" w:rsidR="00D315D2" w:rsidDel="00B1063D" w:rsidRDefault="00D315D2" w:rsidP="00D315D2">
      <w:pPr>
        <w:ind w:left="993" w:hanging="993"/>
        <w:rPr>
          <w:del w:id="491" w:author="Xavier Hoenner" w:date="2014-07-02T15:24:00Z"/>
        </w:rPr>
      </w:pPr>
      <w:del w:id="492" w:author="Xavier Hoenner" w:date="2014-07-02T15:24:00Z">
        <w:r w:rsidDel="00B1063D">
          <w:rPr>
            <w:u w:val="single"/>
          </w:rPr>
          <w:delText>Footnote:</w:delText>
        </w:r>
        <w:r w:rsidDel="00B1063D">
          <w:delText xml:space="preserve"> </w:delText>
        </w:r>
      </w:del>
      <w:del w:id="493" w:author="Xavier Hoenner" w:date="2014-05-30T14:42:00Z">
        <w:r w:rsidR="00D34535" w:rsidDel="006C0327">
          <w:rPr>
            <w:b/>
          </w:rPr>
          <w:delText xml:space="preserve">Headers: </w:delText>
        </w:r>
        <w:r w:rsidR="00A7269E" w:rsidDel="006C0327">
          <w:delText>Site names</w:delText>
        </w:r>
        <w:r w:rsidR="00D34535" w:rsidDel="006C0327">
          <w:br/>
        </w:r>
        <w:r w:rsidR="00D34535" w:rsidRPr="006B3C3D" w:rsidDel="006C0327">
          <w:rPr>
            <w:b/>
          </w:rPr>
          <w:delText>‘</w:delText>
        </w:r>
        <w:r w:rsidR="00A7269E" w:rsidDel="006C0327">
          <w:rPr>
            <w:b/>
          </w:rPr>
          <w:delText>Start</w:delText>
        </w:r>
        <w:r w:rsidR="00D34535" w:rsidDel="006C0327">
          <w:rPr>
            <w:b/>
          </w:rPr>
          <w:delText>’</w:delText>
        </w:r>
        <w:r w:rsidR="00D34535" w:rsidRPr="006B3C3D" w:rsidDel="006C0327">
          <w:delText xml:space="preserve">: </w:delText>
        </w:r>
        <w:r w:rsidR="00A7269E" w:rsidDel="006C0327">
          <w:delText>Transmission start date</w:delText>
        </w:r>
        <w:r w:rsidR="00117004" w:rsidDel="006C0327">
          <w:delText xml:space="preserve"> (format: dd/mm/yyyy)</w:delText>
        </w:r>
        <w:r w:rsidR="00A86886" w:rsidDel="006C0327">
          <w:delText>.</w:delText>
        </w:r>
        <w:r w:rsidR="00D34535" w:rsidRPr="006B3C3D" w:rsidDel="006C0327">
          <w:br/>
        </w:r>
        <w:r w:rsidR="00401F1C" w:rsidRPr="006B3C3D" w:rsidDel="006C0327">
          <w:rPr>
            <w:b/>
          </w:rPr>
          <w:delText>‘</w:delText>
        </w:r>
        <w:r w:rsidR="00A7269E" w:rsidDel="006C0327">
          <w:rPr>
            <w:b/>
          </w:rPr>
          <w:delText>% non QC’d radial</w:delText>
        </w:r>
        <w:r w:rsidR="00401F1C" w:rsidRPr="006B3C3D" w:rsidDel="006C0327">
          <w:rPr>
            <w:b/>
          </w:rPr>
          <w:delText>’</w:delText>
        </w:r>
        <w:r w:rsidR="00401F1C" w:rsidRPr="006B3C3D" w:rsidDel="006C0327">
          <w:delText xml:space="preserve">: </w:delText>
        </w:r>
        <w:r w:rsidR="00A7269E" w:rsidDel="006C0327">
          <w:delText xml:space="preserve">Percentage of non quality controlled radial data available </w:delText>
        </w:r>
      </w:del>
      <w:del w:id="494" w:author="Xavier Hoenner" w:date="2013-07-11T15:38:00Z">
        <w:r w:rsidR="00A7269E" w:rsidDel="00A71277">
          <w:delText>in the ‘Opendap’ folder</w:delText>
        </w:r>
      </w:del>
      <w:del w:id="495" w:author="Xavier Hoenner" w:date="2013-07-11T12:49:00Z">
        <w:r w:rsidR="00A7269E" w:rsidDel="009C4587">
          <w:delText xml:space="preserve"> of the Data Fabric</w:delText>
        </w:r>
      </w:del>
      <w:del w:id="496" w:author="Xavier Hoenner" w:date="2014-05-30T14:42:00Z">
        <w:r w:rsidR="0018382F" w:rsidDel="006C0327">
          <w:delText>.</w:delText>
        </w:r>
        <w:r w:rsidR="00401F1C" w:rsidDel="006C0327">
          <w:br/>
        </w:r>
        <w:r w:rsidR="00A7269E" w:rsidDel="006C0327">
          <w:rPr>
            <w:b/>
          </w:rPr>
          <w:delText>‘% non QC’d grid</w:delText>
        </w:r>
        <w:r w:rsidR="00401F1C" w:rsidDel="006C0327">
          <w:rPr>
            <w:b/>
          </w:rPr>
          <w:delText>’</w:delText>
        </w:r>
        <w:r w:rsidR="00401F1C" w:rsidDel="006C0327">
          <w:delText xml:space="preserve">: </w:delText>
        </w:r>
        <w:r w:rsidR="00A7269E" w:rsidDel="006C0327">
          <w:delText xml:space="preserve">Percentage of non quality controlled one-hour average gridded data available </w:delText>
        </w:r>
      </w:del>
      <w:del w:id="497" w:author="Xavier Hoenner" w:date="2013-07-11T15:38:00Z">
        <w:r w:rsidR="00A7269E" w:rsidDel="00A71277">
          <w:delText xml:space="preserve">in the ‘Opendap’ folder </w:delText>
        </w:r>
      </w:del>
      <w:del w:id="498" w:author="Xavier Hoenner" w:date="2013-07-11T12:49:00Z">
        <w:r w:rsidR="00A7269E" w:rsidDel="009C4587">
          <w:delText xml:space="preserve">of the Data Fabric </w:delText>
        </w:r>
      </w:del>
      <w:del w:id="499" w:author="Xavier Hoenner" w:date="2013-07-11T15:38:00Z">
        <w:r w:rsidR="00A7269E" w:rsidDel="00A71277">
          <w:delText>and on the IMOS portal</w:delText>
        </w:r>
      </w:del>
      <w:del w:id="500" w:author="Xavier Hoenner" w:date="2014-05-30T14:42:00Z">
        <w:r w:rsidR="00401F1C" w:rsidDel="006C0327">
          <w:delText>.</w:delText>
        </w:r>
        <w:r w:rsidR="00D34535" w:rsidDel="006C0327">
          <w:br/>
        </w:r>
        <w:r w:rsidR="00D34535" w:rsidRPr="00ED7666" w:rsidDel="006C0327">
          <w:rPr>
            <w:b/>
          </w:rPr>
          <w:delText>‘</w:delText>
        </w:r>
        <w:r w:rsidR="00D34535" w:rsidDel="006C0327">
          <w:rPr>
            <w:b/>
          </w:rPr>
          <w:delText>T</w:delText>
        </w:r>
        <w:r w:rsidR="00D34535" w:rsidRPr="00ED7666" w:rsidDel="006C0327">
          <w:rPr>
            <w:b/>
          </w:rPr>
          <w:delText xml:space="preserve">ime </w:delText>
        </w:r>
        <w:r w:rsidR="00D34535" w:rsidDel="006C0327">
          <w:rPr>
            <w:b/>
          </w:rPr>
          <w:delText>c</w:delText>
        </w:r>
        <w:r w:rsidR="00D34535" w:rsidRPr="00ED7666" w:rsidDel="006C0327">
          <w:rPr>
            <w:b/>
          </w:rPr>
          <w:delText>overage’</w:delText>
        </w:r>
        <w:r w:rsidR="00D34535" w:rsidRPr="00ED7666" w:rsidDel="006C0327">
          <w:delText xml:space="preserve">: </w:delText>
        </w:r>
        <w:r w:rsidR="00D34535" w:rsidDel="006C0327">
          <w:delText>N</w:delText>
        </w:r>
        <w:r w:rsidR="00D34535" w:rsidRPr="00ED7666" w:rsidDel="006C0327">
          <w:delText xml:space="preserve">umber of days </w:delText>
        </w:r>
        <w:r w:rsidR="00D34535" w:rsidDel="006C0327">
          <w:delText xml:space="preserve">between </w:delText>
        </w:r>
        <w:r w:rsidR="00A7269E" w:rsidDel="006C0327">
          <w:delText xml:space="preserve">the transmission </w:delText>
        </w:r>
        <w:r w:rsidR="00D34535" w:rsidDel="006C0327">
          <w:delText xml:space="preserve">start </w:delText>
        </w:r>
        <w:r w:rsidR="00A7269E" w:rsidDel="006C0327">
          <w:delText xml:space="preserve">date </w:delText>
        </w:r>
        <w:r w:rsidR="00D34535" w:rsidDel="006C0327">
          <w:delText xml:space="preserve">and </w:delText>
        </w:r>
        <w:r w:rsidR="00A7269E" w:rsidDel="006C0327">
          <w:delText>the date at which the last quality controlled radial data were received at eMII</w:delText>
        </w:r>
        <w:r w:rsidR="00D34535" w:rsidRPr="00ED7666" w:rsidDel="006C0327">
          <w:delText>.</w:delText>
        </w:r>
      </w:del>
      <w:del w:id="501" w:author="Xavier Hoenner" w:date="2013-07-11T12:44:00Z">
        <w:r w:rsidR="00D34535" w:rsidDel="009C4587">
          <w:br/>
        </w:r>
        <w:r w:rsidR="00D34535" w:rsidRPr="00ED7666" w:rsidDel="009C4587">
          <w:rPr>
            <w:b/>
          </w:rPr>
          <w:delText>‘</w:delText>
        </w:r>
        <w:r w:rsidR="00A048BB" w:rsidDel="009C4587">
          <w:rPr>
            <w:b/>
          </w:rPr>
          <w:delText>T</w:delText>
        </w:r>
        <w:r w:rsidR="00D34535" w:rsidRPr="00ED7666" w:rsidDel="009C4587">
          <w:rPr>
            <w:b/>
          </w:rPr>
          <w:delText xml:space="preserve">ime to </w:delText>
        </w:r>
        <w:r w:rsidR="00D34535" w:rsidDel="009C4587">
          <w:rPr>
            <w:b/>
          </w:rPr>
          <w:delText>upload</w:delText>
        </w:r>
        <w:r w:rsidR="00D34535" w:rsidRPr="00ED7666" w:rsidDel="009C4587">
          <w:rPr>
            <w:b/>
          </w:rPr>
          <w:delText xml:space="preserve"> data’</w:delText>
        </w:r>
        <w:r w:rsidR="00D34535" w:rsidRPr="00ED7666" w:rsidDel="009C4587">
          <w:delText xml:space="preserve">: </w:delText>
        </w:r>
        <w:r w:rsidR="00A048BB" w:rsidDel="009C4587">
          <w:delText>N</w:delText>
        </w:r>
        <w:r w:rsidR="00D34535" w:rsidRPr="00ED7666" w:rsidDel="009C4587">
          <w:delText xml:space="preserve">umber of days necessary to </w:delText>
        </w:r>
        <w:r w:rsidR="00D34535" w:rsidDel="009C4587">
          <w:delText xml:space="preserve">process and upload data onto the </w:delText>
        </w:r>
        <w:r w:rsidR="00A048BB" w:rsidDel="009C4587">
          <w:delText>‘Opendap’ folder of the Data Fabric</w:delText>
        </w:r>
        <w:r w:rsidR="00D34535" w:rsidRPr="00ED7666" w:rsidDel="009C4587">
          <w:delText xml:space="preserve">. </w:delText>
        </w:r>
      </w:del>
      <w:del w:id="502" w:author="Xavier Hoenner" w:date="2014-05-30T14:42:00Z">
        <w:r w:rsidR="00D34535" w:rsidRPr="00ED7666" w:rsidDel="006C0327">
          <w:br/>
        </w:r>
        <w:r w:rsidR="00A048BB" w:rsidDel="006C0327">
          <w:rPr>
            <w:b/>
          </w:rPr>
          <w:delText>ACORN</w:delText>
        </w:r>
        <w:r w:rsidR="00D34535" w:rsidDel="006C0327">
          <w:rPr>
            <w:b/>
          </w:rPr>
          <w:delText xml:space="preserve">: </w:delText>
        </w:r>
        <w:r w:rsidR="00D34535" w:rsidDel="006C0327">
          <w:delText xml:space="preserve">Australian </w:delText>
        </w:r>
        <w:r w:rsidR="00A048BB" w:rsidDel="006C0327">
          <w:delText>Coastal Ocean Radar Network</w:delText>
        </w:r>
        <w:r w:rsidR="00D34535" w:rsidDel="006C0327">
          <w:delText xml:space="preserve"> (</w:delText>
        </w:r>
        <w:r w:rsidR="006E745C" w:rsidDel="006C0327">
          <w:fldChar w:fldCharType="begin"/>
        </w:r>
        <w:r w:rsidR="006E745C" w:rsidDel="006C0327">
          <w:delInstrText xml:space="preserve"> HYPERLINK "http://imos.org.au/acorn.html" </w:delInstrText>
        </w:r>
        <w:r w:rsidR="006E745C" w:rsidDel="006C0327">
          <w:fldChar w:fldCharType="separate"/>
        </w:r>
        <w:r w:rsidR="00A048BB" w:rsidDel="006C0327">
          <w:rPr>
            <w:rStyle w:val="Hyperlink"/>
          </w:rPr>
          <w:delText>http://imos.org.au/acorn.html</w:delText>
        </w:r>
        <w:r w:rsidR="006E745C" w:rsidDel="006C0327">
          <w:rPr>
            <w:rStyle w:val="Hyperlink"/>
          </w:rPr>
          <w:fldChar w:fldCharType="end"/>
        </w:r>
        <w:r w:rsidR="00D34535" w:rsidDel="006C0327">
          <w:delText>)</w:delText>
        </w:r>
        <w:r w:rsidR="0018382F" w:rsidDel="006C0327">
          <w:delText>.</w:delText>
        </w:r>
        <w:r w:rsidR="00AB4777" w:rsidDel="006C0327">
          <w:delText xml:space="preserve"> The ‘Bonney Coast’ and ‘Turquoise Coast’ radar sites only have near real-time data, no QC data is available for those two sites.</w:delText>
        </w:r>
      </w:del>
    </w:p>
    <w:p w14:paraId="30A11101" w14:textId="77777777" w:rsidR="00E8526D" w:rsidRDefault="00E8526D" w:rsidP="006A4A7F"/>
    <w:p w14:paraId="2E163106" w14:textId="77777777" w:rsidR="00905C8D" w:rsidRDefault="00905C8D" w:rsidP="00905C8D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  <w:tblPrChange w:id="503" w:author="Xavier Hoenner" w:date="2014-05-30T14:46:00Z">
          <w:tblPr>
            <w:tblStyle w:val="TableGrid"/>
            <w:tblW w:w="7651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661"/>
        <w:gridCol w:w="1299"/>
        <w:gridCol w:w="1299"/>
        <w:gridCol w:w="1643"/>
        <w:gridCol w:w="1643"/>
        <w:gridCol w:w="1697"/>
        <w:tblGridChange w:id="504">
          <w:tblGrid>
            <w:gridCol w:w="967"/>
            <w:gridCol w:w="757"/>
            <w:gridCol w:w="757"/>
            <w:gridCol w:w="957"/>
            <w:gridCol w:w="957"/>
            <w:gridCol w:w="988"/>
          </w:tblGrid>
        </w:tblGridChange>
      </w:tblGrid>
      <w:tr w:rsidR="00396BA9" w14:paraId="22BEEC8E" w14:textId="77777777" w:rsidTr="00396BA9">
        <w:trPr>
          <w:jc w:val="center"/>
          <w:trPrChange w:id="505" w:author="Xavier Hoenner" w:date="2014-05-30T14:46:00Z">
            <w:trPr>
              <w:jc w:val="center"/>
            </w:trPr>
          </w:trPrChange>
        </w:trPr>
        <w:tc>
          <w:tcPr>
            <w:tcW w:w="898" w:type="pct"/>
            <w:vAlign w:val="center"/>
            <w:tcPrChange w:id="506" w:author="Xavier Hoenner" w:date="2014-05-30T14:46:00Z">
              <w:tcPr>
                <w:tcW w:w="967" w:type="dxa"/>
                <w:vAlign w:val="center"/>
              </w:tcPr>
            </w:tcPrChange>
          </w:tcPr>
          <w:p w14:paraId="24638EF8" w14:textId="7772E401" w:rsidR="00396BA9" w:rsidRPr="0025464E" w:rsidRDefault="00396BA9" w:rsidP="00626883">
            <w:pPr>
              <w:jc w:val="center"/>
              <w:rPr>
                <w:b/>
              </w:rPr>
            </w:pPr>
            <w:del w:id="507" w:author="Xavier Hoenner" w:date="2014-05-30T14:44:00Z">
              <w:r w:rsidDel="006C0327">
                <w:rPr>
                  <w:b/>
                </w:rPr>
                <w:delText>code_full_name</w:delText>
              </w:r>
            </w:del>
            <w:ins w:id="508" w:author="Xavier Hoenner" w:date="2014-05-30T14:44:00Z">
              <w:r>
                <w:rPr>
                  <w:b/>
                </w:rPr>
                <w:t>month_year</w:t>
              </w:r>
            </w:ins>
          </w:p>
        </w:tc>
        <w:tc>
          <w:tcPr>
            <w:tcW w:w="703" w:type="pct"/>
            <w:vAlign w:val="center"/>
            <w:tcPrChange w:id="509" w:author="Xavier Hoenner" w:date="2014-05-30T14:46:00Z">
              <w:tcPr>
                <w:tcW w:w="757" w:type="dxa"/>
                <w:vAlign w:val="center"/>
              </w:tcPr>
            </w:tcPrChange>
          </w:tcPr>
          <w:p w14:paraId="1A708721" w14:textId="61F6D3DF" w:rsidR="00396BA9" w:rsidRDefault="00396BA9" w:rsidP="00E653A2">
            <w:pPr>
              <w:jc w:val="center"/>
              <w:rPr>
                <w:b/>
              </w:rPr>
            </w:pPr>
            <w:ins w:id="510" w:author="Xavier Hoenner" w:date="2014-05-30T14:45:00Z">
              <w:r>
                <w:rPr>
                  <w:b/>
                </w:rPr>
                <w:t>no_files</w:t>
              </w:r>
            </w:ins>
            <w:del w:id="511" w:author="Xavier Hoenner" w:date="2014-05-30T14:45:00Z">
              <w:r w:rsidDel="00D272C3">
                <w:rPr>
                  <w:b/>
                </w:rPr>
                <w:delText>code_type</w:delText>
              </w:r>
            </w:del>
          </w:p>
        </w:tc>
        <w:tc>
          <w:tcPr>
            <w:tcW w:w="703" w:type="pct"/>
            <w:vAlign w:val="center"/>
            <w:tcPrChange w:id="512" w:author="Xavier Hoenner" w:date="2014-05-30T14:46:00Z">
              <w:tcPr>
                <w:tcW w:w="757" w:type="dxa"/>
                <w:vAlign w:val="center"/>
              </w:tcPr>
            </w:tcPrChange>
          </w:tcPr>
          <w:p w14:paraId="69FCB7F4" w14:textId="75A86E71" w:rsidR="00396BA9" w:rsidRPr="0025464E" w:rsidRDefault="00396BA9" w:rsidP="00626883">
            <w:pPr>
              <w:jc w:val="center"/>
              <w:rPr>
                <w:b/>
              </w:rPr>
            </w:pPr>
            <w:ins w:id="513" w:author="Xavier Hoenner" w:date="2014-05-30T14:45:00Z">
              <w:r>
                <w:rPr>
                  <w:b/>
                </w:rPr>
                <w:t>time_start</w:t>
              </w:r>
            </w:ins>
            <w:del w:id="514" w:author="Xavier Hoenner" w:date="2014-05-30T14:45:00Z">
              <w:r w:rsidDel="00D272C3">
                <w:rPr>
                  <w:b/>
                </w:rPr>
                <w:delText>start</w:delText>
              </w:r>
            </w:del>
          </w:p>
        </w:tc>
        <w:tc>
          <w:tcPr>
            <w:tcW w:w="889" w:type="pct"/>
            <w:vAlign w:val="center"/>
            <w:tcPrChange w:id="515" w:author="Xavier Hoenner" w:date="2014-05-30T14:46:00Z">
              <w:tcPr>
                <w:tcW w:w="957" w:type="dxa"/>
                <w:vAlign w:val="center"/>
              </w:tcPr>
            </w:tcPrChange>
          </w:tcPr>
          <w:p w14:paraId="1F2A09F9" w14:textId="2FF3A23F" w:rsidR="00396BA9" w:rsidRPr="0025464E" w:rsidRDefault="00396BA9" w:rsidP="004C4CC5">
            <w:pPr>
              <w:jc w:val="center"/>
              <w:rPr>
                <w:b/>
              </w:rPr>
            </w:pPr>
            <w:ins w:id="516" w:author="Xavier Hoenner" w:date="2014-05-30T14:45:00Z">
              <w:r>
                <w:rPr>
                  <w:b/>
                </w:rPr>
                <w:t>time_end</w:t>
              </w:r>
            </w:ins>
            <w:del w:id="517" w:author="Xavier Hoenner" w:date="2014-05-30T14:45:00Z">
              <w:r w:rsidDel="00D272C3">
                <w:rPr>
                  <w:b/>
                </w:rPr>
                <w:delText>non_qc_radial</w:delText>
              </w:r>
            </w:del>
          </w:p>
        </w:tc>
        <w:tc>
          <w:tcPr>
            <w:tcW w:w="889" w:type="pct"/>
            <w:vAlign w:val="center"/>
            <w:tcPrChange w:id="518" w:author="Xavier Hoenner" w:date="2014-05-30T14:46:00Z">
              <w:tcPr>
                <w:tcW w:w="957" w:type="dxa"/>
                <w:vAlign w:val="center"/>
              </w:tcPr>
            </w:tcPrChange>
          </w:tcPr>
          <w:p w14:paraId="2ACD5260" w14:textId="2030D2A3" w:rsidR="00396BA9" w:rsidRPr="0025464E" w:rsidRDefault="00396BA9" w:rsidP="00626883">
            <w:pPr>
              <w:jc w:val="center"/>
              <w:rPr>
                <w:b/>
              </w:rPr>
            </w:pPr>
            <w:ins w:id="519" w:author="Xavier Hoenner" w:date="2014-05-30T14:45:00Z">
              <w:r>
                <w:rPr>
                  <w:b/>
                </w:rPr>
                <w:t>coverage_duration</w:t>
              </w:r>
            </w:ins>
            <w:del w:id="520" w:author="Xavier Hoenner" w:date="2014-05-30T14:45:00Z">
              <w:r w:rsidDel="00D272C3">
                <w:rPr>
                  <w:b/>
                </w:rPr>
                <w:delText>non_qc_grid</w:delText>
              </w:r>
            </w:del>
          </w:p>
        </w:tc>
        <w:tc>
          <w:tcPr>
            <w:tcW w:w="918" w:type="pct"/>
            <w:vAlign w:val="center"/>
            <w:tcPrChange w:id="521" w:author="Xavier Hoenner" w:date="2014-05-30T14:46:00Z">
              <w:tcPr>
                <w:tcW w:w="988" w:type="dxa"/>
                <w:vAlign w:val="center"/>
              </w:tcPr>
            </w:tcPrChange>
          </w:tcPr>
          <w:p w14:paraId="21DDFA34" w14:textId="64EC08A5" w:rsidR="00396BA9" w:rsidRPr="0025464E" w:rsidRDefault="006C34E3" w:rsidP="00626883">
            <w:pPr>
              <w:jc w:val="center"/>
              <w:rPr>
                <w:b/>
              </w:rPr>
            </w:pPr>
            <w:ins w:id="522" w:author="Xavier Hoenner" w:date="2014-06-02T16:00:00Z">
              <w:r>
                <w:rPr>
                  <w:b/>
                </w:rPr>
                <w:t>monthly</w:t>
              </w:r>
            </w:ins>
            <w:ins w:id="523" w:author="Xavier Hoenner" w:date="2014-05-30T14:45:00Z">
              <w:r w:rsidR="00396BA9">
                <w:rPr>
                  <w:b/>
                </w:rPr>
                <w:t>_coverage</w:t>
              </w:r>
            </w:ins>
            <w:del w:id="524" w:author="Xavier Hoenner" w:date="2014-05-30T14:45:00Z">
              <w:r w:rsidR="00396BA9" w:rsidDel="00D272C3">
                <w:rPr>
                  <w:b/>
                </w:rPr>
                <w:delText>qc_radial</w:delText>
              </w:r>
            </w:del>
          </w:p>
        </w:tc>
      </w:tr>
      <w:tr w:rsidR="00396BA9" w14:paraId="0B7317D7" w14:textId="77777777" w:rsidTr="00396BA9">
        <w:trPr>
          <w:jc w:val="center"/>
          <w:trPrChange w:id="525" w:author="Xavier Hoenner" w:date="2014-05-30T14:46:00Z">
            <w:trPr>
              <w:jc w:val="center"/>
            </w:trPr>
          </w:trPrChange>
        </w:trPr>
        <w:tc>
          <w:tcPr>
            <w:tcW w:w="898" w:type="pct"/>
            <w:vAlign w:val="center"/>
            <w:tcPrChange w:id="526" w:author="Xavier Hoenner" w:date="2014-05-30T14:46:00Z">
              <w:tcPr>
                <w:tcW w:w="967" w:type="dxa"/>
                <w:vAlign w:val="center"/>
              </w:tcPr>
            </w:tcPrChange>
          </w:tcPr>
          <w:p w14:paraId="1185CAFF" w14:textId="1B1EDE11" w:rsidR="00396BA9" w:rsidRDefault="00396BA9" w:rsidP="00626883">
            <w:pPr>
              <w:jc w:val="center"/>
            </w:pPr>
            <w:del w:id="527" w:author="Xavier Hoenner" w:date="2014-05-30T14:44:00Z">
              <w:r w:rsidDel="006C0327">
                <w:delText>Site/Station name</w:delText>
              </w:r>
            </w:del>
            <w:ins w:id="528" w:author="Xavier Hoenner" w:date="2014-05-30T14:44:00Z">
              <w:r>
                <w:t>Date</w:t>
              </w:r>
            </w:ins>
          </w:p>
        </w:tc>
        <w:tc>
          <w:tcPr>
            <w:tcW w:w="703" w:type="pct"/>
            <w:vAlign w:val="center"/>
            <w:tcPrChange w:id="529" w:author="Xavier Hoenner" w:date="2014-05-30T14:46:00Z">
              <w:tcPr>
                <w:tcW w:w="757" w:type="dxa"/>
                <w:vAlign w:val="center"/>
              </w:tcPr>
            </w:tcPrChange>
          </w:tcPr>
          <w:p w14:paraId="54C95015" w14:textId="5C80D10A" w:rsidR="00396BA9" w:rsidRDefault="00396BA9" w:rsidP="00E653A2">
            <w:pPr>
              <w:jc w:val="center"/>
            </w:pPr>
            <w:ins w:id="530" w:author="Xavier Hoenner" w:date="2014-05-30T14:45:00Z">
              <w:r>
                <w:t># files</w:t>
              </w:r>
            </w:ins>
            <w:del w:id="531" w:author="Xavier Hoenner" w:date="2014-05-30T14:45:00Z">
              <w:r w:rsidDel="00D272C3">
                <w:delText>Type</w:delText>
              </w:r>
            </w:del>
          </w:p>
        </w:tc>
        <w:tc>
          <w:tcPr>
            <w:tcW w:w="703" w:type="pct"/>
            <w:vAlign w:val="center"/>
            <w:tcPrChange w:id="532" w:author="Xavier Hoenner" w:date="2014-05-30T14:46:00Z">
              <w:tcPr>
                <w:tcW w:w="757" w:type="dxa"/>
                <w:vAlign w:val="center"/>
              </w:tcPr>
            </w:tcPrChange>
          </w:tcPr>
          <w:p w14:paraId="4A121F5A" w14:textId="3B3E7EA8" w:rsidR="00396BA9" w:rsidRDefault="00396BA9" w:rsidP="00626883">
            <w:pPr>
              <w:jc w:val="center"/>
            </w:pPr>
            <w:ins w:id="533" w:author="Xavier Hoenner" w:date="2014-05-30T14:45:00Z">
              <w:r>
                <w:t>Start</w:t>
              </w:r>
            </w:ins>
            <w:del w:id="534" w:author="Xavier Hoenner" w:date="2014-05-30T14:45:00Z">
              <w:r w:rsidDel="00D272C3">
                <w:delText>Start</w:delText>
              </w:r>
            </w:del>
          </w:p>
        </w:tc>
        <w:tc>
          <w:tcPr>
            <w:tcW w:w="889" w:type="pct"/>
            <w:vAlign w:val="center"/>
            <w:tcPrChange w:id="535" w:author="Xavier Hoenner" w:date="2014-05-30T14:46:00Z">
              <w:tcPr>
                <w:tcW w:w="957" w:type="dxa"/>
                <w:vAlign w:val="center"/>
              </w:tcPr>
            </w:tcPrChange>
          </w:tcPr>
          <w:p w14:paraId="3449A4D9" w14:textId="433358A1" w:rsidR="00396BA9" w:rsidRDefault="00396BA9" w:rsidP="00626883">
            <w:pPr>
              <w:jc w:val="center"/>
            </w:pPr>
            <w:ins w:id="536" w:author="Xavier Hoenner" w:date="2014-05-30T14:45:00Z">
              <w:r>
                <w:t>End</w:t>
              </w:r>
            </w:ins>
            <w:del w:id="537" w:author="Xavier Hoenner" w:date="2014-05-30T14:45:00Z">
              <w:r w:rsidDel="00D272C3">
                <w:delText>% non QC’d radial</w:delText>
              </w:r>
            </w:del>
          </w:p>
        </w:tc>
        <w:tc>
          <w:tcPr>
            <w:tcW w:w="889" w:type="pct"/>
            <w:vAlign w:val="center"/>
            <w:tcPrChange w:id="538" w:author="Xavier Hoenner" w:date="2014-05-30T14:46:00Z">
              <w:tcPr>
                <w:tcW w:w="957" w:type="dxa"/>
                <w:vAlign w:val="center"/>
              </w:tcPr>
            </w:tcPrChange>
          </w:tcPr>
          <w:p w14:paraId="0845FAEB" w14:textId="6BFA0C9B" w:rsidR="00396BA9" w:rsidRDefault="00396BA9">
            <w:pPr>
              <w:jc w:val="center"/>
              <w:pPrChange w:id="539" w:author="Xavier Hoenner" w:date="2014-05-30T14:45:00Z">
                <w:pPr>
                  <w:spacing w:after="200" w:line="276" w:lineRule="auto"/>
                  <w:jc w:val="center"/>
                </w:pPr>
              </w:pPrChange>
            </w:pPr>
            <w:ins w:id="540" w:author="Xavier Hoenner" w:date="2014-05-30T14:45:00Z">
              <w:r>
                <w:t>Time coverage (days)</w:t>
              </w:r>
            </w:ins>
            <w:del w:id="541" w:author="Xavier Hoenner" w:date="2014-05-30T14:45:00Z">
              <w:r w:rsidDel="00D272C3">
                <w:delText>% non QC’d grid</w:delText>
              </w:r>
            </w:del>
          </w:p>
        </w:tc>
        <w:tc>
          <w:tcPr>
            <w:tcW w:w="918" w:type="pct"/>
            <w:vAlign w:val="center"/>
            <w:tcPrChange w:id="542" w:author="Xavier Hoenner" w:date="2014-05-30T14:46:00Z">
              <w:tcPr>
                <w:tcW w:w="988" w:type="dxa"/>
                <w:vAlign w:val="center"/>
              </w:tcPr>
            </w:tcPrChange>
          </w:tcPr>
          <w:p w14:paraId="7FB7B3ED" w14:textId="61FDD590" w:rsidR="00396BA9" w:rsidRDefault="00396BA9" w:rsidP="00626883">
            <w:pPr>
              <w:jc w:val="center"/>
            </w:pPr>
            <w:ins w:id="543" w:author="Xavier Hoenner" w:date="2014-05-30T14:45:00Z">
              <w:r>
                <w:t>% coverage</w:t>
              </w:r>
            </w:ins>
            <w:del w:id="544" w:author="Xavier Hoenner" w:date="2014-05-30T14:45:00Z">
              <w:r w:rsidDel="00D272C3">
                <w:delText>% QC’d radial</w:delText>
              </w:r>
            </w:del>
          </w:p>
        </w:tc>
      </w:tr>
      <w:tr w:rsidR="00396BA9" w14:paraId="65D1D293" w14:textId="77777777" w:rsidTr="00396BA9">
        <w:tblPrEx>
          <w:tblPrExChange w:id="545" w:author="Xavier Hoenner" w:date="2014-05-30T14:46:00Z">
            <w:tblPrEx>
              <w:tblW w:w="5383" w:type="dxa"/>
            </w:tblPrEx>
          </w:tblPrExChange>
        </w:tblPrEx>
        <w:trPr>
          <w:jc w:val="center"/>
          <w:trPrChange w:id="546" w:author="Xavier Hoenner" w:date="2014-05-30T14:46:00Z">
            <w:trPr>
              <w:jc w:val="center"/>
            </w:trPr>
          </w:trPrChange>
        </w:trPr>
        <w:tc>
          <w:tcPr>
            <w:tcW w:w="5000" w:type="pct"/>
            <w:gridSpan w:val="6"/>
            <w:shd w:val="clear" w:color="auto" w:fill="595959" w:themeFill="text1" w:themeFillTint="A6"/>
            <w:vAlign w:val="center"/>
            <w:tcPrChange w:id="547" w:author="Xavier Hoenner" w:date="2014-05-30T14:46:00Z">
              <w:tcPr>
                <w:tcW w:w="5383" w:type="dxa"/>
                <w:gridSpan w:val="6"/>
                <w:vAlign w:val="center"/>
              </w:tcPr>
            </w:tcPrChange>
          </w:tcPr>
          <w:p w14:paraId="234E2968" w14:textId="6671D899" w:rsidR="00396BA9" w:rsidRDefault="00396BA9" w:rsidP="00626883">
            <w:pPr>
              <w:jc w:val="center"/>
            </w:pPr>
            <w:ins w:id="548" w:author="Xavier Hoenner" w:date="2014-05-30T14:46:00Z">
              <w:r w:rsidRPr="00455ED0">
                <w:t xml:space="preserve">Headers: </w:t>
              </w:r>
            </w:ins>
            <w:ins w:id="549" w:author="Xavier Hoenner" w:date="2014-05-30T14:47:00Z">
              <w:r w:rsidR="000D5880">
                <w:t>‘</w:t>
              </w:r>
            </w:ins>
            <w:ins w:id="550" w:author="Xavier Hoenner" w:date="2014-05-30T14:46:00Z">
              <w:r>
                <w:t>data</w:t>
              </w:r>
              <w:r w:rsidRPr="00455ED0">
                <w:t>_type</w:t>
              </w:r>
            </w:ins>
            <w:ins w:id="551" w:author="Xavier Hoenner" w:date="2014-05-30T14:47:00Z">
              <w:r w:rsidR="000D5880">
                <w:t>’</w:t>
              </w:r>
            </w:ins>
          </w:p>
        </w:tc>
      </w:tr>
      <w:tr w:rsidR="00396BA9" w14:paraId="609784F6" w14:textId="77777777" w:rsidTr="00396BA9">
        <w:tblPrEx>
          <w:tblPrExChange w:id="552" w:author="Xavier Hoenner" w:date="2014-05-30T14:46:00Z">
            <w:tblPrEx>
              <w:tblW w:w="5383" w:type="dxa"/>
            </w:tblPrEx>
          </w:tblPrExChange>
        </w:tblPrEx>
        <w:trPr>
          <w:jc w:val="center"/>
          <w:ins w:id="553" w:author="Xavier Hoenner" w:date="2014-05-30T14:45:00Z"/>
          <w:trPrChange w:id="554" w:author="Xavier Hoenner" w:date="2014-05-30T14:46:00Z">
            <w:trPr>
              <w:jc w:val="center"/>
            </w:trPr>
          </w:trPrChange>
        </w:trPr>
        <w:tc>
          <w:tcPr>
            <w:tcW w:w="5000" w:type="pct"/>
            <w:gridSpan w:val="6"/>
            <w:shd w:val="clear" w:color="auto" w:fill="BFBFBF" w:themeFill="background1" w:themeFillShade="BF"/>
            <w:vAlign w:val="center"/>
            <w:tcPrChange w:id="555" w:author="Xavier Hoenner" w:date="2014-05-30T14:46:00Z">
              <w:tcPr>
                <w:tcW w:w="5383" w:type="dxa"/>
                <w:gridSpan w:val="6"/>
                <w:vAlign w:val="center"/>
              </w:tcPr>
            </w:tcPrChange>
          </w:tcPr>
          <w:p w14:paraId="401429E1" w14:textId="5B317274" w:rsidR="00396BA9" w:rsidRDefault="00396BA9">
            <w:pPr>
              <w:rPr>
                <w:ins w:id="556" w:author="Xavier Hoenner" w:date="2014-05-30T14:45:00Z"/>
              </w:rPr>
              <w:pPrChange w:id="557" w:author="Xavier Hoenner" w:date="2014-05-30T14:46:00Z">
                <w:pPr>
                  <w:spacing w:after="200" w:line="276" w:lineRule="auto"/>
                  <w:jc w:val="center"/>
                </w:pPr>
              </w:pPrChange>
            </w:pPr>
            <w:ins w:id="558" w:author="Xavier Hoenner" w:date="2014-05-30T14:46:00Z">
              <w:r>
                <w:t>Sub-headers: ‘site’</w:t>
              </w:r>
            </w:ins>
          </w:p>
        </w:tc>
      </w:tr>
      <w:tr w:rsidR="00396BA9" w14:paraId="3B5D0803" w14:textId="77777777" w:rsidTr="00396BA9">
        <w:tblPrEx>
          <w:tblPrExChange w:id="559" w:author="Xavier Hoenner" w:date="2014-05-30T14:46:00Z">
            <w:tblPrEx>
              <w:tblW w:w="5383" w:type="dxa"/>
            </w:tblPrEx>
          </w:tblPrExChange>
        </w:tblPrEx>
        <w:trPr>
          <w:jc w:val="center"/>
          <w:ins w:id="560" w:author="Xavier Hoenner" w:date="2014-05-30T14:45:00Z"/>
          <w:trPrChange w:id="561" w:author="Xavier Hoenner" w:date="2014-05-30T14:46:00Z">
            <w:trPr>
              <w:jc w:val="center"/>
            </w:trPr>
          </w:trPrChange>
        </w:trPr>
        <w:tc>
          <w:tcPr>
            <w:tcW w:w="898" w:type="pct"/>
            <w:vAlign w:val="center"/>
            <w:tcPrChange w:id="562" w:author="Xavier Hoenner" w:date="2014-05-30T14:46:00Z">
              <w:tcPr>
                <w:tcW w:w="967" w:type="dxa"/>
                <w:vAlign w:val="center"/>
              </w:tcPr>
            </w:tcPrChange>
          </w:tcPr>
          <w:p w14:paraId="4DB644DB" w14:textId="77777777" w:rsidR="00396BA9" w:rsidRDefault="00396BA9" w:rsidP="00626883">
            <w:pPr>
              <w:jc w:val="center"/>
              <w:rPr>
                <w:ins w:id="563" w:author="Xavier Hoenner" w:date="2014-05-30T14:45:00Z"/>
              </w:rPr>
            </w:pPr>
          </w:p>
        </w:tc>
        <w:tc>
          <w:tcPr>
            <w:tcW w:w="703" w:type="pct"/>
            <w:vAlign w:val="center"/>
            <w:tcPrChange w:id="564" w:author="Xavier Hoenner" w:date="2014-05-30T14:46:00Z">
              <w:tcPr>
                <w:tcW w:w="757" w:type="dxa"/>
                <w:vAlign w:val="center"/>
              </w:tcPr>
            </w:tcPrChange>
          </w:tcPr>
          <w:p w14:paraId="647C708E" w14:textId="77777777" w:rsidR="00396BA9" w:rsidRDefault="00396BA9" w:rsidP="00E653A2">
            <w:pPr>
              <w:jc w:val="center"/>
              <w:rPr>
                <w:ins w:id="565" w:author="Xavier Hoenner" w:date="2014-05-30T14:45:00Z"/>
              </w:rPr>
            </w:pPr>
          </w:p>
        </w:tc>
        <w:tc>
          <w:tcPr>
            <w:tcW w:w="703" w:type="pct"/>
            <w:vAlign w:val="center"/>
            <w:tcPrChange w:id="566" w:author="Xavier Hoenner" w:date="2014-05-30T14:46:00Z">
              <w:tcPr>
                <w:tcW w:w="757" w:type="dxa"/>
                <w:vAlign w:val="center"/>
              </w:tcPr>
            </w:tcPrChange>
          </w:tcPr>
          <w:p w14:paraId="14F6E01D" w14:textId="77777777" w:rsidR="00396BA9" w:rsidRDefault="00396BA9" w:rsidP="00626883">
            <w:pPr>
              <w:jc w:val="center"/>
              <w:rPr>
                <w:ins w:id="567" w:author="Xavier Hoenner" w:date="2014-05-30T14:45:00Z"/>
              </w:rPr>
            </w:pPr>
          </w:p>
        </w:tc>
        <w:tc>
          <w:tcPr>
            <w:tcW w:w="889" w:type="pct"/>
            <w:vAlign w:val="center"/>
            <w:tcPrChange w:id="568" w:author="Xavier Hoenner" w:date="2014-05-30T14:46:00Z">
              <w:tcPr>
                <w:tcW w:w="957" w:type="dxa"/>
                <w:vAlign w:val="center"/>
              </w:tcPr>
            </w:tcPrChange>
          </w:tcPr>
          <w:p w14:paraId="5E007AEC" w14:textId="77777777" w:rsidR="00396BA9" w:rsidRDefault="00396BA9" w:rsidP="00626883">
            <w:pPr>
              <w:jc w:val="center"/>
              <w:rPr>
                <w:ins w:id="569" w:author="Xavier Hoenner" w:date="2014-05-30T14:45:00Z"/>
              </w:rPr>
            </w:pPr>
          </w:p>
        </w:tc>
        <w:tc>
          <w:tcPr>
            <w:tcW w:w="889" w:type="pct"/>
            <w:vAlign w:val="center"/>
            <w:tcPrChange w:id="570" w:author="Xavier Hoenner" w:date="2014-05-30T14:46:00Z">
              <w:tcPr>
                <w:tcW w:w="957" w:type="dxa"/>
                <w:vAlign w:val="center"/>
              </w:tcPr>
            </w:tcPrChange>
          </w:tcPr>
          <w:p w14:paraId="53788706" w14:textId="77777777" w:rsidR="00396BA9" w:rsidRDefault="00396BA9" w:rsidP="00626883">
            <w:pPr>
              <w:jc w:val="center"/>
              <w:rPr>
                <w:ins w:id="571" w:author="Xavier Hoenner" w:date="2014-05-30T14:45:00Z"/>
              </w:rPr>
            </w:pPr>
          </w:p>
        </w:tc>
        <w:tc>
          <w:tcPr>
            <w:tcW w:w="918" w:type="pct"/>
            <w:vAlign w:val="center"/>
            <w:tcPrChange w:id="572" w:author="Xavier Hoenner" w:date="2014-05-30T14:46:00Z">
              <w:tcPr>
                <w:tcW w:w="988" w:type="dxa"/>
                <w:vAlign w:val="center"/>
              </w:tcPr>
            </w:tcPrChange>
          </w:tcPr>
          <w:p w14:paraId="51E0E278" w14:textId="77777777" w:rsidR="00396BA9" w:rsidRDefault="00396BA9" w:rsidP="00626883">
            <w:pPr>
              <w:jc w:val="center"/>
              <w:rPr>
                <w:ins w:id="573" w:author="Xavier Hoenner" w:date="2014-05-30T14:45:00Z"/>
              </w:rPr>
            </w:pPr>
          </w:p>
        </w:tc>
      </w:tr>
    </w:tbl>
    <w:p w14:paraId="07B1C37D" w14:textId="77777777" w:rsidR="00905C8D" w:rsidRDefault="00905C8D" w:rsidP="00542A59">
      <w:pPr>
        <w:rPr>
          <w:ins w:id="574" w:author="Xavier Hoenner" w:date="2014-07-02T15:25:00Z"/>
          <w:b/>
        </w:rPr>
      </w:pPr>
    </w:p>
    <w:p w14:paraId="73E6F174" w14:textId="79DC2699" w:rsidR="004955C0" w:rsidRDefault="004955C0" w:rsidP="004955C0">
      <w:pPr>
        <w:pStyle w:val="Heading2"/>
        <w:rPr>
          <w:ins w:id="575" w:author="Xavier Hoenner" w:date="2014-07-02T15:25:00Z"/>
        </w:rPr>
      </w:pPr>
      <w:ins w:id="576" w:author="Xavier Hoenner" w:date="2014-07-02T15:25:00Z">
        <w:r w:rsidRPr="00E123F0">
          <w:t>1.</w:t>
        </w:r>
      </w:ins>
      <w:ins w:id="577" w:author="Xavier Hoenner" w:date="2014-07-02T15:49:00Z">
        <w:r w:rsidR="00BF0DF9">
          <w:t>4</w:t>
        </w:r>
      </w:ins>
      <w:ins w:id="578" w:author="Xavier Hoenner" w:date="2014-07-02T15:25:00Z">
        <w:r>
          <w:t xml:space="preserve"> D</w:t>
        </w:r>
        <w:r w:rsidRPr="00E123F0">
          <w:t xml:space="preserve">ata </w:t>
        </w:r>
        <w:r>
          <w:t>report – All radial data</w:t>
        </w:r>
      </w:ins>
      <w:ins w:id="579" w:author="Xavier Hoenner" w:date="2014-07-02T15:27:00Z">
        <w:r>
          <w:t xml:space="preserve"> on the portal</w:t>
        </w:r>
      </w:ins>
    </w:p>
    <w:p w14:paraId="7DC9E3CD" w14:textId="75CDDC5B" w:rsidR="004955C0" w:rsidRDefault="004955C0" w:rsidP="004955C0">
      <w:pPr>
        <w:pStyle w:val="Heading3"/>
        <w:rPr>
          <w:ins w:id="580" w:author="Xavier Hoenner" w:date="2014-07-02T15:25:00Z"/>
        </w:rPr>
      </w:pPr>
      <w:ins w:id="581" w:author="Xavier Hoenner" w:date="2014-07-02T15:25:00Z">
        <w:r w:rsidRPr="0011784D">
          <w:rPr>
            <w:b w:val="0"/>
          </w:rPr>
          <w:t>Filename:</w:t>
        </w:r>
        <w:r w:rsidRPr="0011784D">
          <w:rPr>
            <w:u w:val="none"/>
          </w:rPr>
          <w:t xml:space="preserve"> ‘</w:t>
        </w:r>
      </w:ins>
      <w:ins w:id="582" w:author="Xavier Hoenner" w:date="2014-07-02T15:27:00Z">
        <w:r>
          <w:rPr>
            <w:u w:val="none"/>
          </w:rPr>
          <w:t>B</w:t>
        </w:r>
      </w:ins>
      <w:ins w:id="583" w:author="Xavier Hoenner" w:date="2014-07-02T15:25:00Z">
        <w:r w:rsidRPr="0011784D">
          <w:rPr>
            <w:u w:val="none"/>
          </w:rPr>
          <w:t>_</w:t>
        </w:r>
        <w:r>
          <w:rPr>
            <w:u w:val="none"/>
          </w:rPr>
          <w:t>ACORN</w:t>
        </w:r>
        <w:r w:rsidRPr="0011784D">
          <w:rPr>
            <w:u w:val="none"/>
          </w:rPr>
          <w:t>_</w:t>
        </w:r>
        <w:r>
          <w:rPr>
            <w:u w:val="none"/>
          </w:rPr>
          <w:t>allRadial</w:t>
        </w:r>
        <w:r w:rsidRPr="0011784D">
          <w:rPr>
            <w:u w:val="none"/>
          </w:rPr>
          <w:t>D</w:t>
        </w:r>
        <w:r>
          <w:rPr>
            <w:u w:val="none"/>
          </w:rPr>
          <w:t>ata</w:t>
        </w:r>
      </w:ins>
      <w:ins w:id="584" w:author="Xavier Hoenner" w:date="2014-07-02T15:27:00Z">
        <w:r>
          <w:rPr>
            <w:u w:val="none"/>
          </w:rPr>
          <w:t>_dataOnPortal</w:t>
        </w:r>
      </w:ins>
      <w:ins w:id="585" w:author="Xavier Hoenner" w:date="2014-07-02T15:25:00Z">
        <w:r w:rsidRPr="0011784D">
          <w:rPr>
            <w:u w:val="none"/>
          </w:rPr>
          <w:t>’</w:t>
        </w:r>
      </w:ins>
    </w:p>
    <w:p w14:paraId="453528A2" w14:textId="3EC0BE65" w:rsidR="004955C0" w:rsidRPr="0011784D" w:rsidRDefault="004955C0" w:rsidP="004955C0">
      <w:pPr>
        <w:pStyle w:val="Heading3"/>
        <w:rPr>
          <w:ins w:id="586" w:author="Xavier Hoenner" w:date="2014-07-02T15:25:00Z"/>
          <w:u w:val="none"/>
        </w:rPr>
      </w:pPr>
      <w:ins w:id="587" w:author="Xavier Hoenner" w:date="2014-07-02T15:25:00Z">
        <w:r w:rsidRPr="005271CF">
          <w:br/>
        </w:r>
        <w:r w:rsidRPr="0011784D">
          <w:rPr>
            <w:b w:val="0"/>
            <w:szCs w:val="26"/>
          </w:rPr>
          <w:t>Description:</w:t>
        </w:r>
        <w:r w:rsidRPr="0011784D">
          <w:rPr>
            <w:u w:val="none"/>
          </w:rPr>
          <w:t xml:space="preserve"> </w:t>
        </w:r>
        <w:r w:rsidRPr="0011784D">
          <w:rPr>
            <w:szCs w:val="26"/>
            <w:u w:val="none"/>
          </w:rPr>
          <w:t>‘</w:t>
        </w:r>
      </w:ins>
      <w:ins w:id="588" w:author="Xavier Hoenner" w:date="2014-07-02T15:26:00Z">
        <w:r>
          <w:rPr>
            <w:u w:val="none"/>
          </w:rPr>
          <w:t>All radial</w:t>
        </w:r>
      </w:ins>
      <w:ins w:id="589" w:author="Xavier Hoenner" w:date="2014-07-02T15:25:00Z">
        <w:r>
          <w:rPr>
            <w:u w:val="none"/>
          </w:rPr>
          <w:t xml:space="preserve"> data</w:t>
        </w:r>
      </w:ins>
      <w:ins w:id="590" w:author="Xavier Hoenner" w:date="2014-07-02T15:26:00Z">
        <w:r>
          <w:rPr>
            <w:u w:val="none"/>
          </w:rPr>
          <w:t xml:space="preserve"> available on the portal</w:t>
        </w:r>
      </w:ins>
      <w:ins w:id="591" w:author="Xavier Hoenner" w:date="2014-07-02T15:25:00Z">
        <w:r w:rsidRPr="0011784D">
          <w:rPr>
            <w:szCs w:val="26"/>
            <w:u w:val="none"/>
          </w:rPr>
          <w:t>’</w:t>
        </w:r>
      </w:ins>
    </w:p>
    <w:p w14:paraId="23649DC1" w14:textId="77777777" w:rsidR="004955C0" w:rsidRDefault="004955C0" w:rsidP="004955C0">
      <w:pPr>
        <w:rPr>
          <w:ins w:id="592" w:author="Xavier Hoenner" w:date="2014-07-02T15:25:00Z"/>
          <w:u w:val="single"/>
        </w:rPr>
      </w:pPr>
    </w:p>
    <w:p w14:paraId="6604B2DA" w14:textId="77777777" w:rsidR="004955C0" w:rsidRDefault="004955C0" w:rsidP="004955C0">
      <w:pPr>
        <w:rPr>
          <w:ins w:id="593" w:author="Xavier Hoenner" w:date="2014-07-02T15:25:00Z"/>
        </w:rPr>
      </w:pPr>
      <w:ins w:id="594" w:author="Xavier Hoenner" w:date="2014-07-02T15:25:00Z">
        <w:r w:rsidRPr="00542A59">
          <w:rPr>
            <w:u w:val="single"/>
          </w:rPr>
          <w:t>View to use: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44"/>
      </w:tblGrid>
      <w:tr w:rsidR="004955C0" w14:paraId="44466A54" w14:textId="77777777" w:rsidTr="003B4136">
        <w:trPr>
          <w:ins w:id="595" w:author="Xavier Hoenner" w:date="2014-07-02T15:25:00Z"/>
        </w:trPr>
        <w:tc>
          <w:tcPr>
            <w:tcW w:w="1271" w:type="dxa"/>
          </w:tcPr>
          <w:p w14:paraId="5D4E48CF" w14:textId="77777777" w:rsidR="004955C0" w:rsidRPr="003D503B" w:rsidRDefault="004955C0" w:rsidP="003B4136">
            <w:pPr>
              <w:rPr>
                <w:ins w:id="596" w:author="Xavier Hoenner" w:date="2014-07-02T15:25:00Z"/>
                <w:b/>
                <w:szCs w:val="24"/>
              </w:rPr>
            </w:pPr>
            <w:ins w:id="597" w:author="Xavier Hoenner" w:date="2014-07-02T15:25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3081" w:type="dxa"/>
          </w:tcPr>
          <w:p w14:paraId="1F4C1175" w14:textId="77777777" w:rsidR="004955C0" w:rsidRPr="003D503B" w:rsidRDefault="004955C0" w:rsidP="003B4136">
            <w:pPr>
              <w:rPr>
                <w:ins w:id="598" w:author="Xavier Hoenner" w:date="2014-07-02T15:25:00Z"/>
                <w:szCs w:val="24"/>
              </w:rPr>
            </w:pPr>
            <w:ins w:id="599" w:author="Xavier Hoenner" w:date="2014-07-02T15:25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</w:ins>
          </w:p>
        </w:tc>
      </w:tr>
      <w:tr w:rsidR="004955C0" w14:paraId="33D00427" w14:textId="77777777" w:rsidTr="003B4136">
        <w:trPr>
          <w:ins w:id="600" w:author="Xavier Hoenner" w:date="2014-07-02T15:25:00Z"/>
        </w:trPr>
        <w:tc>
          <w:tcPr>
            <w:tcW w:w="1271" w:type="dxa"/>
          </w:tcPr>
          <w:p w14:paraId="5C69F487" w14:textId="77777777" w:rsidR="004955C0" w:rsidRPr="003D503B" w:rsidRDefault="004955C0" w:rsidP="003B4136">
            <w:pPr>
              <w:rPr>
                <w:ins w:id="601" w:author="Xavier Hoenner" w:date="2014-07-02T15:25:00Z"/>
                <w:b/>
                <w:szCs w:val="24"/>
              </w:rPr>
            </w:pPr>
            <w:ins w:id="602" w:author="Xavier Hoenner" w:date="2014-07-02T15:25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3081" w:type="dxa"/>
          </w:tcPr>
          <w:p w14:paraId="67D6BAFA" w14:textId="77777777" w:rsidR="004955C0" w:rsidRPr="003D503B" w:rsidRDefault="004955C0" w:rsidP="003B4136">
            <w:pPr>
              <w:rPr>
                <w:ins w:id="603" w:author="Xavier Hoenner" w:date="2014-07-02T15:25:00Z"/>
                <w:szCs w:val="24"/>
              </w:rPr>
            </w:pPr>
            <w:ins w:id="604" w:author="Xavier Hoenner" w:date="2014-07-02T15:25:00Z">
              <w:r>
                <w:rPr>
                  <w:szCs w:val="24"/>
                </w:rPr>
                <w:t>harvest</w:t>
              </w:r>
            </w:ins>
          </w:p>
        </w:tc>
      </w:tr>
      <w:tr w:rsidR="004955C0" w14:paraId="41DBBB8A" w14:textId="77777777" w:rsidTr="003B4136">
        <w:trPr>
          <w:ins w:id="605" w:author="Xavier Hoenner" w:date="2014-07-02T15:25:00Z"/>
        </w:trPr>
        <w:tc>
          <w:tcPr>
            <w:tcW w:w="1271" w:type="dxa"/>
          </w:tcPr>
          <w:p w14:paraId="4E3C2542" w14:textId="77777777" w:rsidR="004955C0" w:rsidRPr="003D503B" w:rsidRDefault="004955C0" w:rsidP="003B4136">
            <w:pPr>
              <w:rPr>
                <w:ins w:id="606" w:author="Xavier Hoenner" w:date="2014-07-02T15:25:00Z"/>
                <w:b/>
                <w:szCs w:val="24"/>
              </w:rPr>
            </w:pPr>
            <w:ins w:id="607" w:author="Xavier Hoenner" w:date="2014-07-02T15:25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3081" w:type="dxa"/>
          </w:tcPr>
          <w:p w14:paraId="746E2DB0" w14:textId="77777777" w:rsidR="004955C0" w:rsidRPr="003D503B" w:rsidRDefault="004955C0" w:rsidP="003B4136">
            <w:pPr>
              <w:rPr>
                <w:ins w:id="608" w:author="Xavier Hoenner" w:date="2014-07-02T15:25:00Z"/>
                <w:szCs w:val="24"/>
              </w:rPr>
            </w:pPr>
            <w:ins w:id="609" w:author="Xavier Hoenner" w:date="2014-07-02T15:25:00Z">
              <w:r>
                <w:rPr>
                  <w:szCs w:val="24"/>
                </w:rPr>
                <w:t>reporting</w:t>
              </w:r>
            </w:ins>
          </w:p>
        </w:tc>
      </w:tr>
      <w:tr w:rsidR="004955C0" w14:paraId="689869AE" w14:textId="77777777" w:rsidTr="003B4136">
        <w:trPr>
          <w:ins w:id="610" w:author="Xavier Hoenner" w:date="2014-07-02T15:25:00Z"/>
        </w:trPr>
        <w:tc>
          <w:tcPr>
            <w:tcW w:w="1271" w:type="dxa"/>
          </w:tcPr>
          <w:p w14:paraId="25B667B0" w14:textId="315FFFE7" w:rsidR="004955C0" w:rsidRPr="003D503B" w:rsidRDefault="00D61E0C" w:rsidP="003B4136">
            <w:pPr>
              <w:rPr>
                <w:ins w:id="611" w:author="Xavier Hoenner" w:date="2014-07-02T15:25:00Z"/>
                <w:b/>
                <w:szCs w:val="24"/>
              </w:rPr>
            </w:pPr>
            <w:ins w:id="612" w:author="Xavier Hoenner" w:date="2014-07-02T15:27:00Z">
              <w:r>
                <w:rPr>
                  <w:b/>
                  <w:szCs w:val="24"/>
                </w:rPr>
                <w:t>Table</w:t>
              </w:r>
            </w:ins>
          </w:p>
        </w:tc>
        <w:tc>
          <w:tcPr>
            <w:tcW w:w="3081" w:type="dxa"/>
          </w:tcPr>
          <w:p w14:paraId="61B49A82" w14:textId="6EBF5030" w:rsidR="004955C0" w:rsidRPr="003D503B" w:rsidRDefault="00D61E0C" w:rsidP="003B4136">
            <w:pPr>
              <w:rPr>
                <w:ins w:id="613" w:author="Xavier Hoenner" w:date="2014-07-02T15:25:00Z"/>
                <w:szCs w:val="24"/>
              </w:rPr>
            </w:pPr>
            <w:ins w:id="614" w:author="Xavier Hoenner" w:date="2014-07-02T15:27:00Z">
              <w:r w:rsidRPr="00D61E0C">
                <w:rPr>
                  <w:szCs w:val="24"/>
                </w:rPr>
                <w:t>acorn_radials_all_deployments_view</w:t>
              </w:r>
            </w:ins>
          </w:p>
        </w:tc>
      </w:tr>
    </w:tbl>
    <w:p w14:paraId="3A1B2D1A" w14:textId="77777777" w:rsidR="004955C0" w:rsidRDefault="004955C0" w:rsidP="004955C0">
      <w:pPr>
        <w:rPr>
          <w:ins w:id="615" w:author="Xavier Hoenner" w:date="2014-07-02T15:25:00Z"/>
        </w:rPr>
      </w:pPr>
    </w:p>
    <w:p w14:paraId="3F9DFFB5" w14:textId="77777777" w:rsidR="004955C0" w:rsidRDefault="004955C0" w:rsidP="004955C0">
      <w:pPr>
        <w:rPr>
          <w:ins w:id="616" w:author="Xavier Hoenner" w:date="2014-07-02T15:25:00Z"/>
        </w:rPr>
      </w:pPr>
      <w:ins w:id="617" w:author="Xavier Hoenner" w:date="2014-07-02T15:25:00Z">
        <w:r>
          <w:rPr>
            <w:u w:val="single"/>
          </w:rPr>
          <w:t xml:space="preserve">Filters: </w:t>
        </w:r>
        <w:r>
          <w:t>None, all filters have already been applied.</w:t>
        </w:r>
      </w:ins>
    </w:p>
    <w:p w14:paraId="2B67A49D" w14:textId="77777777" w:rsidR="004955C0" w:rsidRDefault="004955C0" w:rsidP="004955C0">
      <w:pPr>
        <w:ind w:left="1843" w:hanging="1843"/>
        <w:rPr>
          <w:ins w:id="618" w:author="Xavier Hoenner" w:date="2014-07-02T15:25:00Z"/>
        </w:rPr>
      </w:pPr>
      <w:ins w:id="619" w:author="Xavier Hoenner" w:date="2014-07-02T15:25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4222D70E" w14:textId="77777777" w:rsidR="004955C0" w:rsidRDefault="004955C0" w:rsidP="004955C0">
      <w:pPr>
        <w:ind w:left="1843" w:hanging="1843"/>
        <w:rPr>
          <w:ins w:id="620" w:author="Xavier Hoenner" w:date="2014-07-02T15:25:00Z"/>
        </w:rPr>
      </w:pPr>
      <w:ins w:id="621" w:author="Xavier Hoenner" w:date="2014-07-02T15:25:00Z">
        <w:r>
          <w:rPr>
            <w:u w:val="single"/>
          </w:rPr>
          <w:t>Data grouping options:</w:t>
        </w:r>
        <w:r>
          <w:t xml:space="preserve"> Group by ‘data_type’, sub-group by ‘site’.</w:t>
        </w:r>
      </w:ins>
    </w:p>
    <w:p w14:paraId="4DA0FA85" w14:textId="2639245C" w:rsidR="004955C0" w:rsidRDefault="004955C0" w:rsidP="004955C0">
      <w:pPr>
        <w:ind w:left="993" w:hanging="993"/>
        <w:rPr>
          <w:ins w:id="622" w:author="Xavier Hoenner" w:date="2014-07-02T15:25:00Z"/>
        </w:rPr>
      </w:pPr>
      <w:ins w:id="623" w:author="Xavier Hoenner" w:date="2014-07-02T15:25:00Z">
        <w:r>
          <w:rPr>
            <w:u w:val="single"/>
          </w:rPr>
          <w:t>Footnote:</w:t>
        </w:r>
        <w:r>
          <w:t xml:space="preserve"> </w:t>
        </w:r>
      </w:ins>
      <w:ins w:id="624" w:author="Xavier Hoenner" w:date="2014-07-02T15:28:00Z">
        <w:r w:rsidR="00640D80">
          <w:rPr>
            <w:b/>
          </w:rPr>
          <w:t>Headers</w:t>
        </w:r>
        <w:r w:rsidR="00640D80">
          <w:t>:</w:t>
        </w:r>
        <w:r w:rsidR="00640D80">
          <w:rPr>
            <w:b/>
          </w:rPr>
          <w:t xml:space="preserve"> </w:t>
        </w:r>
        <w:r w:rsidR="00640D80">
          <w:t>Type of data file (</w:t>
        </w:r>
        <w:r w:rsidR="00640D80">
          <w:rPr>
            <w:i/>
          </w:rPr>
          <w:t xml:space="preserve">i.e. </w:t>
        </w:r>
        <w:r w:rsidR="00640D80">
          <w:t xml:space="preserve">radials </w:t>
        </w:r>
        <w:r w:rsidR="00640D80">
          <w:rPr>
            <w:i/>
          </w:rPr>
          <w:t>vs.</w:t>
        </w:r>
        <w:r w:rsidR="00640D80">
          <w:t xml:space="preserve"> gridded products, QC </w:t>
        </w:r>
        <w:r w:rsidR="00640D80">
          <w:rPr>
            <w:i/>
          </w:rPr>
          <w:t>vs.</w:t>
        </w:r>
        <w:r w:rsidR="00640D80">
          <w:t xml:space="preserve"> non-QC).</w:t>
        </w:r>
        <w:r w:rsidR="00640D80">
          <w:rPr>
            <w:b/>
          </w:rPr>
          <w:br/>
          <w:t>Sub-headers</w:t>
        </w:r>
        <w:r w:rsidR="00640D80">
          <w:t>: Location of radar sites.</w:t>
        </w:r>
        <w:r w:rsidR="00640D80">
          <w:rPr>
            <w:b/>
          </w:rPr>
          <w:br/>
          <w:t>‘Start’</w:t>
        </w:r>
        <w:r w:rsidR="00640D80">
          <w:t>: Transmission start date for each month (format: dd/mm/yyyy).</w:t>
        </w:r>
        <w:r w:rsidR="00640D80">
          <w:br/>
        </w:r>
        <w:r w:rsidR="00640D80">
          <w:rPr>
            <w:b/>
          </w:rPr>
          <w:t>‘End’</w:t>
        </w:r>
        <w:r w:rsidR="00640D80">
          <w:t>: Date at which the last file was received for each month (format: dd/mm/yyyy).</w:t>
        </w:r>
        <w:r w:rsidR="00640D80">
          <w:br/>
        </w:r>
        <w:r w:rsidR="00640D80">
          <w:rPr>
            <w:b/>
          </w:rPr>
          <w:t>‘Time coverage’</w:t>
        </w:r>
        <w:r w:rsidR="00640D80">
          <w:t>: Number of days between the transmission start date and the date at which the last file was received for each month.</w:t>
        </w:r>
        <w:r w:rsidR="00640D80">
          <w:br/>
        </w:r>
        <w:r w:rsidR="00640D80">
          <w:rPr>
            <w:b/>
          </w:rPr>
          <w:t>‘% coverage’</w:t>
        </w:r>
        <w:r w:rsidR="00640D80">
          <w:t>: Number of files as a percentage of the total number of files expected (</w:t>
        </w:r>
        <w:r w:rsidR="00640D80">
          <w:rPr>
            <w:i/>
          </w:rPr>
          <w:t>i.e.</w:t>
        </w:r>
        <w:r w:rsidR="00640D80">
          <w:t xml:space="preserve"> % coverage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radial files received each month</m:t>
              </m:r>
            </m:num>
            <m:den>
              <m:r>
                <w:rPr>
                  <w:rFonts w:ascii="Cambria Math" w:hAnsi="Cambria Math"/>
                </w:rPr>
                <m:t>Number of radial fil</m:t>
              </m:r>
              <m:r>
                <w:rPr>
                  <w:rFonts w:ascii="Cambria Math" w:hAnsi="Cambria Math"/>
                </w:rPr>
                <m:t>es expected each month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 w:rsidR="00640D80">
          <w:t>).</w:t>
        </w:r>
        <w:r w:rsidR="00640D80">
          <w:br/>
        </w:r>
        <w:r w:rsidR="00640D80">
          <w:rPr>
            <w:b/>
          </w:rPr>
          <w:t xml:space="preserve">ACORN: </w:t>
        </w:r>
        <w:r w:rsidR="00640D80">
          <w:t>Australian Coastal Ocean Radar Network (</w:t>
        </w:r>
        <w:r w:rsidR="00640D80">
          <w:fldChar w:fldCharType="begin"/>
        </w:r>
        <w:r w:rsidR="00640D80">
          <w:instrText xml:space="preserve"> HYPERLINK "http://imos.org.au/acorn.html" </w:instrText>
        </w:r>
        <w:r w:rsidR="00640D80">
          <w:fldChar w:fldCharType="separate"/>
        </w:r>
        <w:r w:rsidR="00640D80">
          <w:rPr>
            <w:rStyle w:val="Hyperlink"/>
          </w:rPr>
          <w:t>http://imos.org.au/acorn.html</w:t>
        </w:r>
        <w:r w:rsidR="00640D80">
          <w:fldChar w:fldCharType="end"/>
        </w:r>
        <w:r w:rsidR="00640D80">
          <w:t>).</w:t>
        </w:r>
      </w:ins>
    </w:p>
    <w:p w14:paraId="33B79044" w14:textId="77777777" w:rsidR="004955C0" w:rsidRDefault="004955C0" w:rsidP="004955C0">
      <w:pPr>
        <w:rPr>
          <w:ins w:id="625" w:author="Xavier Hoenner" w:date="2014-07-02T15:25:00Z"/>
        </w:rPr>
      </w:pPr>
    </w:p>
    <w:p w14:paraId="24265347" w14:textId="77777777" w:rsidR="004955C0" w:rsidRDefault="004955C0" w:rsidP="004955C0">
      <w:pPr>
        <w:pStyle w:val="Heading3"/>
        <w:rPr>
          <w:ins w:id="626" w:author="Xavier Hoenner" w:date="2014-07-02T15:25:00Z"/>
        </w:rPr>
      </w:pPr>
      <w:ins w:id="627" w:author="Xavier Hoenner" w:date="2014-07-02T15:25:00Z">
        <w:r>
          <w:t>Template</w:t>
        </w:r>
      </w:ins>
    </w:p>
    <w:tbl>
      <w:tblPr>
        <w:tblStyle w:val="TableGrid"/>
        <w:tblW w:w="9242" w:type="dxa"/>
        <w:jc w:val="center"/>
        <w:tblLayout w:type="fixed"/>
        <w:tblLook w:val="04A0" w:firstRow="1" w:lastRow="0" w:firstColumn="1" w:lastColumn="0" w:noHBand="0" w:noVBand="1"/>
      </w:tblPr>
      <w:tblGrid>
        <w:gridCol w:w="1465"/>
        <w:gridCol w:w="1466"/>
        <w:gridCol w:w="1013"/>
        <w:gridCol w:w="867"/>
        <w:gridCol w:w="1261"/>
        <w:gridCol w:w="1599"/>
        <w:gridCol w:w="1571"/>
      </w:tblGrid>
      <w:tr w:rsidR="004955C0" w14:paraId="1AAEEB75" w14:textId="77777777" w:rsidTr="003B4136">
        <w:trPr>
          <w:jc w:val="center"/>
          <w:ins w:id="628" w:author="Xavier Hoenner" w:date="2014-07-02T15:25:00Z"/>
        </w:trPr>
        <w:tc>
          <w:tcPr>
            <w:tcW w:w="793" w:type="pct"/>
            <w:vAlign w:val="center"/>
          </w:tcPr>
          <w:p w14:paraId="6D5584B6" w14:textId="77777777" w:rsidR="004955C0" w:rsidRDefault="004955C0" w:rsidP="003B4136">
            <w:pPr>
              <w:jc w:val="center"/>
              <w:rPr>
                <w:ins w:id="629" w:author="Xavier Hoenner" w:date="2014-07-02T15:25:00Z"/>
                <w:b/>
              </w:rPr>
            </w:pPr>
            <w:ins w:id="630" w:author="Xavier Hoenner" w:date="2014-07-02T15:25:00Z">
              <w:r>
                <w:rPr>
                  <w:b/>
                </w:rPr>
                <w:t>platform_code</w:t>
              </w:r>
            </w:ins>
          </w:p>
        </w:tc>
        <w:tc>
          <w:tcPr>
            <w:tcW w:w="793" w:type="pct"/>
            <w:vAlign w:val="center"/>
          </w:tcPr>
          <w:p w14:paraId="04D1239F" w14:textId="77777777" w:rsidR="004955C0" w:rsidRPr="0025464E" w:rsidRDefault="004955C0" w:rsidP="003B4136">
            <w:pPr>
              <w:jc w:val="center"/>
              <w:rPr>
                <w:ins w:id="631" w:author="Xavier Hoenner" w:date="2014-07-02T15:25:00Z"/>
                <w:b/>
              </w:rPr>
            </w:pPr>
            <w:ins w:id="632" w:author="Xavier Hoenner" w:date="2014-07-02T15:25:00Z">
              <w:r>
                <w:rPr>
                  <w:b/>
                </w:rPr>
                <w:t>month_year</w:t>
              </w:r>
            </w:ins>
          </w:p>
        </w:tc>
        <w:tc>
          <w:tcPr>
            <w:tcW w:w="548" w:type="pct"/>
            <w:vAlign w:val="center"/>
          </w:tcPr>
          <w:p w14:paraId="665034A5" w14:textId="77777777" w:rsidR="004955C0" w:rsidRDefault="004955C0" w:rsidP="003B4136">
            <w:pPr>
              <w:jc w:val="center"/>
              <w:rPr>
                <w:ins w:id="633" w:author="Xavier Hoenner" w:date="2014-07-02T15:25:00Z"/>
                <w:b/>
              </w:rPr>
            </w:pPr>
            <w:ins w:id="634" w:author="Xavier Hoenner" w:date="2014-07-02T15:25:00Z">
              <w:r>
                <w:rPr>
                  <w:b/>
                </w:rPr>
                <w:t>no_files</w:t>
              </w:r>
            </w:ins>
          </w:p>
        </w:tc>
        <w:tc>
          <w:tcPr>
            <w:tcW w:w="469" w:type="pct"/>
            <w:vAlign w:val="center"/>
          </w:tcPr>
          <w:p w14:paraId="2E008C63" w14:textId="77777777" w:rsidR="004955C0" w:rsidRPr="0025464E" w:rsidRDefault="004955C0" w:rsidP="003B4136">
            <w:pPr>
              <w:jc w:val="center"/>
              <w:rPr>
                <w:ins w:id="635" w:author="Xavier Hoenner" w:date="2014-07-02T15:25:00Z"/>
                <w:b/>
              </w:rPr>
            </w:pPr>
            <w:ins w:id="636" w:author="Xavier Hoenner" w:date="2014-07-02T15:25:00Z">
              <w:r>
                <w:rPr>
                  <w:b/>
                </w:rPr>
                <w:t>time_start</w:t>
              </w:r>
            </w:ins>
          </w:p>
        </w:tc>
        <w:tc>
          <w:tcPr>
            <w:tcW w:w="682" w:type="pct"/>
            <w:vAlign w:val="center"/>
          </w:tcPr>
          <w:p w14:paraId="661681C3" w14:textId="77777777" w:rsidR="004955C0" w:rsidRPr="0025464E" w:rsidRDefault="004955C0" w:rsidP="003B4136">
            <w:pPr>
              <w:jc w:val="center"/>
              <w:rPr>
                <w:ins w:id="637" w:author="Xavier Hoenner" w:date="2014-07-02T15:25:00Z"/>
                <w:b/>
              </w:rPr>
            </w:pPr>
            <w:ins w:id="638" w:author="Xavier Hoenner" w:date="2014-07-02T15:25:00Z">
              <w:r>
                <w:rPr>
                  <w:b/>
                </w:rPr>
                <w:t>time_end</w:t>
              </w:r>
            </w:ins>
          </w:p>
        </w:tc>
        <w:tc>
          <w:tcPr>
            <w:tcW w:w="865" w:type="pct"/>
            <w:vAlign w:val="center"/>
          </w:tcPr>
          <w:p w14:paraId="087D00D7" w14:textId="77777777" w:rsidR="004955C0" w:rsidRPr="0025464E" w:rsidRDefault="004955C0" w:rsidP="003B4136">
            <w:pPr>
              <w:jc w:val="center"/>
              <w:rPr>
                <w:ins w:id="639" w:author="Xavier Hoenner" w:date="2014-07-02T15:25:00Z"/>
                <w:b/>
              </w:rPr>
            </w:pPr>
            <w:ins w:id="640" w:author="Xavier Hoenner" w:date="2014-07-02T15:25:00Z">
              <w:r>
                <w:rPr>
                  <w:b/>
                </w:rPr>
                <w:t>coverage_duration</w:t>
              </w:r>
            </w:ins>
          </w:p>
        </w:tc>
        <w:tc>
          <w:tcPr>
            <w:tcW w:w="850" w:type="pct"/>
            <w:vAlign w:val="center"/>
          </w:tcPr>
          <w:p w14:paraId="3E95FA44" w14:textId="77777777" w:rsidR="004955C0" w:rsidRPr="0025464E" w:rsidRDefault="004955C0" w:rsidP="003B4136">
            <w:pPr>
              <w:jc w:val="center"/>
              <w:rPr>
                <w:ins w:id="641" w:author="Xavier Hoenner" w:date="2014-07-02T15:25:00Z"/>
                <w:b/>
              </w:rPr>
            </w:pPr>
            <w:ins w:id="642" w:author="Xavier Hoenner" w:date="2014-07-02T15:25:00Z">
              <w:r>
                <w:rPr>
                  <w:b/>
                </w:rPr>
                <w:t>monthly_coverage</w:t>
              </w:r>
            </w:ins>
          </w:p>
        </w:tc>
      </w:tr>
      <w:tr w:rsidR="004955C0" w14:paraId="31A2619D" w14:textId="77777777" w:rsidTr="003B4136">
        <w:trPr>
          <w:jc w:val="center"/>
          <w:ins w:id="643" w:author="Xavier Hoenner" w:date="2014-07-02T15:25:00Z"/>
        </w:trPr>
        <w:tc>
          <w:tcPr>
            <w:tcW w:w="793" w:type="pct"/>
            <w:vAlign w:val="center"/>
          </w:tcPr>
          <w:p w14:paraId="438B986F" w14:textId="77777777" w:rsidR="004955C0" w:rsidRDefault="004955C0" w:rsidP="003B4136">
            <w:pPr>
              <w:jc w:val="center"/>
              <w:rPr>
                <w:ins w:id="644" w:author="Xavier Hoenner" w:date="2014-07-02T15:25:00Z"/>
              </w:rPr>
            </w:pPr>
            <w:ins w:id="645" w:author="Xavier Hoenner" w:date="2014-07-02T15:25:00Z">
              <w:r>
                <w:t>Station code</w:t>
              </w:r>
            </w:ins>
          </w:p>
        </w:tc>
        <w:tc>
          <w:tcPr>
            <w:tcW w:w="793" w:type="pct"/>
            <w:vAlign w:val="center"/>
          </w:tcPr>
          <w:p w14:paraId="5D63A540" w14:textId="77777777" w:rsidR="004955C0" w:rsidRDefault="004955C0" w:rsidP="003B4136">
            <w:pPr>
              <w:jc w:val="center"/>
              <w:rPr>
                <w:ins w:id="646" w:author="Xavier Hoenner" w:date="2014-07-02T15:25:00Z"/>
              </w:rPr>
            </w:pPr>
            <w:ins w:id="647" w:author="Xavier Hoenner" w:date="2014-07-02T15:25:00Z">
              <w:r>
                <w:t>Date</w:t>
              </w:r>
            </w:ins>
          </w:p>
        </w:tc>
        <w:tc>
          <w:tcPr>
            <w:tcW w:w="548" w:type="pct"/>
            <w:vAlign w:val="center"/>
          </w:tcPr>
          <w:p w14:paraId="52C77AAA" w14:textId="77777777" w:rsidR="004955C0" w:rsidRDefault="004955C0" w:rsidP="003B4136">
            <w:pPr>
              <w:jc w:val="center"/>
              <w:rPr>
                <w:ins w:id="648" w:author="Xavier Hoenner" w:date="2014-07-02T15:25:00Z"/>
              </w:rPr>
            </w:pPr>
            <w:ins w:id="649" w:author="Xavier Hoenner" w:date="2014-07-02T15:25:00Z">
              <w:r>
                <w:t># files</w:t>
              </w:r>
            </w:ins>
          </w:p>
        </w:tc>
        <w:tc>
          <w:tcPr>
            <w:tcW w:w="469" w:type="pct"/>
            <w:vAlign w:val="center"/>
          </w:tcPr>
          <w:p w14:paraId="49B9B39C" w14:textId="77777777" w:rsidR="004955C0" w:rsidRDefault="004955C0" w:rsidP="003B4136">
            <w:pPr>
              <w:jc w:val="center"/>
              <w:rPr>
                <w:ins w:id="650" w:author="Xavier Hoenner" w:date="2014-07-02T15:25:00Z"/>
              </w:rPr>
            </w:pPr>
            <w:ins w:id="651" w:author="Xavier Hoenner" w:date="2014-07-02T15:25:00Z">
              <w:r>
                <w:t>Start</w:t>
              </w:r>
            </w:ins>
          </w:p>
        </w:tc>
        <w:tc>
          <w:tcPr>
            <w:tcW w:w="682" w:type="pct"/>
            <w:vAlign w:val="center"/>
          </w:tcPr>
          <w:p w14:paraId="742C3811" w14:textId="77777777" w:rsidR="004955C0" w:rsidRDefault="004955C0" w:rsidP="003B4136">
            <w:pPr>
              <w:jc w:val="center"/>
              <w:rPr>
                <w:ins w:id="652" w:author="Xavier Hoenner" w:date="2014-07-02T15:25:00Z"/>
              </w:rPr>
            </w:pPr>
            <w:ins w:id="653" w:author="Xavier Hoenner" w:date="2014-07-02T15:25:00Z">
              <w:r>
                <w:t>End</w:t>
              </w:r>
            </w:ins>
          </w:p>
        </w:tc>
        <w:tc>
          <w:tcPr>
            <w:tcW w:w="865" w:type="pct"/>
            <w:vAlign w:val="center"/>
          </w:tcPr>
          <w:p w14:paraId="5F6FE08E" w14:textId="77777777" w:rsidR="004955C0" w:rsidRDefault="004955C0" w:rsidP="003B4136">
            <w:pPr>
              <w:jc w:val="center"/>
              <w:rPr>
                <w:ins w:id="654" w:author="Xavier Hoenner" w:date="2014-07-02T15:25:00Z"/>
              </w:rPr>
            </w:pPr>
            <w:ins w:id="655" w:author="Xavier Hoenner" w:date="2014-07-02T15:25:00Z">
              <w:r>
                <w:t>Time coverage (days)</w:t>
              </w:r>
            </w:ins>
          </w:p>
        </w:tc>
        <w:tc>
          <w:tcPr>
            <w:tcW w:w="850" w:type="pct"/>
            <w:vAlign w:val="center"/>
          </w:tcPr>
          <w:p w14:paraId="62069581" w14:textId="77777777" w:rsidR="004955C0" w:rsidRDefault="004955C0" w:rsidP="003B4136">
            <w:pPr>
              <w:jc w:val="center"/>
              <w:rPr>
                <w:ins w:id="656" w:author="Xavier Hoenner" w:date="2014-07-02T15:25:00Z"/>
              </w:rPr>
            </w:pPr>
            <w:ins w:id="657" w:author="Xavier Hoenner" w:date="2014-07-02T15:25:00Z">
              <w:r>
                <w:t>% coverage</w:t>
              </w:r>
            </w:ins>
          </w:p>
        </w:tc>
      </w:tr>
      <w:tr w:rsidR="004955C0" w14:paraId="1225E113" w14:textId="77777777" w:rsidTr="003B4136">
        <w:trPr>
          <w:jc w:val="center"/>
          <w:ins w:id="658" w:author="Xavier Hoenner" w:date="2014-07-02T15:25:00Z"/>
        </w:trPr>
        <w:tc>
          <w:tcPr>
            <w:tcW w:w="5000" w:type="pct"/>
            <w:gridSpan w:val="7"/>
            <w:shd w:val="clear" w:color="auto" w:fill="595959" w:themeFill="text1" w:themeFillTint="A6"/>
            <w:vAlign w:val="center"/>
          </w:tcPr>
          <w:p w14:paraId="3D877F27" w14:textId="77777777" w:rsidR="004955C0" w:rsidRDefault="004955C0" w:rsidP="003B4136">
            <w:pPr>
              <w:jc w:val="center"/>
              <w:rPr>
                <w:ins w:id="659" w:author="Xavier Hoenner" w:date="2014-07-02T15:25:00Z"/>
              </w:rPr>
            </w:pPr>
            <w:ins w:id="660" w:author="Xavier Hoenner" w:date="2014-07-02T15:25:00Z">
              <w:r w:rsidRPr="00455ED0">
                <w:t xml:space="preserve">Headers: </w:t>
              </w:r>
              <w:r>
                <w:t>‘data</w:t>
              </w:r>
              <w:r w:rsidRPr="00455ED0">
                <w:t>_type</w:t>
              </w:r>
              <w:r>
                <w:t>’</w:t>
              </w:r>
            </w:ins>
          </w:p>
        </w:tc>
      </w:tr>
      <w:tr w:rsidR="004955C0" w14:paraId="5491DDD7" w14:textId="77777777" w:rsidTr="003B4136">
        <w:trPr>
          <w:jc w:val="center"/>
          <w:ins w:id="661" w:author="Xavier Hoenner" w:date="2014-07-02T15:25:00Z"/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14:paraId="52384A93" w14:textId="77777777" w:rsidR="004955C0" w:rsidRDefault="004955C0" w:rsidP="003B4136">
            <w:pPr>
              <w:jc w:val="center"/>
              <w:rPr>
                <w:ins w:id="662" w:author="Xavier Hoenner" w:date="2014-07-02T15:25:00Z"/>
              </w:rPr>
            </w:pPr>
            <w:ins w:id="663" w:author="Xavier Hoenner" w:date="2014-07-02T15:25:00Z">
              <w:r>
                <w:t>Sub-headers: ‘site’</w:t>
              </w:r>
            </w:ins>
          </w:p>
        </w:tc>
      </w:tr>
      <w:tr w:rsidR="004955C0" w14:paraId="45D388A5" w14:textId="77777777" w:rsidTr="003B4136">
        <w:trPr>
          <w:jc w:val="center"/>
          <w:ins w:id="664" w:author="Xavier Hoenner" w:date="2014-07-02T15:25:00Z"/>
        </w:trPr>
        <w:tc>
          <w:tcPr>
            <w:tcW w:w="793" w:type="pct"/>
            <w:vAlign w:val="center"/>
          </w:tcPr>
          <w:p w14:paraId="7AF86548" w14:textId="77777777" w:rsidR="004955C0" w:rsidRDefault="004955C0" w:rsidP="003B4136">
            <w:pPr>
              <w:jc w:val="center"/>
              <w:rPr>
                <w:ins w:id="665" w:author="Xavier Hoenner" w:date="2014-07-02T15:25:00Z"/>
              </w:rPr>
            </w:pPr>
          </w:p>
        </w:tc>
        <w:tc>
          <w:tcPr>
            <w:tcW w:w="793" w:type="pct"/>
            <w:vAlign w:val="center"/>
          </w:tcPr>
          <w:p w14:paraId="265275BE" w14:textId="77777777" w:rsidR="004955C0" w:rsidRDefault="004955C0" w:rsidP="003B4136">
            <w:pPr>
              <w:jc w:val="center"/>
              <w:rPr>
                <w:ins w:id="666" w:author="Xavier Hoenner" w:date="2014-07-02T15:25:00Z"/>
              </w:rPr>
            </w:pPr>
          </w:p>
        </w:tc>
        <w:tc>
          <w:tcPr>
            <w:tcW w:w="548" w:type="pct"/>
            <w:vAlign w:val="center"/>
          </w:tcPr>
          <w:p w14:paraId="447BB3CB" w14:textId="77777777" w:rsidR="004955C0" w:rsidRDefault="004955C0" w:rsidP="003B4136">
            <w:pPr>
              <w:jc w:val="center"/>
              <w:rPr>
                <w:ins w:id="667" w:author="Xavier Hoenner" w:date="2014-07-02T15:25:00Z"/>
              </w:rPr>
            </w:pPr>
          </w:p>
        </w:tc>
        <w:tc>
          <w:tcPr>
            <w:tcW w:w="469" w:type="pct"/>
            <w:vAlign w:val="center"/>
          </w:tcPr>
          <w:p w14:paraId="58AD4E4F" w14:textId="77777777" w:rsidR="004955C0" w:rsidRDefault="004955C0" w:rsidP="003B4136">
            <w:pPr>
              <w:jc w:val="center"/>
              <w:rPr>
                <w:ins w:id="668" w:author="Xavier Hoenner" w:date="2014-07-02T15:25:00Z"/>
              </w:rPr>
            </w:pPr>
          </w:p>
        </w:tc>
        <w:tc>
          <w:tcPr>
            <w:tcW w:w="682" w:type="pct"/>
            <w:vAlign w:val="center"/>
          </w:tcPr>
          <w:p w14:paraId="0BA20531" w14:textId="77777777" w:rsidR="004955C0" w:rsidRDefault="004955C0" w:rsidP="003B4136">
            <w:pPr>
              <w:jc w:val="center"/>
              <w:rPr>
                <w:ins w:id="669" w:author="Xavier Hoenner" w:date="2014-07-02T15:25:00Z"/>
              </w:rPr>
            </w:pPr>
          </w:p>
        </w:tc>
        <w:tc>
          <w:tcPr>
            <w:tcW w:w="865" w:type="pct"/>
            <w:vAlign w:val="center"/>
          </w:tcPr>
          <w:p w14:paraId="61ADF021" w14:textId="77777777" w:rsidR="004955C0" w:rsidRDefault="004955C0" w:rsidP="003B4136">
            <w:pPr>
              <w:jc w:val="center"/>
              <w:rPr>
                <w:ins w:id="670" w:author="Xavier Hoenner" w:date="2014-07-02T15:25:00Z"/>
              </w:rPr>
            </w:pPr>
          </w:p>
        </w:tc>
        <w:tc>
          <w:tcPr>
            <w:tcW w:w="850" w:type="pct"/>
            <w:vAlign w:val="center"/>
          </w:tcPr>
          <w:p w14:paraId="68E21F31" w14:textId="77777777" w:rsidR="004955C0" w:rsidRDefault="004955C0" w:rsidP="003B4136">
            <w:pPr>
              <w:jc w:val="center"/>
              <w:rPr>
                <w:ins w:id="671" w:author="Xavier Hoenner" w:date="2014-07-02T15:25:00Z"/>
              </w:rPr>
            </w:pPr>
          </w:p>
        </w:tc>
      </w:tr>
    </w:tbl>
    <w:p w14:paraId="1C9AA635" w14:textId="77777777" w:rsidR="004955C0" w:rsidRDefault="004955C0" w:rsidP="00542A59">
      <w:pPr>
        <w:rPr>
          <w:b/>
        </w:rPr>
      </w:pPr>
    </w:p>
    <w:p w14:paraId="49A53A32" w14:textId="58938AB4" w:rsidR="00A85F08" w:rsidRDefault="00A85F08" w:rsidP="00A85F08">
      <w:pPr>
        <w:pStyle w:val="Heading2"/>
      </w:pPr>
      <w:r w:rsidRPr="00E123F0">
        <w:t>1.</w:t>
      </w:r>
      <w:del w:id="672" w:author="Xavier Hoenner" w:date="2014-07-02T15:25:00Z">
        <w:r w:rsidDel="004955C0">
          <w:delText xml:space="preserve">3 </w:delText>
        </w:r>
      </w:del>
      <w:ins w:id="673" w:author="Xavier Hoenner" w:date="2014-07-02T15:49:00Z">
        <w:r w:rsidR="00BF0DF9">
          <w:t>5</w:t>
        </w:r>
      </w:ins>
      <w:ins w:id="674" w:author="Xavier Hoenner" w:date="2014-07-02T15:25:00Z">
        <w:r w:rsidR="004955C0">
          <w:t xml:space="preserve"> </w:t>
        </w:r>
      </w:ins>
      <w:r>
        <w:t>D</w:t>
      </w:r>
      <w:r w:rsidRPr="00E123F0">
        <w:t xml:space="preserve">ata </w:t>
      </w:r>
      <w:r>
        <w:t>report – New</w:t>
      </w:r>
      <w:ins w:id="675" w:author="Xavier Hoenner" w:date="2014-07-02T15:31:00Z">
        <w:r w:rsidR="007B6875" w:rsidRPr="007B6875">
          <w:t xml:space="preserve"> </w:t>
        </w:r>
        <w:r w:rsidR="007B6875">
          <w:t xml:space="preserve">hourly vector </w:t>
        </w:r>
      </w:ins>
      <w:del w:id="676" w:author="Xavier Hoenner" w:date="2014-07-02T15:31:00Z">
        <w:r w:rsidDel="007B6875">
          <w:delText xml:space="preserve"> </w:delText>
        </w:r>
      </w:del>
      <w:r>
        <w:t>data on the portal (last month)</w:t>
      </w:r>
    </w:p>
    <w:p w14:paraId="62B67B4F" w14:textId="28F4E562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</w:t>
      </w:r>
      <w:ins w:id="677" w:author="Xavier Hoenner" w:date="2014-07-02T15:31:00Z">
        <w:r w:rsidR="007B6875">
          <w:rPr>
            <w:u w:val="none"/>
          </w:rPr>
          <w:t>‘C_ACORN_newHourlyVectorData_dataOnPortal’</w:t>
        </w:r>
      </w:ins>
      <w:del w:id="678" w:author="Xavier Hoenner" w:date="2014-07-02T15:31:00Z">
        <w:r w:rsidRPr="0011784D" w:rsidDel="007B6875">
          <w:rPr>
            <w:u w:val="none"/>
          </w:rPr>
          <w:delText>‘B_</w:delText>
        </w:r>
        <w:r w:rsidR="00981CC1" w:rsidDel="007B6875">
          <w:rPr>
            <w:u w:val="none"/>
          </w:rPr>
          <w:delText>ACORN</w:delText>
        </w:r>
        <w:r w:rsidRPr="0011784D" w:rsidDel="007B6875">
          <w:rPr>
            <w:u w:val="none"/>
          </w:rPr>
          <w:delText>_</w:delText>
        </w:r>
      </w:del>
      <w:del w:id="679" w:author="Xavier Hoenner" w:date="2014-06-16T14:46:00Z">
        <w:r w:rsidRPr="0011784D" w:rsidDel="00104428">
          <w:rPr>
            <w:u w:val="none"/>
          </w:rPr>
          <w:delText>newDeployments’</w:delText>
        </w:r>
      </w:del>
    </w:p>
    <w:p w14:paraId="0DA57C2A" w14:textId="70AA3C2E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="0033797C" w:rsidRPr="0033797C">
        <w:rPr>
          <w:u w:val="none"/>
        </w:rPr>
        <w:t xml:space="preserve">New </w:t>
      </w:r>
      <w:ins w:id="680" w:author="Xavier Hoenner" w:date="2014-07-02T15:32:00Z">
        <w:r w:rsidR="007B6875">
          <w:rPr>
            <w:u w:val="none"/>
          </w:rPr>
          <w:t xml:space="preserve">hourly vector </w:t>
        </w:r>
      </w:ins>
      <w:r w:rsidR="0033797C" w:rsidRPr="0033797C">
        <w:rPr>
          <w:u w:val="none"/>
        </w:rPr>
        <w:t>data on the portal (since DATE)</w:t>
      </w:r>
      <w:r w:rsidRPr="0011784D">
        <w:rPr>
          <w:szCs w:val="26"/>
          <w:u w:val="none"/>
        </w:rPr>
        <w:t>’</w:t>
      </w:r>
    </w:p>
    <w:p w14:paraId="20991168" w14:textId="77777777" w:rsidR="00A85F08" w:rsidRDefault="00A85F08" w:rsidP="00A85F08">
      <w:pPr>
        <w:rPr>
          <w:u w:val="single"/>
        </w:rPr>
      </w:pPr>
    </w:p>
    <w:p w14:paraId="2B3D7476" w14:textId="77777777" w:rsidR="00A85F08" w:rsidRDefault="00A85F08" w:rsidP="00A85F08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681" w:author="Xavier Hoenner" w:date="2014-07-02T15:32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271"/>
        <w:gridCol w:w="4791"/>
        <w:tblGridChange w:id="682">
          <w:tblGrid>
            <w:gridCol w:w="1271"/>
            <w:gridCol w:w="7524"/>
          </w:tblGrid>
        </w:tblGridChange>
      </w:tblGrid>
      <w:tr w:rsidR="00E90F50" w14:paraId="74029618" w14:textId="77777777" w:rsidTr="007B6875">
        <w:tc>
          <w:tcPr>
            <w:tcW w:w="1271" w:type="dxa"/>
            <w:tcPrChange w:id="683" w:author="Xavier Hoenner" w:date="2014-07-02T15:32:00Z">
              <w:tcPr>
                <w:tcW w:w="1271" w:type="dxa"/>
              </w:tcPr>
            </w:tcPrChange>
          </w:tcPr>
          <w:p w14:paraId="6FA996C0" w14:textId="77777777" w:rsidR="00E90F50" w:rsidRPr="003D503B" w:rsidRDefault="00E90F50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791" w:type="dxa"/>
            <w:tcPrChange w:id="684" w:author="Xavier Hoenner" w:date="2014-07-02T15:32:00Z">
              <w:tcPr>
                <w:tcW w:w="3872" w:type="dxa"/>
              </w:tcPr>
            </w:tcPrChange>
          </w:tcPr>
          <w:p w14:paraId="58093351" w14:textId="2C522604" w:rsidR="00E90F50" w:rsidRPr="003D503B" w:rsidRDefault="00E90F50" w:rsidP="00343BA4">
            <w:pPr>
              <w:rPr>
                <w:szCs w:val="24"/>
              </w:rPr>
            </w:pPr>
            <w:ins w:id="685" w:author="Xavier Hoenner" w:date="2014-05-30T14:16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</w:ins>
            <w:del w:id="686" w:author="Xavier Hoenner" w:date="2014-05-30T14:16:00Z">
              <w:r w:rsidRPr="003D503B" w:rsidDel="000F10B7">
                <w:rPr>
                  <w:szCs w:val="24"/>
                </w:rPr>
                <w:delText>db</w:delText>
              </w:r>
              <w:r w:rsidDel="000F10B7">
                <w:rPr>
                  <w:szCs w:val="24"/>
                </w:rPr>
                <w:delText>dev</w:delText>
              </w:r>
              <w:r w:rsidRPr="003D503B" w:rsidDel="000F10B7">
                <w:rPr>
                  <w:szCs w:val="24"/>
                </w:rPr>
                <w:delText>.emii.org.au</w:delText>
              </w:r>
            </w:del>
          </w:p>
        </w:tc>
      </w:tr>
      <w:tr w:rsidR="00E90F50" w14:paraId="568D8130" w14:textId="77777777" w:rsidTr="007B6875">
        <w:tc>
          <w:tcPr>
            <w:tcW w:w="1271" w:type="dxa"/>
            <w:tcPrChange w:id="687" w:author="Xavier Hoenner" w:date="2014-07-02T15:32:00Z">
              <w:tcPr>
                <w:tcW w:w="1271" w:type="dxa"/>
              </w:tcPr>
            </w:tcPrChange>
          </w:tcPr>
          <w:p w14:paraId="22451799" w14:textId="77777777" w:rsidR="00E90F50" w:rsidRPr="003D503B" w:rsidRDefault="00E90F50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791" w:type="dxa"/>
            <w:tcPrChange w:id="688" w:author="Xavier Hoenner" w:date="2014-07-02T15:32:00Z">
              <w:tcPr>
                <w:tcW w:w="3872" w:type="dxa"/>
              </w:tcPr>
            </w:tcPrChange>
          </w:tcPr>
          <w:p w14:paraId="4FA70C3E" w14:textId="38394756" w:rsidR="00E90F50" w:rsidRPr="003D503B" w:rsidRDefault="00E90F50" w:rsidP="00343BA4">
            <w:pPr>
              <w:rPr>
                <w:szCs w:val="24"/>
              </w:rPr>
            </w:pPr>
            <w:ins w:id="689" w:author="Xavier Hoenner" w:date="2014-05-30T14:16:00Z">
              <w:r>
                <w:rPr>
                  <w:szCs w:val="24"/>
                </w:rPr>
                <w:t>harvest</w:t>
              </w:r>
            </w:ins>
            <w:del w:id="690" w:author="Xavier Hoenner" w:date="2014-05-30T14:16:00Z">
              <w:r w:rsidDel="000F10B7">
                <w:rPr>
                  <w:szCs w:val="24"/>
                </w:rPr>
                <w:delText>report_db</w:delText>
              </w:r>
            </w:del>
          </w:p>
        </w:tc>
      </w:tr>
      <w:tr w:rsidR="00E90F50" w14:paraId="6027D7A5" w14:textId="77777777" w:rsidTr="007B6875">
        <w:tc>
          <w:tcPr>
            <w:tcW w:w="1271" w:type="dxa"/>
            <w:tcPrChange w:id="691" w:author="Xavier Hoenner" w:date="2014-07-02T15:32:00Z">
              <w:tcPr>
                <w:tcW w:w="1271" w:type="dxa"/>
              </w:tcPr>
            </w:tcPrChange>
          </w:tcPr>
          <w:p w14:paraId="0DA1E00A" w14:textId="77777777" w:rsidR="00E90F50" w:rsidRPr="003D503B" w:rsidRDefault="00E90F50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791" w:type="dxa"/>
            <w:tcPrChange w:id="692" w:author="Xavier Hoenner" w:date="2014-07-02T15:32:00Z">
              <w:tcPr>
                <w:tcW w:w="3872" w:type="dxa"/>
              </w:tcPr>
            </w:tcPrChange>
          </w:tcPr>
          <w:p w14:paraId="161C8BB2" w14:textId="2B7CAF15" w:rsidR="00E90F50" w:rsidRPr="003D503B" w:rsidRDefault="00E90F50" w:rsidP="00343BA4">
            <w:pPr>
              <w:rPr>
                <w:szCs w:val="24"/>
              </w:rPr>
            </w:pPr>
            <w:ins w:id="693" w:author="Xavier Hoenner" w:date="2014-05-30T14:16:00Z">
              <w:r>
                <w:rPr>
                  <w:szCs w:val="24"/>
                </w:rPr>
                <w:t>reporting</w:t>
              </w:r>
            </w:ins>
            <w:del w:id="694" w:author="Xavier Hoenner" w:date="2014-05-30T14:16:00Z">
              <w:r w:rsidDel="000F10B7">
                <w:rPr>
                  <w:szCs w:val="24"/>
                </w:rPr>
                <w:delText>report</w:delText>
              </w:r>
            </w:del>
          </w:p>
        </w:tc>
      </w:tr>
      <w:tr w:rsidR="007B6875" w14:paraId="2E25631A" w14:textId="77777777" w:rsidTr="007B6875">
        <w:tc>
          <w:tcPr>
            <w:tcW w:w="1271" w:type="dxa"/>
            <w:tcPrChange w:id="695" w:author="Xavier Hoenner" w:date="2014-07-02T15:32:00Z">
              <w:tcPr>
                <w:tcW w:w="1271" w:type="dxa"/>
              </w:tcPr>
            </w:tcPrChange>
          </w:tcPr>
          <w:p w14:paraId="7388C6AE" w14:textId="6C92C060" w:rsidR="007B6875" w:rsidRPr="003D503B" w:rsidRDefault="007B6875" w:rsidP="00343BA4">
            <w:pPr>
              <w:rPr>
                <w:b/>
                <w:szCs w:val="24"/>
              </w:rPr>
            </w:pPr>
            <w:ins w:id="696" w:author="Xavier Hoenner" w:date="2014-07-02T15:32:00Z">
              <w:r>
                <w:rPr>
                  <w:b/>
                  <w:szCs w:val="24"/>
                </w:rPr>
                <w:t>Table</w:t>
              </w:r>
            </w:ins>
            <w:del w:id="697" w:author="Xavier Hoenner" w:date="2014-07-02T15:32:00Z">
              <w:r w:rsidRPr="003D503B" w:rsidDel="00D74BC1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791" w:type="dxa"/>
            <w:tcPrChange w:id="698" w:author="Xavier Hoenner" w:date="2014-07-02T15:32:00Z">
              <w:tcPr>
                <w:tcW w:w="3872" w:type="dxa"/>
              </w:tcPr>
            </w:tcPrChange>
          </w:tcPr>
          <w:p w14:paraId="613AF712" w14:textId="2D2E9F83" w:rsidR="007B6875" w:rsidRPr="003D503B" w:rsidRDefault="007B6875" w:rsidP="00343BA4">
            <w:pPr>
              <w:rPr>
                <w:szCs w:val="24"/>
              </w:rPr>
            </w:pPr>
            <w:ins w:id="699" w:author="Xavier Hoenner" w:date="2014-07-02T15:32:00Z">
              <w:r>
                <w:rPr>
                  <w:szCs w:val="24"/>
                </w:rPr>
                <w:t>acorn_hourly_vectors_all_deployments_view</w:t>
              </w:r>
            </w:ins>
            <w:del w:id="700" w:author="Xavier Hoenner" w:date="2014-07-02T15:32:00Z">
              <w:r w:rsidDel="00D74BC1">
                <w:rPr>
                  <w:szCs w:val="24"/>
                </w:rPr>
                <w:delText>acorn_all_deployments_view</w:delText>
              </w:r>
            </w:del>
          </w:p>
        </w:tc>
      </w:tr>
    </w:tbl>
    <w:p w14:paraId="6B57B60F" w14:textId="77777777" w:rsidR="00A85F08" w:rsidRDefault="00A85F08" w:rsidP="00A85F08"/>
    <w:p w14:paraId="1EF04095" w14:textId="2E0DCD15" w:rsidR="00AE6B91" w:rsidRDefault="00AE6B91" w:rsidP="00AE6B91">
      <w:r>
        <w:rPr>
          <w:u w:val="single"/>
        </w:rPr>
        <w:t xml:space="preserve">Filters: </w:t>
      </w:r>
      <w:r w:rsidR="00541E92">
        <w:t>List all data for which ‘</w:t>
      </w:r>
      <w:del w:id="701" w:author="Xavier Hoenner" w:date="2014-05-30T14:52:00Z">
        <w:r w:rsidR="00541E92" w:rsidDel="00860728">
          <w:delText>last_qc_date’</w:delText>
        </w:r>
      </w:del>
      <w:ins w:id="702" w:author="Xavier Hoenner" w:date="2014-05-30T14:52:00Z">
        <w:r w:rsidR="00860728">
          <w:t>time_end’</w:t>
        </w:r>
      </w:ins>
      <w:r w:rsidR="00541E92">
        <w:t xml:space="preserve"> is less than one month</w:t>
      </w:r>
      <w:r>
        <w:t>.</w:t>
      </w:r>
    </w:p>
    <w:p w14:paraId="01EA5399" w14:textId="53734B8F" w:rsidR="00AE6B91" w:rsidRDefault="00AE6B91" w:rsidP="00AE6B91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703" w:author="Xavier Hoenner" w:date="2014-05-30T14:50:00Z">
        <w:r w:rsidDel="00F1351F">
          <w:delText xml:space="preserve"> by ASCENDING ‘</w:delText>
        </w:r>
        <w:r w:rsidR="00E653A2" w:rsidDel="00F1351F">
          <w:delText>site</w:delText>
        </w:r>
        <w:r w:rsidDel="00F1351F">
          <w:delText>’, then ASCENDING ‘</w:delText>
        </w:r>
        <w:r w:rsidR="00E653A2" w:rsidDel="00F1351F">
          <w:delText>code_type’</w:delText>
        </w:r>
        <w:r w:rsidDel="00F1351F">
          <w:delText>, and then ASCENDING ‘code_full_name’</w:delText>
        </w:r>
      </w:del>
      <w:r>
        <w:t>.</w:t>
      </w:r>
    </w:p>
    <w:p w14:paraId="1595C24B" w14:textId="047EE175" w:rsidR="00AE6B91" w:rsidRDefault="00AE6B91" w:rsidP="00AE6B91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ins w:id="704" w:author="Xavier Hoenner" w:date="2014-05-30T14:50:00Z">
        <w:r w:rsidR="00F1351F">
          <w:t>Group by ‘data_type’, sub-group by ‘site’.</w:t>
        </w:r>
      </w:ins>
      <w:del w:id="705" w:author="Xavier Hoenner" w:date="2014-05-30T14:50:00Z">
        <w:r w:rsidDel="00F1351F">
          <w:delText>Group by ‘site’</w:delText>
        </w:r>
        <w:r w:rsidR="00C40E27" w:rsidDel="00F1351F">
          <w:delText>.</w:delText>
        </w:r>
      </w:del>
    </w:p>
    <w:p w14:paraId="4B50B6A1" w14:textId="638EB8DF" w:rsidR="00F1351F" w:rsidRDefault="00F1351F" w:rsidP="00F1351F">
      <w:pPr>
        <w:ind w:left="993" w:hanging="993"/>
        <w:rPr>
          <w:ins w:id="706" w:author="Xavier Hoenner" w:date="2014-05-30T14:50:00Z"/>
        </w:rPr>
      </w:pPr>
      <w:ins w:id="707" w:author="Xavier Hoenner" w:date="2014-05-30T14:50:00Z">
        <w:r>
          <w:rPr>
            <w:u w:val="single"/>
          </w:rPr>
          <w:t>Footnote:</w:t>
        </w:r>
        <w:r>
          <w:t xml:space="preserve"> </w:t>
        </w:r>
        <w:r>
          <w:rPr>
            <w:b/>
          </w:rPr>
          <w:t>Headers</w:t>
        </w:r>
        <w:r w:rsidRPr="00890BF1">
          <w:t>:</w:t>
        </w:r>
        <w:r>
          <w:rPr>
            <w:b/>
          </w:rPr>
          <w:t xml:space="preserve"> </w:t>
        </w:r>
      </w:ins>
      <w:ins w:id="708" w:author="Xavier Hoenner" w:date="2014-06-27T11:02:00Z">
        <w:r w:rsidR="00D97C7A">
          <w:t>Type of data file (</w:t>
        </w:r>
        <w:r w:rsidR="00D97C7A">
          <w:rPr>
            <w:i/>
          </w:rPr>
          <w:t xml:space="preserve">i.e. </w:t>
        </w:r>
        <w:r w:rsidR="00D97C7A">
          <w:t xml:space="preserve">radials </w:t>
        </w:r>
        <w:r w:rsidR="00D97C7A">
          <w:rPr>
            <w:i/>
          </w:rPr>
          <w:t>vs.</w:t>
        </w:r>
        <w:r w:rsidR="00D97C7A">
          <w:t xml:space="preserve"> gridded products, QC </w:t>
        </w:r>
        <w:r w:rsidR="00D97C7A" w:rsidRPr="00684656">
          <w:rPr>
            <w:i/>
          </w:rPr>
          <w:t>vs.</w:t>
        </w:r>
        <w:r w:rsidR="00D97C7A">
          <w:t xml:space="preserve"> non-QC).</w:t>
        </w:r>
      </w:ins>
      <w:ins w:id="709" w:author="Xavier Hoenner" w:date="2014-05-30T14:50:00Z">
        <w:r>
          <w:rPr>
            <w:b/>
          </w:rPr>
          <w:br/>
          <w:t>Sub-headers</w:t>
        </w:r>
        <w:r>
          <w:t>: Location of radar sites.</w:t>
        </w:r>
        <w:r>
          <w:rPr>
            <w:b/>
          </w:rPr>
          <w:br/>
        </w:r>
        <w:r w:rsidRPr="006B3C3D">
          <w:rPr>
            <w:b/>
          </w:rPr>
          <w:t>‘</w:t>
        </w:r>
        <w:r>
          <w:rPr>
            <w:b/>
          </w:rPr>
          <w:t>Start’</w:t>
        </w:r>
        <w:r w:rsidRPr="006B3C3D">
          <w:t xml:space="preserve">: </w:t>
        </w:r>
        <w:r>
          <w:t xml:space="preserve">Transmission start date </w:t>
        </w:r>
      </w:ins>
      <w:ins w:id="710" w:author="Xavier Hoenner" w:date="2014-07-02T13:37:00Z">
        <w:r w:rsidR="00214783">
          <w:t xml:space="preserve">for each month </w:t>
        </w:r>
      </w:ins>
      <w:ins w:id="711" w:author="Xavier Hoenner" w:date="2014-05-30T14:50:00Z">
        <w:r>
          <w:t>(format: dd/mm/yyyy).</w:t>
        </w:r>
        <w:r>
          <w:br/>
        </w:r>
        <w:r>
          <w:rPr>
            <w:b/>
          </w:rPr>
          <w:t>‘End’</w:t>
        </w:r>
        <w:r>
          <w:t>: Date at which the last file was received for each month (format: dd/mm/yyyy).</w:t>
        </w:r>
        <w:r>
          <w:br/>
        </w:r>
        <w:r>
          <w:rPr>
            <w:b/>
          </w:rPr>
          <w:t>‘Time coverage’</w:t>
        </w:r>
        <w:r>
          <w:t>: N</w:t>
        </w:r>
        <w:r w:rsidRPr="00ED7666">
          <w:t>umber of</w:t>
        </w:r>
        <w:r>
          <w:t xml:space="preserve"> days</w:t>
        </w:r>
        <w:r w:rsidRPr="00ED7666">
          <w:t xml:space="preserve"> </w:t>
        </w:r>
        <w:r>
          <w:t>between the transmission start date and the date at which the last file was received for each month.</w:t>
        </w:r>
        <w:r w:rsidRPr="006B3C3D">
          <w:br/>
        </w:r>
      </w:ins>
      <w:ins w:id="712" w:author="Xavier Hoenner" w:date="2014-07-02T15:33:00Z">
        <w:r w:rsidR="007B6875">
          <w:rPr>
            <w:b/>
          </w:rPr>
          <w:t>‘% coverage’</w:t>
        </w:r>
        <w:r w:rsidR="007B6875">
          <w:t>: Number of files as a percentage of the total number of files expected (</w:t>
        </w:r>
        <w:r w:rsidR="007B6875">
          <w:rPr>
            <w:i/>
          </w:rPr>
          <w:t>i.e.</w:t>
        </w:r>
        <w:r w:rsidR="007B6875">
          <w:t xml:space="preserve"> % coverage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hourly files received each month</m:t>
              </m:r>
            </m:num>
            <m:den>
              <m:r>
                <w:rPr>
                  <w:rFonts w:ascii="Cambria Math" w:hAnsi="Cambria Math"/>
                </w:rPr>
                <m:t>Number of hourly files expected each month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 w:rsidR="007B6875">
          <w:t>).</w:t>
        </w:r>
      </w:ins>
      <w:ins w:id="713" w:author="Xavier Hoenner" w:date="2014-05-30T14:50:00Z">
        <w:r w:rsidRPr="00ED7666">
          <w:br/>
        </w:r>
        <w:r>
          <w:rPr>
            <w:b/>
          </w:rPr>
          <w:t xml:space="preserve">ACORN: </w:t>
        </w:r>
        <w:r>
          <w:t>Australian Coastal Ocean Radar Network (</w:t>
        </w:r>
        <w:r>
          <w:fldChar w:fldCharType="begin"/>
        </w:r>
        <w:r>
          <w:instrText xml:space="preserve"> HYPERLINK "http://imos.org.au/acorn.html" </w:instrText>
        </w:r>
        <w:r>
          <w:fldChar w:fldCharType="separate"/>
        </w:r>
        <w:r>
          <w:rPr>
            <w:rStyle w:val="Hyperlink"/>
          </w:rPr>
          <w:t>http://imos.org.au/acorn.html</w:t>
        </w:r>
        <w:r>
          <w:rPr>
            <w:rStyle w:val="Hyperlink"/>
          </w:rPr>
          <w:fldChar w:fldCharType="end"/>
        </w:r>
        <w:r>
          <w:t>).</w:t>
        </w:r>
      </w:ins>
    </w:p>
    <w:p w14:paraId="2D4B6315" w14:textId="74E3340C" w:rsidR="00AE6B91" w:rsidDel="00F1351F" w:rsidRDefault="00AE6B91" w:rsidP="00AE6B91">
      <w:pPr>
        <w:ind w:left="993" w:hanging="993"/>
        <w:rPr>
          <w:del w:id="714" w:author="Xavier Hoenner" w:date="2014-05-30T14:50:00Z"/>
        </w:rPr>
      </w:pPr>
      <w:del w:id="715" w:author="Xavier Hoenner" w:date="2014-05-30T14:50:00Z">
        <w:r w:rsidDel="00F1351F">
          <w:rPr>
            <w:u w:val="single"/>
          </w:rPr>
          <w:delText>Footnote:</w:delText>
        </w:r>
        <w:r w:rsidDel="00F1351F">
          <w:delText xml:space="preserve"> </w:delText>
        </w:r>
        <w:r w:rsidDel="00F1351F">
          <w:rPr>
            <w:b/>
          </w:rPr>
          <w:delText xml:space="preserve">Headers: </w:delText>
        </w:r>
        <w:r w:rsidDel="00F1351F">
          <w:delText>Site names</w:delText>
        </w:r>
        <w:r w:rsidDel="00F1351F">
          <w:br/>
        </w:r>
        <w:r w:rsidRPr="006B3C3D" w:rsidDel="00F1351F">
          <w:rPr>
            <w:b/>
          </w:rPr>
          <w:delText>‘</w:delText>
        </w:r>
        <w:r w:rsidDel="00F1351F">
          <w:rPr>
            <w:b/>
          </w:rPr>
          <w:delText>Start’</w:delText>
        </w:r>
        <w:r w:rsidRPr="006B3C3D" w:rsidDel="00F1351F">
          <w:delText xml:space="preserve">: </w:delText>
        </w:r>
        <w:r w:rsidDel="00F1351F">
          <w:delText>Transmission start date</w:delText>
        </w:r>
        <w:r w:rsidR="00117004" w:rsidDel="00F1351F">
          <w:delText xml:space="preserve"> (format: dd/mm/yyyy)</w:delText>
        </w:r>
        <w:r w:rsidDel="00F1351F">
          <w:delText>.</w:delText>
        </w:r>
        <w:r w:rsidRPr="006B3C3D" w:rsidDel="00F1351F">
          <w:br/>
        </w:r>
        <w:r w:rsidRPr="006B3C3D" w:rsidDel="00F1351F">
          <w:rPr>
            <w:b/>
          </w:rPr>
          <w:delText>‘</w:delText>
        </w:r>
        <w:r w:rsidDel="00F1351F">
          <w:rPr>
            <w:b/>
          </w:rPr>
          <w:delText>% non QC’d radial</w:delText>
        </w:r>
        <w:r w:rsidRPr="006B3C3D" w:rsidDel="00F1351F">
          <w:rPr>
            <w:b/>
          </w:rPr>
          <w:delText>’</w:delText>
        </w:r>
        <w:r w:rsidRPr="006B3C3D" w:rsidDel="00F1351F">
          <w:delText xml:space="preserve">: </w:delText>
        </w:r>
        <w:r w:rsidDel="00F1351F">
          <w:delText xml:space="preserve">Percentage of non quality controlled radial data available </w:delText>
        </w:r>
      </w:del>
      <w:del w:id="716" w:author="Xavier Hoenner" w:date="2013-07-11T15:38:00Z">
        <w:r w:rsidDel="00A71277">
          <w:delText>in the ‘Opendap’ folder</w:delText>
        </w:r>
      </w:del>
      <w:del w:id="717" w:author="Xavier Hoenner" w:date="2013-07-11T12:49:00Z">
        <w:r w:rsidDel="009C4587">
          <w:delText xml:space="preserve"> of the Data Fabric</w:delText>
        </w:r>
      </w:del>
      <w:del w:id="718" w:author="Xavier Hoenner" w:date="2014-05-30T14:50:00Z">
        <w:r w:rsidDel="00F1351F">
          <w:delText>.</w:delText>
        </w:r>
        <w:r w:rsidDel="00F1351F">
          <w:br/>
        </w:r>
        <w:r w:rsidDel="00F1351F">
          <w:rPr>
            <w:b/>
          </w:rPr>
          <w:delText>‘% non QC’d grid’</w:delText>
        </w:r>
        <w:r w:rsidDel="00F1351F">
          <w:delText xml:space="preserve">: Percentage of non quality controlled one-hour average gridded data available </w:delText>
        </w:r>
      </w:del>
      <w:del w:id="719" w:author="Xavier Hoenner" w:date="2013-07-11T15:39:00Z">
        <w:r w:rsidDel="00A71277">
          <w:delText xml:space="preserve">in the ‘Opendap’ folder </w:delText>
        </w:r>
      </w:del>
      <w:del w:id="720" w:author="Xavier Hoenner" w:date="2013-07-11T12:49:00Z">
        <w:r w:rsidDel="009C4587">
          <w:delText xml:space="preserve">of the Data Fabric </w:delText>
        </w:r>
      </w:del>
      <w:del w:id="721" w:author="Xavier Hoenner" w:date="2013-07-11T15:39:00Z">
        <w:r w:rsidDel="00A71277">
          <w:delText>and on the IMOS portal</w:delText>
        </w:r>
      </w:del>
      <w:del w:id="722" w:author="Xavier Hoenner" w:date="2014-05-30T14:50:00Z">
        <w:r w:rsidDel="00F1351F">
          <w:delText>.</w:delText>
        </w:r>
        <w:r w:rsidDel="00F1351F">
          <w:br/>
        </w:r>
        <w:r w:rsidRPr="00ED7666" w:rsidDel="00F1351F">
          <w:rPr>
            <w:b/>
          </w:rPr>
          <w:delText>‘</w:delText>
        </w:r>
        <w:r w:rsidDel="00F1351F">
          <w:rPr>
            <w:b/>
          </w:rPr>
          <w:delText>T</w:delText>
        </w:r>
        <w:r w:rsidRPr="00ED7666" w:rsidDel="00F1351F">
          <w:rPr>
            <w:b/>
          </w:rPr>
          <w:delText xml:space="preserve">ime </w:delText>
        </w:r>
        <w:r w:rsidDel="00F1351F">
          <w:rPr>
            <w:b/>
          </w:rPr>
          <w:delText>c</w:delText>
        </w:r>
        <w:r w:rsidRPr="00ED7666" w:rsidDel="00F1351F">
          <w:rPr>
            <w:b/>
          </w:rPr>
          <w:delText>overage’</w:delText>
        </w:r>
        <w:r w:rsidRPr="00ED7666" w:rsidDel="00F1351F">
          <w:delText xml:space="preserve">: </w:delText>
        </w:r>
        <w:r w:rsidDel="00F1351F">
          <w:delText>N</w:delText>
        </w:r>
        <w:r w:rsidRPr="00ED7666" w:rsidDel="00F1351F">
          <w:delText xml:space="preserve">umber of days </w:delText>
        </w:r>
        <w:r w:rsidDel="00F1351F">
          <w:delText>between the transmission start date and the date at which the last quality controlled radial data were received at eMII</w:delText>
        </w:r>
        <w:r w:rsidRPr="00ED7666" w:rsidDel="00F1351F">
          <w:delText>.</w:delText>
        </w:r>
        <w:r w:rsidDel="00F1351F">
          <w:br/>
        </w:r>
      </w:del>
      <w:del w:id="723" w:author="Xavier Hoenner" w:date="2013-07-15T14:55:00Z">
        <w:r w:rsidRPr="00ED7666" w:rsidDel="0091503E">
          <w:rPr>
            <w:b/>
          </w:rPr>
          <w:delText>‘</w:delText>
        </w:r>
        <w:r w:rsidDel="0091503E">
          <w:rPr>
            <w:b/>
          </w:rPr>
          <w:delText>T</w:delText>
        </w:r>
        <w:r w:rsidRPr="00ED7666" w:rsidDel="0091503E">
          <w:rPr>
            <w:b/>
          </w:rPr>
          <w:delText xml:space="preserve">ime to </w:delText>
        </w:r>
        <w:r w:rsidDel="0091503E">
          <w:rPr>
            <w:b/>
          </w:rPr>
          <w:delText>upload</w:delText>
        </w:r>
        <w:r w:rsidRPr="00ED7666" w:rsidDel="0091503E">
          <w:rPr>
            <w:b/>
          </w:rPr>
          <w:delText xml:space="preserve"> data’</w:delText>
        </w:r>
        <w:r w:rsidRPr="00ED7666" w:rsidDel="0091503E">
          <w:delText xml:space="preserve">: </w:delText>
        </w:r>
        <w:r w:rsidDel="0091503E">
          <w:delText>N</w:delText>
        </w:r>
        <w:r w:rsidRPr="00ED7666" w:rsidDel="0091503E">
          <w:delText xml:space="preserve">umber of days necessary to </w:delText>
        </w:r>
        <w:r w:rsidDel="0091503E">
          <w:delText>process and upload data onto the ‘Opendap’ folder of the Data Fabric</w:delText>
        </w:r>
        <w:r w:rsidRPr="00ED7666" w:rsidDel="0091503E">
          <w:delText xml:space="preserve">. </w:delText>
        </w:r>
        <w:r w:rsidRPr="00ED7666" w:rsidDel="0091503E">
          <w:br/>
        </w:r>
      </w:del>
      <w:del w:id="724" w:author="Xavier Hoenner" w:date="2014-05-30T14:50:00Z">
        <w:r w:rsidDel="00F1351F">
          <w:rPr>
            <w:b/>
          </w:rPr>
          <w:delText xml:space="preserve">ACORN: </w:delText>
        </w:r>
        <w:r w:rsidDel="00F1351F">
          <w:delText>Australian Coastal Ocean Radar Network (</w:delText>
        </w:r>
        <w:r w:rsidR="006E745C" w:rsidDel="00F1351F">
          <w:fldChar w:fldCharType="begin"/>
        </w:r>
        <w:r w:rsidR="006E745C" w:rsidDel="00F1351F">
          <w:delInstrText xml:space="preserve"> HYPERLINK "http://imos.org.au/acorn.html" </w:delInstrText>
        </w:r>
        <w:r w:rsidR="006E745C" w:rsidDel="00F1351F">
          <w:fldChar w:fldCharType="separate"/>
        </w:r>
        <w:r w:rsidDel="00F1351F">
          <w:rPr>
            <w:rStyle w:val="Hyperlink"/>
          </w:rPr>
          <w:delText>http://imos.org.au/acorn.html</w:delText>
        </w:r>
        <w:r w:rsidR="006E745C" w:rsidDel="00F1351F">
          <w:rPr>
            <w:rStyle w:val="Hyperlink"/>
          </w:rPr>
          <w:fldChar w:fldCharType="end"/>
        </w:r>
        <w:r w:rsidDel="00F1351F">
          <w:delText>).</w:delText>
        </w:r>
        <w:r w:rsidR="00AB4777" w:rsidDel="00F1351F">
          <w:delText xml:space="preserve"> The ‘Bonney Coast’ and ‘Turquoise Coast’ radar sites only have near real-time data, no QC data is available for those two sites.</w:delText>
        </w:r>
      </w:del>
    </w:p>
    <w:p w14:paraId="4024F113" w14:textId="77777777" w:rsidR="00AE6B91" w:rsidRDefault="00AE6B91" w:rsidP="006A4A7F"/>
    <w:p w14:paraId="64413493" w14:textId="77777777" w:rsidR="00AE6B91" w:rsidRDefault="00AE6B91" w:rsidP="00AE6B91">
      <w:pPr>
        <w:pStyle w:val="Heading3"/>
      </w:pPr>
      <w:r>
        <w:t>Template</w:t>
      </w:r>
    </w:p>
    <w:p w14:paraId="124BE425" w14:textId="5A7EDD05" w:rsidR="00AE6B91" w:rsidDel="00860728" w:rsidRDefault="00AE6B91" w:rsidP="00AE6B91">
      <w:pPr>
        <w:rPr>
          <w:del w:id="725" w:author="Xavier Hoenner" w:date="2014-05-30T14:52:00Z"/>
          <w:b/>
        </w:rPr>
      </w:pPr>
    </w:p>
    <w:p w14:paraId="047C0C07" w14:textId="56403B1F" w:rsidR="00905C8D" w:rsidDel="00860728" w:rsidRDefault="00905C8D">
      <w:pPr>
        <w:pStyle w:val="Heading2"/>
        <w:rPr>
          <w:del w:id="726" w:author="Xavier Hoenner" w:date="2014-05-30T14:52:00Z"/>
        </w:rPr>
      </w:pPr>
      <w:del w:id="727" w:author="Xavier Hoenner" w:date="2014-05-30T14:52:00Z">
        <w:r w:rsidRPr="00E123F0" w:rsidDel="00860728">
          <w:delText>1.</w:delText>
        </w:r>
        <w:r w:rsidR="00A85F08" w:rsidDel="00860728">
          <w:delText>4</w:delText>
        </w:r>
        <w:r w:rsidRPr="00E123F0" w:rsidDel="00860728">
          <w:delText xml:space="preserve"> </w:delText>
        </w:r>
        <w:r w:rsidDel="00860728">
          <w:delText>D</w:delText>
        </w:r>
        <w:r w:rsidRPr="00E123F0" w:rsidDel="00860728">
          <w:delText xml:space="preserve">ata </w:delText>
        </w:r>
        <w:r w:rsidDel="00860728">
          <w:delText>report – Data with missing information</w:delText>
        </w:r>
      </w:del>
    </w:p>
    <w:p w14:paraId="25E61EF1" w14:textId="683E2428" w:rsidR="0011784D" w:rsidDel="00860728" w:rsidRDefault="0011784D">
      <w:pPr>
        <w:pStyle w:val="Heading3"/>
        <w:spacing w:line="360" w:lineRule="auto"/>
        <w:ind w:left="720"/>
        <w:rPr>
          <w:del w:id="728" w:author="Xavier Hoenner" w:date="2014-05-30T14:52:00Z"/>
        </w:rPr>
        <w:pPrChange w:id="729" w:author="Xavier Hoenner" w:date="2014-05-30T14:52:00Z">
          <w:pPr>
            <w:pStyle w:val="Heading3"/>
          </w:pPr>
        </w:pPrChange>
      </w:pPr>
      <w:del w:id="730" w:author="Xavier Hoenner" w:date="2014-05-30T14:52:00Z">
        <w:r w:rsidRPr="0011784D" w:rsidDel="00860728">
          <w:rPr>
            <w:b w:val="0"/>
          </w:rPr>
          <w:delText>Filename:</w:delText>
        </w:r>
        <w:r w:rsidRPr="0011784D" w:rsidDel="00860728">
          <w:rPr>
            <w:u w:val="none"/>
          </w:rPr>
          <w:delText xml:space="preserve"> ‘</w:delText>
        </w:r>
        <w:r w:rsidDel="00860728">
          <w:rPr>
            <w:u w:val="none"/>
          </w:rPr>
          <w:delText>C</w:delText>
        </w:r>
        <w:r w:rsidR="00981CC1" w:rsidDel="00860728">
          <w:rPr>
            <w:u w:val="none"/>
          </w:rPr>
          <w:delText>_ACORN</w:delText>
        </w:r>
        <w:r w:rsidR="00ED795C" w:rsidDel="00860728">
          <w:rPr>
            <w:u w:val="none"/>
          </w:rPr>
          <w:delText>_Missing</w:delText>
        </w:r>
        <w:r w:rsidR="00963D29" w:rsidDel="00860728">
          <w:rPr>
            <w:u w:val="none"/>
          </w:rPr>
          <w:delText>Metadata</w:delText>
        </w:r>
        <w:r w:rsidRPr="0011784D" w:rsidDel="00860728">
          <w:rPr>
            <w:u w:val="none"/>
          </w:rPr>
          <w:delText>’</w:delText>
        </w:r>
      </w:del>
    </w:p>
    <w:p w14:paraId="083DD873" w14:textId="542F7161" w:rsidR="0011784D" w:rsidRPr="0011784D" w:rsidDel="00860728" w:rsidRDefault="0011784D">
      <w:pPr>
        <w:pStyle w:val="Heading3"/>
        <w:spacing w:line="360" w:lineRule="auto"/>
        <w:ind w:left="720"/>
        <w:rPr>
          <w:del w:id="731" w:author="Xavier Hoenner" w:date="2014-05-30T14:52:00Z"/>
          <w:u w:val="none"/>
        </w:rPr>
        <w:pPrChange w:id="732" w:author="Xavier Hoenner" w:date="2014-05-30T14:52:00Z">
          <w:pPr>
            <w:pStyle w:val="Heading3"/>
          </w:pPr>
        </w:pPrChange>
      </w:pPr>
      <w:del w:id="733" w:author="Xavier Hoenner" w:date="2014-05-30T14:52:00Z">
        <w:r w:rsidRPr="005271CF" w:rsidDel="00860728">
          <w:br/>
        </w:r>
        <w:r w:rsidRPr="0011784D" w:rsidDel="00860728">
          <w:rPr>
            <w:b w:val="0"/>
            <w:szCs w:val="26"/>
          </w:rPr>
          <w:delText>Description:</w:delText>
        </w:r>
        <w:r w:rsidRPr="0011784D" w:rsidDel="00860728">
          <w:rPr>
            <w:u w:val="none"/>
          </w:rPr>
          <w:delText xml:space="preserve"> </w:delText>
        </w:r>
        <w:r w:rsidRPr="0011784D" w:rsidDel="00860728">
          <w:rPr>
            <w:szCs w:val="26"/>
            <w:u w:val="none"/>
          </w:rPr>
          <w:delText>‘</w:delText>
        </w:r>
        <w:r w:rsidR="00EE055E" w:rsidDel="00860728">
          <w:rPr>
            <w:szCs w:val="26"/>
            <w:u w:val="none"/>
          </w:rPr>
          <w:delText>Data</w:delText>
        </w:r>
        <w:r w:rsidR="004F72E2" w:rsidDel="00860728">
          <w:rPr>
            <w:szCs w:val="26"/>
            <w:u w:val="none"/>
          </w:rPr>
          <w:delText xml:space="preserve"> with</w:delText>
        </w:r>
        <w:r w:rsidR="00EE055E" w:rsidDel="00860728">
          <w:rPr>
            <w:szCs w:val="26"/>
            <w:u w:val="none"/>
          </w:rPr>
          <w:delText xml:space="preserve"> </w:delText>
        </w:r>
        <w:r w:rsidR="004F72E2" w:rsidDel="00860728">
          <w:rPr>
            <w:szCs w:val="26"/>
            <w:u w:val="none"/>
          </w:rPr>
          <w:delText xml:space="preserve">missing </w:delText>
        </w:r>
        <w:r w:rsidR="00963D29" w:rsidDel="00860728">
          <w:rPr>
            <w:szCs w:val="26"/>
            <w:u w:val="none"/>
          </w:rPr>
          <w:delText>metadata</w:delText>
        </w:r>
        <w:r w:rsidRPr="0011784D" w:rsidDel="00860728">
          <w:rPr>
            <w:szCs w:val="26"/>
            <w:u w:val="none"/>
          </w:rPr>
          <w:delText>’</w:delText>
        </w:r>
      </w:del>
    </w:p>
    <w:p w14:paraId="47A55F89" w14:textId="3B1D85BB" w:rsidR="0011784D" w:rsidRPr="0011784D" w:rsidDel="00860728" w:rsidRDefault="0011784D">
      <w:pPr>
        <w:keepNext/>
        <w:keepLines/>
        <w:spacing w:after="0" w:line="360" w:lineRule="auto"/>
        <w:ind w:left="720"/>
        <w:outlineLvl w:val="1"/>
        <w:rPr>
          <w:del w:id="734" w:author="Xavier Hoenner" w:date="2014-05-30T14:52:00Z"/>
        </w:rPr>
        <w:pPrChange w:id="735" w:author="Xavier Hoenner" w:date="2014-05-30T14:52:00Z">
          <w:pPr/>
        </w:pPrChange>
      </w:pPr>
    </w:p>
    <w:p w14:paraId="2E4EE79B" w14:textId="7C19DAFA" w:rsidR="00905C8D" w:rsidDel="00860728" w:rsidRDefault="00905C8D">
      <w:pPr>
        <w:keepNext/>
        <w:keepLines/>
        <w:spacing w:after="0" w:line="360" w:lineRule="auto"/>
        <w:ind w:left="720"/>
        <w:outlineLvl w:val="1"/>
        <w:rPr>
          <w:del w:id="736" w:author="Xavier Hoenner" w:date="2014-05-30T14:52:00Z"/>
        </w:rPr>
        <w:pPrChange w:id="737" w:author="Xavier Hoenner" w:date="2014-05-30T14:52:00Z">
          <w:pPr/>
        </w:pPrChange>
      </w:pPr>
      <w:del w:id="738" w:author="Xavier Hoenner" w:date="2014-05-30T14:52:00Z">
        <w:r w:rsidRPr="00542A59" w:rsidDel="00860728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3801"/>
      </w:tblGrid>
      <w:tr w:rsidR="00E90F50" w:rsidDel="00860728" w14:paraId="20D21AC3" w14:textId="5430C0C3" w:rsidTr="00E90F50">
        <w:trPr>
          <w:del w:id="739" w:author="Xavier Hoenner" w:date="2014-05-30T14:52:00Z"/>
        </w:trPr>
        <w:tc>
          <w:tcPr>
            <w:tcW w:w="1271" w:type="dxa"/>
          </w:tcPr>
          <w:p w14:paraId="2418012C" w14:textId="06F296BE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740" w:author="Xavier Hoenner" w:date="2014-05-30T14:52:00Z"/>
                <w:b/>
                <w:szCs w:val="24"/>
              </w:rPr>
              <w:pPrChange w:id="741" w:author="Xavier Hoenner" w:date="2014-05-30T14:52:00Z">
                <w:pPr>
                  <w:spacing w:after="200" w:line="276" w:lineRule="auto"/>
                </w:pPr>
              </w:pPrChange>
            </w:pPr>
            <w:del w:id="742" w:author="Xavier Hoenner" w:date="2014-05-30T14:52:00Z">
              <w:r w:rsidRPr="003D503B" w:rsidDel="00860728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3081" w:type="dxa"/>
          </w:tcPr>
          <w:p w14:paraId="47F1C2FC" w14:textId="6E733121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743" w:author="Xavier Hoenner" w:date="2014-05-30T14:52:00Z"/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  <w:szCs w:val="24"/>
              </w:rPr>
              <w:pPrChange w:id="744" w:author="Xavier Hoenner" w:date="2014-05-30T14:52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4"/>
                </w:pPr>
              </w:pPrChange>
            </w:pPr>
            <w:del w:id="745" w:author="Xavier Hoenner" w:date="2014-05-30T14:16:00Z">
              <w:r w:rsidRPr="003D503B" w:rsidDel="000E1DDD">
                <w:rPr>
                  <w:szCs w:val="24"/>
                </w:rPr>
                <w:delText>db</w:delText>
              </w:r>
              <w:r w:rsidDel="000E1DDD">
                <w:rPr>
                  <w:szCs w:val="24"/>
                </w:rPr>
                <w:delText>dev</w:delText>
              </w:r>
              <w:r w:rsidRPr="003D503B" w:rsidDel="000E1DDD">
                <w:rPr>
                  <w:szCs w:val="24"/>
                </w:rPr>
                <w:delText>.emii.org.au</w:delText>
              </w:r>
            </w:del>
          </w:p>
        </w:tc>
      </w:tr>
      <w:tr w:rsidR="00E90F50" w:rsidDel="00860728" w14:paraId="1B9021A9" w14:textId="1AE48732" w:rsidTr="00E90F50">
        <w:trPr>
          <w:del w:id="746" w:author="Xavier Hoenner" w:date="2014-05-30T14:52:00Z"/>
        </w:trPr>
        <w:tc>
          <w:tcPr>
            <w:tcW w:w="1271" w:type="dxa"/>
          </w:tcPr>
          <w:p w14:paraId="37595CD1" w14:textId="6D5FE9C1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747" w:author="Xavier Hoenner" w:date="2014-05-30T14:52:00Z"/>
                <w:rFonts w:asciiTheme="majorHAnsi" w:eastAsiaTheme="majorEastAsia" w:hAnsiTheme="majorHAnsi" w:cstheme="majorBidi"/>
                <w:b/>
                <w:i/>
                <w:iCs/>
                <w:color w:val="243F60" w:themeColor="accent1" w:themeShade="7F"/>
                <w:szCs w:val="24"/>
              </w:rPr>
              <w:pPrChange w:id="748" w:author="Xavier Hoenner" w:date="2014-05-30T14:52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4"/>
                </w:pPr>
              </w:pPrChange>
            </w:pPr>
            <w:del w:id="749" w:author="Xavier Hoenner" w:date="2014-05-30T14:52:00Z">
              <w:r w:rsidRPr="003D503B" w:rsidDel="00860728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3081" w:type="dxa"/>
          </w:tcPr>
          <w:p w14:paraId="7A4A9DAE" w14:textId="3724D3F7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750" w:author="Xavier Hoenner" w:date="2014-05-30T14:52:00Z"/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  <w:szCs w:val="24"/>
              </w:rPr>
              <w:pPrChange w:id="751" w:author="Xavier Hoenner" w:date="2014-05-30T14:52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4"/>
                </w:pPr>
              </w:pPrChange>
            </w:pPr>
            <w:del w:id="752" w:author="Xavier Hoenner" w:date="2014-05-30T14:16:00Z">
              <w:r w:rsidDel="000E1DDD">
                <w:rPr>
                  <w:szCs w:val="24"/>
                </w:rPr>
                <w:delText>report_db</w:delText>
              </w:r>
            </w:del>
          </w:p>
        </w:tc>
      </w:tr>
      <w:tr w:rsidR="00E90F50" w:rsidDel="00860728" w14:paraId="2EB2F1C2" w14:textId="7978B9E1" w:rsidTr="00E90F50">
        <w:trPr>
          <w:del w:id="753" w:author="Xavier Hoenner" w:date="2014-05-30T14:52:00Z"/>
        </w:trPr>
        <w:tc>
          <w:tcPr>
            <w:tcW w:w="1271" w:type="dxa"/>
          </w:tcPr>
          <w:p w14:paraId="03681735" w14:textId="4C23422F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754" w:author="Xavier Hoenner" w:date="2014-05-30T14:52:00Z"/>
                <w:rFonts w:asciiTheme="majorHAnsi" w:eastAsiaTheme="majorEastAsia" w:hAnsiTheme="majorHAnsi" w:cstheme="majorBidi"/>
                <w:b/>
                <w:i/>
                <w:iCs/>
                <w:color w:val="243F60" w:themeColor="accent1" w:themeShade="7F"/>
                <w:szCs w:val="24"/>
              </w:rPr>
              <w:pPrChange w:id="755" w:author="Xavier Hoenner" w:date="2014-05-30T14:52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4"/>
                </w:pPr>
              </w:pPrChange>
            </w:pPr>
            <w:del w:id="756" w:author="Xavier Hoenner" w:date="2014-05-30T14:52:00Z">
              <w:r w:rsidRPr="003D503B" w:rsidDel="00860728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3081" w:type="dxa"/>
          </w:tcPr>
          <w:p w14:paraId="4B4EF251" w14:textId="73FAD98C" w:rsidR="00E90F50" w:rsidRPr="003D503B" w:rsidDel="00860728" w:rsidRDefault="00E90F50">
            <w:pPr>
              <w:keepNext/>
              <w:keepLines/>
              <w:spacing w:line="360" w:lineRule="auto"/>
              <w:ind w:left="720"/>
              <w:outlineLvl w:val="1"/>
              <w:rPr>
                <w:del w:id="757" w:author="Xavier Hoenner" w:date="2014-05-30T14:52:00Z"/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  <w:szCs w:val="24"/>
              </w:rPr>
              <w:pPrChange w:id="758" w:author="Xavier Hoenner" w:date="2014-05-30T14:52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4"/>
                </w:pPr>
              </w:pPrChange>
            </w:pPr>
            <w:del w:id="759" w:author="Xavier Hoenner" w:date="2014-05-30T14:16:00Z">
              <w:r w:rsidDel="000E1DDD">
                <w:rPr>
                  <w:szCs w:val="24"/>
                </w:rPr>
                <w:delText>report</w:delText>
              </w:r>
            </w:del>
          </w:p>
        </w:tc>
      </w:tr>
      <w:tr w:rsidR="00896D61" w:rsidDel="00860728" w14:paraId="1F20BC51" w14:textId="6594FA04" w:rsidTr="00E90F50">
        <w:trPr>
          <w:del w:id="760" w:author="Xavier Hoenner" w:date="2014-05-30T14:52:00Z"/>
        </w:trPr>
        <w:tc>
          <w:tcPr>
            <w:tcW w:w="1271" w:type="dxa"/>
          </w:tcPr>
          <w:p w14:paraId="21F15B46" w14:textId="277FEDD7" w:rsidR="00896D61" w:rsidRPr="003D503B" w:rsidDel="00860728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761" w:author="Xavier Hoenner" w:date="2014-05-30T14:52:00Z"/>
                <w:b/>
                <w:szCs w:val="24"/>
              </w:rPr>
              <w:pPrChange w:id="762" w:author="Xavier Hoenner" w:date="2014-05-30T14:52:00Z">
                <w:pPr>
                  <w:spacing w:after="200" w:line="276" w:lineRule="auto"/>
                </w:pPr>
              </w:pPrChange>
            </w:pPr>
            <w:del w:id="763" w:author="Xavier Hoenner" w:date="2014-05-30T14:52:00Z">
              <w:r w:rsidRPr="003D503B" w:rsidDel="00860728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3081" w:type="dxa"/>
          </w:tcPr>
          <w:p w14:paraId="43473DF5" w14:textId="5995DEE6" w:rsidR="00896D61" w:rsidRPr="003D503B" w:rsidDel="00860728" w:rsidRDefault="00896D61">
            <w:pPr>
              <w:keepNext/>
              <w:keepLines/>
              <w:spacing w:line="360" w:lineRule="auto"/>
              <w:ind w:left="720"/>
              <w:outlineLvl w:val="1"/>
              <w:rPr>
                <w:del w:id="764" w:author="Xavier Hoenner" w:date="2014-05-30T14:52:00Z"/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  <w:szCs w:val="24"/>
              </w:rPr>
              <w:pPrChange w:id="765" w:author="Xavier Hoenner" w:date="2014-05-30T14:52:00Z">
                <w:pPr>
                  <w:keepNext/>
                  <w:keepLines/>
                  <w:tabs>
                    <w:tab w:val="center" w:pos="4513"/>
                    <w:tab w:val="right" w:pos="9026"/>
                  </w:tabs>
                  <w:spacing w:before="200" w:after="200" w:line="276" w:lineRule="auto"/>
                  <w:outlineLvl w:val="4"/>
                </w:pPr>
              </w:pPrChange>
            </w:pPr>
            <w:del w:id="766" w:author="Xavier Hoenner" w:date="2014-05-30T14:52:00Z">
              <w:r w:rsidDel="00860728">
                <w:rPr>
                  <w:szCs w:val="24"/>
                </w:rPr>
                <w:delText>a</w:delText>
              </w:r>
              <w:r w:rsidR="00981CC1" w:rsidDel="00860728">
                <w:rPr>
                  <w:szCs w:val="24"/>
                </w:rPr>
                <w:delText>corn</w:delText>
              </w:r>
              <w:r w:rsidDel="00860728">
                <w:rPr>
                  <w:szCs w:val="24"/>
                </w:rPr>
                <w:delText>_all_deployments_view</w:delText>
              </w:r>
            </w:del>
          </w:p>
        </w:tc>
      </w:tr>
    </w:tbl>
    <w:p w14:paraId="45E540DF" w14:textId="1F484AD7" w:rsidR="00D760A3" w:rsidDel="00860728" w:rsidRDefault="00D760A3">
      <w:pPr>
        <w:keepNext/>
        <w:keepLines/>
        <w:spacing w:after="0" w:line="360" w:lineRule="auto"/>
        <w:ind w:left="720"/>
        <w:outlineLvl w:val="1"/>
        <w:rPr>
          <w:del w:id="767" w:author="Xavier Hoenner" w:date="2014-05-30T14:52:00Z"/>
        </w:rPr>
        <w:pPrChange w:id="768" w:author="Xavier Hoenner" w:date="2014-05-30T14:52:00Z">
          <w:pPr/>
        </w:pPrChange>
      </w:pPr>
    </w:p>
    <w:p w14:paraId="06F695DD" w14:textId="7D995D11" w:rsidR="00AE6B91" w:rsidDel="00860728" w:rsidRDefault="00AE6B91">
      <w:pPr>
        <w:keepNext/>
        <w:keepLines/>
        <w:spacing w:after="0" w:line="360" w:lineRule="auto"/>
        <w:ind w:left="720"/>
        <w:outlineLvl w:val="1"/>
        <w:rPr>
          <w:del w:id="769" w:author="Xavier Hoenner" w:date="2014-05-30T14:52:00Z"/>
        </w:rPr>
        <w:pPrChange w:id="770" w:author="Xavier Hoenner" w:date="2014-05-30T14:52:00Z">
          <w:pPr/>
        </w:pPrChange>
      </w:pPr>
      <w:del w:id="771" w:author="Xavier Hoenner" w:date="2014-05-30T14:52:00Z">
        <w:r w:rsidDel="00860728">
          <w:rPr>
            <w:u w:val="single"/>
          </w:rPr>
          <w:delText xml:space="preserve">Filters: </w:delText>
        </w:r>
        <w:r w:rsidR="00963D29" w:rsidDel="00860728">
          <w:delText>List all data for which ‘metadata’ = ’No’</w:delText>
        </w:r>
        <w:r w:rsidDel="00860728">
          <w:delText>.</w:delText>
        </w:r>
      </w:del>
    </w:p>
    <w:p w14:paraId="3CDFF383" w14:textId="33C117FF" w:rsidR="00AE6B91" w:rsidDel="00860728" w:rsidRDefault="00AE6B91">
      <w:pPr>
        <w:keepNext/>
        <w:keepLines/>
        <w:spacing w:after="0" w:line="360" w:lineRule="auto"/>
        <w:ind w:left="720" w:hanging="1843"/>
        <w:outlineLvl w:val="1"/>
        <w:rPr>
          <w:del w:id="772" w:author="Xavier Hoenner" w:date="2014-05-30T14:52:00Z"/>
        </w:rPr>
        <w:pPrChange w:id="773" w:author="Xavier Hoenner" w:date="2014-05-30T14:52:00Z">
          <w:pPr>
            <w:ind w:left="1843" w:hanging="1843"/>
          </w:pPr>
        </w:pPrChange>
      </w:pPr>
      <w:del w:id="774" w:author="Xavier Hoenner" w:date="2014-05-30T14:52:00Z">
        <w:r w:rsidDel="00860728">
          <w:rPr>
            <w:u w:val="single"/>
          </w:rPr>
          <w:delText>Data sorting options:</w:delText>
        </w:r>
        <w:r w:rsidDel="00860728">
          <w:delText xml:space="preserve"> None, data are already sorted by ASCENDING ‘</w:delText>
        </w:r>
        <w:r w:rsidR="00066604" w:rsidDel="00860728">
          <w:delText>site</w:delText>
        </w:r>
        <w:r w:rsidDel="00860728">
          <w:delText>’, then ASCENDING ‘</w:delText>
        </w:r>
        <w:r w:rsidR="00066604" w:rsidDel="00860728">
          <w:delText>code_type’</w:delText>
        </w:r>
        <w:r w:rsidDel="00860728">
          <w:delText>, and then ASCENDING ‘code_full_name’.</w:delText>
        </w:r>
      </w:del>
    </w:p>
    <w:p w14:paraId="768DB337" w14:textId="68F5AC42" w:rsidR="00AE6B91" w:rsidDel="00860728" w:rsidRDefault="00AE6B91">
      <w:pPr>
        <w:keepNext/>
        <w:keepLines/>
        <w:spacing w:after="0" w:line="360" w:lineRule="auto"/>
        <w:ind w:left="720" w:hanging="1843"/>
        <w:outlineLvl w:val="1"/>
        <w:rPr>
          <w:del w:id="775" w:author="Xavier Hoenner" w:date="2014-05-30T14:52:00Z"/>
        </w:rPr>
        <w:pPrChange w:id="776" w:author="Xavier Hoenner" w:date="2014-05-30T14:52:00Z">
          <w:pPr>
            <w:ind w:left="1843" w:hanging="1843"/>
          </w:pPr>
        </w:pPrChange>
      </w:pPr>
      <w:del w:id="777" w:author="Xavier Hoenner" w:date="2014-05-30T14:52:00Z">
        <w:r w:rsidDel="00860728">
          <w:rPr>
            <w:u w:val="single"/>
          </w:rPr>
          <w:delText>Data grouping options:</w:delText>
        </w:r>
        <w:r w:rsidDel="00860728">
          <w:delText xml:space="preserve"> Group by ‘site’.</w:delText>
        </w:r>
      </w:del>
    </w:p>
    <w:p w14:paraId="352141E3" w14:textId="118C3194" w:rsidR="00AE6B91" w:rsidDel="00860728" w:rsidRDefault="00AE6B91">
      <w:pPr>
        <w:keepNext/>
        <w:keepLines/>
        <w:spacing w:after="0" w:line="360" w:lineRule="auto"/>
        <w:ind w:left="720" w:hanging="993"/>
        <w:outlineLvl w:val="1"/>
        <w:rPr>
          <w:del w:id="778" w:author="Xavier Hoenner" w:date="2014-05-30T14:52:00Z"/>
        </w:rPr>
        <w:pPrChange w:id="779" w:author="Xavier Hoenner" w:date="2014-05-30T14:52:00Z">
          <w:pPr>
            <w:ind w:left="993" w:hanging="993"/>
          </w:pPr>
        </w:pPrChange>
      </w:pPr>
      <w:del w:id="780" w:author="Xavier Hoenner" w:date="2014-05-30T14:52:00Z">
        <w:r w:rsidDel="00860728">
          <w:rPr>
            <w:u w:val="single"/>
          </w:rPr>
          <w:delText>Footnote:</w:delText>
        </w:r>
        <w:r w:rsidDel="00860728">
          <w:delText xml:space="preserve"> </w:delText>
        </w:r>
        <w:r w:rsidDel="00860728">
          <w:rPr>
            <w:b/>
          </w:rPr>
          <w:delText xml:space="preserve">Headers: </w:delText>
        </w:r>
        <w:r w:rsidDel="00860728">
          <w:delText>Site names</w:delText>
        </w:r>
        <w:r w:rsidDel="00860728">
          <w:br/>
        </w:r>
        <w:r w:rsidRPr="006B3C3D" w:rsidDel="00860728">
          <w:rPr>
            <w:b/>
          </w:rPr>
          <w:delText>‘</w:delText>
        </w:r>
        <w:r w:rsidDel="00860728">
          <w:rPr>
            <w:b/>
          </w:rPr>
          <w:delText>Start’</w:delText>
        </w:r>
        <w:r w:rsidRPr="006B3C3D" w:rsidDel="00860728">
          <w:delText xml:space="preserve">: </w:delText>
        </w:r>
        <w:r w:rsidDel="00860728">
          <w:delText>Transmission start date</w:delText>
        </w:r>
        <w:r w:rsidR="00117004" w:rsidDel="00860728">
          <w:delText xml:space="preserve"> (format: dd/mm/yyyy)</w:delText>
        </w:r>
        <w:r w:rsidDel="00860728">
          <w:delText>.</w:delText>
        </w:r>
        <w:r w:rsidRPr="006B3C3D" w:rsidDel="00860728">
          <w:br/>
        </w:r>
        <w:r w:rsidRPr="006B3C3D" w:rsidDel="00860728">
          <w:rPr>
            <w:b/>
          </w:rPr>
          <w:delText>‘</w:delText>
        </w:r>
        <w:r w:rsidDel="00860728">
          <w:rPr>
            <w:b/>
          </w:rPr>
          <w:delText>% non QC’d radial</w:delText>
        </w:r>
        <w:r w:rsidRPr="006B3C3D" w:rsidDel="00860728">
          <w:rPr>
            <w:b/>
          </w:rPr>
          <w:delText>’</w:delText>
        </w:r>
        <w:r w:rsidRPr="006B3C3D" w:rsidDel="00860728">
          <w:delText xml:space="preserve">: </w:delText>
        </w:r>
        <w:r w:rsidDel="00860728">
          <w:delText xml:space="preserve">Percentage of non quality controlled radial data available </w:delText>
        </w:r>
      </w:del>
      <w:del w:id="781" w:author="Xavier Hoenner" w:date="2013-07-11T15:39:00Z">
        <w:r w:rsidDel="00A71277">
          <w:delText>in the ‘Opendap’ folder</w:delText>
        </w:r>
      </w:del>
      <w:del w:id="782" w:author="Xavier Hoenner" w:date="2013-07-11T12:49:00Z">
        <w:r w:rsidDel="009C4587">
          <w:delText xml:space="preserve"> of the </w:delText>
        </w:r>
      </w:del>
      <w:del w:id="783" w:author="Xavier Hoenner" w:date="2013-07-11T12:48:00Z">
        <w:r w:rsidDel="009C4587">
          <w:delText>Data Fabric</w:delText>
        </w:r>
      </w:del>
      <w:del w:id="784" w:author="Xavier Hoenner" w:date="2014-05-30T14:52:00Z">
        <w:r w:rsidDel="00860728">
          <w:delText>.</w:delText>
        </w:r>
        <w:r w:rsidDel="00860728">
          <w:br/>
        </w:r>
        <w:r w:rsidDel="00860728">
          <w:rPr>
            <w:b/>
          </w:rPr>
          <w:delText>‘% non QC’d grid’</w:delText>
        </w:r>
        <w:r w:rsidDel="00860728">
          <w:delText xml:space="preserve">: Percentage of non quality controlled one-hour average gridded data available </w:delText>
        </w:r>
      </w:del>
      <w:del w:id="785" w:author="Xavier Hoenner" w:date="2013-07-11T15:39:00Z">
        <w:r w:rsidDel="00A71277">
          <w:delText xml:space="preserve">in the ‘Opendap’ folder </w:delText>
        </w:r>
      </w:del>
      <w:del w:id="786" w:author="Xavier Hoenner" w:date="2013-07-11T12:49:00Z">
        <w:r w:rsidDel="009C4587">
          <w:delText xml:space="preserve">of the Data Fabric </w:delText>
        </w:r>
      </w:del>
      <w:del w:id="787" w:author="Xavier Hoenner" w:date="2013-07-11T15:39:00Z">
        <w:r w:rsidDel="00A71277">
          <w:delText>and on the IMOS portal</w:delText>
        </w:r>
      </w:del>
      <w:del w:id="788" w:author="Xavier Hoenner" w:date="2014-05-30T14:52:00Z">
        <w:r w:rsidDel="00860728">
          <w:delText>.</w:delText>
        </w:r>
        <w:r w:rsidDel="00860728">
          <w:br/>
        </w:r>
        <w:r w:rsidRPr="00ED7666" w:rsidDel="00860728">
          <w:rPr>
            <w:b/>
          </w:rPr>
          <w:delText>‘</w:delText>
        </w:r>
        <w:r w:rsidDel="00860728">
          <w:rPr>
            <w:b/>
          </w:rPr>
          <w:delText>T</w:delText>
        </w:r>
        <w:r w:rsidRPr="00ED7666" w:rsidDel="00860728">
          <w:rPr>
            <w:b/>
          </w:rPr>
          <w:delText xml:space="preserve">ime </w:delText>
        </w:r>
        <w:r w:rsidDel="00860728">
          <w:rPr>
            <w:b/>
          </w:rPr>
          <w:delText>c</w:delText>
        </w:r>
        <w:r w:rsidRPr="00ED7666" w:rsidDel="00860728">
          <w:rPr>
            <w:b/>
          </w:rPr>
          <w:delText>overage’</w:delText>
        </w:r>
        <w:r w:rsidRPr="00ED7666" w:rsidDel="00860728">
          <w:delText xml:space="preserve">: </w:delText>
        </w:r>
        <w:r w:rsidDel="00860728">
          <w:delText>N</w:delText>
        </w:r>
        <w:r w:rsidRPr="00ED7666" w:rsidDel="00860728">
          <w:delText xml:space="preserve">umber of days </w:delText>
        </w:r>
        <w:r w:rsidDel="00860728">
          <w:delText>between the transmission start date and the date at which the last quality controlled radial data were received at eMII</w:delText>
        </w:r>
        <w:r w:rsidRPr="00ED7666" w:rsidDel="00860728">
          <w:delText>.</w:delText>
        </w:r>
        <w:r w:rsidDel="00860728">
          <w:br/>
        </w:r>
      </w:del>
      <w:del w:id="789" w:author="Xavier Hoenner" w:date="2013-07-15T14:55:00Z">
        <w:r w:rsidRPr="00ED7666" w:rsidDel="0091503E">
          <w:rPr>
            <w:b/>
          </w:rPr>
          <w:delText>‘</w:delText>
        </w:r>
        <w:r w:rsidDel="0091503E">
          <w:rPr>
            <w:b/>
          </w:rPr>
          <w:delText>T</w:delText>
        </w:r>
        <w:r w:rsidRPr="00ED7666" w:rsidDel="0091503E">
          <w:rPr>
            <w:b/>
          </w:rPr>
          <w:delText xml:space="preserve">ime to </w:delText>
        </w:r>
        <w:r w:rsidDel="0091503E">
          <w:rPr>
            <w:b/>
          </w:rPr>
          <w:delText>upload</w:delText>
        </w:r>
        <w:r w:rsidRPr="00ED7666" w:rsidDel="0091503E">
          <w:rPr>
            <w:b/>
          </w:rPr>
          <w:delText xml:space="preserve"> data’</w:delText>
        </w:r>
        <w:r w:rsidRPr="00ED7666" w:rsidDel="0091503E">
          <w:delText xml:space="preserve">: </w:delText>
        </w:r>
        <w:r w:rsidDel="0091503E">
          <w:delText>N</w:delText>
        </w:r>
        <w:r w:rsidRPr="00ED7666" w:rsidDel="0091503E">
          <w:delText xml:space="preserve">umber of days necessary to </w:delText>
        </w:r>
        <w:r w:rsidDel="0091503E">
          <w:delText>process and upload data onto the ‘Opendap’ folder of the Data Fabric</w:delText>
        </w:r>
        <w:r w:rsidRPr="00ED7666" w:rsidDel="0091503E">
          <w:delText xml:space="preserve">. </w:delText>
        </w:r>
        <w:r w:rsidRPr="00ED7666" w:rsidDel="0091503E">
          <w:br/>
        </w:r>
      </w:del>
      <w:del w:id="790" w:author="Xavier Hoenner" w:date="2014-05-30T14:52:00Z">
        <w:r w:rsidDel="00860728">
          <w:rPr>
            <w:b/>
          </w:rPr>
          <w:delText xml:space="preserve">ACORN: </w:delText>
        </w:r>
        <w:r w:rsidDel="00860728">
          <w:delText>Australian Coastal Ocean Radar Network (</w:delText>
        </w:r>
        <w:r w:rsidR="006E745C" w:rsidDel="00860728">
          <w:fldChar w:fldCharType="begin"/>
        </w:r>
        <w:r w:rsidR="006E745C" w:rsidDel="00860728">
          <w:delInstrText xml:space="preserve"> HYPERLINK "http://imos.org.au/acorn.html" </w:delInstrText>
        </w:r>
        <w:r w:rsidR="006E745C" w:rsidDel="00860728">
          <w:fldChar w:fldCharType="separate"/>
        </w:r>
        <w:r w:rsidDel="00860728">
          <w:rPr>
            <w:rStyle w:val="Hyperlink"/>
          </w:rPr>
          <w:delText>http://imos.org.au/acorn.html</w:delText>
        </w:r>
        <w:r w:rsidR="006E745C" w:rsidDel="00860728">
          <w:rPr>
            <w:rStyle w:val="Hyperlink"/>
          </w:rPr>
          <w:fldChar w:fldCharType="end"/>
        </w:r>
        <w:r w:rsidDel="00860728">
          <w:delText>).</w:delText>
        </w:r>
        <w:r w:rsidR="00AB4777" w:rsidDel="00860728">
          <w:delText xml:space="preserve"> The ‘Bonney Coast’ and ‘Turquoise Coast’ radar sites only have near real-time data, no QC data is available for those two sites.</w:delText>
        </w:r>
      </w:del>
    </w:p>
    <w:p w14:paraId="57E97383" w14:textId="4A56C17F" w:rsidR="00AE6B91" w:rsidDel="00860728" w:rsidRDefault="00AE6B91">
      <w:pPr>
        <w:keepNext/>
        <w:keepLines/>
        <w:spacing w:after="0" w:line="360" w:lineRule="auto"/>
        <w:ind w:left="720"/>
        <w:outlineLvl w:val="1"/>
        <w:rPr>
          <w:del w:id="791" w:author="Xavier Hoenner" w:date="2014-05-30T14:52:00Z"/>
        </w:rPr>
        <w:pPrChange w:id="792" w:author="Xavier Hoenner" w:date="2014-05-30T14:52:00Z">
          <w:pPr/>
        </w:pPrChange>
      </w:pPr>
    </w:p>
    <w:p w14:paraId="32013E75" w14:textId="7D4A10F5" w:rsidR="00AE6B91" w:rsidDel="00860728" w:rsidRDefault="00AE6B91">
      <w:pPr>
        <w:pStyle w:val="Heading3"/>
        <w:spacing w:line="360" w:lineRule="auto"/>
        <w:ind w:left="720"/>
        <w:rPr>
          <w:del w:id="793" w:author="Xavier Hoenner" w:date="2014-05-30T14:52:00Z"/>
        </w:rPr>
        <w:pPrChange w:id="794" w:author="Xavier Hoenner" w:date="2014-05-30T14:52:00Z">
          <w:pPr>
            <w:pStyle w:val="Heading3"/>
          </w:pPr>
        </w:pPrChange>
      </w:pPr>
      <w:del w:id="795" w:author="Xavier Hoenner" w:date="2014-05-30T14:52:00Z">
        <w:r w:rsidDel="00860728">
          <w:delText>Template</w:delText>
        </w:r>
      </w:del>
    </w:p>
    <w:tbl>
      <w:tblPr>
        <w:tblStyle w:val="TableGrid"/>
        <w:tblW w:w="9242" w:type="dxa"/>
        <w:jc w:val="center"/>
        <w:tblLayout w:type="fixed"/>
        <w:tblLook w:val="04A0" w:firstRow="1" w:lastRow="0" w:firstColumn="1" w:lastColumn="0" w:noHBand="0" w:noVBand="1"/>
        <w:tblPrChange w:id="796" w:author="Xavier Hoenner" w:date="2013-07-11T12:47:00Z">
          <w:tblPr>
            <w:tblStyle w:val="TableGrid"/>
            <w:tblW w:w="8044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790"/>
        <w:gridCol w:w="635"/>
        <w:gridCol w:w="319"/>
        <w:gridCol w:w="258"/>
        <w:gridCol w:w="631"/>
        <w:gridCol w:w="315"/>
        <w:gridCol w:w="503"/>
        <w:gridCol w:w="525"/>
        <w:gridCol w:w="353"/>
        <w:gridCol w:w="704"/>
        <w:gridCol w:w="440"/>
        <w:gridCol w:w="516"/>
        <w:gridCol w:w="1384"/>
        <w:gridCol w:w="1869"/>
        <w:tblGridChange w:id="797">
          <w:tblGrid>
            <w:gridCol w:w="829"/>
            <w:gridCol w:w="659"/>
            <w:gridCol w:w="256"/>
            <w:gridCol w:w="404"/>
            <w:gridCol w:w="800"/>
            <w:gridCol w:w="22"/>
            <w:gridCol w:w="822"/>
            <w:gridCol w:w="184"/>
            <w:gridCol w:w="674"/>
            <w:gridCol w:w="823"/>
            <w:gridCol w:w="29"/>
            <w:gridCol w:w="1078"/>
            <w:gridCol w:w="793"/>
            <w:gridCol w:w="671"/>
            <w:gridCol w:w="1198"/>
          </w:tblGrid>
        </w:tblGridChange>
      </w:tblGrid>
      <w:tr w:rsidR="00066604" w:rsidDel="009C4587" w14:paraId="0DDA0D34" w14:textId="7EBDB39D" w:rsidTr="00BF2D91">
        <w:trPr>
          <w:gridAfter w:val="1"/>
          <w:wAfter w:w="1871" w:type="dxa"/>
          <w:jc w:val="center"/>
          <w:del w:id="798" w:author="Xavier Hoenner" w:date="2013-07-11T12:47:00Z"/>
          <w:trPrChange w:id="799" w:author="Xavier Hoenner" w:date="2013-07-11T12:47:00Z">
            <w:trPr>
              <w:gridAfter w:val="1"/>
              <w:jc w:val="center"/>
            </w:trPr>
          </w:trPrChange>
        </w:trPr>
        <w:tc>
          <w:tcPr>
            <w:tcW w:w="726" w:type="dxa"/>
            <w:vAlign w:val="center"/>
            <w:tcPrChange w:id="800" w:author="Xavier Hoenner" w:date="2013-07-11T12:47:00Z">
              <w:tcPr>
                <w:tcW w:w="967" w:type="dxa"/>
                <w:vAlign w:val="center"/>
              </w:tcPr>
            </w:tcPrChange>
          </w:tcPr>
          <w:p w14:paraId="63A6E60E" w14:textId="5CC70AAF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01" w:author="Xavier Hoenner" w:date="2013-07-11T12:47:00Z"/>
                <w:b/>
              </w:rPr>
              <w:pPrChange w:id="802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03" w:author="Xavier Hoenner" w:date="2013-07-11T12:47:00Z">
              <w:r w:rsidDel="009C4587">
                <w:rPr>
                  <w:b/>
                </w:rPr>
                <w:delText>code_full_name</w:delText>
              </w:r>
            </w:del>
          </w:p>
        </w:tc>
        <w:tc>
          <w:tcPr>
            <w:tcW w:w="585" w:type="dxa"/>
            <w:vAlign w:val="center"/>
            <w:tcPrChange w:id="804" w:author="Xavier Hoenner" w:date="2013-07-11T12:47:00Z">
              <w:tcPr>
                <w:tcW w:w="757" w:type="dxa"/>
                <w:vAlign w:val="center"/>
              </w:tcPr>
            </w:tcPrChange>
          </w:tcPr>
          <w:p w14:paraId="14D4A618" w14:textId="07140650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05" w:author="Xavier Hoenner" w:date="2013-07-11T12:47:00Z"/>
                <w:b/>
              </w:rPr>
              <w:pPrChange w:id="806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07" w:author="Xavier Hoenner" w:date="2013-07-11T12:47:00Z">
              <w:r w:rsidDel="009C4587">
                <w:rPr>
                  <w:b/>
                </w:rPr>
                <w:delText>code_type</w:delText>
              </w:r>
            </w:del>
          </w:p>
        </w:tc>
        <w:tc>
          <w:tcPr>
            <w:tcW w:w="587" w:type="dxa"/>
            <w:gridSpan w:val="2"/>
            <w:vAlign w:val="center"/>
            <w:tcPrChange w:id="808" w:author="Xavier Hoenner" w:date="2013-07-11T12:47:00Z">
              <w:tcPr>
                <w:tcW w:w="757" w:type="dxa"/>
                <w:gridSpan w:val="2"/>
                <w:vAlign w:val="center"/>
              </w:tcPr>
            </w:tcPrChange>
          </w:tcPr>
          <w:p w14:paraId="3CF495A0" w14:textId="6C469DFC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09" w:author="Xavier Hoenner" w:date="2013-07-11T12:47:00Z"/>
                <w:b/>
              </w:rPr>
              <w:pPrChange w:id="810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11" w:author="Xavier Hoenner" w:date="2013-07-11T12:47:00Z">
              <w:r w:rsidDel="009C4587">
                <w:rPr>
                  <w:b/>
                </w:rPr>
                <w:delText>start</w:delText>
              </w:r>
            </w:del>
          </w:p>
        </w:tc>
        <w:tc>
          <w:tcPr>
            <w:tcW w:w="721" w:type="dxa"/>
            <w:vAlign w:val="center"/>
            <w:tcPrChange w:id="812" w:author="Xavier Hoenner" w:date="2013-07-11T12:47:00Z">
              <w:tcPr>
                <w:tcW w:w="957" w:type="dxa"/>
                <w:gridSpan w:val="2"/>
                <w:vAlign w:val="center"/>
              </w:tcPr>
            </w:tcPrChange>
          </w:tcPr>
          <w:p w14:paraId="0E1CE9BA" w14:textId="733DF12C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13" w:author="Xavier Hoenner" w:date="2013-07-11T12:47:00Z"/>
                <w:b/>
              </w:rPr>
              <w:pPrChange w:id="814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15" w:author="Xavier Hoenner" w:date="2013-07-11T12:47:00Z">
              <w:r w:rsidDel="009C4587">
                <w:rPr>
                  <w:b/>
                </w:rPr>
                <w:delText>non_qc_radial</w:delText>
              </w:r>
            </w:del>
          </w:p>
        </w:tc>
        <w:tc>
          <w:tcPr>
            <w:tcW w:w="721" w:type="dxa"/>
            <w:gridSpan w:val="2"/>
            <w:vAlign w:val="center"/>
            <w:tcPrChange w:id="816" w:author="Xavier Hoenner" w:date="2013-07-11T12:47:00Z">
              <w:tcPr>
                <w:tcW w:w="957" w:type="dxa"/>
                <w:vAlign w:val="center"/>
              </w:tcPr>
            </w:tcPrChange>
          </w:tcPr>
          <w:p w14:paraId="063F4CCE" w14:textId="5F939148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17" w:author="Xavier Hoenner" w:date="2013-07-11T12:47:00Z"/>
                <w:b/>
              </w:rPr>
              <w:pPrChange w:id="818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19" w:author="Xavier Hoenner" w:date="2013-07-11T12:47:00Z">
              <w:r w:rsidDel="009C4587">
                <w:rPr>
                  <w:b/>
                </w:rPr>
                <w:delText>non_qc_grid</w:delText>
              </w:r>
            </w:del>
          </w:p>
        </w:tc>
        <w:tc>
          <w:tcPr>
            <w:tcW w:w="751" w:type="dxa"/>
            <w:gridSpan w:val="2"/>
            <w:vAlign w:val="center"/>
            <w:tcPrChange w:id="820" w:author="Xavier Hoenner" w:date="2013-07-11T12:47:00Z">
              <w:tcPr>
                <w:tcW w:w="988" w:type="dxa"/>
                <w:gridSpan w:val="2"/>
                <w:vAlign w:val="center"/>
              </w:tcPr>
            </w:tcPrChange>
          </w:tcPr>
          <w:p w14:paraId="45723235" w14:textId="25F57DFC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21" w:author="Xavier Hoenner" w:date="2013-07-11T12:47:00Z"/>
                <w:b/>
              </w:rPr>
              <w:pPrChange w:id="822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23" w:author="Xavier Hoenner" w:date="2013-07-11T12:47:00Z">
              <w:r w:rsidDel="009C4587">
                <w:rPr>
                  <w:b/>
                </w:rPr>
                <w:delText>qc_radial</w:delText>
              </w:r>
            </w:del>
          </w:p>
        </w:tc>
        <w:tc>
          <w:tcPr>
            <w:tcW w:w="746" w:type="dxa"/>
            <w:vAlign w:val="center"/>
            <w:tcPrChange w:id="824" w:author="Xavier Hoenner" w:date="2013-07-11T12:47:00Z">
              <w:tcPr>
                <w:tcW w:w="993" w:type="dxa"/>
                <w:gridSpan w:val="2"/>
                <w:vAlign w:val="center"/>
              </w:tcPr>
            </w:tcPrChange>
          </w:tcPr>
          <w:p w14:paraId="48FCFE02" w14:textId="4B315407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25" w:author="Xavier Hoenner" w:date="2013-07-11T12:47:00Z"/>
                <w:b/>
              </w:rPr>
              <w:pPrChange w:id="826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27" w:author="Xavier Hoenner" w:date="2013-07-11T12:47:00Z">
              <w:r w:rsidDel="009C4587">
                <w:rPr>
                  <w:b/>
                </w:rPr>
                <w:delText>qc_grid</w:delText>
              </w:r>
            </w:del>
          </w:p>
        </w:tc>
        <w:tc>
          <w:tcPr>
            <w:tcW w:w="933" w:type="dxa"/>
            <w:gridSpan w:val="2"/>
            <w:vAlign w:val="center"/>
            <w:tcPrChange w:id="828" w:author="Xavier Hoenner" w:date="2013-07-11T12:47:00Z">
              <w:tcPr>
                <w:tcW w:w="1275" w:type="dxa"/>
                <w:vAlign w:val="center"/>
              </w:tcPr>
            </w:tcPrChange>
          </w:tcPr>
          <w:p w14:paraId="2CA97C01" w14:textId="216113E3" w:rsidR="00066604" w:rsidRPr="0025464E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29" w:author="Xavier Hoenner" w:date="2013-07-11T12:47:00Z"/>
                <w:b/>
              </w:rPr>
              <w:pPrChange w:id="830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31" w:author="Xavier Hoenner" w:date="2013-07-11T12:47:00Z">
              <w:r w:rsidDel="009C4587">
                <w:rPr>
                  <w:b/>
                </w:rPr>
                <w:delText>qc_coverage_duration</w:delText>
              </w:r>
            </w:del>
          </w:p>
        </w:tc>
        <w:tc>
          <w:tcPr>
            <w:tcW w:w="1252" w:type="dxa"/>
            <w:vAlign w:val="center"/>
            <w:tcPrChange w:id="832" w:author="Xavier Hoenner" w:date="2013-07-11T12:47:00Z">
              <w:tcPr>
                <w:tcW w:w="1752" w:type="dxa"/>
                <w:gridSpan w:val="2"/>
                <w:vAlign w:val="center"/>
              </w:tcPr>
            </w:tcPrChange>
          </w:tcPr>
          <w:p w14:paraId="7D06EDB4" w14:textId="78C027A4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33" w:author="Xavier Hoenner" w:date="2013-07-11T12:47:00Z"/>
                <w:b/>
              </w:rPr>
              <w:pPrChange w:id="834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35" w:author="Xavier Hoenner" w:date="2013-07-11T12:47:00Z">
              <w:r w:rsidDel="009C4587">
                <w:rPr>
                  <w:b/>
                </w:rPr>
                <w:delText>days_to_process_and_upload</w:delText>
              </w:r>
            </w:del>
          </w:p>
        </w:tc>
      </w:tr>
      <w:tr w:rsidR="00066604" w:rsidDel="009C4587" w14:paraId="4B8A5060" w14:textId="104AB729" w:rsidTr="00BF2D91">
        <w:trPr>
          <w:gridAfter w:val="1"/>
          <w:wAfter w:w="1871" w:type="dxa"/>
          <w:jc w:val="center"/>
          <w:del w:id="836" w:author="Xavier Hoenner" w:date="2013-07-11T12:47:00Z"/>
          <w:trPrChange w:id="837" w:author="Xavier Hoenner" w:date="2013-07-11T12:47:00Z">
            <w:trPr>
              <w:gridAfter w:val="1"/>
              <w:jc w:val="center"/>
            </w:trPr>
          </w:trPrChange>
        </w:trPr>
        <w:tc>
          <w:tcPr>
            <w:tcW w:w="726" w:type="dxa"/>
            <w:vAlign w:val="center"/>
            <w:tcPrChange w:id="838" w:author="Xavier Hoenner" w:date="2013-07-11T12:47:00Z">
              <w:tcPr>
                <w:tcW w:w="967" w:type="dxa"/>
                <w:vAlign w:val="center"/>
              </w:tcPr>
            </w:tcPrChange>
          </w:tcPr>
          <w:p w14:paraId="01392C48" w14:textId="7EEB1E02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39" w:author="Xavier Hoenner" w:date="2013-07-11T12:47:00Z"/>
              </w:rPr>
              <w:pPrChange w:id="840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41" w:author="Xavier Hoenner" w:date="2013-07-11T12:47:00Z">
              <w:r w:rsidDel="009C4587">
                <w:delText>Site/Station name</w:delText>
              </w:r>
            </w:del>
          </w:p>
        </w:tc>
        <w:tc>
          <w:tcPr>
            <w:tcW w:w="585" w:type="dxa"/>
            <w:vAlign w:val="center"/>
            <w:tcPrChange w:id="842" w:author="Xavier Hoenner" w:date="2013-07-11T12:47:00Z">
              <w:tcPr>
                <w:tcW w:w="757" w:type="dxa"/>
                <w:vAlign w:val="center"/>
              </w:tcPr>
            </w:tcPrChange>
          </w:tcPr>
          <w:p w14:paraId="096475F7" w14:textId="07413873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43" w:author="Xavier Hoenner" w:date="2013-07-11T12:47:00Z"/>
              </w:rPr>
              <w:pPrChange w:id="844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45" w:author="Xavier Hoenner" w:date="2013-07-11T12:47:00Z">
              <w:r w:rsidDel="009C4587">
                <w:delText>Type</w:delText>
              </w:r>
            </w:del>
          </w:p>
        </w:tc>
        <w:tc>
          <w:tcPr>
            <w:tcW w:w="587" w:type="dxa"/>
            <w:gridSpan w:val="2"/>
            <w:vAlign w:val="center"/>
            <w:tcPrChange w:id="846" w:author="Xavier Hoenner" w:date="2013-07-11T12:47:00Z">
              <w:tcPr>
                <w:tcW w:w="757" w:type="dxa"/>
                <w:gridSpan w:val="2"/>
                <w:vAlign w:val="center"/>
              </w:tcPr>
            </w:tcPrChange>
          </w:tcPr>
          <w:p w14:paraId="6E0E33DC" w14:textId="062B83BB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47" w:author="Xavier Hoenner" w:date="2013-07-11T12:47:00Z"/>
              </w:rPr>
              <w:pPrChange w:id="848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49" w:author="Xavier Hoenner" w:date="2013-07-11T12:47:00Z">
              <w:r w:rsidDel="009C4587">
                <w:delText>Start</w:delText>
              </w:r>
            </w:del>
          </w:p>
        </w:tc>
        <w:tc>
          <w:tcPr>
            <w:tcW w:w="721" w:type="dxa"/>
            <w:vAlign w:val="center"/>
            <w:tcPrChange w:id="850" w:author="Xavier Hoenner" w:date="2013-07-11T12:47:00Z">
              <w:tcPr>
                <w:tcW w:w="957" w:type="dxa"/>
                <w:gridSpan w:val="2"/>
                <w:vAlign w:val="center"/>
              </w:tcPr>
            </w:tcPrChange>
          </w:tcPr>
          <w:p w14:paraId="31E86DEE" w14:textId="384768F0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51" w:author="Xavier Hoenner" w:date="2013-07-11T12:47:00Z"/>
              </w:rPr>
              <w:pPrChange w:id="852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53" w:author="Xavier Hoenner" w:date="2013-07-11T12:47:00Z">
              <w:r w:rsidDel="009C4587">
                <w:delText>% non QC’d radial</w:delText>
              </w:r>
            </w:del>
          </w:p>
        </w:tc>
        <w:tc>
          <w:tcPr>
            <w:tcW w:w="721" w:type="dxa"/>
            <w:gridSpan w:val="2"/>
            <w:vAlign w:val="center"/>
            <w:tcPrChange w:id="854" w:author="Xavier Hoenner" w:date="2013-07-11T12:47:00Z">
              <w:tcPr>
                <w:tcW w:w="957" w:type="dxa"/>
                <w:vAlign w:val="center"/>
              </w:tcPr>
            </w:tcPrChange>
          </w:tcPr>
          <w:p w14:paraId="3CCE0E04" w14:textId="3BF5E437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55" w:author="Xavier Hoenner" w:date="2013-07-11T12:47:00Z"/>
              </w:rPr>
              <w:pPrChange w:id="856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57" w:author="Xavier Hoenner" w:date="2013-07-11T12:47:00Z">
              <w:r w:rsidDel="009C4587">
                <w:delText>% non QC’d grid</w:delText>
              </w:r>
            </w:del>
          </w:p>
        </w:tc>
        <w:tc>
          <w:tcPr>
            <w:tcW w:w="751" w:type="dxa"/>
            <w:gridSpan w:val="2"/>
            <w:vAlign w:val="center"/>
            <w:tcPrChange w:id="858" w:author="Xavier Hoenner" w:date="2013-07-11T12:47:00Z">
              <w:tcPr>
                <w:tcW w:w="988" w:type="dxa"/>
                <w:gridSpan w:val="2"/>
                <w:vAlign w:val="center"/>
              </w:tcPr>
            </w:tcPrChange>
          </w:tcPr>
          <w:p w14:paraId="47FC7F07" w14:textId="49EC0842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59" w:author="Xavier Hoenner" w:date="2013-07-11T12:47:00Z"/>
              </w:rPr>
              <w:pPrChange w:id="860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61" w:author="Xavier Hoenner" w:date="2013-07-11T12:47:00Z">
              <w:r w:rsidDel="009C4587">
                <w:delText>% QC’d radial</w:delText>
              </w:r>
            </w:del>
          </w:p>
        </w:tc>
        <w:tc>
          <w:tcPr>
            <w:tcW w:w="746" w:type="dxa"/>
            <w:vAlign w:val="center"/>
            <w:tcPrChange w:id="862" w:author="Xavier Hoenner" w:date="2013-07-11T12:47:00Z">
              <w:tcPr>
                <w:tcW w:w="993" w:type="dxa"/>
                <w:gridSpan w:val="2"/>
                <w:vAlign w:val="center"/>
              </w:tcPr>
            </w:tcPrChange>
          </w:tcPr>
          <w:p w14:paraId="3CA205A3" w14:textId="16A015A3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63" w:author="Xavier Hoenner" w:date="2013-07-11T12:47:00Z"/>
              </w:rPr>
              <w:pPrChange w:id="864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65" w:author="Xavier Hoenner" w:date="2013-07-11T12:47:00Z">
              <w:r w:rsidDel="009C4587">
                <w:delText>% QC’d grid</w:delText>
              </w:r>
            </w:del>
          </w:p>
        </w:tc>
        <w:tc>
          <w:tcPr>
            <w:tcW w:w="933" w:type="dxa"/>
            <w:gridSpan w:val="2"/>
            <w:vAlign w:val="center"/>
            <w:tcPrChange w:id="866" w:author="Xavier Hoenner" w:date="2013-07-11T12:47:00Z">
              <w:tcPr>
                <w:tcW w:w="1275" w:type="dxa"/>
                <w:vAlign w:val="center"/>
              </w:tcPr>
            </w:tcPrChange>
          </w:tcPr>
          <w:p w14:paraId="2EBF0CBE" w14:textId="17BAFECE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67" w:author="Xavier Hoenner" w:date="2013-07-11T12:47:00Z"/>
              </w:rPr>
              <w:pPrChange w:id="868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69" w:author="Xavier Hoenner" w:date="2013-07-11T12:47:00Z">
              <w:r w:rsidDel="009C4587">
                <w:delText>Time coverage (days)</w:delText>
              </w:r>
            </w:del>
          </w:p>
        </w:tc>
        <w:tc>
          <w:tcPr>
            <w:tcW w:w="1252" w:type="dxa"/>
            <w:vAlign w:val="center"/>
            <w:tcPrChange w:id="870" w:author="Xavier Hoenner" w:date="2013-07-11T12:47:00Z">
              <w:tcPr>
                <w:tcW w:w="1752" w:type="dxa"/>
                <w:gridSpan w:val="2"/>
                <w:vAlign w:val="center"/>
              </w:tcPr>
            </w:tcPrChange>
          </w:tcPr>
          <w:p w14:paraId="72589649" w14:textId="23D07CA6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71" w:author="Xavier Hoenner" w:date="2013-07-11T12:47:00Z"/>
              </w:rPr>
              <w:pPrChange w:id="872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73" w:author="Xavier Hoenner" w:date="2013-07-11T12:47:00Z">
              <w:r w:rsidDel="009C4587">
                <w:delText>Time to upload data (days)</w:delText>
              </w:r>
            </w:del>
          </w:p>
        </w:tc>
      </w:tr>
      <w:tr w:rsidR="00066604" w:rsidDel="009C4587" w14:paraId="1CEB4B27" w14:textId="0B5059C6" w:rsidTr="00BF2D91">
        <w:trPr>
          <w:gridAfter w:val="1"/>
          <w:wAfter w:w="1871" w:type="dxa"/>
          <w:jc w:val="center"/>
          <w:del w:id="874" w:author="Xavier Hoenner" w:date="2013-07-11T12:47:00Z"/>
          <w:trPrChange w:id="875" w:author="Xavier Hoenner" w:date="2013-07-11T12:47:00Z">
            <w:trPr>
              <w:gridAfter w:val="1"/>
              <w:jc w:val="center"/>
            </w:trPr>
          </w:trPrChange>
        </w:trPr>
        <w:tc>
          <w:tcPr>
            <w:tcW w:w="7022" w:type="dxa"/>
            <w:gridSpan w:val="13"/>
            <w:shd w:val="clear" w:color="auto" w:fill="595959" w:themeFill="text1" w:themeFillTint="A6"/>
            <w:vAlign w:val="center"/>
            <w:tcPrChange w:id="876" w:author="Xavier Hoenner" w:date="2013-07-11T12:47:00Z">
              <w:tcPr>
                <w:tcW w:w="9403" w:type="dxa"/>
                <w:gridSpan w:val="14"/>
                <w:shd w:val="clear" w:color="auto" w:fill="595959" w:themeFill="text1" w:themeFillTint="A6"/>
                <w:vAlign w:val="center"/>
              </w:tcPr>
            </w:tcPrChange>
          </w:tcPr>
          <w:p w14:paraId="143A5569" w14:textId="3C6BB6CB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77" w:author="Xavier Hoenner" w:date="2013-07-11T12:47:00Z"/>
              </w:rPr>
              <w:pPrChange w:id="878" w:author="Xavier Hoenner" w:date="2014-05-30T14:52:00Z">
                <w:pPr>
                  <w:spacing w:after="200" w:line="276" w:lineRule="auto"/>
                  <w:jc w:val="center"/>
                </w:pPr>
              </w:pPrChange>
            </w:pPr>
            <w:del w:id="879" w:author="Xavier Hoenner" w:date="2013-07-11T12:47:00Z">
              <w:r w:rsidDel="009C4587">
                <w:delText>Headers = ‘site’</w:delText>
              </w:r>
            </w:del>
          </w:p>
        </w:tc>
      </w:tr>
      <w:tr w:rsidR="00066604" w:rsidDel="009C4587" w14:paraId="7071E7AD" w14:textId="1AECF98F" w:rsidTr="00BF2D91">
        <w:trPr>
          <w:gridAfter w:val="1"/>
          <w:wAfter w:w="1871" w:type="dxa"/>
          <w:jc w:val="center"/>
          <w:del w:id="880" w:author="Xavier Hoenner" w:date="2013-07-11T12:47:00Z"/>
          <w:trPrChange w:id="881" w:author="Xavier Hoenner" w:date="2013-07-11T12:47:00Z">
            <w:trPr>
              <w:gridAfter w:val="1"/>
              <w:jc w:val="center"/>
            </w:trPr>
          </w:trPrChange>
        </w:trPr>
        <w:tc>
          <w:tcPr>
            <w:tcW w:w="726" w:type="dxa"/>
            <w:vAlign w:val="center"/>
            <w:tcPrChange w:id="882" w:author="Xavier Hoenner" w:date="2013-07-11T12:47:00Z">
              <w:tcPr>
                <w:tcW w:w="967" w:type="dxa"/>
                <w:vAlign w:val="center"/>
              </w:tcPr>
            </w:tcPrChange>
          </w:tcPr>
          <w:p w14:paraId="09AEDEE1" w14:textId="2490B41C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83" w:author="Xavier Hoenner" w:date="2013-07-11T12:47:00Z"/>
              </w:rPr>
              <w:pPrChange w:id="884" w:author="Xavier Hoenner" w:date="2014-05-30T14:52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  <w:tc>
          <w:tcPr>
            <w:tcW w:w="585" w:type="dxa"/>
            <w:vAlign w:val="center"/>
            <w:tcPrChange w:id="885" w:author="Xavier Hoenner" w:date="2013-07-11T12:47:00Z">
              <w:tcPr>
                <w:tcW w:w="757" w:type="dxa"/>
                <w:vAlign w:val="center"/>
              </w:tcPr>
            </w:tcPrChange>
          </w:tcPr>
          <w:p w14:paraId="14A90AB3" w14:textId="5E5A4BF8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86" w:author="Xavier Hoenner" w:date="2013-07-11T12:47:00Z"/>
              </w:rPr>
              <w:pPrChange w:id="887" w:author="Xavier Hoenner" w:date="2014-05-30T14:52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  <w:tc>
          <w:tcPr>
            <w:tcW w:w="587" w:type="dxa"/>
            <w:gridSpan w:val="2"/>
            <w:vAlign w:val="center"/>
            <w:tcPrChange w:id="888" w:author="Xavier Hoenner" w:date="2013-07-11T12:47:00Z">
              <w:tcPr>
                <w:tcW w:w="757" w:type="dxa"/>
                <w:gridSpan w:val="2"/>
                <w:vAlign w:val="center"/>
              </w:tcPr>
            </w:tcPrChange>
          </w:tcPr>
          <w:p w14:paraId="340C27E8" w14:textId="492152F8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89" w:author="Xavier Hoenner" w:date="2013-07-11T12:47:00Z"/>
              </w:rPr>
              <w:pPrChange w:id="890" w:author="Xavier Hoenner" w:date="2014-05-30T14:52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  <w:tc>
          <w:tcPr>
            <w:tcW w:w="721" w:type="dxa"/>
            <w:vAlign w:val="center"/>
            <w:tcPrChange w:id="891" w:author="Xavier Hoenner" w:date="2013-07-11T12:47:00Z">
              <w:tcPr>
                <w:tcW w:w="957" w:type="dxa"/>
                <w:gridSpan w:val="2"/>
                <w:vAlign w:val="center"/>
              </w:tcPr>
            </w:tcPrChange>
          </w:tcPr>
          <w:p w14:paraId="5163AF92" w14:textId="1E78C0D3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92" w:author="Xavier Hoenner" w:date="2013-07-11T12:47:00Z"/>
              </w:rPr>
              <w:pPrChange w:id="893" w:author="Xavier Hoenner" w:date="2014-05-30T14:52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  <w:tc>
          <w:tcPr>
            <w:tcW w:w="721" w:type="dxa"/>
            <w:gridSpan w:val="2"/>
            <w:vAlign w:val="center"/>
            <w:tcPrChange w:id="894" w:author="Xavier Hoenner" w:date="2013-07-11T12:47:00Z">
              <w:tcPr>
                <w:tcW w:w="957" w:type="dxa"/>
                <w:vAlign w:val="center"/>
              </w:tcPr>
            </w:tcPrChange>
          </w:tcPr>
          <w:p w14:paraId="78534808" w14:textId="198A1221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95" w:author="Xavier Hoenner" w:date="2013-07-11T12:47:00Z"/>
              </w:rPr>
              <w:pPrChange w:id="896" w:author="Xavier Hoenner" w:date="2014-05-30T14:52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  <w:tc>
          <w:tcPr>
            <w:tcW w:w="751" w:type="dxa"/>
            <w:gridSpan w:val="2"/>
            <w:vAlign w:val="center"/>
            <w:tcPrChange w:id="897" w:author="Xavier Hoenner" w:date="2013-07-11T12:47:00Z">
              <w:tcPr>
                <w:tcW w:w="988" w:type="dxa"/>
                <w:gridSpan w:val="2"/>
                <w:vAlign w:val="center"/>
              </w:tcPr>
            </w:tcPrChange>
          </w:tcPr>
          <w:p w14:paraId="2DFF4C80" w14:textId="60E64DA9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898" w:author="Xavier Hoenner" w:date="2013-07-11T12:47:00Z"/>
              </w:rPr>
              <w:pPrChange w:id="899" w:author="Xavier Hoenner" w:date="2014-05-30T14:52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  <w:tc>
          <w:tcPr>
            <w:tcW w:w="746" w:type="dxa"/>
            <w:vAlign w:val="center"/>
            <w:tcPrChange w:id="900" w:author="Xavier Hoenner" w:date="2013-07-11T12:47:00Z">
              <w:tcPr>
                <w:tcW w:w="993" w:type="dxa"/>
                <w:gridSpan w:val="2"/>
                <w:vAlign w:val="center"/>
              </w:tcPr>
            </w:tcPrChange>
          </w:tcPr>
          <w:p w14:paraId="36268C10" w14:textId="7E3E25C8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901" w:author="Xavier Hoenner" w:date="2013-07-11T12:47:00Z"/>
              </w:rPr>
              <w:pPrChange w:id="902" w:author="Xavier Hoenner" w:date="2014-05-30T14:52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  <w:tc>
          <w:tcPr>
            <w:tcW w:w="933" w:type="dxa"/>
            <w:gridSpan w:val="2"/>
            <w:tcPrChange w:id="903" w:author="Xavier Hoenner" w:date="2013-07-11T12:47:00Z">
              <w:tcPr>
                <w:tcW w:w="1275" w:type="dxa"/>
              </w:tcPr>
            </w:tcPrChange>
          </w:tcPr>
          <w:p w14:paraId="7FD8192D" w14:textId="313C5E3F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904" w:author="Xavier Hoenner" w:date="2013-07-11T12:47:00Z"/>
              </w:rPr>
              <w:pPrChange w:id="905" w:author="Xavier Hoenner" w:date="2014-05-30T14:52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  <w:tc>
          <w:tcPr>
            <w:tcW w:w="1252" w:type="dxa"/>
            <w:tcPrChange w:id="906" w:author="Xavier Hoenner" w:date="2013-07-11T12:47:00Z">
              <w:tcPr>
                <w:tcW w:w="1752" w:type="dxa"/>
                <w:gridSpan w:val="2"/>
              </w:tcPr>
            </w:tcPrChange>
          </w:tcPr>
          <w:p w14:paraId="204ACB9C" w14:textId="73F862A3" w:rsidR="00066604" w:rsidDel="009C4587" w:rsidRDefault="00066604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907" w:author="Xavier Hoenner" w:date="2013-07-11T12:47:00Z"/>
              </w:rPr>
              <w:pPrChange w:id="908" w:author="Xavier Hoenner" w:date="2014-05-30T14:52:00Z">
                <w:pPr>
                  <w:spacing w:after="200" w:line="276" w:lineRule="auto"/>
                  <w:ind w:left="720"/>
                  <w:contextualSpacing/>
                  <w:jc w:val="center"/>
                </w:pPr>
              </w:pPrChange>
            </w:pPr>
          </w:p>
        </w:tc>
      </w:tr>
      <w:tr w:rsidR="00BF2D91" w14:paraId="69BD8932" w14:textId="77777777" w:rsidTr="00BF2D91">
        <w:trPr>
          <w:jc w:val="center"/>
          <w:ins w:id="909" w:author="Xavier Hoenner" w:date="2014-05-30T14:52:00Z"/>
        </w:trPr>
        <w:tc>
          <w:tcPr>
            <w:tcW w:w="942" w:type="pct"/>
            <w:gridSpan w:val="3"/>
            <w:vAlign w:val="center"/>
          </w:tcPr>
          <w:p w14:paraId="5259B5E1" w14:textId="77777777" w:rsidR="00BF2D91" w:rsidRPr="0025464E" w:rsidRDefault="00BF2D91" w:rsidP="00415703">
            <w:pPr>
              <w:jc w:val="center"/>
              <w:rPr>
                <w:ins w:id="910" w:author="Xavier Hoenner" w:date="2014-05-30T14:52:00Z"/>
                <w:b/>
              </w:rPr>
            </w:pPr>
            <w:ins w:id="911" w:author="Xavier Hoenner" w:date="2014-05-30T14:52:00Z">
              <w:r>
                <w:rPr>
                  <w:b/>
                </w:rPr>
                <w:t>month_year</w:t>
              </w:r>
            </w:ins>
          </w:p>
        </w:tc>
        <w:tc>
          <w:tcPr>
            <w:tcW w:w="651" w:type="pct"/>
            <w:gridSpan w:val="3"/>
            <w:vAlign w:val="center"/>
          </w:tcPr>
          <w:p w14:paraId="56A35A72" w14:textId="77777777" w:rsidR="00BF2D91" w:rsidRDefault="00BF2D91" w:rsidP="00415703">
            <w:pPr>
              <w:jc w:val="center"/>
              <w:rPr>
                <w:ins w:id="912" w:author="Xavier Hoenner" w:date="2014-05-30T14:52:00Z"/>
                <w:b/>
              </w:rPr>
            </w:pPr>
            <w:ins w:id="913" w:author="Xavier Hoenner" w:date="2014-05-30T14:52:00Z">
              <w:r>
                <w:rPr>
                  <w:b/>
                </w:rPr>
                <w:t>no_files</w:t>
              </w:r>
            </w:ins>
          </w:p>
        </w:tc>
        <w:tc>
          <w:tcPr>
            <w:tcW w:w="557" w:type="pct"/>
            <w:gridSpan w:val="2"/>
            <w:vAlign w:val="center"/>
          </w:tcPr>
          <w:p w14:paraId="53D19BDB" w14:textId="77777777" w:rsidR="00BF2D91" w:rsidRPr="0025464E" w:rsidRDefault="00BF2D91" w:rsidP="00415703">
            <w:pPr>
              <w:jc w:val="center"/>
              <w:rPr>
                <w:ins w:id="914" w:author="Xavier Hoenner" w:date="2014-05-30T14:52:00Z"/>
                <w:b/>
              </w:rPr>
            </w:pPr>
            <w:ins w:id="915" w:author="Xavier Hoenner" w:date="2014-05-30T14:52:00Z">
              <w:r>
                <w:rPr>
                  <w:b/>
                </w:rPr>
                <w:t>time_start</w:t>
              </w:r>
            </w:ins>
          </w:p>
        </w:tc>
        <w:tc>
          <w:tcPr>
            <w:tcW w:w="811" w:type="pct"/>
            <w:gridSpan w:val="3"/>
            <w:vAlign w:val="center"/>
          </w:tcPr>
          <w:p w14:paraId="2B551599" w14:textId="77777777" w:rsidR="00BF2D91" w:rsidRPr="0025464E" w:rsidRDefault="00BF2D91" w:rsidP="00415703">
            <w:pPr>
              <w:jc w:val="center"/>
              <w:rPr>
                <w:ins w:id="916" w:author="Xavier Hoenner" w:date="2014-05-30T14:52:00Z"/>
                <w:b/>
              </w:rPr>
            </w:pPr>
            <w:ins w:id="917" w:author="Xavier Hoenner" w:date="2014-05-30T14:52:00Z">
              <w:r>
                <w:rPr>
                  <w:b/>
                </w:rPr>
                <w:t>time_end</w:t>
              </w:r>
            </w:ins>
          </w:p>
        </w:tc>
        <w:tc>
          <w:tcPr>
            <w:tcW w:w="1028" w:type="pct"/>
            <w:gridSpan w:val="2"/>
            <w:vAlign w:val="center"/>
          </w:tcPr>
          <w:p w14:paraId="7A2A5DC7" w14:textId="77777777" w:rsidR="00BF2D91" w:rsidRPr="0025464E" w:rsidRDefault="00BF2D91" w:rsidP="00415703">
            <w:pPr>
              <w:jc w:val="center"/>
              <w:rPr>
                <w:ins w:id="918" w:author="Xavier Hoenner" w:date="2014-05-30T14:52:00Z"/>
                <w:b/>
              </w:rPr>
            </w:pPr>
            <w:ins w:id="919" w:author="Xavier Hoenner" w:date="2014-05-30T14:52:00Z">
              <w:r>
                <w:rPr>
                  <w:b/>
                </w:rPr>
                <w:t>coverage_duration</w:t>
              </w:r>
            </w:ins>
          </w:p>
        </w:tc>
        <w:tc>
          <w:tcPr>
            <w:tcW w:w="1010" w:type="pct"/>
            <w:vAlign w:val="center"/>
          </w:tcPr>
          <w:p w14:paraId="465C9B45" w14:textId="0475A6F8" w:rsidR="00BF2D91" w:rsidRPr="0025464E" w:rsidRDefault="006C34E3" w:rsidP="00415703">
            <w:pPr>
              <w:jc w:val="center"/>
              <w:rPr>
                <w:ins w:id="920" w:author="Xavier Hoenner" w:date="2014-05-30T14:52:00Z"/>
                <w:b/>
              </w:rPr>
            </w:pPr>
            <w:ins w:id="921" w:author="Xavier Hoenner" w:date="2014-06-02T16:00:00Z">
              <w:r>
                <w:rPr>
                  <w:b/>
                </w:rPr>
                <w:t>monthly</w:t>
              </w:r>
            </w:ins>
            <w:ins w:id="922" w:author="Xavier Hoenner" w:date="2014-05-30T14:52:00Z">
              <w:r w:rsidR="00BF2D91">
                <w:rPr>
                  <w:b/>
                </w:rPr>
                <w:t>_coverage</w:t>
              </w:r>
            </w:ins>
          </w:p>
        </w:tc>
      </w:tr>
      <w:tr w:rsidR="00BF2D91" w14:paraId="788C05E6" w14:textId="77777777" w:rsidTr="00BF2D91">
        <w:trPr>
          <w:jc w:val="center"/>
          <w:ins w:id="923" w:author="Xavier Hoenner" w:date="2014-05-30T14:52:00Z"/>
        </w:trPr>
        <w:tc>
          <w:tcPr>
            <w:tcW w:w="942" w:type="pct"/>
            <w:gridSpan w:val="3"/>
            <w:vAlign w:val="center"/>
          </w:tcPr>
          <w:p w14:paraId="274528EB" w14:textId="77777777" w:rsidR="00BF2D91" w:rsidRDefault="00BF2D91" w:rsidP="00415703">
            <w:pPr>
              <w:jc w:val="center"/>
              <w:rPr>
                <w:ins w:id="924" w:author="Xavier Hoenner" w:date="2014-05-30T14:52:00Z"/>
              </w:rPr>
            </w:pPr>
            <w:ins w:id="925" w:author="Xavier Hoenner" w:date="2014-05-30T14:52:00Z">
              <w:r>
                <w:t>Date</w:t>
              </w:r>
            </w:ins>
          </w:p>
        </w:tc>
        <w:tc>
          <w:tcPr>
            <w:tcW w:w="651" w:type="pct"/>
            <w:gridSpan w:val="3"/>
            <w:vAlign w:val="center"/>
          </w:tcPr>
          <w:p w14:paraId="233F8C79" w14:textId="77777777" w:rsidR="00BF2D91" w:rsidRDefault="00BF2D91" w:rsidP="00415703">
            <w:pPr>
              <w:jc w:val="center"/>
              <w:rPr>
                <w:ins w:id="926" w:author="Xavier Hoenner" w:date="2014-05-30T14:52:00Z"/>
              </w:rPr>
            </w:pPr>
            <w:ins w:id="927" w:author="Xavier Hoenner" w:date="2014-05-30T14:52:00Z">
              <w:r>
                <w:t># files</w:t>
              </w:r>
            </w:ins>
          </w:p>
        </w:tc>
        <w:tc>
          <w:tcPr>
            <w:tcW w:w="557" w:type="pct"/>
            <w:gridSpan w:val="2"/>
            <w:vAlign w:val="center"/>
          </w:tcPr>
          <w:p w14:paraId="57FCD446" w14:textId="77777777" w:rsidR="00BF2D91" w:rsidRDefault="00BF2D91" w:rsidP="00415703">
            <w:pPr>
              <w:jc w:val="center"/>
              <w:rPr>
                <w:ins w:id="928" w:author="Xavier Hoenner" w:date="2014-05-30T14:52:00Z"/>
              </w:rPr>
            </w:pPr>
            <w:ins w:id="929" w:author="Xavier Hoenner" w:date="2014-05-30T14:52:00Z">
              <w:r>
                <w:t>Start</w:t>
              </w:r>
            </w:ins>
          </w:p>
        </w:tc>
        <w:tc>
          <w:tcPr>
            <w:tcW w:w="811" w:type="pct"/>
            <w:gridSpan w:val="3"/>
            <w:vAlign w:val="center"/>
          </w:tcPr>
          <w:p w14:paraId="196864DD" w14:textId="77777777" w:rsidR="00BF2D91" w:rsidRDefault="00BF2D91" w:rsidP="00415703">
            <w:pPr>
              <w:jc w:val="center"/>
              <w:rPr>
                <w:ins w:id="930" w:author="Xavier Hoenner" w:date="2014-05-30T14:52:00Z"/>
              </w:rPr>
            </w:pPr>
            <w:ins w:id="931" w:author="Xavier Hoenner" w:date="2014-05-30T14:52:00Z">
              <w:r>
                <w:t>End</w:t>
              </w:r>
            </w:ins>
          </w:p>
        </w:tc>
        <w:tc>
          <w:tcPr>
            <w:tcW w:w="1028" w:type="pct"/>
            <w:gridSpan w:val="2"/>
            <w:vAlign w:val="center"/>
          </w:tcPr>
          <w:p w14:paraId="54F2272F" w14:textId="77777777" w:rsidR="00BF2D91" w:rsidRDefault="00BF2D91" w:rsidP="00415703">
            <w:pPr>
              <w:jc w:val="center"/>
              <w:rPr>
                <w:ins w:id="932" w:author="Xavier Hoenner" w:date="2014-05-30T14:52:00Z"/>
              </w:rPr>
            </w:pPr>
            <w:ins w:id="933" w:author="Xavier Hoenner" w:date="2014-05-30T14:52:00Z">
              <w:r>
                <w:t>Time coverage (days)</w:t>
              </w:r>
            </w:ins>
          </w:p>
        </w:tc>
        <w:tc>
          <w:tcPr>
            <w:tcW w:w="1010" w:type="pct"/>
            <w:vAlign w:val="center"/>
          </w:tcPr>
          <w:p w14:paraId="68D6190D" w14:textId="77777777" w:rsidR="00BF2D91" w:rsidRDefault="00BF2D91" w:rsidP="00415703">
            <w:pPr>
              <w:jc w:val="center"/>
              <w:rPr>
                <w:ins w:id="934" w:author="Xavier Hoenner" w:date="2014-05-30T14:52:00Z"/>
              </w:rPr>
            </w:pPr>
            <w:ins w:id="935" w:author="Xavier Hoenner" w:date="2014-05-30T14:52:00Z">
              <w:r>
                <w:t>% coverage</w:t>
              </w:r>
            </w:ins>
          </w:p>
        </w:tc>
      </w:tr>
      <w:tr w:rsidR="00BF2D91" w14:paraId="470693FC" w14:textId="77777777" w:rsidTr="00BF2D91">
        <w:trPr>
          <w:jc w:val="center"/>
          <w:ins w:id="936" w:author="Xavier Hoenner" w:date="2014-05-30T14:52:00Z"/>
        </w:trPr>
        <w:tc>
          <w:tcPr>
            <w:tcW w:w="5000" w:type="pct"/>
            <w:gridSpan w:val="14"/>
            <w:shd w:val="clear" w:color="auto" w:fill="595959" w:themeFill="text1" w:themeFillTint="A6"/>
            <w:vAlign w:val="center"/>
          </w:tcPr>
          <w:p w14:paraId="2ECB4443" w14:textId="77777777" w:rsidR="00BF2D91" w:rsidRDefault="00BF2D91" w:rsidP="00415703">
            <w:pPr>
              <w:jc w:val="center"/>
              <w:rPr>
                <w:ins w:id="937" w:author="Xavier Hoenner" w:date="2014-05-30T14:52:00Z"/>
              </w:rPr>
            </w:pPr>
            <w:ins w:id="938" w:author="Xavier Hoenner" w:date="2014-05-30T14:52:00Z">
              <w:r w:rsidRPr="00455ED0">
                <w:t xml:space="preserve">Headers: </w:t>
              </w:r>
              <w:r>
                <w:t>‘data</w:t>
              </w:r>
              <w:r w:rsidRPr="00455ED0">
                <w:t>_type</w:t>
              </w:r>
              <w:r>
                <w:t>’</w:t>
              </w:r>
            </w:ins>
          </w:p>
        </w:tc>
      </w:tr>
      <w:tr w:rsidR="00BF2D91" w14:paraId="4946D51D" w14:textId="77777777" w:rsidTr="00BF2D91">
        <w:trPr>
          <w:jc w:val="center"/>
          <w:ins w:id="939" w:author="Xavier Hoenner" w:date="2014-05-30T14:52:00Z"/>
        </w:trPr>
        <w:tc>
          <w:tcPr>
            <w:tcW w:w="5000" w:type="pct"/>
            <w:gridSpan w:val="14"/>
            <w:shd w:val="clear" w:color="auto" w:fill="BFBFBF" w:themeFill="background1" w:themeFillShade="BF"/>
            <w:vAlign w:val="center"/>
          </w:tcPr>
          <w:p w14:paraId="6267F5A0" w14:textId="77777777" w:rsidR="00BF2D91" w:rsidRDefault="00BF2D91" w:rsidP="00415703">
            <w:pPr>
              <w:rPr>
                <w:ins w:id="940" w:author="Xavier Hoenner" w:date="2014-05-30T14:52:00Z"/>
              </w:rPr>
            </w:pPr>
            <w:ins w:id="941" w:author="Xavier Hoenner" w:date="2014-05-30T14:52:00Z">
              <w:r>
                <w:t>Sub-headers: ‘site’</w:t>
              </w:r>
            </w:ins>
          </w:p>
        </w:tc>
      </w:tr>
      <w:tr w:rsidR="00BF2D91" w14:paraId="59173883" w14:textId="77777777" w:rsidTr="00BF2D91">
        <w:trPr>
          <w:jc w:val="center"/>
          <w:ins w:id="942" w:author="Xavier Hoenner" w:date="2014-05-30T14:52:00Z"/>
        </w:trPr>
        <w:tc>
          <w:tcPr>
            <w:tcW w:w="942" w:type="pct"/>
            <w:gridSpan w:val="3"/>
            <w:vAlign w:val="center"/>
          </w:tcPr>
          <w:p w14:paraId="3D6A9925" w14:textId="77777777" w:rsidR="00BF2D91" w:rsidRDefault="00BF2D91" w:rsidP="00415703">
            <w:pPr>
              <w:jc w:val="center"/>
              <w:rPr>
                <w:ins w:id="943" w:author="Xavier Hoenner" w:date="2014-05-30T14:52:00Z"/>
              </w:rPr>
            </w:pPr>
          </w:p>
        </w:tc>
        <w:tc>
          <w:tcPr>
            <w:tcW w:w="651" w:type="pct"/>
            <w:gridSpan w:val="3"/>
            <w:vAlign w:val="center"/>
          </w:tcPr>
          <w:p w14:paraId="3D81F197" w14:textId="77777777" w:rsidR="00BF2D91" w:rsidRDefault="00BF2D91" w:rsidP="00415703">
            <w:pPr>
              <w:jc w:val="center"/>
              <w:rPr>
                <w:ins w:id="944" w:author="Xavier Hoenner" w:date="2014-05-30T14:52:00Z"/>
              </w:rPr>
            </w:pPr>
          </w:p>
        </w:tc>
        <w:tc>
          <w:tcPr>
            <w:tcW w:w="557" w:type="pct"/>
            <w:gridSpan w:val="2"/>
            <w:vAlign w:val="center"/>
          </w:tcPr>
          <w:p w14:paraId="3D1DFCD5" w14:textId="77777777" w:rsidR="00BF2D91" w:rsidRDefault="00BF2D91" w:rsidP="00415703">
            <w:pPr>
              <w:jc w:val="center"/>
              <w:rPr>
                <w:ins w:id="945" w:author="Xavier Hoenner" w:date="2014-05-30T14:52:00Z"/>
              </w:rPr>
            </w:pPr>
          </w:p>
        </w:tc>
        <w:tc>
          <w:tcPr>
            <w:tcW w:w="811" w:type="pct"/>
            <w:gridSpan w:val="3"/>
            <w:vAlign w:val="center"/>
          </w:tcPr>
          <w:p w14:paraId="42793C17" w14:textId="77777777" w:rsidR="00BF2D91" w:rsidRDefault="00BF2D91" w:rsidP="00415703">
            <w:pPr>
              <w:jc w:val="center"/>
              <w:rPr>
                <w:ins w:id="946" w:author="Xavier Hoenner" w:date="2014-05-30T14:52:00Z"/>
              </w:rPr>
            </w:pPr>
          </w:p>
        </w:tc>
        <w:tc>
          <w:tcPr>
            <w:tcW w:w="1028" w:type="pct"/>
            <w:gridSpan w:val="2"/>
            <w:vAlign w:val="center"/>
          </w:tcPr>
          <w:p w14:paraId="4003077C" w14:textId="77777777" w:rsidR="00BF2D91" w:rsidRDefault="00BF2D91" w:rsidP="00415703">
            <w:pPr>
              <w:jc w:val="center"/>
              <w:rPr>
                <w:ins w:id="947" w:author="Xavier Hoenner" w:date="2014-05-30T14:52:00Z"/>
              </w:rPr>
            </w:pPr>
          </w:p>
        </w:tc>
        <w:tc>
          <w:tcPr>
            <w:tcW w:w="1010" w:type="pct"/>
            <w:vAlign w:val="center"/>
          </w:tcPr>
          <w:p w14:paraId="4F4304AD" w14:textId="77777777" w:rsidR="00BF2D91" w:rsidRDefault="00BF2D91" w:rsidP="00415703">
            <w:pPr>
              <w:jc w:val="center"/>
              <w:rPr>
                <w:ins w:id="948" w:author="Xavier Hoenner" w:date="2014-05-30T14:52:00Z"/>
              </w:rPr>
            </w:pPr>
          </w:p>
        </w:tc>
      </w:tr>
    </w:tbl>
    <w:p w14:paraId="75C65FEE" w14:textId="77777777" w:rsidR="005F018D" w:rsidRDefault="005F018D"/>
    <w:p w14:paraId="77F373FE" w14:textId="4FA45519" w:rsidR="007B6875" w:rsidRDefault="007B6875" w:rsidP="007B6875">
      <w:pPr>
        <w:pStyle w:val="Heading2"/>
        <w:rPr>
          <w:ins w:id="949" w:author="Xavier Hoenner" w:date="2014-07-02T15:33:00Z"/>
        </w:rPr>
      </w:pPr>
      <w:ins w:id="950" w:author="Xavier Hoenner" w:date="2014-07-02T15:33:00Z">
        <w:r w:rsidRPr="00E123F0">
          <w:t>1.</w:t>
        </w:r>
      </w:ins>
      <w:ins w:id="951" w:author="Xavier Hoenner" w:date="2014-07-02T15:50:00Z">
        <w:r w:rsidR="00BF0DF9">
          <w:t>6</w:t>
        </w:r>
      </w:ins>
      <w:ins w:id="952" w:author="Xavier Hoenner" w:date="2014-07-02T15:33:00Z">
        <w:r>
          <w:t xml:space="preserve"> D</w:t>
        </w:r>
        <w:r w:rsidRPr="00E123F0">
          <w:t xml:space="preserve">ata </w:t>
        </w:r>
        <w:r>
          <w:t>report – All radial data on the portal</w:t>
        </w:r>
      </w:ins>
    </w:p>
    <w:p w14:paraId="51B5CF88" w14:textId="42E6223A" w:rsidR="007B6875" w:rsidRDefault="007B6875" w:rsidP="007B6875">
      <w:pPr>
        <w:pStyle w:val="Heading3"/>
        <w:rPr>
          <w:ins w:id="953" w:author="Xavier Hoenner" w:date="2014-07-02T15:33:00Z"/>
        </w:rPr>
      </w:pPr>
      <w:ins w:id="954" w:author="Xavier Hoenner" w:date="2014-07-02T15:33:00Z">
        <w:r w:rsidRPr="0011784D">
          <w:rPr>
            <w:b w:val="0"/>
          </w:rPr>
          <w:t>Filename:</w:t>
        </w:r>
        <w:r w:rsidRPr="0011784D">
          <w:rPr>
            <w:u w:val="none"/>
          </w:rPr>
          <w:t xml:space="preserve"> ‘</w:t>
        </w:r>
        <w:r>
          <w:rPr>
            <w:u w:val="none"/>
          </w:rPr>
          <w:t>D</w:t>
        </w:r>
        <w:r w:rsidRPr="0011784D">
          <w:rPr>
            <w:u w:val="none"/>
          </w:rPr>
          <w:t>_</w:t>
        </w:r>
        <w:r>
          <w:rPr>
            <w:u w:val="none"/>
          </w:rPr>
          <w:t>ACORN</w:t>
        </w:r>
        <w:r w:rsidRPr="0011784D">
          <w:rPr>
            <w:u w:val="none"/>
          </w:rPr>
          <w:t>_</w:t>
        </w:r>
        <w:r>
          <w:rPr>
            <w:u w:val="none"/>
          </w:rPr>
          <w:t>newRadial</w:t>
        </w:r>
        <w:r w:rsidRPr="0011784D">
          <w:rPr>
            <w:u w:val="none"/>
          </w:rPr>
          <w:t>D</w:t>
        </w:r>
        <w:r>
          <w:rPr>
            <w:u w:val="none"/>
          </w:rPr>
          <w:t>ata_dataOnPortal</w:t>
        </w:r>
        <w:r w:rsidRPr="0011784D">
          <w:rPr>
            <w:u w:val="none"/>
          </w:rPr>
          <w:t>’</w:t>
        </w:r>
      </w:ins>
    </w:p>
    <w:p w14:paraId="46E782C7" w14:textId="71A280CB" w:rsidR="007B6875" w:rsidRPr="0011784D" w:rsidRDefault="007B6875" w:rsidP="007B6875">
      <w:pPr>
        <w:pStyle w:val="Heading3"/>
        <w:rPr>
          <w:ins w:id="955" w:author="Xavier Hoenner" w:date="2014-07-02T15:33:00Z"/>
          <w:u w:val="none"/>
        </w:rPr>
      </w:pPr>
      <w:ins w:id="956" w:author="Xavier Hoenner" w:date="2014-07-02T15:33:00Z">
        <w:r w:rsidRPr="005271CF">
          <w:br/>
        </w:r>
        <w:r w:rsidRPr="0011784D">
          <w:rPr>
            <w:b w:val="0"/>
            <w:szCs w:val="26"/>
          </w:rPr>
          <w:t>Description:</w:t>
        </w:r>
        <w:r w:rsidRPr="0011784D">
          <w:rPr>
            <w:u w:val="none"/>
          </w:rPr>
          <w:t xml:space="preserve"> </w:t>
        </w:r>
        <w:r w:rsidRPr="0011784D">
          <w:rPr>
            <w:szCs w:val="26"/>
            <w:u w:val="none"/>
          </w:rPr>
          <w:t>‘</w:t>
        </w:r>
        <w:r>
          <w:rPr>
            <w:u w:val="none"/>
          </w:rPr>
          <w:t>New radial data available on the portal</w:t>
        </w:r>
        <w:r w:rsidRPr="0011784D">
          <w:rPr>
            <w:szCs w:val="26"/>
            <w:u w:val="none"/>
          </w:rPr>
          <w:t>’</w:t>
        </w:r>
      </w:ins>
    </w:p>
    <w:p w14:paraId="3A90D520" w14:textId="77777777" w:rsidR="007B6875" w:rsidRDefault="007B6875" w:rsidP="007B6875">
      <w:pPr>
        <w:rPr>
          <w:ins w:id="957" w:author="Xavier Hoenner" w:date="2014-07-02T15:33:00Z"/>
          <w:u w:val="single"/>
        </w:rPr>
      </w:pPr>
    </w:p>
    <w:p w14:paraId="614CF561" w14:textId="77777777" w:rsidR="007B6875" w:rsidRDefault="007B6875" w:rsidP="007B6875">
      <w:pPr>
        <w:rPr>
          <w:ins w:id="958" w:author="Xavier Hoenner" w:date="2014-07-02T15:33:00Z"/>
        </w:rPr>
      </w:pPr>
      <w:ins w:id="959" w:author="Xavier Hoenner" w:date="2014-07-02T15:33:00Z">
        <w:r w:rsidRPr="00542A59">
          <w:rPr>
            <w:u w:val="single"/>
          </w:rPr>
          <w:t>View to use: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44"/>
      </w:tblGrid>
      <w:tr w:rsidR="007B6875" w14:paraId="61D8E5B1" w14:textId="77777777" w:rsidTr="003B4136">
        <w:trPr>
          <w:ins w:id="960" w:author="Xavier Hoenner" w:date="2014-07-02T15:33:00Z"/>
        </w:trPr>
        <w:tc>
          <w:tcPr>
            <w:tcW w:w="1271" w:type="dxa"/>
          </w:tcPr>
          <w:p w14:paraId="606E7263" w14:textId="77777777" w:rsidR="007B6875" w:rsidRPr="003D503B" w:rsidRDefault="007B6875" w:rsidP="003B4136">
            <w:pPr>
              <w:rPr>
                <w:ins w:id="961" w:author="Xavier Hoenner" w:date="2014-07-02T15:33:00Z"/>
                <w:b/>
                <w:szCs w:val="24"/>
              </w:rPr>
            </w:pPr>
            <w:ins w:id="962" w:author="Xavier Hoenner" w:date="2014-07-02T15:33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3081" w:type="dxa"/>
          </w:tcPr>
          <w:p w14:paraId="08272C3D" w14:textId="77777777" w:rsidR="007B6875" w:rsidRPr="003D503B" w:rsidRDefault="007B6875" w:rsidP="003B4136">
            <w:pPr>
              <w:rPr>
                <w:ins w:id="963" w:author="Xavier Hoenner" w:date="2014-07-02T15:33:00Z"/>
                <w:szCs w:val="24"/>
              </w:rPr>
            </w:pPr>
            <w:ins w:id="964" w:author="Xavier Hoenner" w:date="2014-07-02T15:33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</w:ins>
          </w:p>
        </w:tc>
      </w:tr>
      <w:tr w:rsidR="007B6875" w14:paraId="52F136A6" w14:textId="77777777" w:rsidTr="003B4136">
        <w:trPr>
          <w:ins w:id="965" w:author="Xavier Hoenner" w:date="2014-07-02T15:33:00Z"/>
        </w:trPr>
        <w:tc>
          <w:tcPr>
            <w:tcW w:w="1271" w:type="dxa"/>
          </w:tcPr>
          <w:p w14:paraId="58F0A6B8" w14:textId="77777777" w:rsidR="007B6875" w:rsidRPr="003D503B" w:rsidRDefault="007B6875" w:rsidP="003B4136">
            <w:pPr>
              <w:rPr>
                <w:ins w:id="966" w:author="Xavier Hoenner" w:date="2014-07-02T15:33:00Z"/>
                <w:b/>
                <w:szCs w:val="24"/>
              </w:rPr>
            </w:pPr>
            <w:ins w:id="967" w:author="Xavier Hoenner" w:date="2014-07-02T15:33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3081" w:type="dxa"/>
          </w:tcPr>
          <w:p w14:paraId="2338BE82" w14:textId="77777777" w:rsidR="007B6875" w:rsidRPr="003D503B" w:rsidRDefault="007B6875" w:rsidP="003B4136">
            <w:pPr>
              <w:rPr>
                <w:ins w:id="968" w:author="Xavier Hoenner" w:date="2014-07-02T15:33:00Z"/>
                <w:szCs w:val="24"/>
              </w:rPr>
            </w:pPr>
            <w:ins w:id="969" w:author="Xavier Hoenner" w:date="2014-07-02T15:33:00Z">
              <w:r>
                <w:rPr>
                  <w:szCs w:val="24"/>
                </w:rPr>
                <w:t>harvest</w:t>
              </w:r>
            </w:ins>
          </w:p>
        </w:tc>
      </w:tr>
      <w:tr w:rsidR="007B6875" w14:paraId="1C2C0864" w14:textId="77777777" w:rsidTr="003B4136">
        <w:trPr>
          <w:ins w:id="970" w:author="Xavier Hoenner" w:date="2014-07-02T15:33:00Z"/>
        </w:trPr>
        <w:tc>
          <w:tcPr>
            <w:tcW w:w="1271" w:type="dxa"/>
          </w:tcPr>
          <w:p w14:paraId="0ACA6BB4" w14:textId="77777777" w:rsidR="007B6875" w:rsidRPr="003D503B" w:rsidRDefault="007B6875" w:rsidP="003B4136">
            <w:pPr>
              <w:rPr>
                <w:ins w:id="971" w:author="Xavier Hoenner" w:date="2014-07-02T15:33:00Z"/>
                <w:b/>
                <w:szCs w:val="24"/>
              </w:rPr>
            </w:pPr>
            <w:ins w:id="972" w:author="Xavier Hoenner" w:date="2014-07-02T15:33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3081" w:type="dxa"/>
          </w:tcPr>
          <w:p w14:paraId="1292935D" w14:textId="77777777" w:rsidR="007B6875" w:rsidRPr="003D503B" w:rsidRDefault="007B6875" w:rsidP="003B4136">
            <w:pPr>
              <w:rPr>
                <w:ins w:id="973" w:author="Xavier Hoenner" w:date="2014-07-02T15:33:00Z"/>
                <w:szCs w:val="24"/>
              </w:rPr>
            </w:pPr>
            <w:ins w:id="974" w:author="Xavier Hoenner" w:date="2014-07-02T15:33:00Z">
              <w:r>
                <w:rPr>
                  <w:szCs w:val="24"/>
                </w:rPr>
                <w:t>reporting</w:t>
              </w:r>
            </w:ins>
          </w:p>
        </w:tc>
      </w:tr>
      <w:tr w:rsidR="007B6875" w14:paraId="11D2F1D8" w14:textId="77777777" w:rsidTr="003B4136">
        <w:trPr>
          <w:ins w:id="975" w:author="Xavier Hoenner" w:date="2014-07-02T15:33:00Z"/>
        </w:trPr>
        <w:tc>
          <w:tcPr>
            <w:tcW w:w="1271" w:type="dxa"/>
          </w:tcPr>
          <w:p w14:paraId="604AA13E" w14:textId="77777777" w:rsidR="007B6875" w:rsidRPr="003D503B" w:rsidRDefault="007B6875" w:rsidP="003B4136">
            <w:pPr>
              <w:rPr>
                <w:ins w:id="976" w:author="Xavier Hoenner" w:date="2014-07-02T15:33:00Z"/>
                <w:b/>
                <w:szCs w:val="24"/>
              </w:rPr>
            </w:pPr>
            <w:ins w:id="977" w:author="Xavier Hoenner" w:date="2014-07-02T15:33:00Z">
              <w:r>
                <w:rPr>
                  <w:b/>
                  <w:szCs w:val="24"/>
                </w:rPr>
                <w:t>Table</w:t>
              </w:r>
            </w:ins>
          </w:p>
        </w:tc>
        <w:tc>
          <w:tcPr>
            <w:tcW w:w="3081" w:type="dxa"/>
          </w:tcPr>
          <w:p w14:paraId="2A18BB37" w14:textId="77777777" w:rsidR="007B6875" w:rsidRPr="003D503B" w:rsidRDefault="007B6875" w:rsidP="003B4136">
            <w:pPr>
              <w:rPr>
                <w:ins w:id="978" w:author="Xavier Hoenner" w:date="2014-07-02T15:33:00Z"/>
                <w:szCs w:val="24"/>
              </w:rPr>
            </w:pPr>
            <w:ins w:id="979" w:author="Xavier Hoenner" w:date="2014-07-02T15:33:00Z">
              <w:r w:rsidRPr="00D61E0C">
                <w:rPr>
                  <w:szCs w:val="24"/>
                </w:rPr>
                <w:t>acorn_radials_all_deployments_view</w:t>
              </w:r>
            </w:ins>
          </w:p>
        </w:tc>
      </w:tr>
    </w:tbl>
    <w:p w14:paraId="64949C2C" w14:textId="77777777" w:rsidR="007B6875" w:rsidRDefault="007B6875" w:rsidP="007B6875">
      <w:pPr>
        <w:rPr>
          <w:ins w:id="980" w:author="Xavier Hoenner" w:date="2014-07-02T15:33:00Z"/>
        </w:rPr>
      </w:pPr>
    </w:p>
    <w:p w14:paraId="3438205F" w14:textId="29DE48AE" w:rsidR="007B6875" w:rsidRDefault="007B6875" w:rsidP="007B6875">
      <w:pPr>
        <w:rPr>
          <w:ins w:id="981" w:author="Xavier Hoenner" w:date="2014-07-02T15:33:00Z"/>
        </w:rPr>
      </w:pPr>
      <w:ins w:id="982" w:author="Xavier Hoenner" w:date="2014-07-02T15:33:00Z">
        <w:r>
          <w:rPr>
            <w:u w:val="single"/>
          </w:rPr>
          <w:t xml:space="preserve">Filters: </w:t>
        </w:r>
      </w:ins>
      <w:ins w:id="983" w:author="Xavier Hoenner" w:date="2014-07-02T15:34:00Z">
        <w:r>
          <w:t>List all data for which ‘time_end’ is less than one month.</w:t>
        </w:r>
      </w:ins>
    </w:p>
    <w:p w14:paraId="683EB4ED" w14:textId="77777777" w:rsidR="007B6875" w:rsidRDefault="007B6875" w:rsidP="007B6875">
      <w:pPr>
        <w:ind w:left="1843" w:hanging="1843"/>
        <w:rPr>
          <w:ins w:id="984" w:author="Xavier Hoenner" w:date="2014-07-02T15:33:00Z"/>
        </w:rPr>
      </w:pPr>
      <w:ins w:id="985" w:author="Xavier Hoenner" w:date="2014-07-02T15:33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48AFCED3" w14:textId="77777777" w:rsidR="007B6875" w:rsidRDefault="007B6875" w:rsidP="007B6875">
      <w:pPr>
        <w:ind w:left="1843" w:hanging="1843"/>
        <w:rPr>
          <w:ins w:id="986" w:author="Xavier Hoenner" w:date="2014-07-02T15:33:00Z"/>
        </w:rPr>
      </w:pPr>
      <w:ins w:id="987" w:author="Xavier Hoenner" w:date="2014-07-02T15:33:00Z">
        <w:r>
          <w:rPr>
            <w:u w:val="single"/>
          </w:rPr>
          <w:t>Data grouping options:</w:t>
        </w:r>
        <w:r>
          <w:t xml:space="preserve"> Group by ‘data_type’, sub-group by ‘site’.</w:t>
        </w:r>
      </w:ins>
    </w:p>
    <w:p w14:paraId="1B9E4F9E" w14:textId="77777777" w:rsidR="007B6875" w:rsidRDefault="007B6875" w:rsidP="007B6875">
      <w:pPr>
        <w:ind w:left="993" w:hanging="993"/>
        <w:rPr>
          <w:ins w:id="988" w:author="Xavier Hoenner" w:date="2014-07-02T15:33:00Z"/>
        </w:rPr>
      </w:pPr>
      <w:ins w:id="989" w:author="Xavier Hoenner" w:date="2014-07-02T15:33:00Z">
        <w:r>
          <w:rPr>
            <w:u w:val="single"/>
          </w:rPr>
          <w:t>Footnote:</w:t>
        </w:r>
        <w:r>
          <w:t xml:space="preserve"> </w:t>
        </w:r>
        <w:r>
          <w:rPr>
            <w:b/>
          </w:rPr>
          <w:t>Headers</w:t>
        </w:r>
        <w:r>
          <w:t>:</w:t>
        </w:r>
        <w:r>
          <w:rPr>
            <w:b/>
          </w:rPr>
          <w:t xml:space="preserve"> </w:t>
        </w:r>
        <w:r>
          <w:t>Type of data file (</w:t>
        </w:r>
        <w:r>
          <w:rPr>
            <w:i/>
          </w:rPr>
          <w:t xml:space="preserve">i.e. </w:t>
        </w:r>
        <w:r>
          <w:t xml:space="preserve">radials </w:t>
        </w:r>
        <w:r>
          <w:rPr>
            <w:i/>
          </w:rPr>
          <w:t>vs.</w:t>
        </w:r>
        <w:r>
          <w:t xml:space="preserve"> gridded products, QC </w:t>
        </w:r>
        <w:r>
          <w:rPr>
            <w:i/>
          </w:rPr>
          <w:t>vs.</w:t>
        </w:r>
        <w:r>
          <w:t xml:space="preserve"> non-QC).</w:t>
        </w:r>
        <w:r>
          <w:rPr>
            <w:b/>
          </w:rPr>
          <w:br/>
          <w:t>Sub-headers</w:t>
        </w:r>
        <w:r>
          <w:t>: Location of radar sites.</w:t>
        </w:r>
        <w:r>
          <w:rPr>
            <w:b/>
          </w:rPr>
          <w:br/>
          <w:t>‘Start’</w:t>
        </w:r>
        <w:r>
          <w:t>: Transmission start date for each month (format: dd/mm/yyyy).</w:t>
        </w:r>
        <w:r>
          <w:br/>
        </w:r>
        <w:r>
          <w:rPr>
            <w:b/>
          </w:rPr>
          <w:t>‘End’</w:t>
        </w:r>
        <w:r>
          <w:t>: Date at which the last file was received for each month (format: dd/mm/yyyy).</w:t>
        </w:r>
        <w:r>
          <w:br/>
        </w:r>
        <w:r>
          <w:rPr>
            <w:b/>
          </w:rPr>
          <w:t>‘Time coverage’</w:t>
        </w:r>
        <w:r>
          <w:t>: Number of days between the transmission start date and the date at which the last file was received for each month.</w:t>
        </w:r>
        <w:r>
          <w:br/>
        </w:r>
        <w:r>
          <w:rPr>
            <w:b/>
          </w:rPr>
          <w:t>‘% coverage’</w:t>
        </w:r>
        <w:r>
          <w:t>: Number of files as a percentage of the total number of files expected (</w:t>
        </w:r>
        <w:r>
          <w:rPr>
            <w:i/>
          </w:rPr>
          <w:t>i.e.</w:t>
        </w:r>
        <w:r>
          <w:t xml:space="preserve"> % coverage = </w:t>
        </w: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Number of radial files received each month</m:t>
              </m:r>
            </m:num>
            <m:den>
              <m:r>
                <w:rPr>
                  <w:rFonts w:ascii="Cambria Math" w:hAnsi="Cambria Math"/>
                </w:rPr>
                <m:t>Number of radial files expected each month</m:t>
              </m:r>
            </m:den>
          </m:f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x</m:t>
          </m:r>
          <m:r>
            <w:rPr>
              <w:rFonts w:ascii="Cambria Math"/>
            </w:rPr>
            <m:t xml:space="preserve"> 100</m:t>
          </m:r>
        </m:oMath>
        <w:r>
          <w:t>).</w:t>
        </w:r>
        <w:r>
          <w:br/>
        </w:r>
        <w:r>
          <w:rPr>
            <w:b/>
          </w:rPr>
          <w:t xml:space="preserve">ACORN: </w:t>
        </w:r>
        <w:r>
          <w:t>Australian Coastal Ocean Radar Network (</w:t>
        </w:r>
        <w:r>
          <w:fldChar w:fldCharType="begin"/>
        </w:r>
        <w:r>
          <w:instrText xml:space="preserve"> HYPERLINK "http://imos.org.au/acorn.html" </w:instrText>
        </w:r>
        <w:r>
          <w:fldChar w:fldCharType="separate"/>
        </w:r>
        <w:r>
          <w:rPr>
            <w:rStyle w:val="Hyperlink"/>
          </w:rPr>
          <w:t>http://imos.org.au/acorn.html</w:t>
        </w:r>
        <w:r>
          <w:fldChar w:fldCharType="end"/>
        </w:r>
        <w:r>
          <w:t>).</w:t>
        </w:r>
      </w:ins>
    </w:p>
    <w:p w14:paraId="23612782" w14:textId="77777777" w:rsidR="007B6875" w:rsidRDefault="007B6875" w:rsidP="007B6875">
      <w:pPr>
        <w:rPr>
          <w:ins w:id="990" w:author="Xavier Hoenner" w:date="2014-07-02T15:33:00Z"/>
        </w:rPr>
      </w:pPr>
    </w:p>
    <w:p w14:paraId="61356829" w14:textId="77777777" w:rsidR="007B6875" w:rsidRDefault="007B6875" w:rsidP="007B6875">
      <w:pPr>
        <w:pStyle w:val="Heading3"/>
        <w:rPr>
          <w:ins w:id="991" w:author="Xavier Hoenner" w:date="2014-07-02T15:33:00Z"/>
        </w:rPr>
      </w:pPr>
      <w:ins w:id="992" w:author="Xavier Hoenner" w:date="2014-07-02T15:33:00Z">
        <w:r>
          <w:t>Template</w:t>
        </w:r>
      </w:ins>
    </w:p>
    <w:tbl>
      <w:tblPr>
        <w:tblStyle w:val="TableGrid"/>
        <w:tblW w:w="9242" w:type="dxa"/>
        <w:jc w:val="center"/>
        <w:tblLayout w:type="fixed"/>
        <w:tblLook w:val="04A0" w:firstRow="1" w:lastRow="0" w:firstColumn="1" w:lastColumn="0" w:noHBand="0" w:noVBand="1"/>
      </w:tblPr>
      <w:tblGrid>
        <w:gridCol w:w="1465"/>
        <w:gridCol w:w="1466"/>
        <w:gridCol w:w="1013"/>
        <w:gridCol w:w="867"/>
        <w:gridCol w:w="1261"/>
        <w:gridCol w:w="1599"/>
        <w:gridCol w:w="1571"/>
      </w:tblGrid>
      <w:tr w:rsidR="007B6875" w14:paraId="6DE54D9B" w14:textId="77777777" w:rsidTr="003B4136">
        <w:trPr>
          <w:jc w:val="center"/>
          <w:ins w:id="993" w:author="Xavier Hoenner" w:date="2014-07-02T15:33:00Z"/>
        </w:trPr>
        <w:tc>
          <w:tcPr>
            <w:tcW w:w="793" w:type="pct"/>
            <w:vAlign w:val="center"/>
          </w:tcPr>
          <w:p w14:paraId="58E9E71A" w14:textId="77777777" w:rsidR="007B6875" w:rsidRDefault="007B6875" w:rsidP="003B4136">
            <w:pPr>
              <w:jc w:val="center"/>
              <w:rPr>
                <w:ins w:id="994" w:author="Xavier Hoenner" w:date="2014-07-02T15:33:00Z"/>
                <w:b/>
              </w:rPr>
            </w:pPr>
            <w:ins w:id="995" w:author="Xavier Hoenner" w:date="2014-07-02T15:33:00Z">
              <w:r>
                <w:rPr>
                  <w:b/>
                </w:rPr>
                <w:t>platform_code</w:t>
              </w:r>
            </w:ins>
          </w:p>
        </w:tc>
        <w:tc>
          <w:tcPr>
            <w:tcW w:w="793" w:type="pct"/>
            <w:vAlign w:val="center"/>
          </w:tcPr>
          <w:p w14:paraId="2053B41A" w14:textId="77777777" w:rsidR="007B6875" w:rsidRPr="0025464E" w:rsidRDefault="007B6875" w:rsidP="003B4136">
            <w:pPr>
              <w:jc w:val="center"/>
              <w:rPr>
                <w:ins w:id="996" w:author="Xavier Hoenner" w:date="2014-07-02T15:33:00Z"/>
                <w:b/>
              </w:rPr>
            </w:pPr>
            <w:ins w:id="997" w:author="Xavier Hoenner" w:date="2014-07-02T15:33:00Z">
              <w:r>
                <w:rPr>
                  <w:b/>
                </w:rPr>
                <w:t>month_year</w:t>
              </w:r>
            </w:ins>
          </w:p>
        </w:tc>
        <w:tc>
          <w:tcPr>
            <w:tcW w:w="548" w:type="pct"/>
            <w:vAlign w:val="center"/>
          </w:tcPr>
          <w:p w14:paraId="46311340" w14:textId="77777777" w:rsidR="007B6875" w:rsidRDefault="007B6875" w:rsidP="003B4136">
            <w:pPr>
              <w:jc w:val="center"/>
              <w:rPr>
                <w:ins w:id="998" w:author="Xavier Hoenner" w:date="2014-07-02T15:33:00Z"/>
                <w:b/>
              </w:rPr>
            </w:pPr>
            <w:ins w:id="999" w:author="Xavier Hoenner" w:date="2014-07-02T15:33:00Z">
              <w:r>
                <w:rPr>
                  <w:b/>
                </w:rPr>
                <w:t>no_files</w:t>
              </w:r>
            </w:ins>
          </w:p>
        </w:tc>
        <w:tc>
          <w:tcPr>
            <w:tcW w:w="469" w:type="pct"/>
            <w:vAlign w:val="center"/>
          </w:tcPr>
          <w:p w14:paraId="63BC54DE" w14:textId="77777777" w:rsidR="007B6875" w:rsidRPr="0025464E" w:rsidRDefault="007B6875" w:rsidP="003B4136">
            <w:pPr>
              <w:jc w:val="center"/>
              <w:rPr>
                <w:ins w:id="1000" w:author="Xavier Hoenner" w:date="2014-07-02T15:33:00Z"/>
                <w:b/>
              </w:rPr>
            </w:pPr>
            <w:ins w:id="1001" w:author="Xavier Hoenner" w:date="2014-07-02T15:33:00Z">
              <w:r>
                <w:rPr>
                  <w:b/>
                </w:rPr>
                <w:t>time_start</w:t>
              </w:r>
            </w:ins>
          </w:p>
        </w:tc>
        <w:tc>
          <w:tcPr>
            <w:tcW w:w="682" w:type="pct"/>
            <w:vAlign w:val="center"/>
          </w:tcPr>
          <w:p w14:paraId="4B10A197" w14:textId="77777777" w:rsidR="007B6875" w:rsidRPr="0025464E" w:rsidRDefault="007B6875" w:rsidP="003B4136">
            <w:pPr>
              <w:jc w:val="center"/>
              <w:rPr>
                <w:ins w:id="1002" w:author="Xavier Hoenner" w:date="2014-07-02T15:33:00Z"/>
                <w:b/>
              </w:rPr>
            </w:pPr>
            <w:ins w:id="1003" w:author="Xavier Hoenner" w:date="2014-07-02T15:33:00Z">
              <w:r>
                <w:rPr>
                  <w:b/>
                </w:rPr>
                <w:t>time_end</w:t>
              </w:r>
            </w:ins>
          </w:p>
        </w:tc>
        <w:tc>
          <w:tcPr>
            <w:tcW w:w="865" w:type="pct"/>
            <w:vAlign w:val="center"/>
          </w:tcPr>
          <w:p w14:paraId="5813E8A2" w14:textId="77777777" w:rsidR="007B6875" w:rsidRPr="0025464E" w:rsidRDefault="007B6875" w:rsidP="003B4136">
            <w:pPr>
              <w:jc w:val="center"/>
              <w:rPr>
                <w:ins w:id="1004" w:author="Xavier Hoenner" w:date="2014-07-02T15:33:00Z"/>
                <w:b/>
              </w:rPr>
            </w:pPr>
            <w:ins w:id="1005" w:author="Xavier Hoenner" w:date="2014-07-02T15:33:00Z">
              <w:r>
                <w:rPr>
                  <w:b/>
                </w:rPr>
                <w:t>coverage_duration</w:t>
              </w:r>
            </w:ins>
          </w:p>
        </w:tc>
        <w:tc>
          <w:tcPr>
            <w:tcW w:w="850" w:type="pct"/>
            <w:vAlign w:val="center"/>
          </w:tcPr>
          <w:p w14:paraId="0ED07355" w14:textId="77777777" w:rsidR="007B6875" w:rsidRPr="0025464E" w:rsidRDefault="007B6875" w:rsidP="003B4136">
            <w:pPr>
              <w:jc w:val="center"/>
              <w:rPr>
                <w:ins w:id="1006" w:author="Xavier Hoenner" w:date="2014-07-02T15:33:00Z"/>
                <w:b/>
              </w:rPr>
            </w:pPr>
            <w:ins w:id="1007" w:author="Xavier Hoenner" w:date="2014-07-02T15:33:00Z">
              <w:r>
                <w:rPr>
                  <w:b/>
                </w:rPr>
                <w:t>monthly_coverage</w:t>
              </w:r>
            </w:ins>
          </w:p>
        </w:tc>
      </w:tr>
      <w:tr w:rsidR="007B6875" w14:paraId="7465B6C3" w14:textId="77777777" w:rsidTr="003B4136">
        <w:trPr>
          <w:jc w:val="center"/>
          <w:ins w:id="1008" w:author="Xavier Hoenner" w:date="2014-07-02T15:33:00Z"/>
        </w:trPr>
        <w:tc>
          <w:tcPr>
            <w:tcW w:w="793" w:type="pct"/>
            <w:vAlign w:val="center"/>
          </w:tcPr>
          <w:p w14:paraId="10DF2953" w14:textId="77777777" w:rsidR="007B6875" w:rsidRDefault="007B6875" w:rsidP="003B4136">
            <w:pPr>
              <w:jc w:val="center"/>
              <w:rPr>
                <w:ins w:id="1009" w:author="Xavier Hoenner" w:date="2014-07-02T15:33:00Z"/>
              </w:rPr>
            </w:pPr>
            <w:ins w:id="1010" w:author="Xavier Hoenner" w:date="2014-07-02T15:33:00Z">
              <w:r>
                <w:t>Station code</w:t>
              </w:r>
            </w:ins>
          </w:p>
        </w:tc>
        <w:tc>
          <w:tcPr>
            <w:tcW w:w="793" w:type="pct"/>
            <w:vAlign w:val="center"/>
          </w:tcPr>
          <w:p w14:paraId="5C410BEC" w14:textId="77777777" w:rsidR="007B6875" w:rsidRDefault="007B6875" w:rsidP="003B4136">
            <w:pPr>
              <w:jc w:val="center"/>
              <w:rPr>
                <w:ins w:id="1011" w:author="Xavier Hoenner" w:date="2014-07-02T15:33:00Z"/>
              </w:rPr>
            </w:pPr>
            <w:ins w:id="1012" w:author="Xavier Hoenner" w:date="2014-07-02T15:33:00Z">
              <w:r>
                <w:t>Date</w:t>
              </w:r>
            </w:ins>
          </w:p>
        </w:tc>
        <w:tc>
          <w:tcPr>
            <w:tcW w:w="548" w:type="pct"/>
            <w:vAlign w:val="center"/>
          </w:tcPr>
          <w:p w14:paraId="46735478" w14:textId="77777777" w:rsidR="007B6875" w:rsidRDefault="007B6875" w:rsidP="003B4136">
            <w:pPr>
              <w:jc w:val="center"/>
              <w:rPr>
                <w:ins w:id="1013" w:author="Xavier Hoenner" w:date="2014-07-02T15:33:00Z"/>
              </w:rPr>
            </w:pPr>
            <w:ins w:id="1014" w:author="Xavier Hoenner" w:date="2014-07-02T15:33:00Z">
              <w:r>
                <w:t># files</w:t>
              </w:r>
            </w:ins>
          </w:p>
        </w:tc>
        <w:tc>
          <w:tcPr>
            <w:tcW w:w="469" w:type="pct"/>
            <w:vAlign w:val="center"/>
          </w:tcPr>
          <w:p w14:paraId="517C6379" w14:textId="77777777" w:rsidR="007B6875" w:rsidRDefault="007B6875" w:rsidP="003B4136">
            <w:pPr>
              <w:jc w:val="center"/>
              <w:rPr>
                <w:ins w:id="1015" w:author="Xavier Hoenner" w:date="2014-07-02T15:33:00Z"/>
              </w:rPr>
            </w:pPr>
            <w:ins w:id="1016" w:author="Xavier Hoenner" w:date="2014-07-02T15:33:00Z">
              <w:r>
                <w:t>Start</w:t>
              </w:r>
            </w:ins>
          </w:p>
        </w:tc>
        <w:tc>
          <w:tcPr>
            <w:tcW w:w="682" w:type="pct"/>
            <w:vAlign w:val="center"/>
          </w:tcPr>
          <w:p w14:paraId="2C00F7AB" w14:textId="77777777" w:rsidR="007B6875" w:rsidRDefault="007B6875" w:rsidP="003B4136">
            <w:pPr>
              <w:jc w:val="center"/>
              <w:rPr>
                <w:ins w:id="1017" w:author="Xavier Hoenner" w:date="2014-07-02T15:33:00Z"/>
              </w:rPr>
            </w:pPr>
            <w:ins w:id="1018" w:author="Xavier Hoenner" w:date="2014-07-02T15:33:00Z">
              <w:r>
                <w:t>End</w:t>
              </w:r>
            </w:ins>
          </w:p>
        </w:tc>
        <w:tc>
          <w:tcPr>
            <w:tcW w:w="865" w:type="pct"/>
            <w:vAlign w:val="center"/>
          </w:tcPr>
          <w:p w14:paraId="3C2A2560" w14:textId="77777777" w:rsidR="007B6875" w:rsidRDefault="007B6875" w:rsidP="003B4136">
            <w:pPr>
              <w:jc w:val="center"/>
              <w:rPr>
                <w:ins w:id="1019" w:author="Xavier Hoenner" w:date="2014-07-02T15:33:00Z"/>
              </w:rPr>
            </w:pPr>
            <w:ins w:id="1020" w:author="Xavier Hoenner" w:date="2014-07-02T15:33:00Z">
              <w:r>
                <w:t>Time coverage (days)</w:t>
              </w:r>
            </w:ins>
          </w:p>
        </w:tc>
        <w:tc>
          <w:tcPr>
            <w:tcW w:w="850" w:type="pct"/>
            <w:vAlign w:val="center"/>
          </w:tcPr>
          <w:p w14:paraId="37E8ADF1" w14:textId="77777777" w:rsidR="007B6875" w:rsidRDefault="007B6875" w:rsidP="003B4136">
            <w:pPr>
              <w:jc w:val="center"/>
              <w:rPr>
                <w:ins w:id="1021" w:author="Xavier Hoenner" w:date="2014-07-02T15:33:00Z"/>
              </w:rPr>
            </w:pPr>
            <w:ins w:id="1022" w:author="Xavier Hoenner" w:date="2014-07-02T15:33:00Z">
              <w:r>
                <w:t>% coverage</w:t>
              </w:r>
            </w:ins>
          </w:p>
        </w:tc>
      </w:tr>
      <w:tr w:rsidR="007B6875" w14:paraId="012988C9" w14:textId="77777777" w:rsidTr="003B4136">
        <w:trPr>
          <w:jc w:val="center"/>
          <w:ins w:id="1023" w:author="Xavier Hoenner" w:date="2014-07-02T15:33:00Z"/>
        </w:trPr>
        <w:tc>
          <w:tcPr>
            <w:tcW w:w="5000" w:type="pct"/>
            <w:gridSpan w:val="7"/>
            <w:shd w:val="clear" w:color="auto" w:fill="595959" w:themeFill="text1" w:themeFillTint="A6"/>
            <w:vAlign w:val="center"/>
          </w:tcPr>
          <w:p w14:paraId="7D214A3A" w14:textId="77777777" w:rsidR="007B6875" w:rsidRDefault="007B6875" w:rsidP="003B4136">
            <w:pPr>
              <w:jc w:val="center"/>
              <w:rPr>
                <w:ins w:id="1024" w:author="Xavier Hoenner" w:date="2014-07-02T15:33:00Z"/>
              </w:rPr>
            </w:pPr>
            <w:ins w:id="1025" w:author="Xavier Hoenner" w:date="2014-07-02T15:33:00Z">
              <w:r w:rsidRPr="00455ED0">
                <w:t xml:space="preserve">Headers: </w:t>
              </w:r>
              <w:r>
                <w:t>‘data</w:t>
              </w:r>
              <w:r w:rsidRPr="00455ED0">
                <w:t>_type</w:t>
              </w:r>
              <w:r>
                <w:t>’</w:t>
              </w:r>
            </w:ins>
          </w:p>
        </w:tc>
      </w:tr>
      <w:tr w:rsidR="007B6875" w14:paraId="61EED403" w14:textId="77777777" w:rsidTr="003B4136">
        <w:trPr>
          <w:jc w:val="center"/>
          <w:ins w:id="1026" w:author="Xavier Hoenner" w:date="2014-07-02T15:33:00Z"/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14:paraId="31714849" w14:textId="77777777" w:rsidR="007B6875" w:rsidRDefault="007B6875" w:rsidP="003B4136">
            <w:pPr>
              <w:jc w:val="center"/>
              <w:rPr>
                <w:ins w:id="1027" w:author="Xavier Hoenner" w:date="2014-07-02T15:33:00Z"/>
              </w:rPr>
            </w:pPr>
            <w:ins w:id="1028" w:author="Xavier Hoenner" w:date="2014-07-02T15:33:00Z">
              <w:r>
                <w:t>Sub-headers: ‘site’</w:t>
              </w:r>
            </w:ins>
          </w:p>
        </w:tc>
      </w:tr>
      <w:tr w:rsidR="007B6875" w14:paraId="7C43D3EF" w14:textId="77777777" w:rsidTr="003B4136">
        <w:trPr>
          <w:jc w:val="center"/>
          <w:ins w:id="1029" w:author="Xavier Hoenner" w:date="2014-07-02T15:33:00Z"/>
        </w:trPr>
        <w:tc>
          <w:tcPr>
            <w:tcW w:w="793" w:type="pct"/>
            <w:vAlign w:val="center"/>
          </w:tcPr>
          <w:p w14:paraId="224864F9" w14:textId="77777777" w:rsidR="007B6875" w:rsidRDefault="007B6875" w:rsidP="003B4136">
            <w:pPr>
              <w:jc w:val="center"/>
              <w:rPr>
                <w:ins w:id="1030" w:author="Xavier Hoenner" w:date="2014-07-02T15:33:00Z"/>
              </w:rPr>
            </w:pPr>
          </w:p>
        </w:tc>
        <w:tc>
          <w:tcPr>
            <w:tcW w:w="793" w:type="pct"/>
            <w:vAlign w:val="center"/>
          </w:tcPr>
          <w:p w14:paraId="4E567993" w14:textId="77777777" w:rsidR="007B6875" w:rsidRDefault="007B6875" w:rsidP="003B4136">
            <w:pPr>
              <w:jc w:val="center"/>
              <w:rPr>
                <w:ins w:id="1031" w:author="Xavier Hoenner" w:date="2014-07-02T15:33:00Z"/>
              </w:rPr>
            </w:pPr>
          </w:p>
        </w:tc>
        <w:tc>
          <w:tcPr>
            <w:tcW w:w="548" w:type="pct"/>
            <w:vAlign w:val="center"/>
          </w:tcPr>
          <w:p w14:paraId="6682E36D" w14:textId="77777777" w:rsidR="007B6875" w:rsidRDefault="007B6875" w:rsidP="003B4136">
            <w:pPr>
              <w:jc w:val="center"/>
              <w:rPr>
                <w:ins w:id="1032" w:author="Xavier Hoenner" w:date="2014-07-02T15:33:00Z"/>
              </w:rPr>
            </w:pPr>
          </w:p>
        </w:tc>
        <w:tc>
          <w:tcPr>
            <w:tcW w:w="469" w:type="pct"/>
            <w:vAlign w:val="center"/>
          </w:tcPr>
          <w:p w14:paraId="465BC36F" w14:textId="77777777" w:rsidR="007B6875" w:rsidRDefault="007B6875" w:rsidP="003B4136">
            <w:pPr>
              <w:jc w:val="center"/>
              <w:rPr>
                <w:ins w:id="1033" w:author="Xavier Hoenner" w:date="2014-07-02T15:33:00Z"/>
              </w:rPr>
            </w:pPr>
          </w:p>
        </w:tc>
        <w:tc>
          <w:tcPr>
            <w:tcW w:w="682" w:type="pct"/>
            <w:vAlign w:val="center"/>
          </w:tcPr>
          <w:p w14:paraId="4965564F" w14:textId="77777777" w:rsidR="007B6875" w:rsidRDefault="007B6875" w:rsidP="003B4136">
            <w:pPr>
              <w:jc w:val="center"/>
              <w:rPr>
                <w:ins w:id="1034" w:author="Xavier Hoenner" w:date="2014-07-02T15:33:00Z"/>
              </w:rPr>
            </w:pPr>
          </w:p>
        </w:tc>
        <w:tc>
          <w:tcPr>
            <w:tcW w:w="865" w:type="pct"/>
            <w:vAlign w:val="center"/>
          </w:tcPr>
          <w:p w14:paraId="4FACFE7F" w14:textId="77777777" w:rsidR="007B6875" w:rsidRDefault="007B6875" w:rsidP="003B4136">
            <w:pPr>
              <w:jc w:val="center"/>
              <w:rPr>
                <w:ins w:id="1035" w:author="Xavier Hoenner" w:date="2014-07-02T15:33:00Z"/>
              </w:rPr>
            </w:pPr>
          </w:p>
        </w:tc>
        <w:tc>
          <w:tcPr>
            <w:tcW w:w="850" w:type="pct"/>
            <w:vAlign w:val="center"/>
          </w:tcPr>
          <w:p w14:paraId="3AAC3A42" w14:textId="77777777" w:rsidR="007B6875" w:rsidRDefault="007B6875" w:rsidP="003B4136">
            <w:pPr>
              <w:jc w:val="center"/>
              <w:rPr>
                <w:ins w:id="1036" w:author="Xavier Hoenner" w:date="2014-07-02T15:33:00Z"/>
              </w:rPr>
            </w:pPr>
          </w:p>
        </w:tc>
      </w:tr>
    </w:tbl>
    <w:p w14:paraId="51266F7C" w14:textId="77777777" w:rsidR="007B6875" w:rsidRDefault="007B6875" w:rsidP="007B6875">
      <w:pPr>
        <w:rPr>
          <w:ins w:id="1037" w:author="Xavier Hoenner" w:date="2014-07-02T15:33:00Z"/>
          <w:b/>
        </w:rPr>
      </w:pPr>
    </w:p>
    <w:p w14:paraId="5A6BE315" w14:textId="77777777" w:rsidR="007B6875" w:rsidRPr="00311A8B" w:rsidRDefault="007B6875"/>
    <w:sectPr w:rsidR="007B6875" w:rsidRPr="00311A8B" w:rsidSect="000E518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03706" w14:textId="77777777" w:rsidR="005F018D" w:rsidRDefault="005F018D" w:rsidP="00565E46">
      <w:pPr>
        <w:spacing w:after="0" w:line="240" w:lineRule="auto"/>
      </w:pPr>
      <w:r>
        <w:separator/>
      </w:r>
    </w:p>
  </w:endnote>
  <w:endnote w:type="continuationSeparator" w:id="0">
    <w:p w14:paraId="4AC4062E" w14:textId="77777777" w:rsidR="005F018D" w:rsidRDefault="005F018D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369749" w14:textId="77777777" w:rsidR="005F018D" w:rsidRDefault="005F018D" w:rsidP="00565E46">
      <w:pPr>
        <w:spacing w:after="0" w:line="240" w:lineRule="auto"/>
      </w:pPr>
      <w:r>
        <w:separator/>
      </w:r>
    </w:p>
  </w:footnote>
  <w:footnote w:type="continuationSeparator" w:id="0">
    <w:p w14:paraId="2174CA3B" w14:textId="77777777" w:rsidR="005F018D" w:rsidRDefault="005F018D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3501C7" w14:textId="2500BA4B" w:rsidR="005F018D" w:rsidRDefault="005F018D">
    <w:pPr>
      <w:pStyle w:val="Header"/>
    </w:pPr>
    <w:r>
      <w:t xml:space="preserve">ACORN – Report templates – </w:t>
    </w:r>
    <w:del w:id="1038" w:author="Xavier Hoenner" w:date="2013-07-11T10:43:00Z">
      <w:r w:rsidDel="00D53948">
        <w:delText>05</w:delText>
      </w:r>
    </w:del>
    <w:ins w:id="1039" w:author="Xavier Hoenner" w:date="2014-07-02T13:36:00Z">
      <w:r w:rsidR="004E0CD7">
        <w:fldChar w:fldCharType="begin"/>
      </w:r>
      <w:r w:rsidR="004E0CD7">
        <w:instrText xml:space="preserve"> TIME \@ "d/MM/yyyy" </w:instrText>
      </w:r>
    </w:ins>
    <w:r w:rsidR="004E0CD7">
      <w:fldChar w:fldCharType="separate"/>
    </w:r>
    <w:ins w:id="1040" w:author="Xavier Hoenner" w:date="2014-07-02T15:52:00Z">
      <w:r w:rsidR="009366C9">
        <w:rPr>
          <w:noProof/>
        </w:rPr>
        <w:t>2/07/2014</w:t>
      </w:r>
    </w:ins>
    <w:ins w:id="1041" w:author="Xavier Hoenner" w:date="2014-07-02T13:36:00Z">
      <w:r w:rsidR="004E0CD7">
        <w:fldChar w:fldCharType="end"/>
      </w:r>
    </w:ins>
    <w:del w:id="1042" w:author="Xavier Hoenner" w:date="2013-07-11T10:44:00Z">
      <w:r w:rsidDel="00D53948">
        <w:delText>/06/</w:delText>
      </w:r>
    </w:del>
    <w:del w:id="1043" w:author="Xavier Hoenner" w:date="2014-05-30T14:15:00Z">
      <w:r w:rsidDel="00E90F50">
        <w:delText>2013</w:delText>
      </w:r>
    </w:del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23257"/>
    <w:rsid w:val="000255A8"/>
    <w:rsid w:val="00037DDE"/>
    <w:rsid w:val="00045FC7"/>
    <w:rsid w:val="00066604"/>
    <w:rsid w:val="00066848"/>
    <w:rsid w:val="00075A57"/>
    <w:rsid w:val="00092A51"/>
    <w:rsid w:val="000D5880"/>
    <w:rsid w:val="000E518A"/>
    <w:rsid w:val="00104428"/>
    <w:rsid w:val="00117004"/>
    <w:rsid w:val="0011784D"/>
    <w:rsid w:val="001329D2"/>
    <w:rsid w:val="00136D45"/>
    <w:rsid w:val="00167246"/>
    <w:rsid w:val="0018382F"/>
    <w:rsid w:val="001865D7"/>
    <w:rsid w:val="00187960"/>
    <w:rsid w:val="00187EAF"/>
    <w:rsid w:val="001907A6"/>
    <w:rsid w:val="00196F26"/>
    <w:rsid w:val="001B559C"/>
    <w:rsid w:val="001D2D21"/>
    <w:rsid w:val="001D5E56"/>
    <w:rsid w:val="001F7A0A"/>
    <w:rsid w:val="00207A56"/>
    <w:rsid w:val="00214783"/>
    <w:rsid w:val="00231388"/>
    <w:rsid w:val="002329F7"/>
    <w:rsid w:val="0025464E"/>
    <w:rsid w:val="00262D3C"/>
    <w:rsid w:val="00277309"/>
    <w:rsid w:val="00283E29"/>
    <w:rsid w:val="002A433D"/>
    <w:rsid w:val="002A5FA8"/>
    <w:rsid w:val="002D23B5"/>
    <w:rsid w:val="00311A8B"/>
    <w:rsid w:val="0033797C"/>
    <w:rsid w:val="00343BA4"/>
    <w:rsid w:val="00375266"/>
    <w:rsid w:val="00385FDF"/>
    <w:rsid w:val="00392927"/>
    <w:rsid w:val="00396BA9"/>
    <w:rsid w:val="003971C1"/>
    <w:rsid w:val="003B2B2C"/>
    <w:rsid w:val="003B52B6"/>
    <w:rsid w:val="003B7C0A"/>
    <w:rsid w:val="003C1E11"/>
    <w:rsid w:val="00401F1C"/>
    <w:rsid w:val="00407A6D"/>
    <w:rsid w:val="00415703"/>
    <w:rsid w:val="0042432E"/>
    <w:rsid w:val="004304D5"/>
    <w:rsid w:val="004644A1"/>
    <w:rsid w:val="00480AF5"/>
    <w:rsid w:val="004955C0"/>
    <w:rsid w:val="004B0055"/>
    <w:rsid w:val="004C148D"/>
    <w:rsid w:val="004C36F7"/>
    <w:rsid w:val="004C4CC5"/>
    <w:rsid w:val="004E0CD7"/>
    <w:rsid w:val="004E17B4"/>
    <w:rsid w:val="004E43E1"/>
    <w:rsid w:val="004F11F0"/>
    <w:rsid w:val="004F4541"/>
    <w:rsid w:val="004F72D8"/>
    <w:rsid w:val="004F72E2"/>
    <w:rsid w:val="00511EC5"/>
    <w:rsid w:val="005154D8"/>
    <w:rsid w:val="00517E4F"/>
    <w:rsid w:val="00521834"/>
    <w:rsid w:val="00526C08"/>
    <w:rsid w:val="00533302"/>
    <w:rsid w:val="00541E92"/>
    <w:rsid w:val="00542A59"/>
    <w:rsid w:val="00542CFF"/>
    <w:rsid w:val="00551266"/>
    <w:rsid w:val="005515BF"/>
    <w:rsid w:val="0056539A"/>
    <w:rsid w:val="00565E46"/>
    <w:rsid w:val="005675F8"/>
    <w:rsid w:val="00580B53"/>
    <w:rsid w:val="00580D93"/>
    <w:rsid w:val="005830DC"/>
    <w:rsid w:val="00590AD1"/>
    <w:rsid w:val="0059235D"/>
    <w:rsid w:val="005A787A"/>
    <w:rsid w:val="005B591B"/>
    <w:rsid w:val="005D22D2"/>
    <w:rsid w:val="005F018D"/>
    <w:rsid w:val="0060331B"/>
    <w:rsid w:val="00606E02"/>
    <w:rsid w:val="00611B60"/>
    <w:rsid w:val="00626883"/>
    <w:rsid w:val="00636D9D"/>
    <w:rsid w:val="00640D80"/>
    <w:rsid w:val="006532CE"/>
    <w:rsid w:val="006549A4"/>
    <w:rsid w:val="00654C24"/>
    <w:rsid w:val="006713B7"/>
    <w:rsid w:val="00673F54"/>
    <w:rsid w:val="006745DB"/>
    <w:rsid w:val="00677777"/>
    <w:rsid w:val="00681994"/>
    <w:rsid w:val="006843B3"/>
    <w:rsid w:val="00690012"/>
    <w:rsid w:val="00690877"/>
    <w:rsid w:val="006A4A7F"/>
    <w:rsid w:val="006B3C3D"/>
    <w:rsid w:val="006B5924"/>
    <w:rsid w:val="006C0327"/>
    <w:rsid w:val="006C0927"/>
    <w:rsid w:val="006C34E3"/>
    <w:rsid w:val="006E52C0"/>
    <w:rsid w:val="006E745C"/>
    <w:rsid w:val="006F0744"/>
    <w:rsid w:val="00706257"/>
    <w:rsid w:val="0070643C"/>
    <w:rsid w:val="00723CB9"/>
    <w:rsid w:val="007437FF"/>
    <w:rsid w:val="00743FC5"/>
    <w:rsid w:val="00750C63"/>
    <w:rsid w:val="00754EE5"/>
    <w:rsid w:val="007732B0"/>
    <w:rsid w:val="00783A30"/>
    <w:rsid w:val="00794E2E"/>
    <w:rsid w:val="007A2E9E"/>
    <w:rsid w:val="007B6875"/>
    <w:rsid w:val="007F2468"/>
    <w:rsid w:val="007F3C2B"/>
    <w:rsid w:val="00812C97"/>
    <w:rsid w:val="00827871"/>
    <w:rsid w:val="008519F7"/>
    <w:rsid w:val="00860728"/>
    <w:rsid w:val="00863529"/>
    <w:rsid w:val="00867178"/>
    <w:rsid w:val="00896D61"/>
    <w:rsid w:val="008B78BD"/>
    <w:rsid w:val="008D49CD"/>
    <w:rsid w:val="008D7576"/>
    <w:rsid w:val="008D7772"/>
    <w:rsid w:val="008F7E6D"/>
    <w:rsid w:val="00905C8D"/>
    <w:rsid w:val="0091503E"/>
    <w:rsid w:val="0093094F"/>
    <w:rsid w:val="009366C9"/>
    <w:rsid w:val="00952913"/>
    <w:rsid w:val="00955581"/>
    <w:rsid w:val="00963D29"/>
    <w:rsid w:val="009655E1"/>
    <w:rsid w:val="00981CC1"/>
    <w:rsid w:val="00991086"/>
    <w:rsid w:val="00991506"/>
    <w:rsid w:val="009B3577"/>
    <w:rsid w:val="009B4298"/>
    <w:rsid w:val="009C18DA"/>
    <w:rsid w:val="009C4587"/>
    <w:rsid w:val="009C7D3D"/>
    <w:rsid w:val="00A00D81"/>
    <w:rsid w:val="00A02A58"/>
    <w:rsid w:val="00A048BB"/>
    <w:rsid w:val="00A300DF"/>
    <w:rsid w:val="00A319DE"/>
    <w:rsid w:val="00A3304C"/>
    <w:rsid w:val="00A42F75"/>
    <w:rsid w:val="00A543AF"/>
    <w:rsid w:val="00A66DE5"/>
    <w:rsid w:val="00A71277"/>
    <w:rsid w:val="00A7269E"/>
    <w:rsid w:val="00A7760A"/>
    <w:rsid w:val="00A82C83"/>
    <w:rsid w:val="00A85F08"/>
    <w:rsid w:val="00A86886"/>
    <w:rsid w:val="00AB4777"/>
    <w:rsid w:val="00AE098A"/>
    <w:rsid w:val="00AE6B91"/>
    <w:rsid w:val="00AF0E50"/>
    <w:rsid w:val="00AF20AE"/>
    <w:rsid w:val="00AF59AF"/>
    <w:rsid w:val="00B1063D"/>
    <w:rsid w:val="00B34FEC"/>
    <w:rsid w:val="00B52D86"/>
    <w:rsid w:val="00B67F09"/>
    <w:rsid w:val="00B96E39"/>
    <w:rsid w:val="00BA581A"/>
    <w:rsid w:val="00BB7BFD"/>
    <w:rsid w:val="00BD24EC"/>
    <w:rsid w:val="00BF0DF9"/>
    <w:rsid w:val="00BF2D91"/>
    <w:rsid w:val="00C01152"/>
    <w:rsid w:val="00C01D0D"/>
    <w:rsid w:val="00C12751"/>
    <w:rsid w:val="00C2264B"/>
    <w:rsid w:val="00C22D09"/>
    <w:rsid w:val="00C26188"/>
    <w:rsid w:val="00C27F3A"/>
    <w:rsid w:val="00C300F9"/>
    <w:rsid w:val="00C324CC"/>
    <w:rsid w:val="00C33082"/>
    <w:rsid w:val="00C40E27"/>
    <w:rsid w:val="00C53241"/>
    <w:rsid w:val="00C86621"/>
    <w:rsid w:val="00C96279"/>
    <w:rsid w:val="00CA5E37"/>
    <w:rsid w:val="00CC4C9B"/>
    <w:rsid w:val="00CD22CF"/>
    <w:rsid w:val="00CD2DA9"/>
    <w:rsid w:val="00D07393"/>
    <w:rsid w:val="00D21361"/>
    <w:rsid w:val="00D315D2"/>
    <w:rsid w:val="00D34535"/>
    <w:rsid w:val="00D44159"/>
    <w:rsid w:val="00D44ABC"/>
    <w:rsid w:val="00D53948"/>
    <w:rsid w:val="00D54A8F"/>
    <w:rsid w:val="00D568D2"/>
    <w:rsid w:val="00D61D42"/>
    <w:rsid w:val="00D61E0C"/>
    <w:rsid w:val="00D726BD"/>
    <w:rsid w:val="00D76076"/>
    <w:rsid w:val="00D760A3"/>
    <w:rsid w:val="00D924FB"/>
    <w:rsid w:val="00D97C7A"/>
    <w:rsid w:val="00DA1262"/>
    <w:rsid w:val="00DB0695"/>
    <w:rsid w:val="00DE2929"/>
    <w:rsid w:val="00E123F0"/>
    <w:rsid w:val="00E16B8C"/>
    <w:rsid w:val="00E521D8"/>
    <w:rsid w:val="00E53372"/>
    <w:rsid w:val="00E60742"/>
    <w:rsid w:val="00E6134E"/>
    <w:rsid w:val="00E653A2"/>
    <w:rsid w:val="00E84B34"/>
    <w:rsid w:val="00E8526D"/>
    <w:rsid w:val="00E90F50"/>
    <w:rsid w:val="00E96216"/>
    <w:rsid w:val="00EC6CCC"/>
    <w:rsid w:val="00ED7666"/>
    <w:rsid w:val="00ED795C"/>
    <w:rsid w:val="00EE055E"/>
    <w:rsid w:val="00EE1CF1"/>
    <w:rsid w:val="00EF19A0"/>
    <w:rsid w:val="00F05CDA"/>
    <w:rsid w:val="00F1351F"/>
    <w:rsid w:val="00F16C8F"/>
    <w:rsid w:val="00F3428B"/>
    <w:rsid w:val="00F3601B"/>
    <w:rsid w:val="00F40F07"/>
    <w:rsid w:val="00F4481D"/>
    <w:rsid w:val="00F45F2E"/>
    <w:rsid w:val="00F86FF3"/>
    <w:rsid w:val="00FC1975"/>
    <w:rsid w:val="00FC4D07"/>
    <w:rsid w:val="00FC55D9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1B57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D9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D9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5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corn.html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2293</Words>
  <Characters>13076</Characters>
  <Application>Microsoft Macintosh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15339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57</cp:revision>
  <dcterms:created xsi:type="dcterms:W3CDTF">2013-05-23T04:58:00Z</dcterms:created>
  <dcterms:modified xsi:type="dcterms:W3CDTF">2014-07-02T06:09:00Z</dcterms:modified>
</cp:coreProperties>
</file>