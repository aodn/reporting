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C98115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4-05-01T12:40:00Z">
        <w:r w:rsidR="000017F7">
          <w:rPr>
            <w:szCs w:val="24"/>
          </w:rPr>
          <w:t>3</w:t>
        </w:r>
      </w:ins>
      <w:del w:id="1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3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4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5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6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8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9" w:author="Xavier Hoenner" w:date="2014-05-01T12:32:00Z">
        <w:r w:rsidR="008C2780">
          <w:t xml:space="preserve">, </w:t>
        </w:r>
      </w:ins>
      <w:ins w:id="10" w:author="Xavier Hoenner" w:date="2014-05-01T12:33:00Z">
        <w:r w:rsidR="008C2780">
          <w:t xml:space="preserve">latitudinal, </w:t>
        </w:r>
      </w:ins>
      <w:ins w:id="11" w:author="Xavier Hoenner" w:date="2014-05-01T12:32:00Z">
        <w:r w:rsidR="008C2780">
          <w:t xml:space="preserve">longitudinal, </w:t>
        </w:r>
      </w:ins>
      <w:del w:id="12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3A2121DB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distinct parameters</w:t>
      </w:r>
      <w:r>
        <w:rPr>
          <w:b/>
          <w:i/>
        </w:rPr>
        <w:t xml:space="preserve"> (</w:t>
      </w:r>
      <w:r w:rsidR="00033AFF">
        <w:rPr>
          <w:b/>
          <w:i/>
        </w:rPr>
        <w:t>‘</w:t>
      </w:r>
      <w:r w:rsidR="00EA3D19">
        <w:rPr>
          <w:b/>
          <w:i/>
        </w:rPr>
        <w:t>no_deployments</w:t>
      </w:r>
      <w:r w:rsidR="00033AFF">
        <w:rPr>
          <w:b/>
          <w:i/>
        </w:rPr>
        <w:t>’</w:t>
      </w:r>
      <w:r>
        <w:rPr>
          <w:b/>
          <w:i/>
        </w:rPr>
        <w:t>): XX</w:t>
      </w:r>
      <w:del w:id="13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  <w:t>Temporal range (‘temporal_range’): XX</w:t>
      </w:r>
      <w:ins w:id="14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15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</w:r>
      <w:r w:rsidR="00CD59D7">
        <w:rPr>
          <w:b/>
          <w:i/>
        </w:rPr>
        <w:lastRenderedPageBreak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5A82911A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" w:author="Xavier Hoenner" w:date="2013-07-11T15:07:00Z">
        <w:r w:rsidR="00DD1EF7" w:rsidRPr="00DD1EF7">
          <w:rPr>
            <w:b/>
            <w:rPrChange w:id="17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18" w:author="Xavier Hoenner" w:date="2013-07-11T15:08:00Z">
        <w:r w:rsidR="00DD1EF7">
          <w:t xml:space="preserve"> Number of relay poles and sensor floats forming the sensor network.</w:t>
        </w:r>
      </w:ins>
      <w:ins w:id="19" w:author="Xavier Hoenner" w:date="2013-07-11T15:07:00Z">
        <w:r w:rsidR="00DD1EF7">
          <w:t xml:space="preserve"> </w:t>
        </w:r>
      </w:ins>
      <w:ins w:id="20" w:author="Xavier Hoenner" w:date="2013-07-11T15:10:00Z">
        <w:r w:rsidR="00DD1EF7">
          <w:t xml:space="preserve">Relay poles </w:t>
        </w:r>
      </w:ins>
      <w:ins w:id="21" w:author="Xavier Hoenner" w:date="2013-07-11T15:16:00Z">
        <w:r w:rsidR="00DD1EF7">
          <w:t xml:space="preserve">typically </w:t>
        </w:r>
      </w:ins>
      <w:ins w:id="22" w:author="Xavier Hoenner" w:date="2013-07-11T15:11:00Z">
        <w:r w:rsidR="00DD1EF7">
          <w:t xml:space="preserve">transmit data recorded by </w:t>
        </w:r>
      </w:ins>
      <w:ins w:id="23" w:author="Xavier Hoenner" w:date="2013-07-11T15:12:00Z">
        <w:r w:rsidR="00DD1EF7">
          <w:t xml:space="preserve">multiple </w:t>
        </w:r>
      </w:ins>
      <w:ins w:id="24" w:author="Xavier Hoenner" w:date="2013-07-11T15:11:00Z">
        <w:r w:rsidR="00DD1EF7">
          <w:t xml:space="preserve">sensors </w:t>
        </w:r>
      </w:ins>
      <w:ins w:id="25" w:author="Xavier Hoenner" w:date="2013-07-11T15:12:00Z">
        <w:r w:rsidR="00DD1EF7">
          <w:t xml:space="preserve">mounted </w:t>
        </w:r>
      </w:ins>
      <w:ins w:id="26" w:author="Xavier Hoenner" w:date="2013-07-11T15:11:00Z">
        <w:r w:rsidR="00DD1EF7">
          <w:t xml:space="preserve">on sensor floats </w:t>
        </w:r>
      </w:ins>
      <w:ins w:id="27" w:author="Xavier Hoenner" w:date="2013-07-11T15:10:00Z">
        <w:r w:rsidR="00DD1EF7">
          <w:t>to a base station</w:t>
        </w:r>
      </w:ins>
      <w:ins w:id="28" w:author="Xavier Hoenner" w:date="2013-07-11T15:13:00Z">
        <w:r w:rsidR="00DD1EF7">
          <w:t xml:space="preserve">, which has </w:t>
        </w:r>
      </w:ins>
      <w:ins w:id="29" w:author="Xavier Hoenner" w:date="2013-07-11T15:15:00Z">
        <w:r w:rsidR="00DD1EF7">
          <w:t xml:space="preserve">a </w:t>
        </w:r>
      </w:ins>
      <w:ins w:id="30" w:author="Xavier Hoenner" w:date="2013-07-11T15:13:00Z">
        <w:r w:rsidR="00DD1EF7">
          <w:t>high-speed link back to the Australian mainland.</w:t>
        </w:r>
      </w:ins>
      <w:ins w:id="31" w:author="Xavier Hoenner" w:date="2013-07-11T15:07:00Z">
        <w:r w:rsidR="00DD1EF7">
          <w:br/>
        </w:r>
      </w:ins>
      <w:del w:id="32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33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E3152A">
        <w:rPr>
          <w:b/>
        </w:rPr>
        <w:t>Mean time</w:t>
      </w:r>
      <w:r w:rsidR="00E3152A" w:rsidRPr="00ED7666">
        <w:rPr>
          <w:b/>
        </w:rPr>
        <w:t xml:space="preserve"> </w:t>
      </w:r>
      <w:r w:rsidR="00E3152A">
        <w:rPr>
          <w:b/>
        </w:rPr>
        <w:t>c</w:t>
      </w:r>
      <w:r w:rsidR="00E3152A" w:rsidRPr="00ED7666">
        <w:rPr>
          <w:b/>
        </w:rPr>
        <w:t>overage</w:t>
      </w:r>
      <w:r w:rsidR="00E3152A" w:rsidRPr="00ED7666">
        <w:t xml:space="preserve">: </w:t>
      </w:r>
      <w:r w:rsidR="003008A4">
        <w:t>Mean n</w:t>
      </w:r>
      <w:r w:rsidR="00E3152A" w:rsidRPr="00ED7666">
        <w:t xml:space="preserve">umber of </w:t>
      </w:r>
      <w:del w:id="34" w:author="Xavier Hoenner" w:date="2014-05-30T14:57:00Z">
        <w:r w:rsidR="00E3152A" w:rsidDel="00895752">
          <w:delText>days</w:delText>
        </w:r>
        <w:r w:rsidR="00E3152A" w:rsidRPr="00ED7666" w:rsidDel="00895752">
          <w:delText xml:space="preserve"> </w:delText>
        </w:r>
      </w:del>
      <w:ins w:id="35" w:author="Xavier Hoenner" w:date="2014-05-30T14:57:00Z">
        <w:r w:rsidR="00895752">
          <w:t>years</w:t>
        </w:r>
        <w:r w:rsidR="00895752" w:rsidRPr="00ED7666">
          <w:t xml:space="preserve"> </w:t>
        </w:r>
      </w:ins>
      <w:r w:rsidR="00E3152A">
        <w:t>between the data recording start and end dates</w:t>
      </w:r>
      <w:r w:rsidR="00E3152A" w:rsidRPr="00ED7666">
        <w:t>.</w:t>
      </w:r>
      <w:del w:id="36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7" w:author="Xavier Hoenner" w:date="2014-05-01T12:37:00Z">
          <w:tblPr>
            <w:tblStyle w:val="TableGrid"/>
            <w:tblW w:w="4654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906"/>
        <w:gridCol w:w="1110"/>
        <w:gridCol w:w="964"/>
        <w:gridCol w:w="1230"/>
        <w:gridCol w:w="1063"/>
        <w:gridCol w:w="1087"/>
        <w:gridCol w:w="966"/>
        <w:gridCol w:w="1916"/>
        <w:tblGridChange w:id="38">
          <w:tblGrid>
            <w:gridCol w:w="629"/>
            <w:gridCol w:w="751"/>
            <w:gridCol w:w="664"/>
            <w:gridCol w:w="823"/>
            <w:gridCol w:w="723"/>
            <w:gridCol w:w="737"/>
            <w:gridCol w:w="665"/>
            <w:gridCol w:w="1233"/>
          </w:tblGrid>
        </w:tblGridChange>
      </w:tblGrid>
      <w:tr w:rsidR="00FD42ED" w14:paraId="6B702AF4" w14:textId="77777777" w:rsidTr="00FE28D2">
        <w:trPr>
          <w:jc w:val="center"/>
          <w:trPrChange w:id="3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40" w:author="Xavier Hoenner" w:date="2014-05-01T12:37:00Z">
              <w:tcPr>
                <w:tcW w:w="344" w:type="pct"/>
                <w:vAlign w:val="center"/>
              </w:tcPr>
            </w:tcPrChange>
          </w:tcPr>
          <w:p w14:paraId="662085F3" w14:textId="77777777" w:rsidR="00FD42ED" w:rsidRPr="0025464E" w:rsidRDefault="00FD42ED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41" w:author="Xavier Hoenner" w:date="2014-05-01T12:37:00Z">
              <w:tcPr>
                <w:tcW w:w="409" w:type="pct"/>
                <w:vAlign w:val="center"/>
              </w:tcPr>
            </w:tcPrChange>
          </w:tcPr>
          <w:p w14:paraId="08BFB770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42" w:author="Xavier Hoenner" w:date="2014-05-01T12:37:00Z">
              <w:tcPr>
                <w:tcW w:w="362" w:type="pct"/>
                <w:vAlign w:val="center"/>
              </w:tcPr>
            </w:tcPrChange>
          </w:tcPr>
          <w:p w14:paraId="3DECF657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tcPrChange w:id="43" w:author="Xavier Hoenner" w:date="2014-05-01T12:37:00Z">
              <w:tcPr>
                <w:tcW w:w="446" w:type="pct"/>
              </w:tcPr>
            </w:tcPrChange>
          </w:tcPr>
          <w:p w14:paraId="46B3395A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44" w:author="Xavier Hoenner" w:date="2014-05-01T12:37:00Z">
              <w:tcPr>
                <w:tcW w:w="394" w:type="pct"/>
              </w:tcPr>
            </w:tcPrChange>
          </w:tcPr>
          <w:p w14:paraId="383D6D31" w14:textId="77777777" w:rsidR="00FD42ED" w:rsidRDefault="00FD42E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45" w:author="Xavier Hoenner" w:date="2014-05-01T12:3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depth_range</w:t>
            </w:r>
          </w:p>
        </w:tc>
        <w:tc>
          <w:tcPr>
            <w:tcW w:w="0" w:type="auto"/>
            <w:vAlign w:val="center"/>
            <w:tcPrChange w:id="46" w:author="Xavier Hoenner" w:date="2014-05-01T12:37:00Z">
              <w:tcPr>
                <w:tcW w:w="401" w:type="pct"/>
                <w:vAlign w:val="center"/>
              </w:tcPr>
            </w:tcPrChange>
          </w:tcPr>
          <w:p w14:paraId="2792BCEE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47" w:author="Xavier Hoenner" w:date="2014-05-01T12:37:00Z">
              <w:tcPr>
                <w:tcW w:w="363" w:type="pct"/>
                <w:vAlign w:val="center"/>
              </w:tcPr>
            </w:tcPrChange>
          </w:tcPr>
          <w:p w14:paraId="4366BEEB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48" w:author="Xavier Hoenner" w:date="2014-05-01T12:37:00Z">
              <w:tcPr>
                <w:tcW w:w="664" w:type="pct"/>
                <w:vAlign w:val="center"/>
              </w:tcPr>
            </w:tcPrChange>
          </w:tcPr>
          <w:p w14:paraId="57B709A6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D42ED" w14:paraId="31333E57" w14:textId="77777777" w:rsidTr="00FE28D2">
        <w:trPr>
          <w:jc w:val="center"/>
          <w:trPrChange w:id="49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0" w:author="Xavier Hoenner" w:date="2014-05-01T12:37:00Z">
              <w:tcPr>
                <w:tcW w:w="344" w:type="pct"/>
                <w:vAlign w:val="center"/>
              </w:tcPr>
            </w:tcPrChange>
          </w:tcPr>
          <w:p w14:paraId="492CB5FF" w14:textId="77777777" w:rsidR="00FD42ED" w:rsidRDefault="00FD42ED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51" w:author="Xavier Hoenner" w:date="2014-05-01T12:37:00Z">
              <w:tcPr>
                <w:tcW w:w="409" w:type="pct"/>
                <w:vAlign w:val="center"/>
              </w:tcPr>
            </w:tcPrChange>
          </w:tcPr>
          <w:p w14:paraId="534ECC14" w14:textId="08848B5F" w:rsidR="00FD42ED" w:rsidRDefault="00FD42ED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52" w:author="Xavier Hoenner" w:date="2014-05-01T12:37:00Z">
              <w:tcPr>
                <w:tcW w:w="362" w:type="pct"/>
                <w:vAlign w:val="center"/>
              </w:tcPr>
            </w:tcPrChange>
          </w:tcPr>
          <w:p w14:paraId="10F8104F" w14:textId="77777777" w:rsidR="00FD42ED" w:rsidRDefault="00FD42ED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tcPrChange w:id="53" w:author="Xavier Hoenner" w:date="2014-05-01T12:37:00Z">
              <w:tcPr>
                <w:tcW w:w="446" w:type="pct"/>
              </w:tcPr>
            </w:tcPrChange>
          </w:tcPr>
          <w:p w14:paraId="17964F8A" w14:textId="77777777" w:rsidR="00FD42ED" w:rsidRDefault="00FD42ED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54" w:author="Xavier Hoenner" w:date="2014-05-01T12:37:00Z">
              <w:tcPr>
                <w:tcW w:w="394" w:type="pct"/>
              </w:tcPr>
            </w:tcPrChange>
          </w:tcPr>
          <w:p w14:paraId="58F8D6BB" w14:textId="77777777" w:rsidR="00FD42ED" w:rsidRDefault="00FD42E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</w:rPr>
              <w:pPrChange w:id="55" w:author="Xavier Hoenner" w:date="2014-05-01T12:3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Depth range</w:t>
            </w:r>
          </w:p>
        </w:tc>
        <w:tc>
          <w:tcPr>
            <w:tcW w:w="0" w:type="auto"/>
            <w:vAlign w:val="center"/>
            <w:tcPrChange w:id="56" w:author="Xavier Hoenner" w:date="2014-05-01T12:37:00Z">
              <w:tcPr>
                <w:tcW w:w="401" w:type="pct"/>
                <w:vAlign w:val="center"/>
              </w:tcPr>
            </w:tcPrChange>
          </w:tcPr>
          <w:p w14:paraId="5D52A9C2" w14:textId="77777777" w:rsidR="00FD42ED" w:rsidRDefault="00FD42ED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57" w:author="Xavier Hoenner" w:date="2014-05-01T12:37:00Z">
              <w:tcPr>
                <w:tcW w:w="363" w:type="pct"/>
                <w:vAlign w:val="center"/>
              </w:tcPr>
            </w:tcPrChange>
          </w:tcPr>
          <w:p w14:paraId="474771E9" w14:textId="77777777" w:rsidR="00FD42ED" w:rsidRDefault="00FD42ED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58" w:author="Xavier Hoenner" w:date="2014-05-01T12:37:00Z">
              <w:tcPr>
                <w:tcW w:w="664" w:type="pct"/>
                <w:vAlign w:val="center"/>
              </w:tcPr>
            </w:tcPrChange>
          </w:tcPr>
          <w:p w14:paraId="1AE9C9D8" w14:textId="0DB0F1FA" w:rsidR="00FD42ED" w:rsidRDefault="00FD42ED" w:rsidP="00A204A2">
            <w:pPr>
              <w:jc w:val="center"/>
            </w:pPr>
            <w:r>
              <w:t>Mean time coverage (</w:t>
            </w:r>
            <w:del w:id="59" w:author="Xavier Hoenner" w:date="2014-05-30T14:58:00Z">
              <w:r w:rsidDel="00A204A2">
                <w:delText>days</w:delText>
              </w:r>
            </w:del>
            <w:ins w:id="60" w:author="Xavier Hoenner" w:date="2014-05-30T14:58:00Z">
              <w:r w:rsidR="00A204A2">
                <w:t>years</w:t>
              </w:r>
            </w:ins>
            <w:r>
              <w:t>)</w:t>
            </w:r>
          </w:p>
        </w:tc>
      </w:tr>
      <w:tr w:rsidR="00FD42ED" w14:paraId="775EF3C9" w14:textId="77777777" w:rsidTr="00FE28D2">
        <w:trPr>
          <w:jc w:val="center"/>
          <w:trPrChange w:id="61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5-01T12:37:00Z">
              <w:tcPr>
                <w:tcW w:w="344" w:type="pct"/>
                <w:vAlign w:val="center"/>
              </w:tcPr>
            </w:tcPrChange>
          </w:tcPr>
          <w:p w14:paraId="15EB694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3" w:author="Xavier Hoenner" w:date="2014-05-01T12:37:00Z">
              <w:tcPr>
                <w:tcW w:w="409" w:type="pct"/>
                <w:vAlign w:val="center"/>
              </w:tcPr>
            </w:tcPrChange>
          </w:tcPr>
          <w:p w14:paraId="03334C5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4" w:author="Xavier Hoenner" w:date="2014-05-01T12:37:00Z">
              <w:tcPr>
                <w:tcW w:w="362" w:type="pct"/>
                <w:vAlign w:val="center"/>
              </w:tcPr>
            </w:tcPrChange>
          </w:tcPr>
          <w:p w14:paraId="6204AD9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5" w:author="Xavier Hoenner" w:date="2014-05-01T12:37:00Z">
              <w:tcPr>
                <w:tcW w:w="446" w:type="pct"/>
              </w:tcPr>
            </w:tcPrChange>
          </w:tcPr>
          <w:p w14:paraId="6884BA6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6" w:author="Xavier Hoenner" w:date="2014-05-01T12:37:00Z">
              <w:tcPr>
                <w:tcW w:w="394" w:type="pct"/>
              </w:tcPr>
            </w:tcPrChange>
          </w:tcPr>
          <w:p w14:paraId="19DE3E08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7" w:author="Xavier Hoenner" w:date="2014-05-01T12:37:00Z">
              <w:tcPr>
                <w:tcW w:w="401" w:type="pct"/>
                <w:vAlign w:val="center"/>
              </w:tcPr>
            </w:tcPrChange>
          </w:tcPr>
          <w:p w14:paraId="7DFE7080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8" w:author="Xavier Hoenner" w:date="2014-05-01T12:37:00Z">
              <w:tcPr>
                <w:tcW w:w="363" w:type="pct"/>
                <w:vAlign w:val="center"/>
              </w:tcPr>
            </w:tcPrChange>
          </w:tcPr>
          <w:p w14:paraId="252ED62A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9" w:author="Xavier Hoenner" w:date="2014-05-01T12:37:00Z">
              <w:tcPr>
                <w:tcW w:w="664" w:type="pct"/>
                <w:vAlign w:val="center"/>
              </w:tcPr>
            </w:tcPrChange>
          </w:tcPr>
          <w:p w14:paraId="10DABFE2" w14:textId="77777777" w:rsidR="00FD42ED" w:rsidRDefault="00FD42ED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70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71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72" w:author="Xavier Hoenner" w:date="2014-05-01T12:31:00Z">
              <w:r>
                <w:rPr>
                  <w:szCs w:val="24"/>
                </w:rPr>
                <w:t>harvest</w:t>
              </w:r>
            </w:ins>
            <w:del w:id="73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74" w:author="Xavier Hoenner" w:date="2014-05-01T12:31:00Z">
              <w:r>
                <w:rPr>
                  <w:szCs w:val="24"/>
                </w:rPr>
                <w:t>reporting</w:t>
              </w:r>
            </w:ins>
            <w:del w:id="75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6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2B500670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77" w:author="Xavier Hoenner" w:date="2013-07-11T11:35:00Z">
        <w:r w:rsidR="0018452B">
          <w:t>.</w:t>
        </w:r>
      </w:ins>
      <w:del w:id="78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79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del w:id="80" w:author="Xavier Hoenner" w:date="2014-05-30T14:57:00Z">
        <w:r w:rsidR="00B019B4" w:rsidDel="00895752">
          <w:delText>days</w:delText>
        </w:r>
        <w:r w:rsidRPr="00ED7666" w:rsidDel="00895752">
          <w:delText xml:space="preserve"> </w:delText>
        </w:r>
      </w:del>
      <w:ins w:id="81" w:author="Xavier Hoenner" w:date="2014-05-30T14:57:00Z">
        <w:r w:rsidR="00895752">
          <w:t>years</w:t>
        </w:r>
        <w:r w:rsidR="00895752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82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  <w:tblPrChange w:id="83" w:author="Xavier Hoenner" w:date="2014-05-01T12:39:00Z">
          <w:tblPr>
            <w:tblStyle w:val="TableGrid"/>
            <w:tblW w:w="4548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471"/>
        <w:gridCol w:w="1582"/>
        <w:gridCol w:w="1253"/>
        <w:gridCol w:w="1166"/>
        <w:gridCol w:w="2101"/>
        <w:tblGridChange w:id="84">
          <w:tblGrid>
            <w:gridCol w:w="1049"/>
            <w:gridCol w:w="422"/>
            <w:gridCol w:w="701"/>
            <w:gridCol w:w="881"/>
            <w:gridCol w:w="23"/>
            <w:gridCol w:w="847"/>
            <w:gridCol w:w="383"/>
            <w:gridCol w:w="1083"/>
            <w:gridCol w:w="83"/>
            <w:gridCol w:w="2101"/>
          </w:tblGrid>
        </w:tblGridChange>
      </w:tblGrid>
      <w:tr w:rsidR="0092198F" w14:paraId="52FA7122" w14:textId="77777777" w:rsidTr="0092198F">
        <w:trPr>
          <w:jc w:val="center"/>
          <w:trPrChange w:id="85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86" w:author="Xavier Hoenner" w:date="2014-05-01T12:39:00Z">
              <w:tcPr>
                <w:tcW w:w="570" w:type="pct"/>
                <w:vAlign w:val="center"/>
              </w:tcPr>
            </w:tcPrChange>
          </w:tcPr>
          <w:p w14:paraId="0F5F3519" w14:textId="77777777" w:rsidR="0092198F" w:rsidRPr="0025464E" w:rsidRDefault="0092198F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1045" w:type="pct"/>
            <w:vAlign w:val="center"/>
            <w:tcPrChange w:id="87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5284A8D8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27" w:type="pct"/>
            <w:vAlign w:val="center"/>
            <w:tcPrChange w:id="88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41F1F4C9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70" w:type="pct"/>
            <w:vAlign w:val="center"/>
            <w:tcPrChange w:id="89" w:author="Xavier Hoenner" w:date="2014-05-01T12:39:00Z">
              <w:tcPr>
                <w:tcW w:w="463" w:type="pct"/>
                <w:vAlign w:val="center"/>
              </w:tcPr>
            </w:tcPrChange>
          </w:tcPr>
          <w:p w14:paraId="7A48A865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pct"/>
            <w:vAlign w:val="center"/>
            <w:tcPrChange w:id="90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07121AD" w14:textId="77777777" w:rsidR="0092198F" w:rsidRDefault="0092198F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92198F" w14:paraId="21043B98" w14:textId="77777777" w:rsidTr="0092198F">
        <w:trPr>
          <w:jc w:val="center"/>
          <w:trPrChange w:id="91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92" w:author="Xavier Hoenner" w:date="2014-05-01T12:39:00Z">
              <w:tcPr>
                <w:tcW w:w="570" w:type="pct"/>
                <w:vAlign w:val="center"/>
              </w:tcPr>
            </w:tcPrChange>
          </w:tcPr>
          <w:p w14:paraId="6CD2FC44" w14:textId="77777777" w:rsidR="0092198F" w:rsidRDefault="0092198F" w:rsidP="0018452B">
            <w:pPr>
              <w:jc w:val="center"/>
            </w:pPr>
            <w:r>
              <w:t>Sensor code</w:t>
            </w:r>
          </w:p>
        </w:tc>
        <w:tc>
          <w:tcPr>
            <w:tcW w:w="1045" w:type="pct"/>
            <w:vAlign w:val="center"/>
            <w:tcPrChange w:id="93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7524B183" w14:textId="77777777" w:rsidR="0092198F" w:rsidRDefault="0092198F" w:rsidP="0018452B">
            <w:pPr>
              <w:jc w:val="center"/>
            </w:pPr>
            <w:r>
              <w:t>Sensor depth</w:t>
            </w:r>
          </w:p>
        </w:tc>
        <w:tc>
          <w:tcPr>
            <w:tcW w:w="827" w:type="pct"/>
            <w:vAlign w:val="center"/>
            <w:tcPrChange w:id="94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6E702798" w14:textId="77777777" w:rsidR="0092198F" w:rsidRDefault="0092198F" w:rsidP="0018452B">
            <w:pPr>
              <w:jc w:val="center"/>
            </w:pPr>
            <w:r>
              <w:t>Start</w:t>
            </w:r>
          </w:p>
        </w:tc>
        <w:tc>
          <w:tcPr>
            <w:tcW w:w="770" w:type="pct"/>
            <w:vAlign w:val="center"/>
            <w:tcPrChange w:id="95" w:author="Xavier Hoenner" w:date="2014-05-01T12:39:00Z">
              <w:tcPr>
                <w:tcW w:w="463" w:type="pct"/>
                <w:vAlign w:val="center"/>
              </w:tcPr>
            </w:tcPrChange>
          </w:tcPr>
          <w:p w14:paraId="5FABD712" w14:textId="77777777" w:rsidR="0092198F" w:rsidRDefault="0092198F" w:rsidP="0018452B">
            <w:pPr>
              <w:jc w:val="center"/>
            </w:pPr>
            <w:r>
              <w:t>End</w:t>
            </w:r>
          </w:p>
        </w:tc>
        <w:tc>
          <w:tcPr>
            <w:tcW w:w="1387" w:type="pct"/>
            <w:vAlign w:val="center"/>
            <w:tcPrChange w:id="96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E66BA42" w14:textId="706A5195" w:rsidR="0092198F" w:rsidRDefault="0092198F" w:rsidP="0026533E">
            <w:pPr>
              <w:jc w:val="center"/>
            </w:pPr>
            <w:r>
              <w:t>Time coverage (</w:t>
            </w:r>
            <w:del w:id="97" w:author="Xavier Hoenner" w:date="2014-05-30T14:58:00Z">
              <w:r w:rsidDel="0026533E">
                <w:delText>days</w:delText>
              </w:r>
            </w:del>
            <w:ins w:id="98" w:author="Xavier Hoenner" w:date="2014-05-30T14:58:00Z">
              <w:r w:rsidR="0026533E">
                <w:t>years</w:t>
              </w:r>
            </w:ins>
            <w:r>
              <w:t>)</w:t>
            </w:r>
          </w:p>
        </w:tc>
      </w:tr>
      <w:tr w:rsidR="0092198F" w14:paraId="1CEC78B9" w14:textId="77777777" w:rsidTr="0092198F">
        <w:tblPrEx>
          <w:tblPrExChange w:id="99" w:author="Xavier Hoenner" w:date="2014-05-01T12:39:00Z">
            <w:tblPrEx>
              <w:tblW w:w="4097" w:type="pct"/>
            </w:tblPrEx>
          </w:tblPrExChange>
        </w:tblPrEx>
        <w:trPr>
          <w:jc w:val="center"/>
          <w:trPrChange w:id="100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01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5EFA9A4B" w14:textId="0B67B6FE" w:rsidR="0092198F" w:rsidRDefault="0092198F" w:rsidP="003764C7">
            <w:pPr>
              <w:jc w:val="center"/>
            </w:pPr>
            <w:ins w:id="102" w:author="Xavier Hoenner" w:date="2014-05-01T12:39:00Z">
              <w:r>
                <w:t>Headers = ‘site_name’</w:t>
              </w:r>
            </w:ins>
          </w:p>
        </w:tc>
      </w:tr>
      <w:tr w:rsidR="0092198F" w14:paraId="672E7974" w14:textId="77777777" w:rsidTr="0092198F">
        <w:tblPrEx>
          <w:tblPrExChange w:id="103" w:author="Xavier Hoenner" w:date="2014-05-01T12:39:00Z">
            <w:tblPrEx>
              <w:tblW w:w="4097" w:type="pct"/>
            </w:tblPrEx>
          </w:tblPrExChange>
        </w:tblPrEx>
        <w:trPr>
          <w:jc w:val="center"/>
          <w:ins w:id="104" w:author="Xavier Hoenner" w:date="2014-05-01T12:39:00Z"/>
          <w:trPrChange w:id="105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06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3E5893E4" w14:textId="24E3E892" w:rsidR="0092198F" w:rsidRDefault="0092198F">
            <w:pPr>
              <w:rPr>
                <w:ins w:id="107" w:author="Xavier Hoenner" w:date="2014-05-01T12:39:00Z"/>
              </w:rPr>
              <w:pPrChange w:id="108" w:author="Xavier Hoenner" w:date="2014-05-01T12:39:00Z">
                <w:pPr>
                  <w:spacing w:after="200" w:line="276" w:lineRule="auto"/>
                  <w:jc w:val="center"/>
                </w:pPr>
              </w:pPrChange>
            </w:pPr>
            <w:ins w:id="109" w:author="Xavier Hoenner" w:date="2014-05-01T12:39:00Z">
              <w:r>
                <w:t>Sub-headers = ‘platform_code’</w:t>
              </w:r>
            </w:ins>
          </w:p>
        </w:tc>
      </w:tr>
      <w:tr w:rsidR="0092198F" w14:paraId="72720394" w14:textId="77777777" w:rsidTr="0092198F">
        <w:trPr>
          <w:jc w:val="center"/>
          <w:ins w:id="110" w:author="Xavier Hoenner" w:date="2014-05-01T12:39:00Z"/>
        </w:trPr>
        <w:tc>
          <w:tcPr>
            <w:tcW w:w="971" w:type="pct"/>
            <w:vAlign w:val="center"/>
          </w:tcPr>
          <w:p w14:paraId="720849F1" w14:textId="77777777" w:rsidR="0092198F" w:rsidRDefault="0092198F" w:rsidP="0018452B">
            <w:pPr>
              <w:jc w:val="center"/>
              <w:rPr>
                <w:ins w:id="111" w:author="Xavier Hoenner" w:date="2014-05-01T12:39:00Z"/>
              </w:rPr>
            </w:pPr>
          </w:p>
        </w:tc>
        <w:tc>
          <w:tcPr>
            <w:tcW w:w="1045" w:type="pct"/>
            <w:vAlign w:val="center"/>
          </w:tcPr>
          <w:p w14:paraId="43098861" w14:textId="77777777" w:rsidR="0092198F" w:rsidRDefault="0092198F" w:rsidP="0018452B">
            <w:pPr>
              <w:jc w:val="center"/>
              <w:rPr>
                <w:ins w:id="112" w:author="Xavier Hoenner" w:date="2014-05-01T12:39:00Z"/>
              </w:rPr>
            </w:pPr>
          </w:p>
        </w:tc>
        <w:tc>
          <w:tcPr>
            <w:tcW w:w="827" w:type="pct"/>
            <w:vAlign w:val="center"/>
          </w:tcPr>
          <w:p w14:paraId="5FC1C562" w14:textId="77777777" w:rsidR="0092198F" w:rsidRDefault="0092198F" w:rsidP="0018452B">
            <w:pPr>
              <w:jc w:val="center"/>
              <w:rPr>
                <w:ins w:id="113" w:author="Xavier Hoenner" w:date="2014-05-01T12:39:00Z"/>
              </w:rPr>
            </w:pPr>
          </w:p>
        </w:tc>
        <w:tc>
          <w:tcPr>
            <w:tcW w:w="770" w:type="pct"/>
            <w:vAlign w:val="center"/>
          </w:tcPr>
          <w:p w14:paraId="27BE19C5" w14:textId="77777777" w:rsidR="0092198F" w:rsidRDefault="0092198F" w:rsidP="0018452B">
            <w:pPr>
              <w:jc w:val="center"/>
              <w:rPr>
                <w:ins w:id="114" w:author="Xavier Hoenner" w:date="2014-05-01T12:39:00Z"/>
              </w:rPr>
            </w:pPr>
          </w:p>
        </w:tc>
        <w:tc>
          <w:tcPr>
            <w:tcW w:w="1387" w:type="pct"/>
            <w:vAlign w:val="center"/>
          </w:tcPr>
          <w:p w14:paraId="42EF53E3" w14:textId="77777777" w:rsidR="0092198F" w:rsidRDefault="0092198F" w:rsidP="003764C7">
            <w:pPr>
              <w:jc w:val="center"/>
              <w:rPr>
                <w:ins w:id="115" w:author="Xavier Hoenner" w:date="2014-05-01T12:39:00Z"/>
              </w:rPr>
            </w:pPr>
          </w:p>
        </w:tc>
      </w:tr>
    </w:tbl>
    <w:p w14:paraId="36E00DC0" w14:textId="77777777" w:rsidR="004C6B83" w:rsidRDefault="004C6B83" w:rsidP="004C6B83">
      <w:pPr>
        <w:rPr>
          <w:szCs w:val="24"/>
        </w:rPr>
      </w:pPr>
    </w:p>
    <w:p w14:paraId="4C7C4F99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58067A0C" w14:textId="7C4C5AA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81A61">
        <w:rPr>
          <w:u w:val="none"/>
        </w:rPr>
        <w:t>FAIMMS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</w:t>
      </w:r>
      <w:del w:id="116" w:author="Xavier Hoenner" w:date="2014-06-16T14:48:00Z">
        <w:r w:rsidRPr="0011784D" w:rsidDel="00FC1469">
          <w:rPr>
            <w:u w:val="none"/>
          </w:rPr>
          <w:delText>newDeployments’</w:delText>
        </w:r>
      </w:del>
      <w:ins w:id="117" w:author="Xavier Hoenner" w:date="2014-06-16T14:48:00Z">
        <w:r w:rsidR="00FC1469" w:rsidRPr="0011784D">
          <w:rPr>
            <w:u w:val="none"/>
          </w:rPr>
          <w:t>newD</w:t>
        </w:r>
        <w:r w:rsidR="00FC1469">
          <w:rPr>
            <w:u w:val="none"/>
          </w:rPr>
          <w:t>ata</w:t>
        </w:r>
        <w:r w:rsidR="00FC1469" w:rsidRPr="0011784D">
          <w:rPr>
            <w:u w:val="none"/>
          </w:rPr>
          <w:t>’</w:t>
        </w:r>
      </w:ins>
    </w:p>
    <w:p w14:paraId="0B84F38E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06805639" w14:textId="77777777" w:rsidR="00A85F08" w:rsidRDefault="00A85F08" w:rsidP="00A85F08">
      <w:pPr>
        <w:rPr>
          <w:u w:val="single"/>
        </w:rPr>
      </w:pPr>
    </w:p>
    <w:p w14:paraId="04786EB3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4AA0FC05" w14:textId="77777777" w:rsidTr="00CA4E0D">
        <w:tc>
          <w:tcPr>
            <w:tcW w:w="1271" w:type="dxa"/>
          </w:tcPr>
          <w:p w14:paraId="1B3B800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54AB4C75" w14:textId="3808522F" w:rsidR="00CA4E0D" w:rsidRPr="003D503B" w:rsidRDefault="00CA4E0D" w:rsidP="00343BA4">
            <w:pPr>
              <w:rPr>
                <w:szCs w:val="24"/>
              </w:rPr>
            </w:pPr>
            <w:ins w:id="118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19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14:paraId="6E513D08" w14:textId="77777777" w:rsidTr="00CA4E0D">
        <w:tc>
          <w:tcPr>
            <w:tcW w:w="1271" w:type="dxa"/>
          </w:tcPr>
          <w:p w14:paraId="1CF12BA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6B24655B" w14:textId="34E1495D" w:rsidR="00CA4E0D" w:rsidRPr="003D503B" w:rsidRDefault="00CA4E0D" w:rsidP="00343BA4">
            <w:pPr>
              <w:rPr>
                <w:szCs w:val="24"/>
              </w:rPr>
            </w:pPr>
            <w:ins w:id="120" w:author="Xavier Hoenner" w:date="2014-05-01T12:31:00Z">
              <w:r>
                <w:rPr>
                  <w:szCs w:val="24"/>
                </w:rPr>
                <w:t>harvest</w:t>
              </w:r>
            </w:ins>
            <w:del w:id="121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14:paraId="0EB163D1" w14:textId="77777777" w:rsidTr="00CA4E0D">
        <w:tc>
          <w:tcPr>
            <w:tcW w:w="1271" w:type="dxa"/>
          </w:tcPr>
          <w:p w14:paraId="3D9F482E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22A0D252" w14:textId="3B9A0C04" w:rsidR="00CA4E0D" w:rsidRPr="003D503B" w:rsidRDefault="00CA4E0D" w:rsidP="00343BA4">
            <w:pPr>
              <w:rPr>
                <w:szCs w:val="24"/>
              </w:rPr>
            </w:pPr>
            <w:ins w:id="122" w:author="Xavier Hoenner" w:date="2014-05-01T12:31:00Z">
              <w:r>
                <w:rPr>
                  <w:szCs w:val="24"/>
                </w:rPr>
                <w:t>reporting</w:t>
              </w:r>
            </w:ins>
            <w:del w:id="123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14:paraId="74F01D2E" w14:textId="77777777" w:rsidTr="00CA4E0D">
        <w:tc>
          <w:tcPr>
            <w:tcW w:w="1271" w:type="dxa"/>
          </w:tcPr>
          <w:p w14:paraId="464EFC1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5F2A4D9B" w14:textId="77777777" w:rsidR="00896D61" w:rsidRPr="003D503B" w:rsidRDefault="00481A61" w:rsidP="004F4D40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A9C60CD" w14:textId="77777777" w:rsidR="00A85F08" w:rsidRDefault="00A85F08" w:rsidP="00A85F08"/>
    <w:p w14:paraId="1C3A7250" w14:textId="052ABA5D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24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ins w:id="125" w:author="Xavier Hoenner" w:date="2014-05-01T12:40:00Z">
        <w:r w:rsidR="005D6BB2">
          <w:t>end_date’</w:t>
        </w:r>
      </w:ins>
      <w:r w:rsidR="00DB3DC4">
        <w:t xml:space="preserve"> is less than one month</w:t>
      </w:r>
      <w:r>
        <w:t>.</w:t>
      </w:r>
    </w:p>
    <w:p w14:paraId="094038BD" w14:textId="5CFC19A0" w:rsidR="00594B76" w:rsidRDefault="00594B76" w:rsidP="00594B7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26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r>
        <w:t>.</w:t>
      </w:r>
    </w:p>
    <w:p w14:paraId="7FCD5DAF" w14:textId="77777777" w:rsidR="00594B76" w:rsidRDefault="00594B76" w:rsidP="00594B76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‘platform_code’.</w:t>
      </w:r>
    </w:p>
    <w:p w14:paraId="048FF72B" w14:textId="6B983830" w:rsidR="00594B76" w:rsidRDefault="00594B76" w:rsidP="00594B7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7" w:author="Xavier Hoenner" w:date="2014-05-01T12:40:00Z">
        <w:r w:rsidR="00B94561">
          <w:rPr>
            <w:b/>
          </w:rPr>
          <w:t xml:space="preserve">Headers: </w:t>
        </w:r>
        <w:r w:rsidR="00B94561">
          <w:t>Deployment site name.</w:t>
        </w:r>
        <w:r w:rsidR="00B94561">
          <w:br/>
        </w:r>
        <w:r w:rsidR="00B94561">
          <w:rPr>
            <w:b/>
          </w:rPr>
          <w:t xml:space="preserve">Sub-headers: </w:t>
        </w:r>
        <w:r w:rsidR="00B94561">
          <w:t>Name of the platform on which sensors are attached.</w:t>
        </w:r>
        <w:r w:rsidR="00B94561">
          <w:br/>
        </w:r>
        <w:r w:rsidR="00B94561">
          <w:rPr>
            <w:b/>
          </w:rPr>
          <w:t>Sensor code</w:t>
        </w:r>
        <w:r w:rsidR="00B94561">
          <w:t>: Channel ID – parameter recorded.</w:t>
        </w:r>
        <w:r w:rsidR="00B94561">
          <w:br/>
        </w:r>
        <w:r w:rsidR="00B94561">
          <w:rPr>
            <w:b/>
          </w:rPr>
          <w:t>Start</w:t>
        </w:r>
        <w:r w:rsidR="00B94561" w:rsidRPr="006B3C3D">
          <w:t xml:space="preserve">: </w:t>
        </w:r>
        <w:r w:rsidR="00B94561">
          <w:t>Data recording start date (format: dd/mm/yyyy).</w:t>
        </w:r>
        <w:r w:rsidR="00B94561">
          <w:br/>
        </w:r>
        <w:r w:rsidR="00B94561">
          <w:rPr>
            <w:b/>
          </w:rPr>
          <w:lastRenderedPageBreak/>
          <w:t>End</w:t>
        </w:r>
        <w:r w:rsidR="00B94561" w:rsidRPr="006B3C3D">
          <w:t xml:space="preserve">: </w:t>
        </w:r>
        <w:r w:rsidR="00B94561">
          <w:t>Data recording end date (format: dd/mm/yyyy).</w:t>
        </w:r>
        <w:r w:rsidR="00B94561" w:rsidRPr="006B3C3D">
          <w:br/>
        </w:r>
        <w:r w:rsidR="00B94561">
          <w:rPr>
            <w:b/>
          </w:rPr>
          <w:t>Time</w:t>
        </w:r>
        <w:r w:rsidR="00B94561" w:rsidRPr="00ED7666">
          <w:rPr>
            <w:b/>
          </w:rPr>
          <w:t xml:space="preserve"> </w:t>
        </w:r>
        <w:r w:rsidR="00B94561">
          <w:rPr>
            <w:b/>
          </w:rPr>
          <w:t>c</w:t>
        </w:r>
        <w:r w:rsidR="00B94561" w:rsidRPr="00ED7666">
          <w:rPr>
            <w:b/>
          </w:rPr>
          <w:t>overage</w:t>
        </w:r>
        <w:r w:rsidR="00B94561" w:rsidRPr="00ED7666">
          <w:t xml:space="preserve">: </w:t>
        </w:r>
        <w:r w:rsidR="00B94561">
          <w:t>N</w:t>
        </w:r>
        <w:r w:rsidR="00B94561" w:rsidRPr="00ED7666">
          <w:t xml:space="preserve">umber of </w:t>
        </w:r>
      </w:ins>
      <w:ins w:id="128" w:author="Xavier Hoenner" w:date="2014-05-30T14:57:00Z">
        <w:r w:rsidR="00895752">
          <w:t>years</w:t>
        </w:r>
      </w:ins>
      <w:ins w:id="129" w:author="Xavier Hoenner" w:date="2014-05-01T12:40:00Z">
        <w:r w:rsidR="00B94561" w:rsidRPr="00ED7666">
          <w:t xml:space="preserve"> </w:t>
        </w:r>
        <w:r w:rsidR="00B94561">
          <w:t>between the data recording start and end dates</w:t>
        </w:r>
        <w:r w:rsidR="00B94561" w:rsidRPr="00ED7666">
          <w:t>.</w:t>
        </w:r>
        <w:r w:rsidR="00B94561" w:rsidRPr="00ED7666">
          <w:br/>
        </w:r>
        <w:r w:rsidR="00B94561">
          <w:rPr>
            <w:b/>
          </w:rPr>
          <w:t>FAIMMS:</w:t>
        </w:r>
        <w:r w:rsidR="00B94561" w:rsidRPr="001E38C3">
          <w:t xml:space="preserve"> </w:t>
        </w:r>
        <w:r w:rsidR="00B94561">
          <w:t>Facility for Automated Intelligent Monitoring of Marine Systems (</w:t>
        </w:r>
        <w:r w:rsidR="00B94561">
          <w:fldChar w:fldCharType="begin"/>
        </w:r>
        <w:r w:rsidR="00B94561">
          <w:instrText xml:space="preserve"> HYPERLINK "http://imos.org.au/faimms.html" </w:instrText>
        </w:r>
        <w:r w:rsidR="00B94561">
          <w:fldChar w:fldCharType="separate"/>
        </w:r>
        <w:r w:rsidR="00B94561" w:rsidRPr="006D1CD2">
          <w:rPr>
            <w:rStyle w:val="Hyperlink"/>
          </w:rPr>
          <w:t>http://imos.org.au/faimms.html</w:t>
        </w:r>
        <w:r w:rsidR="00B94561">
          <w:rPr>
            <w:rStyle w:val="Hyperlink"/>
          </w:rPr>
          <w:fldChar w:fldCharType="end"/>
        </w:r>
        <w:r w:rsidR="00B94561">
          <w:t>).</w:t>
        </w:r>
      </w:ins>
      <w:del w:id="130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131" w:author="Xavier Hoenner" w:date="2013-07-11T11:36:00Z">
        <w:r w:rsidDel="0018452B">
          <w:delText xml:space="preserve"> for the sensor network.</w:delText>
        </w:r>
      </w:del>
      <w:del w:id="132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77777777" w:rsidR="00594B76" w:rsidRDefault="00594B76" w:rsidP="00594B76"/>
    <w:p w14:paraId="6DCA8911" w14:textId="77777777" w:rsidR="00594B76" w:rsidRDefault="00594B76" w:rsidP="00594B76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B94561" w14:paraId="04C7EB2A" w14:textId="6210155F" w:rsidTr="0018452B">
        <w:trPr>
          <w:jc w:val="center"/>
          <w:del w:id="133" w:author="Xavier Hoenner" w:date="2014-05-01T12:40:00Z"/>
        </w:trPr>
        <w:tc>
          <w:tcPr>
            <w:tcW w:w="475" w:type="pct"/>
            <w:vAlign w:val="center"/>
          </w:tcPr>
          <w:p w14:paraId="2B21FC50" w14:textId="77777777" w:rsidR="00B94561" w:rsidRDefault="00B94561" w:rsidP="00594B76">
            <w:pPr>
              <w:rPr>
                <w:ins w:id="134" w:author="Xavier Hoenner" w:date="2014-05-01T12:40:00Z"/>
                <w:b/>
              </w:rPr>
            </w:pPr>
          </w:p>
          <w:p w14:paraId="0DF93210" w14:textId="16D32244" w:rsidR="00594B76" w:rsidRPr="0025464E" w:rsidDel="00B94561" w:rsidRDefault="00594B76" w:rsidP="00E3152A">
            <w:pPr>
              <w:jc w:val="center"/>
              <w:rPr>
                <w:del w:id="135" w:author="Xavier Hoenner" w:date="2014-05-01T12:40:00Z"/>
                <w:b/>
              </w:rPr>
            </w:pPr>
            <w:del w:id="136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 w:rsidP="0018452B">
            <w:pPr>
              <w:jc w:val="center"/>
              <w:rPr>
                <w:del w:id="137" w:author="Xavier Hoenner" w:date="2014-05-01T12:40:00Z"/>
                <w:b/>
              </w:rPr>
            </w:pPr>
            <w:del w:id="138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 w:rsidP="0018452B">
            <w:pPr>
              <w:jc w:val="center"/>
              <w:rPr>
                <w:del w:id="139" w:author="Xavier Hoenner" w:date="2014-05-01T12:40:00Z"/>
                <w:b/>
              </w:rPr>
            </w:pPr>
            <w:del w:id="140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 w:rsidP="0018452B">
            <w:pPr>
              <w:jc w:val="center"/>
              <w:rPr>
                <w:del w:id="141" w:author="Xavier Hoenner" w:date="2014-05-01T12:40:00Z"/>
                <w:b/>
              </w:rPr>
            </w:pPr>
            <w:del w:id="142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 w:rsidP="0018452B">
            <w:pPr>
              <w:jc w:val="center"/>
              <w:rPr>
                <w:del w:id="143" w:author="Xavier Hoenner" w:date="2014-05-01T12:40:00Z"/>
                <w:b/>
              </w:rPr>
            </w:pPr>
            <w:del w:id="144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 w:rsidP="0018452B">
            <w:pPr>
              <w:jc w:val="center"/>
              <w:rPr>
                <w:del w:id="145" w:author="Xavier Hoenner" w:date="2014-05-01T12:40:00Z"/>
                <w:b/>
              </w:rPr>
            </w:pPr>
            <w:del w:id="146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 w:rsidP="0018452B">
            <w:pPr>
              <w:jc w:val="center"/>
              <w:rPr>
                <w:del w:id="147" w:author="Xavier Hoenner" w:date="2014-05-01T12:40:00Z"/>
                <w:b/>
              </w:rPr>
            </w:pPr>
            <w:del w:id="148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 w:rsidP="0018452B">
            <w:pPr>
              <w:jc w:val="center"/>
              <w:rPr>
                <w:del w:id="149" w:author="Xavier Hoenner" w:date="2014-05-01T12:40:00Z"/>
                <w:b/>
              </w:rPr>
            </w:pPr>
            <w:del w:id="150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151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 w:rsidP="0018452B">
            <w:pPr>
              <w:jc w:val="center"/>
              <w:rPr>
                <w:del w:id="152" w:author="Xavier Hoenner" w:date="2014-05-01T12:40:00Z"/>
              </w:rPr>
            </w:pPr>
            <w:del w:id="153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 w:rsidP="0018452B">
            <w:pPr>
              <w:jc w:val="center"/>
              <w:rPr>
                <w:del w:id="154" w:author="Xavier Hoenner" w:date="2014-05-01T12:40:00Z"/>
              </w:rPr>
            </w:pPr>
            <w:del w:id="155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 w:rsidP="0018452B">
            <w:pPr>
              <w:jc w:val="center"/>
              <w:rPr>
                <w:del w:id="156" w:author="Xavier Hoenner" w:date="2014-05-01T12:40:00Z"/>
              </w:rPr>
            </w:pPr>
            <w:del w:id="157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 w:rsidP="0018452B">
            <w:pPr>
              <w:jc w:val="center"/>
              <w:rPr>
                <w:del w:id="158" w:author="Xavier Hoenner" w:date="2014-05-01T12:40:00Z"/>
              </w:rPr>
            </w:pPr>
            <w:del w:id="159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 w:rsidP="0018452B">
            <w:pPr>
              <w:jc w:val="center"/>
              <w:rPr>
                <w:del w:id="160" w:author="Xavier Hoenner" w:date="2014-05-01T12:40:00Z"/>
              </w:rPr>
            </w:pPr>
            <w:del w:id="161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 w:rsidP="0018452B">
            <w:pPr>
              <w:jc w:val="center"/>
              <w:rPr>
                <w:del w:id="162" w:author="Xavier Hoenner" w:date="2014-05-01T12:40:00Z"/>
              </w:rPr>
            </w:pPr>
            <w:del w:id="163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 w:rsidP="0018452B">
            <w:pPr>
              <w:jc w:val="center"/>
              <w:rPr>
                <w:del w:id="164" w:author="Xavier Hoenner" w:date="2014-05-01T12:40:00Z"/>
              </w:rPr>
            </w:pPr>
            <w:del w:id="165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 w:rsidP="0018452B">
            <w:pPr>
              <w:jc w:val="center"/>
              <w:rPr>
                <w:del w:id="166" w:author="Xavier Hoenner" w:date="2014-05-01T12:40:00Z"/>
              </w:rPr>
            </w:pPr>
            <w:del w:id="167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168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 w:rsidP="0018452B">
            <w:pPr>
              <w:jc w:val="center"/>
              <w:rPr>
                <w:del w:id="169" w:author="Xavier Hoenner" w:date="2014-05-01T12:40:00Z"/>
              </w:rPr>
            </w:pPr>
            <w:del w:id="170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171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 w:rsidP="0018452B">
            <w:pPr>
              <w:rPr>
                <w:del w:id="172" w:author="Xavier Hoenner" w:date="2014-05-01T12:40:00Z"/>
              </w:rPr>
            </w:pPr>
            <w:del w:id="173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174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 w:rsidP="0018452B">
            <w:pPr>
              <w:jc w:val="center"/>
              <w:rPr>
                <w:del w:id="175" w:author="Xavier Hoenner" w:date="2014-05-01T12:40:00Z"/>
              </w:rPr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 w:rsidP="0018452B">
            <w:pPr>
              <w:jc w:val="center"/>
              <w:rPr>
                <w:del w:id="176" w:author="Xavier Hoenner" w:date="2014-05-01T12:40:00Z"/>
              </w:rPr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 w:rsidP="0018452B">
            <w:pPr>
              <w:jc w:val="center"/>
              <w:rPr>
                <w:del w:id="177" w:author="Xavier Hoenner" w:date="2014-05-01T12:40:00Z"/>
              </w:rPr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 w:rsidP="0018452B">
            <w:pPr>
              <w:jc w:val="center"/>
              <w:rPr>
                <w:del w:id="178" w:author="Xavier Hoenner" w:date="2014-05-01T12:40:00Z"/>
              </w:rPr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 w:rsidP="0018452B">
            <w:pPr>
              <w:jc w:val="center"/>
              <w:rPr>
                <w:del w:id="179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 w:rsidP="0018452B">
            <w:pPr>
              <w:jc w:val="center"/>
              <w:rPr>
                <w:del w:id="180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 w:rsidP="0018452B">
            <w:pPr>
              <w:jc w:val="center"/>
              <w:rPr>
                <w:del w:id="181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 w:rsidP="0018452B">
            <w:pPr>
              <w:jc w:val="center"/>
              <w:rPr>
                <w:del w:id="182" w:author="Xavier Hoenner" w:date="2014-05-01T12:40:00Z"/>
              </w:rPr>
            </w:pPr>
          </w:p>
        </w:tc>
      </w:tr>
    </w:tbl>
    <w:p w14:paraId="482C0A51" w14:textId="77777777" w:rsidR="00594B76" w:rsidRDefault="00594B76" w:rsidP="00594B76">
      <w:pPr>
        <w:rPr>
          <w:ins w:id="183" w:author="Xavier Hoenner" w:date="2014-05-01T12:40:00Z"/>
          <w:szCs w:val="24"/>
        </w:rPr>
      </w:pP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</w:tblPr>
      <w:tblGrid>
        <w:gridCol w:w="1471"/>
        <w:gridCol w:w="1582"/>
        <w:gridCol w:w="1253"/>
        <w:gridCol w:w="1166"/>
        <w:gridCol w:w="2101"/>
      </w:tblGrid>
      <w:tr w:rsidR="00B94561" w14:paraId="1B5C465A" w14:textId="77777777" w:rsidTr="008E65A2">
        <w:trPr>
          <w:jc w:val="center"/>
          <w:ins w:id="184" w:author="Xavier Hoenner" w:date="2014-05-01T12:40:00Z"/>
        </w:trPr>
        <w:tc>
          <w:tcPr>
            <w:tcW w:w="971" w:type="pct"/>
            <w:vAlign w:val="center"/>
          </w:tcPr>
          <w:p w14:paraId="3354B89B" w14:textId="77777777" w:rsidR="00B94561" w:rsidRPr="0025464E" w:rsidRDefault="00B94561" w:rsidP="008E65A2">
            <w:pPr>
              <w:jc w:val="center"/>
              <w:rPr>
                <w:ins w:id="185" w:author="Xavier Hoenner" w:date="2014-05-01T12:40:00Z"/>
                <w:b/>
              </w:rPr>
            </w:pPr>
            <w:ins w:id="186" w:author="Xavier Hoenner" w:date="2014-05-01T12:40:00Z">
              <w:r>
                <w:rPr>
                  <w:b/>
                </w:rPr>
                <w:t>sensor_code</w:t>
              </w:r>
            </w:ins>
          </w:p>
        </w:tc>
        <w:tc>
          <w:tcPr>
            <w:tcW w:w="1045" w:type="pct"/>
            <w:vAlign w:val="center"/>
          </w:tcPr>
          <w:p w14:paraId="543AD31F" w14:textId="77777777" w:rsidR="00B94561" w:rsidRPr="0025464E" w:rsidRDefault="00B94561" w:rsidP="008E65A2">
            <w:pPr>
              <w:jc w:val="center"/>
              <w:rPr>
                <w:ins w:id="187" w:author="Xavier Hoenner" w:date="2014-05-01T12:40:00Z"/>
                <w:b/>
              </w:rPr>
            </w:pPr>
            <w:ins w:id="188" w:author="Xavier Hoenner" w:date="2014-05-01T12:40:00Z">
              <w:r>
                <w:rPr>
                  <w:b/>
                </w:rPr>
                <w:t>sensor_depth</w:t>
              </w:r>
            </w:ins>
          </w:p>
        </w:tc>
        <w:tc>
          <w:tcPr>
            <w:tcW w:w="827" w:type="pct"/>
            <w:vAlign w:val="center"/>
          </w:tcPr>
          <w:p w14:paraId="6FC22AAB" w14:textId="77777777" w:rsidR="00B94561" w:rsidRPr="0025464E" w:rsidRDefault="00B94561" w:rsidP="008E65A2">
            <w:pPr>
              <w:jc w:val="center"/>
              <w:rPr>
                <w:ins w:id="189" w:author="Xavier Hoenner" w:date="2014-05-01T12:40:00Z"/>
                <w:b/>
              </w:rPr>
            </w:pPr>
            <w:ins w:id="190" w:author="Xavier Hoenner" w:date="2014-05-01T12:40:00Z">
              <w:r>
                <w:rPr>
                  <w:b/>
                </w:rPr>
                <w:t>start_date</w:t>
              </w:r>
            </w:ins>
          </w:p>
        </w:tc>
        <w:tc>
          <w:tcPr>
            <w:tcW w:w="770" w:type="pct"/>
            <w:vAlign w:val="center"/>
          </w:tcPr>
          <w:p w14:paraId="06EBDD3B" w14:textId="77777777" w:rsidR="00B94561" w:rsidRPr="0025464E" w:rsidRDefault="00B94561" w:rsidP="008E65A2">
            <w:pPr>
              <w:jc w:val="center"/>
              <w:rPr>
                <w:ins w:id="191" w:author="Xavier Hoenner" w:date="2014-05-01T12:40:00Z"/>
                <w:b/>
              </w:rPr>
            </w:pPr>
            <w:ins w:id="192" w:author="Xavier Hoenner" w:date="2014-05-01T12:40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pct"/>
            <w:vAlign w:val="center"/>
          </w:tcPr>
          <w:p w14:paraId="2192E4B2" w14:textId="77777777" w:rsidR="00B94561" w:rsidRDefault="00B94561" w:rsidP="008E65A2">
            <w:pPr>
              <w:jc w:val="center"/>
              <w:rPr>
                <w:ins w:id="193" w:author="Xavier Hoenner" w:date="2014-05-01T12:40:00Z"/>
                <w:b/>
              </w:rPr>
            </w:pPr>
            <w:ins w:id="194" w:author="Xavier Hoenner" w:date="2014-05-01T12:40:00Z">
              <w:r>
                <w:rPr>
                  <w:b/>
                </w:rPr>
                <w:t>coverage_duration</w:t>
              </w:r>
            </w:ins>
          </w:p>
        </w:tc>
      </w:tr>
      <w:tr w:rsidR="00B94561" w14:paraId="5D97C54B" w14:textId="77777777" w:rsidTr="008E65A2">
        <w:trPr>
          <w:jc w:val="center"/>
          <w:ins w:id="195" w:author="Xavier Hoenner" w:date="2014-05-01T12:40:00Z"/>
        </w:trPr>
        <w:tc>
          <w:tcPr>
            <w:tcW w:w="971" w:type="pct"/>
            <w:vAlign w:val="center"/>
          </w:tcPr>
          <w:p w14:paraId="3E039B53" w14:textId="77777777" w:rsidR="00B94561" w:rsidRDefault="00B94561" w:rsidP="008E65A2">
            <w:pPr>
              <w:jc w:val="center"/>
              <w:rPr>
                <w:ins w:id="196" w:author="Xavier Hoenner" w:date="2014-05-01T12:40:00Z"/>
              </w:rPr>
            </w:pPr>
            <w:ins w:id="197" w:author="Xavier Hoenner" w:date="2014-05-01T12:40:00Z">
              <w:r>
                <w:t>Sensor code</w:t>
              </w:r>
            </w:ins>
          </w:p>
        </w:tc>
        <w:tc>
          <w:tcPr>
            <w:tcW w:w="1045" w:type="pct"/>
            <w:vAlign w:val="center"/>
          </w:tcPr>
          <w:p w14:paraId="2B6A9492" w14:textId="77777777" w:rsidR="00B94561" w:rsidRDefault="00B94561" w:rsidP="008E65A2">
            <w:pPr>
              <w:jc w:val="center"/>
              <w:rPr>
                <w:ins w:id="198" w:author="Xavier Hoenner" w:date="2014-05-01T12:40:00Z"/>
              </w:rPr>
            </w:pPr>
            <w:ins w:id="199" w:author="Xavier Hoenner" w:date="2014-05-01T12:40:00Z">
              <w:r>
                <w:t>Sensor depth</w:t>
              </w:r>
            </w:ins>
          </w:p>
        </w:tc>
        <w:tc>
          <w:tcPr>
            <w:tcW w:w="827" w:type="pct"/>
            <w:vAlign w:val="center"/>
          </w:tcPr>
          <w:p w14:paraId="32D28194" w14:textId="77777777" w:rsidR="00B94561" w:rsidRDefault="00B94561" w:rsidP="008E65A2">
            <w:pPr>
              <w:jc w:val="center"/>
              <w:rPr>
                <w:ins w:id="200" w:author="Xavier Hoenner" w:date="2014-05-01T12:40:00Z"/>
              </w:rPr>
            </w:pPr>
            <w:ins w:id="201" w:author="Xavier Hoenner" w:date="2014-05-01T12:40:00Z">
              <w:r>
                <w:t>Start</w:t>
              </w:r>
            </w:ins>
          </w:p>
        </w:tc>
        <w:tc>
          <w:tcPr>
            <w:tcW w:w="770" w:type="pct"/>
            <w:vAlign w:val="center"/>
          </w:tcPr>
          <w:p w14:paraId="50C1CAC1" w14:textId="77777777" w:rsidR="00B94561" w:rsidRDefault="00B94561" w:rsidP="008E65A2">
            <w:pPr>
              <w:jc w:val="center"/>
              <w:rPr>
                <w:ins w:id="202" w:author="Xavier Hoenner" w:date="2014-05-01T12:40:00Z"/>
              </w:rPr>
            </w:pPr>
            <w:ins w:id="203" w:author="Xavier Hoenner" w:date="2014-05-01T12:40:00Z">
              <w:r>
                <w:t>End</w:t>
              </w:r>
            </w:ins>
          </w:p>
        </w:tc>
        <w:tc>
          <w:tcPr>
            <w:tcW w:w="1387" w:type="pct"/>
            <w:vAlign w:val="center"/>
          </w:tcPr>
          <w:p w14:paraId="358C2C99" w14:textId="368E95CA" w:rsidR="00B94561" w:rsidRDefault="00B94561" w:rsidP="00C43D93">
            <w:pPr>
              <w:jc w:val="center"/>
              <w:rPr>
                <w:ins w:id="204" w:author="Xavier Hoenner" w:date="2014-05-01T12:40:00Z"/>
              </w:rPr>
            </w:pPr>
            <w:ins w:id="205" w:author="Xavier Hoenner" w:date="2014-05-01T12:40:00Z">
              <w:r>
                <w:t>Time coverage (</w:t>
              </w:r>
            </w:ins>
            <w:ins w:id="206" w:author="Xavier Hoenner" w:date="2014-05-30T14:57:00Z">
              <w:r w:rsidR="00C43D93">
                <w:t>years</w:t>
              </w:r>
            </w:ins>
            <w:ins w:id="207" w:author="Xavier Hoenner" w:date="2014-05-01T12:40:00Z">
              <w:r>
                <w:t>)</w:t>
              </w:r>
            </w:ins>
          </w:p>
        </w:tc>
      </w:tr>
      <w:tr w:rsidR="00B94561" w14:paraId="0BB80FF1" w14:textId="77777777" w:rsidTr="008E65A2">
        <w:trPr>
          <w:jc w:val="center"/>
          <w:ins w:id="208" w:author="Xavier Hoenner" w:date="2014-05-01T12:40:00Z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2278B4AD" w14:textId="77777777" w:rsidR="00B94561" w:rsidRDefault="00B94561" w:rsidP="008E65A2">
            <w:pPr>
              <w:jc w:val="center"/>
              <w:rPr>
                <w:ins w:id="209" w:author="Xavier Hoenner" w:date="2014-05-01T12:40:00Z"/>
              </w:rPr>
            </w:pPr>
            <w:ins w:id="210" w:author="Xavier Hoenner" w:date="2014-05-01T12:40:00Z">
              <w:r>
                <w:t>Headers = ‘site_name’</w:t>
              </w:r>
            </w:ins>
          </w:p>
        </w:tc>
      </w:tr>
      <w:tr w:rsidR="00B94561" w14:paraId="02105619" w14:textId="77777777" w:rsidTr="008E65A2">
        <w:trPr>
          <w:jc w:val="center"/>
          <w:ins w:id="211" w:author="Xavier Hoenner" w:date="2014-05-01T12:40:00Z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2F4841C8" w14:textId="77777777" w:rsidR="00B94561" w:rsidRDefault="00B94561" w:rsidP="008E65A2">
            <w:pPr>
              <w:rPr>
                <w:ins w:id="212" w:author="Xavier Hoenner" w:date="2014-05-01T12:40:00Z"/>
              </w:rPr>
            </w:pPr>
            <w:ins w:id="213" w:author="Xavier Hoenner" w:date="2014-05-01T12:40:00Z">
              <w:r>
                <w:t>Sub-headers = ‘platform_code’</w:t>
              </w:r>
            </w:ins>
          </w:p>
        </w:tc>
      </w:tr>
      <w:tr w:rsidR="00B94561" w14:paraId="5309D589" w14:textId="77777777" w:rsidTr="008E65A2">
        <w:trPr>
          <w:jc w:val="center"/>
          <w:ins w:id="214" w:author="Xavier Hoenner" w:date="2014-05-01T12:40:00Z"/>
        </w:trPr>
        <w:tc>
          <w:tcPr>
            <w:tcW w:w="971" w:type="pct"/>
            <w:vAlign w:val="center"/>
          </w:tcPr>
          <w:p w14:paraId="47C3B8A6" w14:textId="77777777" w:rsidR="00B94561" w:rsidRDefault="00B94561" w:rsidP="008E65A2">
            <w:pPr>
              <w:jc w:val="center"/>
              <w:rPr>
                <w:ins w:id="215" w:author="Xavier Hoenner" w:date="2014-05-01T12:40:00Z"/>
              </w:rPr>
            </w:pPr>
          </w:p>
        </w:tc>
        <w:tc>
          <w:tcPr>
            <w:tcW w:w="1045" w:type="pct"/>
            <w:vAlign w:val="center"/>
          </w:tcPr>
          <w:p w14:paraId="3A8FA1A8" w14:textId="77777777" w:rsidR="00B94561" w:rsidRDefault="00B94561" w:rsidP="008E65A2">
            <w:pPr>
              <w:jc w:val="center"/>
              <w:rPr>
                <w:ins w:id="216" w:author="Xavier Hoenner" w:date="2014-05-01T12:40:00Z"/>
              </w:rPr>
            </w:pPr>
          </w:p>
        </w:tc>
        <w:tc>
          <w:tcPr>
            <w:tcW w:w="827" w:type="pct"/>
            <w:vAlign w:val="center"/>
          </w:tcPr>
          <w:p w14:paraId="33398359" w14:textId="77777777" w:rsidR="00B94561" w:rsidRDefault="00B94561" w:rsidP="008E65A2">
            <w:pPr>
              <w:jc w:val="center"/>
              <w:rPr>
                <w:ins w:id="217" w:author="Xavier Hoenner" w:date="2014-05-01T12:40:00Z"/>
              </w:rPr>
            </w:pPr>
          </w:p>
        </w:tc>
        <w:tc>
          <w:tcPr>
            <w:tcW w:w="770" w:type="pct"/>
            <w:vAlign w:val="center"/>
          </w:tcPr>
          <w:p w14:paraId="4070B497" w14:textId="77777777" w:rsidR="00B94561" w:rsidRDefault="00B94561" w:rsidP="008E65A2">
            <w:pPr>
              <w:jc w:val="center"/>
              <w:rPr>
                <w:ins w:id="218" w:author="Xavier Hoenner" w:date="2014-05-01T12:40:00Z"/>
              </w:rPr>
            </w:pPr>
          </w:p>
        </w:tc>
        <w:tc>
          <w:tcPr>
            <w:tcW w:w="1387" w:type="pct"/>
            <w:vAlign w:val="center"/>
          </w:tcPr>
          <w:p w14:paraId="3ECCD4BB" w14:textId="77777777" w:rsidR="00B94561" w:rsidRDefault="00B94561" w:rsidP="008E65A2">
            <w:pPr>
              <w:jc w:val="center"/>
              <w:rPr>
                <w:ins w:id="219" w:author="Xavier Hoenner" w:date="2014-05-01T12:40:00Z"/>
              </w:rPr>
            </w:pPr>
          </w:p>
        </w:tc>
      </w:tr>
    </w:tbl>
    <w:p w14:paraId="51D94095" w14:textId="5B779316" w:rsidR="00B94561" w:rsidDel="00DF666B" w:rsidRDefault="00B94561">
      <w:pPr>
        <w:rPr>
          <w:del w:id="220" w:author="Xavier Hoenner" w:date="2014-05-01T12:40:00Z"/>
          <w:szCs w:val="24"/>
        </w:rPr>
      </w:pPr>
    </w:p>
    <w:p w14:paraId="5C949479" w14:textId="2614D1C9" w:rsidR="00905C8D" w:rsidDel="00DF666B" w:rsidRDefault="00905C8D">
      <w:pPr>
        <w:rPr>
          <w:del w:id="221" w:author="Xavier Hoenner" w:date="2014-05-01T12:40:00Z"/>
        </w:rPr>
        <w:pPrChange w:id="222" w:author="Xavier Hoenner" w:date="2014-05-01T12:40:00Z">
          <w:pPr>
            <w:pStyle w:val="Heading2"/>
          </w:pPr>
        </w:pPrChange>
      </w:pPr>
      <w:del w:id="223" w:author="Xavier Hoenner" w:date="2014-05-01T12:40:00Z">
        <w:r w:rsidRPr="00E123F0" w:rsidDel="00DF666B"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>
      <w:pPr>
        <w:rPr>
          <w:del w:id="224" w:author="Xavier Hoenner" w:date="2014-05-01T12:40:00Z"/>
        </w:rPr>
        <w:pPrChange w:id="225" w:author="Xavier Hoenner" w:date="2014-05-01T12:40:00Z">
          <w:pPr>
            <w:pStyle w:val="Heading3"/>
          </w:pPr>
        </w:pPrChange>
      </w:pPr>
      <w:del w:id="226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>
      <w:pPr>
        <w:rPr>
          <w:del w:id="227" w:author="Xavier Hoenner" w:date="2014-05-01T12:40:00Z"/>
        </w:rPr>
        <w:pPrChange w:id="228" w:author="Xavier Hoenner" w:date="2014-05-01T12:40:00Z">
          <w:pPr>
            <w:pStyle w:val="Heading3"/>
          </w:pPr>
        </w:pPrChange>
      </w:pPr>
      <w:del w:id="229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>
      <w:pPr>
        <w:rPr>
          <w:del w:id="230" w:author="Xavier Hoenner" w:date="2014-05-01T12:40:00Z"/>
        </w:rPr>
      </w:pPr>
    </w:p>
    <w:p w14:paraId="31C58C14" w14:textId="3FF444A6" w:rsidR="00905C8D" w:rsidDel="00DF666B" w:rsidRDefault="00905C8D">
      <w:pPr>
        <w:rPr>
          <w:del w:id="231" w:author="Xavier Hoenner" w:date="2014-05-01T12:40:00Z"/>
        </w:rPr>
      </w:pPr>
      <w:del w:id="232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:rsidDel="00DF666B" w14:paraId="1C75F510" w14:textId="52517BA0" w:rsidTr="00CA4E0D">
        <w:trPr>
          <w:del w:id="233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>
            <w:pPr>
              <w:rPr>
                <w:del w:id="234" w:author="Xavier Hoenner" w:date="2014-05-01T12:40:00Z"/>
                <w:b/>
                <w:szCs w:val="24"/>
              </w:rPr>
              <w:pPrChange w:id="235" w:author="Xavier Hoenner" w:date="2014-05-01T12:40:00Z">
                <w:pPr>
                  <w:spacing w:after="200" w:line="276" w:lineRule="auto"/>
                </w:pPr>
              </w:pPrChange>
            </w:pPr>
            <w:del w:id="236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>
            <w:pPr>
              <w:rPr>
                <w:del w:id="237" w:author="Xavier Hoenner" w:date="2014-05-01T12:40:00Z"/>
                <w:szCs w:val="24"/>
              </w:rPr>
              <w:pPrChange w:id="238" w:author="Xavier Hoenner" w:date="2014-05-01T12:40:00Z">
                <w:pPr>
                  <w:spacing w:after="200" w:line="276" w:lineRule="auto"/>
                </w:pPr>
              </w:pPrChange>
            </w:pPr>
            <w:del w:id="239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240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>
            <w:pPr>
              <w:rPr>
                <w:del w:id="241" w:author="Xavier Hoenner" w:date="2014-05-01T12:40:00Z"/>
                <w:b/>
                <w:szCs w:val="24"/>
              </w:rPr>
              <w:pPrChange w:id="242" w:author="Xavier Hoenner" w:date="2014-05-01T12:40:00Z">
                <w:pPr>
                  <w:spacing w:after="200" w:line="276" w:lineRule="auto"/>
                </w:pPr>
              </w:pPrChange>
            </w:pPr>
            <w:del w:id="243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>
            <w:pPr>
              <w:rPr>
                <w:del w:id="244" w:author="Xavier Hoenner" w:date="2014-05-01T12:40:00Z"/>
                <w:szCs w:val="24"/>
              </w:rPr>
              <w:pPrChange w:id="245" w:author="Xavier Hoenner" w:date="2014-05-01T12:40:00Z">
                <w:pPr>
                  <w:spacing w:after="200" w:line="276" w:lineRule="auto"/>
                </w:pPr>
              </w:pPrChange>
            </w:pPr>
            <w:del w:id="246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247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>
            <w:pPr>
              <w:rPr>
                <w:del w:id="248" w:author="Xavier Hoenner" w:date="2014-05-01T12:40:00Z"/>
                <w:b/>
                <w:szCs w:val="24"/>
              </w:rPr>
              <w:pPrChange w:id="249" w:author="Xavier Hoenner" w:date="2014-05-01T12:40:00Z">
                <w:pPr>
                  <w:spacing w:after="200" w:line="276" w:lineRule="auto"/>
                </w:pPr>
              </w:pPrChange>
            </w:pPr>
            <w:del w:id="250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>
            <w:pPr>
              <w:rPr>
                <w:del w:id="251" w:author="Xavier Hoenner" w:date="2014-05-01T12:40:00Z"/>
                <w:szCs w:val="24"/>
              </w:rPr>
              <w:pPrChange w:id="252" w:author="Xavier Hoenner" w:date="2014-05-01T12:40:00Z">
                <w:pPr>
                  <w:spacing w:after="200" w:line="276" w:lineRule="auto"/>
                </w:pPr>
              </w:pPrChange>
            </w:pPr>
            <w:del w:id="253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254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>
            <w:pPr>
              <w:rPr>
                <w:del w:id="255" w:author="Xavier Hoenner" w:date="2014-05-01T12:40:00Z"/>
                <w:b/>
                <w:szCs w:val="24"/>
              </w:rPr>
              <w:pPrChange w:id="256" w:author="Xavier Hoenner" w:date="2014-05-01T12:40:00Z">
                <w:pPr>
                  <w:spacing w:after="200" w:line="276" w:lineRule="auto"/>
                </w:pPr>
              </w:pPrChange>
            </w:pPr>
            <w:del w:id="257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>
            <w:pPr>
              <w:rPr>
                <w:del w:id="258" w:author="Xavier Hoenner" w:date="2014-05-01T12:40:00Z"/>
                <w:szCs w:val="24"/>
              </w:rPr>
              <w:pPrChange w:id="259" w:author="Xavier Hoenner" w:date="2014-05-01T12:40:00Z">
                <w:pPr>
                  <w:spacing w:after="200" w:line="276" w:lineRule="auto"/>
                </w:pPr>
              </w:pPrChange>
            </w:pPr>
            <w:del w:id="260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>
      <w:pPr>
        <w:rPr>
          <w:del w:id="261" w:author="Xavier Hoenner" w:date="2014-05-01T12:40:00Z"/>
        </w:rPr>
      </w:pPr>
    </w:p>
    <w:p w14:paraId="08874A84" w14:textId="6476809E" w:rsidR="005009C2" w:rsidDel="00DF666B" w:rsidRDefault="005009C2">
      <w:pPr>
        <w:rPr>
          <w:del w:id="262" w:author="Xavier Hoenner" w:date="2014-05-01T12:40:00Z"/>
        </w:rPr>
      </w:pPr>
      <w:del w:id="263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>
      <w:pPr>
        <w:rPr>
          <w:del w:id="264" w:author="Xavier Hoenner" w:date="2014-05-01T12:40:00Z"/>
        </w:rPr>
        <w:pPrChange w:id="265" w:author="Xavier Hoenner" w:date="2014-05-01T12:40:00Z">
          <w:pPr>
            <w:ind w:left="1843" w:hanging="1843"/>
          </w:pPr>
        </w:pPrChange>
      </w:pPr>
      <w:del w:id="266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>
      <w:pPr>
        <w:rPr>
          <w:del w:id="267" w:author="Xavier Hoenner" w:date="2014-05-01T12:40:00Z"/>
        </w:rPr>
        <w:pPrChange w:id="268" w:author="Xavier Hoenner" w:date="2014-05-01T12:40:00Z">
          <w:pPr>
            <w:ind w:left="1843" w:hanging="1843"/>
          </w:pPr>
        </w:pPrChange>
      </w:pPr>
      <w:del w:id="269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>
      <w:pPr>
        <w:rPr>
          <w:del w:id="270" w:author="Xavier Hoenner" w:date="2014-05-01T12:40:00Z"/>
        </w:rPr>
        <w:pPrChange w:id="271" w:author="Xavier Hoenner" w:date="2014-05-01T12:40:00Z">
          <w:pPr>
            <w:ind w:left="993" w:hanging="993"/>
          </w:pPr>
        </w:pPrChange>
      </w:pPr>
      <w:del w:id="272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273" w:author="Xavier Hoenner" w:date="2013-07-11T11:36:00Z">
        <w:r w:rsidDel="0018452B">
          <w:delText xml:space="preserve"> for the sensor network.</w:delText>
        </w:r>
      </w:del>
      <w:del w:id="274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>
      <w:pPr>
        <w:rPr>
          <w:del w:id="275" w:author="Xavier Hoenner" w:date="2014-05-01T12:40:00Z"/>
        </w:rPr>
      </w:pPr>
    </w:p>
    <w:p w14:paraId="3AF99FA8" w14:textId="4AFB0763" w:rsidR="00594B76" w:rsidDel="00DF666B" w:rsidRDefault="00594B76">
      <w:pPr>
        <w:rPr>
          <w:del w:id="276" w:author="Xavier Hoenner" w:date="2014-05-01T12:40:00Z"/>
        </w:rPr>
        <w:pPrChange w:id="277" w:author="Xavier Hoenner" w:date="2014-05-01T12:40:00Z">
          <w:pPr>
            <w:pStyle w:val="Heading3"/>
          </w:pPr>
        </w:pPrChange>
      </w:pPr>
      <w:del w:id="278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DF666B" w14:paraId="3F640FBB" w14:textId="076504CE" w:rsidTr="0018452B">
        <w:trPr>
          <w:jc w:val="center"/>
          <w:del w:id="279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>
            <w:pPr>
              <w:rPr>
                <w:del w:id="280" w:author="Xavier Hoenner" w:date="2014-05-01T12:40:00Z"/>
                <w:b/>
              </w:rPr>
              <w:pPrChange w:id="28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2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>
            <w:pPr>
              <w:rPr>
                <w:del w:id="283" w:author="Xavier Hoenner" w:date="2014-05-01T12:40:00Z"/>
                <w:b/>
              </w:rPr>
              <w:pPrChange w:id="28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5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>
            <w:pPr>
              <w:rPr>
                <w:del w:id="286" w:author="Xavier Hoenner" w:date="2014-05-01T12:40:00Z"/>
                <w:b/>
              </w:rPr>
              <w:pPrChange w:id="28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88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>
            <w:pPr>
              <w:rPr>
                <w:del w:id="289" w:author="Xavier Hoenner" w:date="2014-05-01T12:40:00Z"/>
                <w:b/>
              </w:rPr>
              <w:pPrChange w:id="290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>
            <w:pPr>
              <w:rPr>
                <w:del w:id="292" w:author="Xavier Hoenner" w:date="2014-05-01T12:40:00Z"/>
                <w:b/>
              </w:rPr>
              <w:pPrChange w:id="29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>
            <w:pPr>
              <w:rPr>
                <w:del w:id="295" w:author="Xavier Hoenner" w:date="2014-05-01T12:40:00Z"/>
                <w:b/>
              </w:rPr>
              <w:pPrChange w:id="29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>
            <w:pPr>
              <w:rPr>
                <w:del w:id="298" w:author="Xavier Hoenner" w:date="2014-05-01T12:40:00Z"/>
                <w:b/>
              </w:rPr>
              <w:pPrChange w:id="29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>
            <w:pPr>
              <w:rPr>
                <w:del w:id="301" w:author="Xavier Hoenner" w:date="2014-05-01T12:40:00Z"/>
                <w:b/>
              </w:rPr>
              <w:pPrChange w:id="30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304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>
            <w:pPr>
              <w:rPr>
                <w:del w:id="305" w:author="Xavier Hoenner" w:date="2014-05-01T12:40:00Z"/>
              </w:rPr>
              <w:pPrChange w:id="306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07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>
            <w:pPr>
              <w:rPr>
                <w:del w:id="308" w:author="Xavier Hoenner" w:date="2014-05-01T12:40:00Z"/>
              </w:rPr>
              <w:pPrChange w:id="30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0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>
            <w:pPr>
              <w:rPr>
                <w:del w:id="311" w:author="Xavier Hoenner" w:date="2014-05-01T12:40:00Z"/>
              </w:rPr>
              <w:pPrChange w:id="312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>
            <w:pPr>
              <w:rPr>
                <w:del w:id="314" w:author="Xavier Hoenner" w:date="2014-05-01T12:40:00Z"/>
              </w:rPr>
              <w:pPrChange w:id="31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>
            <w:pPr>
              <w:rPr>
                <w:del w:id="317" w:author="Xavier Hoenner" w:date="2014-05-01T12:40:00Z"/>
              </w:rPr>
              <w:pPrChange w:id="318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>
            <w:pPr>
              <w:rPr>
                <w:del w:id="320" w:author="Xavier Hoenner" w:date="2014-05-01T12:40:00Z"/>
              </w:rPr>
              <w:pPrChange w:id="32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>
            <w:pPr>
              <w:rPr>
                <w:del w:id="323" w:author="Xavier Hoenner" w:date="2014-05-01T12:40:00Z"/>
              </w:rPr>
              <w:pPrChange w:id="324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>
            <w:pPr>
              <w:rPr>
                <w:del w:id="326" w:author="Xavier Hoenner" w:date="2014-05-01T12:40:00Z"/>
              </w:rPr>
              <w:pPrChange w:id="32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28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329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>
            <w:pPr>
              <w:rPr>
                <w:del w:id="330" w:author="Xavier Hoenner" w:date="2014-05-01T12:40:00Z"/>
              </w:rPr>
              <w:pPrChange w:id="33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  <w:del w:id="332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333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>
            <w:pPr>
              <w:rPr>
                <w:del w:id="334" w:author="Xavier Hoenner" w:date="2014-05-01T12:40:00Z"/>
              </w:rPr>
              <w:pPrChange w:id="335" w:author="Xavier Hoenner" w:date="2014-05-01T12:40:00Z">
                <w:pPr>
                  <w:spacing w:after="200" w:line="276" w:lineRule="auto"/>
                </w:pPr>
              </w:pPrChange>
            </w:pPr>
            <w:del w:id="336" w:author="Xavier Hoenner" w:date="2014-05-01T12:40:00Z">
              <w:r w:rsidDel="00DF666B"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337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>
            <w:pPr>
              <w:rPr>
                <w:del w:id="338" w:author="Xavier Hoenner" w:date="2014-05-01T12:40:00Z"/>
              </w:rPr>
              <w:pPrChange w:id="33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>
            <w:pPr>
              <w:rPr>
                <w:del w:id="340" w:author="Xavier Hoenner" w:date="2014-05-01T12:40:00Z"/>
              </w:rPr>
              <w:pPrChange w:id="34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>
            <w:pPr>
              <w:rPr>
                <w:del w:id="342" w:author="Xavier Hoenner" w:date="2014-05-01T12:40:00Z"/>
              </w:rPr>
              <w:pPrChange w:id="34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>
            <w:pPr>
              <w:rPr>
                <w:del w:id="344" w:author="Xavier Hoenner" w:date="2014-05-01T12:40:00Z"/>
              </w:rPr>
              <w:pPrChange w:id="345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>
            <w:pPr>
              <w:rPr>
                <w:del w:id="346" w:author="Xavier Hoenner" w:date="2014-05-01T12:40:00Z"/>
              </w:rPr>
              <w:pPrChange w:id="347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>
            <w:pPr>
              <w:rPr>
                <w:del w:id="348" w:author="Xavier Hoenner" w:date="2014-05-01T12:40:00Z"/>
              </w:rPr>
              <w:pPrChange w:id="349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>
            <w:pPr>
              <w:rPr>
                <w:del w:id="350" w:author="Xavier Hoenner" w:date="2014-05-01T12:40:00Z"/>
              </w:rPr>
              <w:pPrChange w:id="351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>
            <w:pPr>
              <w:rPr>
                <w:del w:id="352" w:author="Xavier Hoenner" w:date="2014-05-01T12:40:00Z"/>
              </w:rPr>
              <w:pPrChange w:id="353" w:author="Xavier Hoenner" w:date="2014-05-01T12:40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661F568" w14:textId="77777777" w:rsidR="00594B76" w:rsidRDefault="00594B76">
      <w:pPr>
        <w:rPr>
          <w:szCs w:val="24"/>
        </w:rPr>
      </w:pPr>
    </w:p>
    <w:sectPr w:rsidR="00594B76" w:rsidSect="000E5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92198F" w:rsidRDefault="0092198F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92198F" w:rsidRDefault="0092198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BA76B" w14:textId="77777777" w:rsidR="00C1178F" w:rsidRDefault="00C117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712CA" w14:textId="77777777" w:rsidR="00C1178F" w:rsidRDefault="00C117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D2476" w14:textId="77777777" w:rsidR="00C1178F" w:rsidRDefault="00C117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92198F" w:rsidRDefault="0092198F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92198F" w:rsidRDefault="0092198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193FA" w14:textId="77777777" w:rsidR="00C1178F" w:rsidRDefault="00C117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1A19CB74" w:rsidR="0092198F" w:rsidRDefault="0092198F">
    <w:pPr>
      <w:pStyle w:val="Header"/>
    </w:pPr>
    <w:r>
      <w:t xml:space="preserve">FAIMMS – Report templates – </w:t>
    </w:r>
    <w:del w:id="354" w:author="Xavier Hoenner" w:date="2013-07-11T11:40:00Z">
      <w:r w:rsidDel="00601CC9">
        <w:delText>24/06</w:delText>
      </w:r>
    </w:del>
    <w:ins w:id="355" w:author="Xavier Hoenner" w:date="2014-07-02T15:09:00Z">
      <w:r w:rsidR="00C1178F">
        <w:fldChar w:fldCharType="begin"/>
      </w:r>
      <w:r w:rsidR="00C1178F">
        <w:instrText xml:space="preserve"> TIME \@ "d/MM/yyyy" </w:instrText>
      </w:r>
    </w:ins>
    <w:r w:rsidR="00C1178F">
      <w:fldChar w:fldCharType="separate"/>
    </w:r>
    <w:ins w:id="356" w:author="Xavier Hoenner" w:date="2014-07-02T15:09:00Z">
      <w:r w:rsidR="00C1178F">
        <w:rPr>
          <w:noProof/>
        </w:rPr>
        <w:t>2/07/2014</w:t>
      </w:r>
      <w:r w:rsidR="00C1178F">
        <w:fldChar w:fldCharType="end"/>
      </w:r>
    </w:ins>
    <w:bookmarkStart w:id="357" w:name="_GoBack"/>
    <w:bookmarkEnd w:id="357"/>
    <w:del w:id="358" w:author="Xavier Hoenner" w:date="2014-05-01T12:29:00Z">
      <w:r w:rsidDel="00CA4E0D">
        <w:delText>/2013</w:delText>
      </w:r>
    </w:del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EFB60" w14:textId="77777777" w:rsidR="00C1178F" w:rsidRDefault="00C11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35</cp:revision>
  <dcterms:created xsi:type="dcterms:W3CDTF">2013-05-28T06:41:00Z</dcterms:created>
  <dcterms:modified xsi:type="dcterms:W3CDTF">2014-07-02T05:09:00Z</dcterms:modified>
</cp:coreProperties>
</file>