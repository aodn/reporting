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92065" w14:textId="77777777" w:rsidR="000E518A" w:rsidRDefault="00CE17B5" w:rsidP="00E123F0">
      <w:pPr>
        <w:jc w:val="center"/>
        <w:outlineLvl w:val="0"/>
        <w:rPr>
          <w:b/>
          <w:sz w:val="40"/>
          <w:szCs w:val="40"/>
        </w:rPr>
      </w:pPr>
      <w:r>
        <w:rPr>
          <w:b/>
          <w:sz w:val="40"/>
          <w:szCs w:val="40"/>
        </w:rPr>
        <w:t>ANMN</w:t>
      </w:r>
      <w:r w:rsidR="00E84B34">
        <w:rPr>
          <w:b/>
          <w:sz w:val="40"/>
          <w:szCs w:val="40"/>
        </w:rPr>
        <w:t xml:space="preserve"> - </w:t>
      </w:r>
      <w:r w:rsidR="00565E46" w:rsidRPr="00565E46">
        <w:rPr>
          <w:b/>
          <w:sz w:val="40"/>
          <w:szCs w:val="40"/>
        </w:rPr>
        <w:t>Report templates</w:t>
      </w:r>
    </w:p>
    <w:p w14:paraId="1A7CA872" w14:textId="77777777" w:rsidR="00565E46" w:rsidRDefault="00565E46" w:rsidP="00EF19A0"/>
    <w:p w14:paraId="3B56EAAA" w14:textId="479E0E2D" w:rsidR="0048095F" w:rsidRPr="00EC6CCC" w:rsidRDefault="0048095F" w:rsidP="0048095F">
      <w:r>
        <w:t xml:space="preserve">This document contains information to produce reports for the following sub-facilities: ANMN – QLD &amp; NA, NSW, SA, WA, NRS, </w:t>
      </w:r>
      <w:r w:rsidR="00F51087">
        <w:t xml:space="preserve">and Acidification Moorings, </w:t>
      </w:r>
      <w:r>
        <w:t xml:space="preserve">Passive Acoustic Observatories, </w:t>
      </w:r>
      <w:del w:id="0" w:author="Xavier Hoenner" w:date="2014-05-01T11:03:00Z">
        <w:r w:rsidDel="00C05624">
          <w:delText>NRS Bio</w:delText>
        </w:r>
        <w:r w:rsidR="00D36C1C" w:rsidDel="00C05624">
          <w:delText>g</w:delText>
        </w:r>
        <w:r w:rsidDel="00C05624">
          <w:delText>eo</w:delText>
        </w:r>
        <w:r w:rsidR="00D36C1C" w:rsidDel="00C05624">
          <w:delText>c</w:delText>
        </w:r>
        <w:r w:rsidDel="00C05624">
          <w:delText>hemical sampling</w:delText>
        </w:r>
        <w:r w:rsidR="00CC7541" w:rsidDel="00C05624">
          <w:delText xml:space="preserve">, </w:delText>
        </w:r>
      </w:del>
      <w:r w:rsidR="00CC7541">
        <w:t>and NRS Real-Time data</w:t>
      </w:r>
      <w:r w:rsidRPr="006209B5">
        <w:t>.</w:t>
      </w:r>
    </w:p>
    <w:p w14:paraId="10756004" w14:textId="00613426" w:rsidR="0048095F" w:rsidRDefault="0048095F" w:rsidP="0048095F">
      <w:pPr>
        <w:rPr>
          <w:szCs w:val="24"/>
        </w:rPr>
      </w:pPr>
      <w:r>
        <w:rPr>
          <w:szCs w:val="24"/>
        </w:rPr>
        <w:t xml:space="preserve">Number of data reports: </w:t>
      </w:r>
      <w:del w:id="1" w:author="Xavier Hoenner" w:date="2014-05-01T11:02:00Z">
        <w:r w:rsidR="00CC7541" w:rsidDel="00C05624">
          <w:rPr>
            <w:szCs w:val="24"/>
          </w:rPr>
          <w:delText>21</w:delText>
        </w:r>
      </w:del>
      <w:ins w:id="2" w:author="Xavier Hoenner" w:date="2014-05-01T11:02:00Z">
        <w:r w:rsidR="00D92ABA">
          <w:rPr>
            <w:szCs w:val="24"/>
          </w:rPr>
          <w:t>1</w:t>
        </w:r>
      </w:ins>
      <w:ins w:id="3" w:author="Xavier Hoenner" w:date="2014-06-11T16:33:00Z">
        <w:r w:rsidR="001963E1">
          <w:rPr>
            <w:szCs w:val="24"/>
          </w:rPr>
          <w:t>4</w:t>
        </w:r>
      </w:ins>
      <w:r>
        <w:rPr>
          <w:szCs w:val="24"/>
        </w:rPr>
        <w:t>.</w:t>
      </w:r>
    </w:p>
    <w:p w14:paraId="01F12E48" w14:textId="77777777" w:rsidR="00C12751" w:rsidRDefault="00C12751" w:rsidP="00C12751"/>
    <w:p w14:paraId="1C8935CF" w14:textId="77777777" w:rsidR="00E123F0" w:rsidRDefault="00E123F0" w:rsidP="00E123F0">
      <w:pPr>
        <w:pStyle w:val="Heading1"/>
      </w:pPr>
      <w:r>
        <w:t xml:space="preserve">1. </w:t>
      </w:r>
      <w:r w:rsidR="00456E18">
        <w:t>ANMN</w:t>
      </w:r>
      <w:r w:rsidR="002C1268">
        <w:t xml:space="preserve"> facility</w:t>
      </w:r>
    </w:p>
    <w:p w14:paraId="56E1FBC6" w14:textId="77777777" w:rsidR="00E123F0" w:rsidRDefault="00E123F0" w:rsidP="00E123F0">
      <w:pPr>
        <w:pStyle w:val="Heading2"/>
      </w:pPr>
      <w:r w:rsidRPr="00E123F0">
        <w:t xml:space="preserve">1.1 </w:t>
      </w:r>
      <w:r w:rsidR="00905C8D">
        <w:t>Data summary</w:t>
      </w:r>
    </w:p>
    <w:p w14:paraId="3684C6E7" w14:textId="77777777" w:rsidR="0011784D" w:rsidRDefault="00EC6CCC" w:rsidP="007F3C2B">
      <w:pPr>
        <w:pStyle w:val="Heading3"/>
        <w:rPr>
          <w:u w:val="none"/>
        </w:rPr>
      </w:pPr>
      <w:r w:rsidRPr="00592DB1">
        <w:rPr>
          <w:b w:val="0"/>
        </w:rPr>
        <w:t>Filename:</w:t>
      </w:r>
      <w:r>
        <w:t xml:space="preserve"> </w:t>
      </w:r>
      <w:r w:rsidRPr="00592DB1">
        <w:rPr>
          <w:u w:val="none"/>
        </w:rPr>
        <w:t>‘</w:t>
      </w:r>
      <w:r w:rsidR="00CE17B5">
        <w:rPr>
          <w:u w:val="none"/>
        </w:rPr>
        <w:t>ANMN</w:t>
      </w:r>
      <w:r>
        <w:rPr>
          <w:u w:val="none"/>
        </w:rPr>
        <w:t>_</w:t>
      </w:r>
      <w:r w:rsidR="00456E18">
        <w:rPr>
          <w:u w:val="none"/>
        </w:rPr>
        <w:t>NRSandRMA</w:t>
      </w:r>
      <w:r w:rsidRPr="00592DB1">
        <w:rPr>
          <w:u w:val="none"/>
        </w:rPr>
        <w:t>_Summary’</w:t>
      </w:r>
    </w:p>
    <w:p w14:paraId="1ECF5BF2" w14:textId="77777777" w:rsidR="0011784D" w:rsidRDefault="0011784D" w:rsidP="0011784D"/>
    <w:p w14:paraId="14070618" w14:textId="77777777" w:rsidR="007F3C2B" w:rsidRDefault="00EC6CCC" w:rsidP="007F3C2B">
      <w:pPr>
        <w:pStyle w:val="Heading3"/>
      </w:pPr>
      <w:r w:rsidRPr="00592DB1">
        <w:rPr>
          <w:b w:val="0"/>
        </w:rPr>
        <w:t>Description:</w:t>
      </w:r>
      <w:r>
        <w:t xml:space="preserve"> </w:t>
      </w:r>
      <w:r w:rsidRPr="00592DB1">
        <w:rPr>
          <w:u w:val="none"/>
        </w:rPr>
        <w:t xml:space="preserve">‘Data </w:t>
      </w:r>
      <w:r w:rsidR="005D22D2">
        <w:rPr>
          <w:u w:val="none"/>
        </w:rPr>
        <w:t>s</w:t>
      </w:r>
      <w:r w:rsidRPr="00592DB1">
        <w:rPr>
          <w:u w:val="none"/>
        </w:rPr>
        <w:t>ummary’</w:t>
      </w:r>
    </w:p>
    <w:p w14:paraId="6C817C84" w14:textId="77777777" w:rsidR="00EC6CCC" w:rsidRDefault="00EC6CCC" w:rsidP="00542A59">
      <w:pPr>
        <w:rPr>
          <w:u w:val="single"/>
        </w:rPr>
      </w:pPr>
    </w:p>
    <w:p w14:paraId="3E92BDD4" w14:textId="77777777" w:rsidR="00542A59" w:rsidRDefault="00542A59" w:rsidP="00542A59">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3232"/>
      </w:tblGrid>
      <w:tr w:rsidR="00EC6CCC" w14:paraId="1933ADDA" w14:textId="77777777" w:rsidTr="00456E18">
        <w:tc>
          <w:tcPr>
            <w:tcW w:w="1271" w:type="dxa"/>
          </w:tcPr>
          <w:p w14:paraId="1E893AD2" w14:textId="77777777" w:rsidR="00EC6CCC" w:rsidRPr="003D503B" w:rsidRDefault="00EC6CCC" w:rsidP="00343BA4">
            <w:pPr>
              <w:rPr>
                <w:b/>
                <w:szCs w:val="24"/>
              </w:rPr>
            </w:pPr>
            <w:r w:rsidRPr="003D503B">
              <w:rPr>
                <w:b/>
                <w:szCs w:val="24"/>
              </w:rPr>
              <w:t>Server</w:t>
            </w:r>
          </w:p>
        </w:tc>
        <w:tc>
          <w:tcPr>
            <w:tcW w:w="3232" w:type="dxa"/>
          </w:tcPr>
          <w:p w14:paraId="11A244BC" w14:textId="52361D9E" w:rsidR="00EC6CCC" w:rsidRPr="003D503B" w:rsidRDefault="00EC6CCC" w:rsidP="00EC6CCC">
            <w:pPr>
              <w:rPr>
                <w:szCs w:val="24"/>
              </w:rPr>
            </w:pPr>
            <w:del w:id="4" w:author="Xavier Hoenner" w:date="2014-05-01T11:01:00Z">
              <w:r w:rsidRPr="003D503B" w:rsidDel="00641BE6">
                <w:rPr>
                  <w:szCs w:val="24"/>
                </w:rPr>
                <w:delText>db</w:delText>
              </w:r>
              <w:r w:rsidR="00896D61" w:rsidDel="00641BE6">
                <w:rPr>
                  <w:szCs w:val="24"/>
                </w:rPr>
                <w:delText>dev</w:delText>
              </w:r>
            </w:del>
            <w:ins w:id="5" w:author="Xavier Hoenner" w:date="2014-05-01T11:01:00Z">
              <w:r w:rsidR="00641BE6">
                <w:rPr>
                  <w:szCs w:val="24"/>
                </w:rPr>
                <w:t>dbprod</w:t>
              </w:r>
            </w:ins>
            <w:r w:rsidRPr="003D503B">
              <w:rPr>
                <w:szCs w:val="24"/>
              </w:rPr>
              <w:t>.emii.org.au</w:t>
            </w:r>
          </w:p>
        </w:tc>
      </w:tr>
      <w:tr w:rsidR="00EC6CCC" w14:paraId="2F90D51B" w14:textId="77777777" w:rsidTr="00456E18">
        <w:tc>
          <w:tcPr>
            <w:tcW w:w="1271" w:type="dxa"/>
          </w:tcPr>
          <w:p w14:paraId="6EA13798" w14:textId="77777777" w:rsidR="00EC6CCC" w:rsidRPr="003D503B" w:rsidRDefault="00EC6CCC" w:rsidP="00343BA4">
            <w:pPr>
              <w:rPr>
                <w:b/>
                <w:szCs w:val="24"/>
              </w:rPr>
            </w:pPr>
            <w:r w:rsidRPr="003D503B">
              <w:rPr>
                <w:b/>
                <w:szCs w:val="24"/>
              </w:rPr>
              <w:t>Database</w:t>
            </w:r>
          </w:p>
        </w:tc>
        <w:tc>
          <w:tcPr>
            <w:tcW w:w="3232" w:type="dxa"/>
          </w:tcPr>
          <w:p w14:paraId="39DEB349" w14:textId="05D20B44" w:rsidR="00EC6CCC" w:rsidRPr="003D503B" w:rsidRDefault="00641BE6">
            <w:pPr>
              <w:rPr>
                <w:rFonts w:asciiTheme="majorHAnsi" w:eastAsiaTheme="majorEastAsia" w:hAnsiTheme="majorHAnsi" w:cstheme="majorBidi"/>
                <w:i/>
                <w:iCs/>
                <w:color w:val="243F60" w:themeColor="accent1" w:themeShade="7F"/>
                <w:sz w:val="24"/>
                <w:szCs w:val="24"/>
              </w:rPr>
              <w:pPrChange w:id="6" w:author="Xavier Hoenner" w:date="2014-05-01T11:02:00Z">
                <w:pPr>
                  <w:keepNext/>
                  <w:keepLines/>
                  <w:spacing w:before="200" w:after="200" w:line="276" w:lineRule="auto"/>
                  <w:outlineLvl w:val="5"/>
                </w:pPr>
              </w:pPrChange>
            </w:pPr>
            <w:ins w:id="7" w:author="Xavier Hoenner" w:date="2014-05-01T11:02:00Z">
              <w:r>
                <w:rPr>
                  <w:szCs w:val="24"/>
                </w:rPr>
                <w:t>harvest</w:t>
              </w:r>
            </w:ins>
            <w:del w:id="8" w:author="Xavier Hoenner" w:date="2014-05-01T11:02:00Z">
              <w:r w:rsidR="00896D61" w:rsidDel="00641BE6">
                <w:rPr>
                  <w:szCs w:val="24"/>
                </w:rPr>
                <w:delText>report_db</w:delText>
              </w:r>
            </w:del>
          </w:p>
        </w:tc>
      </w:tr>
      <w:tr w:rsidR="00EC6CCC" w14:paraId="6B4CDC88" w14:textId="77777777" w:rsidTr="00456E18">
        <w:tc>
          <w:tcPr>
            <w:tcW w:w="1271" w:type="dxa"/>
          </w:tcPr>
          <w:p w14:paraId="624C41A0" w14:textId="77777777" w:rsidR="00EC6CCC" w:rsidRPr="003D503B" w:rsidRDefault="00EC6CCC" w:rsidP="00343BA4">
            <w:pPr>
              <w:rPr>
                <w:b/>
                <w:szCs w:val="24"/>
              </w:rPr>
            </w:pPr>
            <w:r w:rsidRPr="003D503B">
              <w:rPr>
                <w:b/>
                <w:szCs w:val="24"/>
              </w:rPr>
              <w:t>Schema</w:t>
            </w:r>
          </w:p>
        </w:tc>
        <w:tc>
          <w:tcPr>
            <w:tcW w:w="3232" w:type="dxa"/>
          </w:tcPr>
          <w:p w14:paraId="227E88A5" w14:textId="6606F65C" w:rsidR="00EC6CCC" w:rsidRPr="003D503B" w:rsidRDefault="00896D61" w:rsidP="00343BA4">
            <w:pPr>
              <w:rPr>
                <w:szCs w:val="24"/>
              </w:rPr>
            </w:pPr>
            <w:r>
              <w:rPr>
                <w:szCs w:val="24"/>
              </w:rPr>
              <w:t>report</w:t>
            </w:r>
            <w:ins w:id="9" w:author="Xavier Hoenner" w:date="2014-05-01T11:02:00Z">
              <w:r w:rsidR="00641BE6">
                <w:rPr>
                  <w:szCs w:val="24"/>
                </w:rPr>
                <w:t>ing</w:t>
              </w:r>
            </w:ins>
          </w:p>
        </w:tc>
      </w:tr>
      <w:tr w:rsidR="00EC6CCC" w14:paraId="19EEA1E7" w14:textId="77777777" w:rsidTr="00456E18">
        <w:tc>
          <w:tcPr>
            <w:tcW w:w="1271" w:type="dxa"/>
          </w:tcPr>
          <w:p w14:paraId="7EB54F41" w14:textId="77777777" w:rsidR="00EC6CCC" w:rsidRPr="003D503B" w:rsidRDefault="00EC6CCC" w:rsidP="00343BA4">
            <w:pPr>
              <w:rPr>
                <w:b/>
                <w:szCs w:val="24"/>
              </w:rPr>
            </w:pPr>
            <w:r w:rsidRPr="003D503B">
              <w:rPr>
                <w:b/>
                <w:szCs w:val="24"/>
              </w:rPr>
              <w:t>View</w:t>
            </w:r>
          </w:p>
        </w:tc>
        <w:tc>
          <w:tcPr>
            <w:tcW w:w="3232" w:type="dxa"/>
          </w:tcPr>
          <w:p w14:paraId="0CAE6894" w14:textId="77777777" w:rsidR="00EC6CCC" w:rsidRPr="003D503B" w:rsidRDefault="00B97A16" w:rsidP="00456E18">
            <w:pPr>
              <w:rPr>
                <w:szCs w:val="24"/>
              </w:rPr>
            </w:pPr>
            <w:r>
              <w:rPr>
                <w:szCs w:val="24"/>
              </w:rPr>
              <w:t>anmn</w:t>
            </w:r>
            <w:r w:rsidR="00896D61">
              <w:rPr>
                <w:szCs w:val="24"/>
              </w:rPr>
              <w:t>_</w:t>
            </w:r>
            <w:r w:rsidR="00EC6CCC">
              <w:rPr>
                <w:szCs w:val="24"/>
              </w:rPr>
              <w:t>data_summary</w:t>
            </w:r>
            <w:r w:rsidR="00896D61">
              <w:rPr>
                <w:szCs w:val="24"/>
              </w:rPr>
              <w:t>_view</w:t>
            </w:r>
          </w:p>
        </w:tc>
      </w:tr>
    </w:tbl>
    <w:p w14:paraId="72C5CDDE" w14:textId="77777777" w:rsidR="00EC6CCC" w:rsidRDefault="00EC6CCC" w:rsidP="00542A59"/>
    <w:p w14:paraId="2977AB45" w14:textId="77777777" w:rsidR="00542A59" w:rsidRDefault="00542A59" w:rsidP="00542A59">
      <w:r>
        <w:rPr>
          <w:u w:val="single"/>
        </w:rPr>
        <w:t xml:space="preserve">Filters: </w:t>
      </w:r>
      <w:r>
        <w:t xml:space="preserve"> </w:t>
      </w:r>
      <w:r w:rsidR="00EC6CCC">
        <w:t>None, all filters have already been applied.</w:t>
      </w:r>
    </w:p>
    <w:p w14:paraId="6EF24603" w14:textId="3F59ACBC" w:rsidR="00256FE1" w:rsidRDefault="00542A59">
      <w:r>
        <w:rPr>
          <w:u w:val="single"/>
        </w:rPr>
        <w:t>Data sorting options:</w:t>
      </w:r>
      <w:r>
        <w:t xml:space="preserve"> </w:t>
      </w:r>
      <w:r w:rsidR="00EC6CCC">
        <w:t xml:space="preserve">None, </w:t>
      </w:r>
      <w:r w:rsidR="00C27F3A">
        <w:t xml:space="preserve">data are </w:t>
      </w:r>
      <w:r w:rsidR="00EC6CCC">
        <w:t>already sorted</w:t>
      </w:r>
      <w:del w:id="10" w:author="Xavier Hoenner" w:date="2014-05-01T11:33:00Z">
        <w:r w:rsidR="00EC6CCC" w:rsidDel="00D13926">
          <w:delText xml:space="preserve"> by </w:delText>
        </w:r>
        <w:r w:rsidR="00C27F3A" w:rsidDel="00D13926">
          <w:delText>ASCENDING</w:delText>
        </w:r>
        <w:r w:rsidR="00EC6CCC" w:rsidDel="00D13926">
          <w:delText xml:space="preserve"> ‘</w:delText>
        </w:r>
        <w:r w:rsidR="00134FAD" w:rsidDel="00D13926">
          <w:delText>subfacility</w:delText>
        </w:r>
        <w:r w:rsidR="00EC6CCC" w:rsidDel="00D13926">
          <w:delText>’</w:delText>
        </w:r>
        <w:r w:rsidR="00B52D86" w:rsidDel="00D13926">
          <w:delText xml:space="preserve">, then </w:delText>
        </w:r>
        <w:r w:rsidR="00134FAD" w:rsidDel="00D13926">
          <w:delText xml:space="preserve">by </w:delText>
        </w:r>
        <w:r w:rsidR="00B52D86" w:rsidDel="00D13926">
          <w:delText xml:space="preserve">ASCENDING </w:delText>
        </w:r>
        <w:r w:rsidR="00134FAD" w:rsidDel="00D13926">
          <w:delText>’site_code’</w:delText>
        </w:r>
        <w:r w:rsidR="00B52D86" w:rsidDel="00D13926">
          <w:delText xml:space="preserve">, </w:delText>
        </w:r>
        <w:r w:rsidR="003C1E11" w:rsidDel="00D13926">
          <w:delText xml:space="preserve">and then </w:delText>
        </w:r>
        <w:r w:rsidR="00134FAD" w:rsidDel="00D13926">
          <w:delText xml:space="preserve">by </w:delText>
        </w:r>
        <w:r w:rsidR="00B52D86" w:rsidDel="00D13926">
          <w:delText xml:space="preserve">ASCENDING </w:delText>
        </w:r>
        <w:r w:rsidR="00134FAD" w:rsidDel="00D13926">
          <w:delText>’data_category’</w:delText>
        </w:r>
      </w:del>
      <w:r w:rsidR="00D61D42">
        <w:t>.</w:t>
      </w:r>
    </w:p>
    <w:p w14:paraId="5F74DA06" w14:textId="77777777" w:rsidR="00134FAD" w:rsidRDefault="00134FAD" w:rsidP="00134FAD">
      <w:pPr>
        <w:ind w:left="1843" w:hanging="1843"/>
      </w:pPr>
      <w:r>
        <w:rPr>
          <w:u w:val="single"/>
        </w:rPr>
        <w:t>Data grouping options:</w:t>
      </w:r>
      <w:r>
        <w:t xml:space="preserve"> Group by ‘subfacility’, sub-group by ‘site_name_code’.</w:t>
      </w:r>
    </w:p>
    <w:p w14:paraId="20DCF89D" w14:textId="77777777" w:rsidR="00256FE1" w:rsidRDefault="00EC6CCC" w:rsidP="00523C6C">
      <w:pPr>
        <w:ind w:left="567" w:hanging="567"/>
      </w:pPr>
      <w:r w:rsidRPr="00EC6CCC">
        <w:rPr>
          <w:u w:val="single"/>
        </w:rPr>
        <w:t>Total:</w:t>
      </w:r>
      <w:r w:rsidRPr="00EC6CCC">
        <w:t xml:space="preserve"> Calculate</w:t>
      </w:r>
      <w:r w:rsidR="00B52D86">
        <w:t xml:space="preserve"> for each </w:t>
      </w:r>
      <w:r w:rsidR="000A68EF">
        <w:t>sub-facility</w:t>
      </w:r>
      <w:r w:rsidRPr="00EC6CCC">
        <w:t xml:space="preserve"> the total number of </w:t>
      </w:r>
      <w:r w:rsidR="000A68EF">
        <w:t xml:space="preserve">sites, </w:t>
      </w:r>
      <w:r w:rsidR="00912EFD">
        <w:t xml:space="preserve">data categories, </w:t>
      </w:r>
      <w:r w:rsidR="00B52D86">
        <w:t>deployments</w:t>
      </w:r>
      <w:r w:rsidR="0025464E">
        <w:t xml:space="preserve">, </w:t>
      </w:r>
      <w:r w:rsidR="00B52D86">
        <w:t xml:space="preserve">FV </w:t>
      </w:r>
      <w:r w:rsidR="00912EFD">
        <w:t>0</w:t>
      </w:r>
      <w:r w:rsidR="000A68EF">
        <w:t xml:space="preserve">0 </w:t>
      </w:r>
      <w:r w:rsidR="00B52D86">
        <w:t xml:space="preserve">and </w:t>
      </w:r>
      <w:r w:rsidR="000A68EF">
        <w:t>FV</w:t>
      </w:r>
      <w:r w:rsidR="00912EFD">
        <w:t>0</w:t>
      </w:r>
      <w:r w:rsidR="000A68EF">
        <w:t xml:space="preserve">1 </w:t>
      </w:r>
      <w:r w:rsidR="00B52D86">
        <w:t>files</w:t>
      </w:r>
      <w:r w:rsidR="000A68EF">
        <w:t xml:space="preserve">, along with the </w:t>
      </w:r>
      <w:r w:rsidR="00912EFD">
        <w:t>temporal, latitudinal, longitudinal and depth range</w:t>
      </w:r>
      <w:r w:rsidR="00E525BA">
        <w:t xml:space="preserve"> of those data</w:t>
      </w:r>
      <w:r w:rsidR="000A68EF">
        <w:t>.</w:t>
      </w:r>
      <w:r w:rsidR="00CB2887">
        <w:t xml:space="preserve"> </w:t>
      </w:r>
      <w:r w:rsidR="00CB2887" w:rsidRPr="00EA7AB8">
        <w:rPr>
          <w:i/>
        </w:rPr>
        <w:t>Use the following view: ‘totals_view’; filter by: ‘facility’ = ‘</w:t>
      </w:r>
      <w:r w:rsidR="00CB2887">
        <w:rPr>
          <w:i/>
        </w:rPr>
        <w:t>ANMN’.</w:t>
      </w:r>
    </w:p>
    <w:tbl>
      <w:tblPr>
        <w:tblStyle w:val="TableGrid"/>
        <w:tblW w:w="4999" w:type="pct"/>
        <w:tblLayout w:type="fixed"/>
        <w:tblLook w:val="04A0" w:firstRow="1" w:lastRow="0" w:firstColumn="1" w:lastColumn="0" w:noHBand="0" w:noVBand="1"/>
        <w:tblPrChange w:id="11" w:author="Xavier Hoenner" w:date="2013-07-11T10:48:00Z">
          <w:tblPr>
            <w:tblStyle w:val="TableGrid"/>
            <w:tblW w:w="4999" w:type="pct"/>
            <w:tblLayout w:type="fixed"/>
            <w:tblLook w:val="04A0" w:firstRow="1" w:lastRow="0" w:firstColumn="1" w:lastColumn="0" w:noHBand="0" w:noVBand="1"/>
          </w:tblPr>
        </w:tblPrChange>
      </w:tblPr>
      <w:tblGrid>
        <w:gridCol w:w="3414"/>
        <w:gridCol w:w="666"/>
        <w:gridCol w:w="708"/>
        <w:gridCol w:w="850"/>
        <w:gridCol w:w="1286"/>
        <w:gridCol w:w="667"/>
        <w:gridCol w:w="684"/>
        <w:gridCol w:w="965"/>
        <w:tblGridChange w:id="12">
          <w:tblGrid>
            <w:gridCol w:w="3412"/>
            <w:gridCol w:w="666"/>
            <w:gridCol w:w="708"/>
            <w:gridCol w:w="992"/>
            <w:gridCol w:w="1146"/>
            <w:gridCol w:w="667"/>
            <w:gridCol w:w="684"/>
            <w:gridCol w:w="965"/>
          </w:tblGrid>
        </w:tblGridChange>
      </w:tblGrid>
      <w:tr w:rsidR="00CB4E0D" w:rsidRPr="007B7FBD" w14:paraId="4ADC7A31" w14:textId="77777777" w:rsidTr="00CB4E0D">
        <w:tc>
          <w:tcPr>
            <w:tcW w:w="1847" w:type="pct"/>
            <w:vAlign w:val="center"/>
            <w:tcPrChange w:id="13" w:author="Xavier Hoenner" w:date="2013-07-11T10:48:00Z">
              <w:tcPr>
                <w:tcW w:w="1846" w:type="pct"/>
                <w:vAlign w:val="center"/>
              </w:tcPr>
            </w:tcPrChange>
          </w:tcPr>
          <w:p w14:paraId="583A701B" w14:textId="77777777" w:rsidR="00CB2887" w:rsidRDefault="00CB2887">
            <w:pPr>
              <w:jc w:val="center"/>
              <w:rPr>
                <w:b/>
              </w:rPr>
            </w:pPr>
          </w:p>
        </w:tc>
        <w:tc>
          <w:tcPr>
            <w:tcW w:w="360" w:type="pct"/>
            <w:vAlign w:val="center"/>
            <w:tcPrChange w:id="14" w:author="Xavier Hoenner" w:date="2013-07-11T10:48:00Z">
              <w:tcPr>
                <w:tcW w:w="360" w:type="pct"/>
                <w:vAlign w:val="center"/>
              </w:tcPr>
            </w:tcPrChange>
          </w:tcPr>
          <w:p w14:paraId="54EBAA2D" w14:textId="77777777" w:rsidR="00CB2887" w:rsidRDefault="00CB4E0D" w:rsidP="00CB4E0D">
            <w:pPr>
              <w:jc w:val="center"/>
              <w:rPr>
                <w:b/>
              </w:rPr>
            </w:pPr>
            <w:ins w:id="15" w:author="Xavier Hoenner" w:date="2013-07-11T10:47:00Z">
              <w:r>
                <w:rPr>
                  <w:b/>
                </w:rPr>
                <w:t>AM</w:t>
              </w:r>
            </w:ins>
            <w:del w:id="16" w:author="Xavier Hoenner" w:date="2013-07-11T10:47:00Z">
              <w:r w:rsidR="00CB2887" w:rsidRPr="00A93703" w:rsidDel="00CB4E0D">
                <w:rPr>
                  <w:b/>
                </w:rPr>
                <w:delText>QLD &amp; NA</w:delText>
              </w:r>
            </w:del>
            <w:r w:rsidR="00CB2887" w:rsidRPr="00A93703" w:rsidDel="0054106B">
              <w:rPr>
                <w:b/>
              </w:rPr>
              <w:t xml:space="preserve"> </w:t>
            </w:r>
          </w:p>
        </w:tc>
        <w:tc>
          <w:tcPr>
            <w:tcW w:w="383" w:type="pct"/>
            <w:vAlign w:val="center"/>
            <w:tcPrChange w:id="17" w:author="Xavier Hoenner" w:date="2013-07-11T10:48:00Z">
              <w:tcPr>
                <w:tcW w:w="383" w:type="pct"/>
                <w:vAlign w:val="center"/>
              </w:tcPr>
            </w:tcPrChange>
          </w:tcPr>
          <w:p w14:paraId="6FEC6F8A" w14:textId="77777777" w:rsidR="00CB2887" w:rsidRDefault="00CB2887">
            <w:pPr>
              <w:jc w:val="center"/>
              <w:rPr>
                <w:b/>
              </w:rPr>
            </w:pPr>
            <w:del w:id="18" w:author="Xavier Hoenner" w:date="2013-07-11T10:48:00Z">
              <w:r w:rsidRPr="00A93703" w:rsidDel="00CB4E0D">
                <w:rPr>
                  <w:b/>
                </w:rPr>
                <w:delText xml:space="preserve">NSW </w:delText>
              </w:r>
            </w:del>
            <w:ins w:id="19" w:author="Xavier Hoenner" w:date="2013-07-11T10:48:00Z">
              <w:r w:rsidR="00CB4E0D">
                <w:rPr>
                  <w:b/>
                </w:rPr>
                <w:t>NRS</w:t>
              </w:r>
              <w:r w:rsidR="00CB4E0D" w:rsidRPr="00A93703" w:rsidDel="0054106B">
                <w:rPr>
                  <w:b/>
                </w:rPr>
                <w:t xml:space="preserve"> </w:t>
              </w:r>
            </w:ins>
          </w:p>
        </w:tc>
        <w:tc>
          <w:tcPr>
            <w:tcW w:w="460" w:type="pct"/>
            <w:vAlign w:val="center"/>
            <w:tcPrChange w:id="20" w:author="Xavier Hoenner" w:date="2013-07-11T10:48:00Z">
              <w:tcPr>
                <w:tcW w:w="537" w:type="pct"/>
                <w:vAlign w:val="center"/>
              </w:tcPr>
            </w:tcPrChange>
          </w:tcPr>
          <w:p w14:paraId="5C7FF040" w14:textId="77777777" w:rsidR="00CB2887" w:rsidRDefault="00CB2887" w:rsidP="004E2C57">
            <w:pPr>
              <w:jc w:val="center"/>
              <w:rPr>
                <w:b/>
              </w:rPr>
            </w:pPr>
            <w:del w:id="21" w:author="Xavier Hoenner" w:date="2013-07-11T10:48:00Z">
              <w:r w:rsidDel="00CB4E0D">
                <w:rPr>
                  <w:b/>
                </w:rPr>
                <w:delText xml:space="preserve"> </w:delText>
              </w:r>
              <w:r w:rsidRPr="00A93703" w:rsidDel="00CB4E0D">
                <w:rPr>
                  <w:b/>
                </w:rPr>
                <w:delText>SA</w:delText>
              </w:r>
            </w:del>
            <w:ins w:id="22" w:author="Xavier Hoenner" w:date="2013-07-11T10:48:00Z">
              <w:r w:rsidR="00CB4E0D">
                <w:rPr>
                  <w:b/>
                </w:rPr>
                <w:t>NSW</w:t>
              </w:r>
            </w:ins>
          </w:p>
        </w:tc>
        <w:tc>
          <w:tcPr>
            <w:tcW w:w="696" w:type="pct"/>
            <w:vAlign w:val="center"/>
            <w:tcPrChange w:id="23" w:author="Xavier Hoenner" w:date="2013-07-11T10:48:00Z">
              <w:tcPr>
                <w:tcW w:w="620" w:type="pct"/>
                <w:vAlign w:val="center"/>
              </w:tcPr>
            </w:tcPrChange>
          </w:tcPr>
          <w:p w14:paraId="3330AF7A" w14:textId="77777777" w:rsidR="00CB2887" w:rsidRPr="00A93703" w:rsidDel="0054106B" w:rsidRDefault="00CB2887" w:rsidP="0054106B">
            <w:pPr>
              <w:jc w:val="center"/>
              <w:rPr>
                <w:b/>
              </w:rPr>
            </w:pPr>
            <w:del w:id="24" w:author="Xavier Hoenner" w:date="2013-07-11T10:48:00Z">
              <w:r w:rsidRPr="00A93703" w:rsidDel="00CB4E0D">
                <w:rPr>
                  <w:b/>
                </w:rPr>
                <w:delText>WA</w:delText>
              </w:r>
            </w:del>
            <w:ins w:id="25" w:author="Xavier Hoenner" w:date="2013-07-11T10:48:00Z">
              <w:r w:rsidR="00CB4E0D" w:rsidRPr="00A93703">
                <w:rPr>
                  <w:b/>
                </w:rPr>
                <w:t xml:space="preserve"> QLD &amp; NA</w:t>
              </w:r>
            </w:ins>
          </w:p>
        </w:tc>
        <w:tc>
          <w:tcPr>
            <w:tcW w:w="361" w:type="pct"/>
            <w:vAlign w:val="center"/>
            <w:tcPrChange w:id="26" w:author="Xavier Hoenner" w:date="2013-07-11T10:48:00Z">
              <w:tcPr>
                <w:tcW w:w="361" w:type="pct"/>
                <w:vAlign w:val="center"/>
              </w:tcPr>
            </w:tcPrChange>
          </w:tcPr>
          <w:p w14:paraId="6DC8A832" w14:textId="77777777" w:rsidR="00CB2887" w:rsidRDefault="00CB2887">
            <w:pPr>
              <w:jc w:val="center"/>
              <w:rPr>
                <w:b/>
              </w:rPr>
            </w:pPr>
            <w:del w:id="27" w:author="Xavier Hoenner" w:date="2013-07-11T10:47:00Z">
              <w:r w:rsidRPr="00A93703" w:rsidDel="00CB4E0D">
                <w:rPr>
                  <w:b/>
                </w:rPr>
                <w:delText xml:space="preserve">NRS </w:delText>
              </w:r>
            </w:del>
            <w:ins w:id="28" w:author="Xavier Hoenner" w:date="2013-07-11T10:47:00Z">
              <w:r w:rsidR="00CB4E0D">
                <w:rPr>
                  <w:b/>
                </w:rPr>
                <w:t>SA</w:t>
              </w:r>
              <w:r w:rsidR="00CB4E0D" w:rsidRPr="00A93703" w:rsidDel="0054106B">
                <w:rPr>
                  <w:b/>
                </w:rPr>
                <w:t xml:space="preserve"> </w:t>
              </w:r>
            </w:ins>
          </w:p>
        </w:tc>
        <w:tc>
          <w:tcPr>
            <w:tcW w:w="370" w:type="pct"/>
            <w:vAlign w:val="center"/>
            <w:tcPrChange w:id="29" w:author="Xavier Hoenner" w:date="2013-07-11T10:48:00Z">
              <w:tcPr>
                <w:tcW w:w="370" w:type="pct"/>
                <w:vAlign w:val="center"/>
              </w:tcPr>
            </w:tcPrChange>
          </w:tcPr>
          <w:p w14:paraId="45E96DF1" w14:textId="77777777" w:rsidR="00CB2887" w:rsidRDefault="00CB2887" w:rsidP="00523C6C">
            <w:pPr>
              <w:jc w:val="center"/>
              <w:rPr>
                <w:b/>
              </w:rPr>
            </w:pPr>
            <w:del w:id="30" w:author="Xavier Hoenner" w:date="2013-07-11T10:47:00Z">
              <w:r w:rsidDel="00CB4E0D">
                <w:rPr>
                  <w:b/>
                </w:rPr>
                <w:delText>AM</w:delText>
              </w:r>
            </w:del>
            <w:ins w:id="31" w:author="Xavier Hoenner" w:date="2013-07-11T10:47:00Z">
              <w:r w:rsidR="00CB4E0D">
                <w:rPr>
                  <w:b/>
                </w:rPr>
                <w:t>WA</w:t>
              </w:r>
            </w:ins>
          </w:p>
        </w:tc>
        <w:tc>
          <w:tcPr>
            <w:tcW w:w="522" w:type="pct"/>
            <w:vAlign w:val="center"/>
            <w:tcPrChange w:id="32" w:author="Xavier Hoenner" w:date="2013-07-11T10:48:00Z">
              <w:tcPr>
                <w:tcW w:w="522" w:type="pct"/>
                <w:vAlign w:val="center"/>
              </w:tcPr>
            </w:tcPrChange>
          </w:tcPr>
          <w:p w14:paraId="272B800F" w14:textId="77777777" w:rsidR="00CB2887" w:rsidRDefault="00CB2887" w:rsidP="00523C6C">
            <w:pPr>
              <w:jc w:val="center"/>
              <w:rPr>
                <w:b/>
              </w:rPr>
            </w:pPr>
            <w:r>
              <w:rPr>
                <w:b/>
              </w:rPr>
              <w:t>T</w:t>
            </w:r>
            <w:r w:rsidR="0098714A">
              <w:rPr>
                <w:b/>
              </w:rPr>
              <w:t>OTAL</w:t>
            </w:r>
          </w:p>
        </w:tc>
      </w:tr>
      <w:tr w:rsidR="00CB4E0D" w:rsidRPr="007B7FBD" w14:paraId="2082F4B8" w14:textId="77777777" w:rsidTr="00CB4E0D">
        <w:tc>
          <w:tcPr>
            <w:tcW w:w="1847" w:type="pct"/>
            <w:vAlign w:val="center"/>
            <w:tcPrChange w:id="33" w:author="Xavier Hoenner" w:date="2013-07-11T10:48:00Z">
              <w:tcPr>
                <w:tcW w:w="1846" w:type="pct"/>
                <w:vAlign w:val="center"/>
              </w:tcPr>
            </w:tcPrChange>
          </w:tcPr>
          <w:p w14:paraId="0748933B" w14:textId="77777777" w:rsidR="00CB2887" w:rsidRPr="00523C6C" w:rsidRDefault="00CB2887">
            <w:pPr>
              <w:keepNext/>
              <w:keepLines/>
              <w:spacing w:before="200" w:after="200" w:line="276" w:lineRule="auto"/>
              <w:jc w:val="center"/>
              <w:outlineLvl w:val="5"/>
              <w:rPr>
                <w:b/>
                <w:i/>
              </w:rPr>
            </w:pPr>
            <w:r w:rsidRPr="00523C6C">
              <w:rPr>
                <w:b/>
                <w:i/>
              </w:rPr>
              <w:lastRenderedPageBreak/>
              <w:t># sites</w:t>
            </w:r>
            <w:r w:rsidRPr="00523C6C" w:rsidDel="003669E7">
              <w:rPr>
                <w:b/>
                <w:i/>
              </w:rPr>
              <w:t xml:space="preserve"> </w:t>
            </w:r>
            <w:r w:rsidR="0098714A" w:rsidRPr="00523C6C">
              <w:rPr>
                <w:b/>
                <w:i/>
              </w:rPr>
              <w:t>(</w:t>
            </w:r>
            <w:r w:rsidR="0098714A">
              <w:rPr>
                <w:b/>
                <w:i/>
              </w:rPr>
              <w:t>‘no_projects’)</w:t>
            </w:r>
          </w:p>
        </w:tc>
        <w:tc>
          <w:tcPr>
            <w:tcW w:w="360" w:type="pct"/>
            <w:vAlign w:val="center"/>
            <w:tcPrChange w:id="34" w:author="Xavier Hoenner" w:date="2013-07-11T10:48:00Z">
              <w:tcPr>
                <w:tcW w:w="360" w:type="pct"/>
                <w:vAlign w:val="center"/>
              </w:tcPr>
            </w:tcPrChange>
          </w:tcPr>
          <w:p w14:paraId="0644E15B" w14:textId="77777777" w:rsidR="00CB2887" w:rsidRDefault="00CB2887">
            <w:pPr>
              <w:jc w:val="center"/>
              <w:rPr>
                <w:b/>
              </w:rPr>
            </w:pPr>
          </w:p>
        </w:tc>
        <w:tc>
          <w:tcPr>
            <w:tcW w:w="383" w:type="pct"/>
            <w:vAlign w:val="center"/>
            <w:tcPrChange w:id="35" w:author="Xavier Hoenner" w:date="2013-07-11T10:48:00Z">
              <w:tcPr>
                <w:tcW w:w="383" w:type="pct"/>
                <w:vAlign w:val="center"/>
              </w:tcPr>
            </w:tcPrChange>
          </w:tcPr>
          <w:p w14:paraId="1B8605E6" w14:textId="77777777" w:rsidR="00CB2887" w:rsidRDefault="00CB2887">
            <w:pPr>
              <w:jc w:val="center"/>
              <w:rPr>
                <w:b/>
              </w:rPr>
            </w:pPr>
          </w:p>
        </w:tc>
        <w:tc>
          <w:tcPr>
            <w:tcW w:w="460" w:type="pct"/>
            <w:vAlign w:val="center"/>
            <w:tcPrChange w:id="36" w:author="Xavier Hoenner" w:date="2013-07-11T10:48:00Z">
              <w:tcPr>
                <w:tcW w:w="537" w:type="pct"/>
                <w:vAlign w:val="center"/>
              </w:tcPr>
            </w:tcPrChange>
          </w:tcPr>
          <w:p w14:paraId="7F9D17FA" w14:textId="77777777" w:rsidR="00CB2887" w:rsidRDefault="00CB2887">
            <w:pPr>
              <w:jc w:val="center"/>
              <w:rPr>
                <w:b/>
              </w:rPr>
            </w:pPr>
          </w:p>
        </w:tc>
        <w:tc>
          <w:tcPr>
            <w:tcW w:w="696" w:type="pct"/>
            <w:vAlign w:val="center"/>
            <w:tcPrChange w:id="37" w:author="Xavier Hoenner" w:date="2013-07-11T10:48:00Z">
              <w:tcPr>
                <w:tcW w:w="620" w:type="pct"/>
                <w:vAlign w:val="center"/>
              </w:tcPr>
            </w:tcPrChange>
          </w:tcPr>
          <w:p w14:paraId="48ADC057" w14:textId="77777777" w:rsidR="00CB2887" w:rsidRDefault="00CB2887" w:rsidP="0054106B">
            <w:pPr>
              <w:jc w:val="center"/>
              <w:rPr>
                <w:b/>
              </w:rPr>
            </w:pPr>
          </w:p>
        </w:tc>
        <w:tc>
          <w:tcPr>
            <w:tcW w:w="361" w:type="pct"/>
            <w:vAlign w:val="center"/>
            <w:tcPrChange w:id="38" w:author="Xavier Hoenner" w:date="2013-07-11T10:48:00Z">
              <w:tcPr>
                <w:tcW w:w="361" w:type="pct"/>
                <w:vAlign w:val="center"/>
              </w:tcPr>
            </w:tcPrChange>
          </w:tcPr>
          <w:p w14:paraId="4CB8A072" w14:textId="77777777" w:rsidR="00CB2887" w:rsidRDefault="00CB2887">
            <w:pPr>
              <w:jc w:val="center"/>
              <w:rPr>
                <w:b/>
              </w:rPr>
            </w:pPr>
          </w:p>
        </w:tc>
        <w:tc>
          <w:tcPr>
            <w:tcW w:w="370" w:type="pct"/>
            <w:vAlign w:val="center"/>
            <w:tcPrChange w:id="39" w:author="Xavier Hoenner" w:date="2013-07-11T10:48:00Z">
              <w:tcPr>
                <w:tcW w:w="370" w:type="pct"/>
                <w:vAlign w:val="center"/>
              </w:tcPr>
            </w:tcPrChange>
          </w:tcPr>
          <w:p w14:paraId="61F02342" w14:textId="77777777" w:rsidR="00CB2887" w:rsidRDefault="00CB2887" w:rsidP="00523C6C">
            <w:pPr>
              <w:jc w:val="center"/>
              <w:rPr>
                <w:b/>
              </w:rPr>
            </w:pPr>
          </w:p>
        </w:tc>
        <w:tc>
          <w:tcPr>
            <w:tcW w:w="522" w:type="pct"/>
            <w:vAlign w:val="center"/>
            <w:tcPrChange w:id="40" w:author="Xavier Hoenner" w:date="2013-07-11T10:48:00Z">
              <w:tcPr>
                <w:tcW w:w="522" w:type="pct"/>
                <w:vAlign w:val="center"/>
              </w:tcPr>
            </w:tcPrChange>
          </w:tcPr>
          <w:p w14:paraId="54857FC1" w14:textId="77777777" w:rsidR="00CB2887" w:rsidRDefault="00CB2887">
            <w:pPr>
              <w:jc w:val="center"/>
              <w:rPr>
                <w:b/>
              </w:rPr>
            </w:pPr>
          </w:p>
        </w:tc>
      </w:tr>
      <w:tr w:rsidR="00CB4E0D" w:rsidRPr="007B7FBD" w14:paraId="53A35A75" w14:textId="77777777" w:rsidTr="00CB4E0D">
        <w:tc>
          <w:tcPr>
            <w:tcW w:w="1847" w:type="pct"/>
            <w:vAlign w:val="center"/>
            <w:tcPrChange w:id="41" w:author="Xavier Hoenner" w:date="2013-07-11T10:48:00Z">
              <w:tcPr>
                <w:tcW w:w="1846" w:type="pct"/>
                <w:vAlign w:val="center"/>
              </w:tcPr>
            </w:tcPrChange>
          </w:tcPr>
          <w:p w14:paraId="5AF2F602" w14:textId="77777777" w:rsidR="00912EFD" w:rsidRPr="00523C6C" w:rsidRDefault="00912EFD">
            <w:pPr>
              <w:keepNext/>
              <w:keepLines/>
              <w:spacing w:before="200" w:after="200" w:line="276" w:lineRule="auto"/>
              <w:jc w:val="center"/>
              <w:outlineLvl w:val="5"/>
              <w:rPr>
                <w:b/>
                <w:i/>
              </w:rPr>
            </w:pPr>
            <w:r>
              <w:rPr>
                <w:b/>
                <w:i/>
              </w:rPr>
              <w:t># data categories recorded (‘no_instruments’)</w:t>
            </w:r>
          </w:p>
        </w:tc>
        <w:tc>
          <w:tcPr>
            <w:tcW w:w="360" w:type="pct"/>
            <w:vAlign w:val="center"/>
            <w:tcPrChange w:id="42" w:author="Xavier Hoenner" w:date="2013-07-11T10:48:00Z">
              <w:tcPr>
                <w:tcW w:w="360" w:type="pct"/>
                <w:vAlign w:val="center"/>
              </w:tcPr>
            </w:tcPrChange>
          </w:tcPr>
          <w:p w14:paraId="35D48949" w14:textId="77777777" w:rsidR="00912EFD" w:rsidRDefault="00912EFD">
            <w:pPr>
              <w:jc w:val="center"/>
              <w:rPr>
                <w:b/>
              </w:rPr>
            </w:pPr>
          </w:p>
        </w:tc>
        <w:tc>
          <w:tcPr>
            <w:tcW w:w="383" w:type="pct"/>
            <w:vAlign w:val="center"/>
            <w:tcPrChange w:id="43" w:author="Xavier Hoenner" w:date="2013-07-11T10:48:00Z">
              <w:tcPr>
                <w:tcW w:w="383" w:type="pct"/>
                <w:vAlign w:val="center"/>
              </w:tcPr>
            </w:tcPrChange>
          </w:tcPr>
          <w:p w14:paraId="35A39833" w14:textId="77777777" w:rsidR="00912EFD" w:rsidRDefault="00912EFD">
            <w:pPr>
              <w:jc w:val="center"/>
              <w:rPr>
                <w:b/>
              </w:rPr>
            </w:pPr>
          </w:p>
        </w:tc>
        <w:tc>
          <w:tcPr>
            <w:tcW w:w="460" w:type="pct"/>
            <w:vAlign w:val="center"/>
            <w:tcPrChange w:id="44" w:author="Xavier Hoenner" w:date="2013-07-11T10:48:00Z">
              <w:tcPr>
                <w:tcW w:w="537" w:type="pct"/>
                <w:vAlign w:val="center"/>
              </w:tcPr>
            </w:tcPrChange>
          </w:tcPr>
          <w:p w14:paraId="6012BED5" w14:textId="77777777" w:rsidR="00912EFD" w:rsidRDefault="00912EFD">
            <w:pPr>
              <w:jc w:val="center"/>
              <w:rPr>
                <w:b/>
              </w:rPr>
            </w:pPr>
          </w:p>
        </w:tc>
        <w:tc>
          <w:tcPr>
            <w:tcW w:w="696" w:type="pct"/>
            <w:vAlign w:val="center"/>
            <w:tcPrChange w:id="45" w:author="Xavier Hoenner" w:date="2013-07-11T10:48:00Z">
              <w:tcPr>
                <w:tcW w:w="620" w:type="pct"/>
                <w:vAlign w:val="center"/>
              </w:tcPr>
            </w:tcPrChange>
          </w:tcPr>
          <w:p w14:paraId="4A2FD735" w14:textId="77777777" w:rsidR="00912EFD" w:rsidRDefault="00912EFD" w:rsidP="0054106B">
            <w:pPr>
              <w:jc w:val="center"/>
              <w:rPr>
                <w:b/>
              </w:rPr>
            </w:pPr>
          </w:p>
        </w:tc>
        <w:tc>
          <w:tcPr>
            <w:tcW w:w="361" w:type="pct"/>
            <w:vAlign w:val="center"/>
            <w:tcPrChange w:id="46" w:author="Xavier Hoenner" w:date="2013-07-11T10:48:00Z">
              <w:tcPr>
                <w:tcW w:w="361" w:type="pct"/>
                <w:vAlign w:val="center"/>
              </w:tcPr>
            </w:tcPrChange>
          </w:tcPr>
          <w:p w14:paraId="285FE053" w14:textId="77777777" w:rsidR="00912EFD" w:rsidRDefault="00912EFD">
            <w:pPr>
              <w:jc w:val="center"/>
              <w:rPr>
                <w:b/>
              </w:rPr>
            </w:pPr>
          </w:p>
        </w:tc>
        <w:tc>
          <w:tcPr>
            <w:tcW w:w="370" w:type="pct"/>
            <w:vAlign w:val="center"/>
            <w:tcPrChange w:id="47" w:author="Xavier Hoenner" w:date="2013-07-11T10:48:00Z">
              <w:tcPr>
                <w:tcW w:w="370" w:type="pct"/>
                <w:vAlign w:val="center"/>
              </w:tcPr>
            </w:tcPrChange>
          </w:tcPr>
          <w:p w14:paraId="012DA25A" w14:textId="77777777" w:rsidR="00912EFD" w:rsidRDefault="00912EFD" w:rsidP="00CB2887">
            <w:pPr>
              <w:jc w:val="center"/>
              <w:rPr>
                <w:b/>
              </w:rPr>
            </w:pPr>
          </w:p>
        </w:tc>
        <w:tc>
          <w:tcPr>
            <w:tcW w:w="522" w:type="pct"/>
            <w:vAlign w:val="center"/>
            <w:tcPrChange w:id="48" w:author="Xavier Hoenner" w:date="2013-07-11T10:48:00Z">
              <w:tcPr>
                <w:tcW w:w="522" w:type="pct"/>
                <w:vAlign w:val="center"/>
              </w:tcPr>
            </w:tcPrChange>
          </w:tcPr>
          <w:p w14:paraId="4EBA1423" w14:textId="77777777" w:rsidR="00912EFD" w:rsidRDefault="00912EFD">
            <w:pPr>
              <w:jc w:val="center"/>
              <w:rPr>
                <w:b/>
              </w:rPr>
            </w:pPr>
          </w:p>
        </w:tc>
      </w:tr>
      <w:tr w:rsidR="00CB4E0D" w:rsidRPr="007B7FBD" w14:paraId="29EBCFC5" w14:textId="77777777" w:rsidTr="00CB4E0D">
        <w:tc>
          <w:tcPr>
            <w:tcW w:w="1847" w:type="pct"/>
            <w:vAlign w:val="center"/>
            <w:tcPrChange w:id="49" w:author="Xavier Hoenner" w:date="2013-07-11T10:48:00Z">
              <w:tcPr>
                <w:tcW w:w="1846" w:type="pct"/>
                <w:vAlign w:val="center"/>
              </w:tcPr>
            </w:tcPrChange>
          </w:tcPr>
          <w:p w14:paraId="3CD21458" w14:textId="77777777" w:rsidR="00CB2887" w:rsidRPr="00523C6C" w:rsidRDefault="00CB2887">
            <w:pPr>
              <w:keepNext/>
              <w:keepLines/>
              <w:spacing w:before="200" w:after="200" w:line="276" w:lineRule="auto"/>
              <w:jc w:val="center"/>
              <w:outlineLvl w:val="5"/>
              <w:rPr>
                <w:b/>
                <w:i/>
              </w:rPr>
            </w:pPr>
            <w:r w:rsidRPr="00523C6C">
              <w:rPr>
                <w:b/>
                <w:i/>
              </w:rPr>
              <w:t># deployments</w:t>
            </w:r>
            <w:r w:rsidRPr="00523C6C" w:rsidDel="003669E7">
              <w:rPr>
                <w:b/>
                <w:i/>
              </w:rPr>
              <w:t xml:space="preserve"> </w:t>
            </w:r>
            <w:r w:rsidR="00912EFD">
              <w:rPr>
                <w:b/>
                <w:i/>
              </w:rPr>
              <w:t>(‘no_deployments’)</w:t>
            </w:r>
          </w:p>
        </w:tc>
        <w:tc>
          <w:tcPr>
            <w:tcW w:w="360" w:type="pct"/>
            <w:vAlign w:val="center"/>
            <w:tcPrChange w:id="50" w:author="Xavier Hoenner" w:date="2013-07-11T10:48:00Z">
              <w:tcPr>
                <w:tcW w:w="360" w:type="pct"/>
                <w:vAlign w:val="center"/>
              </w:tcPr>
            </w:tcPrChange>
          </w:tcPr>
          <w:p w14:paraId="626345A4" w14:textId="77777777" w:rsidR="00CB2887" w:rsidRDefault="00CB2887">
            <w:pPr>
              <w:jc w:val="center"/>
              <w:rPr>
                <w:b/>
              </w:rPr>
            </w:pPr>
          </w:p>
        </w:tc>
        <w:tc>
          <w:tcPr>
            <w:tcW w:w="383" w:type="pct"/>
            <w:vAlign w:val="center"/>
            <w:tcPrChange w:id="51" w:author="Xavier Hoenner" w:date="2013-07-11T10:48:00Z">
              <w:tcPr>
                <w:tcW w:w="383" w:type="pct"/>
                <w:vAlign w:val="center"/>
              </w:tcPr>
            </w:tcPrChange>
          </w:tcPr>
          <w:p w14:paraId="15737DF8" w14:textId="77777777" w:rsidR="00CB2887" w:rsidRDefault="00CB2887">
            <w:pPr>
              <w:jc w:val="center"/>
              <w:rPr>
                <w:b/>
              </w:rPr>
            </w:pPr>
          </w:p>
        </w:tc>
        <w:tc>
          <w:tcPr>
            <w:tcW w:w="460" w:type="pct"/>
            <w:vAlign w:val="center"/>
            <w:tcPrChange w:id="52" w:author="Xavier Hoenner" w:date="2013-07-11T10:48:00Z">
              <w:tcPr>
                <w:tcW w:w="537" w:type="pct"/>
                <w:vAlign w:val="center"/>
              </w:tcPr>
            </w:tcPrChange>
          </w:tcPr>
          <w:p w14:paraId="0AB46153" w14:textId="77777777" w:rsidR="00CB2887" w:rsidRDefault="00CB2887">
            <w:pPr>
              <w:jc w:val="center"/>
              <w:rPr>
                <w:b/>
              </w:rPr>
            </w:pPr>
          </w:p>
        </w:tc>
        <w:tc>
          <w:tcPr>
            <w:tcW w:w="696" w:type="pct"/>
            <w:vAlign w:val="center"/>
            <w:tcPrChange w:id="53" w:author="Xavier Hoenner" w:date="2013-07-11T10:48:00Z">
              <w:tcPr>
                <w:tcW w:w="620" w:type="pct"/>
                <w:vAlign w:val="center"/>
              </w:tcPr>
            </w:tcPrChange>
          </w:tcPr>
          <w:p w14:paraId="4506528B" w14:textId="77777777" w:rsidR="00CB2887" w:rsidRDefault="00CB2887" w:rsidP="0054106B">
            <w:pPr>
              <w:jc w:val="center"/>
              <w:rPr>
                <w:b/>
              </w:rPr>
            </w:pPr>
          </w:p>
        </w:tc>
        <w:tc>
          <w:tcPr>
            <w:tcW w:w="361" w:type="pct"/>
            <w:vAlign w:val="center"/>
            <w:tcPrChange w:id="54" w:author="Xavier Hoenner" w:date="2013-07-11T10:48:00Z">
              <w:tcPr>
                <w:tcW w:w="361" w:type="pct"/>
                <w:vAlign w:val="center"/>
              </w:tcPr>
            </w:tcPrChange>
          </w:tcPr>
          <w:p w14:paraId="1E996A7A" w14:textId="77777777" w:rsidR="00CB2887" w:rsidRDefault="00CB2887">
            <w:pPr>
              <w:jc w:val="center"/>
              <w:rPr>
                <w:b/>
              </w:rPr>
            </w:pPr>
          </w:p>
        </w:tc>
        <w:tc>
          <w:tcPr>
            <w:tcW w:w="370" w:type="pct"/>
            <w:vAlign w:val="center"/>
            <w:tcPrChange w:id="55" w:author="Xavier Hoenner" w:date="2013-07-11T10:48:00Z">
              <w:tcPr>
                <w:tcW w:w="370" w:type="pct"/>
                <w:vAlign w:val="center"/>
              </w:tcPr>
            </w:tcPrChange>
          </w:tcPr>
          <w:p w14:paraId="7E9684D6" w14:textId="77777777" w:rsidR="00CB2887" w:rsidRDefault="00CB2887" w:rsidP="00523C6C">
            <w:pPr>
              <w:jc w:val="center"/>
              <w:rPr>
                <w:b/>
              </w:rPr>
            </w:pPr>
          </w:p>
        </w:tc>
        <w:tc>
          <w:tcPr>
            <w:tcW w:w="522" w:type="pct"/>
            <w:vAlign w:val="center"/>
            <w:tcPrChange w:id="56" w:author="Xavier Hoenner" w:date="2013-07-11T10:48:00Z">
              <w:tcPr>
                <w:tcW w:w="522" w:type="pct"/>
                <w:vAlign w:val="center"/>
              </w:tcPr>
            </w:tcPrChange>
          </w:tcPr>
          <w:p w14:paraId="6F73009F" w14:textId="77777777" w:rsidR="00CB2887" w:rsidRDefault="00CB2887">
            <w:pPr>
              <w:jc w:val="center"/>
              <w:rPr>
                <w:b/>
              </w:rPr>
            </w:pPr>
          </w:p>
        </w:tc>
      </w:tr>
      <w:tr w:rsidR="00CB4E0D" w:rsidRPr="007B7FBD" w14:paraId="0390F7AA" w14:textId="77777777" w:rsidTr="00CB4E0D">
        <w:tc>
          <w:tcPr>
            <w:tcW w:w="1847" w:type="pct"/>
            <w:vAlign w:val="center"/>
            <w:tcPrChange w:id="57" w:author="Xavier Hoenner" w:date="2013-07-11T10:48:00Z">
              <w:tcPr>
                <w:tcW w:w="1846" w:type="pct"/>
                <w:vAlign w:val="center"/>
              </w:tcPr>
            </w:tcPrChange>
          </w:tcPr>
          <w:p w14:paraId="568E83B8" w14:textId="77777777" w:rsidR="00CB2887" w:rsidRPr="00523C6C" w:rsidRDefault="00CB2887">
            <w:pPr>
              <w:keepNext/>
              <w:keepLines/>
              <w:spacing w:before="200" w:after="200" w:line="276" w:lineRule="auto"/>
              <w:jc w:val="center"/>
              <w:outlineLvl w:val="5"/>
              <w:rPr>
                <w:b/>
                <w:i/>
              </w:rPr>
            </w:pPr>
            <w:r w:rsidRPr="00523C6C">
              <w:rPr>
                <w:b/>
                <w:i/>
              </w:rPr>
              <w:t># FV00 files</w:t>
            </w:r>
            <w:r w:rsidRPr="00523C6C" w:rsidDel="003669E7">
              <w:rPr>
                <w:b/>
                <w:i/>
              </w:rPr>
              <w:t xml:space="preserve"> </w:t>
            </w:r>
            <w:r w:rsidR="0098714A">
              <w:rPr>
                <w:b/>
                <w:i/>
              </w:rPr>
              <w:t>(‘no_data’)</w:t>
            </w:r>
          </w:p>
        </w:tc>
        <w:tc>
          <w:tcPr>
            <w:tcW w:w="360" w:type="pct"/>
            <w:vAlign w:val="center"/>
            <w:tcPrChange w:id="58" w:author="Xavier Hoenner" w:date="2013-07-11T10:48:00Z">
              <w:tcPr>
                <w:tcW w:w="360" w:type="pct"/>
                <w:vAlign w:val="center"/>
              </w:tcPr>
            </w:tcPrChange>
          </w:tcPr>
          <w:p w14:paraId="34600ACD" w14:textId="77777777" w:rsidR="00CB2887" w:rsidRDefault="00CB2887">
            <w:pPr>
              <w:jc w:val="center"/>
              <w:rPr>
                <w:b/>
              </w:rPr>
            </w:pPr>
          </w:p>
        </w:tc>
        <w:tc>
          <w:tcPr>
            <w:tcW w:w="383" w:type="pct"/>
            <w:vAlign w:val="center"/>
            <w:tcPrChange w:id="59" w:author="Xavier Hoenner" w:date="2013-07-11T10:48:00Z">
              <w:tcPr>
                <w:tcW w:w="383" w:type="pct"/>
                <w:vAlign w:val="center"/>
              </w:tcPr>
            </w:tcPrChange>
          </w:tcPr>
          <w:p w14:paraId="638B35F5" w14:textId="77777777" w:rsidR="00CB2887" w:rsidRDefault="00CB2887">
            <w:pPr>
              <w:jc w:val="center"/>
              <w:rPr>
                <w:b/>
              </w:rPr>
            </w:pPr>
          </w:p>
        </w:tc>
        <w:tc>
          <w:tcPr>
            <w:tcW w:w="460" w:type="pct"/>
            <w:vAlign w:val="center"/>
            <w:tcPrChange w:id="60" w:author="Xavier Hoenner" w:date="2013-07-11T10:48:00Z">
              <w:tcPr>
                <w:tcW w:w="537" w:type="pct"/>
                <w:vAlign w:val="center"/>
              </w:tcPr>
            </w:tcPrChange>
          </w:tcPr>
          <w:p w14:paraId="6EA1EFE3" w14:textId="77777777" w:rsidR="00CB2887" w:rsidRDefault="00CB2887">
            <w:pPr>
              <w:jc w:val="center"/>
              <w:rPr>
                <w:b/>
              </w:rPr>
            </w:pPr>
          </w:p>
        </w:tc>
        <w:tc>
          <w:tcPr>
            <w:tcW w:w="696" w:type="pct"/>
            <w:vAlign w:val="center"/>
            <w:tcPrChange w:id="61" w:author="Xavier Hoenner" w:date="2013-07-11T10:48:00Z">
              <w:tcPr>
                <w:tcW w:w="620" w:type="pct"/>
                <w:vAlign w:val="center"/>
              </w:tcPr>
            </w:tcPrChange>
          </w:tcPr>
          <w:p w14:paraId="557CC948" w14:textId="77777777" w:rsidR="00CB2887" w:rsidRDefault="00CB2887" w:rsidP="0054106B">
            <w:pPr>
              <w:jc w:val="center"/>
              <w:rPr>
                <w:b/>
              </w:rPr>
            </w:pPr>
          </w:p>
        </w:tc>
        <w:tc>
          <w:tcPr>
            <w:tcW w:w="361" w:type="pct"/>
            <w:vAlign w:val="center"/>
            <w:tcPrChange w:id="62" w:author="Xavier Hoenner" w:date="2013-07-11T10:48:00Z">
              <w:tcPr>
                <w:tcW w:w="361" w:type="pct"/>
                <w:vAlign w:val="center"/>
              </w:tcPr>
            </w:tcPrChange>
          </w:tcPr>
          <w:p w14:paraId="2F42A5B3" w14:textId="77777777" w:rsidR="00CB2887" w:rsidRDefault="00CB2887">
            <w:pPr>
              <w:jc w:val="center"/>
              <w:rPr>
                <w:b/>
              </w:rPr>
            </w:pPr>
          </w:p>
        </w:tc>
        <w:tc>
          <w:tcPr>
            <w:tcW w:w="370" w:type="pct"/>
            <w:vAlign w:val="center"/>
            <w:tcPrChange w:id="63" w:author="Xavier Hoenner" w:date="2013-07-11T10:48:00Z">
              <w:tcPr>
                <w:tcW w:w="370" w:type="pct"/>
                <w:vAlign w:val="center"/>
              </w:tcPr>
            </w:tcPrChange>
          </w:tcPr>
          <w:p w14:paraId="2ADB9600" w14:textId="77777777" w:rsidR="00CB2887" w:rsidRDefault="00CB2887" w:rsidP="00523C6C">
            <w:pPr>
              <w:jc w:val="center"/>
              <w:rPr>
                <w:b/>
              </w:rPr>
            </w:pPr>
          </w:p>
        </w:tc>
        <w:tc>
          <w:tcPr>
            <w:tcW w:w="522" w:type="pct"/>
            <w:vAlign w:val="center"/>
            <w:tcPrChange w:id="64" w:author="Xavier Hoenner" w:date="2013-07-11T10:48:00Z">
              <w:tcPr>
                <w:tcW w:w="522" w:type="pct"/>
                <w:vAlign w:val="center"/>
              </w:tcPr>
            </w:tcPrChange>
          </w:tcPr>
          <w:p w14:paraId="45164CE6" w14:textId="77777777" w:rsidR="00CB2887" w:rsidRDefault="00CB2887">
            <w:pPr>
              <w:jc w:val="center"/>
              <w:rPr>
                <w:b/>
              </w:rPr>
            </w:pPr>
          </w:p>
        </w:tc>
      </w:tr>
      <w:tr w:rsidR="00CB4E0D" w:rsidRPr="007B7FBD" w14:paraId="5BBA0460" w14:textId="77777777" w:rsidTr="00CB4E0D">
        <w:tc>
          <w:tcPr>
            <w:tcW w:w="1847" w:type="pct"/>
            <w:vAlign w:val="center"/>
            <w:tcPrChange w:id="65" w:author="Xavier Hoenner" w:date="2013-07-11T10:48:00Z">
              <w:tcPr>
                <w:tcW w:w="1846" w:type="pct"/>
                <w:vAlign w:val="center"/>
              </w:tcPr>
            </w:tcPrChange>
          </w:tcPr>
          <w:p w14:paraId="6B79DBA5" w14:textId="77777777" w:rsidR="00CB2887" w:rsidRPr="00523C6C" w:rsidRDefault="00CB2887">
            <w:pPr>
              <w:keepNext/>
              <w:keepLines/>
              <w:spacing w:before="200" w:after="200" w:line="276" w:lineRule="auto"/>
              <w:jc w:val="center"/>
              <w:outlineLvl w:val="5"/>
              <w:rPr>
                <w:b/>
                <w:i/>
              </w:rPr>
            </w:pPr>
            <w:r w:rsidRPr="00523C6C">
              <w:rPr>
                <w:b/>
                <w:i/>
              </w:rPr>
              <w:t># FV01 files</w:t>
            </w:r>
            <w:r w:rsidR="0098714A">
              <w:rPr>
                <w:b/>
                <w:i/>
              </w:rPr>
              <w:t xml:space="preserve"> (‘no_data2’)</w:t>
            </w:r>
          </w:p>
        </w:tc>
        <w:tc>
          <w:tcPr>
            <w:tcW w:w="360" w:type="pct"/>
            <w:vAlign w:val="center"/>
            <w:tcPrChange w:id="66" w:author="Xavier Hoenner" w:date="2013-07-11T10:48:00Z">
              <w:tcPr>
                <w:tcW w:w="360" w:type="pct"/>
                <w:vAlign w:val="center"/>
              </w:tcPr>
            </w:tcPrChange>
          </w:tcPr>
          <w:p w14:paraId="3CEC2D32" w14:textId="77777777" w:rsidR="00CB2887" w:rsidRDefault="00CB2887">
            <w:pPr>
              <w:jc w:val="center"/>
              <w:rPr>
                <w:b/>
              </w:rPr>
            </w:pPr>
          </w:p>
        </w:tc>
        <w:tc>
          <w:tcPr>
            <w:tcW w:w="383" w:type="pct"/>
            <w:vAlign w:val="center"/>
            <w:tcPrChange w:id="67" w:author="Xavier Hoenner" w:date="2013-07-11T10:48:00Z">
              <w:tcPr>
                <w:tcW w:w="383" w:type="pct"/>
                <w:vAlign w:val="center"/>
              </w:tcPr>
            </w:tcPrChange>
          </w:tcPr>
          <w:p w14:paraId="4B8EB280" w14:textId="77777777" w:rsidR="00CB2887" w:rsidRDefault="00CB2887">
            <w:pPr>
              <w:jc w:val="center"/>
              <w:rPr>
                <w:b/>
              </w:rPr>
            </w:pPr>
          </w:p>
        </w:tc>
        <w:tc>
          <w:tcPr>
            <w:tcW w:w="460" w:type="pct"/>
            <w:vAlign w:val="center"/>
            <w:tcPrChange w:id="68" w:author="Xavier Hoenner" w:date="2013-07-11T10:48:00Z">
              <w:tcPr>
                <w:tcW w:w="537" w:type="pct"/>
                <w:vAlign w:val="center"/>
              </w:tcPr>
            </w:tcPrChange>
          </w:tcPr>
          <w:p w14:paraId="3C62C273" w14:textId="77777777" w:rsidR="00CB2887" w:rsidRDefault="00CB2887">
            <w:pPr>
              <w:jc w:val="center"/>
              <w:rPr>
                <w:b/>
              </w:rPr>
            </w:pPr>
          </w:p>
        </w:tc>
        <w:tc>
          <w:tcPr>
            <w:tcW w:w="696" w:type="pct"/>
            <w:vAlign w:val="center"/>
            <w:tcPrChange w:id="69" w:author="Xavier Hoenner" w:date="2013-07-11T10:48:00Z">
              <w:tcPr>
                <w:tcW w:w="620" w:type="pct"/>
                <w:vAlign w:val="center"/>
              </w:tcPr>
            </w:tcPrChange>
          </w:tcPr>
          <w:p w14:paraId="33CA8979" w14:textId="77777777" w:rsidR="00CB2887" w:rsidRDefault="00CB2887" w:rsidP="0054106B">
            <w:pPr>
              <w:jc w:val="center"/>
              <w:rPr>
                <w:b/>
              </w:rPr>
            </w:pPr>
          </w:p>
        </w:tc>
        <w:tc>
          <w:tcPr>
            <w:tcW w:w="361" w:type="pct"/>
            <w:vAlign w:val="center"/>
            <w:tcPrChange w:id="70" w:author="Xavier Hoenner" w:date="2013-07-11T10:48:00Z">
              <w:tcPr>
                <w:tcW w:w="361" w:type="pct"/>
                <w:vAlign w:val="center"/>
              </w:tcPr>
            </w:tcPrChange>
          </w:tcPr>
          <w:p w14:paraId="7C08BCAC" w14:textId="77777777" w:rsidR="00CB2887" w:rsidRDefault="00CB2887">
            <w:pPr>
              <w:jc w:val="center"/>
              <w:rPr>
                <w:b/>
              </w:rPr>
            </w:pPr>
          </w:p>
        </w:tc>
        <w:tc>
          <w:tcPr>
            <w:tcW w:w="370" w:type="pct"/>
            <w:vAlign w:val="center"/>
            <w:tcPrChange w:id="71" w:author="Xavier Hoenner" w:date="2013-07-11T10:48:00Z">
              <w:tcPr>
                <w:tcW w:w="370" w:type="pct"/>
                <w:vAlign w:val="center"/>
              </w:tcPr>
            </w:tcPrChange>
          </w:tcPr>
          <w:p w14:paraId="763B0AE4" w14:textId="77777777" w:rsidR="00CB2887" w:rsidRDefault="00CB2887" w:rsidP="00523C6C">
            <w:pPr>
              <w:jc w:val="center"/>
              <w:rPr>
                <w:b/>
              </w:rPr>
            </w:pPr>
          </w:p>
        </w:tc>
        <w:tc>
          <w:tcPr>
            <w:tcW w:w="522" w:type="pct"/>
            <w:vAlign w:val="center"/>
            <w:tcPrChange w:id="72" w:author="Xavier Hoenner" w:date="2013-07-11T10:48:00Z">
              <w:tcPr>
                <w:tcW w:w="522" w:type="pct"/>
                <w:vAlign w:val="center"/>
              </w:tcPr>
            </w:tcPrChange>
          </w:tcPr>
          <w:p w14:paraId="521DC922" w14:textId="77777777" w:rsidR="00CB2887" w:rsidRDefault="00CB2887">
            <w:pPr>
              <w:jc w:val="center"/>
              <w:rPr>
                <w:b/>
              </w:rPr>
            </w:pPr>
          </w:p>
        </w:tc>
      </w:tr>
      <w:tr w:rsidR="00CB4E0D" w:rsidRPr="007B7FBD" w14:paraId="7D4153AD" w14:textId="77777777" w:rsidTr="00CB4E0D">
        <w:tc>
          <w:tcPr>
            <w:tcW w:w="1847" w:type="pct"/>
            <w:vAlign w:val="center"/>
            <w:tcPrChange w:id="73" w:author="Xavier Hoenner" w:date="2013-07-11T10:48:00Z">
              <w:tcPr>
                <w:tcW w:w="1846" w:type="pct"/>
                <w:vAlign w:val="center"/>
              </w:tcPr>
            </w:tcPrChange>
          </w:tcPr>
          <w:p w14:paraId="0A46CDB7" w14:textId="77777777" w:rsidR="00CB2887" w:rsidRPr="00523C6C" w:rsidRDefault="0098714A">
            <w:pPr>
              <w:keepNext/>
              <w:keepLines/>
              <w:spacing w:before="200" w:after="200" w:line="276" w:lineRule="auto"/>
              <w:jc w:val="center"/>
              <w:outlineLvl w:val="5"/>
              <w:rPr>
                <w:b/>
                <w:i/>
              </w:rPr>
            </w:pPr>
            <w:r>
              <w:rPr>
                <w:b/>
                <w:i/>
              </w:rPr>
              <w:t>Temporal range (‘temporal_range’)</w:t>
            </w:r>
          </w:p>
        </w:tc>
        <w:tc>
          <w:tcPr>
            <w:tcW w:w="360" w:type="pct"/>
            <w:vAlign w:val="center"/>
            <w:tcPrChange w:id="74" w:author="Xavier Hoenner" w:date="2013-07-11T10:48:00Z">
              <w:tcPr>
                <w:tcW w:w="360" w:type="pct"/>
                <w:vAlign w:val="center"/>
              </w:tcPr>
            </w:tcPrChange>
          </w:tcPr>
          <w:p w14:paraId="594E9C1A" w14:textId="77777777" w:rsidR="00CB2887" w:rsidRDefault="00CB2887">
            <w:pPr>
              <w:jc w:val="center"/>
              <w:rPr>
                <w:b/>
              </w:rPr>
            </w:pPr>
          </w:p>
        </w:tc>
        <w:tc>
          <w:tcPr>
            <w:tcW w:w="383" w:type="pct"/>
            <w:vAlign w:val="center"/>
            <w:tcPrChange w:id="75" w:author="Xavier Hoenner" w:date="2013-07-11T10:48:00Z">
              <w:tcPr>
                <w:tcW w:w="383" w:type="pct"/>
                <w:vAlign w:val="center"/>
              </w:tcPr>
            </w:tcPrChange>
          </w:tcPr>
          <w:p w14:paraId="37C77B3F" w14:textId="77777777" w:rsidR="00CB2887" w:rsidRDefault="00CB2887">
            <w:pPr>
              <w:jc w:val="center"/>
              <w:rPr>
                <w:b/>
              </w:rPr>
            </w:pPr>
          </w:p>
        </w:tc>
        <w:tc>
          <w:tcPr>
            <w:tcW w:w="460" w:type="pct"/>
            <w:vAlign w:val="center"/>
            <w:tcPrChange w:id="76" w:author="Xavier Hoenner" w:date="2013-07-11T10:48:00Z">
              <w:tcPr>
                <w:tcW w:w="537" w:type="pct"/>
                <w:vAlign w:val="center"/>
              </w:tcPr>
            </w:tcPrChange>
          </w:tcPr>
          <w:p w14:paraId="7ACFE5A4" w14:textId="77777777" w:rsidR="00CB2887" w:rsidRDefault="00CB2887">
            <w:pPr>
              <w:jc w:val="center"/>
              <w:rPr>
                <w:b/>
              </w:rPr>
            </w:pPr>
          </w:p>
        </w:tc>
        <w:tc>
          <w:tcPr>
            <w:tcW w:w="696" w:type="pct"/>
            <w:vAlign w:val="center"/>
            <w:tcPrChange w:id="77" w:author="Xavier Hoenner" w:date="2013-07-11T10:48:00Z">
              <w:tcPr>
                <w:tcW w:w="620" w:type="pct"/>
                <w:vAlign w:val="center"/>
              </w:tcPr>
            </w:tcPrChange>
          </w:tcPr>
          <w:p w14:paraId="14A9C8E8" w14:textId="77777777" w:rsidR="00CB2887" w:rsidRDefault="00CB2887" w:rsidP="0054106B">
            <w:pPr>
              <w:jc w:val="center"/>
              <w:rPr>
                <w:b/>
              </w:rPr>
            </w:pPr>
          </w:p>
        </w:tc>
        <w:tc>
          <w:tcPr>
            <w:tcW w:w="361" w:type="pct"/>
            <w:vAlign w:val="center"/>
            <w:tcPrChange w:id="78" w:author="Xavier Hoenner" w:date="2013-07-11T10:48:00Z">
              <w:tcPr>
                <w:tcW w:w="361" w:type="pct"/>
                <w:vAlign w:val="center"/>
              </w:tcPr>
            </w:tcPrChange>
          </w:tcPr>
          <w:p w14:paraId="508D175D" w14:textId="77777777" w:rsidR="00CB2887" w:rsidRDefault="00CB2887">
            <w:pPr>
              <w:jc w:val="center"/>
              <w:rPr>
                <w:b/>
              </w:rPr>
            </w:pPr>
          </w:p>
        </w:tc>
        <w:tc>
          <w:tcPr>
            <w:tcW w:w="370" w:type="pct"/>
            <w:vAlign w:val="center"/>
            <w:tcPrChange w:id="79" w:author="Xavier Hoenner" w:date="2013-07-11T10:48:00Z">
              <w:tcPr>
                <w:tcW w:w="370" w:type="pct"/>
                <w:vAlign w:val="center"/>
              </w:tcPr>
            </w:tcPrChange>
          </w:tcPr>
          <w:p w14:paraId="4FC635A2" w14:textId="77777777" w:rsidR="00CB2887" w:rsidRDefault="00CB2887" w:rsidP="00523C6C">
            <w:pPr>
              <w:jc w:val="center"/>
              <w:rPr>
                <w:b/>
              </w:rPr>
            </w:pPr>
          </w:p>
        </w:tc>
        <w:tc>
          <w:tcPr>
            <w:tcW w:w="522" w:type="pct"/>
            <w:vAlign w:val="center"/>
            <w:tcPrChange w:id="80" w:author="Xavier Hoenner" w:date="2013-07-11T10:48:00Z">
              <w:tcPr>
                <w:tcW w:w="522" w:type="pct"/>
                <w:vAlign w:val="center"/>
              </w:tcPr>
            </w:tcPrChange>
          </w:tcPr>
          <w:p w14:paraId="02046272" w14:textId="77777777" w:rsidR="00CB2887" w:rsidRDefault="00CB2887">
            <w:pPr>
              <w:jc w:val="center"/>
              <w:rPr>
                <w:b/>
              </w:rPr>
            </w:pPr>
          </w:p>
        </w:tc>
      </w:tr>
      <w:tr w:rsidR="00CB4E0D" w:rsidRPr="007B7FBD" w14:paraId="5040C3FC" w14:textId="77777777" w:rsidTr="00CB4E0D">
        <w:tc>
          <w:tcPr>
            <w:tcW w:w="1847" w:type="pct"/>
            <w:vAlign w:val="center"/>
            <w:tcPrChange w:id="81" w:author="Xavier Hoenner" w:date="2013-07-11T10:48:00Z">
              <w:tcPr>
                <w:tcW w:w="1846" w:type="pct"/>
                <w:vAlign w:val="center"/>
              </w:tcPr>
            </w:tcPrChange>
          </w:tcPr>
          <w:p w14:paraId="4E3410C1" w14:textId="77777777" w:rsidR="00CB2887" w:rsidRPr="00523C6C" w:rsidRDefault="00CB2887" w:rsidP="00523C6C">
            <w:pPr>
              <w:jc w:val="center"/>
              <w:rPr>
                <w:b/>
                <w:i/>
              </w:rPr>
            </w:pPr>
            <w:r w:rsidRPr="00523C6C">
              <w:rPr>
                <w:b/>
                <w:i/>
              </w:rPr>
              <w:t>La</w:t>
            </w:r>
            <w:r w:rsidR="0098714A">
              <w:rPr>
                <w:b/>
                <w:i/>
              </w:rPr>
              <w:t>titudinal range (‘lat_range’)</w:t>
            </w:r>
          </w:p>
        </w:tc>
        <w:tc>
          <w:tcPr>
            <w:tcW w:w="360" w:type="pct"/>
            <w:vAlign w:val="center"/>
            <w:tcPrChange w:id="82" w:author="Xavier Hoenner" w:date="2013-07-11T10:48:00Z">
              <w:tcPr>
                <w:tcW w:w="360" w:type="pct"/>
                <w:vAlign w:val="center"/>
              </w:tcPr>
            </w:tcPrChange>
          </w:tcPr>
          <w:p w14:paraId="3E73A517" w14:textId="77777777" w:rsidR="00CB2887" w:rsidRDefault="00CB2887">
            <w:pPr>
              <w:jc w:val="center"/>
              <w:rPr>
                <w:b/>
              </w:rPr>
            </w:pPr>
          </w:p>
        </w:tc>
        <w:tc>
          <w:tcPr>
            <w:tcW w:w="383" w:type="pct"/>
            <w:vAlign w:val="center"/>
            <w:tcPrChange w:id="83" w:author="Xavier Hoenner" w:date="2013-07-11T10:48:00Z">
              <w:tcPr>
                <w:tcW w:w="383" w:type="pct"/>
                <w:vAlign w:val="center"/>
              </w:tcPr>
            </w:tcPrChange>
          </w:tcPr>
          <w:p w14:paraId="75912930" w14:textId="77777777" w:rsidR="00CB2887" w:rsidRDefault="00CB2887">
            <w:pPr>
              <w:jc w:val="center"/>
              <w:rPr>
                <w:b/>
              </w:rPr>
            </w:pPr>
          </w:p>
        </w:tc>
        <w:tc>
          <w:tcPr>
            <w:tcW w:w="460" w:type="pct"/>
            <w:vAlign w:val="center"/>
            <w:tcPrChange w:id="84" w:author="Xavier Hoenner" w:date="2013-07-11T10:48:00Z">
              <w:tcPr>
                <w:tcW w:w="537" w:type="pct"/>
                <w:vAlign w:val="center"/>
              </w:tcPr>
            </w:tcPrChange>
          </w:tcPr>
          <w:p w14:paraId="5CE5FB5D" w14:textId="77777777" w:rsidR="00CB2887" w:rsidRDefault="00CB2887">
            <w:pPr>
              <w:jc w:val="center"/>
              <w:rPr>
                <w:b/>
              </w:rPr>
            </w:pPr>
          </w:p>
        </w:tc>
        <w:tc>
          <w:tcPr>
            <w:tcW w:w="696" w:type="pct"/>
            <w:vAlign w:val="center"/>
            <w:tcPrChange w:id="85" w:author="Xavier Hoenner" w:date="2013-07-11T10:48:00Z">
              <w:tcPr>
                <w:tcW w:w="620" w:type="pct"/>
                <w:vAlign w:val="center"/>
              </w:tcPr>
            </w:tcPrChange>
          </w:tcPr>
          <w:p w14:paraId="7DE91265" w14:textId="77777777" w:rsidR="00CB2887" w:rsidRDefault="00CB2887" w:rsidP="0054106B">
            <w:pPr>
              <w:jc w:val="center"/>
              <w:rPr>
                <w:b/>
              </w:rPr>
            </w:pPr>
          </w:p>
        </w:tc>
        <w:tc>
          <w:tcPr>
            <w:tcW w:w="361" w:type="pct"/>
            <w:vAlign w:val="center"/>
            <w:tcPrChange w:id="86" w:author="Xavier Hoenner" w:date="2013-07-11T10:48:00Z">
              <w:tcPr>
                <w:tcW w:w="361" w:type="pct"/>
                <w:vAlign w:val="center"/>
              </w:tcPr>
            </w:tcPrChange>
          </w:tcPr>
          <w:p w14:paraId="7173B74E" w14:textId="77777777" w:rsidR="00CB2887" w:rsidRDefault="00CB2887">
            <w:pPr>
              <w:jc w:val="center"/>
              <w:rPr>
                <w:b/>
              </w:rPr>
            </w:pPr>
          </w:p>
        </w:tc>
        <w:tc>
          <w:tcPr>
            <w:tcW w:w="370" w:type="pct"/>
            <w:vAlign w:val="center"/>
            <w:tcPrChange w:id="87" w:author="Xavier Hoenner" w:date="2013-07-11T10:48:00Z">
              <w:tcPr>
                <w:tcW w:w="370" w:type="pct"/>
                <w:vAlign w:val="center"/>
              </w:tcPr>
            </w:tcPrChange>
          </w:tcPr>
          <w:p w14:paraId="7F4C2D09" w14:textId="77777777" w:rsidR="00CB2887" w:rsidRDefault="00CB2887" w:rsidP="00523C6C">
            <w:pPr>
              <w:jc w:val="center"/>
              <w:rPr>
                <w:b/>
              </w:rPr>
            </w:pPr>
          </w:p>
        </w:tc>
        <w:tc>
          <w:tcPr>
            <w:tcW w:w="522" w:type="pct"/>
            <w:vAlign w:val="center"/>
            <w:tcPrChange w:id="88" w:author="Xavier Hoenner" w:date="2013-07-11T10:48:00Z">
              <w:tcPr>
                <w:tcW w:w="522" w:type="pct"/>
                <w:vAlign w:val="center"/>
              </w:tcPr>
            </w:tcPrChange>
          </w:tcPr>
          <w:p w14:paraId="28689C4B" w14:textId="77777777" w:rsidR="00CB2887" w:rsidRDefault="00CB2887">
            <w:pPr>
              <w:jc w:val="center"/>
              <w:rPr>
                <w:b/>
              </w:rPr>
            </w:pPr>
          </w:p>
        </w:tc>
      </w:tr>
      <w:tr w:rsidR="00CB4E0D" w:rsidRPr="007B7FBD" w14:paraId="07085CD8" w14:textId="77777777" w:rsidTr="00CB4E0D">
        <w:tc>
          <w:tcPr>
            <w:tcW w:w="1847" w:type="pct"/>
            <w:vAlign w:val="center"/>
            <w:tcPrChange w:id="89" w:author="Xavier Hoenner" w:date="2013-07-11T10:48:00Z">
              <w:tcPr>
                <w:tcW w:w="1846" w:type="pct"/>
                <w:vAlign w:val="center"/>
              </w:tcPr>
            </w:tcPrChange>
          </w:tcPr>
          <w:p w14:paraId="5FAB731C" w14:textId="77777777" w:rsidR="0098714A" w:rsidRPr="00523C6C" w:rsidRDefault="0098714A" w:rsidP="0098714A">
            <w:pPr>
              <w:keepNext/>
              <w:keepLines/>
              <w:spacing w:before="200" w:after="200" w:line="276" w:lineRule="auto"/>
              <w:jc w:val="center"/>
              <w:outlineLvl w:val="5"/>
              <w:rPr>
                <w:b/>
                <w:i/>
              </w:rPr>
            </w:pPr>
            <w:r>
              <w:rPr>
                <w:b/>
                <w:i/>
              </w:rPr>
              <w:t>Longitudinal range (‘lon_range’)</w:t>
            </w:r>
          </w:p>
        </w:tc>
        <w:tc>
          <w:tcPr>
            <w:tcW w:w="360" w:type="pct"/>
            <w:vAlign w:val="center"/>
            <w:tcPrChange w:id="90" w:author="Xavier Hoenner" w:date="2013-07-11T10:48:00Z">
              <w:tcPr>
                <w:tcW w:w="360" w:type="pct"/>
                <w:vAlign w:val="center"/>
              </w:tcPr>
            </w:tcPrChange>
          </w:tcPr>
          <w:p w14:paraId="4F6BEDD6" w14:textId="77777777" w:rsidR="0098714A" w:rsidRDefault="0098714A">
            <w:pPr>
              <w:jc w:val="center"/>
              <w:rPr>
                <w:b/>
              </w:rPr>
            </w:pPr>
          </w:p>
        </w:tc>
        <w:tc>
          <w:tcPr>
            <w:tcW w:w="383" w:type="pct"/>
            <w:vAlign w:val="center"/>
            <w:tcPrChange w:id="91" w:author="Xavier Hoenner" w:date="2013-07-11T10:48:00Z">
              <w:tcPr>
                <w:tcW w:w="383" w:type="pct"/>
                <w:vAlign w:val="center"/>
              </w:tcPr>
            </w:tcPrChange>
          </w:tcPr>
          <w:p w14:paraId="7A8FFD76" w14:textId="77777777" w:rsidR="0098714A" w:rsidRDefault="0098714A">
            <w:pPr>
              <w:jc w:val="center"/>
              <w:rPr>
                <w:b/>
              </w:rPr>
            </w:pPr>
          </w:p>
        </w:tc>
        <w:tc>
          <w:tcPr>
            <w:tcW w:w="460" w:type="pct"/>
            <w:vAlign w:val="center"/>
            <w:tcPrChange w:id="92" w:author="Xavier Hoenner" w:date="2013-07-11T10:48:00Z">
              <w:tcPr>
                <w:tcW w:w="537" w:type="pct"/>
                <w:vAlign w:val="center"/>
              </w:tcPr>
            </w:tcPrChange>
          </w:tcPr>
          <w:p w14:paraId="00FB8617" w14:textId="77777777" w:rsidR="0098714A" w:rsidRDefault="0098714A">
            <w:pPr>
              <w:jc w:val="center"/>
              <w:rPr>
                <w:b/>
              </w:rPr>
            </w:pPr>
          </w:p>
        </w:tc>
        <w:tc>
          <w:tcPr>
            <w:tcW w:w="696" w:type="pct"/>
            <w:vAlign w:val="center"/>
            <w:tcPrChange w:id="93" w:author="Xavier Hoenner" w:date="2013-07-11T10:48:00Z">
              <w:tcPr>
                <w:tcW w:w="620" w:type="pct"/>
                <w:vAlign w:val="center"/>
              </w:tcPr>
            </w:tcPrChange>
          </w:tcPr>
          <w:p w14:paraId="4C53DB53" w14:textId="77777777" w:rsidR="0098714A" w:rsidRDefault="0098714A" w:rsidP="0054106B">
            <w:pPr>
              <w:jc w:val="center"/>
              <w:rPr>
                <w:b/>
              </w:rPr>
            </w:pPr>
          </w:p>
        </w:tc>
        <w:tc>
          <w:tcPr>
            <w:tcW w:w="361" w:type="pct"/>
            <w:vAlign w:val="center"/>
            <w:tcPrChange w:id="94" w:author="Xavier Hoenner" w:date="2013-07-11T10:48:00Z">
              <w:tcPr>
                <w:tcW w:w="361" w:type="pct"/>
                <w:vAlign w:val="center"/>
              </w:tcPr>
            </w:tcPrChange>
          </w:tcPr>
          <w:p w14:paraId="4811D71F" w14:textId="77777777" w:rsidR="0098714A" w:rsidRDefault="0098714A">
            <w:pPr>
              <w:jc w:val="center"/>
              <w:rPr>
                <w:b/>
              </w:rPr>
            </w:pPr>
          </w:p>
        </w:tc>
        <w:tc>
          <w:tcPr>
            <w:tcW w:w="370" w:type="pct"/>
            <w:vAlign w:val="center"/>
            <w:tcPrChange w:id="95" w:author="Xavier Hoenner" w:date="2013-07-11T10:48:00Z">
              <w:tcPr>
                <w:tcW w:w="370" w:type="pct"/>
                <w:vAlign w:val="center"/>
              </w:tcPr>
            </w:tcPrChange>
          </w:tcPr>
          <w:p w14:paraId="6F7688A4" w14:textId="77777777" w:rsidR="0098714A" w:rsidRDefault="0098714A" w:rsidP="00CB2887">
            <w:pPr>
              <w:jc w:val="center"/>
              <w:rPr>
                <w:b/>
              </w:rPr>
            </w:pPr>
          </w:p>
        </w:tc>
        <w:tc>
          <w:tcPr>
            <w:tcW w:w="522" w:type="pct"/>
            <w:vAlign w:val="center"/>
            <w:tcPrChange w:id="96" w:author="Xavier Hoenner" w:date="2013-07-11T10:48:00Z">
              <w:tcPr>
                <w:tcW w:w="522" w:type="pct"/>
                <w:vAlign w:val="center"/>
              </w:tcPr>
            </w:tcPrChange>
          </w:tcPr>
          <w:p w14:paraId="3164E740" w14:textId="77777777" w:rsidR="0098714A" w:rsidRDefault="0098714A">
            <w:pPr>
              <w:jc w:val="center"/>
              <w:rPr>
                <w:b/>
              </w:rPr>
            </w:pPr>
          </w:p>
        </w:tc>
      </w:tr>
      <w:tr w:rsidR="00CB4E0D" w:rsidRPr="007B7FBD" w14:paraId="30807679" w14:textId="77777777" w:rsidTr="00CB4E0D">
        <w:tc>
          <w:tcPr>
            <w:tcW w:w="1847" w:type="pct"/>
            <w:vAlign w:val="center"/>
            <w:tcPrChange w:id="97" w:author="Xavier Hoenner" w:date="2013-07-11T10:48:00Z">
              <w:tcPr>
                <w:tcW w:w="1846" w:type="pct"/>
                <w:vAlign w:val="center"/>
              </w:tcPr>
            </w:tcPrChange>
          </w:tcPr>
          <w:p w14:paraId="66DE6EBB" w14:textId="77777777" w:rsidR="0098714A" w:rsidRPr="00523C6C" w:rsidRDefault="0098714A" w:rsidP="0098714A">
            <w:pPr>
              <w:keepNext/>
              <w:keepLines/>
              <w:spacing w:before="200" w:after="200" w:line="276" w:lineRule="auto"/>
              <w:jc w:val="center"/>
              <w:outlineLvl w:val="5"/>
              <w:rPr>
                <w:b/>
                <w:i/>
              </w:rPr>
            </w:pPr>
            <w:r>
              <w:rPr>
                <w:b/>
                <w:i/>
              </w:rPr>
              <w:t>Depth range (‘depth_range’)</w:t>
            </w:r>
          </w:p>
        </w:tc>
        <w:tc>
          <w:tcPr>
            <w:tcW w:w="360" w:type="pct"/>
            <w:vAlign w:val="center"/>
            <w:tcPrChange w:id="98" w:author="Xavier Hoenner" w:date="2013-07-11T10:48:00Z">
              <w:tcPr>
                <w:tcW w:w="360" w:type="pct"/>
                <w:vAlign w:val="center"/>
              </w:tcPr>
            </w:tcPrChange>
          </w:tcPr>
          <w:p w14:paraId="7E4AF8D6" w14:textId="77777777" w:rsidR="0098714A" w:rsidRDefault="0098714A">
            <w:pPr>
              <w:jc w:val="center"/>
              <w:rPr>
                <w:b/>
              </w:rPr>
            </w:pPr>
          </w:p>
        </w:tc>
        <w:tc>
          <w:tcPr>
            <w:tcW w:w="383" w:type="pct"/>
            <w:vAlign w:val="center"/>
            <w:tcPrChange w:id="99" w:author="Xavier Hoenner" w:date="2013-07-11T10:48:00Z">
              <w:tcPr>
                <w:tcW w:w="383" w:type="pct"/>
                <w:vAlign w:val="center"/>
              </w:tcPr>
            </w:tcPrChange>
          </w:tcPr>
          <w:p w14:paraId="1D392214" w14:textId="77777777" w:rsidR="0098714A" w:rsidRDefault="0098714A">
            <w:pPr>
              <w:jc w:val="center"/>
              <w:rPr>
                <w:b/>
              </w:rPr>
            </w:pPr>
          </w:p>
        </w:tc>
        <w:tc>
          <w:tcPr>
            <w:tcW w:w="460" w:type="pct"/>
            <w:vAlign w:val="center"/>
            <w:tcPrChange w:id="100" w:author="Xavier Hoenner" w:date="2013-07-11T10:48:00Z">
              <w:tcPr>
                <w:tcW w:w="537" w:type="pct"/>
                <w:vAlign w:val="center"/>
              </w:tcPr>
            </w:tcPrChange>
          </w:tcPr>
          <w:p w14:paraId="33DD2851" w14:textId="77777777" w:rsidR="0098714A" w:rsidRDefault="0098714A">
            <w:pPr>
              <w:jc w:val="center"/>
              <w:rPr>
                <w:b/>
              </w:rPr>
            </w:pPr>
          </w:p>
        </w:tc>
        <w:tc>
          <w:tcPr>
            <w:tcW w:w="696" w:type="pct"/>
            <w:vAlign w:val="center"/>
            <w:tcPrChange w:id="101" w:author="Xavier Hoenner" w:date="2013-07-11T10:48:00Z">
              <w:tcPr>
                <w:tcW w:w="620" w:type="pct"/>
                <w:vAlign w:val="center"/>
              </w:tcPr>
            </w:tcPrChange>
          </w:tcPr>
          <w:p w14:paraId="4660771A" w14:textId="77777777" w:rsidR="0098714A" w:rsidRDefault="0098714A" w:rsidP="0054106B">
            <w:pPr>
              <w:jc w:val="center"/>
              <w:rPr>
                <w:b/>
              </w:rPr>
            </w:pPr>
          </w:p>
        </w:tc>
        <w:tc>
          <w:tcPr>
            <w:tcW w:w="361" w:type="pct"/>
            <w:vAlign w:val="center"/>
            <w:tcPrChange w:id="102" w:author="Xavier Hoenner" w:date="2013-07-11T10:48:00Z">
              <w:tcPr>
                <w:tcW w:w="361" w:type="pct"/>
                <w:vAlign w:val="center"/>
              </w:tcPr>
            </w:tcPrChange>
          </w:tcPr>
          <w:p w14:paraId="7DC60BD0" w14:textId="77777777" w:rsidR="0098714A" w:rsidRDefault="0098714A">
            <w:pPr>
              <w:jc w:val="center"/>
              <w:rPr>
                <w:b/>
              </w:rPr>
            </w:pPr>
          </w:p>
        </w:tc>
        <w:tc>
          <w:tcPr>
            <w:tcW w:w="370" w:type="pct"/>
            <w:vAlign w:val="center"/>
            <w:tcPrChange w:id="103" w:author="Xavier Hoenner" w:date="2013-07-11T10:48:00Z">
              <w:tcPr>
                <w:tcW w:w="370" w:type="pct"/>
                <w:vAlign w:val="center"/>
              </w:tcPr>
            </w:tcPrChange>
          </w:tcPr>
          <w:p w14:paraId="31C035EE" w14:textId="77777777" w:rsidR="0098714A" w:rsidRDefault="0098714A" w:rsidP="00CB2887">
            <w:pPr>
              <w:jc w:val="center"/>
              <w:rPr>
                <w:b/>
              </w:rPr>
            </w:pPr>
          </w:p>
        </w:tc>
        <w:tc>
          <w:tcPr>
            <w:tcW w:w="522" w:type="pct"/>
            <w:vAlign w:val="center"/>
            <w:tcPrChange w:id="104" w:author="Xavier Hoenner" w:date="2013-07-11T10:48:00Z">
              <w:tcPr>
                <w:tcW w:w="522" w:type="pct"/>
                <w:vAlign w:val="center"/>
              </w:tcPr>
            </w:tcPrChange>
          </w:tcPr>
          <w:p w14:paraId="35E1BF9B" w14:textId="77777777" w:rsidR="0098714A" w:rsidRDefault="0098714A">
            <w:pPr>
              <w:jc w:val="center"/>
              <w:rPr>
                <w:b/>
              </w:rPr>
            </w:pPr>
          </w:p>
        </w:tc>
      </w:tr>
    </w:tbl>
    <w:p w14:paraId="4B4DDFA4" w14:textId="77777777" w:rsidR="00EC6CCC" w:rsidRDefault="00EC6CCC" w:rsidP="005D22D2">
      <w:pPr>
        <w:ind w:left="567" w:hanging="567"/>
      </w:pPr>
    </w:p>
    <w:p w14:paraId="05896EB3" w14:textId="77777777" w:rsidR="00E14DD5" w:rsidRPr="00CB2887" w:rsidDel="008A21FA" w:rsidRDefault="006B3C3D" w:rsidP="00523C6C">
      <w:pPr>
        <w:ind w:left="993" w:hanging="993"/>
        <w:rPr>
          <w:del w:id="105" w:author="Xavier Hoenner" w:date="2013-07-11T10:46:00Z"/>
        </w:rPr>
      </w:pPr>
      <w:r w:rsidRPr="006B3C3D">
        <w:rPr>
          <w:u w:val="single"/>
        </w:rPr>
        <w:t>Footnote:</w:t>
      </w:r>
      <w:r w:rsidRPr="006B3C3D">
        <w:t xml:space="preserve"> </w:t>
      </w:r>
      <w:r w:rsidR="00606E02">
        <w:rPr>
          <w:b/>
        </w:rPr>
        <w:t xml:space="preserve">Headers: </w:t>
      </w:r>
      <w:r w:rsidR="00DD1EA5">
        <w:t>Name of ANMN sub-facility</w:t>
      </w:r>
      <w:r w:rsidR="00606E02">
        <w:t>.</w:t>
      </w:r>
      <w:r w:rsidR="00606E02">
        <w:br/>
      </w:r>
      <w:r w:rsidR="00606E02">
        <w:rPr>
          <w:b/>
        </w:rPr>
        <w:t>Sub-headers</w:t>
      </w:r>
      <w:r w:rsidR="00606E02">
        <w:t xml:space="preserve">: </w:t>
      </w:r>
      <w:r w:rsidR="00DD1EA5">
        <w:t>Mooring</w:t>
      </w:r>
      <w:r w:rsidR="00B97A16">
        <w:t>s</w:t>
      </w:r>
      <w:r w:rsidR="00DD1EA5">
        <w:t xml:space="preserve"> site name (site code), and latitude/longitude coordinates</w:t>
      </w:r>
      <w:r w:rsidR="00E51A6A">
        <w:t>.</w:t>
      </w:r>
      <w:r w:rsidR="00317720">
        <w:rPr>
          <w:b/>
        </w:rPr>
        <w:br/>
      </w:r>
      <w:r w:rsidR="00317720" w:rsidRPr="000548C4">
        <w:rPr>
          <w:b/>
        </w:rPr>
        <w:t>Data category:</w:t>
      </w:r>
      <w:r w:rsidR="00317720">
        <w:t xml:space="preserve"> Broad category for the set of parameters measured. ‘</w:t>
      </w:r>
      <w:r w:rsidR="00317720" w:rsidRPr="000548C4">
        <w:rPr>
          <w:i/>
        </w:rPr>
        <w:t>Temperature</w:t>
      </w:r>
      <w:r w:rsidR="00317720">
        <w:t xml:space="preserve">’ = </w:t>
      </w:r>
      <w:r w:rsidR="004E2C57">
        <w:t xml:space="preserve">temperature and pressure only; </w:t>
      </w:r>
      <w:r w:rsidR="00317720" w:rsidRPr="000548C4">
        <w:rPr>
          <w:i/>
        </w:rPr>
        <w:t>‘CTD_timeseries’</w:t>
      </w:r>
      <w:r w:rsidR="00317720">
        <w:t xml:space="preserve"> = conductivity (salinity), tem</w:t>
      </w:r>
      <w:r w:rsidR="004E2C57">
        <w:t xml:space="preserve">perature and pressure (depth); </w:t>
      </w:r>
      <w:r w:rsidR="00317720" w:rsidRPr="000548C4">
        <w:rPr>
          <w:i/>
        </w:rPr>
        <w:t>‘Biogeochem_timeseries’</w:t>
      </w:r>
      <w:r w:rsidR="004E2C57">
        <w:t xml:space="preserve"> = </w:t>
      </w:r>
      <w:r w:rsidR="00317720">
        <w:t>CTD plus che</w:t>
      </w:r>
      <w:r w:rsidR="004E2C57">
        <w:t xml:space="preserve">mical &amp; biological parameters; </w:t>
      </w:r>
      <w:r w:rsidR="00317720" w:rsidRPr="000548C4">
        <w:rPr>
          <w:i/>
        </w:rPr>
        <w:t>‘Velocity’</w:t>
      </w:r>
      <w:r w:rsidR="00317720">
        <w:t xml:space="preserve"> = current profiles.</w:t>
      </w:r>
      <w:r w:rsidR="00744050">
        <w:t xml:space="preserve"> </w:t>
      </w:r>
      <w:r w:rsidR="00744050" w:rsidRPr="00523C6C">
        <w:t>'CTD_timeseries' and 'Biogeochemical_timeseries' come from similar instruments that differ only in the inclusion of additional sensors. For some moorings, this has varied from one deployment to the nex</w:t>
      </w:r>
      <w:r w:rsidR="00744050">
        <w:t xml:space="preserve">t. In such cases the total time </w:t>
      </w:r>
      <w:r w:rsidR="00744050" w:rsidRPr="00523C6C">
        <w:t>coverage of temperature and salinity is the combined coverage of these two categories.</w:t>
      </w:r>
      <w:r w:rsidR="00A1350F">
        <w:rPr>
          <w:b/>
        </w:rPr>
        <w:br/>
        <w:t xml:space="preserve"> </w:t>
      </w:r>
      <w:r w:rsidRPr="006B3C3D">
        <w:rPr>
          <w:b/>
        </w:rPr>
        <w:t>‘</w:t>
      </w:r>
      <w:r w:rsidR="00E6134E">
        <w:rPr>
          <w:b/>
        </w:rPr>
        <w:t>#</w:t>
      </w:r>
      <w:r w:rsidR="0025464E">
        <w:rPr>
          <w:b/>
        </w:rPr>
        <w:t xml:space="preserve"> </w:t>
      </w:r>
      <w:r w:rsidR="00DD1EA5">
        <w:rPr>
          <w:b/>
        </w:rPr>
        <w:t>FV00</w:t>
      </w:r>
      <w:r w:rsidR="00DD1EA5" w:rsidRPr="006B3C3D">
        <w:rPr>
          <w:b/>
        </w:rPr>
        <w:t>’</w:t>
      </w:r>
      <w:r w:rsidRPr="006B3C3D">
        <w:t xml:space="preserve">: </w:t>
      </w:r>
      <w:r w:rsidR="0025464E">
        <w:t xml:space="preserve">Total number of </w:t>
      </w:r>
      <w:r w:rsidR="0042325B">
        <w:t>non-quality</w:t>
      </w:r>
      <w:r w:rsidR="00401F1C">
        <w:t xml:space="preserve"> controlled datasets</w:t>
      </w:r>
      <w:r w:rsidR="0018382F">
        <w:t>.</w:t>
      </w:r>
      <w:r w:rsidR="0025464E">
        <w:br/>
      </w:r>
      <w:r w:rsidR="0025464E">
        <w:rPr>
          <w:b/>
        </w:rPr>
        <w:t>‘</w:t>
      </w:r>
      <w:r w:rsidR="00E6134E">
        <w:rPr>
          <w:b/>
        </w:rPr>
        <w:t>#</w:t>
      </w:r>
      <w:r w:rsidR="0025464E">
        <w:rPr>
          <w:b/>
        </w:rPr>
        <w:t xml:space="preserve"> </w:t>
      </w:r>
      <w:r w:rsidR="00DD1EA5">
        <w:rPr>
          <w:b/>
        </w:rPr>
        <w:t>FV01’</w:t>
      </w:r>
      <w:r w:rsidR="0025464E">
        <w:t xml:space="preserve">: </w:t>
      </w:r>
      <w:r w:rsidR="00DD1EA5">
        <w:t>Total number of quality controlled datasets</w:t>
      </w:r>
      <w:r w:rsidR="00CC4C9B">
        <w:t>.</w:t>
      </w:r>
      <w:r w:rsidR="00A319DE">
        <w:br/>
      </w:r>
      <w:r w:rsidR="00A319DE" w:rsidRPr="006B3C3D">
        <w:rPr>
          <w:b/>
        </w:rPr>
        <w:t>‘Start’</w:t>
      </w:r>
      <w:r w:rsidR="00A319DE" w:rsidRPr="006B3C3D">
        <w:t xml:space="preserve">: Earliest </w:t>
      </w:r>
      <w:r w:rsidR="00A319DE">
        <w:t xml:space="preserve">deployment </w:t>
      </w:r>
      <w:r w:rsidR="007B20ED">
        <w:t xml:space="preserve">start </w:t>
      </w:r>
      <w:r w:rsidR="00A319DE" w:rsidRPr="006B3C3D">
        <w:t>date</w:t>
      </w:r>
      <w:r w:rsidR="00A319DE">
        <w:t xml:space="preserve"> (format: dd/mm/yyyy).</w:t>
      </w:r>
      <w:r w:rsidR="00A319DE" w:rsidRPr="006B3C3D">
        <w:br/>
      </w:r>
      <w:r w:rsidR="00A319DE" w:rsidRPr="006B3C3D">
        <w:rPr>
          <w:b/>
        </w:rPr>
        <w:t>‘End’</w:t>
      </w:r>
      <w:r w:rsidR="00A319DE" w:rsidRPr="006B3C3D">
        <w:t xml:space="preserve">: Latest </w:t>
      </w:r>
      <w:r w:rsidR="00DD1EA5">
        <w:t xml:space="preserve">deployment </w:t>
      </w:r>
      <w:r w:rsidR="007B20ED">
        <w:t xml:space="preserve">end </w:t>
      </w:r>
      <w:r w:rsidR="00DD1EA5">
        <w:t>date</w:t>
      </w:r>
      <w:r w:rsidR="00A319DE">
        <w:t xml:space="preserve"> (format: dd/mm/yyyy).</w:t>
      </w:r>
      <w:r w:rsidR="00480AF5">
        <w:br/>
      </w:r>
      <w:r w:rsidR="00480AF5" w:rsidRPr="00ED7666">
        <w:rPr>
          <w:b/>
        </w:rPr>
        <w:t>‘</w:t>
      </w:r>
      <w:r w:rsidR="00480AF5">
        <w:rPr>
          <w:b/>
        </w:rPr>
        <w:t>T</w:t>
      </w:r>
      <w:r w:rsidR="00480AF5" w:rsidRPr="00ED7666">
        <w:rPr>
          <w:b/>
        </w:rPr>
        <w:t xml:space="preserve">ime </w:t>
      </w:r>
      <w:r w:rsidR="00480AF5">
        <w:rPr>
          <w:b/>
        </w:rPr>
        <w:t>c</w:t>
      </w:r>
      <w:r w:rsidR="00480AF5" w:rsidRPr="00ED7666">
        <w:rPr>
          <w:b/>
        </w:rPr>
        <w:t>overage’</w:t>
      </w:r>
      <w:r w:rsidR="00480AF5" w:rsidRPr="00ED7666">
        <w:t xml:space="preserve">: </w:t>
      </w:r>
      <w:r w:rsidR="00480AF5">
        <w:t>N</w:t>
      </w:r>
      <w:r w:rsidR="00480AF5" w:rsidRPr="00ED7666">
        <w:t xml:space="preserve">umber of days </w:t>
      </w:r>
      <w:r w:rsidR="00480AF5">
        <w:t xml:space="preserve">between </w:t>
      </w:r>
      <w:r w:rsidR="00DD1EA5">
        <w:t xml:space="preserve">the </w:t>
      </w:r>
      <w:r w:rsidR="007B20ED">
        <w:t>’Start’ and ‘End’</w:t>
      </w:r>
      <w:r w:rsidR="00480AF5">
        <w:t xml:space="preserve"> dates</w:t>
      </w:r>
      <w:r w:rsidR="00480AF5" w:rsidRPr="00ED7666">
        <w:t>.</w:t>
      </w:r>
      <w:r w:rsidR="0025464E">
        <w:br/>
      </w:r>
      <w:r w:rsidRPr="006B3C3D">
        <w:rPr>
          <w:b/>
        </w:rPr>
        <w:t>‘</w:t>
      </w:r>
      <w:r w:rsidR="00480AF5">
        <w:rPr>
          <w:b/>
        </w:rPr>
        <w:t>% coverage</w:t>
      </w:r>
      <w:r w:rsidRPr="006B3C3D">
        <w:rPr>
          <w:b/>
        </w:rPr>
        <w:t>’:</w:t>
      </w:r>
      <w:r w:rsidRPr="006B3C3D">
        <w:t xml:space="preserve"> </w:t>
      </w:r>
      <w:r w:rsidR="00480AF5">
        <w:t>Number of days with data as a percentage of the time coverage (</w:t>
      </w:r>
      <w:r w:rsidR="00480AF5">
        <w:rPr>
          <w:i/>
        </w:rPr>
        <w:t>i.e.</w:t>
      </w:r>
      <w:r w:rsidR="00480AF5">
        <w:t xml:space="preserve"> % coverage = </w:t>
      </w:r>
      <m:oMath>
        <m:f>
          <m:fPr>
            <m:ctrlPr>
              <w:rPr>
                <w:rFonts w:ascii="Cambria Math" w:hAnsi="Cambria Math"/>
                <w:i/>
              </w:rPr>
            </m:ctrlPr>
          </m:fPr>
          <m:num>
            <m:r>
              <w:rPr>
                <w:rFonts w:ascii="Cambria Math" w:hAnsi="Cambria Math"/>
              </w:rPr>
              <m:t>Data</m:t>
            </m:r>
            <m:r>
              <w:rPr>
                <w:rFonts w:ascii="Cambria Math"/>
              </w:rPr>
              <m:t xml:space="preserve"> </m:t>
            </m:r>
            <m:r>
              <w:rPr>
                <w:rFonts w:ascii="Cambria Math" w:hAnsi="Cambria Math"/>
              </w:rPr>
              <m:t>coverage</m:t>
            </m:r>
            <m:r>
              <w:rPr>
                <w:rFonts w:ascii="Cambria Math"/>
              </w:rPr>
              <m:t xml:space="preserve"> </m:t>
            </m:r>
            <m:d>
              <m:dPr>
                <m:ctrlPr>
                  <w:rPr>
                    <w:rFonts w:ascii="Cambria Math" w:hAnsi="Cambria Math"/>
                    <w:i/>
                  </w:rPr>
                </m:ctrlPr>
              </m:dPr>
              <m:e>
                <m:r>
                  <w:rPr>
                    <w:rFonts w:ascii="Cambria Math" w:hAnsi="Cambria Math"/>
                  </w:rPr>
                  <m:t>days</m:t>
                </m:r>
              </m:e>
            </m:d>
          </m:num>
          <m:den>
            <m:r>
              <w:rPr>
                <w:rFonts w:ascii="Cambria Math" w:hAnsi="Cambria Math"/>
              </w:rPr>
              <m:t>Time</m:t>
            </m:r>
            <m:r>
              <w:rPr>
                <w:rFonts w:ascii="Cambria Math"/>
              </w:rPr>
              <m:t xml:space="preserve"> </m:t>
            </m:r>
            <m:r>
              <w:rPr>
                <w:rFonts w:ascii="Cambria Math" w:hAnsi="Cambria Math"/>
              </w:rPr>
              <m:t>coverage (days)</m:t>
            </m:r>
          </m:den>
        </m:f>
        <m:r>
          <w:rPr>
            <w:rFonts w:ascii="Cambria Math"/>
          </w:rPr>
          <m:t xml:space="preserve"> </m:t>
        </m:r>
        <m:r>
          <w:rPr>
            <w:rFonts w:ascii="Cambria Math" w:hAnsi="Cambria Math"/>
          </w:rPr>
          <m:t>x</m:t>
        </m:r>
        <m:r>
          <w:rPr>
            <w:rFonts w:ascii="Cambria Math"/>
          </w:rPr>
          <m:t xml:space="preserve"> 100</m:t>
        </m:r>
      </m:oMath>
      <w:r w:rsidR="00CC4C9B">
        <w:t>.</w:t>
      </w:r>
      <w:r w:rsidR="00F3428B">
        <w:br/>
      </w:r>
      <w:r w:rsidR="00CE17B5">
        <w:rPr>
          <w:b/>
        </w:rPr>
        <w:t>ANMN</w:t>
      </w:r>
      <w:r w:rsidR="00F3428B">
        <w:rPr>
          <w:b/>
        </w:rPr>
        <w:t xml:space="preserve">: </w:t>
      </w:r>
      <w:r w:rsidR="00F3428B">
        <w:t xml:space="preserve">Australian </w:t>
      </w:r>
      <w:r w:rsidR="00B97A16">
        <w:t>National Mooring Network</w:t>
      </w:r>
      <w:r w:rsidR="00C53241">
        <w:t xml:space="preserve"> </w:t>
      </w:r>
      <w:r w:rsidR="00F3428B">
        <w:t>(</w:t>
      </w:r>
      <w:hyperlink r:id="rId8" w:history="1">
        <w:r w:rsidR="00B97A16" w:rsidRPr="00FE6A07">
          <w:rPr>
            <w:rStyle w:val="Hyperlink"/>
          </w:rPr>
          <w:t>http://imos.org.au/anmn.html</w:t>
        </w:r>
      </w:hyperlink>
      <w:r w:rsidR="00F3428B">
        <w:t>)</w:t>
      </w:r>
      <w:r w:rsidR="0018382F">
        <w:t>.</w:t>
      </w:r>
      <w:ins w:id="106" w:author="Xavier Hoenner" w:date="2013-07-11T10:45:00Z">
        <w:r w:rsidR="008A21FA">
          <w:br/>
        </w:r>
      </w:ins>
      <w:moveToRangeStart w:id="107" w:author="Xavier Hoenner" w:date="2013-07-11T10:45:00Z" w:name="move235158850"/>
      <w:moveTo w:id="108" w:author="Xavier Hoenner" w:date="2013-07-11T10:45: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moveTo>
      <w:moveToRangeEnd w:id="107"/>
      <w:ins w:id="109" w:author="Xavier Hoenner" w:date="2013-07-11T10:45:00Z">
        <w:r w:rsidR="008A21FA">
          <w:br/>
        </w:r>
      </w:ins>
      <w:moveToRangeStart w:id="110" w:author="Xavier Hoenner" w:date="2013-07-11T10:45:00Z" w:name="move235158857"/>
      <w:moveTo w:id="111" w:author="Xavier Hoenner" w:date="2013-07-11T10:45:00Z">
        <w:r w:rsidR="008A21FA">
          <w:rPr>
            <w:b/>
          </w:rPr>
          <w:lastRenderedPageBreak/>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moveTo>
      <w:moveToRangeEnd w:id="110"/>
      <w:ins w:id="112" w:author="Xavier Hoenner" w:date="2013-07-11T10:45:00Z">
        <w:r w:rsidR="008A21FA">
          <w:br/>
        </w:r>
      </w:ins>
      <w:moveToRangeStart w:id="113" w:author="Xavier Hoenner" w:date="2013-07-11T10:45:00Z" w:name="move235158865"/>
      <w:moveTo w:id="114" w:author="Xavier Hoenner" w:date="2013-07-11T10:45:00Z">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moveTo>
      <w:moveToRangeEnd w:id="113"/>
      <w:r w:rsidR="00694064">
        <w:br/>
      </w:r>
      <w:r w:rsidR="00694064">
        <w:rPr>
          <w:b/>
        </w:rPr>
        <w:t>QLD</w:t>
      </w:r>
      <w:ins w:id="115" w:author="Xavier Hoenner" w:date="2013-07-11T10:48:00Z">
        <w:r w:rsidR="00CB4E0D">
          <w:rPr>
            <w:b/>
          </w:rPr>
          <w:t xml:space="preserve"> &amp; NA</w:t>
        </w:r>
      </w:ins>
      <w:r w:rsidR="00694064" w:rsidRPr="0070643C">
        <w:t xml:space="preserve">: </w:t>
      </w:r>
      <w:r w:rsidR="00694064">
        <w:t>Queensland and Northern Australia Moorings (</w:t>
      </w:r>
      <w:hyperlink r:id="rId9" w:history="1">
        <w:r w:rsidR="00694064">
          <w:rPr>
            <w:rStyle w:val="Hyperlink"/>
          </w:rPr>
          <w:t>http://imos.org.au/anmnqld.html</w:t>
        </w:r>
      </w:hyperlink>
      <w:r w:rsidR="00694064">
        <w:t>).</w:t>
      </w:r>
      <w:r w:rsidR="00694064">
        <w:br/>
      </w:r>
      <w:moveFromRangeStart w:id="116" w:author="Xavier Hoenner" w:date="2013-07-11T10:45:00Z" w:name="move235158865"/>
      <w:moveFrom w:id="117" w:author="Xavier Hoenner" w:date="2013-07-11T10:45:00Z">
        <w:r w:rsidR="00694064" w:rsidDel="008A21FA">
          <w:rPr>
            <w:b/>
          </w:rPr>
          <w:t>NSW</w:t>
        </w:r>
        <w:r w:rsidR="00694064" w:rsidRPr="0070643C" w:rsidDel="008A21FA">
          <w:t xml:space="preserve">: </w:t>
        </w:r>
        <w:r w:rsidR="00694064" w:rsidDel="008A21FA">
          <w:t>New South Wales Moorings (</w:t>
        </w:r>
        <w:r w:rsidR="006E7161" w:rsidDel="008A21FA">
          <w:fldChar w:fldCharType="begin"/>
        </w:r>
        <w:r w:rsidR="00CB4E0D" w:rsidDel="008A21FA">
          <w:instrText xml:space="preserve"> HYPERLINK "http://imos.org.au/anmnnsw.html" </w:instrText>
        </w:r>
        <w:r w:rsidR="006E7161" w:rsidDel="008A21FA">
          <w:fldChar w:fldCharType="separate"/>
        </w:r>
        <w:r w:rsidR="00694064" w:rsidDel="008A21FA">
          <w:rPr>
            <w:rStyle w:val="Hyperlink"/>
          </w:rPr>
          <w:t>http://imos.org.au/anmnnsw.html</w:t>
        </w:r>
        <w:r w:rsidR="006E7161" w:rsidDel="008A21FA">
          <w:rPr>
            <w:rStyle w:val="Hyperlink"/>
          </w:rPr>
          <w:fldChar w:fldCharType="end"/>
        </w:r>
        <w:r w:rsidR="00694064" w:rsidDel="008A21FA">
          <w:t>).</w:t>
        </w:r>
      </w:moveFrom>
      <w:moveFromRangeEnd w:id="116"/>
      <w:del w:id="118" w:author="Xavier Hoenner" w:date="2013-07-11T10:45:00Z">
        <w:r w:rsidR="00694064" w:rsidDel="008A21FA">
          <w:br/>
        </w:r>
      </w:del>
      <w:r w:rsidR="00694064">
        <w:rPr>
          <w:b/>
        </w:rPr>
        <w:t>SA</w:t>
      </w:r>
      <w:r w:rsidR="00694064" w:rsidRPr="0070643C">
        <w:t xml:space="preserve">: </w:t>
      </w:r>
      <w:r w:rsidR="00694064">
        <w:t>Southern Australia Moorings (</w:t>
      </w:r>
      <w:hyperlink r:id="rId10" w:history="1">
        <w:r w:rsidR="00694064">
          <w:rPr>
            <w:rStyle w:val="Hyperlink"/>
          </w:rPr>
          <w:t>http://imos.org.au/anmnsa.html</w:t>
        </w:r>
      </w:hyperlink>
      <w:r w:rsidR="00694064">
        <w:t>).</w:t>
      </w:r>
      <w:r w:rsidR="00694064">
        <w:br/>
      </w:r>
      <w:r w:rsidR="00694064">
        <w:rPr>
          <w:b/>
        </w:rPr>
        <w:t>WA</w:t>
      </w:r>
      <w:r w:rsidR="00694064" w:rsidRPr="0070643C">
        <w:t xml:space="preserve">: </w:t>
      </w:r>
      <w:r w:rsidR="00694064">
        <w:t>Western Australia Moorings (</w:t>
      </w:r>
      <w:hyperlink r:id="rId11" w:history="1">
        <w:r w:rsidR="00694064">
          <w:rPr>
            <w:rStyle w:val="Hyperlink"/>
          </w:rPr>
          <w:t>http://imos.org.au/anmnwa.html</w:t>
        </w:r>
      </w:hyperlink>
      <w:r w:rsidR="00694064">
        <w:t>).</w:t>
      </w:r>
      <w:r w:rsidR="0070643C">
        <w:br/>
      </w:r>
      <w:moveFromRangeStart w:id="119" w:author="Xavier Hoenner" w:date="2013-07-11T10:45:00Z" w:name="move235158857"/>
      <w:moveFrom w:id="120" w:author="Xavier Hoenner" w:date="2013-07-11T10:45:00Z">
        <w:r w:rsidR="00B97A16" w:rsidDel="008A21FA">
          <w:rPr>
            <w:b/>
          </w:rPr>
          <w:t>NRS</w:t>
        </w:r>
        <w:r w:rsidR="0070643C" w:rsidRPr="0070643C" w:rsidDel="008A21FA">
          <w:t xml:space="preserve">: </w:t>
        </w:r>
        <w:r w:rsidR="00B97A16" w:rsidDel="008A21FA">
          <w:t>National Reference Stations</w:t>
        </w:r>
        <w:r w:rsidR="0070643C" w:rsidDel="008A21FA">
          <w:t xml:space="preserve"> (</w:t>
        </w:r>
        <w:r w:rsidR="006E7161" w:rsidDel="008A21FA">
          <w:fldChar w:fldCharType="begin"/>
        </w:r>
        <w:r w:rsidR="00CB4E0D" w:rsidDel="008A21FA">
          <w:instrText xml:space="preserve"> HYPERLINK "http://imos.org.au/anmnnrs.html" </w:instrText>
        </w:r>
        <w:r w:rsidR="006E7161" w:rsidDel="008A21FA">
          <w:fldChar w:fldCharType="separate"/>
        </w:r>
        <w:r w:rsidR="00B97A16" w:rsidDel="008A21FA">
          <w:rPr>
            <w:rStyle w:val="Hyperlink"/>
          </w:rPr>
          <w:t>http://imos.org.au/anmnnrs.html</w:t>
        </w:r>
        <w:r w:rsidR="006E7161" w:rsidDel="008A21FA">
          <w:rPr>
            <w:rStyle w:val="Hyperlink"/>
          </w:rPr>
          <w:fldChar w:fldCharType="end"/>
        </w:r>
        <w:r w:rsidR="0070643C" w:rsidDel="008A21FA">
          <w:t>)</w:t>
        </w:r>
        <w:r w:rsidR="0018382F" w:rsidDel="008A21FA">
          <w:t>.</w:t>
        </w:r>
      </w:moveFrom>
      <w:moveFromRangeEnd w:id="119"/>
      <w:del w:id="121" w:author="Xavier Hoenner" w:date="2013-07-11T10:46:00Z">
        <w:r w:rsidR="00CB2887" w:rsidDel="008A21FA">
          <w:br/>
        </w:r>
      </w:del>
      <w:moveFromRangeStart w:id="122" w:author="Xavier Hoenner" w:date="2013-07-11T10:45:00Z" w:name="move235158850"/>
      <w:moveFrom w:id="123" w:author="Xavier Hoenner" w:date="2013-07-11T10:45:00Z">
        <w:r w:rsidR="00CB2887" w:rsidDel="008A21FA">
          <w:rPr>
            <w:b/>
          </w:rPr>
          <w:t>AM</w:t>
        </w:r>
        <w:r w:rsidR="00CB2887" w:rsidDel="008A21FA">
          <w:t>: Acidification Moorings (</w:t>
        </w:r>
        <w:r w:rsidR="006E7161" w:rsidDel="008A21FA">
          <w:fldChar w:fldCharType="begin"/>
        </w:r>
        <w:r w:rsidR="00CB4E0D" w:rsidDel="008A21FA">
          <w:instrText xml:space="preserve"> HYPERLINK "http://imos.org.au/acidificationmoorings.html" </w:instrText>
        </w:r>
        <w:r w:rsidR="006E7161" w:rsidDel="008A21FA">
          <w:fldChar w:fldCharType="separate"/>
        </w:r>
        <w:r w:rsidR="00CB2887" w:rsidRPr="00184D6B" w:rsidDel="008A21FA">
          <w:rPr>
            <w:rStyle w:val="Hyperlink"/>
          </w:rPr>
          <w:t>http://imos.org.au/acidificationmoorings.html</w:t>
        </w:r>
        <w:r w:rsidR="006E7161" w:rsidDel="008A21FA">
          <w:rPr>
            <w:rStyle w:val="Hyperlink"/>
          </w:rPr>
          <w:fldChar w:fldCharType="end"/>
        </w:r>
        <w:r w:rsidR="00CB2887" w:rsidDel="008A21FA">
          <w:t>).</w:t>
        </w:r>
      </w:moveFrom>
      <w:moveFromRangeEnd w:id="122"/>
    </w:p>
    <w:p w14:paraId="04686D85" w14:textId="77777777" w:rsidR="006B3C3D" w:rsidRDefault="006B3C3D" w:rsidP="008F7361">
      <w:pPr>
        <w:ind w:left="993" w:hanging="993"/>
      </w:pPr>
    </w:p>
    <w:p w14:paraId="353E4C67" w14:textId="77777777" w:rsidR="00580B53" w:rsidRDefault="00580B53" w:rsidP="00580B53">
      <w:pPr>
        <w:pStyle w:val="Heading3"/>
      </w:pPr>
      <w:r>
        <w:t>Template</w:t>
      </w:r>
    </w:p>
    <w:tbl>
      <w:tblPr>
        <w:tblStyle w:val="TableGrid"/>
        <w:tblW w:w="5000" w:type="pct"/>
        <w:jc w:val="center"/>
        <w:tblLayout w:type="fixed"/>
        <w:tblLook w:val="04A0" w:firstRow="1" w:lastRow="0" w:firstColumn="1" w:lastColumn="0" w:noHBand="0" w:noVBand="1"/>
      </w:tblPr>
      <w:tblGrid>
        <w:gridCol w:w="974"/>
        <w:gridCol w:w="1294"/>
        <w:gridCol w:w="1257"/>
        <w:gridCol w:w="1257"/>
        <w:gridCol w:w="1257"/>
        <w:gridCol w:w="926"/>
        <w:gridCol w:w="1161"/>
        <w:gridCol w:w="1116"/>
      </w:tblGrid>
      <w:tr w:rsidR="004E2C57" w14:paraId="6DB54475" w14:textId="77777777" w:rsidTr="00523C6C">
        <w:trPr>
          <w:jc w:val="center"/>
        </w:trPr>
        <w:tc>
          <w:tcPr>
            <w:tcW w:w="527" w:type="pct"/>
            <w:vAlign w:val="center"/>
          </w:tcPr>
          <w:p w14:paraId="3205D107" w14:textId="77777777" w:rsidR="004E2C57" w:rsidRPr="0025464E" w:rsidRDefault="004E2C57" w:rsidP="008F7361">
            <w:pPr>
              <w:jc w:val="center"/>
              <w:rPr>
                <w:b/>
              </w:rPr>
            </w:pPr>
            <w:r>
              <w:rPr>
                <w:b/>
              </w:rPr>
              <w:t>data_category</w:t>
            </w:r>
          </w:p>
        </w:tc>
        <w:tc>
          <w:tcPr>
            <w:tcW w:w="700" w:type="pct"/>
            <w:vAlign w:val="center"/>
          </w:tcPr>
          <w:p w14:paraId="2430C992" w14:textId="77777777" w:rsidR="004E2C57" w:rsidRPr="0025464E" w:rsidRDefault="004E2C57" w:rsidP="008F7361">
            <w:pPr>
              <w:jc w:val="center"/>
              <w:rPr>
                <w:b/>
              </w:rPr>
            </w:pPr>
            <w:r>
              <w:rPr>
                <w:b/>
              </w:rPr>
              <w:t>no_deployments</w:t>
            </w:r>
          </w:p>
        </w:tc>
        <w:tc>
          <w:tcPr>
            <w:tcW w:w="680" w:type="pct"/>
            <w:vAlign w:val="center"/>
          </w:tcPr>
          <w:p w14:paraId="7EB19936" w14:textId="77777777" w:rsidR="004E2C57" w:rsidRDefault="004E2C57" w:rsidP="008F7361">
            <w:pPr>
              <w:jc w:val="center"/>
              <w:rPr>
                <w:b/>
              </w:rPr>
            </w:pPr>
            <w:r>
              <w:rPr>
                <w:b/>
              </w:rPr>
              <w:t>no_fv00</w:t>
            </w:r>
          </w:p>
        </w:tc>
        <w:tc>
          <w:tcPr>
            <w:tcW w:w="680" w:type="pct"/>
            <w:vAlign w:val="center"/>
          </w:tcPr>
          <w:p w14:paraId="7E4FAF24" w14:textId="77777777" w:rsidR="004E2C57" w:rsidRDefault="004E2C57" w:rsidP="008F7361">
            <w:pPr>
              <w:jc w:val="center"/>
              <w:rPr>
                <w:b/>
              </w:rPr>
            </w:pPr>
            <w:r>
              <w:rPr>
                <w:b/>
              </w:rPr>
              <w:t>no_fv01</w:t>
            </w:r>
          </w:p>
        </w:tc>
        <w:tc>
          <w:tcPr>
            <w:tcW w:w="680" w:type="pct"/>
            <w:vAlign w:val="center"/>
          </w:tcPr>
          <w:p w14:paraId="51FEE21A" w14:textId="77777777" w:rsidR="004E2C57" w:rsidRPr="0025464E" w:rsidRDefault="004E2C57" w:rsidP="008F7361">
            <w:pPr>
              <w:jc w:val="center"/>
              <w:rPr>
                <w:b/>
              </w:rPr>
            </w:pPr>
            <w:r>
              <w:rPr>
                <w:b/>
              </w:rPr>
              <w:t>earliest_date</w:t>
            </w:r>
          </w:p>
        </w:tc>
        <w:tc>
          <w:tcPr>
            <w:tcW w:w="501" w:type="pct"/>
            <w:vAlign w:val="center"/>
          </w:tcPr>
          <w:p w14:paraId="3A34DA2F" w14:textId="77777777" w:rsidR="004E2C57" w:rsidRPr="0025464E" w:rsidRDefault="004E2C57" w:rsidP="008F7361">
            <w:pPr>
              <w:jc w:val="center"/>
              <w:rPr>
                <w:b/>
              </w:rPr>
            </w:pPr>
            <w:r>
              <w:rPr>
                <w:b/>
              </w:rPr>
              <w:t>latest_date</w:t>
            </w:r>
          </w:p>
        </w:tc>
        <w:tc>
          <w:tcPr>
            <w:tcW w:w="628" w:type="pct"/>
            <w:vAlign w:val="center"/>
          </w:tcPr>
          <w:p w14:paraId="18A315A4" w14:textId="77777777" w:rsidR="004E2C57" w:rsidRPr="0025464E" w:rsidRDefault="004E2C57" w:rsidP="008F7361">
            <w:pPr>
              <w:jc w:val="center"/>
              <w:rPr>
                <w:b/>
              </w:rPr>
            </w:pPr>
            <w:r>
              <w:rPr>
                <w:b/>
              </w:rPr>
              <w:t>coverage_duration</w:t>
            </w:r>
          </w:p>
        </w:tc>
        <w:tc>
          <w:tcPr>
            <w:tcW w:w="604" w:type="pct"/>
            <w:vAlign w:val="center"/>
          </w:tcPr>
          <w:p w14:paraId="438202E1" w14:textId="77777777" w:rsidR="004E2C57" w:rsidRDefault="004E2C57" w:rsidP="008F7361">
            <w:pPr>
              <w:jc w:val="center"/>
              <w:rPr>
                <w:b/>
              </w:rPr>
            </w:pPr>
            <w:r>
              <w:rPr>
                <w:b/>
              </w:rPr>
              <w:t>percent_coverage</w:t>
            </w:r>
          </w:p>
        </w:tc>
      </w:tr>
      <w:tr w:rsidR="004E2C57" w14:paraId="435EE7B3" w14:textId="77777777" w:rsidTr="00523C6C">
        <w:trPr>
          <w:jc w:val="center"/>
        </w:trPr>
        <w:tc>
          <w:tcPr>
            <w:tcW w:w="527" w:type="pct"/>
            <w:vAlign w:val="center"/>
          </w:tcPr>
          <w:p w14:paraId="5E102AB9" w14:textId="77777777" w:rsidR="004E2C57" w:rsidRDefault="004E2C57" w:rsidP="008F7361">
            <w:pPr>
              <w:jc w:val="center"/>
            </w:pPr>
            <w:r>
              <w:t>Data category</w:t>
            </w:r>
          </w:p>
        </w:tc>
        <w:tc>
          <w:tcPr>
            <w:tcW w:w="700" w:type="pct"/>
            <w:vAlign w:val="center"/>
          </w:tcPr>
          <w:p w14:paraId="2D43DC8A" w14:textId="77777777" w:rsidR="004E2C57" w:rsidRDefault="004E2C57" w:rsidP="008F7361">
            <w:pPr>
              <w:jc w:val="center"/>
            </w:pPr>
            <w:r>
              <w:t># deployments</w:t>
            </w:r>
          </w:p>
        </w:tc>
        <w:tc>
          <w:tcPr>
            <w:tcW w:w="680" w:type="pct"/>
            <w:vAlign w:val="center"/>
          </w:tcPr>
          <w:p w14:paraId="1F70721A" w14:textId="77777777" w:rsidR="004E2C57" w:rsidRDefault="004E2C57" w:rsidP="008F7361">
            <w:pPr>
              <w:jc w:val="center"/>
            </w:pPr>
            <w:r>
              <w:t># FV00</w:t>
            </w:r>
          </w:p>
        </w:tc>
        <w:tc>
          <w:tcPr>
            <w:tcW w:w="680" w:type="pct"/>
            <w:vAlign w:val="center"/>
          </w:tcPr>
          <w:p w14:paraId="37D60C5D" w14:textId="77777777" w:rsidR="004E2C57" w:rsidRDefault="004E2C57" w:rsidP="008F7361">
            <w:pPr>
              <w:jc w:val="center"/>
            </w:pPr>
            <w:r>
              <w:t># FV01</w:t>
            </w:r>
          </w:p>
        </w:tc>
        <w:tc>
          <w:tcPr>
            <w:tcW w:w="680" w:type="pct"/>
            <w:vAlign w:val="center"/>
          </w:tcPr>
          <w:p w14:paraId="29A5191D" w14:textId="77777777" w:rsidR="004E2C57" w:rsidRDefault="004E2C57" w:rsidP="008F7361">
            <w:pPr>
              <w:jc w:val="center"/>
            </w:pPr>
            <w:r>
              <w:t>Start</w:t>
            </w:r>
          </w:p>
        </w:tc>
        <w:tc>
          <w:tcPr>
            <w:tcW w:w="501" w:type="pct"/>
            <w:vAlign w:val="center"/>
          </w:tcPr>
          <w:p w14:paraId="3DC13265" w14:textId="77777777" w:rsidR="004E2C57" w:rsidRDefault="004E2C57" w:rsidP="008F7361">
            <w:pPr>
              <w:jc w:val="center"/>
            </w:pPr>
            <w:r>
              <w:t>End</w:t>
            </w:r>
          </w:p>
        </w:tc>
        <w:tc>
          <w:tcPr>
            <w:tcW w:w="628" w:type="pct"/>
            <w:vAlign w:val="center"/>
          </w:tcPr>
          <w:p w14:paraId="37B723C2" w14:textId="77777777" w:rsidR="004E2C57" w:rsidRDefault="004E2C57" w:rsidP="008F7361">
            <w:pPr>
              <w:jc w:val="center"/>
            </w:pPr>
            <w:r>
              <w:t>Time coverage (days)</w:t>
            </w:r>
          </w:p>
        </w:tc>
        <w:tc>
          <w:tcPr>
            <w:tcW w:w="604" w:type="pct"/>
            <w:vAlign w:val="center"/>
          </w:tcPr>
          <w:p w14:paraId="07E3A5DE" w14:textId="77777777" w:rsidR="004E2C57" w:rsidRDefault="004E2C57" w:rsidP="008F7361">
            <w:pPr>
              <w:jc w:val="center"/>
            </w:pPr>
            <w:r>
              <w:t>% coverage</w:t>
            </w:r>
          </w:p>
        </w:tc>
      </w:tr>
      <w:tr w:rsidR="004E2C57" w14:paraId="2D1C5B14" w14:textId="77777777" w:rsidTr="00523C6C">
        <w:trPr>
          <w:jc w:val="center"/>
        </w:trPr>
        <w:tc>
          <w:tcPr>
            <w:tcW w:w="5000" w:type="pct"/>
            <w:gridSpan w:val="8"/>
            <w:shd w:val="clear" w:color="auto" w:fill="595959" w:themeFill="text1" w:themeFillTint="A6"/>
            <w:vAlign w:val="center"/>
          </w:tcPr>
          <w:p w14:paraId="2AEBA4C1" w14:textId="77777777" w:rsidR="004E2C57" w:rsidRDefault="004E2C57" w:rsidP="008F7361">
            <w:pPr>
              <w:jc w:val="center"/>
            </w:pPr>
            <w:r>
              <w:t>Headers = subfacility</w:t>
            </w:r>
          </w:p>
        </w:tc>
      </w:tr>
      <w:tr w:rsidR="004E2C57" w14:paraId="06AC85D1" w14:textId="77777777" w:rsidTr="00523C6C">
        <w:trPr>
          <w:jc w:val="center"/>
        </w:trPr>
        <w:tc>
          <w:tcPr>
            <w:tcW w:w="5000" w:type="pct"/>
            <w:gridSpan w:val="8"/>
            <w:shd w:val="clear" w:color="auto" w:fill="BFBFBF" w:themeFill="background1" w:themeFillShade="BF"/>
            <w:vAlign w:val="center"/>
          </w:tcPr>
          <w:p w14:paraId="33DED560" w14:textId="77777777" w:rsidR="00E14DD5" w:rsidRDefault="004E2C57" w:rsidP="00523C6C">
            <w:r>
              <w:t>Sub-headers = site_name_code</w:t>
            </w:r>
          </w:p>
        </w:tc>
      </w:tr>
      <w:tr w:rsidR="004E2C57" w14:paraId="11974353" w14:textId="77777777" w:rsidTr="00523C6C">
        <w:trPr>
          <w:jc w:val="center"/>
        </w:trPr>
        <w:tc>
          <w:tcPr>
            <w:tcW w:w="527" w:type="pct"/>
            <w:vAlign w:val="center"/>
          </w:tcPr>
          <w:p w14:paraId="23965069" w14:textId="77777777" w:rsidR="004E2C57" w:rsidRDefault="004E2C57" w:rsidP="008F7361">
            <w:pPr>
              <w:jc w:val="center"/>
            </w:pPr>
          </w:p>
        </w:tc>
        <w:tc>
          <w:tcPr>
            <w:tcW w:w="700" w:type="pct"/>
            <w:vAlign w:val="center"/>
          </w:tcPr>
          <w:p w14:paraId="5897896F" w14:textId="77777777" w:rsidR="004E2C57" w:rsidRDefault="004E2C57" w:rsidP="008F7361">
            <w:pPr>
              <w:jc w:val="center"/>
            </w:pPr>
          </w:p>
        </w:tc>
        <w:tc>
          <w:tcPr>
            <w:tcW w:w="680" w:type="pct"/>
          </w:tcPr>
          <w:p w14:paraId="4880577E" w14:textId="77777777" w:rsidR="004E2C57" w:rsidRDefault="004E2C57" w:rsidP="008F7361">
            <w:pPr>
              <w:jc w:val="center"/>
            </w:pPr>
          </w:p>
        </w:tc>
        <w:tc>
          <w:tcPr>
            <w:tcW w:w="680" w:type="pct"/>
          </w:tcPr>
          <w:p w14:paraId="7EA95363" w14:textId="77777777" w:rsidR="004E2C57" w:rsidRDefault="004E2C57" w:rsidP="008F7361">
            <w:pPr>
              <w:jc w:val="center"/>
            </w:pPr>
          </w:p>
        </w:tc>
        <w:tc>
          <w:tcPr>
            <w:tcW w:w="680" w:type="pct"/>
            <w:vAlign w:val="center"/>
          </w:tcPr>
          <w:p w14:paraId="40F0FC45" w14:textId="77777777" w:rsidR="004E2C57" w:rsidRDefault="004E2C57" w:rsidP="008F7361">
            <w:pPr>
              <w:jc w:val="center"/>
            </w:pPr>
          </w:p>
        </w:tc>
        <w:tc>
          <w:tcPr>
            <w:tcW w:w="501" w:type="pct"/>
            <w:vAlign w:val="center"/>
          </w:tcPr>
          <w:p w14:paraId="780AADEB" w14:textId="77777777" w:rsidR="004E2C57" w:rsidRDefault="004E2C57" w:rsidP="008F7361">
            <w:pPr>
              <w:jc w:val="center"/>
            </w:pPr>
          </w:p>
        </w:tc>
        <w:tc>
          <w:tcPr>
            <w:tcW w:w="628" w:type="pct"/>
            <w:vAlign w:val="center"/>
          </w:tcPr>
          <w:p w14:paraId="4CBEFBD1" w14:textId="77777777" w:rsidR="004E2C57" w:rsidRDefault="004E2C57" w:rsidP="008F7361">
            <w:pPr>
              <w:jc w:val="center"/>
            </w:pPr>
          </w:p>
        </w:tc>
        <w:tc>
          <w:tcPr>
            <w:tcW w:w="604" w:type="pct"/>
            <w:vAlign w:val="center"/>
          </w:tcPr>
          <w:p w14:paraId="55CF6D0C" w14:textId="77777777" w:rsidR="004E2C57" w:rsidRDefault="004E2C57" w:rsidP="008F7361">
            <w:pPr>
              <w:jc w:val="center"/>
            </w:pPr>
          </w:p>
        </w:tc>
      </w:tr>
    </w:tbl>
    <w:p w14:paraId="72FE7215" w14:textId="77777777" w:rsidR="00580B53" w:rsidRPr="00580B53" w:rsidRDefault="00580B53" w:rsidP="00580B53"/>
    <w:p w14:paraId="266B92E8" w14:textId="77777777" w:rsidR="007F19F3" w:rsidRPr="006209B5" w:rsidRDefault="007F19F3" w:rsidP="007F19F3">
      <w:pPr>
        <w:pStyle w:val="Heading2"/>
      </w:pPr>
      <w:r>
        <w:t>1.2</w:t>
      </w:r>
      <w:r w:rsidRPr="006209B5">
        <w:t xml:space="preserve"> Data report – New data on the portal (last month)</w:t>
      </w:r>
    </w:p>
    <w:p w14:paraId="07EF8AC1" w14:textId="5B7FB7E0" w:rsidR="007F19F3" w:rsidRDefault="007F19F3" w:rsidP="007F19F3">
      <w:pPr>
        <w:pStyle w:val="Heading3"/>
      </w:pPr>
      <w:r w:rsidRPr="005C7F61">
        <w:rPr>
          <w:b w:val="0"/>
        </w:rPr>
        <w:t>Filename:</w:t>
      </w:r>
      <w:r w:rsidRPr="005C7F61">
        <w:rPr>
          <w:u w:val="none"/>
        </w:rPr>
        <w:t xml:space="preserve"> ‘</w:t>
      </w:r>
      <w:r>
        <w:rPr>
          <w:u w:val="none"/>
        </w:rPr>
        <w:t>ANMN</w:t>
      </w:r>
      <w:r w:rsidRPr="005C7F61">
        <w:rPr>
          <w:u w:val="none"/>
        </w:rPr>
        <w:t>_</w:t>
      </w:r>
      <w:del w:id="124" w:author="Xavier Hoenner" w:date="2014-06-16T14:47:00Z">
        <w:r w:rsidRPr="005C7F61" w:rsidDel="00640926">
          <w:rPr>
            <w:u w:val="none"/>
          </w:rPr>
          <w:delText>newDeployments’</w:delText>
        </w:r>
      </w:del>
      <w:ins w:id="125" w:author="Xavier Hoenner" w:date="2014-06-16T14:47:00Z">
        <w:r w:rsidR="00640926" w:rsidRPr="005C7F61">
          <w:rPr>
            <w:u w:val="none"/>
          </w:rPr>
          <w:t>newD</w:t>
        </w:r>
        <w:r w:rsidR="00640926">
          <w:rPr>
            <w:u w:val="none"/>
          </w:rPr>
          <w:t>ata</w:t>
        </w:r>
        <w:r w:rsidR="00640926" w:rsidRPr="005C7F61">
          <w:rPr>
            <w:u w:val="none"/>
          </w:rPr>
          <w:t>’</w:t>
        </w:r>
      </w:ins>
    </w:p>
    <w:p w14:paraId="0BAAB1A2" w14:textId="77777777" w:rsidR="007F19F3" w:rsidRDefault="007F19F3" w:rsidP="007F19F3">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2E6D4B13" w14:textId="77777777" w:rsidR="007F19F3" w:rsidRDefault="007F19F3" w:rsidP="007F19F3">
      <w:pPr>
        <w:rPr>
          <w:u w:val="single"/>
        </w:rPr>
      </w:pPr>
    </w:p>
    <w:p w14:paraId="31E5ECB9" w14:textId="77777777" w:rsidR="007F19F3" w:rsidRPr="006209B5" w:rsidRDefault="007F19F3" w:rsidP="007F19F3">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567"/>
      </w:tblGrid>
      <w:tr w:rsidR="00641BE6" w:rsidRPr="006209B5" w14:paraId="3F2866BA" w14:textId="77777777" w:rsidTr="00641BE6">
        <w:tc>
          <w:tcPr>
            <w:tcW w:w="1271" w:type="dxa"/>
          </w:tcPr>
          <w:p w14:paraId="5CB7405C" w14:textId="77777777" w:rsidR="00641BE6" w:rsidRPr="006209B5" w:rsidRDefault="00641BE6" w:rsidP="00CD6340">
            <w:pPr>
              <w:rPr>
                <w:b/>
                <w:szCs w:val="24"/>
              </w:rPr>
            </w:pPr>
            <w:r w:rsidRPr="006209B5">
              <w:rPr>
                <w:b/>
                <w:szCs w:val="24"/>
              </w:rPr>
              <w:t>Server</w:t>
            </w:r>
          </w:p>
        </w:tc>
        <w:tc>
          <w:tcPr>
            <w:tcW w:w="2848" w:type="dxa"/>
          </w:tcPr>
          <w:p w14:paraId="7D2CEA60" w14:textId="6F4B3EB9" w:rsidR="00641BE6" w:rsidRPr="006209B5" w:rsidRDefault="00641BE6" w:rsidP="00CD6340">
            <w:pPr>
              <w:rPr>
                <w:szCs w:val="24"/>
              </w:rPr>
            </w:pPr>
            <w:ins w:id="126" w:author="Xavier Hoenner" w:date="2014-05-01T11:02:00Z">
              <w:r>
                <w:rPr>
                  <w:szCs w:val="24"/>
                </w:rPr>
                <w:t>dbprod</w:t>
              </w:r>
              <w:r w:rsidRPr="003D503B">
                <w:rPr>
                  <w:szCs w:val="24"/>
                </w:rPr>
                <w:t>.emii.org.au</w:t>
              </w:r>
            </w:ins>
            <w:del w:id="127" w:author="Xavier Hoenner" w:date="2014-05-01T11:02:00Z">
              <w:r w:rsidRPr="006209B5" w:rsidDel="00561F88">
                <w:rPr>
                  <w:szCs w:val="24"/>
                </w:rPr>
                <w:delText>dbdev.emii.org.au</w:delText>
              </w:r>
            </w:del>
          </w:p>
        </w:tc>
      </w:tr>
      <w:tr w:rsidR="00641BE6" w:rsidRPr="006209B5" w14:paraId="17402358" w14:textId="77777777" w:rsidTr="00641BE6">
        <w:tc>
          <w:tcPr>
            <w:tcW w:w="1271" w:type="dxa"/>
          </w:tcPr>
          <w:p w14:paraId="0BF9BF2C" w14:textId="77777777" w:rsidR="00641BE6" w:rsidRPr="006209B5" w:rsidRDefault="00641BE6" w:rsidP="00CD6340">
            <w:pPr>
              <w:rPr>
                <w:b/>
                <w:szCs w:val="24"/>
              </w:rPr>
            </w:pPr>
            <w:r w:rsidRPr="006209B5">
              <w:rPr>
                <w:b/>
                <w:szCs w:val="24"/>
              </w:rPr>
              <w:t>Database</w:t>
            </w:r>
          </w:p>
        </w:tc>
        <w:tc>
          <w:tcPr>
            <w:tcW w:w="2848" w:type="dxa"/>
          </w:tcPr>
          <w:p w14:paraId="0727A70C" w14:textId="7A131548" w:rsidR="00641BE6" w:rsidRPr="006209B5" w:rsidRDefault="00641BE6" w:rsidP="00CD6340">
            <w:pPr>
              <w:rPr>
                <w:szCs w:val="24"/>
              </w:rPr>
            </w:pPr>
            <w:ins w:id="128" w:author="Xavier Hoenner" w:date="2014-05-01T11:02:00Z">
              <w:r>
                <w:rPr>
                  <w:szCs w:val="24"/>
                </w:rPr>
                <w:t>harvest</w:t>
              </w:r>
            </w:ins>
            <w:del w:id="129" w:author="Xavier Hoenner" w:date="2014-05-01T11:02:00Z">
              <w:r w:rsidRPr="006209B5" w:rsidDel="00561F88">
                <w:rPr>
                  <w:szCs w:val="24"/>
                </w:rPr>
                <w:delText>report_db</w:delText>
              </w:r>
            </w:del>
          </w:p>
        </w:tc>
      </w:tr>
      <w:tr w:rsidR="00641BE6" w:rsidRPr="006209B5" w14:paraId="7877ED80" w14:textId="77777777" w:rsidTr="00641BE6">
        <w:tc>
          <w:tcPr>
            <w:tcW w:w="1271" w:type="dxa"/>
          </w:tcPr>
          <w:p w14:paraId="1298B25A" w14:textId="77777777" w:rsidR="00641BE6" w:rsidRPr="006209B5" w:rsidRDefault="00641BE6" w:rsidP="00CD6340">
            <w:pPr>
              <w:rPr>
                <w:b/>
                <w:szCs w:val="24"/>
              </w:rPr>
            </w:pPr>
            <w:r w:rsidRPr="006209B5">
              <w:rPr>
                <w:b/>
                <w:szCs w:val="24"/>
              </w:rPr>
              <w:t>Schema</w:t>
            </w:r>
          </w:p>
        </w:tc>
        <w:tc>
          <w:tcPr>
            <w:tcW w:w="2848" w:type="dxa"/>
          </w:tcPr>
          <w:p w14:paraId="06FECFD6" w14:textId="135A4FA4" w:rsidR="00641BE6" w:rsidRPr="006209B5" w:rsidRDefault="00641BE6" w:rsidP="00CD6340">
            <w:pPr>
              <w:rPr>
                <w:szCs w:val="24"/>
              </w:rPr>
            </w:pPr>
            <w:ins w:id="130" w:author="Xavier Hoenner" w:date="2014-05-01T11:02:00Z">
              <w:r>
                <w:rPr>
                  <w:szCs w:val="24"/>
                </w:rPr>
                <w:t>reporting</w:t>
              </w:r>
            </w:ins>
            <w:del w:id="131" w:author="Xavier Hoenner" w:date="2014-05-01T11:02:00Z">
              <w:r w:rsidRPr="006209B5" w:rsidDel="00561F88">
                <w:rPr>
                  <w:szCs w:val="24"/>
                </w:rPr>
                <w:delText>report</w:delText>
              </w:r>
            </w:del>
          </w:p>
        </w:tc>
      </w:tr>
      <w:tr w:rsidR="007F19F3" w:rsidRPr="006209B5" w14:paraId="48FAE792" w14:textId="77777777" w:rsidTr="00641BE6">
        <w:tc>
          <w:tcPr>
            <w:tcW w:w="1271" w:type="dxa"/>
          </w:tcPr>
          <w:p w14:paraId="2BDF4083" w14:textId="77777777" w:rsidR="007F19F3" w:rsidRPr="006209B5" w:rsidRDefault="007F19F3" w:rsidP="00CD6340">
            <w:pPr>
              <w:rPr>
                <w:b/>
                <w:szCs w:val="24"/>
              </w:rPr>
            </w:pPr>
            <w:r w:rsidRPr="006209B5">
              <w:rPr>
                <w:b/>
                <w:szCs w:val="24"/>
              </w:rPr>
              <w:t>View</w:t>
            </w:r>
            <w:r>
              <w:rPr>
                <w:b/>
                <w:szCs w:val="24"/>
              </w:rPr>
              <w:t>s</w:t>
            </w:r>
          </w:p>
        </w:tc>
        <w:tc>
          <w:tcPr>
            <w:tcW w:w="2848" w:type="dxa"/>
          </w:tcPr>
          <w:p w14:paraId="2EBAA28E" w14:textId="77777777" w:rsidR="007F19F3" w:rsidRPr="006209B5" w:rsidRDefault="007F19F3" w:rsidP="007F19F3">
            <w:pPr>
              <w:rPr>
                <w:szCs w:val="24"/>
              </w:rPr>
            </w:pPr>
            <w:r>
              <w:rPr>
                <w:szCs w:val="24"/>
              </w:rPr>
              <w:t>anmn_all_deployments</w:t>
            </w:r>
            <w:r w:rsidRPr="006209B5">
              <w:rPr>
                <w:szCs w:val="24"/>
              </w:rPr>
              <w:t>_view</w:t>
            </w:r>
          </w:p>
        </w:tc>
      </w:tr>
    </w:tbl>
    <w:p w14:paraId="5C92988A" w14:textId="77777777" w:rsidR="007F19F3" w:rsidRPr="006209B5" w:rsidRDefault="007F19F3" w:rsidP="007F19F3"/>
    <w:p w14:paraId="7EF2D16D" w14:textId="5073ED1A" w:rsidR="007F19F3" w:rsidRDefault="007F19F3" w:rsidP="007F19F3">
      <w:r w:rsidRPr="006209B5">
        <w:rPr>
          <w:u w:val="single"/>
        </w:rPr>
        <w:t xml:space="preserve">Filters: </w:t>
      </w:r>
      <w:r w:rsidRPr="006209B5">
        <w:t>List all data for which ‘</w:t>
      </w:r>
      <w:del w:id="132" w:author="Xavier Hoenner" w:date="2014-05-01T11:43:00Z">
        <w:r w:rsidRPr="006209B5" w:rsidDel="0043536C">
          <w:delText>data_on_portal</w:delText>
        </w:r>
      </w:del>
      <w:ins w:id="133" w:author="Xavier Hoenner" w:date="2014-05-01T11:43:00Z">
        <w:r w:rsidR="0043536C">
          <w:t>end_date</w:t>
        </w:r>
      </w:ins>
      <w:r w:rsidRPr="006209B5">
        <w:t>’ is less than one month</w:t>
      </w:r>
      <w:r w:rsidR="00650673">
        <w:t xml:space="preserve"> ago</w:t>
      </w:r>
      <w:r w:rsidRPr="006209B5">
        <w:t>.</w:t>
      </w:r>
    </w:p>
    <w:p w14:paraId="445946FF" w14:textId="6B07022A" w:rsidR="007F19F3" w:rsidRDefault="007F19F3" w:rsidP="007F19F3">
      <w:r w:rsidRPr="006209B5">
        <w:rPr>
          <w:u w:val="single"/>
        </w:rPr>
        <w:t>Data sorting options:</w:t>
      </w:r>
      <w:r w:rsidRPr="006209B5">
        <w:t xml:space="preserve"> </w:t>
      </w:r>
      <w:r>
        <w:t>None, d</w:t>
      </w:r>
      <w:r w:rsidRPr="006209B5">
        <w:t xml:space="preserve">ata </w:t>
      </w:r>
      <w:r>
        <w:t>are already sorted</w:t>
      </w:r>
      <w:del w:id="134" w:author="Xavier Hoenner" w:date="2014-05-01T11:43:00Z">
        <w:r w:rsidDel="00D933A2">
          <w:delText xml:space="preserve"> </w:delText>
        </w:r>
        <w:r w:rsidRPr="006209B5" w:rsidDel="00D933A2">
          <w:delText xml:space="preserve">by </w:delText>
        </w:r>
        <w:r w:rsidDel="00D933A2">
          <w:delText xml:space="preserve">ASCENDING </w:delText>
        </w:r>
        <w:r w:rsidRPr="006209B5" w:rsidDel="00D933A2">
          <w:delText>‘</w:delText>
        </w:r>
        <w:r w:rsidDel="00D933A2">
          <w:delText>subfacility’, then by ASCENDING ‘</w:delText>
        </w:r>
        <w:r w:rsidR="00B00E3C" w:rsidDel="00D933A2">
          <w:delText>site_code</w:delText>
        </w:r>
        <w:r w:rsidDel="00D933A2">
          <w:delText>’</w:delText>
        </w:r>
        <w:r w:rsidR="00B00E3C" w:rsidDel="00D933A2">
          <w:delText>, then by ASCENDING ‘data_category’, and then by ASCENDING ‘deployment_code’</w:delText>
        </w:r>
      </w:del>
      <w:r w:rsidRPr="006209B5">
        <w:t>.</w:t>
      </w:r>
    </w:p>
    <w:p w14:paraId="30057CFA" w14:textId="77777777" w:rsidR="007F19F3" w:rsidRDefault="007F19F3" w:rsidP="007F19F3">
      <w:pPr>
        <w:ind w:left="1843" w:hanging="1843"/>
      </w:pPr>
      <w:r>
        <w:rPr>
          <w:u w:val="single"/>
        </w:rPr>
        <w:t>Data grouping options:</w:t>
      </w:r>
      <w:r>
        <w:t xml:space="preserve"> Group by ‘subfacility’</w:t>
      </w:r>
      <w:r w:rsidR="00CD6340">
        <w:t>, sub-group by ‘site_name_code’</w:t>
      </w:r>
      <w:r>
        <w:t>.</w:t>
      </w:r>
    </w:p>
    <w:p w14:paraId="5D986294" w14:textId="77777777" w:rsidR="00E14DD5" w:rsidRDefault="007F19F3" w:rsidP="00523C6C">
      <w:pPr>
        <w:ind w:left="993" w:hanging="993"/>
      </w:pPr>
      <w:r w:rsidRPr="006209B5">
        <w:rPr>
          <w:u w:val="single"/>
        </w:rPr>
        <w:t>Footnote:</w:t>
      </w:r>
      <w:r w:rsidRPr="006209B5">
        <w:t xml:space="preserve"> </w:t>
      </w:r>
      <w:r w:rsidR="00CD6340">
        <w:rPr>
          <w:b/>
        </w:rPr>
        <w:t xml:space="preserve">Headers: </w:t>
      </w:r>
      <w:r w:rsidR="00CD6340">
        <w:t>Name of ANMN sub-facility.</w:t>
      </w:r>
      <w:r w:rsidR="00CD6340">
        <w:br/>
      </w:r>
      <w:r w:rsidR="00CD6340">
        <w:rPr>
          <w:b/>
        </w:rPr>
        <w:t>Sub-headers</w:t>
      </w:r>
      <w:r w:rsidR="00CD6340">
        <w:t>: Moorings site name (site code), and latitude/longitude coordinates</w:t>
      </w:r>
      <w:r w:rsidR="00E51A6A">
        <w:t>.</w:t>
      </w:r>
      <w:r w:rsidR="00B36247">
        <w:br/>
      </w:r>
      <w:r w:rsidR="00B36247" w:rsidRPr="005A627A">
        <w:rPr>
          <w:b/>
        </w:rPr>
        <w:t>Data category:</w:t>
      </w:r>
      <w:r w:rsidR="00B36247">
        <w:t xml:space="preserve"> Broad category for the set of parameters measured. ‘</w:t>
      </w:r>
      <w:r w:rsidR="00B36247" w:rsidRPr="00AB63EA">
        <w:rPr>
          <w:i/>
        </w:rPr>
        <w:t>Temperature</w:t>
      </w:r>
      <w:r w:rsidR="00B36247">
        <w:t xml:space="preserve">’ = </w:t>
      </w:r>
      <w:r w:rsidR="004E2C57">
        <w:t xml:space="preserve">temperature and pressure only; </w:t>
      </w:r>
      <w:r w:rsidR="00B36247" w:rsidRPr="00AB63EA">
        <w:rPr>
          <w:i/>
        </w:rPr>
        <w:t>‘CTD_timeseries’</w:t>
      </w:r>
      <w:r w:rsidR="00B36247">
        <w:t xml:space="preserve"> = conductivity (salinity), tem</w:t>
      </w:r>
      <w:r w:rsidR="004E2C57">
        <w:t>perature and pressure (depth);</w:t>
      </w:r>
      <w:r w:rsidR="00B36247">
        <w:t xml:space="preserve"> </w:t>
      </w:r>
      <w:r w:rsidR="00B36247" w:rsidRPr="00AB63EA">
        <w:rPr>
          <w:i/>
        </w:rPr>
        <w:t>‘Biogeochem_timeseries’</w:t>
      </w:r>
      <w:r w:rsidR="004E2C57">
        <w:t xml:space="preserve"> =</w:t>
      </w:r>
      <w:r w:rsidR="00B36247">
        <w:t xml:space="preserve"> CTD plus che</w:t>
      </w:r>
      <w:r w:rsidR="004E2C57">
        <w:t xml:space="preserve">mical &amp; biological parameters; </w:t>
      </w:r>
      <w:r w:rsidR="00B36247" w:rsidRPr="00AB63EA">
        <w:rPr>
          <w:i/>
        </w:rPr>
        <w:t>‘Velocity’</w:t>
      </w:r>
      <w:r w:rsidR="00B36247">
        <w:t xml:space="preserve"> = current profiles.</w:t>
      </w:r>
      <w:r w:rsidR="00744050">
        <w:t xml:space="preserve"> </w:t>
      </w:r>
      <w:r w:rsidR="00744050" w:rsidRPr="00CB0032">
        <w:t xml:space="preserve">'CTD_timeseries' and </w:t>
      </w:r>
      <w:r w:rsidR="00744050" w:rsidRPr="00CB0032">
        <w:lastRenderedPageBreak/>
        <w:t>'Biogeochemical_timeseries'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A1350F">
        <w:br/>
        <w:t xml:space="preserve"> </w:t>
      </w:r>
      <w:r w:rsidR="00CD6340" w:rsidRPr="006B3C3D">
        <w:rPr>
          <w:b/>
        </w:rPr>
        <w:t>‘</w:t>
      </w:r>
      <w:r w:rsidR="00CD6340">
        <w:rPr>
          <w:b/>
        </w:rPr>
        <w:t># FV00</w:t>
      </w:r>
      <w:r w:rsidR="00CD6340" w:rsidRPr="006B3C3D">
        <w:rPr>
          <w:b/>
        </w:rPr>
        <w:t>’</w:t>
      </w:r>
      <w:r w:rsidR="00CD6340" w:rsidRPr="006B3C3D">
        <w:t xml:space="preserve">: </w:t>
      </w:r>
      <w:r w:rsidR="00BD5726">
        <w:t>N</w:t>
      </w:r>
      <w:r w:rsidR="00CD6340">
        <w:t xml:space="preserve">umber of </w:t>
      </w:r>
      <w:r w:rsidR="0042325B">
        <w:t>non-quality</w:t>
      </w:r>
      <w:r w:rsidR="00CD6340">
        <w:t xml:space="preserve"> controlled datasets.</w:t>
      </w:r>
      <w:r w:rsidR="00CD6340">
        <w:br/>
      </w:r>
      <w:r w:rsidR="00CD6340">
        <w:rPr>
          <w:b/>
        </w:rPr>
        <w:t>‘# FV01’</w:t>
      </w:r>
      <w:r w:rsidR="00CD6340">
        <w:t xml:space="preserve">: </w:t>
      </w:r>
      <w:r w:rsidR="00BD5726">
        <w:t>N</w:t>
      </w:r>
      <w:r w:rsidR="00CD6340">
        <w:t>umber of quality controlled datasets.</w:t>
      </w:r>
      <w:r w:rsidR="00CD6340">
        <w:br/>
      </w:r>
      <w:r w:rsidR="00CD6340" w:rsidRPr="006B3C3D">
        <w:rPr>
          <w:b/>
        </w:rPr>
        <w:t>‘Start’</w:t>
      </w:r>
      <w:r w:rsidR="00CD6340" w:rsidRPr="006B3C3D">
        <w:t xml:space="preserve">: </w:t>
      </w:r>
      <w:r w:rsidR="00100E59">
        <w:t>Deployment start</w:t>
      </w:r>
      <w:r w:rsidR="00CD6340">
        <w:t xml:space="preserve"> </w:t>
      </w:r>
      <w:r w:rsidR="00CD6340" w:rsidRPr="006B3C3D">
        <w:t>date</w:t>
      </w:r>
      <w:r w:rsidR="00CD6340">
        <w:t xml:space="preserve"> (format: dd/mm/yyyy).</w:t>
      </w:r>
      <w:r w:rsidR="00CD6340" w:rsidRPr="006B3C3D">
        <w:br/>
      </w:r>
      <w:r w:rsidR="00CD6340" w:rsidRPr="006B3C3D">
        <w:rPr>
          <w:b/>
        </w:rPr>
        <w:t>‘End’</w:t>
      </w:r>
      <w:r w:rsidR="00CD6340" w:rsidRPr="006B3C3D">
        <w:t xml:space="preserve">: </w:t>
      </w:r>
      <w:r w:rsidR="00100E59">
        <w:t>Deployment end</w:t>
      </w:r>
      <w:r w:rsidR="00CD6340">
        <w:t xml:space="preserve"> date (format: dd/mm/yyyy).</w:t>
      </w:r>
      <w:r w:rsidR="00CD6340">
        <w:br/>
      </w:r>
      <w:r w:rsidR="00CD6340" w:rsidRPr="00ED7666">
        <w:rPr>
          <w:b/>
        </w:rPr>
        <w:t>‘</w:t>
      </w:r>
      <w:r w:rsidR="00CD6340">
        <w:rPr>
          <w:b/>
        </w:rPr>
        <w:t>T</w:t>
      </w:r>
      <w:r w:rsidR="00CD6340" w:rsidRPr="00ED7666">
        <w:rPr>
          <w:b/>
        </w:rPr>
        <w:t xml:space="preserve">ime </w:t>
      </w:r>
      <w:r w:rsidR="00CD6340">
        <w:rPr>
          <w:b/>
        </w:rPr>
        <w:t>c</w:t>
      </w:r>
      <w:r w:rsidR="00CD6340" w:rsidRPr="00ED7666">
        <w:rPr>
          <w:b/>
        </w:rPr>
        <w:t>overage’</w:t>
      </w:r>
      <w:r w:rsidR="00CD6340" w:rsidRPr="00ED7666">
        <w:t xml:space="preserve">: </w:t>
      </w:r>
      <w:r w:rsidR="00CD6340">
        <w:t>N</w:t>
      </w:r>
      <w:r w:rsidR="00CD6340" w:rsidRPr="00ED7666">
        <w:t xml:space="preserve">umber of days </w:t>
      </w:r>
      <w:r w:rsidR="00CD6340">
        <w:t xml:space="preserve">between the </w:t>
      </w:r>
      <w:r w:rsidR="00100E59">
        <w:t>deployment start and end</w:t>
      </w:r>
      <w:r w:rsidR="00CD6340">
        <w:t xml:space="preserve"> dates</w:t>
      </w:r>
      <w:r w:rsidR="00CD6340" w:rsidRPr="00ED7666">
        <w:t>.</w:t>
      </w:r>
      <w:r w:rsidR="00CD6340">
        <w:br/>
      </w:r>
      <w:r w:rsidR="00CD6340" w:rsidRPr="006B3C3D">
        <w:rPr>
          <w:b/>
        </w:rPr>
        <w:t>‘</w:t>
      </w:r>
      <w:r w:rsidR="00100E59">
        <w:rPr>
          <w:b/>
        </w:rPr>
        <w:t>Data</w:t>
      </w:r>
      <w:r w:rsidR="00CD6340">
        <w:rPr>
          <w:b/>
        </w:rPr>
        <w:t xml:space="preserve"> coverage</w:t>
      </w:r>
      <w:r w:rsidR="00CD6340" w:rsidRPr="006B3C3D">
        <w:rPr>
          <w:b/>
        </w:rPr>
        <w:t>’:</w:t>
      </w:r>
      <w:r w:rsidR="00CD6340" w:rsidRPr="006B3C3D">
        <w:t xml:space="preserve"> </w:t>
      </w:r>
      <w:r w:rsidR="00100E59">
        <w:t>Number of days with data.</w:t>
      </w:r>
      <w:r w:rsidR="00CD6340">
        <w:br/>
      </w:r>
      <w:r w:rsidR="00CD6340">
        <w:rPr>
          <w:b/>
        </w:rPr>
        <w:t xml:space="preserve">ANMN: </w:t>
      </w:r>
      <w:r w:rsidR="00CD6340">
        <w:t>Australian National Mooring Network (</w:t>
      </w:r>
      <w:hyperlink r:id="rId12" w:history="1">
        <w:r w:rsidR="00CD6340" w:rsidRPr="00FE6A07">
          <w:rPr>
            <w:rStyle w:val="Hyperlink"/>
          </w:rPr>
          <w:t>http://imos.org.au/anmn.html</w:t>
        </w:r>
      </w:hyperlink>
      <w:r w:rsidR="00CD6340">
        <w:t>).</w:t>
      </w:r>
      <w:r w:rsidR="00CD6340">
        <w:br/>
      </w:r>
      <w:ins w:id="135" w:author="Xavier Hoenner" w:date="2013-07-11T10:46:00Z">
        <w:r w:rsidR="008A21FA">
          <w:rPr>
            <w:b/>
          </w:rPr>
          <w:t>AM</w:t>
        </w:r>
        <w:r w:rsidR="008A21FA">
          <w:t>: Acidification Moorings (</w:t>
        </w:r>
        <w:r w:rsidR="006E7161">
          <w:fldChar w:fldCharType="begin"/>
        </w:r>
        <w:r w:rsidR="008A21FA">
          <w:instrText xml:space="preserve"> HYPERLINK "http://imos.org.au/acidificationmoorings.html" </w:instrText>
        </w:r>
        <w:r w:rsidR="006E7161">
          <w:fldChar w:fldCharType="separate"/>
        </w:r>
        <w:r w:rsidR="008A21FA" w:rsidRPr="00184D6B">
          <w:rPr>
            <w:rStyle w:val="Hyperlink"/>
          </w:rPr>
          <w:t>http://imos.org.au/acidificationmoorings.html</w:t>
        </w:r>
        <w:r w:rsidR="006E7161">
          <w:rPr>
            <w:rStyle w:val="Hyperlink"/>
          </w:rPr>
          <w:fldChar w:fldCharType="end"/>
        </w:r>
        <w:r w:rsidR="008A21FA">
          <w:t>).</w:t>
        </w:r>
        <w:r w:rsidR="008A21FA">
          <w:br/>
        </w:r>
        <w:r w:rsidR="008A21FA">
          <w:rPr>
            <w:b/>
          </w:rPr>
          <w:t>NRS</w:t>
        </w:r>
        <w:r w:rsidR="008A21FA" w:rsidRPr="0070643C">
          <w:t xml:space="preserve">: </w:t>
        </w:r>
        <w:r w:rsidR="008A21FA">
          <w:t>National Reference Stations (</w:t>
        </w:r>
        <w:r w:rsidR="006E7161">
          <w:fldChar w:fldCharType="begin"/>
        </w:r>
        <w:r w:rsidR="008A21FA">
          <w:instrText xml:space="preserve"> HYPERLINK "http://imos.org.au/anmnnrs.html" </w:instrText>
        </w:r>
        <w:r w:rsidR="006E7161">
          <w:fldChar w:fldCharType="separate"/>
        </w:r>
        <w:r w:rsidR="008A21FA">
          <w:rPr>
            <w:rStyle w:val="Hyperlink"/>
          </w:rPr>
          <w:t>http://imos.org.au/anmnnrs.html</w:t>
        </w:r>
        <w:r w:rsidR="006E7161">
          <w:rPr>
            <w:rStyle w:val="Hyperlink"/>
          </w:rPr>
          <w:fldChar w:fldCharType="end"/>
        </w:r>
        <w:r w:rsidR="008A21FA">
          <w:t>).</w:t>
        </w:r>
        <w:r w:rsidR="008A21FA">
          <w:br/>
        </w:r>
        <w:r w:rsidR="008A21FA">
          <w:rPr>
            <w:b/>
          </w:rPr>
          <w:t>NSW</w:t>
        </w:r>
        <w:r w:rsidR="008A21FA" w:rsidRPr="0070643C">
          <w:t xml:space="preserve">: </w:t>
        </w:r>
        <w:r w:rsidR="008A21FA">
          <w:t>New South Wales Moorings (</w:t>
        </w:r>
        <w:r w:rsidR="006E7161">
          <w:fldChar w:fldCharType="begin"/>
        </w:r>
        <w:r w:rsidR="008A21FA">
          <w:instrText xml:space="preserve"> HYPERLINK "http://imos.org.au/anmnnsw.html" </w:instrText>
        </w:r>
        <w:r w:rsidR="006E7161">
          <w:fldChar w:fldCharType="separate"/>
        </w:r>
        <w:r w:rsidR="008A21FA">
          <w:rPr>
            <w:rStyle w:val="Hyperlink"/>
          </w:rPr>
          <w:t>http://imos.org.au/anmnnsw.html</w:t>
        </w:r>
        <w:r w:rsidR="006E7161">
          <w:rPr>
            <w:rStyle w:val="Hyperlink"/>
          </w:rPr>
          <w:fldChar w:fldCharType="end"/>
        </w:r>
        <w:r w:rsidR="008A21FA">
          <w:t>).</w:t>
        </w:r>
        <w:r w:rsidR="008A21FA">
          <w:br/>
        </w:r>
        <w:r w:rsidR="008A21FA">
          <w:rPr>
            <w:b/>
          </w:rPr>
          <w:t>QLD</w:t>
        </w:r>
      </w:ins>
      <w:ins w:id="136" w:author="Xavier Hoenner" w:date="2013-07-11T10:49:00Z">
        <w:r w:rsidR="00CB4E0D">
          <w:rPr>
            <w:b/>
          </w:rPr>
          <w:t xml:space="preserve"> &amp; NA</w:t>
        </w:r>
      </w:ins>
      <w:ins w:id="137" w:author="Xavier Hoenner" w:date="2013-07-11T10:46:00Z">
        <w:r w:rsidR="008A21FA" w:rsidRPr="0070643C">
          <w:t xml:space="preserve">: </w:t>
        </w:r>
        <w:r w:rsidR="008A21FA">
          <w:t>Queensland and Northern Australia Moorings (</w:t>
        </w:r>
        <w:r w:rsidR="006E7161">
          <w:fldChar w:fldCharType="begin"/>
        </w:r>
        <w:r w:rsidR="008A21FA">
          <w:instrText xml:space="preserve"> HYPERLINK "http://imos.org.au/anmnqld.html" </w:instrText>
        </w:r>
        <w:r w:rsidR="006E7161">
          <w:fldChar w:fldCharType="separate"/>
        </w:r>
        <w:r w:rsidR="008A21FA">
          <w:rPr>
            <w:rStyle w:val="Hyperlink"/>
          </w:rPr>
          <w:t>http://imos.org.au/anmnqld.html</w:t>
        </w:r>
        <w:r w:rsidR="006E7161">
          <w:rPr>
            <w:rStyle w:val="Hyperlink"/>
          </w:rPr>
          <w:fldChar w:fldCharType="end"/>
        </w:r>
        <w:r w:rsidR="008A21FA">
          <w:t>).</w:t>
        </w:r>
        <w:r w:rsidR="008A21FA">
          <w:br/>
        </w:r>
        <w:r w:rsidR="008A21FA">
          <w:rPr>
            <w:b/>
          </w:rPr>
          <w:t>SA</w:t>
        </w:r>
        <w:r w:rsidR="008A21FA" w:rsidRPr="0070643C">
          <w:t xml:space="preserve">: </w:t>
        </w:r>
        <w:r w:rsidR="008A21FA">
          <w:t>Southern Australia Moorings (</w:t>
        </w:r>
        <w:r w:rsidR="006E7161">
          <w:fldChar w:fldCharType="begin"/>
        </w:r>
        <w:r w:rsidR="008A21FA">
          <w:instrText xml:space="preserve"> HYPERLINK "http://imos.org.au/anmnsa.html" </w:instrText>
        </w:r>
        <w:r w:rsidR="006E7161">
          <w:fldChar w:fldCharType="separate"/>
        </w:r>
        <w:r w:rsidR="008A21FA">
          <w:rPr>
            <w:rStyle w:val="Hyperlink"/>
          </w:rPr>
          <w:t>http://imos.org.au/anmnsa.html</w:t>
        </w:r>
        <w:r w:rsidR="006E7161">
          <w:rPr>
            <w:rStyle w:val="Hyperlink"/>
          </w:rPr>
          <w:fldChar w:fldCharType="end"/>
        </w:r>
        <w:r w:rsidR="008A21FA">
          <w:t>).</w:t>
        </w:r>
        <w:r w:rsidR="008A21FA">
          <w:br/>
        </w:r>
        <w:r w:rsidR="008A21FA">
          <w:rPr>
            <w:b/>
          </w:rPr>
          <w:t>WA</w:t>
        </w:r>
        <w:r w:rsidR="008A21FA" w:rsidRPr="0070643C">
          <w:t xml:space="preserve">: </w:t>
        </w:r>
        <w:r w:rsidR="008A21FA">
          <w:t>Western Australia Moorings (</w:t>
        </w:r>
        <w:r w:rsidR="006E7161">
          <w:fldChar w:fldCharType="begin"/>
        </w:r>
        <w:r w:rsidR="008A21FA">
          <w:instrText xml:space="preserve"> HYPERLINK "http://imos.org.au/anmnwa.html" </w:instrText>
        </w:r>
        <w:r w:rsidR="006E7161">
          <w:fldChar w:fldCharType="separate"/>
        </w:r>
        <w:r w:rsidR="008A21FA">
          <w:rPr>
            <w:rStyle w:val="Hyperlink"/>
          </w:rPr>
          <w:t>http://imos.org.au/anmnwa.html</w:t>
        </w:r>
        <w:r w:rsidR="006E7161">
          <w:rPr>
            <w:rStyle w:val="Hyperlink"/>
          </w:rPr>
          <w:fldChar w:fldCharType="end"/>
        </w:r>
        <w:r w:rsidR="008A21FA">
          <w:t>).</w:t>
        </w:r>
      </w:ins>
      <w:del w:id="138"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3A0AA6DA" w14:textId="77777777" w:rsidR="00694064" w:rsidRPr="006209B5" w:rsidRDefault="00694064" w:rsidP="007F19F3">
      <w:pPr>
        <w:ind w:left="993" w:hanging="993"/>
      </w:pPr>
    </w:p>
    <w:p w14:paraId="45AFBFED" w14:textId="77777777" w:rsidR="007F19F3" w:rsidRPr="006209B5" w:rsidRDefault="007F19F3" w:rsidP="007F19F3">
      <w:pPr>
        <w:pStyle w:val="Heading3"/>
      </w:pPr>
      <w:r w:rsidRPr="006209B5">
        <w:t>Template</w:t>
      </w:r>
    </w:p>
    <w:tbl>
      <w:tblPr>
        <w:tblStyle w:val="TableGrid"/>
        <w:tblW w:w="0" w:type="auto"/>
        <w:jc w:val="center"/>
        <w:tblLayout w:type="fixed"/>
        <w:tblLook w:val="04A0" w:firstRow="1" w:lastRow="0" w:firstColumn="1" w:lastColumn="0" w:noHBand="0" w:noVBand="1"/>
      </w:tblPr>
      <w:tblGrid>
        <w:gridCol w:w="1308"/>
        <w:gridCol w:w="1539"/>
        <w:gridCol w:w="810"/>
        <w:gridCol w:w="810"/>
        <w:gridCol w:w="975"/>
        <w:gridCol w:w="912"/>
        <w:gridCol w:w="1595"/>
        <w:gridCol w:w="1293"/>
      </w:tblGrid>
      <w:tr w:rsidR="00992B18" w14:paraId="0E1A4732" w14:textId="77777777" w:rsidTr="00523C6C">
        <w:trPr>
          <w:jc w:val="center"/>
        </w:trPr>
        <w:tc>
          <w:tcPr>
            <w:tcW w:w="1308" w:type="dxa"/>
            <w:vAlign w:val="center"/>
          </w:tcPr>
          <w:p w14:paraId="0262D2EC" w14:textId="77777777" w:rsidR="00992B18" w:rsidRPr="0025464E" w:rsidRDefault="00992B18" w:rsidP="00355902">
            <w:pPr>
              <w:jc w:val="center"/>
              <w:rPr>
                <w:b/>
              </w:rPr>
            </w:pPr>
            <w:r>
              <w:rPr>
                <w:b/>
              </w:rPr>
              <w:t>data_category</w:t>
            </w:r>
          </w:p>
        </w:tc>
        <w:tc>
          <w:tcPr>
            <w:tcW w:w="1539" w:type="dxa"/>
            <w:vAlign w:val="center"/>
          </w:tcPr>
          <w:p w14:paraId="244269D3" w14:textId="77777777" w:rsidR="00992B18" w:rsidRPr="0025464E" w:rsidRDefault="00992B18" w:rsidP="00355902">
            <w:pPr>
              <w:jc w:val="center"/>
              <w:rPr>
                <w:b/>
              </w:rPr>
            </w:pPr>
            <w:r>
              <w:rPr>
                <w:b/>
              </w:rPr>
              <w:t>deployment_code</w:t>
            </w:r>
          </w:p>
        </w:tc>
        <w:tc>
          <w:tcPr>
            <w:tcW w:w="810" w:type="dxa"/>
            <w:vAlign w:val="center"/>
          </w:tcPr>
          <w:p w14:paraId="22E27F13" w14:textId="77777777" w:rsidR="00992B18" w:rsidRPr="0025464E" w:rsidRDefault="00992B18" w:rsidP="00355902">
            <w:pPr>
              <w:jc w:val="center"/>
              <w:rPr>
                <w:b/>
              </w:rPr>
            </w:pPr>
            <w:r>
              <w:rPr>
                <w:b/>
              </w:rPr>
              <w:t>no_fv00</w:t>
            </w:r>
          </w:p>
        </w:tc>
        <w:tc>
          <w:tcPr>
            <w:tcW w:w="810" w:type="dxa"/>
            <w:vAlign w:val="center"/>
          </w:tcPr>
          <w:p w14:paraId="6631C7F4" w14:textId="77777777" w:rsidR="00992B18" w:rsidRPr="0025464E" w:rsidRDefault="00992B18" w:rsidP="00355902">
            <w:pPr>
              <w:jc w:val="center"/>
              <w:rPr>
                <w:b/>
              </w:rPr>
            </w:pPr>
            <w:r>
              <w:rPr>
                <w:b/>
              </w:rPr>
              <w:t>no_fv01</w:t>
            </w:r>
          </w:p>
        </w:tc>
        <w:tc>
          <w:tcPr>
            <w:tcW w:w="975" w:type="dxa"/>
            <w:vAlign w:val="center"/>
          </w:tcPr>
          <w:p w14:paraId="1ED0C37E" w14:textId="77777777" w:rsidR="00992B18" w:rsidRPr="0025464E" w:rsidRDefault="00992B18" w:rsidP="00355902">
            <w:pPr>
              <w:jc w:val="center"/>
              <w:rPr>
                <w:b/>
              </w:rPr>
            </w:pPr>
            <w:r>
              <w:rPr>
                <w:b/>
              </w:rPr>
              <w:t>start_date</w:t>
            </w:r>
          </w:p>
        </w:tc>
        <w:tc>
          <w:tcPr>
            <w:tcW w:w="912" w:type="dxa"/>
            <w:vAlign w:val="center"/>
          </w:tcPr>
          <w:p w14:paraId="49E8892C" w14:textId="77777777" w:rsidR="00992B18" w:rsidRPr="0025464E" w:rsidRDefault="00992B18" w:rsidP="00355902">
            <w:pPr>
              <w:jc w:val="center"/>
              <w:rPr>
                <w:b/>
              </w:rPr>
            </w:pPr>
            <w:r>
              <w:rPr>
                <w:b/>
              </w:rPr>
              <w:t>end_date</w:t>
            </w:r>
          </w:p>
        </w:tc>
        <w:tc>
          <w:tcPr>
            <w:tcW w:w="1595" w:type="dxa"/>
            <w:vAlign w:val="center"/>
          </w:tcPr>
          <w:p w14:paraId="78E33300" w14:textId="77777777" w:rsidR="00992B18" w:rsidRPr="0025464E" w:rsidRDefault="00992B18" w:rsidP="00355902">
            <w:pPr>
              <w:jc w:val="center"/>
              <w:rPr>
                <w:b/>
              </w:rPr>
            </w:pPr>
            <w:r>
              <w:rPr>
                <w:b/>
              </w:rPr>
              <w:t>coverage_duration</w:t>
            </w:r>
          </w:p>
        </w:tc>
        <w:tc>
          <w:tcPr>
            <w:tcW w:w="1293" w:type="dxa"/>
            <w:vAlign w:val="center"/>
          </w:tcPr>
          <w:p w14:paraId="3F2874EC" w14:textId="77777777" w:rsidR="00992B18" w:rsidRDefault="00992B18" w:rsidP="00355902">
            <w:pPr>
              <w:jc w:val="center"/>
              <w:rPr>
                <w:b/>
              </w:rPr>
            </w:pPr>
            <w:r>
              <w:rPr>
                <w:b/>
              </w:rPr>
              <w:t>data_coverage</w:t>
            </w:r>
          </w:p>
        </w:tc>
      </w:tr>
      <w:tr w:rsidR="00992B18" w14:paraId="64AA7C08" w14:textId="77777777" w:rsidTr="00523C6C">
        <w:trPr>
          <w:jc w:val="center"/>
        </w:trPr>
        <w:tc>
          <w:tcPr>
            <w:tcW w:w="1308" w:type="dxa"/>
            <w:vAlign w:val="center"/>
          </w:tcPr>
          <w:p w14:paraId="212A0B41" w14:textId="77777777" w:rsidR="00992B18" w:rsidRDefault="00992B18" w:rsidP="00355902">
            <w:pPr>
              <w:jc w:val="center"/>
            </w:pPr>
            <w:r>
              <w:t>Data category</w:t>
            </w:r>
          </w:p>
        </w:tc>
        <w:tc>
          <w:tcPr>
            <w:tcW w:w="1539" w:type="dxa"/>
            <w:vAlign w:val="center"/>
          </w:tcPr>
          <w:p w14:paraId="64FE7808" w14:textId="77777777" w:rsidR="00992B18" w:rsidRDefault="00992B18" w:rsidP="00355902">
            <w:pPr>
              <w:jc w:val="center"/>
            </w:pPr>
            <w:r>
              <w:t>Deployment code</w:t>
            </w:r>
          </w:p>
        </w:tc>
        <w:tc>
          <w:tcPr>
            <w:tcW w:w="810" w:type="dxa"/>
            <w:vAlign w:val="center"/>
          </w:tcPr>
          <w:p w14:paraId="114FA652" w14:textId="77777777" w:rsidR="00992B18" w:rsidRDefault="00992B18" w:rsidP="00355902">
            <w:pPr>
              <w:jc w:val="center"/>
            </w:pPr>
            <w:r>
              <w:t># FV00</w:t>
            </w:r>
          </w:p>
        </w:tc>
        <w:tc>
          <w:tcPr>
            <w:tcW w:w="810" w:type="dxa"/>
            <w:vAlign w:val="center"/>
          </w:tcPr>
          <w:p w14:paraId="37AC6258" w14:textId="77777777" w:rsidR="00992B18" w:rsidRDefault="00992B18" w:rsidP="00355902">
            <w:pPr>
              <w:jc w:val="center"/>
            </w:pPr>
            <w:r>
              <w:t># FV01</w:t>
            </w:r>
          </w:p>
        </w:tc>
        <w:tc>
          <w:tcPr>
            <w:tcW w:w="975" w:type="dxa"/>
            <w:vAlign w:val="center"/>
          </w:tcPr>
          <w:p w14:paraId="6B45998A" w14:textId="77777777" w:rsidR="00992B18" w:rsidRDefault="00992B18" w:rsidP="00355902">
            <w:pPr>
              <w:jc w:val="center"/>
            </w:pPr>
            <w:r>
              <w:t>Start</w:t>
            </w:r>
          </w:p>
        </w:tc>
        <w:tc>
          <w:tcPr>
            <w:tcW w:w="912" w:type="dxa"/>
            <w:vAlign w:val="center"/>
          </w:tcPr>
          <w:p w14:paraId="68203F96" w14:textId="77777777" w:rsidR="00992B18" w:rsidRDefault="00992B18" w:rsidP="00355902">
            <w:pPr>
              <w:jc w:val="center"/>
            </w:pPr>
            <w:r>
              <w:t>End</w:t>
            </w:r>
          </w:p>
        </w:tc>
        <w:tc>
          <w:tcPr>
            <w:tcW w:w="1595" w:type="dxa"/>
            <w:vAlign w:val="center"/>
          </w:tcPr>
          <w:p w14:paraId="38345275" w14:textId="77777777" w:rsidR="00992B18" w:rsidRDefault="00992B18" w:rsidP="00355902">
            <w:pPr>
              <w:jc w:val="center"/>
            </w:pPr>
            <w:r>
              <w:t>Time coverage (days)</w:t>
            </w:r>
          </w:p>
        </w:tc>
        <w:tc>
          <w:tcPr>
            <w:tcW w:w="1293" w:type="dxa"/>
            <w:vAlign w:val="center"/>
          </w:tcPr>
          <w:p w14:paraId="4A4C1ABC" w14:textId="77777777" w:rsidR="00992B18" w:rsidRDefault="00992B18" w:rsidP="00355902">
            <w:pPr>
              <w:jc w:val="center"/>
            </w:pPr>
            <w:r>
              <w:t>Data coverage</w:t>
            </w:r>
          </w:p>
        </w:tc>
      </w:tr>
      <w:tr w:rsidR="00992B18" w14:paraId="71C939AB" w14:textId="77777777" w:rsidTr="00523C6C">
        <w:trPr>
          <w:jc w:val="center"/>
        </w:trPr>
        <w:tc>
          <w:tcPr>
            <w:tcW w:w="9242" w:type="dxa"/>
            <w:gridSpan w:val="8"/>
            <w:shd w:val="clear" w:color="auto" w:fill="595959" w:themeFill="text1" w:themeFillTint="A6"/>
            <w:vAlign w:val="center"/>
          </w:tcPr>
          <w:p w14:paraId="7B6521A9" w14:textId="77777777" w:rsidR="00992B18" w:rsidRDefault="00992B18" w:rsidP="00355902">
            <w:pPr>
              <w:jc w:val="center"/>
            </w:pPr>
            <w:r>
              <w:t>Headers = subfacility</w:t>
            </w:r>
          </w:p>
        </w:tc>
      </w:tr>
      <w:tr w:rsidR="00992B18" w14:paraId="1C651768" w14:textId="77777777" w:rsidTr="00523C6C">
        <w:trPr>
          <w:jc w:val="center"/>
        </w:trPr>
        <w:tc>
          <w:tcPr>
            <w:tcW w:w="9242" w:type="dxa"/>
            <w:gridSpan w:val="8"/>
            <w:shd w:val="clear" w:color="auto" w:fill="BFBFBF" w:themeFill="background1" w:themeFillShade="BF"/>
            <w:vAlign w:val="center"/>
          </w:tcPr>
          <w:p w14:paraId="4FB636E7" w14:textId="77777777" w:rsidR="00E14DD5" w:rsidRDefault="00992B18" w:rsidP="00523C6C">
            <w:r>
              <w:t>Sub-headers = site_name_code</w:t>
            </w:r>
          </w:p>
        </w:tc>
      </w:tr>
      <w:tr w:rsidR="00992B18" w14:paraId="13337705" w14:textId="77777777" w:rsidTr="00523C6C">
        <w:trPr>
          <w:jc w:val="center"/>
        </w:trPr>
        <w:tc>
          <w:tcPr>
            <w:tcW w:w="1308" w:type="dxa"/>
            <w:vAlign w:val="center"/>
          </w:tcPr>
          <w:p w14:paraId="6D3FC24D" w14:textId="77777777" w:rsidR="00992B18" w:rsidRDefault="00992B18" w:rsidP="00355902">
            <w:pPr>
              <w:jc w:val="center"/>
            </w:pPr>
          </w:p>
        </w:tc>
        <w:tc>
          <w:tcPr>
            <w:tcW w:w="1539" w:type="dxa"/>
            <w:vAlign w:val="center"/>
          </w:tcPr>
          <w:p w14:paraId="420DF5CA" w14:textId="77777777" w:rsidR="00992B18" w:rsidRDefault="00992B18" w:rsidP="00355902">
            <w:pPr>
              <w:jc w:val="center"/>
            </w:pPr>
          </w:p>
        </w:tc>
        <w:tc>
          <w:tcPr>
            <w:tcW w:w="810" w:type="dxa"/>
            <w:vAlign w:val="center"/>
          </w:tcPr>
          <w:p w14:paraId="2C9B1CED" w14:textId="77777777" w:rsidR="00992B18" w:rsidRDefault="00992B18" w:rsidP="00355902">
            <w:pPr>
              <w:jc w:val="center"/>
            </w:pPr>
          </w:p>
        </w:tc>
        <w:tc>
          <w:tcPr>
            <w:tcW w:w="810" w:type="dxa"/>
            <w:vAlign w:val="center"/>
          </w:tcPr>
          <w:p w14:paraId="55B18211" w14:textId="77777777" w:rsidR="00992B18" w:rsidRDefault="00992B18" w:rsidP="00355902">
            <w:pPr>
              <w:jc w:val="center"/>
            </w:pPr>
          </w:p>
        </w:tc>
        <w:tc>
          <w:tcPr>
            <w:tcW w:w="975" w:type="dxa"/>
            <w:vAlign w:val="center"/>
          </w:tcPr>
          <w:p w14:paraId="15D7BB71" w14:textId="77777777" w:rsidR="00992B18" w:rsidRDefault="00992B18" w:rsidP="00355902">
            <w:pPr>
              <w:jc w:val="center"/>
            </w:pPr>
          </w:p>
        </w:tc>
        <w:tc>
          <w:tcPr>
            <w:tcW w:w="912" w:type="dxa"/>
            <w:vAlign w:val="center"/>
          </w:tcPr>
          <w:p w14:paraId="103E9BCC" w14:textId="77777777" w:rsidR="00992B18" w:rsidRDefault="00992B18" w:rsidP="00355902">
            <w:pPr>
              <w:jc w:val="center"/>
            </w:pPr>
          </w:p>
        </w:tc>
        <w:tc>
          <w:tcPr>
            <w:tcW w:w="1595" w:type="dxa"/>
            <w:vAlign w:val="center"/>
          </w:tcPr>
          <w:p w14:paraId="4CEB87FF" w14:textId="77777777" w:rsidR="00992B18" w:rsidRDefault="00992B18" w:rsidP="00355902">
            <w:pPr>
              <w:jc w:val="center"/>
            </w:pPr>
          </w:p>
        </w:tc>
        <w:tc>
          <w:tcPr>
            <w:tcW w:w="1293" w:type="dxa"/>
            <w:vAlign w:val="center"/>
          </w:tcPr>
          <w:p w14:paraId="02CD25E5" w14:textId="77777777" w:rsidR="00992B18" w:rsidRDefault="00992B18" w:rsidP="00355902">
            <w:pPr>
              <w:jc w:val="center"/>
            </w:pPr>
          </w:p>
        </w:tc>
      </w:tr>
    </w:tbl>
    <w:p w14:paraId="3869B078" w14:textId="264B84AF" w:rsidR="007F19F3" w:rsidRPr="006209B5" w:rsidDel="001963E1" w:rsidRDefault="007F19F3" w:rsidP="007F19F3">
      <w:pPr>
        <w:rPr>
          <w:del w:id="139" w:author="Xavier Hoenner" w:date="2014-06-11T16:34:00Z"/>
          <w:rFonts w:eastAsiaTheme="majorEastAsia" w:cstheme="majorBidi"/>
          <w:bCs/>
          <w:i/>
          <w:sz w:val="28"/>
          <w:szCs w:val="26"/>
          <w:u w:val="single"/>
        </w:rPr>
      </w:pPr>
    </w:p>
    <w:p w14:paraId="49A3B82C" w14:textId="162ED202" w:rsidR="007F19F3" w:rsidRPr="006209B5" w:rsidDel="001963E1" w:rsidRDefault="007F19F3" w:rsidP="007F19F3">
      <w:pPr>
        <w:pStyle w:val="Heading2"/>
        <w:rPr>
          <w:del w:id="140" w:author="Xavier Hoenner" w:date="2014-06-11T16:33:00Z"/>
        </w:rPr>
      </w:pPr>
      <w:del w:id="141" w:author="Xavier Hoenner" w:date="2014-06-11T16:33:00Z">
        <w:r w:rsidDel="001963E1">
          <w:delText>1.3</w:delText>
        </w:r>
        <w:r w:rsidRPr="006209B5" w:rsidDel="001963E1">
          <w:delText xml:space="preserve"> Data report – </w:delText>
        </w:r>
        <w:r w:rsidDel="001963E1">
          <w:delText>Data with missing information</w:delText>
        </w:r>
      </w:del>
    </w:p>
    <w:p w14:paraId="28DD3BE3" w14:textId="5D0CE60F" w:rsidR="007F19F3" w:rsidDel="001963E1" w:rsidRDefault="007F19F3" w:rsidP="007F19F3">
      <w:pPr>
        <w:pStyle w:val="Heading3"/>
        <w:rPr>
          <w:del w:id="142" w:author="Xavier Hoenner" w:date="2014-06-11T16:33:00Z"/>
        </w:rPr>
      </w:pPr>
      <w:del w:id="143" w:author="Xavier Hoenner" w:date="2014-06-11T16:33:00Z">
        <w:r w:rsidRPr="005C7F61" w:rsidDel="001963E1">
          <w:rPr>
            <w:b w:val="0"/>
          </w:rPr>
          <w:delText>Filename:</w:delText>
        </w:r>
        <w:r w:rsidRPr="005C7F61" w:rsidDel="001963E1">
          <w:rPr>
            <w:u w:val="none"/>
          </w:rPr>
          <w:delText xml:space="preserve"> ‘</w:delText>
        </w:r>
        <w:r w:rsidR="00570840" w:rsidDel="001963E1">
          <w:rPr>
            <w:u w:val="none"/>
          </w:rPr>
          <w:delText>ANMN</w:delText>
        </w:r>
        <w:r w:rsidRPr="005C7F61" w:rsidDel="001963E1">
          <w:rPr>
            <w:u w:val="none"/>
          </w:rPr>
          <w:delText>_</w:delText>
        </w:r>
        <w:r w:rsidDel="001963E1">
          <w:rPr>
            <w:u w:val="none"/>
          </w:rPr>
          <w:delText>MissingInformation</w:delText>
        </w:r>
        <w:r w:rsidRPr="005C7F61" w:rsidDel="001963E1">
          <w:rPr>
            <w:u w:val="none"/>
          </w:rPr>
          <w:delText>’</w:delText>
        </w:r>
      </w:del>
    </w:p>
    <w:p w14:paraId="4A4F4D61" w14:textId="270CA805" w:rsidR="007F19F3" w:rsidDel="001963E1" w:rsidRDefault="007F19F3" w:rsidP="007F19F3">
      <w:pPr>
        <w:pStyle w:val="Heading3"/>
        <w:rPr>
          <w:del w:id="144" w:author="Xavier Hoenner" w:date="2014-06-11T16:33:00Z"/>
        </w:rPr>
      </w:pPr>
      <w:del w:id="145" w:author="Xavier Hoenner" w:date="2014-06-11T16:33:00Z">
        <w:r w:rsidRPr="006209B5" w:rsidDel="001963E1">
          <w:br/>
        </w:r>
        <w:r w:rsidRPr="005C7F61" w:rsidDel="001963E1">
          <w:rPr>
            <w:b w:val="0"/>
          </w:rPr>
          <w:delText>Description:</w:delText>
        </w:r>
        <w:r w:rsidRPr="005C7F61" w:rsidDel="001963E1">
          <w:rPr>
            <w:b w:val="0"/>
            <w:u w:val="none"/>
          </w:rPr>
          <w:delText xml:space="preserve"> </w:delText>
        </w:r>
        <w:r w:rsidRPr="005C7F61" w:rsidDel="001963E1">
          <w:rPr>
            <w:u w:val="none"/>
          </w:rPr>
          <w:delText>‘</w:delText>
        </w:r>
        <w:r w:rsidDel="001963E1">
          <w:rPr>
            <w:u w:val="none"/>
          </w:rPr>
          <w:delText>Data with missing information</w:delText>
        </w:r>
        <w:r w:rsidRPr="005C7F61" w:rsidDel="001963E1">
          <w:rPr>
            <w:u w:val="none"/>
          </w:rPr>
          <w:delText>’</w:delText>
        </w:r>
      </w:del>
    </w:p>
    <w:p w14:paraId="5F585AE0" w14:textId="2B96839C" w:rsidR="007F19F3" w:rsidDel="001963E1" w:rsidRDefault="007F19F3" w:rsidP="007F19F3">
      <w:pPr>
        <w:rPr>
          <w:del w:id="146" w:author="Xavier Hoenner" w:date="2014-06-11T16:33:00Z"/>
          <w:u w:val="single"/>
        </w:rPr>
      </w:pPr>
    </w:p>
    <w:p w14:paraId="5BA33F01" w14:textId="386785F6" w:rsidR="007F19F3" w:rsidRPr="006209B5" w:rsidDel="001963E1" w:rsidRDefault="007F19F3" w:rsidP="007F19F3">
      <w:pPr>
        <w:rPr>
          <w:del w:id="147" w:author="Xavier Hoenner" w:date="2014-06-11T16:33:00Z"/>
          <w:b/>
        </w:rPr>
      </w:pPr>
      <w:del w:id="148" w:author="Xavier Hoenner" w:date="2014-06-11T16:33:00Z">
        <w:r w:rsidRPr="006209B5" w:rsidDel="001963E1">
          <w:rPr>
            <w:u w:val="single"/>
          </w:rPr>
          <w:delText>View</w:delText>
        </w:r>
        <w:r w:rsidDel="001963E1">
          <w:rPr>
            <w:u w:val="single"/>
          </w:rPr>
          <w:delText>s</w:delText>
        </w:r>
        <w:r w:rsidRPr="006209B5" w:rsidDel="001963E1">
          <w:rPr>
            <w:u w:val="single"/>
          </w:rPr>
          <w:delText xml:space="preserve"> to use:</w:delText>
        </w:r>
      </w:del>
    </w:p>
    <w:tbl>
      <w:tblPr>
        <w:tblStyle w:val="TableGrid"/>
        <w:tblW w:w="0" w:type="auto"/>
        <w:tblLook w:val="04A0" w:firstRow="1" w:lastRow="0" w:firstColumn="1" w:lastColumn="0" w:noHBand="0" w:noVBand="1"/>
      </w:tblPr>
      <w:tblGrid>
        <w:gridCol w:w="1271"/>
        <w:gridCol w:w="2848"/>
      </w:tblGrid>
      <w:tr w:rsidR="00641BE6" w:rsidRPr="006209B5" w:rsidDel="001963E1" w14:paraId="06F61120" w14:textId="6390B5A3" w:rsidTr="00641BE6">
        <w:trPr>
          <w:del w:id="149" w:author="Xavier Hoenner" w:date="2014-06-11T16:33:00Z"/>
        </w:trPr>
        <w:tc>
          <w:tcPr>
            <w:tcW w:w="1271" w:type="dxa"/>
          </w:tcPr>
          <w:p w14:paraId="20B4FE54" w14:textId="4FEEBD9B" w:rsidR="00641BE6" w:rsidRPr="006209B5" w:rsidDel="001963E1" w:rsidRDefault="00641BE6" w:rsidP="00355902">
            <w:pPr>
              <w:rPr>
                <w:del w:id="150" w:author="Xavier Hoenner" w:date="2014-06-11T16:33:00Z"/>
                <w:b/>
                <w:szCs w:val="24"/>
              </w:rPr>
            </w:pPr>
            <w:del w:id="151" w:author="Xavier Hoenner" w:date="2014-06-11T16:33:00Z">
              <w:r w:rsidRPr="006209B5" w:rsidDel="001963E1">
                <w:rPr>
                  <w:b/>
                  <w:szCs w:val="24"/>
                </w:rPr>
                <w:delText>Server</w:delText>
              </w:r>
            </w:del>
          </w:p>
        </w:tc>
        <w:tc>
          <w:tcPr>
            <w:tcW w:w="2848" w:type="dxa"/>
          </w:tcPr>
          <w:p w14:paraId="5A8DA4BF" w14:textId="0A4065DE" w:rsidR="00641BE6" w:rsidRPr="006209B5" w:rsidDel="001963E1" w:rsidRDefault="00641BE6" w:rsidP="00355902">
            <w:pPr>
              <w:rPr>
                <w:del w:id="152" w:author="Xavier Hoenner" w:date="2014-06-11T16:33:00Z"/>
                <w:szCs w:val="24"/>
              </w:rPr>
            </w:pPr>
            <w:del w:id="153" w:author="Xavier Hoenner" w:date="2014-05-01T11:02:00Z">
              <w:r w:rsidRPr="006209B5" w:rsidDel="00C13BC3">
                <w:rPr>
                  <w:szCs w:val="24"/>
                </w:rPr>
                <w:delText>dbdev.emii.org.au</w:delText>
              </w:r>
            </w:del>
          </w:p>
        </w:tc>
      </w:tr>
      <w:tr w:rsidR="00641BE6" w:rsidRPr="006209B5" w:rsidDel="001963E1" w14:paraId="7D9F1846" w14:textId="14F1AD02" w:rsidTr="00641BE6">
        <w:trPr>
          <w:del w:id="154" w:author="Xavier Hoenner" w:date="2014-06-11T16:33:00Z"/>
        </w:trPr>
        <w:tc>
          <w:tcPr>
            <w:tcW w:w="1271" w:type="dxa"/>
          </w:tcPr>
          <w:p w14:paraId="28FBB505" w14:textId="0E150ABE" w:rsidR="00641BE6" w:rsidRPr="006209B5" w:rsidDel="001963E1" w:rsidRDefault="00641BE6" w:rsidP="00355902">
            <w:pPr>
              <w:rPr>
                <w:del w:id="155" w:author="Xavier Hoenner" w:date="2014-06-11T16:33:00Z"/>
                <w:b/>
                <w:szCs w:val="24"/>
              </w:rPr>
            </w:pPr>
            <w:del w:id="156" w:author="Xavier Hoenner" w:date="2014-06-11T16:33:00Z">
              <w:r w:rsidRPr="006209B5" w:rsidDel="001963E1">
                <w:rPr>
                  <w:b/>
                  <w:szCs w:val="24"/>
                </w:rPr>
                <w:delText>Database</w:delText>
              </w:r>
            </w:del>
          </w:p>
        </w:tc>
        <w:tc>
          <w:tcPr>
            <w:tcW w:w="2848" w:type="dxa"/>
          </w:tcPr>
          <w:p w14:paraId="5B5C43BA" w14:textId="2466C072" w:rsidR="00641BE6" w:rsidRPr="006209B5" w:rsidDel="001963E1" w:rsidRDefault="00641BE6" w:rsidP="00355902">
            <w:pPr>
              <w:rPr>
                <w:del w:id="157" w:author="Xavier Hoenner" w:date="2014-06-11T16:33:00Z"/>
                <w:szCs w:val="24"/>
              </w:rPr>
            </w:pPr>
            <w:del w:id="158" w:author="Xavier Hoenner" w:date="2014-05-01T11:02:00Z">
              <w:r w:rsidRPr="006209B5" w:rsidDel="00C13BC3">
                <w:rPr>
                  <w:szCs w:val="24"/>
                </w:rPr>
                <w:delText>report_db</w:delText>
              </w:r>
            </w:del>
          </w:p>
        </w:tc>
      </w:tr>
      <w:tr w:rsidR="00641BE6" w:rsidRPr="006209B5" w:rsidDel="001963E1" w14:paraId="5BF55AD0" w14:textId="610118FC" w:rsidTr="00641BE6">
        <w:trPr>
          <w:del w:id="159" w:author="Xavier Hoenner" w:date="2014-06-11T16:33:00Z"/>
        </w:trPr>
        <w:tc>
          <w:tcPr>
            <w:tcW w:w="1271" w:type="dxa"/>
          </w:tcPr>
          <w:p w14:paraId="5B73303C" w14:textId="5038BB30" w:rsidR="00641BE6" w:rsidRPr="006209B5" w:rsidDel="001963E1" w:rsidRDefault="00641BE6" w:rsidP="00355902">
            <w:pPr>
              <w:rPr>
                <w:del w:id="160" w:author="Xavier Hoenner" w:date="2014-06-11T16:33:00Z"/>
                <w:b/>
                <w:szCs w:val="24"/>
              </w:rPr>
            </w:pPr>
            <w:del w:id="161" w:author="Xavier Hoenner" w:date="2014-06-11T16:33:00Z">
              <w:r w:rsidRPr="006209B5" w:rsidDel="001963E1">
                <w:rPr>
                  <w:b/>
                  <w:szCs w:val="24"/>
                </w:rPr>
                <w:delText>Schema</w:delText>
              </w:r>
            </w:del>
          </w:p>
        </w:tc>
        <w:tc>
          <w:tcPr>
            <w:tcW w:w="2848" w:type="dxa"/>
          </w:tcPr>
          <w:p w14:paraId="6D0E62E8" w14:textId="50EE4CB2" w:rsidR="00641BE6" w:rsidRPr="006209B5" w:rsidDel="001963E1" w:rsidRDefault="00641BE6" w:rsidP="00355902">
            <w:pPr>
              <w:rPr>
                <w:del w:id="162" w:author="Xavier Hoenner" w:date="2014-06-11T16:33:00Z"/>
                <w:szCs w:val="24"/>
              </w:rPr>
            </w:pPr>
            <w:del w:id="163" w:author="Xavier Hoenner" w:date="2014-05-01T11:02:00Z">
              <w:r w:rsidRPr="006209B5" w:rsidDel="00C13BC3">
                <w:rPr>
                  <w:szCs w:val="24"/>
                </w:rPr>
                <w:delText>report</w:delText>
              </w:r>
            </w:del>
          </w:p>
        </w:tc>
      </w:tr>
      <w:tr w:rsidR="00570840" w:rsidRPr="006209B5" w:rsidDel="001963E1" w14:paraId="3EEE6E05" w14:textId="38319FE5" w:rsidTr="00641BE6">
        <w:trPr>
          <w:del w:id="164" w:author="Xavier Hoenner" w:date="2014-06-11T16:33:00Z"/>
        </w:trPr>
        <w:tc>
          <w:tcPr>
            <w:tcW w:w="1271" w:type="dxa"/>
          </w:tcPr>
          <w:p w14:paraId="6EA9B334" w14:textId="779EE65E" w:rsidR="00570840" w:rsidRPr="006209B5" w:rsidDel="001963E1" w:rsidRDefault="00570840" w:rsidP="00355902">
            <w:pPr>
              <w:rPr>
                <w:del w:id="165" w:author="Xavier Hoenner" w:date="2014-06-11T16:33:00Z"/>
                <w:b/>
                <w:szCs w:val="24"/>
              </w:rPr>
            </w:pPr>
            <w:del w:id="166" w:author="Xavier Hoenner" w:date="2014-06-11T16:33:00Z">
              <w:r w:rsidRPr="006209B5" w:rsidDel="001963E1">
                <w:rPr>
                  <w:b/>
                  <w:szCs w:val="24"/>
                </w:rPr>
                <w:delText>View</w:delText>
              </w:r>
              <w:r w:rsidDel="001963E1">
                <w:rPr>
                  <w:b/>
                  <w:szCs w:val="24"/>
                </w:rPr>
                <w:delText>s</w:delText>
              </w:r>
            </w:del>
          </w:p>
        </w:tc>
        <w:tc>
          <w:tcPr>
            <w:tcW w:w="2848" w:type="dxa"/>
          </w:tcPr>
          <w:p w14:paraId="7F4CC354" w14:textId="7925BF87" w:rsidR="00570840" w:rsidRPr="006209B5" w:rsidDel="001963E1" w:rsidRDefault="00570840" w:rsidP="00355902">
            <w:pPr>
              <w:rPr>
                <w:del w:id="167" w:author="Xavier Hoenner" w:date="2014-06-11T16:33:00Z"/>
                <w:szCs w:val="24"/>
              </w:rPr>
            </w:pPr>
            <w:del w:id="168" w:author="Xavier Hoenner" w:date="2014-06-11T16:33:00Z">
              <w:r w:rsidDel="001963E1">
                <w:rPr>
                  <w:szCs w:val="24"/>
                </w:rPr>
                <w:delText>anmn_all_deployments</w:delText>
              </w:r>
              <w:r w:rsidRPr="006209B5" w:rsidDel="001963E1">
                <w:rPr>
                  <w:szCs w:val="24"/>
                </w:rPr>
                <w:delText>_view</w:delText>
              </w:r>
            </w:del>
          </w:p>
        </w:tc>
      </w:tr>
    </w:tbl>
    <w:p w14:paraId="5BFF7D12" w14:textId="62CFE5C9" w:rsidR="007F19F3" w:rsidRPr="006209B5" w:rsidDel="001963E1" w:rsidRDefault="007F19F3" w:rsidP="007F19F3">
      <w:pPr>
        <w:rPr>
          <w:del w:id="169" w:author="Xavier Hoenner" w:date="2014-06-11T16:33:00Z"/>
        </w:rPr>
      </w:pPr>
    </w:p>
    <w:p w14:paraId="736E11C6" w14:textId="20BE50A4" w:rsidR="007F19F3" w:rsidDel="001963E1" w:rsidRDefault="007F19F3" w:rsidP="007F19F3">
      <w:pPr>
        <w:rPr>
          <w:del w:id="170" w:author="Xavier Hoenner" w:date="2014-06-11T16:33:00Z"/>
        </w:rPr>
      </w:pPr>
      <w:del w:id="171" w:author="Xavier Hoenner" w:date="2014-06-11T16:33:00Z">
        <w:r w:rsidRPr="006209B5" w:rsidDel="001963E1">
          <w:rPr>
            <w:u w:val="single"/>
          </w:rPr>
          <w:delText xml:space="preserve">Filters: </w:delText>
        </w:r>
        <w:r w:rsidDel="001963E1">
          <w:delText>List all data for wh</w:delText>
        </w:r>
        <w:r w:rsidR="00570840" w:rsidDel="001963E1">
          <w:delText>ich ‘missing_info’ IS NOT NULL.</w:delText>
        </w:r>
      </w:del>
    </w:p>
    <w:p w14:paraId="60ACCAE5" w14:textId="35C81CF1" w:rsidR="00570840" w:rsidDel="001963E1" w:rsidRDefault="00570840" w:rsidP="00570840">
      <w:pPr>
        <w:rPr>
          <w:del w:id="172" w:author="Xavier Hoenner" w:date="2014-06-11T16:33:00Z"/>
        </w:rPr>
      </w:pPr>
      <w:del w:id="173" w:author="Xavier Hoenner" w:date="2014-06-11T16:33:00Z">
        <w:r w:rsidRPr="006209B5" w:rsidDel="001963E1">
          <w:rPr>
            <w:u w:val="single"/>
          </w:rPr>
          <w:delText>Data sorting options:</w:delText>
        </w:r>
        <w:r w:rsidRPr="006209B5" w:rsidDel="001963E1">
          <w:delText xml:space="preserve"> </w:delText>
        </w:r>
        <w:r w:rsidR="00591F4B" w:rsidDel="001963E1">
          <w:delText>Sort data</w:delText>
        </w:r>
        <w:r w:rsidDel="001963E1">
          <w:delText xml:space="preserve"> </w:delText>
        </w:r>
        <w:r w:rsidRPr="006209B5" w:rsidDel="001963E1">
          <w:delText xml:space="preserve">by </w:delText>
        </w:r>
        <w:r w:rsidDel="001963E1">
          <w:delText xml:space="preserve">ASCENDING </w:delText>
        </w:r>
        <w:r w:rsidRPr="006209B5" w:rsidDel="001963E1">
          <w:delText>‘</w:delText>
        </w:r>
        <w:r w:rsidR="00660C1D" w:rsidDel="001963E1">
          <w:delText>missing_info</w:delText>
        </w:r>
        <w:r w:rsidDel="001963E1">
          <w:delText>’, then by ASCENDING ‘site_code’, then by ASCENDING ‘data_category’, and then by ASCENDING ‘deployment_code’</w:delText>
        </w:r>
        <w:r w:rsidRPr="006209B5" w:rsidDel="001963E1">
          <w:delText>.</w:delText>
        </w:r>
      </w:del>
    </w:p>
    <w:p w14:paraId="5FF097AB" w14:textId="6AA4A60F" w:rsidR="00570840" w:rsidDel="001963E1" w:rsidRDefault="00570840" w:rsidP="00570840">
      <w:pPr>
        <w:ind w:left="1843" w:hanging="1843"/>
        <w:rPr>
          <w:del w:id="174" w:author="Xavier Hoenner" w:date="2014-06-11T16:33:00Z"/>
        </w:rPr>
      </w:pPr>
      <w:del w:id="175" w:author="Xavier Hoenner" w:date="2014-06-11T16:33:00Z">
        <w:r w:rsidDel="001963E1">
          <w:rPr>
            <w:u w:val="single"/>
          </w:rPr>
          <w:delText>Data grouping options:</w:delText>
        </w:r>
        <w:r w:rsidDel="001963E1">
          <w:delText xml:space="preserve"> Group by ‘</w:delText>
        </w:r>
        <w:r w:rsidR="00660C1D" w:rsidDel="001963E1">
          <w:delText>missing_info</w:delText>
        </w:r>
        <w:r w:rsidDel="001963E1">
          <w:delText>’, sub-group by ‘site_name_code’.</w:delText>
        </w:r>
      </w:del>
    </w:p>
    <w:p w14:paraId="2BF76B37" w14:textId="2CC1D5F3" w:rsidR="00694064" w:rsidRPr="006209B5" w:rsidDel="001963E1" w:rsidRDefault="00570840">
      <w:pPr>
        <w:ind w:left="993" w:hanging="993"/>
        <w:rPr>
          <w:del w:id="176" w:author="Xavier Hoenner" w:date="2014-06-11T16:33:00Z"/>
        </w:rPr>
      </w:pPr>
      <w:del w:id="177" w:author="Xavier Hoenner" w:date="2014-06-11T16:33:00Z">
        <w:r w:rsidRPr="006209B5" w:rsidDel="001963E1">
          <w:rPr>
            <w:u w:val="single"/>
          </w:rPr>
          <w:delText>Footnote:</w:delText>
        </w:r>
        <w:r w:rsidRPr="006209B5" w:rsidDel="001963E1">
          <w:delText xml:space="preserve"> </w:delText>
        </w:r>
        <w:r w:rsidDel="001963E1">
          <w:rPr>
            <w:b/>
          </w:rPr>
          <w:delText xml:space="preserve">Headers: </w:delText>
        </w:r>
        <w:r w:rsidR="00A85583" w:rsidDel="001963E1">
          <w:delText>Facility/sub-facility responsible for the missing information</w:delText>
        </w:r>
        <w:r w:rsidR="00E51A6A" w:rsidDel="001963E1">
          <w:delText>.</w:delText>
        </w:r>
        <w:r w:rsidDel="001963E1">
          <w:br/>
        </w:r>
        <w:r w:rsidDel="001963E1">
          <w:rPr>
            <w:b/>
          </w:rPr>
          <w:delText>Sub-headers</w:delText>
        </w:r>
        <w:r w:rsidDel="001963E1">
          <w:delText>: Moorings site name (site code), and latitude/longitude coordinates</w:delText>
        </w:r>
        <w:r w:rsidR="00E51A6A" w:rsidDel="001963E1">
          <w:delText>.</w:delText>
        </w:r>
        <w:r w:rsidDel="001963E1">
          <w:br/>
        </w:r>
        <w:r w:rsidR="001E4AAA" w:rsidRPr="005A627A" w:rsidDel="001963E1">
          <w:rPr>
            <w:b/>
          </w:rPr>
          <w:delText>Data category:</w:delText>
        </w:r>
        <w:r w:rsidR="001E4AAA" w:rsidDel="001963E1">
          <w:delText xml:space="preserve"> Broad category for the set of parameters measured. ‘</w:delText>
        </w:r>
        <w:r w:rsidR="001E4AAA" w:rsidRPr="00AB63EA" w:rsidDel="001963E1">
          <w:rPr>
            <w:i/>
          </w:rPr>
          <w:delText>Temperature</w:delText>
        </w:r>
        <w:r w:rsidR="001E4AAA" w:rsidDel="001963E1">
          <w:delText xml:space="preserve">’ = temperature and pressure only; </w:delText>
        </w:r>
        <w:r w:rsidR="001E4AAA" w:rsidRPr="00AB63EA" w:rsidDel="001963E1">
          <w:rPr>
            <w:i/>
          </w:rPr>
          <w:delText>‘CTD_timeseries’</w:delText>
        </w:r>
        <w:r w:rsidR="001E4AAA" w:rsidDel="001963E1">
          <w:delText xml:space="preserve"> = conductivity (salinity), temperature and pressure (depth); </w:delText>
        </w:r>
        <w:r w:rsidR="001E4AAA" w:rsidRPr="00AB63EA" w:rsidDel="001963E1">
          <w:rPr>
            <w:i/>
          </w:rPr>
          <w:delText>‘Biogeochem_timeseries’</w:delText>
        </w:r>
        <w:r w:rsidR="001E4AAA" w:rsidDel="001963E1">
          <w:delText xml:space="preserve"> = CTD plus chemical &amp; biological parameters; </w:delText>
        </w:r>
        <w:r w:rsidR="001E4AAA" w:rsidRPr="00AB63EA" w:rsidDel="001963E1">
          <w:rPr>
            <w:i/>
          </w:rPr>
          <w:delText>‘Velocity’</w:delText>
        </w:r>
        <w:r w:rsidR="001E4AAA" w:rsidDel="001963E1">
          <w:delText xml:space="preserve"> = current profiles.</w:delText>
        </w:r>
        <w:r w:rsidR="00744050" w:rsidDel="001963E1">
          <w:delText xml:space="preserve"> </w:delText>
        </w:r>
        <w:r w:rsidR="00744050" w:rsidRPr="00CB0032" w:rsidDel="001963E1">
          <w:delTex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delText>
        </w:r>
        <w:r w:rsidR="001E4AAA" w:rsidDel="001963E1">
          <w:br/>
        </w:r>
        <w:r w:rsidRPr="006B3C3D" w:rsidDel="001963E1">
          <w:rPr>
            <w:b/>
          </w:rPr>
          <w:delText>‘</w:delText>
        </w:r>
        <w:r w:rsidDel="001963E1">
          <w:rPr>
            <w:b/>
          </w:rPr>
          <w:delText># FV00</w:delText>
        </w:r>
        <w:r w:rsidRPr="006B3C3D" w:rsidDel="001963E1">
          <w:rPr>
            <w:b/>
          </w:rPr>
          <w:delText>’</w:delText>
        </w:r>
        <w:r w:rsidRPr="006B3C3D" w:rsidDel="001963E1">
          <w:delText xml:space="preserve">: </w:delText>
        </w:r>
        <w:r w:rsidR="00BD5726" w:rsidDel="001963E1">
          <w:delText>N</w:delText>
        </w:r>
        <w:r w:rsidDel="001963E1">
          <w:delText xml:space="preserve">umber of </w:delText>
        </w:r>
        <w:r w:rsidR="0042325B" w:rsidDel="001963E1">
          <w:delText>non-quality</w:delText>
        </w:r>
        <w:r w:rsidDel="001963E1">
          <w:delText xml:space="preserve"> controlled datasets.</w:delText>
        </w:r>
        <w:r w:rsidDel="001963E1">
          <w:br/>
        </w:r>
        <w:r w:rsidDel="001963E1">
          <w:rPr>
            <w:b/>
          </w:rPr>
          <w:delText>‘# FV01’</w:delText>
        </w:r>
        <w:r w:rsidDel="001963E1">
          <w:delText xml:space="preserve">: </w:delText>
        </w:r>
        <w:r w:rsidR="00BD5726" w:rsidDel="001963E1">
          <w:delText>N</w:delText>
        </w:r>
        <w:r w:rsidDel="001963E1">
          <w:delText>umber of quality controlled datasets.</w:delText>
        </w:r>
        <w:r w:rsidDel="001963E1">
          <w:br/>
        </w:r>
        <w:r w:rsidRPr="006B3C3D" w:rsidDel="001963E1">
          <w:rPr>
            <w:b/>
          </w:rPr>
          <w:delText>‘Start’</w:delText>
        </w:r>
        <w:r w:rsidRPr="006B3C3D" w:rsidDel="001963E1">
          <w:delText xml:space="preserve">: </w:delText>
        </w:r>
        <w:r w:rsidDel="001963E1">
          <w:delText xml:space="preserve">Deployment start </w:delText>
        </w:r>
        <w:r w:rsidRPr="006B3C3D" w:rsidDel="001963E1">
          <w:delText>date</w:delText>
        </w:r>
        <w:r w:rsidDel="001963E1">
          <w:delText xml:space="preserve"> (format: dd/mm/yyyy).</w:delText>
        </w:r>
        <w:r w:rsidRPr="006B3C3D" w:rsidDel="001963E1">
          <w:br/>
        </w:r>
        <w:r w:rsidRPr="006B3C3D" w:rsidDel="001963E1">
          <w:rPr>
            <w:b/>
          </w:rPr>
          <w:delText>‘End’</w:delText>
        </w:r>
        <w:r w:rsidRPr="006B3C3D" w:rsidDel="001963E1">
          <w:delText xml:space="preserve">: </w:delText>
        </w:r>
        <w:r w:rsidDel="001963E1">
          <w:delText>Deployment end date (format: dd/mm/yyyy).</w:delText>
        </w:r>
        <w:r w:rsidDel="001963E1">
          <w:br/>
        </w:r>
        <w:r w:rsidRPr="00ED7666" w:rsidDel="001963E1">
          <w:rPr>
            <w:b/>
          </w:rPr>
          <w:delText>‘</w:delText>
        </w:r>
        <w:r w:rsidDel="001963E1">
          <w:rPr>
            <w:b/>
          </w:rPr>
          <w:delText>T</w:delText>
        </w:r>
        <w:r w:rsidRPr="00ED7666" w:rsidDel="001963E1">
          <w:rPr>
            <w:b/>
          </w:rPr>
          <w:delText xml:space="preserve">ime </w:delText>
        </w:r>
        <w:r w:rsidDel="001963E1">
          <w:rPr>
            <w:b/>
          </w:rPr>
          <w:delText>c</w:delText>
        </w:r>
        <w:r w:rsidRPr="00ED7666" w:rsidDel="001963E1">
          <w:rPr>
            <w:b/>
          </w:rPr>
          <w:delText>overage’</w:delText>
        </w:r>
        <w:r w:rsidRPr="00ED7666" w:rsidDel="001963E1">
          <w:delText xml:space="preserve">: </w:delText>
        </w:r>
        <w:r w:rsidDel="001963E1">
          <w:delText>N</w:delText>
        </w:r>
        <w:r w:rsidRPr="00ED7666" w:rsidDel="001963E1">
          <w:delText xml:space="preserve">umber of days </w:delText>
        </w:r>
        <w:r w:rsidDel="001963E1">
          <w:delText>between the deployment start and end dates</w:delText>
        </w:r>
        <w:r w:rsidRPr="00ED7666" w:rsidDel="001963E1">
          <w:delText>.</w:delText>
        </w:r>
        <w:r w:rsidDel="001963E1">
          <w:br/>
        </w:r>
        <w:r w:rsidRPr="006B3C3D" w:rsidDel="001963E1">
          <w:rPr>
            <w:b/>
          </w:rPr>
          <w:delText>‘</w:delText>
        </w:r>
        <w:r w:rsidDel="001963E1">
          <w:rPr>
            <w:b/>
          </w:rPr>
          <w:delText>Data coverage</w:delText>
        </w:r>
        <w:r w:rsidRPr="006B3C3D" w:rsidDel="001963E1">
          <w:rPr>
            <w:b/>
          </w:rPr>
          <w:delText>’:</w:delText>
        </w:r>
        <w:r w:rsidRPr="006B3C3D" w:rsidDel="001963E1">
          <w:delText xml:space="preserve"> </w:delText>
        </w:r>
        <w:r w:rsidDel="001963E1">
          <w:delText>Number of days with data.</w:delText>
        </w:r>
      </w:del>
      <w:del w:id="178" w:author="Xavier Hoenner" w:date="2014-05-01T11:57:00Z">
        <w:r w:rsidDel="00EA0154">
          <w:br/>
        </w:r>
        <w:r w:rsidRPr="00ED7666" w:rsidDel="00EA0154">
          <w:rPr>
            <w:b/>
          </w:rPr>
          <w:delText xml:space="preserve">‘Mean time to </w:delText>
        </w:r>
        <w:r w:rsidDel="00EA0154">
          <w:rPr>
            <w:b/>
          </w:rPr>
          <w:delText>upload</w:delText>
        </w:r>
        <w:r w:rsidRPr="00ED7666" w:rsidDel="00EA0154">
          <w:rPr>
            <w:b/>
          </w:rPr>
          <w:delText xml:space="preserve"> data’</w:delText>
        </w:r>
        <w:r w:rsidRPr="00ED7666" w:rsidDel="00EA0154">
          <w:delText xml:space="preserve">: Mean number of days necessary to </w:delText>
        </w:r>
        <w:r w:rsidDel="00EA0154">
          <w:delText>process and upload data onto the eMII server</w:delText>
        </w:r>
        <w:r w:rsidRPr="00ED7666" w:rsidDel="00EA0154">
          <w:delText>.</w:delText>
        </w:r>
        <w:r w:rsidRPr="00ED7666" w:rsidDel="00EA0154">
          <w:br/>
        </w:r>
        <w:r w:rsidRPr="00ED7666" w:rsidDel="00EA0154">
          <w:rPr>
            <w:b/>
          </w:rPr>
          <w:delText xml:space="preserve">‘Mean time to </w:delText>
        </w:r>
        <w:r w:rsidDel="00EA0154">
          <w:rPr>
            <w:b/>
          </w:rPr>
          <w:delText>publish data</w:delText>
        </w:r>
        <w:r w:rsidRPr="00ED7666" w:rsidDel="00EA0154">
          <w:rPr>
            <w:b/>
          </w:rPr>
          <w:delText>’:</w:delText>
        </w:r>
        <w:r w:rsidRPr="00ED7666" w:rsidDel="00EA0154">
          <w:delText xml:space="preserve"> Mean number of days necessary to make data available through Opendap and the IMOS portal</w:delText>
        </w:r>
        <w:r w:rsidDel="00EA0154">
          <w:delText xml:space="preserve"> from the date the data is on the eMII server</w:delText>
        </w:r>
        <w:r w:rsidRPr="00ED7666" w:rsidDel="00EA0154">
          <w:delText>.</w:delText>
        </w:r>
      </w:del>
      <w:del w:id="179" w:author="Xavier Hoenner" w:date="2014-06-11T16:33:00Z">
        <w:r w:rsidDel="001963E1">
          <w:br/>
        </w:r>
        <w:r w:rsidDel="001963E1">
          <w:rPr>
            <w:b/>
          </w:rPr>
          <w:delText xml:space="preserve">ANMN: </w:delText>
        </w:r>
        <w:r w:rsidDel="001963E1">
          <w:delText>Australian National Mooring Network (</w:delText>
        </w:r>
        <w:r w:rsidR="001963E1" w:rsidDel="001963E1">
          <w:fldChar w:fldCharType="begin"/>
        </w:r>
        <w:r w:rsidR="001963E1" w:rsidDel="001963E1">
          <w:delInstrText xml:space="preserve"> HYPERLINK "http://imos.org.au/anmn.html" </w:delInstrText>
        </w:r>
        <w:r w:rsidR="001963E1" w:rsidDel="001963E1">
          <w:fldChar w:fldCharType="separate"/>
        </w:r>
        <w:r w:rsidRPr="00FE6A07" w:rsidDel="001963E1">
          <w:rPr>
            <w:rStyle w:val="Hyperlink"/>
          </w:rPr>
          <w:delText>http://imos.org.au/anmn.html</w:delText>
        </w:r>
        <w:r w:rsidR="001963E1" w:rsidDel="001963E1">
          <w:rPr>
            <w:rStyle w:val="Hyperlink"/>
          </w:rPr>
          <w:fldChar w:fldCharType="end"/>
        </w:r>
        <w:r w:rsidDel="001963E1">
          <w:delText>).</w:delText>
        </w:r>
        <w:r w:rsidDel="001963E1">
          <w:br/>
        </w:r>
      </w:del>
      <w:del w:id="180" w:author="Xavier Hoenner" w:date="2013-07-11T10:46:00Z">
        <w:r w:rsidR="00694064" w:rsidDel="008A21FA">
          <w:rPr>
            <w:b/>
          </w:rPr>
          <w:delText>QLD</w:delText>
        </w:r>
        <w:r w:rsidR="00694064" w:rsidRPr="0070643C" w:rsidDel="008A21FA">
          <w:delText xml:space="preserve">: </w:delText>
        </w:r>
        <w:r w:rsidR="00694064" w:rsidDel="008A21FA">
          <w:delText>Queensland and Northern Australia Moorings (</w:delText>
        </w:r>
        <w:r w:rsidR="006E7161" w:rsidDel="008A21FA">
          <w:fldChar w:fldCharType="begin"/>
        </w:r>
        <w:r w:rsidR="00CB4E0D" w:rsidDel="008A21FA">
          <w:delInstrText xml:space="preserve"> HYPERLINK "http://imos.org.au/anmnqld.html" </w:delInstrText>
        </w:r>
        <w:r w:rsidR="006E7161" w:rsidDel="008A21FA">
          <w:fldChar w:fldCharType="separate"/>
        </w:r>
        <w:r w:rsidR="00694064" w:rsidDel="008A21FA">
          <w:rPr>
            <w:rStyle w:val="Hyperlink"/>
          </w:rPr>
          <w:delText>http://imos.org.au/anmnqld.html</w:delText>
        </w:r>
        <w:r w:rsidR="006E7161" w:rsidDel="008A21FA">
          <w:rPr>
            <w:rStyle w:val="Hyperlink"/>
          </w:rPr>
          <w:fldChar w:fldCharType="end"/>
        </w:r>
        <w:r w:rsidR="00694064" w:rsidDel="008A21FA">
          <w:delText>).</w:delText>
        </w:r>
        <w:r w:rsidR="00694064" w:rsidDel="008A21FA">
          <w:br/>
        </w:r>
        <w:r w:rsidR="00694064" w:rsidDel="008A21FA">
          <w:rPr>
            <w:b/>
          </w:rPr>
          <w:delText>NSW</w:delText>
        </w:r>
        <w:r w:rsidR="00694064" w:rsidRPr="0070643C" w:rsidDel="008A21FA">
          <w:delText xml:space="preserve">: </w:delText>
        </w:r>
        <w:r w:rsidR="00694064" w:rsidDel="008A21FA">
          <w:delText>New South Wales Moorings (</w:delText>
        </w:r>
        <w:r w:rsidR="006E7161" w:rsidDel="008A21FA">
          <w:fldChar w:fldCharType="begin"/>
        </w:r>
        <w:r w:rsidR="00CB4E0D" w:rsidDel="008A21FA">
          <w:delInstrText xml:space="preserve"> HYPERLINK "http://imos.org.au/anmnnsw.html" </w:delInstrText>
        </w:r>
        <w:r w:rsidR="006E7161" w:rsidDel="008A21FA">
          <w:fldChar w:fldCharType="separate"/>
        </w:r>
        <w:r w:rsidR="00694064" w:rsidDel="008A21FA">
          <w:rPr>
            <w:rStyle w:val="Hyperlink"/>
          </w:rPr>
          <w:delText>http://imos.org.au/anmnnsw.html</w:delText>
        </w:r>
        <w:r w:rsidR="006E7161" w:rsidDel="008A21FA">
          <w:rPr>
            <w:rStyle w:val="Hyperlink"/>
          </w:rPr>
          <w:fldChar w:fldCharType="end"/>
        </w:r>
        <w:r w:rsidR="00694064" w:rsidDel="008A21FA">
          <w:delText>).</w:delText>
        </w:r>
        <w:r w:rsidR="00694064" w:rsidDel="008A21FA">
          <w:br/>
        </w:r>
        <w:r w:rsidR="00694064" w:rsidDel="008A21FA">
          <w:rPr>
            <w:b/>
          </w:rPr>
          <w:delText>SA</w:delText>
        </w:r>
        <w:r w:rsidR="00694064" w:rsidRPr="0070643C" w:rsidDel="008A21FA">
          <w:delText xml:space="preserve">: </w:delText>
        </w:r>
        <w:r w:rsidR="00694064" w:rsidDel="008A21FA">
          <w:delText>Southern Australia Moorings (</w:delText>
        </w:r>
        <w:r w:rsidR="006E7161" w:rsidDel="008A21FA">
          <w:fldChar w:fldCharType="begin"/>
        </w:r>
        <w:r w:rsidR="00CB4E0D" w:rsidDel="008A21FA">
          <w:delInstrText xml:space="preserve"> HYPERLINK "http://imos.org.au/anmnsa.html" </w:delInstrText>
        </w:r>
        <w:r w:rsidR="006E7161" w:rsidDel="008A21FA">
          <w:fldChar w:fldCharType="separate"/>
        </w:r>
        <w:r w:rsidR="00694064" w:rsidDel="008A21FA">
          <w:rPr>
            <w:rStyle w:val="Hyperlink"/>
          </w:rPr>
          <w:delText>http://imos.org.au/anmnsa.html</w:delText>
        </w:r>
        <w:r w:rsidR="006E7161" w:rsidDel="008A21FA">
          <w:rPr>
            <w:rStyle w:val="Hyperlink"/>
          </w:rPr>
          <w:fldChar w:fldCharType="end"/>
        </w:r>
        <w:r w:rsidR="00694064" w:rsidDel="008A21FA">
          <w:delText>).</w:delText>
        </w:r>
        <w:r w:rsidR="00694064" w:rsidDel="008A21FA">
          <w:br/>
        </w:r>
        <w:r w:rsidR="00694064" w:rsidDel="008A21FA">
          <w:rPr>
            <w:b/>
          </w:rPr>
          <w:delText>WA</w:delText>
        </w:r>
        <w:r w:rsidR="00694064" w:rsidRPr="0070643C" w:rsidDel="008A21FA">
          <w:delText xml:space="preserve">: </w:delText>
        </w:r>
        <w:r w:rsidR="00694064" w:rsidDel="008A21FA">
          <w:delText>Western Australia Moorings (</w:delText>
        </w:r>
        <w:r w:rsidR="006E7161" w:rsidDel="008A21FA">
          <w:fldChar w:fldCharType="begin"/>
        </w:r>
        <w:r w:rsidR="00CB4E0D" w:rsidDel="008A21FA">
          <w:delInstrText xml:space="preserve"> HYPERLINK "http://imos.org.au/anmnwa.html" </w:delInstrText>
        </w:r>
        <w:r w:rsidR="006E7161" w:rsidDel="008A21FA">
          <w:fldChar w:fldCharType="separate"/>
        </w:r>
        <w:r w:rsidR="00694064" w:rsidDel="008A21FA">
          <w:rPr>
            <w:rStyle w:val="Hyperlink"/>
          </w:rPr>
          <w:delText>http://imos.org.au/anmnwa.html</w:delText>
        </w:r>
        <w:r w:rsidR="006E7161" w:rsidDel="008A21FA">
          <w:rPr>
            <w:rStyle w:val="Hyperlink"/>
          </w:rPr>
          <w:fldChar w:fldCharType="end"/>
        </w:r>
        <w:r w:rsidR="00694064" w:rsidDel="008A21FA">
          <w:delText>).</w:delText>
        </w:r>
        <w:r w:rsidR="00694064" w:rsidDel="008A21FA">
          <w:br/>
        </w:r>
        <w:r w:rsidR="00694064" w:rsidDel="008A21FA">
          <w:rPr>
            <w:b/>
          </w:rPr>
          <w:delText>NRS</w:delText>
        </w:r>
        <w:r w:rsidR="00694064" w:rsidRPr="0070643C" w:rsidDel="008A21FA">
          <w:delText xml:space="preserve">: </w:delText>
        </w:r>
        <w:r w:rsidR="00694064" w:rsidDel="008A21FA">
          <w:delText>National Reference Stations (</w:delText>
        </w:r>
        <w:r w:rsidR="006E7161" w:rsidDel="008A21FA">
          <w:fldChar w:fldCharType="begin"/>
        </w:r>
        <w:r w:rsidR="00CB4E0D" w:rsidDel="008A21FA">
          <w:delInstrText xml:space="preserve"> HYPERLINK "http://imos.org.au/anmnnrs.html" </w:delInstrText>
        </w:r>
        <w:r w:rsidR="006E7161" w:rsidDel="008A21FA">
          <w:fldChar w:fldCharType="separate"/>
        </w:r>
        <w:r w:rsidR="00694064" w:rsidDel="008A21FA">
          <w:rPr>
            <w:rStyle w:val="Hyperlink"/>
          </w:rPr>
          <w:delText>http://imos.org.au/anmnnrs.html</w:delText>
        </w:r>
        <w:r w:rsidR="006E7161" w:rsidDel="008A21FA">
          <w:rPr>
            <w:rStyle w:val="Hyperlink"/>
          </w:rPr>
          <w:fldChar w:fldCharType="end"/>
        </w:r>
        <w:r w:rsidR="00694064" w:rsidDel="008A21FA">
          <w:delText>).</w:delText>
        </w:r>
        <w:r w:rsidR="0098714A" w:rsidDel="008A21FA">
          <w:br/>
        </w:r>
        <w:r w:rsidR="0098714A" w:rsidDel="008A21FA">
          <w:rPr>
            <w:b/>
          </w:rPr>
          <w:delText>AM</w:delText>
        </w:r>
        <w:r w:rsidR="0098714A" w:rsidDel="008A21FA">
          <w:delText>: Acidification Moorings (</w:delText>
        </w:r>
        <w:r w:rsidR="006E7161" w:rsidDel="008A21FA">
          <w:fldChar w:fldCharType="begin"/>
        </w:r>
        <w:r w:rsidR="00CB4E0D" w:rsidDel="008A21FA">
          <w:delInstrText xml:space="preserve"> HYPERLINK "http://imos.org.au/acidificationmoorings.html" </w:delInstrText>
        </w:r>
        <w:r w:rsidR="006E7161" w:rsidDel="008A21FA">
          <w:fldChar w:fldCharType="separate"/>
        </w:r>
        <w:r w:rsidR="0098714A" w:rsidRPr="00184D6B" w:rsidDel="008A21FA">
          <w:rPr>
            <w:rStyle w:val="Hyperlink"/>
          </w:rPr>
          <w:delText>http://imos.org.au/acidificationmoorings.html</w:delText>
        </w:r>
        <w:r w:rsidR="006E7161" w:rsidDel="008A21FA">
          <w:rPr>
            <w:rStyle w:val="Hyperlink"/>
          </w:rPr>
          <w:fldChar w:fldCharType="end"/>
        </w:r>
        <w:r w:rsidR="0098714A" w:rsidDel="008A21FA">
          <w:delText>).</w:delText>
        </w:r>
      </w:del>
    </w:p>
    <w:p w14:paraId="4DD8ECA1" w14:textId="7501C742" w:rsidR="00570840" w:rsidRPr="006209B5" w:rsidDel="001963E1" w:rsidRDefault="00570840" w:rsidP="00570840">
      <w:pPr>
        <w:pStyle w:val="Heading3"/>
        <w:rPr>
          <w:del w:id="181" w:author="Xavier Hoenner" w:date="2014-06-11T16:33:00Z"/>
        </w:rPr>
      </w:pPr>
      <w:del w:id="182" w:author="Xavier Hoenner" w:date="2014-06-11T16:33:00Z">
        <w:r w:rsidRPr="006209B5" w:rsidDel="001963E1">
          <w:delText>Template</w:delText>
        </w:r>
      </w:del>
    </w:p>
    <w:tbl>
      <w:tblPr>
        <w:tblStyle w:val="TableGrid"/>
        <w:tblW w:w="0" w:type="auto"/>
        <w:jc w:val="center"/>
        <w:tblLook w:val="04A0" w:firstRow="1" w:lastRow="0" w:firstColumn="1" w:lastColumn="0" w:noHBand="0" w:noVBand="1"/>
      </w:tblPr>
      <w:tblGrid>
        <w:gridCol w:w="1270"/>
        <w:gridCol w:w="1547"/>
        <w:gridCol w:w="813"/>
        <w:gridCol w:w="813"/>
        <w:gridCol w:w="980"/>
        <w:gridCol w:w="916"/>
        <w:gridCol w:w="1603"/>
        <w:gridCol w:w="1300"/>
      </w:tblGrid>
      <w:tr w:rsidR="001E4AAA" w:rsidDel="001963E1" w14:paraId="715CE88E" w14:textId="18A6D7B4" w:rsidTr="00523C6C">
        <w:trPr>
          <w:jc w:val="center"/>
          <w:del w:id="183" w:author="Xavier Hoenner" w:date="2014-06-11T16:33:00Z"/>
        </w:trPr>
        <w:tc>
          <w:tcPr>
            <w:tcW w:w="0" w:type="auto"/>
            <w:vAlign w:val="center"/>
          </w:tcPr>
          <w:p w14:paraId="15FAB98D" w14:textId="7DE91C56" w:rsidR="001E4AAA" w:rsidRPr="0025464E" w:rsidDel="001963E1" w:rsidRDefault="001E4AAA" w:rsidP="00355902">
            <w:pPr>
              <w:jc w:val="center"/>
              <w:rPr>
                <w:del w:id="184" w:author="Xavier Hoenner" w:date="2014-06-11T16:33:00Z"/>
                <w:b/>
              </w:rPr>
            </w:pPr>
            <w:del w:id="185" w:author="Xavier Hoenner" w:date="2014-06-11T16:33:00Z">
              <w:r w:rsidDel="001963E1">
                <w:rPr>
                  <w:b/>
                </w:rPr>
                <w:delText>data_category</w:delText>
              </w:r>
            </w:del>
          </w:p>
        </w:tc>
        <w:tc>
          <w:tcPr>
            <w:tcW w:w="0" w:type="auto"/>
            <w:vAlign w:val="center"/>
          </w:tcPr>
          <w:p w14:paraId="4EAD20A0" w14:textId="2412C3CA" w:rsidR="001E4AAA" w:rsidRPr="0025464E" w:rsidDel="001963E1" w:rsidRDefault="001E4AAA" w:rsidP="00355902">
            <w:pPr>
              <w:jc w:val="center"/>
              <w:rPr>
                <w:del w:id="186" w:author="Xavier Hoenner" w:date="2014-06-11T16:33:00Z"/>
                <w:b/>
              </w:rPr>
            </w:pPr>
            <w:del w:id="187" w:author="Xavier Hoenner" w:date="2014-06-11T16:33:00Z">
              <w:r w:rsidDel="001963E1">
                <w:rPr>
                  <w:b/>
                </w:rPr>
                <w:delText>deployment_code</w:delText>
              </w:r>
            </w:del>
          </w:p>
        </w:tc>
        <w:tc>
          <w:tcPr>
            <w:tcW w:w="0" w:type="auto"/>
            <w:vAlign w:val="center"/>
          </w:tcPr>
          <w:p w14:paraId="62C98220" w14:textId="0490F97E" w:rsidR="001E4AAA" w:rsidRPr="0025464E" w:rsidDel="001963E1" w:rsidRDefault="001E4AAA" w:rsidP="00355902">
            <w:pPr>
              <w:jc w:val="center"/>
              <w:rPr>
                <w:del w:id="188" w:author="Xavier Hoenner" w:date="2014-06-11T16:33:00Z"/>
                <w:b/>
              </w:rPr>
            </w:pPr>
            <w:del w:id="189" w:author="Xavier Hoenner" w:date="2014-06-11T16:33:00Z">
              <w:r w:rsidDel="001963E1">
                <w:rPr>
                  <w:b/>
                </w:rPr>
                <w:delText>no_fv00</w:delText>
              </w:r>
            </w:del>
          </w:p>
        </w:tc>
        <w:tc>
          <w:tcPr>
            <w:tcW w:w="0" w:type="auto"/>
            <w:vAlign w:val="center"/>
          </w:tcPr>
          <w:p w14:paraId="6791E3F5" w14:textId="0CB76F82" w:rsidR="001E4AAA" w:rsidRPr="0025464E" w:rsidDel="001963E1" w:rsidRDefault="001E4AAA" w:rsidP="00355902">
            <w:pPr>
              <w:jc w:val="center"/>
              <w:rPr>
                <w:del w:id="190" w:author="Xavier Hoenner" w:date="2014-06-11T16:33:00Z"/>
                <w:b/>
              </w:rPr>
            </w:pPr>
            <w:del w:id="191" w:author="Xavier Hoenner" w:date="2014-06-11T16:33:00Z">
              <w:r w:rsidDel="001963E1">
                <w:rPr>
                  <w:b/>
                </w:rPr>
                <w:delText>no_fv01</w:delText>
              </w:r>
            </w:del>
          </w:p>
        </w:tc>
        <w:tc>
          <w:tcPr>
            <w:tcW w:w="0" w:type="auto"/>
            <w:vAlign w:val="center"/>
          </w:tcPr>
          <w:p w14:paraId="62E32224" w14:textId="77E1D9D5" w:rsidR="001E4AAA" w:rsidRPr="0025464E" w:rsidDel="001963E1" w:rsidRDefault="001E4AAA" w:rsidP="00355902">
            <w:pPr>
              <w:jc w:val="center"/>
              <w:rPr>
                <w:del w:id="192" w:author="Xavier Hoenner" w:date="2014-06-11T16:33:00Z"/>
                <w:b/>
              </w:rPr>
            </w:pPr>
            <w:del w:id="193" w:author="Xavier Hoenner" w:date="2014-06-11T16:33:00Z">
              <w:r w:rsidDel="001963E1">
                <w:rPr>
                  <w:b/>
                </w:rPr>
                <w:delText>start_date</w:delText>
              </w:r>
            </w:del>
          </w:p>
        </w:tc>
        <w:tc>
          <w:tcPr>
            <w:tcW w:w="0" w:type="auto"/>
            <w:vAlign w:val="center"/>
          </w:tcPr>
          <w:p w14:paraId="3EA1ADBF" w14:textId="6ADBDA7E" w:rsidR="001E4AAA" w:rsidRPr="0025464E" w:rsidDel="001963E1" w:rsidRDefault="001E4AAA" w:rsidP="00355902">
            <w:pPr>
              <w:jc w:val="center"/>
              <w:rPr>
                <w:del w:id="194" w:author="Xavier Hoenner" w:date="2014-06-11T16:33:00Z"/>
                <w:b/>
              </w:rPr>
            </w:pPr>
            <w:del w:id="195" w:author="Xavier Hoenner" w:date="2014-06-11T16:33:00Z">
              <w:r w:rsidDel="001963E1">
                <w:rPr>
                  <w:b/>
                </w:rPr>
                <w:delText>end_date</w:delText>
              </w:r>
            </w:del>
          </w:p>
        </w:tc>
        <w:tc>
          <w:tcPr>
            <w:tcW w:w="0" w:type="auto"/>
            <w:vAlign w:val="center"/>
          </w:tcPr>
          <w:p w14:paraId="5B935D17" w14:textId="0C1C6266" w:rsidR="001E4AAA" w:rsidRPr="0025464E" w:rsidDel="001963E1" w:rsidRDefault="001E4AAA" w:rsidP="00355902">
            <w:pPr>
              <w:jc w:val="center"/>
              <w:rPr>
                <w:del w:id="196" w:author="Xavier Hoenner" w:date="2014-06-11T16:33:00Z"/>
                <w:b/>
              </w:rPr>
            </w:pPr>
            <w:del w:id="197" w:author="Xavier Hoenner" w:date="2014-06-11T16:33:00Z">
              <w:r w:rsidDel="001963E1">
                <w:rPr>
                  <w:b/>
                </w:rPr>
                <w:delText>coverage_duration</w:delText>
              </w:r>
            </w:del>
          </w:p>
        </w:tc>
        <w:tc>
          <w:tcPr>
            <w:tcW w:w="0" w:type="auto"/>
            <w:vAlign w:val="center"/>
          </w:tcPr>
          <w:p w14:paraId="3F6719FE" w14:textId="2FEC55DD" w:rsidR="001E4AAA" w:rsidDel="001963E1" w:rsidRDefault="001E4AAA" w:rsidP="00355902">
            <w:pPr>
              <w:jc w:val="center"/>
              <w:rPr>
                <w:del w:id="198" w:author="Xavier Hoenner" w:date="2014-06-11T16:33:00Z"/>
                <w:b/>
              </w:rPr>
            </w:pPr>
            <w:del w:id="199" w:author="Xavier Hoenner" w:date="2014-06-11T16:33:00Z">
              <w:r w:rsidDel="001963E1">
                <w:rPr>
                  <w:b/>
                </w:rPr>
                <w:delText>data_coverage</w:delText>
              </w:r>
            </w:del>
          </w:p>
        </w:tc>
      </w:tr>
      <w:tr w:rsidR="001E4AAA" w:rsidDel="001963E1" w14:paraId="29403709" w14:textId="50827F68" w:rsidTr="00523C6C">
        <w:trPr>
          <w:jc w:val="center"/>
          <w:del w:id="200" w:author="Xavier Hoenner" w:date="2014-06-11T16:33:00Z"/>
        </w:trPr>
        <w:tc>
          <w:tcPr>
            <w:tcW w:w="0" w:type="auto"/>
            <w:vAlign w:val="center"/>
          </w:tcPr>
          <w:p w14:paraId="14529423" w14:textId="4EC7CB13" w:rsidR="001E4AAA" w:rsidDel="001963E1" w:rsidRDefault="001E4AAA" w:rsidP="00355902">
            <w:pPr>
              <w:jc w:val="center"/>
              <w:rPr>
                <w:del w:id="201" w:author="Xavier Hoenner" w:date="2014-06-11T16:33:00Z"/>
              </w:rPr>
            </w:pPr>
            <w:del w:id="202" w:author="Xavier Hoenner" w:date="2014-06-11T16:33:00Z">
              <w:r w:rsidDel="001963E1">
                <w:delText>Data category</w:delText>
              </w:r>
            </w:del>
          </w:p>
        </w:tc>
        <w:tc>
          <w:tcPr>
            <w:tcW w:w="0" w:type="auto"/>
            <w:vAlign w:val="center"/>
          </w:tcPr>
          <w:p w14:paraId="3F09C2A1" w14:textId="17F775D1" w:rsidR="001E4AAA" w:rsidDel="001963E1" w:rsidRDefault="001E4AAA" w:rsidP="00355902">
            <w:pPr>
              <w:jc w:val="center"/>
              <w:rPr>
                <w:del w:id="203" w:author="Xavier Hoenner" w:date="2014-06-11T16:33:00Z"/>
              </w:rPr>
            </w:pPr>
            <w:del w:id="204" w:author="Xavier Hoenner" w:date="2014-06-11T16:33:00Z">
              <w:r w:rsidDel="001963E1">
                <w:delText>Deployment code</w:delText>
              </w:r>
            </w:del>
          </w:p>
        </w:tc>
        <w:tc>
          <w:tcPr>
            <w:tcW w:w="0" w:type="auto"/>
            <w:vAlign w:val="center"/>
          </w:tcPr>
          <w:p w14:paraId="747C7200" w14:textId="4F9DF96F" w:rsidR="001E4AAA" w:rsidDel="001963E1" w:rsidRDefault="001E4AAA" w:rsidP="00355902">
            <w:pPr>
              <w:jc w:val="center"/>
              <w:rPr>
                <w:del w:id="205" w:author="Xavier Hoenner" w:date="2014-06-11T16:33:00Z"/>
              </w:rPr>
            </w:pPr>
            <w:del w:id="206" w:author="Xavier Hoenner" w:date="2014-06-11T16:33:00Z">
              <w:r w:rsidDel="001963E1">
                <w:delText># FV00</w:delText>
              </w:r>
            </w:del>
          </w:p>
        </w:tc>
        <w:tc>
          <w:tcPr>
            <w:tcW w:w="0" w:type="auto"/>
            <w:vAlign w:val="center"/>
          </w:tcPr>
          <w:p w14:paraId="652E7032" w14:textId="43674364" w:rsidR="001E4AAA" w:rsidDel="001963E1" w:rsidRDefault="001E4AAA" w:rsidP="00355902">
            <w:pPr>
              <w:jc w:val="center"/>
              <w:rPr>
                <w:del w:id="207" w:author="Xavier Hoenner" w:date="2014-06-11T16:33:00Z"/>
              </w:rPr>
            </w:pPr>
            <w:del w:id="208" w:author="Xavier Hoenner" w:date="2014-06-11T16:33:00Z">
              <w:r w:rsidDel="001963E1">
                <w:delText># FV01</w:delText>
              </w:r>
            </w:del>
          </w:p>
        </w:tc>
        <w:tc>
          <w:tcPr>
            <w:tcW w:w="0" w:type="auto"/>
            <w:vAlign w:val="center"/>
          </w:tcPr>
          <w:p w14:paraId="4193144B" w14:textId="3B5C1DD8" w:rsidR="001E4AAA" w:rsidDel="001963E1" w:rsidRDefault="001E4AAA" w:rsidP="00355902">
            <w:pPr>
              <w:jc w:val="center"/>
              <w:rPr>
                <w:del w:id="209" w:author="Xavier Hoenner" w:date="2014-06-11T16:33:00Z"/>
              </w:rPr>
            </w:pPr>
            <w:del w:id="210" w:author="Xavier Hoenner" w:date="2014-06-11T16:33:00Z">
              <w:r w:rsidDel="001963E1">
                <w:delText>Start</w:delText>
              </w:r>
            </w:del>
          </w:p>
        </w:tc>
        <w:tc>
          <w:tcPr>
            <w:tcW w:w="0" w:type="auto"/>
            <w:vAlign w:val="center"/>
          </w:tcPr>
          <w:p w14:paraId="427E4AD3" w14:textId="722FB2BF" w:rsidR="001E4AAA" w:rsidDel="001963E1" w:rsidRDefault="001E4AAA" w:rsidP="00355902">
            <w:pPr>
              <w:jc w:val="center"/>
              <w:rPr>
                <w:del w:id="211" w:author="Xavier Hoenner" w:date="2014-06-11T16:33:00Z"/>
              </w:rPr>
            </w:pPr>
            <w:del w:id="212" w:author="Xavier Hoenner" w:date="2014-06-11T16:33:00Z">
              <w:r w:rsidDel="001963E1">
                <w:delText>End</w:delText>
              </w:r>
            </w:del>
          </w:p>
        </w:tc>
        <w:tc>
          <w:tcPr>
            <w:tcW w:w="0" w:type="auto"/>
            <w:vAlign w:val="center"/>
          </w:tcPr>
          <w:p w14:paraId="020968BB" w14:textId="4FF5D76A" w:rsidR="001E4AAA" w:rsidDel="001963E1" w:rsidRDefault="001E4AAA" w:rsidP="00355902">
            <w:pPr>
              <w:jc w:val="center"/>
              <w:rPr>
                <w:del w:id="213" w:author="Xavier Hoenner" w:date="2014-06-11T16:33:00Z"/>
              </w:rPr>
            </w:pPr>
            <w:del w:id="214" w:author="Xavier Hoenner" w:date="2014-06-11T16:33:00Z">
              <w:r w:rsidDel="001963E1">
                <w:delText>Time coverage (days)</w:delText>
              </w:r>
            </w:del>
          </w:p>
        </w:tc>
        <w:tc>
          <w:tcPr>
            <w:tcW w:w="0" w:type="auto"/>
            <w:vAlign w:val="center"/>
          </w:tcPr>
          <w:p w14:paraId="3E038CE0" w14:textId="6C9FFB8F" w:rsidR="001E4AAA" w:rsidDel="001963E1" w:rsidRDefault="001E4AAA" w:rsidP="00355902">
            <w:pPr>
              <w:jc w:val="center"/>
              <w:rPr>
                <w:del w:id="215" w:author="Xavier Hoenner" w:date="2014-06-11T16:33:00Z"/>
              </w:rPr>
            </w:pPr>
            <w:del w:id="216" w:author="Xavier Hoenner" w:date="2014-06-11T16:33:00Z">
              <w:r w:rsidDel="001963E1">
                <w:delText>Data coverage</w:delText>
              </w:r>
            </w:del>
          </w:p>
        </w:tc>
      </w:tr>
      <w:tr w:rsidR="001E4AAA" w:rsidDel="001963E1" w14:paraId="5AF231F8" w14:textId="0DDA38A6" w:rsidTr="00523C6C">
        <w:trPr>
          <w:jc w:val="center"/>
          <w:del w:id="217" w:author="Xavier Hoenner" w:date="2014-06-11T16:33:00Z"/>
        </w:trPr>
        <w:tc>
          <w:tcPr>
            <w:tcW w:w="0" w:type="auto"/>
            <w:gridSpan w:val="8"/>
            <w:shd w:val="clear" w:color="auto" w:fill="595959" w:themeFill="text1" w:themeFillTint="A6"/>
            <w:vAlign w:val="center"/>
          </w:tcPr>
          <w:p w14:paraId="1F8C0D98" w14:textId="7A5444A4" w:rsidR="001E4AAA" w:rsidDel="001963E1" w:rsidRDefault="001E4AAA" w:rsidP="00355902">
            <w:pPr>
              <w:jc w:val="center"/>
              <w:rPr>
                <w:del w:id="218" w:author="Xavier Hoenner" w:date="2014-06-11T16:33:00Z"/>
              </w:rPr>
            </w:pPr>
            <w:del w:id="219" w:author="Xavier Hoenner" w:date="2014-06-11T16:33:00Z">
              <w:r w:rsidDel="001963E1">
                <w:delText>Headers = missing_info</w:delText>
              </w:r>
            </w:del>
          </w:p>
        </w:tc>
      </w:tr>
      <w:tr w:rsidR="001E4AAA" w:rsidDel="001963E1" w14:paraId="31A40A26" w14:textId="016C0371" w:rsidTr="00523C6C">
        <w:trPr>
          <w:jc w:val="center"/>
          <w:del w:id="220" w:author="Xavier Hoenner" w:date="2014-06-11T16:33:00Z"/>
        </w:trPr>
        <w:tc>
          <w:tcPr>
            <w:tcW w:w="0" w:type="auto"/>
            <w:gridSpan w:val="8"/>
            <w:shd w:val="clear" w:color="auto" w:fill="BFBFBF" w:themeFill="background1" w:themeFillShade="BF"/>
            <w:vAlign w:val="center"/>
          </w:tcPr>
          <w:p w14:paraId="1873E850" w14:textId="4FE0E2DC" w:rsidR="00E14DD5" w:rsidDel="001963E1" w:rsidRDefault="001E4AAA" w:rsidP="00523C6C">
            <w:pPr>
              <w:rPr>
                <w:del w:id="221" w:author="Xavier Hoenner" w:date="2014-06-11T16:33:00Z"/>
              </w:rPr>
            </w:pPr>
            <w:del w:id="222" w:author="Xavier Hoenner" w:date="2014-06-11T16:33:00Z">
              <w:r w:rsidDel="001963E1">
                <w:delText>Sub-headers = site_name_code</w:delText>
              </w:r>
            </w:del>
          </w:p>
        </w:tc>
      </w:tr>
      <w:tr w:rsidR="001E4AAA" w:rsidDel="001963E1" w14:paraId="043FA3FD" w14:textId="06E1FA49" w:rsidTr="001E4AAA">
        <w:trPr>
          <w:jc w:val="center"/>
          <w:del w:id="223" w:author="Xavier Hoenner" w:date="2014-06-11T16:33:00Z"/>
        </w:trPr>
        <w:tc>
          <w:tcPr>
            <w:tcW w:w="0" w:type="auto"/>
            <w:vAlign w:val="center"/>
          </w:tcPr>
          <w:p w14:paraId="7D261969" w14:textId="27CCC0A6" w:rsidR="001E4AAA" w:rsidDel="001963E1" w:rsidRDefault="001E4AAA" w:rsidP="00355902">
            <w:pPr>
              <w:jc w:val="center"/>
              <w:rPr>
                <w:del w:id="224" w:author="Xavier Hoenner" w:date="2014-06-11T16:33:00Z"/>
              </w:rPr>
            </w:pPr>
          </w:p>
        </w:tc>
        <w:tc>
          <w:tcPr>
            <w:tcW w:w="0" w:type="auto"/>
            <w:vAlign w:val="center"/>
          </w:tcPr>
          <w:p w14:paraId="39A9C788" w14:textId="7507556D" w:rsidR="001E4AAA" w:rsidDel="001963E1" w:rsidRDefault="001E4AAA" w:rsidP="00355902">
            <w:pPr>
              <w:jc w:val="center"/>
              <w:rPr>
                <w:del w:id="225" w:author="Xavier Hoenner" w:date="2014-06-11T16:33:00Z"/>
              </w:rPr>
            </w:pPr>
          </w:p>
        </w:tc>
        <w:tc>
          <w:tcPr>
            <w:tcW w:w="0" w:type="auto"/>
            <w:vAlign w:val="center"/>
          </w:tcPr>
          <w:p w14:paraId="415885F2" w14:textId="356539FC" w:rsidR="001E4AAA" w:rsidDel="001963E1" w:rsidRDefault="001E4AAA" w:rsidP="00355902">
            <w:pPr>
              <w:jc w:val="center"/>
              <w:rPr>
                <w:del w:id="226" w:author="Xavier Hoenner" w:date="2014-06-11T16:33:00Z"/>
              </w:rPr>
            </w:pPr>
          </w:p>
        </w:tc>
        <w:tc>
          <w:tcPr>
            <w:tcW w:w="0" w:type="auto"/>
            <w:vAlign w:val="center"/>
          </w:tcPr>
          <w:p w14:paraId="7C177113" w14:textId="076E52B0" w:rsidR="001E4AAA" w:rsidDel="001963E1" w:rsidRDefault="001E4AAA" w:rsidP="00355902">
            <w:pPr>
              <w:jc w:val="center"/>
              <w:rPr>
                <w:del w:id="227" w:author="Xavier Hoenner" w:date="2014-06-11T16:33:00Z"/>
              </w:rPr>
            </w:pPr>
          </w:p>
        </w:tc>
        <w:tc>
          <w:tcPr>
            <w:tcW w:w="0" w:type="auto"/>
            <w:vAlign w:val="center"/>
          </w:tcPr>
          <w:p w14:paraId="2A59CFC7" w14:textId="2E66F11F" w:rsidR="001E4AAA" w:rsidDel="001963E1" w:rsidRDefault="001E4AAA" w:rsidP="00355902">
            <w:pPr>
              <w:jc w:val="center"/>
              <w:rPr>
                <w:del w:id="228" w:author="Xavier Hoenner" w:date="2014-06-11T16:33:00Z"/>
              </w:rPr>
            </w:pPr>
          </w:p>
        </w:tc>
        <w:tc>
          <w:tcPr>
            <w:tcW w:w="0" w:type="auto"/>
            <w:vAlign w:val="center"/>
          </w:tcPr>
          <w:p w14:paraId="5284D218" w14:textId="3E3CFB2B" w:rsidR="001E4AAA" w:rsidDel="001963E1" w:rsidRDefault="001E4AAA" w:rsidP="00355902">
            <w:pPr>
              <w:jc w:val="center"/>
              <w:rPr>
                <w:del w:id="229" w:author="Xavier Hoenner" w:date="2014-06-11T16:33:00Z"/>
              </w:rPr>
            </w:pPr>
          </w:p>
        </w:tc>
        <w:tc>
          <w:tcPr>
            <w:tcW w:w="0" w:type="auto"/>
            <w:vAlign w:val="center"/>
          </w:tcPr>
          <w:p w14:paraId="4C7CC387" w14:textId="447C7058" w:rsidR="001E4AAA" w:rsidDel="001963E1" w:rsidRDefault="001E4AAA" w:rsidP="00355902">
            <w:pPr>
              <w:jc w:val="center"/>
              <w:rPr>
                <w:del w:id="230" w:author="Xavier Hoenner" w:date="2014-06-11T16:33:00Z"/>
              </w:rPr>
            </w:pPr>
          </w:p>
        </w:tc>
        <w:tc>
          <w:tcPr>
            <w:tcW w:w="0" w:type="auto"/>
            <w:vAlign w:val="center"/>
          </w:tcPr>
          <w:p w14:paraId="6965DF97" w14:textId="74EEC3FF" w:rsidR="001E4AAA" w:rsidDel="001963E1" w:rsidRDefault="001E4AAA" w:rsidP="00355902">
            <w:pPr>
              <w:jc w:val="center"/>
              <w:rPr>
                <w:del w:id="231" w:author="Xavier Hoenner" w:date="2014-06-11T16:33:00Z"/>
              </w:rPr>
            </w:pPr>
          </w:p>
        </w:tc>
      </w:tr>
    </w:tbl>
    <w:p w14:paraId="1882C541" w14:textId="77777777" w:rsidR="001D2D21" w:rsidRDefault="001D2D21">
      <w:pPr>
        <w:rPr>
          <w:rFonts w:eastAsiaTheme="majorEastAsia" w:cstheme="majorBidi"/>
          <w:b/>
          <w:bCs/>
          <w:color w:val="000000" w:themeColor="text1"/>
          <w:sz w:val="32"/>
          <w:szCs w:val="28"/>
        </w:rPr>
      </w:pPr>
      <w:r>
        <w:br w:type="page"/>
      </w:r>
    </w:p>
    <w:p w14:paraId="6BD605C2" w14:textId="77777777" w:rsidR="00CD22CF" w:rsidRDefault="00CD22CF" w:rsidP="00CD22CF">
      <w:pPr>
        <w:pStyle w:val="Heading1"/>
      </w:pPr>
      <w:r>
        <w:lastRenderedPageBreak/>
        <w:t xml:space="preserve">2. </w:t>
      </w:r>
      <w:r w:rsidR="007F19F3">
        <w:t>ANMN sub-facilities</w:t>
      </w:r>
    </w:p>
    <w:p w14:paraId="0CA7D7B2" w14:textId="77777777" w:rsidR="007F19F3" w:rsidRPr="006209B5" w:rsidRDefault="007F19F3" w:rsidP="007F19F3">
      <w:pPr>
        <w:pStyle w:val="Heading2"/>
      </w:pPr>
      <w:r>
        <w:t>2.1</w:t>
      </w:r>
      <w:r w:rsidRPr="006209B5">
        <w:t xml:space="preserve"> Data report – all </w:t>
      </w:r>
      <w:r w:rsidR="00A13999">
        <w:t>ANMN</w:t>
      </w:r>
      <w:r>
        <w:t xml:space="preserve"> – </w:t>
      </w:r>
      <w:r w:rsidR="00A13999">
        <w:t>QLD &amp; NA</w:t>
      </w:r>
      <w:r>
        <w:t xml:space="preserve"> </w:t>
      </w:r>
      <w:r w:rsidRPr="006209B5">
        <w:t>data available on the portal</w:t>
      </w:r>
    </w:p>
    <w:p w14:paraId="1E0A70A7" w14:textId="77777777" w:rsidR="007F19F3" w:rsidRDefault="007F19F3" w:rsidP="007F19F3">
      <w:pPr>
        <w:pStyle w:val="Heading3"/>
      </w:pPr>
      <w:r w:rsidRPr="00645D78">
        <w:rPr>
          <w:b w:val="0"/>
        </w:rPr>
        <w:t>Filename:</w:t>
      </w:r>
      <w:r w:rsidRPr="00645D78">
        <w:rPr>
          <w:u w:val="none"/>
        </w:rPr>
        <w:t xml:space="preserve"> ‘A_</w:t>
      </w:r>
      <w:r w:rsidR="00A13999">
        <w:rPr>
          <w:u w:val="none"/>
        </w:rPr>
        <w:t>ANMN</w:t>
      </w:r>
      <w:r w:rsidRPr="00645D78">
        <w:rPr>
          <w:u w:val="none"/>
        </w:rPr>
        <w:t>_</w:t>
      </w:r>
      <w:r w:rsidR="00A13999">
        <w:rPr>
          <w:u w:val="none"/>
        </w:rPr>
        <w:t>QLDandNA</w:t>
      </w:r>
      <w:r w:rsidRPr="00645D78">
        <w:rPr>
          <w:u w:val="none"/>
        </w:rPr>
        <w:t>_allData_dataOnPortal’</w:t>
      </w:r>
    </w:p>
    <w:p w14:paraId="119077DC" w14:textId="77777777" w:rsidR="007F19F3" w:rsidRDefault="007F19F3" w:rsidP="007F19F3">
      <w:pPr>
        <w:pStyle w:val="Heading3"/>
      </w:pPr>
      <w:r w:rsidRPr="006209B5">
        <w:br/>
      </w:r>
      <w:r w:rsidRPr="00645D78">
        <w:rPr>
          <w:b w:val="0"/>
        </w:rPr>
        <w:t>Description:</w:t>
      </w:r>
      <w:r w:rsidRPr="00645D78">
        <w:rPr>
          <w:u w:val="none"/>
        </w:rPr>
        <w:t xml:space="preserve"> ‘All data available on the portal</w:t>
      </w:r>
      <w:r w:rsidR="00AB7B9D">
        <w:rPr>
          <w:u w:val="none"/>
        </w:rPr>
        <w:t xml:space="preserve"> – QLD &amp; NA</w:t>
      </w:r>
      <w:r w:rsidRPr="00645D78">
        <w:rPr>
          <w:u w:val="none"/>
        </w:rPr>
        <w:t>’</w:t>
      </w:r>
    </w:p>
    <w:p w14:paraId="6E52E772" w14:textId="77777777" w:rsidR="007F19F3" w:rsidRPr="006D0770" w:rsidRDefault="007F19F3" w:rsidP="007F19F3">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1E09CE82" w14:textId="77777777" w:rsidTr="00641BE6">
        <w:tc>
          <w:tcPr>
            <w:tcW w:w="1271" w:type="dxa"/>
          </w:tcPr>
          <w:p w14:paraId="7D85E6EA" w14:textId="77777777" w:rsidR="00641BE6" w:rsidRPr="006209B5" w:rsidRDefault="00641BE6" w:rsidP="00CD6340">
            <w:pPr>
              <w:rPr>
                <w:b/>
                <w:szCs w:val="24"/>
              </w:rPr>
            </w:pPr>
            <w:r w:rsidRPr="006209B5">
              <w:rPr>
                <w:b/>
                <w:szCs w:val="24"/>
              </w:rPr>
              <w:t>Server</w:t>
            </w:r>
          </w:p>
        </w:tc>
        <w:tc>
          <w:tcPr>
            <w:tcW w:w="2848" w:type="dxa"/>
          </w:tcPr>
          <w:p w14:paraId="14F88B6F" w14:textId="0C1A3F73" w:rsidR="00641BE6" w:rsidRPr="006209B5" w:rsidRDefault="00641BE6" w:rsidP="00CD6340">
            <w:pPr>
              <w:rPr>
                <w:szCs w:val="24"/>
              </w:rPr>
            </w:pPr>
            <w:ins w:id="232" w:author="Xavier Hoenner" w:date="2014-05-01T11:02:00Z">
              <w:r>
                <w:rPr>
                  <w:szCs w:val="24"/>
                </w:rPr>
                <w:t>dbprod</w:t>
              </w:r>
              <w:r w:rsidRPr="003D503B">
                <w:rPr>
                  <w:szCs w:val="24"/>
                </w:rPr>
                <w:t>.emii.org.au</w:t>
              </w:r>
            </w:ins>
            <w:del w:id="233" w:author="Xavier Hoenner" w:date="2014-05-01T11:02:00Z">
              <w:r w:rsidRPr="006209B5" w:rsidDel="00A771AA">
                <w:rPr>
                  <w:szCs w:val="24"/>
                </w:rPr>
                <w:delText>dbdev.emii.org.au</w:delText>
              </w:r>
            </w:del>
          </w:p>
        </w:tc>
      </w:tr>
      <w:tr w:rsidR="00641BE6" w:rsidRPr="006209B5" w14:paraId="068B3AA7" w14:textId="77777777" w:rsidTr="00641BE6">
        <w:tc>
          <w:tcPr>
            <w:tcW w:w="1271" w:type="dxa"/>
          </w:tcPr>
          <w:p w14:paraId="79441901" w14:textId="77777777" w:rsidR="00641BE6" w:rsidRPr="006209B5" w:rsidRDefault="00641BE6" w:rsidP="00CD6340">
            <w:pPr>
              <w:rPr>
                <w:b/>
                <w:szCs w:val="24"/>
              </w:rPr>
            </w:pPr>
            <w:r w:rsidRPr="006209B5">
              <w:rPr>
                <w:b/>
                <w:szCs w:val="24"/>
              </w:rPr>
              <w:t>Database</w:t>
            </w:r>
          </w:p>
        </w:tc>
        <w:tc>
          <w:tcPr>
            <w:tcW w:w="2848" w:type="dxa"/>
          </w:tcPr>
          <w:p w14:paraId="44803C04" w14:textId="472D4931" w:rsidR="00641BE6" w:rsidRPr="006209B5" w:rsidRDefault="00641BE6" w:rsidP="00CD6340">
            <w:pPr>
              <w:rPr>
                <w:szCs w:val="24"/>
              </w:rPr>
            </w:pPr>
            <w:ins w:id="234" w:author="Xavier Hoenner" w:date="2014-05-01T11:02:00Z">
              <w:r>
                <w:rPr>
                  <w:szCs w:val="24"/>
                </w:rPr>
                <w:t>harvest</w:t>
              </w:r>
            </w:ins>
            <w:del w:id="235" w:author="Xavier Hoenner" w:date="2014-05-01T11:02:00Z">
              <w:r w:rsidRPr="006209B5" w:rsidDel="00A771AA">
                <w:rPr>
                  <w:szCs w:val="24"/>
                </w:rPr>
                <w:delText>report_db</w:delText>
              </w:r>
            </w:del>
          </w:p>
        </w:tc>
      </w:tr>
      <w:tr w:rsidR="00641BE6" w:rsidRPr="006209B5" w14:paraId="22ADA37F" w14:textId="77777777" w:rsidTr="00641BE6">
        <w:tc>
          <w:tcPr>
            <w:tcW w:w="1271" w:type="dxa"/>
          </w:tcPr>
          <w:p w14:paraId="2655B9F0" w14:textId="77777777" w:rsidR="00641BE6" w:rsidRPr="006209B5" w:rsidRDefault="00641BE6" w:rsidP="00CD6340">
            <w:pPr>
              <w:rPr>
                <w:b/>
                <w:szCs w:val="24"/>
              </w:rPr>
            </w:pPr>
            <w:r w:rsidRPr="006209B5">
              <w:rPr>
                <w:b/>
                <w:szCs w:val="24"/>
              </w:rPr>
              <w:t>Schema</w:t>
            </w:r>
          </w:p>
        </w:tc>
        <w:tc>
          <w:tcPr>
            <w:tcW w:w="2848" w:type="dxa"/>
          </w:tcPr>
          <w:p w14:paraId="41CAF88A" w14:textId="3A5C95EE" w:rsidR="00641BE6" w:rsidRPr="006209B5" w:rsidRDefault="00641BE6" w:rsidP="00CD6340">
            <w:pPr>
              <w:rPr>
                <w:szCs w:val="24"/>
              </w:rPr>
            </w:pPr>
            <w:ins w:id="236" w:author="Xavier Hoenner" w:date="2014-05-01T11:02:00Z">
              <w:r>
                <w:rPr>
                  <w:szCs w:val="24"/>
                </w:rPr>
                <w:t>reporting</w:t>
              </w:r>
            </w:ins>
            <w:del w:id="237" w:author="Xavier Hoenner" w:date="2014-05-01T11:02:00Z">
              <w:r w:rsidRPr="006209B5" w:rsidDel="00A771AA">
                <w:rPr>
                  <w:szCs w:val="24"/>
                </w:rPr>
                <w:delText>report</w:delText>
              </w:r>
            </w:del>
          </w:p>
        </w:tc>
      </w:tr>
      <w:tr w:rsidR="007F19F3" w:rsidRPr="006209B5" w14:paraId="49C99CFE" w14:textId="77777777" w:rsidTr="00641BE6">
        <w:tc>
          <w:tcPr>
            <w:tcW w:w="1271" w:type="dxa"/>
          </w:tcPr>
          <w:p w14:paraId="7A65FF0C" w14:textId="77777777" w:rsidR="007F19F3" w:rsidRPr="006209B5" w:rsidRDefault="007F19F3" w:rsidP="00CD6340">
            <w:pPr>
              <w:rPr>
                <w:b/>
                <w:szCs w:val="24"/>
              </w:rPr>
            </w:pPr>
            <w:r w:rsidRPr="006209B5">
              <w:rPr>
                <w:b/>
                <w:szCs w:val="24"/>
              </w:rPr>
              <w:t>View</w:t>
            </w:r>
          </w:p>
        </w:tc>
        <w:tc>
          <w:tcPr>
            <w:tcW w:w="2848" w:type="dxa"/>
          </w:tcPr>
          <w:p w14:paraId="35F66D3D" w14:textId="77777777" w:rsidR="007F19F3" w:rsidRPr="006209B5" w:rsidRDefault="00A13999" w:rsidP="00CD6340">
            <w:pPr>
              <w:rPr>
                <w:szCs w:val="24"/>
              </w:rPr>
            </w:pPr>
            <w:r>
              <w:rPr>
                <w:szCs w:val="24"/>
              </w:rPr>
              <w:t>anmn</w:t>
            </w:r>
            <w:r w:rsidR="007F19F3">
              <w:rPr>
                <w:szCs w:val="24"/>
              </w:rPr>
              <w:t>_all_deployments</w:t>
            </w:r>
            <w:r w:rsidR="007F19F3" w:rsidRPr="006209B5">
              <w:rPr>
                <w:szCs w:val="24"/>
              </w:rPr>
              <w:t>_view</w:t>
            </w:r>
          </w:p>
        </w:tc>
      </w:tr>
    </w:tbl>
    <w:p w14:paraId="5698A253" w14:textId="77777777" w:rsidR="007F19F3" w:rsidRPr="006209B5" w:rsidRDefault="007F19F3" w:rsidP="007F19F3"/>
    <w:p w14:paraId="38983321" w14:textId="77777777" w:rsidR="007F19F3" w:rsidRDefault="007F19F3" w:rsidP="007F19F3">
      <w:r w:rsidRPr="006209B5">
        <w:rPr>
          <w:u w:val="single"/>
        </w:rPr>
        <w:t xml:space="preserve">Filters: </w:t>
      </w:r>
      <w:r w:rsidR="00694064">
        <w:t>List all data for which ‘subfacility’ = ‘QLD’</w:t>
      </w:r>
      <w:r>
        <w:t>.</w:t>
      </w:r>
    </w:p>
    <w:p w14:paraId="41EE3ED2" w14:textId="77777777" w:rsidR="00160F24" w:rsidRDefault="00160F24" w:rsidP="00160F2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BECE337" w14:textId="77777777" w:rsidR="00160F24" w:rsidRDefault="00160F24" w:rsidP="00160F24">
      <w:pPr>
        <w:ind w:left="1843" w:hanging="1843"/>
      </w:pPr>
      <w:r>
        <w:rPr>
          <w:u w:val="single"/>
        </w:rPr>
        <w:t>Data grouping options:</w:t>
      </w:r>
      <w:r>
        <w:t xml:space="preserve"> Group by ‘site_name_code’, sub-group by ‘data_category’.</w:t>
      </w:r>
    </w:p>
    <w:p w14:paraId="79D5A884" w14:textId="77777777" w:rsidR="00160F24" w:rsidRDefault="00160F24" w:rsidP="00160F24">
      <w:pPr>
        <w:ind w:left="993" w:hanging="993"/>
      </w:pPr>
      <w:r w:rsidRPr="006209B5">
        <w:rPr>
          <w:u w:val="single"/>
        </w:rPr>
        <w:t>Footnote:</w:t>
      </w:r>
      <w:r w:rsidRPr="006209B5">
        <w:t xml:space="preserve"> </w:t>
      </w:r>
      <w:r>
        <w:rPr>
          <w:b/>
        </w:rPr>
        <w:t xml:space="preserve">Headers: </w:t>
      </w:r>
      <w:r w:rsidR="00E51A6A">
        <w:t>Moorings site name (site code), and latitude/longitude coordinates.</w:t>
      </w:r>
      <w:r>
        <w:br/>
      </w:r>
      <w:r>
        <w:rPr>
          <w:b/>
        </w:rPr>
        <w:t>Sub-headers</w:t>
      </w:r>
      <w:r>
        <w:t xml:space="preserve">: </w:t>
      </w:r>
      <w:r w:rsidR="00A65718">
        <w:t>Data category</w:t>
      </w:r>
      <w:r w:rsidR="00233198">
        <w:t xml:space="preserve">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Pr="006B3C3D">
        <w:rPr>
          <w:b/>
        </w:rPr>
        <w:t>‘</w:t>
      </w:r>
      <w:r>
        <w:rPr>
          <w:b/>
        </w:rPr>
        <w:t># FV00</w:t>
      </w:r>
      <w:r w:rsidRPr="006B3C3D">
        <w:rPr>
          <w:b/>
        </w:rPr>
        <w:t>’</w:t>
      </w:r>
      <w:r w:rsidRPr="006B3C3D">
        <w:t xml:space="preserve">: </w:t>
      </w:r>
      <w:r w:rsidR="00BD5726">
        <w:t>N</w:t>
      </w:r>
      <w:r>
        <w:t xml:space="preserve">umber of </w:t>
      </w:r>
      <w:r w:rsidR="0042325B">
        <w:t>non-quality</w:t>
      </w:r>
      <w:r>
        <w:t xml:space="preserve"> controlled datasets.</w:t>
      </w:r>
      <w:r>
        <w:br/>
      </w:r>
      <w:r>
        <w:rPr>
          <w:b/>
        </w:rPr>
        <w:t>‘# FV01’</w:t>
      </w:r>
      <w:r>
        <w:t xml:space="preserve">: </w:t>
      </w:r>
      <w:r w:rsidR="00BD5726">
        <w:t>N</w:t>
      </w:r>
      <w:r>
        <w:t>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13" w:history="1">
        <w:r w:rsidRPr="00FE6A07">
          <w:rPr>
            <w:rStyle w:val="Hyperlink"/>
          </w:rPr>
          <w:t>http://imos.org.au/anmn.html</w:t>
        </w:r>
      </w:hyperlink>
      <w:r>
        <w:t>).</w:t>
      </w:r>
      <w:r>
        <w:br/>
      </w:r>
      <w:r w:rsidR="00694064">
        <w:rPr>
          <w:b/>
        </w:rPr>
        <w:t>QLD</w:t>
      </w:r>
      <w:r w:rsidRPr="0070643C">
        <w:t xml:space="preserve">: </w:t>
      </w:r>
      <w:r w:rsidR="00694064">
        <w:t>Queensland and Northern Australia Moorings</w:t>
      </w:r>
      <w:r>
        <w:t xml:space="preserve"> (</w:t>
      </w:r>
      <w:hyperlink r:id="rId14" w:history="1">
        <w:r w:rsidR="00694064">
          <w:rPr>
            <w:rStyle w:val="Hyperlink"/>
          </w:rPr>
          <w:t>http://imos.org.au/anmnqld.html</w:t>
        </w:r>
      </w:hyperlink>
      <w:r>
        <w:t>).</w:t>
      </w:r>
    </w:p>
    <w:p w14:paraId="14AED3C1" w14:textId="77777777" w:rsidR="00BD5726" w:rsidRDefault="00BD5726" w:rsidP="00160F24">
      <w:pPr>
        <w:ind w:left="993" w:hanging="993"/>
      </w:pPr>
    </w:p>
    <w:p w14:paraId="11FE5A13" w14:textId="77777777" w:rsidR="00BD5726" w:rsidRDefault="00BD5726" w:rsidP="00160F24">
      <w:pPr>
        <w:ind w:left="993" w:hanging="993"/>
      </w:pPr>
    </w:p>
    <w:p w14:paraId="65D23EE7" w14:textId="77777777" w:rsidR="00BD5726" w:rsidRPr="006209B5" w:rsidRDefault="00BD5726" w:rsidP="00160F24">
      <w:pPr>
        <w:ind w:left="993" w:hanging="993"/>
      </w:pPr>
    </w:p>
    <w:p w14:paraId="4DC40001" w14:textId="77777777" w:rsidR="00160F24" w:rsidRPr="006209B5" w:rsidRDefault="00160F24" w:rsidP="00160F2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0E243C47" w14:textId="77777777" w:rsidTr="00523C6C">
        <w:trPr>
          <w:jc w:val="center"/>
        </w:trPr>
        <w:tc>
          <w:tcPr>
            <w:tcW w:w="1809" w:type="dxa"/>
            <w:vAlign w:val="center"/>
          </w:tcPr>
          <w:p w14:paraId="73410944" w14:textId="77777777" w:rsidR="00233198" w:rsidRPr="0025464E" w:rsidRDefault="00233198" w:rsidP="00BD5726">
            <w:pPr>
              <w:jc w:val="center"/>
              <w:rPr>
                <w:b/>
              </w:rPr>
            </w:pPr>
            <w:r>
              <w:rPr>
                <w:b/>
              </w:rPr>
              <w:t>deployment_code</w:t>
            </w:r>
          </w:p>
        </w:tc>
        <w:tc>
          <w:tcPr>
            <w:tcW w:w="931" w:type="dxa"/>
            <w:vAlign w:val="center"/>
          </w:tcPr>
          <w:p w14:paraId="210D6CEB" w14:textId="77777777" w:rsidR="00233198" w:rsidRPr="0025464E" w:rsidRDefault="00233198" w:rsidP="00BD5726">
            <w:pPr>
              <w:jc w:val="center"/>
              <w:rPr>
                <w:b/>
              </w:rPr>
            </w:pPr>
            <w:r>
              <w:rPr>
                <w:b/>
              </w:rPr>
              <w:t>no_fv00</w:t>
            </w:r>
          </w:p>
        </w:tc>
        <w:tc>
          <w:tcPr>
            <w:tcW w:w="931" w:type="dxa"/>
            <w:vAlign w:val="center"/>
          </w:tcPr>
          <w:p w14:paraId="1B18268D" w14:textId="77777777" w:rsidR="00233198" w:rsidRPr="0025464E" w:rsidRDefault="00233198" w:rsidP="00BD5726">
            <w:pPr>
              <w:jc w:val="center"/>
              <w:rPr>
                <w:b/>
              </w:rPr>
            </w:pPr>
            <w:r>
              <w:rPr>
                <w:b/>
              </w:rPr>
              <w:t>no_fv01</w:t>
            </w:r>
          </w:p>
        </w:tc>
        <w:tc>
          <w:tcPr>
            <w:tcW w:w="1130" w:type="dxa"/>
            <w:vAlign w:val="center"/>
          </w:tcPr>
          <w:p w14:paraId="088BA506" w14:textId="77777777" w:rsidR="00233198" w:rsidRPr="0025464E" w:rsidRDefault="00233198" w:rsidP="00BD5726">
            <w:pPr>
              <w:jc w:val="center"/>
              <w:rPr>
                <w:b/>
              </w:rPr>
            </w:pPr>
            <w:r>
              <w:rPr>
                <w:b/>
              </w:rPr>
              <w:t>start_date</w:t>
            </w:r>
          </w:p>
        </w:tc>
        <w:tc>
          <w:tcPr>
            <w:tcW w:w="1053" w:type="dxa"/>
            <w:vAlign w:val="center"/>
          </w:tcPr>
          <w:p w14:paraId="70469AB0" w14:textId="77777777" w:rsidR="00233198" w:rsidRDefault="00233198">
            <w:pPr>
              <w:jc w:val="center"/>
              <w:rPr>
                <w:rFonts w:eastAsiaTheme="majorEastAsia" w:cstheme="majorBidi"/>
                <w:b/>
                <w:bCs/>
                <w:color w:val="000000" w:themeColor="text1"/>
                <w:sz w:val="32"/>
                <w:szCs w:val="28"/>
              </w:rPr>
            </w:pPr>
            <w:r>
              <w:rPr>
                <w:b/>
              </w:rPr>
              <w:t>end_date</w:t>
            </w:r>
          </w:p>
        </w:tc>
        <w:tc>
          <w:tcPr>
            <w:tcW w:w="1876" w:type="dxa"/>
            <w:vAlign w:val="center"/>
          </w:tcPr>
          <w:p w14:paraId="5FA94507" w14:textId="77777777" w:rsidR="00233198" w:rsidRDefault="00233198">
            <w:pPr>
              <w:jc w:val="center"/>
              <w:rPr>
                <w:rFonts w:eastAsiaTheme="majorEastAsia" w:cstheme="majorBidi"/>
                <w:b/>
                <w:bCs/>
                <w:color w:val="000000" w:themeColor="text1"/>
                <w:sz w:val="32"/>
                <w:szCs w:val="28"/>
              </w:rPr>
            </w:pPr>
            <w:r>
              <w:rPr>
                <w:b/>
              </w:rPr>
              <w:t>coverage_duration</w:t>
            </w:r>
          </w:p>
        </w:tc>
        <w:tc>
          <w:tcPr>
            <w:tcW w:w="1512" w:type="dxa"/>
            <w:vAlign w:val="center"/>
          </w:tcPr>
          <w:p w14:paraId="7BC9F761" w14:textId="77777777" w:rsidR="00233198" w:rsidRDefault="00233198">
            <w:pPr>
              <w:jc w:val="center"/>
              <w:rPr>
                <w:rFonts w:eastAsiaTheme="majorEastAsia" w:cstheme="majorBidi"/>
                <w:b/>
                <w:bCs/>
                <w:color w:val="000000" w:themeColor="text1"/>
                <w:sz w:val="32"/>
                <w:szCs w:val="28"/>
              </w:rPr>
            </w:pPr>
            <w:r>
              <w:rPr>
                <w:b/>
              </w:rPr>
              <w:t>data_coverage</w:t>
            </w:r>
          </w:p>
        </w:tc>
      </w:tr>
      <w:tr w:rsidR="00233198" w14:paraId="1D73A960" w14:textId="77777777" w:rsidTr="00523C6C">
        <w:trPr>
          <w:jc w:val="center"/>
        </w:trPr>
        <w:tc>
          <w:tcPr>
            <w:tcW w:w="1809" w:type="dxa"/>
            <w:vAlign w:val="center"/>
          </w:tcPr>
          <w:p w14:paraId="1F2922F9" w14:textId="77777777" w:rsidR="00233198" w:rsidRDefault="00233198" w:rsidP="00BD5726">
            <w:pPr>
              <w:jc w:val="center"/>
            </w:pPr>
            <w:r>
              <w:t>Deployment code</w:t>
            </w:r>
          </w:p>
        </w:tc>
        <w:tc>
          <w:tcPr>
            <w:tcW w:w="931" w:type="dxa"/>
            <w:vAlign w:val="center"/>
          </w:tcPr>
          <w:p w14:paraId="082F6042" w14:textId="77777777" w:rsidR="00233198" w:rsidRDefault="00233198" w:rsidP="00BD5726">
            <w:pPr>
              <w:jc w:val="center"/>
            </w:pPr>
            <w:r>
              <w:t># FV00</w:t>
            </w:r>
          </w:p>
        </w:tc>
        <w:tc>
          <w:tcPr>
            <w:tcW w:w="931" w:type="dxa"/>
            <w:vAlign w:val="center"/>
          </w:tcPr>
          <w:p w14:paraId="1C8C877D" w14:textId="77777777" w:rsidR="00233198" w:rsidRDefault="00233198" w:rsidP="00BD5726">
            <w:pPr>
              <w:jc w:val="center"/>
            </w:pPr>
            <w:r>
              <w:t># FV01</w:t>
            </w:r>
          </w:p>
        </w:tc>
        <w:tc>
          <w:tcPr>
            <w:tcW w:w="1130" w:type="dxa"/>
            <w:vAlign w:val="center"/>
          </w:tcPr>
          <w:p w14:paraId="56369323" w14:textId="77777777" w:rsidR="00233198" w:rsidRDefault="00233198" w:rsidP="00BD5726">
            <w:pPr>
              <w:jc w:val="center"/>
            </w:pPr>
            <w:r>
              <w:t>Start</w:t>
            </w:r>
          </w:p>
        </w:tc>
        <w:tc>
          <w:tcPr>
            <w:tcW w:w="1053" w:type="dxa"/>
            <w:vAlign w:val="center"/>
          </w:tcPr>
          <w:p w14:paraId="06B77F8F" w14:textId="77777777" w:rsidR="00233198" w:rsidRDefault="00233198">
            <w:pPr>
              <w:jc w:val="center"/>
              <w:rPr>
                <w:rFonts w:eastAsiaTheme="majorEastAsia" w:cstheme="majorBidi"/>
                <w:b/>
                <w:bCs/>
                <w:color w:val="000000" w:themeColor="text1"/>
                <w:sz w:val="32"/>
                <w:szCs w:val="28"/>
              </w:rPr>
            </w:pPr>
            <w:r>
              <w:t>End</w:t>
            </w:r>
          </w:p>
        </w:tc>
        <w:tc>
          <w:tcPr>
            <w:tcW w:w="1876" w:type="dxa"/>
            <w:vAlign w:val="center"/>
          </w:tcPr>
          <w:p w14:paraId="48A53C42" w14:textId="77777777" w:rsidR="00233198" w:rsidRDefault="00233198">
            <w:pPr>
              <w:jc w:val="center"/>
              <w:rPr>
                <w:rFonts w:eastAsiaTheme="majorEastAsia" w:cstheme="majorBidi"/>
                <w:b/>
                <w:bCs/>
                <w:color w:val="000000" w:themeColor="text1"/>
                <w:sz w:val="32"/>
                <w:szCs w:val="28"/>
              </w:rPr>
            </w:pPr>
            <w:r>
              <w:t>Time coverage (days)</w:t>
            </w:r>
          </w:p>
        </w:tc>
        <w:tc>
          <w:tcPr>
            <w:tcW w:w="1512" w:type="dxa"/>
            <w:vAlign w:val="center"/>
          </w:tcPr>
          <w:p w14:paraId="0605895F" w14:textId="77777777" w:rsidR="00233198" w:rsidRDefault="00233198">
            <w:pPr>
              <w:jc w:val="center"/>
              <w:rPr>
                <w:rFonts w:eastAsiaTheme="majorEastAsia" w:cstheme="majorBidi"/>
                <w:b/>
                <w:bCs/>
                <w:color w:val="000000" w:themeColor="text1"/>
                <w:sz w:val="32"/>
                <w:szCs w:val="28"/>
              </w:rPr>
            </w:pPr>
            <w:r>
              <w:t>Data coverage</w:t>
            </w:r>
          </w:p>
        </w:tc>
      </w:tr>
      <w:tr w:rsidR="00233198" w14:paraId="176D5378" w14:textId="77777777" w:rsidTr="00523C6C">
        <w:trPr>
          <w:jc w:val="center"/>
        </w:trPr>
        <w:tc>
          <w:tcPr>
            <w:tcW w:w="9242" w:type="dxa"/>
            <w:gridSpan w:val="7"/>
            <w:shd w:val="clear" w:color="auto" w:fill="595959" w:themeFill="text1" w:themeFillTint="A6"/>
            <w:vAlign w:val="center"/>
          </w:tcPr>
          <w:p w14:paraId="793593A0" w14:textId="77777777" w:rsidR="00233198" w:rsidRDefault="00233198">
            <w:pPr>
              <w:jc w:val="center"/>
            </w:pPr>
            <w:r>
              <w:t>Headers = site_name_code</w:t>
            </w:r>
          </w:p>
        </w:tc>
      </w:tr>
      <w:tr w:rsidR="00233198" w14:paraId="0C6035CD" w14:textId="77777777" w:rsidTr="00523C6C">
        <w:trPr>
          <w:jc w:val="center"/>
        </w:trPr>
        <w:tc>
          <w:tcPr>
            <w:tcW w:w="9242" w:type="dxa"/>
            <w:gridSpan w:val="7"/>
            <w:shd w:val="clear" w:color="auto" w:fill="BFBFBF" w:themeFill="background1" w:themeFillShade="BF"/>
            <w:vAlign w:val="center"/>
          </w:tcPr>
          <w:p w14:paraId="5827DD43" w14:textId="77777777" w:rsidR="00E14DD5" w:rsidRDefault="00233198" w:rsidP="00523C6C">
            <w:r>
              <w:t>Sub-headers = data_category</w:t>
            </w:r>
          </w:p>
        </w:tc>
      </w:tr>
      <w:tr w:rsidR="00233198" w14:paraId="03A5A300" w14:textId="77777777" w:rsidTr="00523C6C">
        <w:trPr>
          <w:jc w:val="center"/>
        </w:trPr>
        <w:tc>
          <w:tcPr>
            <w:tcW w:w="1809" w:type="dxa"/>
            <w:vAlign w:val="center"/>
          </w:tcPr>
          <w:p w14:paraId="61FCA082" w14:textId="77777777" w:rsidR="00233198" w:rsidRDefault="00233198" w:rsidP="00BD5726">
            <w:pPr>
              <w:jc w:val="center"/>
            </w:pPr>
          </w:p>
        </w:tc>
        <w:tc>
          <w:tcPr>
            <w:tcW w:w="931" w:type="dxa"/>
            <w:vAlign w:val="center"/>
          </w:tcPr>
          <w:p w14:paraId="33A68D6B" w14:textId="77777777" w:rsidR="00233198" w:rsidRDefault="00233198" w:rsidP="00BD5726">
            <w:pPr>
              <w:jc w:val="center"/>
            </w:pPr>
          </w:p>
        </w:tc>
        <w:tc>
          <w:tcPr>
            <w:tcW w:w="931" w:type="dxa"/>
            <w:vAlign w:val="center"/>
          </w:tcPr>
          <w:p w14:paraId="178C14D2" w14:textId="77777777" w:rsidR="00233198" w:rsidRDefault="00233198" w:rsidP="00BD5726">
            <w:pPr>
              <w:jc w:val="center"/>
            </w:pPr>
          </w:p>
        </w:tc>
        <w:tc>
          <w:tcPr>
            <w:tcW w:w="1130" w:type="dxa"/>
            <w:vAlign w:val="center"/>
          </w:tcPr>
          <w:p w14:paraId="740772AF" w14:textId="77777777" w:rsidR="00233198" w:rsidRDefault="00233198" w:rsidP="00BD5726">
            <w:pPr>
              <w:jc w:val="center"/>
            </w:pPr>
          </w:p>
        </w:tc>
        <w:tc>
          <w:tcPr>
            <w:tcW w:w="1053" w:type="dxa"/>
            <w:vAlign w:val="center"/>
          </w:tcPr>
          <w:p w14:paraId="5CC79ED4" w14:textId="77777777" w:rsidR="00233198" w:rsidRDefault="00233198">
            <w:pPr>
              <w:jc w:val="center"/>
            </w:pPr>
          </w:p>
        </w:tc>
        <w:tc>
          <w:tcPr>
            <w:tcW w:w="1876" w:type="dxa"/>
            <w:vAlign w:val="center"/>
          </w:tcPr>
          <w:p w14:paraId="71252393" w14:textId="77777777" w:rsidR="00233198" w:rsidRDefault="00233198">
            <w:pPr>
              <w:jc w:val="center"/>
            </w:pPr>
          </w:p>
        </w:tc>
        <w:tc>
          <w:tcPr>
            <w:tcW w:w="1512" w:type="dxa"/>
            <w:vAlign w:val="center"/>
          </w:tcPr>
          <w:p w14:paraId="38D2A235" w14:textId="77777777" w:rsidR="00233198" w:rsidRDefault="00233198">
            <w:pPr>
              <w:jc w:val="center"/>
            </w:pPr>
          </w:p>
        </w:tc>
      </w:tr>
    </w:tbl>
    <w:p w14:paraId="046ADF04" w14:textId="77777777" w:rsidR="00CD22CF" w:rsidRDefault="00CD22CF" w:rsidP="00565E46">
      <w:pPr>
        <w:rPr>
          <w:szCs w:val="24"/>
        </w:rPr>
      </w:pPr>
    </w:p>
    <w:p w14:paraId="12FA4FC8" w14:textId="77777777" w:rsidR="00694064" w:rsidRPr="006209B5" w:rsidRDefault="00694064" w:rsidP="00694064">
      <w:pPr>
        <w:pStyle w:val="Heading2"/>
      </w:pPr>
      <w:r>
        <w:t>2.2</w:t>
      </w:r>
      <w:r w:rsidRPr="006209B5">
        <w:t xml:space="preserve"> Data report – all </w:t>
      </w:r>
      <w:r>
        <w:t xml:space="preserve">ANMN – NSW </w:t>
      </w:r>
      <w:r w:rsidRPr="006209B5">
        <w:t>data available on the portal</w:t>
      </w:r>
    </w:p>
    <w:p w14:paraId="27D36F65"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NSW</w:t>
      </w:r>
      <w:r w:rsidRPr="00645D78">
        <w:rPr>
          <w:u w:val="none"/>
        </w:rPr>
        <w:t>_allData_dataOnPortal’</w:t>
      </w:r>
    </w:p>
    <w:p w14:paraId="756530F5"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NSW</w:t>
      </w:r>
      <w:r w:rsidRPr="00645D78">
        <w:rPr>
          <w:u w:val="none"/>
        </w:rPr>
        <w:t>’</w:t>
      </w:r>
    </w:p>
    <w:p w14:paraId="46141AD8"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C3F89F5" w14:textId="77777777" w:rsidTr="00641BE6">
        <w:tc>
          <w:tcPr>
            <w:tcW w:w="1271" w:type="dxa"/>
          </w:tcPr>
          <w:p w14:paraId="0C56A36B" w14:textId="77777777" w:rsidR="00641BE6" w:rsidRPr="006209B5" w:rsidRDefault="00641BE6" w:rsidP="00355902">
            <w:pPr>
              <w:rPr>
                <w:b/>
                <w:szCs w:val="24"/>
              </w:rPr>
            </w:pPr>
            <w:r w:rsidRPr="006209B5">
              <w:rPr>
                <w:b/>
                <w:szCs w:val="24"/>
              </w:rPr>
              <w:t>Server</w:t>
            </w:r>
          </w:p>
        </w:tc>
        <w:tc>
          <w:tcPr>
            <w:tcW w:w="2848" w:type="dxa"/>
          </w:tcPr>
          <w:p w14:paraId="72C7F644" w14:textId="714B57F0" w:rsidR="00641BE6" w:rsidRPr="006209B5" w:rsidRDefault="00641BE6" w:rsidP="00355902">
            <w:pPr>
              <w:rPr>
                <w:szCs w:val="24"/>
              </w:rPr>
            </w:pPr>
            <w:ins w:id="238" w:author="Xavier Hoenner" w:date="2014-05-01T11:02:00Z">
              <w:r>
                <w:rPr>
                  <w:szCs w:val="24"/>
                </w:rPr>
                <w:t>dbprod</w:t>
              </w:r>
              <w:r w:rsidRPr="003D503B">
                <w:rPr>
                  <w:szCs w:val="24"/>
                </w:rPr>
                <w:t>.emii.org.au</w:t>
              </w:r>
            </w:ins>
            <w:del w:id="239" w:author="Xavier Hoenner" w:date="2014-05-01T11:02:00Z">
              <w:r w:rsidRPr="006209B5" w:rsidDel="008871DA">
                <w:rPr>
                  <w:szCs w:val="24"/>
                </w:rPr>
                <w:delText>dbdev.emii.org.au</w:delText>
              </w:r>
            </w:del>
          </w:p>
        </w:tc>
      </w:tr>
      <w:tr w:rsidR="00641BE6" w:rsidRPr="006209B5" w14:paraId="28E4E283" w14:textId="77777777" w:rsidTr="00641BE6">
        <w:tc>
          <w:tcPr>
            <w:tcW w:w="1271" w:type="dxa"/>
          </w:tcPr>
          <w:p w14:paraId="2C9C7491" w14:textId="77777777" w:rsidR="00641BE6" w:rsidRPr="006209B5" w:rsidRDefault="00641BE6" w:rsidP="00355902">
            <w:pPr>
              <w:rPr>
                <w:b/>
                <w:szCs w:val="24"/>
              </w:rPr>
            </w:pPr>
            <w:r w:rsidRPr="006209B5">
              <w:rPr>
                <w:b/>
                <w:szCs w:val="24"/>
              </w:rPr>
              <w:t>Database</w:t>
            </w:r>
          </w:p>
        </w:tc>
        <w:tc>
          <w:tcPr>
            <w:tcW w:w="2848" w:type="dxa"/>
          </w:tcPr>
          <w:p w14:paraId="09309C32" w14:textId="38CD27DF" w:rsidR="00641BE6" w:rsidRPr="006209B5" w:rsidRDefault="00641BE6" w:rsidP="00355902">
            <w:pPr>
              <w:rPr>
                <w:szCs w:val="24"/>
              </w:rPr>
            </w:pPr>
            <w:ins w:id="240" w:author="Xavier Hoenner" w:date="2014-05-01T11:02:00Z">
              <w:r>
                <w:rPr>
                  <w:szCs w:val="24"/>
                </w:rPr>
                <w:t>harvest</w:t>
              </w:r>
            </w:ins>
            <w:del w:id="241" w:author="Xavier Hoenner" w:date="2014-05-01T11:02:00Z">
              <w:r w:rsidRPr="006209B5" w:rsidDel="008871DA">
                <w:rPr>
                  <w:szCs w:val="24"/>
                </w:rPr>
                <w:delText>report_db</w:delText>
              </w:r>
            </w:del>
          </w:p>
        </w:tc>
      </w:tr>
      <w:tr w:rsidR="00641BE6" w:rsidRPr="006209B5" w14:paraId="245A0D23" w14:textId="77777777" w:rsidTr="00641BE6">
        <w:tc>
          <w:tcPr>
            <w:tcW w:w="1271" w:type="dxa"/>
          </w:tcPr>
          <w:p w14:paraId="6FD285D7" w14:textId="77777777" w:rsidR="00641BE6" w:rsidRPr="006209B5" w:rsidRDefault="00641BE6" w:rsidP="00355902">
            <w:pPr>
              <w:rPr>
                <w:b/>
                <w:szCs w:val="24"/>
              </w:rPr>
            </w:pPr>
            <w:r w:rsidRPr="006209B5">
              <w:rPr>
                <w:b/>
                <w:szCs w:val="24"/>
              </w:rPr>
              <w:t>Schema</w:t>
            </w:r>
          </w:p>
        </w:tc>
        <w:tc>
          <w:tcPr>
            <w:tcW w:w="2848" w:type="dxa"/>
          </w:tcPr>
          <w:p w14:paraId="7A658988" w14:textId="00E75063" w:rsidR="00641BE6" w:rsidRPr="006209B5" w:rsidRDefault="00641BE6" w:rsidP="00355902">
            <w:pPr>
              <w:rPr>
                <w:szCs w:val="24"/>
              </w:rPr>
            </w:pPr>
            <w:ins w:id="242" w:author="Xavier Hoenner" w:date="2014-05-01T11:02:00Z">
              <w:r>
                <w:rPr>
                  <w:szCs w:val="24"/>
                </w:rPr>
                <w:t>reporting</w:t>
              </w:r>
            </w:ins>
            <w:del w:id="243" w:author="Xavier Hoenner" w:date="2014-05-01T11:02:00Z">
              <w:r w:rsidRPr="006209B5" w:rsidDel="008871DA">
                <w:rPr>
                  <w:szCs w:val="24"/>
                </w:rPr>
                <w:delText>report</w:delText>
              </w:r>
            </w:del>
          </w:p>
        </w:tc>
      </w:tr>
      <w:tr w:rsidR="00694064" w:rsidRPr="006209B5" w14:paraId="2999C199" w14:textId="77777777" w:rsidTr="00641BE6">
        <w:tc>
          <w:tcPr>
            <w:tcW w:w="1271" w:type="dxa"/>
          </w:tcPr>
          <w:p w14:paraId="2DB6AC64" w14:textId="77777777" w:rsidR="00694064" w:rsidRPr="006209B5" w:rsidRDefault="00694064" w:rsidP="00355902">
            <w:pPr>
              <w:rPr>
                <w:b/>
                <w:szCs w:val="24"/>
              </w:rPr>
            </w:pPr>
            <w:r w:rsidRPr="006209B5">
              <w:rPr>
                <w:b/>
                <w:szCs w:val="24"/>
              </w:rPr>
              <w:t>View</w:t>
            </w:r>
          </w:p>
        </w:tc>
        <w:tc>
          <w:tcPr>
            <w:tcW w:w="2848" w:type="dxa"/>
          </w:tcPr>
          <w:p w14:paraId="54004667" w14:textId="77777777" w:rsidR="00694064" w:rsidRPr="006209B5" w:rsidRDefault="00694064" w:rsidP="00355902">
            <w:pPr>
              <w:rPr>
                <w:szCs w:val="24"/>
              </w:rPr>
            </w:pPr>
            <w:r>
              <w:rPr>
                <w:szCs w:val="24"/>
              </w:rPr>
              <w:t>anmn_all_deployments</w:t>
            </w:r>
            <w:r w:rsidRPr="006209B5">
              <w:rPr>
                <w:szCs w:val="24"/>
              </w:rPr>
              <w:t>_view</w:t>
            </w:r>
          </w:p>
        </w:tc>
      </w:tr>
    </w:tbl>
    <w:p w14:paraId="0AA4DECE" w14:textId="77777777" w:rsidR="00694064" w:rsidRPr="006209B5" w:rsidRDefault="00694064" w:rsidP="00694064"/>
    <w:p w14:paraId="72043E9A" w14:textId="77777777" w:rsidR="00694064" w:rsidRDefault="00694064" w:rsidP="00694064">
      <w:r w:rsidRPr="006209B5">
        <w:rPr>
          <w:u w:val="single"/>
        </w:rPr>
        <w:t xml:space="preserve">Filters: </w:t>
      </w:r>
      <w:r>
        <w:t>List all data for which ‘subfacility’ = ‘NSW’.</w:t>
      </w:r>
    </w:p>
    <w:p w14:paraId="27E29BDF"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w:t>
      </w:r>
      <w:r w:rsidR="000F328F" w:rsidDel="000F328F">
        <w:t xml:space="preserve"> </w:t>
      </w:r>
      <w:r>
        <w:t>_code’, then by ASCENDING ‘data_category’, and then by ASCENDING ‘deployment_code’</w:t>
      </w:r>
      <w:r w:rsidRPr="006209B5">
        <w:t>.</w:t>
      </w:r>
    </w:p>
    <w:p w14:paraId="3B8292A7" w14:textId="77777777" w:rsidR="00694064" w:rsidRDefault="00694064" w:rsidP="00694064">
      <w:pPr>
        <w:ind w:left="1843" w:hanging="1843"/>
      </w:pPr>
      <w:r>
        <w:rPr>
          <w:u w:val="single"/>
        </w:rPr>
        <w:t>Data grouping options:</w:t>
      </w:r>
      <w:r>
        <w:t xml:space="preserve"> Group by ‘site_name_code’, sub-group by ‘data_category’.</w:t>
      </w:r>
    </w:p>
    <w:p w14:paraId="1B40E5F0"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lastRenderedPageBreak/>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5" w:history="1">
        <w:r w:rsidR="00233198" w:rsidRPr="00FE6A07">
          <w:rPr>
            <w:rStyle w:val="Hyperlink"/>
          </w:rPr>
          <w:t>http://imos.org.au/anmn.html</w:t>
        </w:r>
      </w:hyperlink>
      <w:r w:rsidR="00233198">
        <w:t>).</w:t>
      </w:r>
      <w:r>
        <w:br/>
      </w:r>
      <w:r>
        <w:rPr>
          <w:b/>
        </w:rPr>
        <w:t>NSW</w:t>
      </w:r>
      <w:r w:rsidRPr="0070643C">
        <w:t xml:space="preserve">: </w:t>
      </w:r>
      <w:r>
        <w:t>New South Wales Moorings (</w:t>
      </w:r>
      <w:hyperlink r:id="rId16" w:history="1">
        <w:r>
          <w:rPr>
            <w:rStyle w:val="Hyperlink"/>
          </w:rPr>
          <w:t>http://imos.org.au/anmnnsw.html</w:t>
        </w:r>
      </w:hyperlink>
      <w:r>
        <w:t>).</w:t>
      </w:r>
    </w:p>
    <w:p w14:paraId="23C1F6CA" w14:textId="77777777" w:rsidR="00694064" w:rsidRPr="006209B5" w:rsidRDefault="00694064" w:rsidP="00694064">
      <w:pPr>
        <w:ind w:left="993" w:hanging="993"/>
      </w:pPr>
    </w:p>
    <w:p w14:paraId="63256B9D" w14:textId="77777777" w:rsidR="00694064" w:rsidRPr="006209B5" w:rsidRDefault="00694064" w:rsidP="00694064">
      <w:pPr>
        <w:pStyle w:val="Heading3"/>
      </w:pPr>
      <w:r w:rsidRPr="006209B5">
        <w:t>Template</w:t>
      </w:r>
    </w:p>
    <w:tbl>
      <w:tblPr>
        <w:tblStyle w:val="TableGrid"/>
        <w:tblW w:w="0" w:type="auto"/>
        <w:jc w:val="center"/>
        <w:tblLayout w:type="fixed"/>
        <w:tblLook w:val="04A0" w:firstRow="1" w:lastRow="0" w:firstColumn="1" w:lastColumn="0" w:noHBand="0" w:noVBand="1"/>
      </w:tblPr>
      <w:tblGrid>
        <w:gridCol w:w="1809"/>
        <w:gridCol w:w="931"/>
        <w:gridCol w:w="931"/>
        <w:gridCol w:w="1130"/>
        <w:gridCol w:w="1053"/>
        <w:gridCol w:w="1876"/>
        <w:gridCol w:w="1512"/>
        <w:gridCol w:w="113"/>
      </w:tblGrid>
      <w:tr w:rsidR="00233198" w14:paraId="7CD0AAC7" w14:textId="77777777" w:rsidTr="009959D1">
        <w:trPr>
          <w:jc w:val="center"/>
        </w:trPr>
        <w:tc>
          <w:tcPr>
            <w:tcW w:w="1809" w:type="dxa"/>
            <w:vAlign w:val="center"/>
          </w:tcPr>
          <w:p w14:paraId="2D9E43C6" w14:textId="77777777" w:rsidR="00233198" w:rsidRPr="0025464E" w:rsidRDefault="00233198" w:rsidP="009959D1">
            <w:pPr>
              <w:jc w:val="center"/>
              <w:rPr>
                <w:b/>
              </w:rPr>
            </w:pPr>
            <w:r>
              <w:rPr>
                <w:b/>
              </w:rPr>
              <w:t>deployment_code</w:t>
            </w:r>
          </w:p>
        </w:tc>
        <w:tc>
          <w:tcPr>
            <w:tcW w:w="931" w:type="dxa"/>
            <w:vAlign w:val="center"/>
          </w:tcPr>
          <w:p w14:paraId="2B9ABF53" w14:textId="77777777" w:rsidR="00233198" w:rsidRPr="0025464E" w:rsidRDefault="00233198" w:rsidP="009959D1">
            <w:pPr>
              <w:jc w:val="center"/>
              <w:rPr>
                <w:b/>
              </w:rPr>
            </w:pPr>
            <w:r>
              <w:rPr>
                <w:b/>
              </w:rPr>
              <w:t>no_fv00</w:t>
            </w:r>
          </w:p>
        </w:tc>
        <w:tc>
          <w:tcPr>
            <w:tcW w:w="931" w:type="dxa"/>
            <w:vAlign w:val="center"/>
          </w:tcPr>
          <w:p w14:paraId="6AAA9610" w14:textId="77777777" w:rsidR="00233198" w:rsidRPr="0025464E" w:rsidRDefault="00233198" w:rsidP="009959D1">
            <w:pPr>
              <w:jc w:val="center"/>
              <w:rPr>
                <w:b/>
              </w:rPr>
            </w:pPr>
            <w:r>
              <w:rPr>
                <w:b/>
              </w:rPr>
              <w:t>no_fv01</w:t>
            </w:r>
          </w:p>
        </w:tc>
        <w:tc>
          <w:tcPr>
            <w:tcW w:w="1130" w:type="dxa"/>
            <w:vAlign w:val="center"/>
          </w:tcPr>
          <w:p w14:paraId="2D4BC585" w14:textId="77777777" w:rsidR="00233198" w:rsidRPr="0025464E" w:rsidRDefault="00233198" w:rsidP="009959D1">
            <w:pPr>
              <w:jc w:val="center"/>
              <w:rPr>
                <w:b/>
              </w:rPr>
            </w:pPr>
            <w:r>
              <w:rPr>
                <w:b/>
              </w:rPr>
              <w:t>start_date</w:t>
            </w:r>
          </w:p>
        </w:tc>
        <w:tc>
          <w:tcPr>
            <w:tcW w:w="1053" w:type="dxa"/>
            <w:vAlign w:val="center"/>
          </w:tcPr>
          <w:p w14:paraId="4EE553C3"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4ECB2E84"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gridSpan w:val="2"/>
            <w:vAlign w:val="center"/>
          </w:tcPr>
          <w:p w14:paraId="63C44D27"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29A6526D" w14:textId="77777777" w:rsidTr="009959D1">
        <w:trPr>
          <w:jc w:val="center"/>
        </w:trPr>
        <w:tc>
          <w:tcPr>
            <w:tcW w:w="1809" w:type="dxa"/>
            <w:vAlign w:val="center"/>
          </w:tcPr>
          <w:p w14:paraId="6C349DC9" w14:textId="77777777" w:rsidR="00233198" w:rsidRDefault="00233198" w:rsidP="009959D1">
            <w:pPr>
              <w:jc w:val="center"/>
            </w:pPr>
            <w:r>
              <w:t>Deployment code</w:t>
            </w:r>
          </w:p>
        </w:tc>
        <w:tc>
          <w:tcPr>
            <w:tcW w:w="931" w:type="dxa"/>
            <w:vAlign w:val="center"/>
          </w:tcPr>
          <w:p w14:paraId="39960DD9" w14:textId="77777777" w:rsidR="00233198" w:rsidRDefault="00233198" w:rsidP="009959D1">
            <w:pPr>
              <w:jc w:val="center"/>
            </w:pPr>
            <w:r>
              <w:t># FV00</w:t>
            </w:r>
          </w:p>
        </w:tc>
        <w:tc>
          <w:tcPr>
            <w:tcW w:w="931" w:type="dxa"/>
            <w:vAlign w:val="center"/>
          </w:tcPr>
          <w:p w14:paraId="4C9E11FA" w14:textId="77777777" w:rsidR="00233198" w:rsidRDefault="00233198" w:rsidP="009959D1">
            <w:pPr>
              <w:jc w:val="center"/>
            </w:pPr>
            <w:r>
              <w:t># FV01</w:t>
            </w:r>
          </w:p>
        </w:tc>
        <w:tc>
          <w:tcPr>
            <w:tcW w:w="1130" w:type="dxa"/>
            <w:vAlign w:val="center"/>
          </w:tcPr>
          <w:p w14:paraId="67247CFC" w14:textId="77777777" w:rsidR="00233198" w:rsidRDefault="00233198" w:rsidP="009959D1">
            <w:pPr>
              <w:jc w:val="center"/>
            </w:pPr>
            <w:r>
              <w:t>Start</w:t>
            </w:r>
          </w:p>
        </w:tc>
        <w:tc>
          <w:tcPr>
            <w:tcW w:w="1053" w:type="dxa"/>
            <w:vAlign w:val="center"/>
          </w:tcPr>
          <w:p w14:paraId="7DDBAF3A"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6FDE428C"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gridSpan w:val="2"/>
            <w:vAlign w:val="center"/>
          </w:tcPr>
          <w:p w14:paraId="3CABE61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3D5463F" w14:textId="77777777" w:rsidTr="009959D1">
        <w:trPr>
          <w:jc w:val="center"/>
        </w:trPr>
        <w:tc>
          <w:tcPr>
            <w:tcW w:w="9242" w:type="dxa"/>
            <w:gridSpan w:val="8"/>
            <w:shd w:val="clear" w:color="auto" w:fill="595959" w:themeFill="text1" w:themeFillTint="A6"/>
            <w:vAlign w:val="center"/>
          </w:tcPr>
          <w:p w14:paraId="6CB4EC2C" w14:textId="77777777" w:rsidR="00233198" w:rsidRDefault="00233198" w:rsidP="009959D1">
            <w:pPr>
              <w:jc w:val="center"/>
            </w:pPr>
            <w:r>
              <w:t>Headers = site_name_code</w:t>
            </w:r>
          </w:p>
        </w:tc>
      </w:tr>
      <w:tr w:rsidR="00233198" w14:paraId="682506D7" w14:textId="77777777" w:rsidTr="009959D1">
        <w:trPr>
          <w:jc w:val="center"/>
        </w:trPr>
        <w:tc>
          <w:tcPr>
            <w:tcW w:w="9242" w:type="dxa"/>
            <w:gridSpan w:val="8"/>
            <w:shd w:val="clear" w:color="auto" w:fill="BFBFBF" w:themeFill="background1" w:themeFillShade="BF"/>
            <w:vAlign w:val="center"/>
          </w:tcPr>
          <w:p w14:paraId="57F4DF3D" w14:textId="77777777" w:rsidR="00233198" w:rsidRDefault="00233198" w:rsidP="009959D1">
            <w:r>
              <w:t>Sub-headers = data_category</w:t>
            </w:r>
          </w:p>
        </w:tc>
      </w:tr>
      <w:tr w:rsidR="00233198" w14:paraId="33DCACA3" w14:textId="77777777" w:rsidTr="009959D1">
        <w:trPr>
          <w:jc w:val="center"/>
        </w:trPr>
        <w:tc>
          <w:tcPr>
            <w:tcW w:w="1809" w:type="dxa"/>
            <w:vAlign w:val="center"/>
          </w:tcPr>
          <w:p w14:paraId="6F846495" w14:textId="77777777" w:rsidR="00233198" w:rsidRDefault="00233198" w:rsidP="009959D1">
            <w:pPr>
              <w:jc w:val="center"/>
            </w:pPr>
          </w:p>
        </w:tc>
        <w:tc>
          <w:tcPr>
            <w:tcW w:w="931" w:type="dxa"/>
            <w:vAlign w:val="center"/>
          </w:tcPr>
          <w:p w14:paraId="45139958" w14:textId="77777777" w:rsidR="00233198" w:rsidRDefault="00233198" w:rsidP="009959D1">
            <w:pPr>
              <w:jc w:val="center"/>
            </w:pPr>
          </w:p>
        </w:tc>
        <w:tc>
          <w:tcPr>
            <w:tcW w:w="931" w:type="dxa"/>
            <w:vAlign w:val="center"/>
          </w:tcPr>
          <w:p w14:paraId="1BEEB07E" w14:textId="77777777" w:rsidR="00233198" w:rsidRDefault="00233198" w:rsidP="009959D1">
            <w:pPr>
              <w:jc w:val="center"/>
            </w:pPr>
          </w:p>
        </w:tc>
        <w:tc>
          <w:tcPr>
            <w:tcW w:w="1130" w:type="dxa"/>
            <w:vAlign w:val="center"/>
          </w:tcPr>
          <w:p w14:paraId="2EF59E5A" w14:textId="77777777" w:rsidR="00233198" w:rsidRDefault="00233198" w:rsidP="009959D1">
            <w:pPr>
              <w:jc w:val="center"/>
            </w:pPr>
          </w:p>
        </w:tc>
        <w:tc>
          <w:tcPr>
            <w:tcW w:w="1053" w:type="dxa"/>
            <w:vAlign w:val="center"/>
          </w:tcPr>
          <w:p w14:paraId="1FC8AE9A" w14:textId="77777777" w:rsidR="00233198" w:rsidRDefault="00233198" w:rsidP="009959D1">
            <w:pPr>
              <w:jc w:val="center"/>
            </w:pPr>
          </w:p>
        </w:tc>
        <w:tc>
          <w:tcPr>
            <w:tcW w:w="1876" w:type="dxa"/>
            <w:vAlign w:val="center"/>
          </w:tcPr>
          <w:p w14:paraId="70DEFD7E" w14:textId="77777777" w:rsidR="00233198" w:rsidRDefault="00233198" w:rsidP="009959D1">
            <w:pPr>
              <w:jc w:val="center"/>
            </w:pPr>
          </w:p>
        </w:tc>
        <w:tc>
          <w:tcPr>
            <w:tcW w:w="1512" w:type="dxa"/>
            <w:gridSpan w:val="2"/>
            <w:vAlign w:val="center"/>
          </w:tcPr>
          <w:p w14:paraId="35AFC9C7" w14:textId="77777777" w:rsidR="00233198" w:rsidRDefault="00233198" w:rsidP="009959D1">
            <w:pPr>
              <w:jc w:val="center"/>
            </w:pPr>
          </w:p>
        </w:tc>
      </w:tr>
      <w:tr w:rsidR="00233198" w14:paraId="3E5715F1" w14:textId="77777777" w:rsidTr="009959D1">
        <w:trPr>
          <w:gridAfter w:val="1"/>
          <w:wAfter w:w="113" w:type="dxa"/>
          <w:jc w:val="center"/>
        </w:trPr>
        <w:tc>
          <w:tcPr>
            <w:tcW w:w="1809" w:type="dxa"/>
            <w:vAlign w:val="center"/>
          </w:tcPr>
          <w:p w14:paraId="33D7BEC9" w14:textId="77777777" w:rsidR="00233198" w:rsidRPr="0025464E" w:rsidRDefault="00233198" w:rsidP="009959D1">
            <w:pPr>
              <w:jc w:val="center"/>
              <w:rPr>
                <w:b/>
              </w:rPr>
            </w:pPr>
            <w:r>
              <w:rPr>
                <w:b/>
              </w:rPr>
              <w:t>deployment_code</w:t>
            </w:r>
          </w:p>
        </w:tc>
        <w:tc>
          <w:tcPr>
            <w:tcW w:w="931" w:type="dxa"/>
            <w:vAlign w:val="center"/>
          </w:tcPr>
          <w:p w14:paraId="76BEE920" w14:textId="77777777" w:rsidR="00233198" w:rsidRPr="0025464E" w:rsidRDefault="00233198" w:rsidP="009959D1">
            <w:pPr>
              <w:jc w:val="center"/>
              <w:rPr>
                <w:b/>
              </w:rPr>
            </w:pPr>
            <w:r>
              <w:rPr>
                <w:b/>
              </w:rPr>
              <w:t>no_fv00</w:t>
            </w:r>
          </w:p>
        </w:tc>
        <w:tc>
          <w:tcPr>
            <w:tcW w:w="931" w:type="dxa"/>
            <w:vAlign w:val="center"/>
          </w:tcPr>
          <w:p w14:paraId="1502751A" w14:textId="77777777" w:rsidR="00233198" w:rsidRPr="0025464E" w:rsidRDefault="00233198" w:rsidP="009959D1">
            <w:pPr>
              <w:jc w:val="center"/>
              <w:rPr>
                <w:b/>
              </w:rPr>
            </w:pPr>
            <w:r>
              <w:rPr>
                <w:b/>
              </w:rPr>
              <w:t>no_fv01</w:t>
            </w:r>
          </w:p>
        </w:tc>
        <w:tc>
          <w:tcPr>
            <w:tcW w:w="1130" w:type="dxa"/>
            <w:vAlign w:val="center"/>
          </w:tcPr>
          <w:p w14:paraId="1A531F52" w14:textId="77777777" w:rsidR="00233198" w:rsidRPr="0025464E" w:rsidRDefault="00233198" w:rsidP="009959D1">
            <w:pPr>
              <w:jc w:val="center"/>
              <w:rPr>
                <w:b/>
              </w:rPr>
            </w:pPr>
            <w:r>
              <w:rPr>
                <w:b/>
              </w:rPr>
              <w:t>start_date</w:t>
            </w:r>
          </w:p>
        </w:tc>
        <w:tc>
          <w:tcPr>
            <w:tcW w:w="1053" w:type="dxa"/>
            <w:vAlign w:val="center"/>
          </w:tcPr>
          <w:p w14:paraId="01E53B1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218EB4C"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2107ABD0"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61345C84" w14:textId="77777777" w:rsidTr="009959D1">
        <w:trPr>
          <w:gridAfter w:val="1"/>
          <w:wAfter w:w="113" w:type="dxa"/>
          <w:jc w:val="center"/>
        </w:trPr>
        <w:tc>
          <w:tcPr>
            <w:tcW w:w="1809" w:type="dxa"/>
            <w:vAlign w:val="center"/>
          </w:tcPr>
          <w:p w14:paraId="2DF18E0D" w14:textId="77777777" w:rsidR="00233198" w:rsidRDefault="00233198" w:rsidP="009959D1">
            <w:pPr>
              <w:jc w:val="center"/>
            </w:pPr>
            <w:r>
              <w:t>Deployment code</w:t>
            </w:r>
          </w:p>
        </w:tc>
        <w:tc>
          <w:tcPr>
            <w:tcW w:w="931" w:type="dxa"/>
            <w:vAlign w:val="center"/>
          </w:tcPr>
          <w:p w14:paraId="26E357D9" w14:textId="77777777" w:rsidR="00233198" w:rsidRDefault="00233198" w:rsidP="009959D1">
            <w:pPr>
              <w:jc w:val="center"/>
            </w:pPr>
            <w:r>
              <w:t># FV00</w:t>
            </w:r>
          </w:p>
        </w:tc>
        <w:tc>
          <w:tcPr>
            <w:tcW w:w="931" w:type="dxa"/>
            <w:vAlign w:val="center"/>
          </w:tcPr>
          <w:p w14:paraId="7AADF27A" w14:textId="77777777" w:rsidR="00233198" w:rsidRDefault="00233198" w:rsidP="009959D1">
            <w:pPr>
              <w:jc w:val="center"/>
            </w:pPr>
            <w:r>
              <w:t># FV01</w:t>
            </w:r>
          </w:p>
        </w:tc>
        <w:tc>
          <w:tcPr>
            <w:tcW w:w="1130" w:type="dxa"/>
            <w:vAlign w:val="center"/>
          </w:tcPr>
          <w:p w14:paraId="7E3C1991" w14:textId="77777777" w:rsidR="00233198" w:rsidRDefault="00233198" w:rsidP="009959D1">
            <w:pPr>
              <w:jc w:val="center"/>
            </w:pPr>
            <w:r>
              <w:t>Start</w:t>
            </w:r>
          </w:p>
        </w:tc>
        <w:tc>
          <w:tcPr>
            <w:tcW w:w="1053" w:type="dxa"/>
            <w:vAlign w:val="center"/>
          </w:tcPr>
          <w:p w14:paraId="62ADDB91"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42CD284F"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53904859"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DCE4114" w14:textId="77777777" w:rsidTr="009959D1">
        <w:trPr>
          <w:gridAfter w:val="1"/>
          <w:wAfter w:w="113" w:type="dxa"/>
          <w:jc w:val="center"/>
        </w:trPr>
        <w:tc>
          <w:tcPr>
            <w:tcW w:w="9242" w:type="dxa"/>
            <w:gridSpan w:val="7"/>
            <w:shd w:val="clear" w:color="auto" w:fill="595959" w:themeFill="text1" w:themeFillTint="A6"/>
            <w:vAlign w:val="center"/>
          </w:tcPr>
          <w:p w14:paraId="30CE1A28" w14:textId="77777777" w:rsidR="00233198" w:rsidRDefault="00233198" w:rsidP="009959D1">
            <w:pPr>
              <w:jc w:val="center"/>
            </w:pPr>
            <w:r>
              <w:t>Headers = site_name_code</w:t>
            </w:r>
          </w:p>
        </w:tc>
      </w:tr>
      <w:tr w:rsidR="00233198" w14:paraId="477ACA2C" w14:textId="77777777" w:rsidTr="009959D1">
        <w:trPr>
          <w:gridAfter w:val="1"/>
          <w:wAfter w:w="113" w:type="dxa"/>
          <w:jc w:val="center"/>
        </w:trPr>
        <w:tc>
          <w:tcPr>
            <w:tcW w:w="9242" w:type="dxa"/>
            <w:gridSpan w:val="7"/>
            <w:shd w:val="clear" w:color="auto" w:fill="BFBFBF" w:themeFill="background1" w:themeFillShade="BF"/>
            <w:vAlign w:val="center"/>
          </w:tcPr>
          <w:p w14:paraId="1CA38039" w14:textId="77777777" w:rsidR="00233198" w:rsidRDefault="00233198" w:rsidP="009959D1">
            <w:r>
              <w:t>Sub-headers = data_category</w:t>
            </w:r>
          </w:p>
        </w:tc>
      </w:tr>
      <w:tr w:rsidR="00233198" w14:paraId="7C1AA7A2" w14:textId="77777777" w:rsidTr="009959D1">
        <w:trPr>
          <w:gridAfter w:val="1"/>
          <w:wAfter w:w="113" w:type="dxa"/>
          <w:jc w:val="center"/>
        </w:trPr>
        <w:tc>
          <w:tcPr>
            <w:tcW w:w="1809" w:type="dxa"/>
            <w:vAlign w:val="center"/>
          </w:tcPr>
          <w:p w14:paraId="4CAACE0E" w14:textId="77777777" w:rsidR="00233198" w:rsidRDefault="00233198" w:rsidP="009959D1">
            <w:pPr>
              <w:jc w:val="center"/>
            </w:pPr>
          </w:p>
        </w:tc>
        <w:tc>
          <w:tcPr>
            <w:tcW w:w="931" w:type="dxa"/>
            <w:vAlign w:val="center"/>
          </w:tcPr>
          <w:p w14:paraId="4FAFC148" w14:textId="77777777" w:rsidR="00233198" w:rsidRDefault="00233198" w:rsidP="009959D1">
            <w:pPr>
              <w:jc w:val="center"/>
            </w:pPr>
          </w:p>
        </w:tc>
        <w:tc>
          <w:tcPr>
            <w:tcW w:w="931" w:type="dxa"/>
            <w:vAlign w:val="center"/>
          </w:tcPr>
          <w:p w14:paraId="2496CAF6" w14:textId="77777777" w:rsidR="00233198" w:rsidRDefault="00233198" w:rsidP="009959D1">
            <w:pPr>
              <w:jc w:val="center"/>
            </w:pPr>
          </w:p>
        </w:tc>
        <w:tc>
          <w:tcPr>
            <w:tcW w:w="1130" w:type="dxa"/>
            <w:vAlign w:val="center"/>
          </w:tcPr>
          <w:p w14:paraId="47F5171C" w14:textId="77777777" w:rsidR="00233198" w:rsidRDefault="00233198" w:rsidP="009959D1">
            <w:pPr>
              <w:jc w:val="center"/>
            </w:pPr>
          </w:p>
        </w:tc>
        <w:tc>
          <w:tcPr>
            <w:tcW w:w="1053" w:type="dxa"/>
            <w:vAlign w:val="center"/>
          </w:tcPr>
          <w:p w14:paraId="20845B8D" w14:textId="77777777" w:rsidR="00233198" w:rsidRDefault="00233198" w:rsidP="009959D1">
            <w:pPr>
              <w:jc w:val="center"/>
            </w:pPr>
          </w:p>
        </w:tc>
        <w:tc>
          <w:tcPr>
            <w:tcW w:w="1876" w:type="dxa"/>
            <w:vAlign w:val="center"/>
          </w:tcPr>
          <w:p w14:paraId="10B8E38D" w14:textId="77777777" w:rsidR="00233198" w:rsidRDefault="00233198" w:rsidP="009959D1">
            <w:pPr>
              <w:jc w:val="center"/>
            </w:pPr>
          </w:p>
        </w:tc>
        <w:tc>
          <w:tcPr>
            <w:tcW w:w="1512" w:type="dxa"/>
            <w:vAlign w:val="center"/>
          </w:tcPr>
          <w:p w14:paraId="1FFE5BF6" w14:textId="77777777" w:rsidR="00233198" w:rsidRDefault="00233198" w:rsidP="009959D1">
            <w:pPr>
              <w:jc w:val="center"/>
            </w:pPr>
          </w:p>
        </w:tc>
      </w:tr>
    </w:tbl>
    <w:p w14:paraId="259DE5B1" w14:textId="77777777" w:rsidR="00694064" w:rsidRDefault="00694064" w:rsidP="00694064">
      <w:pPr>
        <w:rPr>
          <w:szCs w:val="24"/>
        </w:rPr>
      </w:pPr>
    </w:p>
    <w:p w14:paraId="35818A3F" w14:textId="77777777" w:rsidR="00694064" w:rsidRPr="006209B5" w:rsidRDefault="00694064" w:rsidP="00694064">
      <w:pPr>
        <w:pStyle w:val="Heading2"/>
      </w:pPr>
      <w:r>
        <w:t>2.3</w:t>
      </w:r>
      <w:r w:rsidRPr="006209B5">
        <w:t xml:space="preserve"> Data report – all </w:t>
      </w:r>
      <w:r>
        <w:t xml:space="preserve">ANMN – SA </w:t>
      </w:r>
      <w:r w:rsidRPr="006209B5">
        <w:t>data available on the portal</w:t>
      </w:r>
    </w:p>
    <w:p w14:paraId="45A16FA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SA</w:t>
      </w:r>
      <w:r w:rsidRPr="00645D78">
        <w:rPr>
          <w:u w:val="none"/>
        </w:rPr>
        <w:t>_allData_dataOnPortal’</w:t>
      </w:r>
    </w:p>
    <w:p w14:paraId="5D450832"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SA</w:t>
      </w:r>
      <w:r w:rsidRPr="00645D78">
        <w:rPr>
          <w:u w:val="none"/>
        </w:rPr>
        <w:t>’</w:t>
      </w:r>
    </w:p>
    <w:p w14:paraId="3C585EA6"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7A6668E" w14:textId="77777777" w:rsidTr="00641BE6">
        <w:tc>
          <w:tcPr>
            <w:tcW w:w="1271" w:type="dxa"/>
          </w:tcPr>
          <w:p w14:paraId="2533E325" w14:textId="77777777" w:rsidR="00641BE6" w:rsidRPr="006209B5" w:rsidRDefault="00641BE6" w:rsidP="00355902">
            <w:pPr>
              <w:rPr>
                <w:b/>
                <w:szCs w:val="24"/>
              </w:rPr>
            </w:pPr>
            <w:r w:rsidRPr="006209B5">
              <w:rPr>
                <w:b/>
                <w:szCs w:val="24"/>
              </w:rPr>
              <w:t>Server</w:t>
            </w:r>
          </w:p>
        </w:tc>
        <w:tc>
          <w:tcPr>
            <w:tcW w:w="2848" w:type="dxa"/>
          </w:tcPr>
          <w:p w14:paraId="529DB7F0" w14:textId="6045DB9E" w:rsidR="00641BE6" w:rsidRPr="006209B5" w:rsidRDefault="00641BE6" w:rsidP="00355902">
            <w:pPr>
              <w:rPr>
                <w:szCs w:val="24"/>
              </w:rPr>
            </w:pPr>
            <w:ins w:id="244" w:author="Xavier Hoenner" w:date="2014-05-01T11:02:00Z">
              <w:r>
                <w:rPr>
                  <w:szCs w:val="24"/>
                </w:rPr>
                <w:t>dbprod</w:t>
              </w:r>
              <w:r w:rsidRPr="003D503B">
                <w:rPr>
                  <w:szCs w:val="24"/>
                </w:rPr>
                <w:t>.emii.org.au</w:t>
              </w:r>
            </w:ins>
            <w:del w:id="245" w:author="Xavier Hoenner" w:date="2014-05-01T11:02:00Z">
              <w:r w:rsidRPr="006209B5" w:rsidDel="001B06C5">
                <w:rPr>
                  <w:szCs w:val="24"/>
                </w:rPr>
                <w:delText>dbdev.emii.org.au</w:delText>
              </w:r>
            </w:del>
          </w:p>
        </w:tc>
      </w:tr>
      <w:tr w:rsidR="00641BE6" w:rsidRPr="006209B5" w14:paraId="751E1783" w14:textId="77777777" w:rsidTr="00641BE6">
        <w:tc>
          <w:tcPr>
            <w:tcW w:w="1271" w:type="dxa"/>
          </w:tcPr>
          <w:p w14:paraId="15B90C70" w14:textId="77777777" w:rsidR="00641BE6" w:rsidRPr="006209B5" w:rsidRDefault="00641BE6" w:rsidP="00355902">
            <w:pPr>
              <w:rPr>
                <w:b/>
                <w:szCs w:val="24"/>
              </w:rPr>
            </w:pPr>
            <w:r w:rsidRPr="006209B5">
              <w:rPr>
                <w:b/>
                <w:szCs w:val="24"/>
              </w:rPr>
              <w:t>Database</w:t>
            </w:r>
          </w:p>
        </w:tc>
        <w:tc>
          <w:tcPr>
            <w:tcW w:w="2848" w:type="dxa"/>
          </w:tcPr>
          <w:p w14:paraId="771ED6A9" w14:textId="754E2CE7" w:rsidR="00641BE6" w:rsidRPr="006209B5" w:rsidRDefault="00641BE6" w:rsidP="00355902">
            <w:pPr>
              <w:rPr>
                <w:szCs w:val="24"/>
              </w:rPr>
            </w:pPr>
            <w:ins w:id="246" w:author="Xavier Hoenner" w:date="2014-05-01T11:02:00Z">
              <w:r>
                <w:rPr>
                  <w:szCs w:val="24"/>
                </w:rPr>
                <w:t>harvest</w:t>
              </w:r>
            </w:ins>
            <w:del w:id="247" w:author="Xavier Hoenner" w:date="2014-05-01T11:02:00Z">
              <w:r w:rsidRPr="006209B5" w:rsidDel="001B06C5">
                <w:rPr>
                  <w:szCs w:val="24"/>
                </w:rPr>
                <w:delText>report_db</w:delText>
              </w:r>
            </w:del>
          </w:p>
        </w:tc>
      </w:tr>
      <w:tr w:rsidR="00641BE6" w:rsidRPr="006209B5" w14:paraId="2BBA8F43" w14:textId="77777777" w:rsidTr="00641BE6">
        <w:tc>
          <w:tcPr>
            <w:tcW w:w="1271" w:type="dxa"/>
          </w:tcPr>
          <w:p w14:paraId="1E790230" w14:textId="77777777" w:rsidR="00641BE6" w:rsidRPr="006209B5" w:rsidRDefault="00641BE6" w:rsidP="00355902">
            <w:pPr>
              <w:rPr>
                <w:b/>
                <w:szCs w:val="24"/>
              </w:rPr>
            </w:pPr>
            <w:r w:rsidRPr="006209B5">
              <w:rPr>
                <w:b/>
                <w:szCs w:val="24"/>
              </w:rPr>
              <w:t>Schema</w:t>
            </w:r>
          </w:p>
        </w:tc>
        <w:tc>
          <w:tcPr>
            <w:tcW w:w="2848" w:type="dxa"/>
          </w:tcPr>
          <w:p w14:paraId="2355C02F" w14:textId="2FB47FC5" w:rsidR="00641BE6" w:rsidRPr="006209B5" w:rsidRDefault="00641BE6" w:rsidP="00355902">
            <w:pPr>
              <w:rPr>
                <w:szCs w:val="24"/>
              </w:rPr>
            </w:pPr>
            <w:ins w:id="248" w:author="Xavier Hoenner" w:date="2014-05-01T11:02:00Z">
              <w:r>
                <w:rPr>
                  <w:szCs w:val="24"/>
                </w:rPr>
                <w:t>reporting</w:t>
              </w:r>
            </w:ins>
            <w:del w:id="249" w:author="Xavier Hoenner" w:date="2014-05-01T11:02:00Z">
              <w:r w:rsidRPr="006209B5" w:rsidDel="001B06C5">
                <w:rPr>
                  <w:szCs w:val="24"/>
                </w:rPr>
                <w:delText>report</w:delText>
              </w:r>
            </w:del>
          </w:p>
        </w:tc>
      </w:tr>
      <w:tr w:rsidR="00694064" w:rsidRPr="006209B5" w14:paraId="2D60B993" w14:textId="77777777" w:rsidTr="00641BE6">
        <w:tc>
          <w:tcPr>
            <w:tcW w:w="1271" w:type="dxa"/>
          </w:tcPr>
          <w:p w14:paraId="2F16BC0E" w14:textId="77777777" w:rsidR="00694064" w:rsidRPr="006209B5" w:rsidRDefault="00694064" w:rsidP="00355902">
            <w:pPr>
              <w:rPr>
                <w:b/>
                <w:szCs w:val="24"/>
              </w:rPr>
            </w:pPr>
            <w:r w:rsidRPr="006209B5">
              <w:rPr>
                <w:b/>
                <w:szCs w:val="24"/>
              </w:rPr>
              <w:t>View</w:t>
            </w:r>
          </w:p>
        </w:tc>
        <w:tc>
          <w:tcPr>
            <w:tcW w:w="2848" w:type="dxa"/>
          </w:tcPr>
          <w:p w14:paraId="16394034" w14:textId="77777777" w:rsidR="00694064" w:rsidRPr="006209B5" w:rsidRDefault="00694064" w:rsidP="00355902">
            <w:pPr>
              <w:rPr>
                <w:szCs w:val="24"/>
              </w:rPr>
            </w:pPr>
            <w:r>
              <w:rPr>
                <w:szCs w:val="24"/>
              </w:rPr>
              <w:t>anmn_all_deployments</w:t>
            </w:r>
            <w:r w:rsidRPr="006209B5">
              <w:rPr>
                <w:szCs w:val="24"/>
              </w:rPr>
              <w:t>_view</w:t>
            </w:r>
          </w:p>
        </w:tc>
      </w:tr>
    </w:tbl>
    <w:p w14:paraId="72BBF618" w14:textId="77777777" w:rsidR="00694064" w:rsidRPr="006209B5" w:rsidRDefault="00694064" w:rsidP="00694064"/>
    <w:p w14:paraId="2FDCF1AD" w14:textId="77777777" w:rsidR="00694064" w:rsidRDefault="00694064" w:rsidP="00694064">
      <w:r w:rsidRPr="006209B5">
        <w:rPr>
          <w:u w:val="single"/>
        </w:rPr>
        <w:t xml:space="preserve">Filters: </w:t>
      </w:r>
      <w:r>
        <w:t>List all data for which ‘subfacility’ = ‘SA’.</w:t>
      </w:r>
    </w:p>
    <w:p w14:paraId="4A305689"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3B7493B2" w14:textId="77777777" w:rsidR="00694064" w:rsidRDefault="00694064" w:rsidP="00694064">
      <w:pPr>
        <w:ind w:left="1843" w:hanging="1843"/>
      </w:pPr>
      <w:r>
        <w:rPr>
          <w:u w:val="single"/>
        </w:rPr>
        <w:t>Data grouping options:</w:t>
      </w:r>
      <w:r>
        <w:t xml:space="preserve"> Group by ‘site_name_code’, sub-group by ‘data_category’.</w:t>
      </w:r>
    </w:p>
    <w:p w14:paraId="0252E9E9" w14:textId="77777777" w:rsidR="00694064" w:rsidRDefault="00694064" w:rsidP="00694064">
      <w:pPr>
        <w:ind w:left="993" w:hanging="993"/>
      </w:pPr>
      <w:r w:rsidRPr="006209B5">
        <w:rPr>
          <w:u w:val="single"/>
        </w:rPr>
        <w:lastRenderedPageBreak/>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7" w:history="1">
        <w:r w:rsidR="00233198" w:rsidRPr="00FE6A07">
          <w:rPr>
            <w:rStyle w:val="Hyperlink"/>
          </w:rPr>
          <w:t>http://imos.org.au/anmn.html</w:t>
        </w:r>
      </w:hyperlink>
      <w:r w:rsidR="00233198">
        <w:t>).</w:t>
      </w:r>
      <w:r>
        <w:br/>
      </w:r>
      <w:r>
        <w:rPr>
          <w:b/>
        </w:rPr>
        <w:t>SA</w:t>
      </w:r>
      <w:r w:rsidRPr="0070643C">
        <w:t xml:space="preserve">: </w:t>
      </w:r>
      <w:r>
        <w:t>Southern Australia Moorings (</w:t>
      </w:r>
      <w:hyperlink r:id="rId18" w:history="1">
        <w:r>
          <w:rPr>
            <w:rStyle w:val="Hyperlink"/>
          </w:rPr>
          <w:t>http://imos.org.au/anmnsa.html</w:t>
        </w:r>
      </w:hyperlink>
      <w:r>
        <w:t>).</w:t>
      </w:r>
    </w:p>
    <w:p w14:paraId="41E445BE" w14:textId="77777777" w:rsidR="00694064" w:rsidRPr="006209B5" w:rsidRDefault="00694064" w:rsidP="00694064">
      <w:pPr>
        <w:ind w:left="993" w:hanging="993"/>
      </w:pPr>
    </w:p>
    <w:p w14:paraId="6D546968"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68F376DE" w14:textId="77777777" w:rsidTr="009959D1">
        <w:trPr>
          <w:jc w:val="center"/>
        </w:trPr>
        <w:tc>
          <w:tcPr>
            <w:tcW w:w="1809" w:type="dxa"/>
            <w:vAlign w:val="center"/>
          </w:tcPr>
          <w:p w14:paraId="5A5CB463" w14:textId="77777777" w:rsidR="00233198" w:rsidRPr="0025464E" w:rsidRDefault="00233198" w:rsidP="009959D1">
            <w:pPr>
              <w:jc w:val="center"/>
              <w:rPr>
                <w:b/>
              </w:rPr>
            </w:pPr>
            <w:r>
              <w:rPr>
                <w:b/>
              </w:rPr>
              <w:t>deployment_code</w:t>
            </w:r>
          </w:p>
        </w:tc>
        <w:tc>
          <w:tcPr>
            <w:tcW w:w="931" w:type="dxa"/>
            <w:vAlign w:val="center"/>
          </w:tcPr>
          <w:p w14:paraId="318132AD" w14:textId="77777777" w:rsidR="00233198" w:rsidRPr="0025464E" w:rsidRDefault="00233198" w:rsidP="009959D1">
            <w:pPr>
              <w:jc w:val="center"/>
              <w:rPr>
                <w:b/>
              </w:rPr>
            </w:pPr>
            <w:r>
              <w:rPr>
                <w:b/>
              </w:rPr>
              <w:t>no_fv00</w:t>
            </w:r>
          </w:p>
        </w:tc>
        <w:tc>
          <w:tcPr>
            <w:tcW w:w="931" w:type="dxa"/>
            <w:vAlign w:val="center"/>
          </w:tcPr>
          <w:p w14:paraId="4481E23A" w14:textId="77777777" w:rsidR="00233198" w:rsidRPr="0025464E" w:rsidRDefault="00233198" w:rsidP="009959D1">
            <w:pPr>
              <w:jc w:val="center"/>
              <w:rPr>
                <w:b/>
              </w:rPr>
            </w:pPr>
            <w:r>
              <w:rPr>
                <w:b/>
              </w:rPr>
              <w:t>no_fv01</w:t>
            </w:r>
          </w:p>
        </w:tc>
        <w:tc>
          <w:tcPr>
            <w:tcW w:w="1130" w:type="dxa"/>
            <w:vAlign w:val="center"/>
          </w:tcPr>
          <w:p w14:paraId="45D09A92" w14:textId="77777777" w:rsidR="00233198" w:rsidRPr="0025464E" w:rsidRDefault="00233198" w:rsidP="009959D1">
            <w:pPr>
              <w:jc w:val="center"/>
              <w:rPr>
                <w:b/>
              </w:rPr>
            </w:pPr>
            <w:r>
              <w:rPr>
                <w:b/>
              </w:rPr>
              <w:t>start_date</w:t>
            </w:r>
          </w:p>
        </w:tc>
        <w:tc>
          <w:tcPr>
            <w:tcW w:w="1053" w:type="dxa"/>
            <w:vAlign w:val="center"/>
          </w:tcPr>
          <w:p w14:paraId="6EC6A229"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5547F7E7"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44FE403E"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4C212F9" w14:textId="77777777" w:rsidTr="009959D1">
        <w:trPr>
          <w:jc w:val="center"/>
        </w:trPr>
        <w:tc>
          <w:tcPr>
            <w:tcW w:w="1809" w:type="dxa"/>
            <w:vAlign w:val="center"/>
          </w:tcPr>
          <w:p w14:paraId="5F241583" w14:textId="77777777" w:rsidR="00233198" w:rsidRDefault="00233198" w:rsidP="009959D1">
            <w:pPr>
              <w:jc w:val="center"/>
            </w:pPr>
            <w:r>
              <w:t>Deployment code</w:t>
            </w:r>
          </w:p>
        </w:tc>
        <w:tc>
          <w:tcPr>
            <w:tcW w:w="931" w:type="dxa"/>
            <w:vAlign w:val="center"/>
          </w:tcPr>
          <w:p w14:paraId="065A2DE4" w14:textId="77777777" w:rsidR="00233198" w:rsidRDefault="00233198" w:rsidP="009959D1">
            <w:pPr>
              <w:jc w:val="center"/>
            </w:pPr>
            <w:r>
              <w:t># FV00</w:t>
            </w:r>
          </w:p>
        </w:tc>
        <w:tc>
          <w:tcPr>
            <w:tcW w:w="931" w:type="dxa"/>
            <w:vAlign w:val="center"/>
          </w:tcPr>
          <w:p w14:paraId="4C9F3B80" w14:textId="77777777" w:rsidR="00233198" w:rsidRDefault="00233198" w:rsidP="009959D1">
            <w:pPr>
              <w:jc w:val="center"/>
            </w:pPr>
            <w:r>
              <w:t># FV01</w:t>
            </w:r>
          </w:p>
        </w:tc>
        <w:tc>
          <w:tcPr>
            <w:tcW w:w="1130" w:type="dxa"/>
            <w:vAlign w:val="center"/>
          </w:tcPr>
          <w:p w14:paraId="13BA75C5" w14:textId="77777777" w:rsidR="00233198" w:rsidRDefault="00233198" w:rsidP="009959D1">
            <w:pPr>
              <w:jc w:val="center"/>
            </w:pPr>
            <w:r>
              <w:t>Start</w:t>
            </w:r>
          </w:p>
        </w:tc>
        <w:tc>
          <w:tcPr>
            <w:tcW w:w="1053" w:type="dxa"/>
            <w:vAlign w:val="center"/>
          </w:tcPr>
          <w:p w14:paraId="7344B8FE"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E79CB7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17FF40B"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557E9C92" w14:textId="77777777" w:rsidTr="009959D1">
        <w:trPr>
          <w:jc w:val="center"/>
        </w:trPr>
        <w:tc>
          <w:tcPr>
            <w:tcW w:w="9242" w:type="dxa"/>
            <w:gridSpan w:val="7"/>
            <w:shd w:val="clear" w:color="auto" w:fill="595959" w:themeFill="text1" w:themeFillTint="A6"/>
            <w:vAlign w:val="center"/>
          </w:tcPr>
          <w:p w14:paraId="545ED783" w14:textId="77777777" w:rsidR="00233198" w:rsidRDefault="00233198" w:rsidP="009959D1">
            <w:pPr>
              <w:jc w:val="center"/>
            </w:pPr>
            <w:r>
              <w:t>Headers = site_name_code</w:t>
            </w:r>
          </w:p>
        </w:tc>
      </w:tr>
      <w:tr w:rsidR="00233198" w14:paraId="1FE7CA47" w14:textId="77777777" w:rsidTr="009959D1">
        <w:trPr>
          <w:jc w:val="center"/>
        </w:trPr>
        <w:tc>
          <w:tcPr>
            <w:tcW w:w="9242" w:type="dxa"/>
            <w:gridSpan w:val="7"/>
            <w:shd w:val="clear" w:color="auto" w:fill="BFBFBF" w:themeFill="background1" w:themeFillShade="BF"/>
            <w:vAlign w:val="center"/>
          </w:tcPr>
          <w:p w14:paraId="75498106" w14:textId="77777777" w:rsidR="00233198" w:rsidRDefault="00233198" w:rsidP="009959D1">
            <w:r>
              <w:t>Sub-headers = data_category</w:t>
            </w:r>
          </w:p>
        </w:tc>
      </w:tr>
      <w:tr w:rsidR="00233198" w14:paraId="632B9761" w14:textId="77777777" w:rsidTr="009959D1">
        <w:trPr>
          <w:jc w:val="center"/>
        </w:trPr>
        <w:tc>
          <w:tcPr>
            <w:tcW w:w="1809" w:type="dxa"/>
            <w:vAlign w:val="center"/>
          </w:tcPr>
          <w:p w14:paraId="1A47CC74" w14:textId="77777777" w:rsidR="00233198" w:rsidRDefault="00233198" w:rsidP="009959D1">
            <w:pPr>
              <w:jc w:val="center"/>
            </w:pPr>
          </w:p>
        </w:tc>
        <w:tc>
          <w:tcPr>
            <w:tcW w:w="931" w:type="dxa"/>
            <w:vAlign w:val="center"/>
          </w:tcPr>
          <w:p w14:paraId="4F7B3CA1" w14:textId="77777777" w:rsidR="00233198" w:rsidRDefault="00233198" w:rsidP="009959D1">
            <w:pPr>
              <w:jc w:val="center"/>
            </w:pPr>
          </w:p>
        </w:tc>
        <w:tc>
          <w:tcPr>
            <w:tcW w:w="931" w:type="dxa"/>
            <w:vAlign w:val="center"/>
          </w:tcPr>
          <w:p w14:paraId="45D1D90F" w14:textId="77777777" w:rsidR="00233198" w:rsidRDefault="00233198" w:rsidP="009959D1">
            <w:pPr>
              <w:jc w:val="center"/>
            </w:pPr>
          </w:p>
        </w:tc>
        <w:tc>
          <w:tcPr>
            <w:tcW w:w="1130" w:type="dxa"/>
            <w:vAlign w:val="center"/>
          </w:tcPr>
          <w:p w14:paraId="1E80F5DC" w14:textId="77777777" w:rsidR="00233198" w:rsidRDefault="00233198" w:rsidP="009959D1">
            <w:pPr>
              <w:jc w:val="center"/>
            </w:pPr>
          </w:p>
        </w:tc>
        <w:tc>
          <w:tcPr>
            <w:tcW w:w="1053" w:type="dxa"/>
            <w:vAlign w:val="center"/>
          </w:tcPr>
          <w:p w14:paraId="5464B17E" w14:textId="77777777" w:rsidR="00233198" w:rsidRDefault="00233198" w:rsidP="009959D1">
            <w:pPr>
              <w:jc w:val="center"/>
            </w:pPr>
          </w:p>
        </w:tc>
        <w:tc>
          <w:tcPr>
            <w:tcW w:w="1876" w:type="dxa"/>
            <w:vAlign w:val="center"/>
          </w:tcPr>
          <w:p w14:paraId="35FA0DEF" w14:textId="77777777" w:rsidR="00233198" w:rsidRDefault="00233198" w:rsidP="009959D1">
            <w:pPr>
              <w:jc w:val="center"/>
            </w:pPr>
          </w:p>
        </w:tc>
        <w:tc>
          <w:tcPr>
            <w:tcW w:w="1512" w:type="dxa"/>
            <w:vAlign w:val="center"/>
          </w:tcPr>
          <w:p w14:paraId="54F55786" w14:textId="77777777" w:rsidR="00233198" w:rsidRDefault="00233198" w:rsidP="009959D1">
            <w:pPr>
              <w:jc w:val="center"/>
            </w:pPr>
          </w:p>
        </w:tc>
      </w:tr>
    </w:tbl>
    <w:p w14:paraId="1A5B4D11" w14:textId="77777777" w:rsidR="00694064" w:rsidRDefault="00694064" w:rsidP="00694064">
      <w:pPr>
        <w:rPr>
          <w:szCs w:val="24"/>
        </w:rPr>
      </w:pPr>
    </w:p>
    <w:p w14:paraId="3BA83D13" w14:textId="77777777" w:rsidR="00694064" w:rsidRPr="006209B5" w:rsidRDefault="00694064" w:rsidP="00694064">
      <w:pPr>
        <w:pStyle w:val="Heading2"/>
      </w:pPr>
      <w:r>
        <w:t>2.4</w:t>
      </w:r>
      <w:r w:rsidRPr="006209B5">
        <w:t xml:space="preserve"> Data report – all </w:t>
      </w:r>
      <w:r>
        <w:t xml:space="preserve">ANMN – WA </w:t>
      </w:r>
      <w:r w:rsidRPr="006209B5">
        <w:t>data available on the portal</w:t>
      </w:r>
    </w:p>
    <w:p w14:paraId="403BC8B6"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WA</w:t>
      </w:r>
      <w:r w:rsidRPr="00645D78">
        <w:rPr>
          <w:u w:val="none"/>
        </w:rPr>
        <w:t>_allData_dataOnPortal’</w:t>
      </w:r>
    </w:p>
    <w:p w14:paraId="508FBA8B"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WA</w:t>
      </w:r>
      <w:r w:rsidRPr="00645D78">
        <w:rPr>
          <w:u w:val="none"/>
        </w:rPr>
        <w:t>’</w:t>
      </w:r>
    </w:p>
    <w:p w14:paraId="34F44AD3"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0DD389AC" w14:textId="77777777" w:rsidTr="00641BE6">
        <w:tc>
          <w:tcPr>
            <w:tcW w:w="1271" w:type="dxa"/>
          </w:tcPr>
          <w:p w14:paraId="1AE762D0" w14:textId="77777777" w:rsidR="00641BE6" w:rsidRPr="006209B5" w:rsidRDefault="00641BE6" w:rsidP="00355902">
            <w:pPr>
              <w:rPr>
                <w:b/>
                <w:szCs w:val="24"/>
              </w:rPr>
            </w:pPr>
            <w:r w:rsidRPr="006209B5">
              <w:rPr>
                <w:b/>
                <w:szCs w:val="24"/>
              </w:rPr>
              <w:t>Server</w:t>
            </w:r>
          </w:p>
        </w:tc>
        <w:tc>
          <w:tcPr>
            <w:tcW w:w="2848" w:type="dxa"/>
          </w:tcPr>
          <w:p w14:paraId="39C67717" w14:textId="34BB40CA" w:rsidR="00641BE6" w:rsidRPr="006209B5" w:rsidRDefault="00641BE6" w:rsidP="00355902">
            <w:pPr>
              <w:rPr>
                <w:szCs w:val="24"/>
              </w:rPr>
            </w:pPr>
            <w:ins w:id="250" w:author="Xavier Hoenner" w:date="2014-05-01T11:02:00Z">
              <w:r>
                <w:rPr>
                  <w:szCs w:val="24"/>
                </w:rPr>
                <w:t>dbprod</w:t>
              </w:r>
              <w:r w:rsidRPr="003D503B">
                <w:rPr>
                  <w:szCs w:val="24"/>
                </w:rPr>
                <w:t>.emii.org.au</w:t>
              </w:r>
            </w:ins>
            <w:del w:id="251" w:author="Xavier Hoenner" w:date="2014-05-01T11:02:00Z">
              <w:r w:rsidRPr="006209B5" w:rsidDel="00996D56">
                <w:rPr>
                  <w:szCs w:val="24"/>
                </w:rPr>
                <w:delText>dbdev.emii.org.au</w:delText>
              </w:r>
            </w:del>
          </w:p>
        </w:tc>
      </w:tr>
      <w:tr w:rsidR="00641BE6" w:rsidRPr="006209B5" w14:paraId="0FFA4645" w14:textId="77777777" w:rsidTr="00641BE6">
        <w:tc>
          <w:tcPr>
            <w:tcW w:w="1271" w:type="dxa"/>
          </w:tcPr>
          <w:p w14:paraId="07553692" w14:textId="77777777" w:rsidR="00641BE6" w:rsidRPr="006209B5" w:rsidRDefault="00641BE6" w:rsidP="00355902">
            <w:pPr>
              <w:rPr>
                <w:b/>
                <w:szCs w:val="24"/>
              </w:rPr>
            </w:pPr>
            <w:r w:rsidRPr="006209B5">
              <w:rPr>
                <w:b/>
                <w:szCs w:val="24"/>
              </w:rPr>
              <w:t>Database</w:t>
            </w:r>
          </w:p>
        </w:tc>
        <w:tc>
          <w:tcPr>
            <w:tcW w:w="2848" w:type="dxa"/>
          </w:tcPr>
          <w:p w14:paraId="6B1B4385" w14:textId="427723B8" w:rsidR="00641BE6" w:rsidRPr="006209B5" w:rsidRDefault="00641BE6" w:rsidP="00355902">
            <w:pPr>
              <w:rPr>
                <w:szCs w:val="24"/>
              </w:rPr>
            </w:pPr>
            <w:ins w:id="252" w:author="Xavier Hoenner" w:date="2014-05-01T11:02:00Z">
              <w:r>
                <w:rPr>
                  <w:szCs w:val="24"/>
                </w:rPr>
                <w:t>harvest</w:t>
              </w:r>
            </w:ins>
            <w:del w:id="253" w:author="Xavier Hoenner" w:date="2014-05-01T11:02:00Z">
              <w:r w:rsidRPr="006209B5" w:rsidDel="00996D56">
                <w:rPr>
                  <w:szCs w:val="24"/>
                </w:rPr>
                <w:delText>report_db</w:delText>
              </w:r>
            </w:del>
          </w:p>
        </w:tc>
      </w:tr>
      <w:tr w:rsidR="00641BE6" w:rsidRPr="006209B5" w14:paraId="44410B1E" w14:textId="77777777" w:rsidTr="00641BE6">
        <w:tc>
          <w:tcPr>
            <w:tcW w:w="1271" w:type="dxa"/>
          </w:tcPr>
          <w:p w14:paraId="0F668FC6" w14:textId="77777777" w:rsidR="00641BE6" w:rsidRPr="006209B5" w:rsidRDefault="00641BE6" w:rsidP="00355902">
            <w:pPr>
              <w:rPr>
                <w:b/>
                <w:szCs w:val="24"/>
              </w:rPr>
            </w:pPr>
            <w:r w:rsidRPr="006209B5">
              <w:rPr>
                <w:b/>
                <w:szCs w:val="24"/>
              </w:rPr>
              <w:t>Schema</w:t>
            </w:r>
          </w:p>
        </w:tc>
        <w:tc>
          <w:tcPr>
            <w:tcW w:w="2848" w:type="dxa"/>
          </w:tcPr>
          <w:p w14:paraId="6CA65613" w14:textId="3B3F96BD" w:rsidR="00641BE6" w:rsidRPr="006209B5" w:rsidRDefault="00641BE6" w:rsidP="00355902">
            <w:pPr>
              <w:rPr>
                <w:szCs w:val="24"/>
              </w:rPr>
            </w:pPr>
            <w:ins w:id="254" w:author="Xavier Hoenner" w:date="2014-05-01T11:02:00Z">
              <w:r>
                <w:rPr>
                  <w:szCs w:val="24"/>
                </w:rPr>
                <w:t>reporting</w:t>
              </w:r>
            </w:ins>
            <w:del w:id="255" w:author="Xavier Hoenner" w:date="2014-05-01T11:02:00Z">
              <w:r w:rsidRPr="006209B5" w:rsidDel="00996D56">
                <w:rPr>
                  <w:szCs w:val="24"/>
                </w:rPr>
                <w:delText>report</w:delText>
              </w:r>
            </w:del>
          </w:p>
        </w:tc>
      </w:tr>
      <w:tr w:rsidR="00694064" w:rsidRPr="006209B5" w14:paraId="33551094" w14:textId="77777777" w:rsidTr="00641BE6">
        <w:tc>
          <w:tcPr>
            <w:tcW w:w="1271" w:type="dxa"/>
          </w:tcPr>
          <w:p w14:paraId="0E544D40" w14:textId="77777777" w:rsidR="00694064" w:rsidRPr="006209B5" w:rsidRDefault="00694064" w:rsidP="00355902">
            <w:pPr>
              <w:rPr>
                <w:b/>
                <w:szCs w:val="24"/>
              </w:rPr>
            </w:pPr>
            <w:r w:rsidRPr="006209B5">
              <w:rPr>
                <w:b/>
                <w:szCs w:val="24"/>
              </w:rPr>
              <w:t>View</w:t>
            </w:r>
          </w:p>
        </w:tc>
        <w:tc>
          <w:tcPr>
            <w:tcW w:w="2848" w:type="dxa"/>
          </w:tcPr>
          <w:p w14:paraId="53245170" w14:textId="77777777" w:rsidR="00694064" w:rsidRPr="006209B5" w:rsidRDefault="00694064" w:rsidP="00355902">
            <w:pPr>
              <w:rPr>
                <w:szCs w:val="24"/>
              </w:rPr>
            </w:pPr>
            <w:r>
              <w:rPr>
                <w:szCs w:val="24"/>
              </w:rPr>
              <w:t>anmn_all_deployments</w:t>
            </w:r>
            <w:r w:rsidRPr="006209B5">
              <w:rPr>
                <w:szCs w:val="24"/>
              </w:rPr>
              <w:t>_view</w:t>
            </w:r>
          </w:p>
        </w:tc>
      </w:tr>
    </w:tbl>
    <w:p w14:paraId="6169BDE7" w14:textId="77777777" w:rsidR="00694064" w:rsidRPr="006209B5" w:rsidRDefault="00694064" w:rsidP="00694064"/>
    <w:p w14:paraId="30A73357" w14:textId="77777777" w:rsidR="00694064" w:rsidRDefault="00694064" w:rsidP="00694064">
      <w:r w:rsidRPr="006209B5">
        <w:rPr>
          <w:u w:val="single"/>
        </w:rPr>
        <w:t xml:space="preserve">Filters: </w:t>
      </w:r>
      <w:r>
        <w:t>List all data for which ‘subfacility’ = ‘WA’.</w:t>
      </w:r>
    </w:p>
    <w:p w14:paraId="19696414" w14:textId="77777777" w:rsidR="00694064" w:rsidRDefault="00694064" w:rsidP="00694064">
      <w:r w:rsidRPr="006209B5">
        <w:rPr>
          <w:u w:val="single"/>
        </w:rPr>
        <w:lastRenderedPageBreak/>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7B311413" w14:textId="77777777" w:rsidR="00694064" w:rsidRDefault="00694064" w:rsidP="00694064">
      <w:pPr>
        <w:ind w:left="1843" w:hanging="1843"/>
      </w:pPr>
      <w:r>
        <w:rPr>
          <w:u w:val="single"/>
        </w:rPr>
        <w:t>Data grouping options:</w:t>
      </w:r>
      <w:r>
        <w:t xml:space="preserve"> Group by ‘site_name_code’, sub-group by ‘data_category’.</w:t>
      </w:r>
    </w:p>
    <w:p w14:paraId="24DC21AD"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19" w:history="1">
        <w:r w:rsidR="00233198" w:rsidRPr="00FE6A07">
          <w:rPr>
            <w:rStyle w:val="Hyperlink"/>
          </w:rPr>
          <w:t>http://imos.org.au/anmn.html</w:t>
        </w:r>
      </w:hyperlink>
      <w:r w:rsidR="00233198">
        <w:t>).</w:t>
      </w:r>
      <w:r>
        <w:br/>
      </w:r>
      <w:r>
        <w:rPr>
          <w:b/>
        </w:rPr>
        <w:t>WA</w:t>
      </w:r>
      <w:r w:rsidRPr="0070643C">
        <w:t xml:space="preserve">: </w:t>
      </w:r>
      <w:r>
        <w:t>Western Australia Moorings (</w:t>
      </w:r>
      <w:hyperlink r:id="rId20" w:history="1">
        <w:r>
          <w:rPr>
            <w:rStyle w:val="Hyperlink"/>
          </w:rPr>
          <w:t>http://imos.org.au/anmnwa.html</w:t>
        </w:r>
      </w:hyperlink>
      <w:r>
        <w:t>).</w:t>
      </w:r>
    </w:p>
    <w:p w14:paraId="2C04BE98" w14:textId="77777777" w:rsidR="00694064" w:rsidRPr="006209B5" w:rsidRDefault="00694064" w:rsidP="00694064">
      <w:pPr>
        <w:ind w:left="993" w:hanging="993"/>
      </w:pPr>
    </w:p>
    <w:p w14:paraId="4D109167"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56D01149" w14:textId="77777777" w:rsidTr="009959D1">
        <w:trPr>
          <w:jc w:val="center"/>
        </w:trPr>
        <w:tc>
          <w:tcPr>
            <w:tcW w:w="1809" w:type="dxa"/>
            <w:vAlign w:val="center"/>
          </w:tcPr>
          <w:p w14:paraId="0FA70180" w14:textId="77777777" w:rsidR="00233198" w:rsidRPr="0025464E" w:rsidRDefault="00233198" w:rsidP="009959D1">
            <w:pPr>
              <w:jc w:val="center"/>
              <w:rPr>
                <w:b/>
              </w:rPr>
            </w:pPr>
            <w:r>
              <w:rPr>
                <w:b/>
              </w:rPr>
              <w:t>deployment_code</w:t>
            </w:r>
          </w:p>
        </w:tc>
        <w:tc>
          <w:tcPr>
            <w:tcW w:w="931" w:type="dxa"/>
            <w:vAlign w:val="center"/>
          </w:tcPr>
          <w:p w14:paraId="14F14041" w14:textId="77777777" w:rsidR="00233198" w:rsidRPr="0025464E" w:rsidRDefault="00233198" w:rsidP="009959D1">
            <w:pPr>
              <w:jc w:val="center"/>
              <w:rPr>
                <w:b/>
              </w:rPr>
            </w:pPr>
            <w:r>
              <w:rPr>
                <w:b/>
              </w:rPr>
              <w:t>no_fv00</w:t>
            </w:r>
          </w:p>
        </w:tc>
        <w:tc>
          <w:tcPr>
            <w:tcW w:w="931" w:type="dxa"/>
            <w:vAlign w:val="center"/>
          </w:tcPr>
          <w:p w14:paraId="063AAC4C" w14:textId="77777777" w:rsidR="00233198" w:rsidRPr="0025464E" w:rsidRDefault="00233198" w:rsidP="009959D1">
            <w:pPr>
              <w:jc w:val="center"/>
              <w:rPr>
                <w:b/>
              </w:rPr>
            </w:pPr>
            <w:r>
              <w:rPr>
                <w:b/>
              </w:rPr>
              <w:t>no_fv01</w:t>
            </w:r>
          </w:p>
        </w:tc>
        <w:tc>
          <w:tcPr>
            <w:tcW w:w="1130" w:type="dxa"/>
            <w:vAlign w:val="center"/>
          </w:tcPr>
          <w:p w14:paraId="13F0994F" w14:textId="77777777" w:rsidR="00233198" w:rsidRPr="0025464E" w:rsidRDefault="00233198" w:rsidP="009959D1">
            <w:pPr>
              <w:jc w:val="center"/>
              <w:rPr>
                <w:b/>
              </w:rPr>
            </w:pPr>
            <w:r>
              <w:rPr>
                <w:b/>
              </w:rPr>
              <w:t>start_date</w:t>
            </w:r>
          </w:p>
        </w:tc>
        <w:tc>
          <w:tcPr>
            <w:tcW w:w="1053" w:type="dxa"/>
            <w:vAlign w:val="center"/>
          </w:tcPr>
          <w:p w14:paraId="103619EF"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068D9C13"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01A94BDD"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3FC5F747" w14:textId="77777777" w:rsidTr="009959D1">
        <w:trPr>
          <w:jc w:val="center"/>
        </w:trPr>
        <w:tc>
          <w:tcPr>
            <w:tcW w:w="1809" w:type="dxa"/>
            <w:vAlign w:val="center"/>
          </w:tcPr>
          <w:p w14:paraId="0733F99D" w14:textId="77777777" w:rsidR="00233198" w:rsidRDefault="00233198" w:rsidP="009959D1">
            <w:pPr>
              <w:jc w:val="center"/>
            </w:pPr>
            <w:r>
              <w:t>Deployment code</w:t>
            </w:r>
          </w:p>
        </w:tc>
        <w:tc>
          <w:tcPr>
            <w:tcW w:w="931" w:type="dxa"/>
            <w:vAlign w:val="center"/>
          </w:tcPr>
          <w:p w14:paraId="6FFB9DAD" w14:textId="77777777" w:rsidR="00233198" w:rsidRDefault="00233198" w:rsidP="009959D1">
            <w:pPr>
              <w:jc w:val="center"/>
            </w:pPr>
            <w:r>
              <w:t># FV00</w:t>
            </w:r>
          </w:p>
        </w:tc>
        <w:tc>
          <w:tcPr>
            <w:tcW w:w="931" w:type="dxa"/>
            <w:vAlign w:val="center"/>
          </w:tcPr>
          <w:p w14:paraId="22DCE50B" w14:textId="77777777" w:rsidR="00233198" w:rsidRDefault="00233198" w:rsidP="009959D1">
            <w:pPr>
              <w:jc w:val="center"/>
            </w:pPr>
            <w:r>
              <w:t># FV01</w:t>
            </w:r>
          </w:p>
        </w:tc>
        <w:tc>
          <w:tcPr>
            <w:tcW w:w="1130" w:type="dxa"/>
            <w:vAlign w:val="center"/>
          </w:tcPr>
          <w:p w14:paraId="0F4B9FC1" w14:textId="77777777" w:rsidR="00233198" w:rsidRDefault="00233198" w:rsidP="009959D1">
            <w:pPr>
              <w:jc w:val="center"/>
            </w:pPr>
            <w:r>
              <w:t>Start</w:t>
            </w:r>
          </w:p>
        </w:tc>
        <w:tc>
          <w:tcPr>
            <w:tcW w:w="1053" w:type="dxa"/>
            <w:vAlign w:val="center"/>
          </w:tcPr>
          <w:p w14:paraId="633C70E6"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20C413D4"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1D39718D"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729809ED" w14:textId="77777777" w:rsidTr="009959D1">
        <w:trPr>
          <w:jc w:val="center"/>
        </w:trPr>
        <w:tc>
          <w:tcPr>
            <w:tcW w:w="9242" w:type="dxa"/>
            <w:gridSpan w:val="7"/>
            <w:shd w:val="clear" w:color="auto" w:fill="595959" w:themeFill="text1" w:themeFillTint="A6"/>
            <w:vAlign w:val="center"/>
          </w:tcPr>
          <w:p w14:paraId="28AC3C75" w14:textId="77777777" w:rsidR="00233198" w:rsidRDefault="00233198" w:rsidP="009959D1">
            <w:pPr>
              <w:jc w:val="center"/>
            </w:pPr>
            <w:r>
              <w:t>Headers = site_name_code</w:t>
            </w:r>
          </w:p>
        </w:tc>
      </w:tr>
      <w:tr w:rsidR="00233198" w14:paraId="1B82E11C" w14:textId="77777777" w:rsidTr="009959D1">
        <w:trPr>
          <w:jc w:val="center"/>
        </w:trPr>
        <w:tc>
          <w:tcPr>
            <w:tcW w:w="9242" w:type="dxa"/>
            <w:gridSpan w:val="7"/>
            <w:shd w:val="clear" w:color="auto" w:fill="BFBFBF" w:themeFill="background1" w:themeFillShade="BF"/>
            <w:vAlign w:val="center"/>
          </w:tcPr>
          <w:p w14:paraId="4DC1B67E" w14:textId="77777777" w:rsidR="00233198" w:rsidRDefault="00233198" w:rsidP="009959D1">
            <w:r>
              <w:t>Sub-headers = data_category</w:t>
            </w:r>
          </w:p>
        </w:tc>
      </w:tr>
      <w:tr w:rsidR="00233198" w14:paraId="51D3BBE4" w14:textId="77777777" w:rsidTr="009959D1">
        <w:trPr>
          <w:jc w:val="center"/>
        </w:trPr>
        <w:tc>
          <w:tcPr>
            <w:tcW w:w="1809" w:type="dxa"/>
            <w:vAlign w:val="center"/>
          </w:tcPr>
          <w:p w14:paraId="0702A0C7" w14:textId="77777777" w:rsidR="00233198" w:rsidRDefault="00233198" w:rsidP="009959D1">
            <w:pPr>
              <w:jc w:val="center"/>
            </w:pPr>
          </w:p>
        </w:tc>
        <w:tc>
          <w:tcPr>
            <w:tcW w:w="931" w:type="dxa"/>
            <w:vAlign w:val="center"/>
          </w:tcPr>
          <w:p w14:paraId="0ADEAF37" w14:textId="77777777" w:rsidR="00233198" w:rsidRDefault="00233198" w:rsidP="009959D1">
            <w:pPr>
              <w:jc w:val="center"/>
            </w:pPr>
          </w:p>
        </w:tc>
        <w:tc>
          <w:tcPr>
            <w:tcW w:w="931" w:type="dxa"/>
            <w:vAlign w:val="center"/>
          </w:tcPr>
          <w:p w14:paraId="1BF477F2" w14:textId="77777777" w:rsidR="00233198" w:rsidRDefault="00233198" w:rsidP="009959D1">
            <w:pPr>
              <w:jc w:val="center"/>
            </w:pPr>
          </w:p>
        </w:tc>
        <w:tc>
          <w:tcPr>
            <w:tcW w:w="1130" w:type="dxa"/>
            <w:vAlign w:val="center"/>
          </w:tcPr>
          <w:p w14:paraId="0CAA43C7" w14:textId="77777777" w:rsidR="00233198" w:rsidRDefault="00233198" w:rsidP="009959D1">
            <w:pPr>
              <w:jc w:val="center"/>
            </w:pPr>
          </w:p>
        </w:tc>
        <w:tc>
          <w:tcPr>
            <w:tcW w:w="1053" w:type="dxa"/>
            <w:vAlign w:val="center"/>
          </w:tcPr>
          <w:p w14:paraId="7AF6D9FE" w14:textId="77777777" w:rsidR="00233198" w:rsidRDefault="00233198" w:rsidP="009959D1">
            <w:pPr>
              <w:jc w:val="center"/>
            </w:pPr>
          </w:p>
        </w:tc>
        <w:tc>
          <w:tcPr>
            <w:tcW w:w="1876" w:type="dxa"/>
            <w:vAlign w:val="center"/>
          </w:tcPr>
          <w:p w14:paraId="6B15E805" w14:textId="77777777" w:rsidR="00233198" w:rsidRDefault="00233198" w:rsidP="009959D1">
            <w:pPr>
              <w:jc w:val="center"/>
            </w:pPr>
          </w:p>
        </w:tc>
        <w:tc>
          <w:tcPr>
            <w:tcW w:w="1512" w:type="dxa"/>
            <w:vAlign w:val="center"/>
          </w:tcPr>
          <w:p w14:paraId="427306AC" w14:textId="77777777" w:rsidR="00233198" w:rsidRDefault="00233198" w:rsidP="009959D1">
            <w:pPr>
              <w:jc w:val="center"/>
            </w:pPr>
          </w:p>
        </w:tc>
      </w:tr>
    </w:tbl>
    <w:p w14:paraId="42DBF7A3" w14:textId="77777777" w:rsidR="00694064" w:rsidRDefault="00694064" w:rsidP="00694064">
      <w:pPr>
        <w:rPr>
          <w:szCs w:val="24"/>
        </w:rPr>
      </w:pPr>
    </w:p>
    <w:p w14:paraId="0BB811F1" w14:textId="77777777" w:rsidR="00694064" w:rsidRPr="006209B5" w:rsidRDefault="00694064" w:rsidP="00694064">
      <w:pPr>
        <w:pStyle w:val="Heading2"/>
      </w:pPr>
      <w:r>
        <w:t>2.5</w:t>
      </w:r>
      <w:r w:rsidRPr="006209B5">
        <w:t xml:space="preserve"> Data report – all </w:t>
      </w:r>
      <w:r>
        <w:t xml:space="preserve">ANMN – NRS </w:t>
      </w:r>
      <w:r w:rsidRPr="006209B5">
        <w:t>data available on the portal</w:t>
      </w:r>
    </w:p>
    <w:p w14:paraId="2F950958" w14:textId="77777777" w:rsidR="00694064" w:rsidRDefault="00694064" w:rsidP="00694064">
      <w:pPr>
        <w:pStyle w:val="Heading3"/>
      </w:pPr>
      <w:r w:rsidRPr="00645D78">
        <w:rPr>
          <w:b w:val="0"/>
        </w:rPr>
        <w:t>Filename:</w:t>
      </w:r>
      <w:r w:rsidRPr="00645D78">
        <w:rPr>
          <w:u w:val="none"/>
        </w:rPr>
        <w:t xml:space="preserve"> ‘A_</w:t>
      </w:r>
      <w:r>
        <w:rPr>
          <w:u w:val="none"/>
        </w:rPr>
        <w:t>ANMN</w:t>
      </w:r>
      <w:r w:rsidRPr="00645D78">
        <w:rPr>
          <w:u w:val="none"/>
        </w:rPr>
        <w:t>_</w:t>
      </w:r>
      <w:r>
        <w:rPr>
          <w:u w:val="none"/>
        </w:rPr>
        <w:t>NRS</w:t>
      </w:r>
      <w:r w:rsidRPr="00645D78">
        <w:rPr>
          <w:u w:val="none"/>
        </w:rPr>
        <w:t>_allData_dataOnPortal’</w:t>
      </w:r>
    </w:p>
    <w:p w14:paraId="039430B1" w14:textId="77777777" w:rsidR="00694064" w:rsidRDefault="00694064" w:rsidP="00694064">
      <w:pPr>
        <w:pStyle w:val="Heading3"/>
      </w:pPr>
      <w:r w:rsidRPr="006209B5">
        <w:br/>
      </w:r>
      <w:r w:rsidRPr="00645D78">
        <w:rPr>
          <w:b w:val="0"/>
        </w:rPr>
        <w:t>Description:</w:t>
      </w:r>
      <w:r w:rsidRPr="00645D78">
        <w:rPr>
          <w:u w:val="none"/>
        </w:rPr>
        <w:t xml:space="preserve"> ‘All data available on the portal</w:t>
      </w:r>
      <w:r w:rsidR="00AB7B9D">
        <w:rPr>
          <w:u w:val="none"/>
        </w:rPr>
        <w:t xml:space="preserve"> – NRS</w:t>
      </w:r>
      <w:r w:rsidRPr="00645D78">
        <w:rPr>
          <w:u w:val="none"/>
        </w:rPr>
        <w:t>’</w:t>
      </w:r>
    </w:p>
    <w:p w14:paraId="671CA0DC" w14:textId="77777777" w:rsidR="00694064" w:rsidRPr="006D0770" w:rsidRDefault="00694064" w:rsidP="00694064">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78EBBC5B" w14:textId="77777777" w:rsidTr="00641BE6">
        <w:tc>
          <w:tcPr>
            <w:tcW w:w="1271" w:type="dxa"/>
          </w:tcPr>
          <w:p w14:paraId="5053F85B" w14:textId="77777777" w:rsidR="00641BE6" w:rsidRPr="006209B5" w:rsidRDefault="00641BE6" w:rsidP="00355902">
            <w:pPr>
              <w:rPr>
                <w:b/>
                <w:szCs w:val="24"/>
              </w:rPr>
            </w:pPr>
            <w:r w:rsidRPr="006209B5">
              <w:rPr>
                <w:b/>
                <w:szCs w:val="24"/>
              </w:rPr>
              <w:t>Server</w:t>
            </w:r>
          </w:p>
        </w:tc>
        <w:tc>
          <w:tcPr>
            <w:tcW w:w="2848" w:type="dxa"/>
          </w:tcPr>
          <w:p w14:paraId="406B8C22" w14:textId="38E2C696" w:rsidR="00641BE6" w:rsidRPr="006209B5" w:rsidRDefault="00641BE6" w:rsidP="00355902">
            <w:pPr>
              <w:rPr>
                <w:szCs w:val="24"/>
              </w:rPr>
            </w:pPr>
            <w:ins w:id="256" w:author="Xavier Hoenner" w:date="2014-05-01T11:02:00Z">
              <w:r>
                <w:rPr>
                  <w:szCs w:val="24"/>
                </w:rPr>
                <w:t>dbprod</w:t>
              </w:r>
              <w:r w:rsidRPr="003D503B">
                <w:rPr>
                  <w:szCs w:val="24"/>
                </w:rPr>
                <w:t>.emii.org.au</w:t>
              </w:r>
            </w:ins>
            <w:del w:id="257" w:author="Xavier Hoenner" w:date="2014-05-01T11:02:00Z">
              <w:r w:rsidRPr="006209B5" w:rsidDel="009F2776">
                <w:rPr>
                  <w:szCs w:val="24"/>
                </w:rPr>
                <w:delText>dbdev.emii.org.au</w:delText>
              </w:r>
            </w:del>
          </w:p>
        </w:tc>
      </w:tr>
      <w:tr w:rsidR="00641BE6" w:rsidRPr="006209B5" w14:paraId="194EFA4D" w14:textId="77777777" w:rsidTr="00641BE6">
        <w:tc>
          <w:tcPr>
            <w:tcW w:w="1271" w:type="dxa"/>
          </w:tcPr>
          <w:p w14:paraId="06A5DE42" w14:textId="77777777" w:rsidR="00641BE6" w:rsidRPr="006209B5" w:rsidRDefault="00641BE6" w:rsidP="00355902">
            <w:pPr>
              <w:rPr>
                <w:b/>
                <w:szCs w:val="24"/>
              </w:rPr>
            </w:pPr>
            <w:r w:rsidRPr="006209B5">
              <w:rPr>
                <w:b/>
                <w:szCs w:val="24"/>
              </w:rPr>
              <w:t>Database</w:t>
            </w:r>
          </w:p>
        </w:tc>
        <w:tc>
          <w:tcPr>
            <w:tcW w:w="2848" w:type="dxa"/>
          </w:tcPr>
          <w:p w14:paraId="244C2C5F" w14:textId="04A593EF" w:rsidR="00641BE6" w:rsidRPr="006209B5" w:rsidRDefault="00641BE6" w:rsidP="00355902">
            <w:pPr>
              <w:rPr>
                <w:szCs w:val="24"/>
              </w:rPr>
            </w:pPr>
            <w:ins w:id="258" w:author="Xavier Hoenner" w:date="2014-05-01T11:02:00Z">
              <w:r>
                <w:rPr>
                  <w:szCs w:val="24"/>
                </w:rPr>
                <w:t>harvest</w:t>
              </w:r>
            </w:ins>
            <w:del w:id="259" w:author="Xavier Hoenner" w:date="2014-05-01T11:02:00Z">
              <w:r w:rsidRPr="006209B5" w:rsidDel="009F2776">
                <w:rPr>
                  <w:szCs w:val="24"/>
                </w:rPr>
                <w:delText>report_db</w:delText>
              </w:r>
            </w:del>
          </w:p>
        </w:tc>
      </w:tr>
      <w:tr w:rsidR="00641BE6" w:rsidRPr="006209B5" w14:paraId="508C5645" w14:textId="77777777" w:rsidTr="00641BE6">
        <w:tc>
          <w:tcPr>
            <w:tcW w:w="1271" w:type="dxa"/>
          </w:tcPr>
          <w:p w14:paraId="05E521E2" w14:textId="77777777" w:rsidR="00641BE6" w:rsidRPr="006209B5" w:rsidRDefault="00641BE6" w:rsidP="00355902">
            <w:pPr>
              <w:rPr>
                <w:b/>
                <w:szCs w:val="24"/>
              </w:rPr>
            </w:pPr>
            <w:r w:rsidRPr="006209B5">
              <w:rPr>
                <w:b/>
                <w:szCs w:val="24"/>
              </w:rPr>
              <w:lastRenderedPageBreak/>
              <w:t>Schema</w:t>
            </w:r>
          </w:p>
        </w:tc>
        <w:tc>
          <w:tcPr>
            <w:tcW w:w="2848" w:type="dxa"/>
          </w:tcPr>
          <w:p w14:paraId="4251A0A3" w14:textId="42671D29" w:rsidR="00641BE6" w:rsidRPr="006209B5" w:rsidRDefault="00641BE6" w:rsidP="00355902">
            <w:pPr>
              <w:rPr>
                <w:szCs w:val="24"/>
              </w:rPr>
            </w:pPr>
            <w:ins w:id="260" w:author="Xavier Hoenner" w:date="2014-05-01T11:02:00Z">
              <w:r>
                <w:rPr>
                  <w:szCs w:val="24"/>
                </w:rPr>
                <w:t>reporting</w:t>
              </w:r>
            </w:ins>
            <w:del w:id="261" w:author="Xavier Hoenner" w:date="2014-05-01T11:02:00Z">
              <w:r w:rsidRPr="006209B5" w:rsidDel="009F2776">
                <w:rPr>
                  <w:szCs w:val="24"/>
                </w:rPr>
                <w:delText>report</w:delText>
              </w:r>
            </w:del>
          </w:p>
        </w:tc>
      </w:tr>
      <w:tr w:rsidR="00694064" w:rsidRPr="006209B5" w14:paraId="4F320174" w14:textId="77777777" w:rsidTr="00641BE6">
        <w:tc>
          <w:tcPr>
            <w:tcW w:w="1271" w:type="dxa"/>
          </w:tcPr>
          <w:p w14:paraId="32D672BA" w14:textId="77777777" w:rsidR="00694064" w:rsidRPr="006209B5" w:rsidRDefault="00694064" w:rsidP="00355902">
            <w:pPr>
              <w:rPr>
                <w:b/>
                <w:szCs w:val="24"/>
              </w:rPr>
            </w:pPr>
            <w:r w:rsidRPr="006209B5">
              <w:rPr>
                <w:b/>
                <w:szCs w:val="24"/>
              </w:rPr>
              <w:t>View</w:t>
            </w:r>
          </w:p>
        </w:tc>
        <w:tc>
          <w:tcPr>
            <w:tcW w:w="2848" w:type="dxa"/>
          </w:tcPr>
          <w:p w14:paraId="67FC255B" w14:textId="77777777" w:rsidR="00694064" w:rsidRPr="006209B5" w:rsidRDefault="00694064" w:rsidP="00355902">
            <w:pPr>
              <w:rPr>
                <w:szCs w:val="24"/>
              </w:rPr>
            </w:pPr>
            <w:r>
              <w:rPr>
                <w:szCs w:val="24"/>
              </w:rPr>
              <w:t>anmn_all_deployments</w:t>
            </w:r>
            <w:r w:rsidRPr="006209B5">
              <w:rPr>
                <w:szCs w:val="24"/>
              </w:rPr>
              <w:t>_view</w:t>
            </w:r>
          </w:p>
        </w:tc>
      </w:tr>
    </w:tbl>
    <w:p w14:paraId="4C6EA079" w14:textId="77777777" w:rsidR="00694064" w:rsidRPr="006209B5" w:rsidRDefault="00694064" w:rsidP="00694064"/>
    <w:p w14:paraId="4B0F19EC" w14:textId="77777777" w:rsidR="00694064" w:rsidRDefault="00694064" w:rsidP="00694064">
      <w:r w:rsidRPr="006209B5">
        <w:rPr>
          <w:u w:val="single"/>
        </w:rPr>
        <w:t xml:space="preserve">Filters: </w:t>
      </w:r>
      <w:r>
        <w:t>List all data for which ‘subfacility’ = ‘NRS’.</w:t>
      </w:r>
    </w:p>
    <w:p w14:paraId="1D625604" w14:textId="77777777" w:rsidR="00694064" w:rsidRDefault="00694064" w:rsidP="00694064">
      <w:r w:rsidRPr="006209B5">
        <w:rPr>
          <w:u w:val="single"/>
        </w:rPr>
        <w:t>Data sorting options:</w:t>
      </w:r>
      <w:r w:rsidRPr="006209B5">
        <w:t xml:space="preserve"> </w:t>
      </w:r>
      <w:r>
        <w:t xml:space="preserve">Sort data </w:t>
      </w:r>
      <w:r w:rsidRPr="006209B5">
        <w:t xml:space="preserve">by </w:t>
      </w:r>
      <w:r>
        <w:t>ASCENDING ‘site_code’, then by ASCENDING ‘data_category’, and then by ASCENDING ‘deployment_code’</w:t>
      </w:r>
      <w:r w:rsidRPr="006209B5">
        <w:t>.</w:t>
      </w:r>
    </w:p>
    <w:p w14:paraId="608AA4C7" w14:textId="77777777" w:rsidR="00694064" w:rsidRDefault="00694064" w:rsidP="00694064">
      <w:pPr>
        <w:ind w:left="1843" w:hanging="1843"/>
      </w:pPr>
      <w:r>
        <w:rPr>
          <w:u w:val="single"/>
        </w:rPr>
        <w:t>Data grouping options:</w:t>
      </w:r>
      <w:r>
        <w:t xml:space="preserve"> Group by ‘site_name_code’, sub-group by ‘data_category’.</w:t>
      </w:r>
    </w:p>
    <w:p w14:paraId="41E05184" w14:textId="77777777" w:rsidR="00694064" w:rsidRDefault="00694064" w:rsidP="00694064">
      <w:pPr>
        <w:ind w:left="993" w:hanging="993"/>
      </w:pPr>
      <w:r w:rsidRPr="006209B5">
        <w:rPr>
          <w:u w:val="single"/>
        </w:rPr>
        <w:t>Footnote:</w:t>
      </w:r>
      <w:r w:rsidRPr="006209B5">
        <w:t xml:space="preserve"> </w:t>
      </w:r>
      <w:r w:rsidR="00233198">
        <w:rPr>
          <w:b/>
        </w:rPr>
        <w:t xml:space="preserve">Headers: </w:t>
      </w:r>
      <w:r w:rsidR="00233198">
        <w:t>Moorings site name (site code), and latitude/longitude coordinates.</w:t>
      </w:r>
      <w:r w:rsidR="00233198">
        <w:br/>
      </w:r>
      <w:r w:rsidR="00233198">
        <w:rPr>
          <w:b/>
        </w:rPr>
        <w:t>Sub-headers</w:t>
      </w:r>
      <w:r w:rsidR="00233198">
        <w:t>: Data category – Broad category for the set of parameters measured. ‘</w:t>
      </w:r>
      <w:r w:rsidR="00233198" w:rsidRPr="00AB63EA">
        <w:rPr>
          <w:i/>
        </w:rPr>
        <w:t>Temperature</w:t>
      </w:r>
      <w:r w:rsidR="00233198">
        <w:t xml:space="preserve">’ = temperature and pressure only; </w:t>
      </w:r>
      <w:r w:rsidR="00233198" w:rsidRPr="00AB63EA">
        <w:rPr>
          <w:i/>
        </w:rPr>
        <w:t>‘CTD_timeseries’</w:t>
      </w:r>
      <w:r w:rsidR="00233198">
        <w:t xml:space="preserve"> = conductivity (salinity), temperature and pressure (depth); </w:t>
      </w:r>
      <w:r w:rsidR="00233198" w:rsidRPr="00AB63EA">
        <w:rPr>
          <w:i/>
        </w:rPr>
        <w:t>‘Biogeochem_timeseries’</w:t>
      </w:r>
      <w:r w:rsidR="00233198">
        <w:t xml:space="preserve"> = CTD plus chemical &amp; biological parameters; </w:t>
      </w:r>
      <w:r w:rsidR="00233198" w:rsidRPr="00AB63EA">
        <w:rPr>
          <w:i/>
        </w:rPr>
        <w:t>‘Velocity’</w:t>
      </w:r>
      <w:r w:rsidR="00233198">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rsidR="00233198">
        <w:br/>
      </w:r>
      <w:r w:rsidR="00233198" w:rsidRPr="006B3C3D">
        <w:rPr>
          <w:b/>
        </w:rPr>
        <w:t>‘</w:t>
      </w:r>
      <w:r w:rsidR="00233198">
        <w:rPr>
          <w:b/>
        </w:rPr>
        <w:t># FV00</w:t>
      </w:r>
      <w:r w:rsidR="00233198" w:rsidRPr="006B3C3D">
        <w:rPr>
          <w:b/>
        </w:rPr>
        <w:t>’</w:t>
      </w:r>
      <w:r w:rsidR="00233198" w:rsidRPr="006B3C3D">
        <w:t xml:space="preserve">: </w:t>
      </w:r>
      <w:r w:rsidR="00233198">
        <w:t xml:space="preserve">Number of </w:t>
      </w:r>
      <w:r w:rsidR="0042325B">
        <w:t>non-quality</w:t>
      </w:r>
      <w:r w:rsidR="00233198">
        <w:t xml:space="preserve"> controlled datasets.</w:t>
      </w:r>
      <w:r w:rsidR="00233198">
        <w:br/>
      </w:r>
      <w:r w:rsidR="00233198">
        <w:rPr>
          <w:b/>
        </w:rPr>
        <w:t>‘# FV01’</w:t>
      </w:r>
      <w:r w:rsidR="00233198">
        <w:t>: Number of quality controlled datasets.</w:t>
      </w:r>
      <w:r w:rsidR="00233198">
        <w:br/>
      </w:r>
      <w:r w:rsidR="00233198" w:rsidRPr="006B3C3D">
        <w:rPr>
          <w:b/>
        </w:rPr>
        <w:t>‘Start’</w:t>
      </w:r>
      <w:r w:rsidR="00233198" w:rsidRPr="006B3C3D">
        <w:t xml:space="preserve">: </w:t>
      </w:r>
      <w:r w:rsidR="00233198">
        <w:t xml:space="preserve">Deployment start </w:t>
      </w:r>
      <w:r w:rsidR="00233198" w:rsidRPr="006B3C3D">
        <w:t>date</w:t>
      </w:r>
      <w:r w:rsidR="00233198">
        <w:t xml:space="preserve"> (format: dd/mm/yyyy).</w:t>
      </w:r>
      <w:r w:rsidR="00233198" w:rsidRPr="006B3C3D">
        <w:br/>
      </w:r>
      <w:r w:rsidR="00233198" w:rsidRPr="006B3C3D">
        <w:rPr>
          <w:b/>
        </w:rPr>
        <w:t>‘End’</w:t>
      </w:r>
      <w:r w:rsidR="00233198" w:rsidRPr="006B3C3D">
        <w:t xml:space="preserve">: </w:t>
      </w:r>
      <w:r w:rsidR="00233198">
        <w:t>Deployment end date (format: dd/mm/yyyy).</w:t>
      </w:r>
      <w:r w:rsidR="00233198">
        <w:br/>
      </w:r>
      <w:r w:rsidR="00233198" w:rsidRPr="00ED7666">
        <w:rPr>
          <w:b/>
        </w:rPr>
        <w:t>‘</w:t>
      </w:r>
      <w:r w:rsidR="00233198">
        <w:rPr>
          <w:b/>
        </w:rPr>
        <w:t>T</w:t>
      </w:r>
      <w:r w:rsidR="00233198" w:rsidRPr="00ED7666">
        <w:rPr>
          <w:b/>
        </w:rPr>
        <w:t xml:space="preserve">ime </w:t>
      </w:r>
      <w:r w:rsidR="00233198">
        <w:rPr>
          <w:b/>
        </w:rPr>
        <w:t>c</w:t>
      </w:r>
      <w:r w:rsidR="00233198" w:rsidRPr="00ED7666">
        <w:rPr>
          <w:b/>
        </w:rPr>
        <w:t>overage’</w:t>
      </w:r>
      <w:r w:rsidR="00233198" w:rsidRPr="00ED7666">
        <w:t xml:space="preserve">: </w:t>
      </w:r>
      <w:r w:rsidR="00233198">
        <w:t>N</w:t>
      </w:r>
      <w:r w:rsidR="00233198" w:rsidRPr="00ED7666">
        <w:t xml:space="preserve">umber of days </w:t>
      </w:r>
      <w:r w:rsidR="00233198">
        <w:t>between the deployment start and end dates</w:t>
      </w:r>
      <w:r w:rsidR="00233198" w:rsidRPr="00ED7666">
        <w:t>.</w:t>
      </w:r>
      <w:r w:rsidR="00233198">
        <w:br/>
      </w:r>
      <w:r w:rsidR="00233198" w:rsidRPr="006B3C3D">
        <w:rPr>
          <w:b/>
        </w:rPr>
        <w:t>‘</w:t>
      </w:r>
      <w:r w:rsidR="00233198">
        <w:rPr>
          <w:b/>
        </w:rPr>
        <w:t>Data coverage</w:t>
      </w:r>
      <w:r w:rsidR="00233198" w:rsidRPr="006B3C3D">
        <w:rPr>
          <w:b/>
        </w:rPr>
        <w:t>’:</w:t>
      </w:r>
      <w:r w:rsidR="00233198" w:rsidRPr="006B3C3D">
        <w:t xml:space="preserve"> </w:t>
      </w:r>
      <w:r w:rsidR="00233198">
        <w:t>Number of days with data.</w:t>
      </w:r>
      <w:r w:rsidR="00233198">
        <w:br/>
      </w:r>
      <w:r w:rsidR="00233198">
        <w:rPr>
          <w:b/>
        </w:rPr>
        <w:t xml:space="preserve">ANMN: </w:t>
      </w:r>
      <w:r w:rsidR="00233198">
        <w:t>Australian National Mooring Network (</w:t>
      </w:r>
      <w:hyperlink r:id="rId21" w:history="1">
        <w:r w:rsidR="00233198" w:rsidRPr="00FE6A07">
          <w:rPr>
            <w:rStyle w:val="Hyperlink"/>
          </w:rPr>
          <w:t>http://imos.org.au/anmn.html</w:t>
        </w:r>
      </w:hyperlink>
      <w:r w:rsidR="00233198">
        <w:t>).</w:t>
      </w:r>
      <w:r>
        <w:br/>
      </w:r>
      <w:r>
        <w:rPr>
          <w:b/>
        </w:rPr>
        <w:t>NRS</w:t>
      </w:r>
      <w:r w:rsidRPr="0070643C">
        <w:t xml:space="preserve">: </w:t>
      </w:r>
      <w:r>
        <w:t>National Reference Stations (</w:t>
      </w:r>
      <w:hyperlink r:id="rId22" w:history="1">
        <w:r>
          <w:rPr>
            <w:rStyle w:val="Hyperlink"/>
          </w:rPr>
          <w:t>http://imos.org.au/anmnnrs.html</w:t>
        </w:r>
      </w:hyperlink>
      <w:r>
        <w:t>).</w:t>
      </w:r>
    </w:p>
    <w:p w14:paraId="55A40C05" w14:textId="77777777" w:rsidR="00694064" w:rsidRPr="006209B5" w:rsidRDefault="00694064" w:rsidP="00694064">
      <w:pPr>
        <w:ind w:left="993" w:hanging="993"/>
      </w:pPr>
    </w:p>
    <w:p w14:paraId="116DF835" w14:textId="77777777" w:rsidR="00694064" w:rsidRPr="006209B5" w:rsidRDefault="00694064" w:rsidP="00694064">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233198" w14:paraId="27396814" w14:textId="77777777" w:rsidTr="009959D1">
        <w:trPr>
          <w:jc w:val="center"/>
        </w:trPr>
        <w:tc>
          <w:tcPr>
            <w:tcW w:w="1809" w:type="dxa"/>
            <w:vAlign w:val="center"/>
          </w:tcPr>
          <w:p w14:paraId="42D7BB4E" w14:textId="77777777" w:rsidR="00233198" w:rsidRPr="0025464E" w:rsidRDefault="00233198" w:rsidP="009959D1">
            <w:pPr>
              <w:jc w:val="center"/>
              <w:rPr>
                <w:b/>
              </w:rPr>
            </w:pPr>
            <w:r>
              <w:rPr>
                <w:b/>
              </w:rPr>
              <w:t>deployment_code</w:t>
            </w:r>
          </w:p>
        </w:tc>
        <w:tc>
          <w:tcPr>
            <w:tcW w:w="931" w:type="dxa"/>
            <w:vAlign w:val="center"/>
          </w:tcPr>
          <w:p w14:paraId="6939860F" w14:textId="77777777" w:rsidR="00233198" w:rsidRPr="0025464E" w:rsidRDefault="00233198" w:rsidP="009959D1">
            <w:pPr>
              <w:jc w:val="center"/>
              <w:rPr>
                <w:b/>
              </w:rPr>
            </w:pPr>
            <w:r>
              <w:rPr>
                <w:b/>
              </w:rPr>
              <w:t>no_fv00</w:t>
            </w:r>
          </w:p>
        </w:tc>
        <w:tc>
          <w:tcPr>
            <w:tcW w:w="931" w:type="dxa"/>
            <w:vAlign w:val="center"/>
          </w:tcPr>
          <w:p w14:paraId="5ED8EEC6" w14:textId="77777777" w:rsidR="00233198" w:rsidRPr="0025464E" w:rsidRDefault="00233198" w:rsidP="009959D1">
            <w:pPr>
              <w:jc w:val="center"/>
              <w:rPr>
                <w:b/>
              </w:rPr>
            </w:pPr>
            <w:r>
              <w:rPr>
                <w:b/>
              </w:rPr>
              <w:t>no_fv01</w:t>
            </w:r>
          </w:p>
        </w:tc>
        <w:tc>
          <w:tcPr>
            <w:tcW w:w="1130" w:type="dxa"/>
            <w:vAlign w:val="center"/>
          </w:tcPr>
          <w:p w14:paraId="434D0F66" w14:textId="77777777" w:rsidR="00233198" w:rsidRPr="0025464E" w:rsidRDefault="00233198" w:rsidP="009959D1">
            <w:pPr>
              <w:jc w:val="center"/>
              <w:rPr>
                <w:b/>
              </w:rPr>
            </w:pPr>
            <w:r>
              <w:rPr>
                <w:b/>
              </w:rPr>
              <w:t>start_date</w:t>
            </w:r>
          </w:p>
        </w:tc>
        <w:tc>
          <w:tcPr>
            <w:tcW w:w="1053" w:type="dxa"/>
            <w:vAlign w:val="center"/>
          </w:tcPr>
          <w:p w14:paraId="7E54A45A" w14:textId="77777777" w:rsidR="00233198" w:rsidRDefault="00233198" w:rsidP="009959D1">
            <w:pPr>
              <w:jc w:val="center"/>
              <w:rPr>
                <w:rFonts w:eastAsiaTheme="majorEastAsia" w:cstheme="majorBidi"/>
                <w:b/>
                <w:bCs/>
                <w:color w:val="000000" w:themeColor="text1"/>
                <w:sz w:val="32"/>
                <w:szCs w:val="28"/>
              </w:rPr>
            </w:pPr>
            <w:r>
              <w:rPr>
                <w:b/>
              </w:rPr>
              <w:t>end_date</w:t>
            </w:r>
          </w:p>
        </w:tc>
        <w:tc>
          <w:tcPr>
            <w:tcW w:w="1876" w:type="dxa"/>
            <w:vAlign w:val="center"/>
          </w:tcPr>
          <w:p w14:paraId="10320AE8" w14:textId="77777777" w:rsidR="00233198" w:rsidRDefault="00233198" w:rsidP="009959D1">
            <w:pPr>
              <w:jc w:val="center"/>
              <w:rPr>
                <w:rFonts w:eastAsiaTheme="majorEastAsia" w:cstheme="majorBidi"/>
                <w:b/>
                <w:bCs/>
                <w:color w:val="000000" w:themeColor="text1"/>
                <w:sz w:val="32"/>
                <w:szCs w:val="28"/>
              </w:rPr>
            </w:pPr>
            <w:r>
              <w:rPr>
                <w:b/>
              </w:rPr>
              <w:t>coverage_duration</w:t>
            </w:r>
          </w:p>
        </w:tc>
        <w:tc>
          <w:tcPr>
            <w:tcW w:w="1512" w:type="dxa"/>
            <w:vAlign w:val="center"/>
          </w:tcPr>
          <w:p w14:paraId="6AD923A5" w14:textId="77777777" w:rsidR="00233198" w:rsidRDefault="00233198" w:rsidP="009959D1">
            <w:pPr>
              <w:jc w:val="center"/>
              <w:rPr>
                <w:rFonts w:eastAsiaTheme="majorEastAsia" w:cstheme="majorBidi"/>
                <w:b/>
                <w:bCs/>
                <w:color w:val="000000" w:themeColor="text1"/>
                <w:sz w:val="32"/>
                <w:szCs w:val="28"/>
              </w:rPr>
            </w:pPr>
            <w:r>
              <w:rPr>
                <w:b/>
              </w:rPr>
              <w:t>data_coverage</w:t>
            </w:r>
          </w:p>
        </w:tc>
      </w:tr>
      <w:tr w:rsidR="00233198" w14:paraId="73BBA0BE" w14:textId="77777777" w:rsidTr="009959D1">
        <w:trPr>
          <w:jc w:val="center"/>
        </w:trPr>
        <w:tc>
          <w:tcPr>
            <w:tcW w:w="1809" w:type="dxa"/>
            <w:vAlign w:val="center"/>
          </w:tcPr>
          <w:p w14:paraId="605A99E9" w14:textId="77777777" w:rsidR="00233198" w:rsidRDefault="00233198" w:rsidP="009959D1">
            <w:pPr>
              <w:jc w:val="center"/>
            </w:pPr>
            <w:r>
              <w:t>Deployment code</w:t>
            </w:r>
          </w:p>
        </w:tc>
        <w:tc>
          <w:tcPr>
            <w:tcW w:w="931" w:type="dxa"/>
            <w:vAlign w:val="center"/>
          </w:tcPr>
          <w:p w14:paraId="0ECF66E6" w14:textId="77777777" w:rsidR="00233198" w:rsidRDefault="00233198" w:rsidP="009959D1">
            <w:pPr>
              <w:jc w:val="center"/>
            </w:pPr>
            <w:r>
              <w:t># FV00</w:t>
            </w:r>
          </w:p>
        </w:tc>
        <w:tc>
          <w:tcPr>
            <w:tcW w:w="931" w:type="dxa"/>
            <w:vAlign w:val="center"/>
          </w:tcPr>
          <w:p w14:paraId="45AB4492" w14:textId="77777777" w:rsidR="00233198" w:rsidRDefault="00233198" w:rsidP="009959D1">
            <w:pPr>
              <w:jc w:val="center"/>
            </w:pPr>
            <w:r>
              <w:t># FV01</w:t>
            </w:r>
          </w:p>
        </w:tc>
        <w:tc>
          <w:tcPr>
            <w:tcW w:w="1130" w:type="dxa"/>
            <w:vAlign w:val="center"/>
          </w:tcPr>
          <w:p w14:paraId="567265A9" w14:textId="77777777" w:rsidR="00233198" w:rsidRDefault="00233198" w:rsidP="009959D1">
            <w:pPr>
              <w:jc w:val="center"/>
            </w:pPr>
            <w:r>
              <w:t>Start</w:t>
            </w:r>
          </w:p>
        </w:tc>
        <w:tc>
          <w:tcPr>
            <w:tcW w:w="1053" w:type="dxa"/>
            <w:vAlign w:val="center"/>
          </w:tcPr>
          <w:p w14:paraId="7DB2EF50" w14:textId="77777777" w:rsidR="00233198" w:rsidRDefault="00233198" w:rsidP="009959D1">
            <w:pPr>
              <w:jc w:val="center"/>
              <w:rPr>
                <w:rFonts w:eastAsiaTheme="majorEastAsia" w:cstheme="majorBidi"/>
                <w:b/>
                <w:bCs/>
                <w:color w:val="000000" w:themeColor="text1"/>
                <w:sz w:val="32"/>
                <w:szCs w:val="28"/>
              </w:rPr>
            </w:pPr>
            <w:r>
              <w:t>End</w:t>
            </w:r>
          </w:p>
        </w:tc>
        <w:tc>
          <w:tcPr>
            <w:tcW w:w="1876" w:type="dxa"/>
            <w:vAlign w:val="center"/>
          </w:tcPr>
          <w:p w14:paraId="5493D7FB" w14:textId="77777777" w:rsidR="00233198" w:rsidRDefault="00233198" w:rsidP="009959D1">
            <w:pPr>
              <w:jc w:val="center"/>
              <w:rPr>
                <w:rFonts w:eastAsiaTheme="majorEastAsia" w:cstheme="majorBidi"/>
                <w:b/>
                <w:bCs/>
                <w:color w:val="000000" w:themeColor="text1"/>
                <w:sz w:val="32"/>
                <w:szCs w:val="28"/>
              </w:rPr>
            </w:pPr>
            <w:r>
              <w:t>Time coverage (days)</w:t>
            </w:r>
          </w:p>
        </w:tc>
        <w:tc>
          <w:tcPr>
            <w:tcW w:w="1512" w:type="dxa"/>
            <w:vAlign w:val="center"/>
          </w:tcPr>
          <w:p w14:paraId="46D1A534" w14:textId="77777777" w:rsidR="00233198" w:rsidRDefault="00233198" w:rsidP="009959D1">
            <w:pPr>
              <w:jc w:val="center"/>
              <w:rPr>
                <w:rFonts w:eastAsiaTheme="majorEastAsia" w:cstheme="majorBidi"/>
                <w:b/>
                <w:bCs/>
                <w:color w:val="000000" w:themeColor="text1"/>
                <w:sz w:val="32"/>
                <w:szCs w:val="28"/>
              </w:rPr>
            </w:pPr>
            <w:r>
              <w:t>Data coverage</w:t>
            </w:r>
          </w:p>
        </w:tc>
      </w:tr>
      <w:tr w:rsidR="00233198" w14:paraId="619BF9B3" w14:textId="77777777" w:rsidTr="009959D1">
        <w:trPr>
          <w:jc w:val="center"/>
        </w:trPr>
        <w:tc>
          <w:tcPr>
            <w:tcW w:w="9242" w:type="dxa"/>
            <w:gridSpan w:val="7"/>
            <w:shd w:val="clear" w:color="auto" w:fill="595959" w:themeFill="text1" w:themeFillTint="A6"/>
            <w:vAlign w:val="center"/>
          </w:tcPr>
          <w:p w14:paraId="00128599" w14:textId="77777777" w:rsidR="00233198" w:rsidRDefault="00233198" w:rsidP="009959D1">
            <w:pPr>
              <w:jc w:val="center"/>
            </w:pPr>
            <w:r>
              <w:t>Headers = site_name_code</w:t>
            </w:r>
          </w:p>
        </w:tc>
      </w:tr>
      <w:tr w:rsidR="00233198" w14:paraId="6F39EC22" w14:textId="77777777" w:rsidTr="009959D1">
        <w:trPr>
          <w:jc w:val="center"/>
        </w:trPr>
        <w:tc>
          <w:tcPr>
            <w:tcW w:w="9242" w:type="dxa"/>
            <w:gridSpan w:val="7"/>
            <w:shd w:val="clear" w:color="auto" w:fill="BFBFBF" w:themeFill="background1" w:themeFillShade="BF"/>
            <w:vAlign w:val="center"/>
          </w:tcPr>
          <w:p w14:paraId="37C72DEF" w14:textId="77777777" w:rsidR="00233198" w:rsidRDefault="00233198" w:rsidP="009959D1">
            <w:r>
              <w:t>Sub-headers = data_category</w:t>
            </w:r>
          </w:p>
        </w:tc>
      </w:tr>
      <w:tr w:rsidR="00233198" w14:paraId="4EC6A5D2" w14:textId="77777777" w:rsidTr="009959D1">
        <w:trPr>
          <w:jc w:val="center"/>
        </w:trPr>
        <w:tc>
          <w:tcPr>
            <w:tcW w:w="1809" w:type="dxa"/>
            <w:vAlign w:val="center"/>
          </w:tcPr>
          <w:p w14:paraId="1C24CB0A" w14:textId="77777777" w:rsidR="00233198" w:rsidRDefault="00233198" w:rsidP="009959D1">
            <w:pPr>
              <w:jc w:val="center"/>
            </w:pPr>
          </w:p>
        </w:tc>
        <w:tc>
          <w:tcPr>
            <w:tcW w:w="931" w:type="dxa"/>
            <w:vAlign w:val="center"/>
          </w:tcPr>
          <w:p w14:paraId="4A8E0DAF" w14:textId="77777777" w:rsidR="00233198" w:rsidRDefault="00233198" w:rsidP="009959D1">
            <w:pPr>
              <w:jc w:val="center"/>
            </w:pPr>
          </w:p>
        </w:tc>
        <w:tc>
          <w:tcPr>
            <w:tcW w:w="931" w:type="dxa"/>
            <w:vAlign w:val="center"/>
          </w:tcPr>
          <w:p w14:paraId="46AFBE40" w14:textId="77777777" w:rsidR="00233198" w:rsidRDefault="00233198" w:rsidP="009959D1">
            <w:pPr>
              <w:jc w:val="center"/>
            </w:pPr>
          </w:p>
        </w:tc>
        <w:tc>
          <w:tcPr>
            <w:tcW w:w="1130" w:type="dxa"/>
            <w:vAlign w:val="center"/>
          </w:tcPr>
          <w:p w14:paraId="5F22889F" w14:textId="77777777" w:rsidR="00233198" w:rsidRDefault="00233198" w:rsidP="009959D1">
            <w:pPr>
              <w:jc w:val="center"/>
            </w:pPr>
          </w:p>
        </w:tc>
        <w:tc>
          <w:tcPr>
            <w:tcW w:w="1053" w:type="dxa"/>
            <w:vAlign w:val="center"/>
          </w:tcPr>
          <w:p w14:paraId="4AE020C4" w14:textId="77777777" w:rsidR="00233198" w:rsidRDefault="00233198" w:rsidP="009959D1">
            <w:pPr>
              <w:jc w:val="center"/>
            </w:pPr>
          </w:p>
        </w:tc>
        <w:tc>
          <w:tcPr>
            <w:tcW w:w="1876" w:type="dxa"/>
            <w:vAlign w:val="center"/>
          </w:tcPr>
          <w:p w14:paraId="1355D35A" w14:textId="77777777" w:rsidR="00233198" w:rsidRDefault="00233198" w:rsidP="009959D1">
            <w:pPr>
              <w:jc w:val="center"/>
            </w:pPr>
          </w:p>
        </w:tc>
        <w:tc>
          <w:tcPr>
            <w:tcW w:w="1512" w:type="dxa"/>
            <w:vAlign w:val="center"/>
          </w:tcPr>
          <w:p w14:paraId="5E99D67F" w14:textId="77777777" w:rsidR="00233198" w:rsidRDefault="00233198" w:rsidP="009959D1">
            <w:pPr>
              <w:jc w:val="center"/>
            </w:pPr>
          </w:p>
        </w:tc>
      </w:tr>
    </w:tbl>
    <w:p w14:paraId="35D44168" w14:textId="77777777" w:rsidR="00A021DA" w:rsidRDefault="00A021DA">
      <w:pPr>
        <w:rPr>
          <w:szCs w:val="24"/>
        </w:rPr>
      </w:pPr>
    </w:p>
    <w:p w14:paraId="2ADDFDA3" w14:textId="77777777" w:rsidR="00A021DA" w:rsidRPr="006209B5" w:rsidRDefault="00A021DA" w:rsidP="00A021DA">
      <w:pPr>
        <w:pStyle w:val="Heading2"/>
      </w:pPr>
      <w:r>
        <w:lastRenderedPageBreak/>
        <w:t>2.6</w:t>
      </w:r>
      <w:r w:rsidRPr="006209B5">
        <w:t xml:space="preserve"> Data report – all </w:t>
      </w:r>
      <w:r>
        <w:t xml:space="preserve">ANMN – Acidification Moorings </w:t>
      </w:r>
      <w:r w:rsidRPr="006209B5">
        <w:t>data available on the portal</w:t>
      </w:r>
    </w:p>
    <w:p w14:paraId="21581B4D" w14:textId="77777777" w:rsidR="00A021DA" w:rsidRDefault="00A021DA" w:rsidP="00A021DA">
      <w:pPr>
        <w:pStyle w:val="Heading3"/>
      </w:pPr>
      <w:r w:rsidRPr="00645D78">
        <w:rPr>
          <w:b w:val="0"/>
        </w:rPr>
        <w:t>Filename:</w:t>
      </w:r>
      <w:r w:rsidRPr="00645D78">
        <w:rPr>
          <w:u w:val="none"/>
        </w:rPr>
        <w:t xml:space="preserve"> ‘A_</w:t>
      </w:r>
      <w:r>
        <w:rPr>
          <w:u w:val="none"/>
        </w:rPr>
        <w:t>ANMN</w:t>
      </w:r>
      <w:r w:rsidRPr="00645D78">
        <w:rPr>
          <w:u w:val="none"/>
        </w:rPr>
        <w:t>_</w:t>
      </w:r>
      <w:r>
        <w:rPr>
          <w:u w:val="none"/>
        </w:rPr>
        <w:t>AcidificationMoorings</w:t>
      </w:r>
      <w:r w:rsidRPr="00645D78">
        <w:rPr>
          <w:u w:val="none"/>
        </w:rPr>
        <w:t>_allData_dataOnPortal’</w:t>
      </w:r>
    </w:p>
    <w:p w14:paraId="4C1C1E95" w14:textId="77777777" w:rsidR="00A021DA" w:rsidRDefault="00A021DA" w:rsidP="00A021DA">
      <w:pPr>
        <w:pStyle w:val="Heading3"/>
      </w:pPr>
      <w:r w:rsidRPr="006209B5">
        <w:br/>
      </w:r>
      <w:r w:rsidRPr="00645D78">
        <w:rPr>
          <w:b w:val="0"/>
        </w:rPr>
        <w:t>Description:</w:t>
      </w:r>
      <w:r w:rsidRPr="00645D78">
        <w:rPr>
          <w:u w:val="none"/>
        </w:rPr>
        <w:t xml:space="preserve"> ‘All data available on the portal</w:t>
      </w:r>
      <w:r>
        <w:rPr>
          <w:u w:val="none"/>
        </w:rPr>
        <w:t xml:space="preserve"> – Acidification Moorings</w:t>
      </w:r>
      <w:r w:rsidRPr="00645D78">
        <w:rPr>
          <w:u w:val="none"/>
        </w:rPr>
        <w:t>’</w:t>
      </w:r>
    </w:p>
    <w:p w14:paraId="6DCE0A26" w14:textId="77777777" w:rsidR="00A021DA" w:rsidRPr="006D0770" w:rsidRDefault="00A021DA" w:rsidP="00A021DA">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567"/>
      </w:tblGrid>
      <w:tr w:rsidR="00641BE6" w:rsidRPr="006209B5" w14:paraId="602B34C0" w14:textId="77777777" w:rsidTr="00641BE6">
        <w:tc>
          <w:tcPr>
            <w:tcW w:w="1271" w:type="dxa"/>
          </w:tcPr>
          <w:p w14:paraId="146853B6" w14:textId="77777777" w:rsidR="00641BE6" w:rsidRPr="006209B5" w:rsidRDefault="00641BE6" w:rsidP="00CC7541">
            <w:pPr>
              <w:rPr>
                <w:b/>
                <w:szCs w:val="24"/>
              </w:rPr>
            </w:pPr>
            <w:r w:rsidRPr="006209B5">
              <w:rPr>
                <w:b/>
                <w:szCs w:val="24"/>
              </w:rPr>
              <w:t>Server</w:t>
            </w:r>
          </w:p>
        </w:tc>
        <w:tc>
          <w:tcPr>
            <w:tcW w:w="2848" w:type="dxa"/>
          </w:tcPr>
          <w:p w14:paraId="016022FF" w14:textId="1E640002" w:rsidR="00641BE6" w:rsidRPr="006209B5" w:rsidRDefault="00641BE6" w:rsidP="00CC7541">
            <w:pPr>
              <w:rPr>
                <w:szCs w:val="24"/>
              </w:rPr>
            </w:pPr>
            <w:ins w:id="262" w:author="Xavier Hoenner" w:date="2014-05-01T11:02:00Z">
              <w:r>
                <w:rPr>
                  <w:szCs w:val="24"/>
                </w:rPr>
                <w:t>dbprod</w:t>
              </w:r>
              <w:r w:rsidRPr="003D503B">
                <w:rPr>
                  <w:szCs w:val="24"/>
                </w:rPr>
                <w:t>.emii.org.au</w:t>
              </w:r>
            </w:ins>
            <w:del w:id="263" w:author="Xavier Hoenner" w:date="2014-05-01T11:02:00Z">
              <w:r w:rsidRPr="006209B5" w:rsidDel="00C77972">
                <w:rPr>
                  <w:szCs w:val="24"/>
                </w:rPr>
                <w:delText>dbdev.emii.org.au</w:delText>
              </w:r>
            </w:del>
          </w:p>
        </w:tc>
      </w:tr>
      <w:tr w:rsidR="00641BE6" w:rsidRPr="006209B5" w14:paraId="61BECAE3" w14:textId="77777777" w:rsidTr="00641BE6">
        <w:tc>
          <w:tcPr>
            <w:tcW w:w="1271" w:type="dxa"/>
          </w:tcPr>
          <w:p w14:paraId="749398B8" w14:textId="77777777" w:rsidR="00641BE6" w:rsidRPr="006209B5" w:rsidRDefault="00641BE6" w:rsidP="00CC7541">
            <w:pPr>
              <w:rPr>
                <w:b/>
                <w:szCs w:val="24"/>
              </w:rPr>
            </w:pPr>
            <w:r w:rsidRPr="006209B5">
              <w:rPr>
                <w:b/>
                <w:szCs w:val="24"/>
              </w:rPr>
              <w:t>Database</w:t>
            </w:r>
          </w:p>
        </w:tc>
        <w:tc>
          <w:tcPr>
            <w:tcW w:w="2848" w:type="dxa"/>
          </w:tcPr>
          <w:p w14:paraId="5D56B085" w14:textId="1081F7D6" w:rsidR="00641BE6" w:rsidRPr="006209B5" w:rsidRDefault="00641BE6" w:rsidP="00CC7541">
            <w:pPr>
              <w:rPr>
                <w:szCs w:val="24"/>
              </w:rPr>
            </w:pPr>
            <w:ins w:id="264" w:author="Xavier Hoenner" w:date="2014-05-01T11:02:00Z">
              <w:r>
                <w:rPr>
                  <w:szCs w:val="24"/>
                </w:rPr>
                <w:t>harvest</w:t>
              </w:r>
            </w:ins>
            <w:del w:id="265" w:author="Xavier Hoenner" w:date="2014-05-01T11:02:00Z">
              <w:r w:rsidRPr="006209B5" w:rsidDel="00C77972">
                <w:rPr>
                  <w:szCs w:val="24"/>
                </w:rPr>
                <w:delText>report_db</w:delText>
              </w:r>
            </w:del>
          </w:p>
        </w:tc>
      </w:tr>
      <w:tr w:rsidR="00641BE6" w:rsidRPr="006209B5" w14:paraId="20446726" w14:textId="77777777" w:rsidTr="00641BE6">
        <w:tc>
          <w:tcPr>
            <w:tcW w:w="1271" w:type="dxa"/>
          </w:tcPr>
          <w:p w14:paraId="6F7A47DE" w14:textId="77777777" w:rsidR="00641BE6" w:rsidRPr="006209B5" w:rsidRDefault="00641BE6" w:rsidP="00CC7541">
            <w:pPr>
              <w:rPr>
                <w:b/>
                <w:szCs w:val="24"/>
              </w:rPr>
            </w:pPr>
            <w:r w:rsidRPr="006209B5">
              <w:rPr>
                <w:b/>
                <w:szCs w:val="24"/>
              </w:rPr>
              <w:t>Schema</w:t>
            </w:r>
          </w:p>
        </w:tc>
        <w:tc>
          <w:tcPr>
            <w:tcW w:w="2848" w:type="dxa"/>
          </w:tcPr>
          <w:p w14:paraId="412414F2" w14:textId="54C595F1" w:rsidR="00641BE6" w:rsidRPr="006209B5" w:rsidRDefault="00641BE6" w:rsidP="00CC7541">
            <w:pPr>
              <w:rPr>
                <w:szCs w:val="24"/>
              </w:rPr>
            </w:pPr>
            <w:ins w:id="266" w:author="Xavier Hoenner" w:date="2014-05-01T11:02:00Z">
              <w:r>
                <w:rPr>
                  <w:szCs w:val="24"/>
                </w:rPr>
                <w:t>reporting</w:t>
              </w:r>
            </w:ins>
            <w:del w:id="267" w:author="Xavier Hoenner" w:date="2014-05-01T11:02:00Z">
              <w:r w:rsidRPr="006209B5" w:rsidDel="00C77972">
                <w:rPr>
                  <w:szCs w:val="24"/>
                </w:rPr>
                <w:delText>report</w:delText>
              </w:r>
            </w:del>
          </w:p>
        </w:tc>
      </w:tr>
      <w:tr w:rsidR="00A021DA" w:rsidRPr="006209B5" w14:paraId="6F6B7B0B" w14:textId="77777777" w:rsidTr="00641BE6">
        <w:tc>
          <w:tcPr>
            <w:tcW w:w="1271" w:type="dxa"/>
          </w:tcPr>
          <w:p w14:paraId="7B35F178" w14:textId="77777777" w:rsidR="00A021DA" w:rsidRPr="006209B5" w:rsidRDefault="00A021DA" w:rsidP="00CC7541">
            <w:pPr>
              <w:rPr>
                <w:b/>
                <w:szCs w:val="24"/>
              </w:rPr>
            </w:pPr>
            <w:r w:rsidRPr="006209B5">
              <w:rPr>
                <w:b/>
                <w:szCs w:val="24"/>
              </w:rPr>
              <w:t>View</w:t>
            </w:r>
          </w:p>
        </w:tc>
        <w:tc>
          <w:tcPr>
            <w:tcW w:w="2848" w:type="dxa"/>
          </w:tcPr>
          <w:p w14:paraId="5F7D9289" w14:textId="77777777" w:rsidR="00A021DA" w:rsidRPr="006209B5" w:rsidRDefault="00A021DA" w:rsidP="00CC7541">
            <w:pPr>
              <w:rPr>
                <w:szCs w:val="24"/>
              </w:rPr>
            </w:pPr>
            <w:r>
              <w:rPr>
                <w:szCs w:val="24"/>
              </w:rPr>
              <w:t>anmn_all_deployments</w:t>
            </w:r>
            <w:r w:rsidRPr="006209B5">
              <w:rPr>
                <w:szCs w:val="24"/>
              </w:rPr>
              <w:t>_view</w:t>
            </w:r>
          </w:p>
        </w:tc>
      </w:tr>
    </w:tbl>
    <w:p w14:paraId="095C36B5" w14:textId="77777777" w:rsidR="00A021DA" w:rsidRPr="006209B5" w:rsidRDefault="00A021DA" w:rsidP="00A021DA"/>
    <w:p w14:paraId="31AB6BD6" w14:textId="77777777" w:rsidR="00A021DA" w:rsidRDefault="00A021DA" w:rsidP="00A021DA">
      <w:r w:rsidRPr="006209B5">
        <w:rPr>
          <w:u w:val="single"/>
        </w:rPr>
        <w:t xml:space="preserve">Filters: </w:t>
      </w:r>
      <w:r>
        <w:t>List all data for which ‘subfacility’ = ‘</w:t>
      </w:r>
      <w:r w:rsidR="0042325B">
        <w:t>AM</w:t>
      </w:r>
      <w:r>
        <w:t>’.</w:t>
      </w:r>
    </w:p>
    <w:p w14:paraId="1854BF6B" w14:textId="77777777" w:rsidR="00A021DA" w:rsidRDefault="00A021DA" w:rsidP="00A021DA">
      <w:r w:rsidRPr="006209B5">
        <w:rPr>
          <w:u w:val="single"/>
        </w:rPr>
        <w:t>Data sorting options:</w:t>
      </w:r>
      <w:r w:rsidRPr="006209B5">
        <w:t xml:space="preserve"> </w:t>
      </w:r>
      <w:r>
        <w:t xml:space="preserve">Sort data </w:t>
      </w:r>
      <w:r w:rsidRPr="006209B5">
        <w:t xml:space="preserve">by </w:t>
      </w:r>
      <w:r w:rsidR="000F328F">
        <w:t>ASCENDING ‘site</w:t>
      </w:r>
      <w:r>
        <w:t>_code’, then by ASCENDING ‘data_category’, and then by ASCENDING ‘deployment_code’</w:t>
      </w:r>
      <w:r w:rsidRPr="006209B5">
        <w:t>.</w:t>
      </w:r>
    </w:p>
    <w:p w14:paraId="06403B13" w14:textId="77777777" w:rsidR="00A021DA" w:rsidRDefault="00A021DA" w:rsidP="00A021DA">
      <w:pPr>
        <w:ind w:left="1843" w:hanging="1843"/>
      </w:pPr>
      <w:r>
        <w:rPr>
          <w:u w:val="single"/>
        </w:rPr>
        <w:t>Data grouping options:</w:t>
      </w:r>
      <w:r>
        <w:t xml:space="preserve"> Group by ‘site_name_code’, sub-group by ‘data_category’.</w:t>
      </w:r>
    </w:p>
    <w:p w14:paraId="6926FB27" w14:textId="77777777" w:rsidR="00A021DA" w:rsidRDefault="00A021DA" w:rsidP="00A021DA">
      <w:pPr>
        <w:ind w:left="993" w:hanging="993"/>
      </w:pPr>
      <w:r w:rsidRPr="006209B5">
        <w:rPr>
          <w:u w:val="single"/>
        </w:rPr>
        <w:t>Footnote:</w:t>
      </w:r>
      <w:r w:rsidRPr="006209B5">
        <w:t xml:space="preserve"> </w:t>
      </w:r>
      <w:r>
        <w:rPr>
          <w:b/>
        </w:rPr>
        <w:t xml:space="preserve">Headers: </w:t>
      </w:r>
      <w:r>
        <w:t>Moorings site name (site code), and latitude/longitude coordinates.</w:t>
      </w:r>
      <w:r>
        <w:br/>
      </w:r>
      <w:r>
        <w:rPr>
          <w:b/>
        </w:rPr>
        <w:t>Sub-headers</w:t>
      </w:r>
      <w:r>
        <w:t>: Data category – Broad category for the set of parameters measured. ‘</w:t>
      </w:r>
      <w:r w:rsidRPr="00AB63EA">
        <w:rPr>
          <w:i/>
        </w:rPr>
        <w:t>Temperature</w:t>
      </w:r>
      <w:r>
        <w:t xml:space="preserve">’ = temperature and pressure only; </w:t>
      </w:r>
      <w:r w:rsidRPr="00AB63EA">
        <w:rPr>
          <w:i/>
        </w:rPr>
        <w:t>‘CTD_timeseries’</w:t>
      </w:r>
      <w:r>
        <w:t xml:space="preserve"> = conductivity (salinity), temperature and pressure (depth); </w:t>
      </w:r>
      <w:r w:rsidRPr="00AB63EA">
        <w:rPr>
          <w:i/>
        </w:rPr>
        <w:t>‘Biogeochem_timeseries’</w:t>
      </w:r>
      <w:r>
        <w:t xml:space="preserve"> = CTD plus chemical &amp; biological parameters; </w:t>
      </w:r>
      <w:r w:rsidRPr="00AB63EA">
        <w:rPr>
          <w:i/>
        </w:rPr>
        <w:t>‘Velocity’</w:t>
      </w:r>
      <w:r>
        <w:t xml:space="preserve"> = current profiles.</w:t>
      </w:r>
      <w:r w:rsidR="00744050">
        <w:t xml:space="preserve"> </w:t>
      </w:r>
      <w:r w:rsidR="00744050" w:rsidRPr="00CB0032">
        <w:t>'CTD_timeseries' and 'Biogeochemical_timeseries' come from similar instruments that differ only in the inclusion of additional sensors. For some moorings, this has varied from one deployment to the next. In such cases the total time coverage of temperature and salinity is the combined coverage of these two categories.</w:t>
      </w:r>
      <w:r>
        <w:br/>
      </w:r>
      <w:r w:rsidRPr="006B3C3D">
        <w:rPr>
          <w:b/>
        </w:rPr>
        <w:t>‘</w:t>
      </w:r>
      <w:r>
        <w:rPr>
          <w:b/>
        </w:rPr>
        <w:t># FV00</w:t>
      </w:r>
      <w:r w:rsidRPr="006B3C3D">
        <w:rPr>
          <w:b/>
        </w:rPr>
        <w:t>’</w:t>
      </w:r>
      <w:r w:rsidRPr="006B3C3D">
        <w:t xml:space="preserve">: </w:t>
      </w:r>
      <w:r>
        <w:t xml:space="preserve">Number of </w:t>
      </w:r>
      <w:r w:rsidR="0042325B">
        <w:t>non-quality</w:t>
      </w:r>
      <w:r>
        <w:t xml:space="preserve"> controlled datasets.</w:t>
      </w:r>
      <w:r>
        <w:br/>
      </w:r>
      <w:r>
        <w:rPr>
          <w:b/>
        </w:rPr>
        <w:t>‘# FV01’</w:t>
      </w:r>
      <w:r>
        <w:t>: Number of quality controlled datasets.</w:t>
      </w:r>
      <w:r>
        <w:br/>
      </w:r>
      <w:r w:rsidRPr="006B3C3D">
        <w:rPr>
          <w:b/>
        </w:rPr>
        <w:t>‘Start’</w:t>
      </w:r>
      <w:r w:rsidRPr="006B3C3D">
        <w:t xml:space="preserve">: </w:t>
      </w:r>
      <w:r>
        <w:t xml:space="preserve">Deployment start </w:t>
      </w:r>
      <w:r w:rsidRPr="006B3C3D">
        <w:t>date</w:t>
      </w:r>
      <w:r>
        <w:t xml:space="preserve"> (format: dd/mm/yyyy).</w:t>
      </w:r>
      <w:r w:rsidRPr="006B3C3D">
        <w:br/>
      </w:r>
      <w:r w:rsidRPr="006B3C3D">
        <w:rPr>
          <w:b/>
        </w:rPr>
        <w:t>‘End’</w:t>
      </w:r>
      <w:r w:rsidRPr="006B3C3D">
        <w:t xml:space="preserve">: </w:t>
      </w:r>
      <w:r>
        <w:t>Deployment end date (format: dd/mm/yyyy).</w:t>
      </w:r>
      <w:r>
        <w:br/>
      </w:r>
      <w:r w:rsidRPr="00ED7666">
        <w:rPr>
          <w:b/>
        </w:rPr>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t>between the deployment start and end dates</w:t>
      </w:r>
      <w:r w:rsidRPr="00ED7666">
        <w:t>.</w:t>
      </w:r>
      <w:r>
        <w:br/>
      </w:r>
      <w:r w:rsidRPr="006B3C3D">
        <w:rPr>
          <w:b/>
        </w:rPr>
        <w:t>‘</w:t>
      </w:r>
      <w:r>
        <w:rPr>
          <w:b/>
        </w:rPr>
        <w:t>Data coverage</w:t>
      </w:r>
      <w:r w:rsidRPr="006B3C3D">
        <w:rPr>
          <w:b/>
        </w:rPr>
        <w:t>’:</w:t>
      </w:r>
      <w:r w:rsidRPr="006B3C3D">
        <w:t xml:space="preserve"> </w:t>
      </w:r>
      <w:r>
        <w:t>Number of days with data.</w:t>
      </w:r>
      <w:r>
        <w:br/>
      </w:r>
      <w:r>
        <w:rPr>
          <w:b/>
        </w:rPr>
        <w:t xml:space="preserve">ANMN: </w:t>
      </w:r>
      <w:r>
        <w:t>Australian National Mooring Network (</w:t>
      </w:r>
      <w:hyperlink r:id="rId23" w:history="1">
        <w:r w:rsidRPr="00FE6A07">
          <w:rPr>
            <w:rStyle w:val="Hyperlink"/>
          </w:rPr>
          <w:t>http://imos.org.au/anmn.html</w:t>
        </w:r>
      </w:hyperlink>
      <w:r>
        <w:t>).</w:t>
      </w:r>
      <w:r>
        <w:br/>
      </w:r>
      <w:r w:rsidR="0042325B">
        <w:rPr>
          <w:b/>
        </w:rPr>
        <w:t>AM</w:t>
      </w:r>
      <w:r w:rsidR="0042325B">
        <w:t>: Acidification Moorings (</w:t>
      </w:r>
      <w:hyperlink r:id="rId24" w:history="1">
        <w:r w:rsidR="0042325B" w:rsidRPr="00184D6B">
          <w:rPr>
            <w:rStyle w:val="Hyperlink"/>
          </w:rPr>
          <w:t>http://imos.org.au/acidificationmoorings.html</w:t>
        </w:r>
      </w:hyperlink>
      <w:r w:rsidR="0042325B">
        <w:t>).</w:t>
      </w:r>
    </w:p>
    <w:p w14:paraId="177DEA4D" w14:textId="77777777" w:rsidR="00A021DA" w:rsidRPr="006209B5" w:rsidRDefault="00A021DA" w:rsidP="00A021DA">
      <w:pPr>
        <w:ind w:left="993" w:hanging="993"/>
      </w:pPr>
    </w:p>
    <w:p w14:paraId="54924B5C" w14:textId="77777777" w:rsidR="00A021DA" w:rsidRPr="006209B5" w:rsidRDefault="00A021DA" w:rsidP="00A021DA">
      <w:pPr>
        <w:pStyle w:val="Heading3"/>
      </w:pPr>
      <w:r w:rsidRPr="006209B5">
        <w:t>Template</w:t>
      </w:r>
    </w:p>
    <w:tbl>
      <w:tblPr>
        <w:tblStyle w:val="TableGrid"/>
        <w:tblW w:w="5000" w:type="pct"/>
        <w:jc w:val="center"/>
        <w:tblLayout w:type="fixed"/>
        <w:tblLook w:val="04A0" w:firstRow="1" w:lastRow="0" w:firstColumn="1" w:lastColumn="0" w:noHBand="0" w:noVBand="1"/>
      </w:tblPr>
      <w:tblGrid>
        <w:gridCol w:w="1809"/>
        <w:gridCol w:w="931"/>
        <w:gridCol w:w="931"/>
        <w:gridCol w:w="1130"/>
        <w:gridCol w:w="1053"/>
        <w:gridCol w:w="1876"/>
        <w:gridCol w:w="1512"/>
      </w:tblGrid>
      <w:tr w:rsidR="00A021DA" w14:paraId="27D40E03" w14:textId="77777777" w:rsidTr="00CC7541">
        <w:trPr>
          <w:jc w:val="center"/>
        </w:trPr>
        <w:tc>
          <w:tcPr>
            <w:tcW w:w="1809" w:type="dxa"/>
            <w:vAlign w:val="center"/>
          </w:tcPr>
          <w:p w14:paraId="0B61FBE4" w14:textId="77777777" w:rsidR="00A021DA" w:rsidRPr="0025464E" w:rsidRDefault="00A021DA" w:rsidP="00CC7541">
            <w:pPr>
              <w:jc w:val="center"/>
              <w:rPr>
                <w:b/>
              </w:rPr>
            </w:pPr>
            <w:r>
              <w:rPr>
                <w:b/>
              </w:rPr>
              <w:t>deployment_cod</w:t>
            </w:r>
            <w:r>
              <w:rPr>
                <w:b/>
              </w:rPr>
              <w:lastRenderedPageBreak/>
              <w:t>e</w:t>
            </w:r>
          </w:p>
        </w:tc>
        <w:tc>
          <w:tcPr>
            <w:tcW w:w="931" w:type="dxa"/>
            <w:vAlign w:val="center"/>
          </w:tcPr>
          <w:p w14:paraId="490909C8" w14:textId="77777777" w:rsidR="00A021DA" w:rsidRPr="0025464E" w:rsidRDefault="00A021DA" w:rsidP="00CC7541">
            <w:pPr>
              <w:jc w:val="center"/>
              <w:rPr>
                <w:b/>
              </w:rPr>
            </w:pPr>
            <w:r>
              <w:rPr>
                <w:b/>
              </w:rPr>
              <w:lastRenderedPageBreak/>
              <w:t>no_fv0</w:t>
            </w:r>
            <w:r>
              <w:rPr>
                <w:b/>
              </w:rPr>
              <w:lastRenderedPageBreak/>
              <w:t>0</w:t>
            </w:r>
          </w:p>
        </w:tc>
        <w:tc>
          <w:tcPr>
            <w:tcW w:w="931" w:type="dxa"/>
            <w:vAlign w:val="center"/>
          </w:tcPr>
          <w:p w14:paraId="7AC92115" w14:textId="77777777" w:rsidR="00A021DA" w:rsidRPr="0025464E" w:rsidRDefault="00A021DA" w:rsidP="00CC7541">
            <w:pPr>
              <w:jc w:val="center"/>
              <w:rPr>
                <w:b/>
              </w:rPr>
            </w:pPr>
            <w:r>
              <w:rPr>
                <w:b/>
              </w:rPr>
              <w:lastRenderedPageBreak/>
              <w:t>no_fv0</w:t>
            </w:r>
            <w:r>
              <w:rPr>
                <w:b/>
              </w:rPr>
              <w:lastRenderedPageBreak/>
              <w:t>1</w:t>
            </w:r>
          </w:p>
        </w:tc>
        <w:tc>
          <w:tcPr>
            <w:tcW w:w="1130" w:type="dxa"/>
            <w:vAlign w:val="center"/>
          </w:tcPr>
          <w:p w14:paraId="11072442" w14:textId="77777777" w:rsidR="00A021DA" w:rsidRPr="0025464E" w:rsidRDefault="00A021DA" w:rsidP="00CC7541">
            <w:pPr>
              <w:jc w:val="center"/>
              <w:rPr>
                <w:b/>
              </w:rPr>
            </w:pPr>
            <w:r>
              <w:rPr>
                <w:b/>
              </w:rPr>
              <w:lastRenderedPageBreak/>
              <w:t>start_dat</w:t>
            </w:r>
            <w:r>
              <w:rPr>
                <w:b/>
              </w:rPr>
              <w:lastRenderedPageBreak/>
              <w:t>e</w:t>
            </w:r>
          </w:p>
        </w:tc>
        <w:tc>
          <w:tcPr>
            <w:tcW w:w="1053" w:type="dxa"/>
            <w:vAlign w:val="center"/>
          </w:tcPr>
          <w:p w14:paraId="5A06B4BE" w14:textId="77777777" w:rsidR="00A021DA" w:rsidRDefault="00A021DA" w:rsidP="00CC7541">
            <w:pPr>
              <w:jc w:val="center"/>
              <w:rPr>
                <w:rFonts w:eastAsiaTheme="majorEastAsia" w:cstheme="majorBidi"/>
                <w:b/>
                <w:bCs/>
                <w:color w:val="000000" w:themeColor="text1"/>
                <w:sz w:val="32"/>
                <w:szCs w:val="28"/>
              </w:rPr>
            </w:pPr>
            <w:r>
              <w:rPr>
                <w:b/>
              </w:rPr>
              <w:lastRenderedPageBreak/>
              <w:t>end_dat</w:t>
            </w:r>
            <w:r>
              <w:rPr>
                <w:b/>
              </w:rPr>
              <w:lastRenderedPageBreak/>
              <w:t>e</w:t>
            </w:r>
          </w:p>
        </w:tc>
        <w:tc>
          <w:tcPr>
            <w:tcW w:w="1876" w:type="dxa"/>
            <w:vAlign w:val="center"/>
          </w:tcPr>
          <w:p w14:paraId="4E50C2C7" w14:textId="77777777" w:rsidR="00A021DA" w:rsidRDefault="00A021DA" w:rsidP="00CC7541">
            <w:pPr>
              <w:jc w:val="center"/>
              <w:rPr>
                <w:rFonts w:eastAsiaTheme="majorEastAsia" w:cstheme="majorBidi"/>
                <w:b/>
                <w:bCs/>
                <w:color w:val="000000" w:themeColor="text1"/>
                <w:sz w:val="32"/>
                <w:szCs w:val="28"/>
              </w:rPr>
            </w:pPr>
            <w:r>
              <w:rPr>
                <w:b/>
              </w:rPr>
              <w:lastRenderedPageBreak/>
              <w:t>coverage_duratio</w:t>
            </w:r>
            <w:r>
              <w:rPr>
                <w:b/>
              </w:rPr>
              <w:lastRenderedPageBreak/>
              <w:t>n</w:t>
            </w:r>
          </w:p>
        </w:tc>
        <w:tc>
          <w:tcPr>
            <w:tcW w:w="1512" w:type="dxa"/>
            <w:vAlign w:val="center"/>
          </w:tcPr>
          <w:p w14:paraId="0B4D1966" w14:textId="77777777" w:rsidR="00A021DA" w:rsidRDefault="00A021DA" w:rsidP="00CC7541">
            <w:pPr>
              <w:jc w:val="center"/>
              <w:rPr>
                <w:rFonts w:eastAsiaTheme="majorEastAsia" w:cstheme="majorBidi"/>
                <w:b/>
                <w:bCs/>
                <w:color w:val="000000" w:themeColor="text1"/>
                <w:sz w:val="32"/>
                <w:szCs w:val="28"/>
              </w:rPr>
            </w:pPr>
            <w:r>
              <w:rPr>
                <w:b/>
              </w:rPr>
              <w:lastRenderedPageBreak/>
              <w:t>data_coverag</w:t>
            </w:r>
            <w:r>
              <w:rPr>
                <w:b/>
              </w:rPr>
              <w:lastRenderedPageBreak/>
              <w:t>e</w:t>
            </w:r>
          </w:p>
        </w:tc>
      </w:tr>
      <w:tr w:rsidR="00A021DA" w14:paraId="3EDF56E4" w14:textId="77777777" w:rsidTr="00CC7541">
        <w:trPr>
          <w:jc w:val="center"/>
        </w:trPr>
        <w:tc>
          <w:tcPr>
            <w:tcW w:w="1809" w:type="dxa"/>
            <w:vAlign w:val="center"/>
          </w:tcPr>
          <w:p w14:paraId="0D2A4629" w14:textId="77777777" w:rsidR="00A021DA" w:rsidRDefault="00A021DA" w:rsidP="00CC7541">
            <w:pPr>
              <w:jc w:val="center"/>
            </w:pPr>
            <w:r>
              <w:lastRenderedPageBreak/>
              <w:t>Deployment code</w:t>
            </w:r>
          </w:p>
        </w:tc>
        <w:tc>
          <w:tcPr>
            <w:tcW w:w="931" w:type="dxa"/>
            <w:vAlign w:val="center"/>
          </w:tcPr>
          <w:p w14:paraId="29D247CC" w14:textId="77777777" w:rsidR="00A021DA" w:rsidRDefault="00A021DA" w:rsidP="00CC7541">
            <w:pPr>
              <w:jc w:val="center"/>
            </w:pPr>
            <w:r>
              <w:t># FV00</w:t>
            </w:r>
          </w:p>
        </w:tc>
        <w:tc>
          <w:tcPr>
            <w:tcW w:w="931" w:type="dxa"/>
            <w:vAlign w:val="center"/>
          </w:tcPr>
          <w:p w14:paraId="031919BB" w14:textId="77777777" w:rsidR="00A021DA" w:rsidRDefault="00A021DA" w:rsidP="00CC7541">
            <w:pPr>
              <w:jc w:val="center"/>
            </w:pPr>
            <w:r>
              <w:t># FV01</w:t>
            </w:r>
          </w:p>
        </w:tc>
        <w:tc>
          <w:tcPr>
            <w:tcW w:w="1130" w:type="dxa"/>
            <w:vAlign w:val="center"/>
          </w:tcPr>
          <w:p w14:paraId="74FCCC62" w14:textId="77777777" w:rsidR="00A021DA" w:rsidRDefault="00A021DA" w:rsidP="00CC7541">
            <w:pPr>
              <w:jc w:val="center"/>
            </w:pPr>
            <w:r>
              <w:t>Start</w:t>
            </w:r>
          </w:p>
        </w:tc>
        <w:tc>
          <w:tcPr>
            <w:tcW w:w="1053" w:type="dxa"/>
            <w:vAlign w:val="center"/>
          </w:tcPr>
          <w:p w14:paraId="2139C750" w14:textId="77777777" w:rsidR="00A021DA" w:rsidRDefault="00A021DA" w:rsidP="00CC7541">
            <w:pPr>
              <w:jc w:val="center"/>
              <w:rPr>
                <w:rFonts w:eastAsiaTheme="majorEastAsia" w:cstheme="majorBidi"/>
                <w:b/>
                <w:bCs/>
                <w:color w:val="000000" w:themeColor="text1"/>
                <w:sz w:val="32"/>
                <w:szCs w:val="28"/>
              </w:rPr>
            </w:pPr>
            <w:r>
              <w:t>End</w:t>
            </w:r>
          </w:p>
        </w:tc>
        <w:tc>
          <w:tcPr>
            <w:tcW w:w="1876" w:type="dxa"/>
            <w:vAlign w:val="center"/>
          </w:tcPr>
          <w:p w14:paraId="40A00E45" w14:textId="77777777" w:rsidR="00A021DA" w:rsidRDefault="00A021DA" w:rsidP="00CC7541">
            <w:pPr>
              <w:jc w:val="center"/>
              <w:rPr>
                <w:rFonts w:eastAsiaTheme="majorEastAsia" w:cstheme="majorBidi"/>
                <w:b/>
                <w:bCs/>
                <w:color w:val="000000" w:themeColor="text1"/>
                <w:sz w:val="32"/>
                <w:szCs w:val="28"/>
              </w:rPr>
            </w:pPr>
            <w:r>
              <w:t>Time coverage (days)</w:t>
            </w:r>
          </w:p>
        </w:tc>
        <w:tc>
          <w:tcPr>
            <w:tcW w:w="1512" w:type="dxa"/>
            <w:vAlign w:val="center"/>
          </w:tcPr>
          <w:p w14:paraId="57504E79" w14:textId="77777777" w:rsidR="00A021DA" w:rsidRDefault="00A021DA" w:rsidP="00CC7541">
            <w:pPr>
              <w:jc w:val="center"/>
              <w:rPr>
                <w:rFonts w:eastAsiaTheme="majorEastAsia" w:cstheme="majorBidi"/>
                <w:b/>
                <w:bCs/>
                <w:color w:val="000000" w:themeColor="text1"/>
                <w:sz w:val="32"/>
                <w:szCs w:val="28"/>
              </w:rPr>
            </w:pPr>
            <w:r>
              <w:t>Data coverage</w:t>
            </w:r>
          </w:p>
        </w:tc>
      </w:tr>
      <w:tr w:rsidR="00A021DA" w14:paraId="6077829C" w14:textId="77777777" w:rsidTr="00CC7541">
        <w:trPr>
          <w:jc w:val="center"/>
        </w:trPr>
        <w:tc>
          <w:tcPr>
            <w:tcW w:w="9242" w:type="dxa"/>
            <w:gridSpan w:val="7"/>
            <w:shd w:val="clear" w:color="auto" w:fill="595959" w:themeFill="text1" w:themeFillTint="A6"/>
            <w:vAlign w:val="center"/>
          </w:tcPr>
          <w:p w14:paraId="191547FD" w14:textId="77777777" w:rsidR="00A021DA" w:rsidRDefault="00A021DA" w:rsidP="00CC7541">
            <w:pPr>
              <w:jc w:val="center"/>
            </w:pPr>
            <w:r>
              <w:t>Headers = site_name_code</w:t>
            </w:r>
          </w:p>
        </w:tc>
      </w:tr>
      <w:tr w:rsidR="00A021DA" w14:paraId="50C85F56" w14:textId="77777777" w:rsidTr="00CC7541">
        <w:trPr>
          <w:jc w:val="center"/>
        </w:trPr>
        <w:tc>
          <w:tcPr>
            <w:tcW w:w="9242" w:type="dxa"/>
            <w:gridSpan w:val="7"/>
            <w:shd w:val="clear" w:color="auto" w:fill="BFBFBF" w:themeFill="background1" w:themeFillShade="BF"/>
            <w:vAlign w:val="center"/>
          </w:tcPr>
          <w:p w14:paraId="63DA825F" w14:textId="77777777" w:rsidR="00A021DA" w:rsidRDefault="00A021DA" w:rsidP="00CC7541">
            <w:r>
              <w:t>Sub-headers = data_category</w:t>
            </w:r>
          </w:p>
        </w:tc>
      </w:tr>
      <w:tr w:rsidR="00A021DA" w14:paraId="15A56B4A" w14:textId="77777777" w:rsidTr="00CC7541">
        <w:trPr>
          <w:jc w:val="center"/>
        </w:trPr>
        <w:tc>
          <w:tcPr>
            <w:tcW w:w="1809" w:type="dxa"/>
            <w:vAlign w:val="center"/>
          </w:tcPr>
          <w:p w14:paraId="31FE4481" w14:textId="77777777" w:rsidR="00A021DA" w:rsidRDefault="00A021DA" w:rsidP="00CC7541">
            <w:pPr>
              <w:jc w:val="center"/>
            </w:pPr>
          </w:p>
        </w:tc>
        <w:tc>
          <w:tcPr>
            <w:tcW w:w="931" w:type="dxa"/>
            <w:vAlign w:val="center"/>
          </w:tcPr>
          <w:p w14:paraId="0296CFAD" w14:textId="77777777" w:rsidR="00A021DA" w:rsidRDefault="00A021DA" w:rsidP="00CC7541">
            <w:pPr>
              <w:jc w:val="center"/>
            </w:pPr>
          </w:p>
        </w:tc>
        <w:tc>
          <w:tcPr>
            <w:tcW w:w="931" w:type="dxa"/>
            <w:vAlign w:val="center"/>
          </w:tcPr>
          <w:p w14:paraId="6EA9C5E9" w14:textId="77777777" w:rsidR="00A021DA" w:rsidRDefault="00A021DA" w:rsidP="00CC7541">
            <w:pPr>
              <w:jc w:val="center"/>
            </w:pPr>
          </w:p>
        </w:tc>
        <w:tc>
          <w:tcPr>
            <w:tcW w:w="1130" w:type="dxa"/>
            <w:vAlign w:val="center"/>
          </w:tcPr>
          <w:p w14:paraId="021A5FFB" w14:textId="77777777" w:rsidR="00A021DA" w:rsidRDefault="00A021DA" w:rsidP="00CC7541">
            <w:pPr>
              <w:jc w:val="center"/>
            </w:pPr>
          </w:p>
        </w:tc>
        <w:tc>
          <w:tcPr>
            <w:tcW w:w="1053" w:type="dxa"/>
            <w:vAlign w:val="center"/>
          </w:tcPr>
          <w:p w14:paraId="48E0CC9E" w14:textId="77777777" w:rsidR="00A021DA" w:rsidRDefault="00A021DA" w:rsidP="00CC7541">
            <w:pPr>
              <w:jc w:val="center"/>
            </w:pPr>
          </w:p>
        </w:tc>
        <w:tc>
          <w:tcPr>
            <w:tcW w:w="1876" w:type="dxa"/>
            <w:vAlign w:val="center"/>
          </w:tcPr>
          <w:p w14:paraId="73169839" w14:textId="77777777" w:rsidR="00A021DA" w:rsidRDefault="00A021DA" w:rsidP="00CC7541">
            <w:pPr>
              <w:jc w:val="center"/>
            </w:pPr>
          </w:p>
        </w:tc>
        <w:tc>
          <w:tcPr>
            <w:tcW w:w="1512" w:type="dxa"/>
            <w:vAlign w:val="center"/>
          </w:tcPr>
          <w:p w14:paraId="44DAB6D9" w14:textId="77777777" w:rsidR="00A021DA" w:rsidRDefault="00A021DA" w:rsidP="00CC7541">
            <w:pPr>
              <w:jc w:val="center"/>
            </w:pPr>
          </w:p>
        </w:tc>
      </w:tr>
    </w:tbl>
    <w:p w14:paraId="0611C22A" w14:textId="77777777" w:rsidR="00C91621" w:rsidRDefault="00C91621">
      <w:pPr>
        <w:rPr>
          <w:szCs w:val="24"/>
        </w:rPr>
      </w:pPr>
      <w:r>
        <w:rPr>
          <w:szCs w:val="24"/>
        </w:rPr>
        <w:br w:type="page"/>
      </w:r>
    </w:p>
    <w:p w14:paraId="72527549" w14:textId="77777777" w:rsidR="00C91621" w:rsidRDefault="00C91621" w:rsidP="00C91621">
      <w:pPr>
        <w:pStyle w:val="Heading1"/>
      </w:pPr>
      <w:r>
        <w:lastRenderedPageBreak/>
        <w:t>3. ANMN Passive Acoustic</w:t>
      </w:r>
      <w:r w:rsidR="009505A3">
        <w:t xml:space="preserve"> Observatories</w:t>
      </w:r>
    </w:p>
    <w:p w14:paraId="606A5BEB" w14:textId="77777777" w:rsidR="00C91621" w:rsidRDefault="00C91621" w:rsidP="00C91621">
      <w:pPr>
        <w:pStyle w:val="Heading2"/>
      </w:pPr>
      <w:r>
        <w:t>3</w:t>
      </w:r>
      <w:r w:rsidRPr="00E123F0">
        <w:t xml:space="preserve">.1 </w:t>
      </w:r>
      <w:r>
        <w:t>Data summary</w:t>
      </w:r>
    </w:p>
    <w:p w14:paraId="6B551D83" w14:textId="77777777" w:rsidR="00C91621" w:rsidRDefault="00C91621" w:rsidP="00C91621">
      <w:pPr>
        <w:pStyle w:val="Heading3"/>
        <w:rPr>
          <w:u w:val="none"/>
        </w:rPr>
      </w:pPr>
      <w:r w:rsidRPr="00592DB1">
        <w:rPr>
          <w:b w:val="0"/>
        </w:rPr>
        <w:t>Filename:</w:t>
      </w:r>
      <w:r>
        <w:t xml:space="preserve"> </w:t>
      </w:r>
      <w:r w:rsidRPr="00592DB1">
        <w:rPr>
          <w:u w:val="none"/>
        </w:rPr>
        <w:t>‘</w:t>
      </w:r>
      <w:r>
        <w:rPr>
          <w:u w:val="none"/>
        </w:rPr>
        <w:t>ANMN_</w:t>
      </w:r>
      <w:r w:rsidR="0014411C">
        <w:rPr>
          <w:u w:val="none"/>
        </w:rPr>
        <w:t>PassiveAcoustic</w:t>
      </w:r>
      <w:r w:rsidRPr="00592DB1">
        <w:rPr>
          <w:u w:val="none"/>
        </w:rPr>
        <w:t>_Summary’</w:t>
      </w:r>
    </w:p>
    <w:p w14:paraId="3B5A0DF2" w14:textId="77777777" w:rsidR="00C91621" w:rsidRDefault="00C91621" w:rsidP="00C91621"/>
    <w:p w14:paraId="08D5D15D" w14:textId="77777777" w:rsidR="00C91621" w:rsidRDefault="00C91621" w:rsidP="00C9162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0DCD851A" w14:textId="77777777" w:rsidR="00C91621" w:rsidRDefault="00C91621" w:rsidP="00C91621">
      <w:pPr>
        <w:rPr>
          <w:u w:val="single"/>
        </w:rPr>
      </w:pPr>
    </w:p>
    <w:p w14:paraId="2077DF49" w14:textId="77777777" w:rsidR="00C91621" w:rsidRDefault="00C91621" w:rsidP="00C91621">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C91621" w14:paraId="3074B06B" w14:textId="77777777" w:rsidTr="009505A3">
        <w:tc>
          <w:tcPr>
            <w:tcW w:w="1271" w:type="dxa"/>
          </w:tcPr>
          <w:p w14:paraId="31BDA6C6" w14:textId="77777777" w:rsidR="00C91621" w:rsidRPr="003D503B" w:rsidRDefault="00C91621" w:rsidP="00355902">
            <w:pPr>
              <w:rPr>
                <w:b/>
                <w:szCs w:val="24"/>
              </w:rPr>
            </w:pPr>
            <w:r w:rsidRPr="003D503B">
              <w:rPr>
                <w:b/>
                <w:szCs w:val="24"/>
              </w:rPr>
              <w:t>Server</w:t>
            </w:r>
          </w:p>
        </w:tc>
        <w:tc>
          <w:tcPr>
            <w:tcW w:w="4082" w:type="dxa"/>
          </w:tcPr>
          <w:p w14:paraId="53B3B6B2" w14:textId="513FB453" w:rsidR="00C91621" w:rsidRPr="003D503B" w:rsidRDefault="00C91621" w:rsidP="00B40F0A">
            <w:pPr>
              <w:rPr>
                <w:szCs w:val="24"/>
              </w:rPr>
            </w:pPr>
            <w:del w:id="268" w:author="Xavier Hoenner" w:date="2014-04-30T16:48:00Z">
              <w:r w:rsidRPr="003D503B" w:rsidDel="00B40F0A">
                <w:rPr>
                  <w:szCs w:val="24"/>
                </w:rPr>
                <w:delText>db</w:delText>
              </w:r>
              <w:r w:rsidDel="00B40F0A">
                <w:rPr>
                  <w:szCs w:val="24"/>
                </w:rPr>
                <w:delText>dev</w:delText>
              </w:r>
            </w:del>
            <w:ins w:id="269" w:author="Xavier Hoenner" w:date="2014-04-30T16:48:00Z">
              <w:r w:rsidR="00B40F0A" w:rsidRPr="003D503B">
                <w:rPr>
                  <w:szCs w:val="24"/>
                </w:rPr>
                <w:t>db</w:t>
              </w:r>
              <w:r w:rsidR="00B40F0A">
                <w:rPr>
                  <w:szCs w:val="24"/>
                </w:rPr>
                <w:t>prod</w:t>
              </w:r>
            </w:ins>
            <w:r w:rsidRPr="003D503B">
              <w:rPr>
                <w:szCs w:val="24"/>
              </w:rPr>
              <w:t>.emii.org.au</w:t>
            </w:r>
          </w:p>
        </w:tc>
      </w:tr>
      <w:tr w:rsidR="00C91621" w14:paraId="17B20A5D" w14:textId="77777777" w:rsidTr="009505A3">
        <w:tc>
          <w:tcPr>
            <w:tcW w:w="1271" w:type="dxa"/>
          </w:tcPr>
          <w:p w14:paraId="07A0C5FA" w14:textId="77777777" w:rsidR="00C91621" w:rsidRPr="003D503B" w:rsidRDefault="00C91621" w:rsidP="00355902">
            <w:pPr>
              <w:rPr>
                <w:b/>
                <w:szCs w:val="24"/>
              </w:rPr>
            </w:pPr>
            <w:r w:rsidRPr="003D503B">
              <w:rPr>
                <w:b/>
                <w:szCs w:val="24"/>
              </w:rPr>
              <w:t>Database</w:t>
            </w:r>
          </w:p>
        </w:tc>
        <w:tc>
          <w:tcPr>
            <w:tcW w:w="4082" w:type="dxa"/>
          </w:tcPr>
          <w:p w14:paraId="3DD7B7C6" w14:textId="532C3A6D" w:rsidR="00C91621" w:rsidRPr="003D503B" w:rsidRDefault="00C91621" w:rsidP="00355902">
            <w:pPr>
              <w:rPr>
                <w:szCs w:val="24"/>
              </w:rPr>
            </w:pPr>
            <w:del w:id="270" w:author="Xavier Hoenner" w:date="2014-04-30T16:48:00Z">
              <w:r w:rsidDel="00B40F0A">
                <w:rPr>
                  <w:szCs w:val="24"/>
                </w:rPr>
                <w:delText>report_db</w:delText>
              </w:r>
            </w:del>
            <w:ins w:id="271" w:author="Xavier Hoenner" w:date="2014-04-30T16:48:00Z">
              <w:r w:rsidR="00B40F0A">
                <w:rPr>
                  <w:szCs w:val="24"/>
                </w:rPr>
                <w:t>harvest</w:t>
              </w:r>
            </w:ins>
          </w:p>
        </w:tc>
      </w:tr>
      <w:tr w:rsidR="00C91621" w14:paraId="61C84166" w14:textId="77777777" w:rsidTr="009505A3">
        <w:tc>
          <w:tcPr>
            <w:tcW w:w="1271" w:type="dxa"/>
          </w:tcPr>
          <w:p w14:paraId="244446B0" w14:textId="77777777" w:rsidR="00C91621" w:rsidRPr="003D503B" w:rsidRDefault="00C91621" w:rsidP="00355902">
            <w:pPr>
              <w:rPr>
                <w:b/>
                <w:szCs w:val="24"/>
              </w:rPr>
            </w:pPr>
            <w:r w:rsidRPr="003D503B">
              <w:rPr>
                <w:b/>
                <w:szCs w:val="24"/>
              </w:rPr>
              <w:t>Schema</w:t>
            </w:r>
          </w:p>
        </w:tc>
        <w:tc>
          <w:tcPr>
            <w:tcW w:w="4082" w:type="dxa"/>
          </w:tcPr>
          <w:p w14:paraId="6A588A8D" w14:textId="7C7E5E8C" w:rsidR="00C91621" w:rsidRPr="003D503B" w:rsidRDefault="00E14DD5" w:rsidP="00355902">
            <w:pPr>
              <w:rPr>
                <w:szCs w:val="24"/>
              </w:rPr>
            </w:pPr>
            <w:del w:id="272" w:author="Xavier Hoenner" w:date="2014-04-30T16:48:00Z">
              <w:r w:rsidDel="00B40F0A">
                <w:rPr>
                  <w:szCs w:val="24"/>
                </w:rPr>
                <w:delText>R</w:delText>
              </w:r>
              <w:r w:rsidR="00C91621" w:rsidDel="00B40F0A">
                <w:rPr>
                  <w:szCs w:val="24"/>
                </w:rPr>
                <w:delText>eport</w:delText>
              </w:r>
            </w:del>
            <w:ins w:id="273" w:author="Xavier Hoenner" w:date="2014-04-30T16:48:00Z">
              <w:r w:rsidR="00B40F0A">
                <w:rPr>
                  <w:szCs w:val="24"/>
                </w:rPr>
                <w:t>reporting</w:t>
              </w:r>
            </w:ins>
          </w:p>
        </w:tc>
      </w:tr>
      <w:tr w:rsidR="00C91621" w14:paraId="098E3F42" w14:textId="77777777" w:rsidTr="009505A3">
        <w:tc>
          <w:tcPr>
            <w:tcW w:w="1271" w:type="dxa"/>
          </w:tcPr>
          <w:p w14:paraId="5A81E1C3" w14:textId="77777777" w:rsidR="00C91621" w:rsidRPr="003D503B" w:rsidRDefault="00C91621" w:rsidP="00355902">
            <w:pPr>
              <w:rPr>
                <w:b/>
                <w:szCs w:val="24"/>
              </w:rPr>
            </w:pPr>
            <w:r w:rsidRPr="003D503B">
              <w:rPr>
                <w:b/>
                <w:szCs w:val="24"/>
              </w:rPr>
              <w:t>View</w:t>
            </w:r>
          </w:p>
        </w:tc>
        <w:tc>
          <w:tcPr>
            <w:tcW w:w="4082" w:type="dxa"/>
          </w:tcPr>
          <w:p w14:paraId="43BECB68" w14:textId="77777777" w:rsidR="00C91621" w:rsidRPr="003D503B" w:rsidRDefault="00C91621" w:rsidP="00355902">
            <w:pPr>
              <w:rPr>
                <w:szCs w:val="24"/>
              </w:rPr>
            </w:pPr>
            <w:r>
              <w:rPr>
                <w:szCs w:val="24"/>
              </w:rPr>
              <w:t>anmn_</w:t>
            </w:r>
            <w:r w:rsidR="0014411C">
              <w:rPr>
                <w:szCs w:val="24"/>
              </w:rPr>
              <w:t>acoustic</w:t>
            </w:r>
            <w:r w:rsidR="009505A3">
              <w:rPr>
                <w:szCs w:val="24"/>
              </w:rPr>
              <w:t>s</w:t>
            </w:r>
            <w:r w:rsidR="0014411C">
              <w:rPr>
                <w:szCs w:val="24"/>
              </w:rPr>
              <w:t>_</w:t>
            </w:r>
            <w:r>
              <w:rPr>
                <w:szCs w:val="24"/>
              </w:rPr>
              <w:t>data_summary_view</w:t>
            </w:r>
          </w:p>
        </w:tc>
      </w:tr>
    </w:tbl>
    <w:p w14:paraId="311D7EB9" w14:textId="77777777" w:rsidR="00C91621" w:rsidRDefault="00C91621" w:rsidP="00C91621"/>
    <w:p w14:paraId="53935E71" w14:textId="77777777" w:rsidR="00C91621" w:rsidRDefault="00C91621" w:rsidP="00C91621">
      <w:r>
        <w:rPr>
          <w:u w:val="single"/>
        </w:rPr>
        <w:t xml:space="preserve">Filters: </w:t>
      </w:r>
      <w:r>
        <w:t>None, all filters have already been applied.</w:t>
      </w:r>
    </w:p>
    <w:p w14:paraId="579AE9B8" w14:textId="5CE43013" w:rsidR="00C91621" w:rsidRDefault="00C91621" w:rsidP="00C91621">
      <w:r>
        <w:rPr>
          <w:u w:val="single"/>
        </w:rPr>
        <w:t>Data sorting options:</w:t>
      </w:r>
      <w:r>
        <w:t xml:space="preserve"> None, data are already sorted</w:t>
      </w:r>
      <w:del w:id="274" w:author="Xavier Hoenner" w:date="2014-05-01T09:34:00Z">
        <w:r w:rsidDel="00193E61">
          <w:delText xml:space="preserve"> by ASCENDING ‘</w:delText>
        </w:r>
        <w:r w:rsidR="005271D6" w:rsidDel="00193E61">
          <w:delText>site_name</w:delText>
        </w:r>
        <w:r w:rsidDel="00193E61">
          <w:delText>’</w:delText>
        </w:r>
        <w:r w:rsidR="005271D6" w:rsidDel="00193E61">
          <w:delText xml:space="preserve">, </w:delText>
        </w:r>
        <w:r w:rsidDel="00193E61">
          <w:delText xml:space="preserve">and then by ASCENDING </w:delText>
        </w:r>
        <w:r w:rsidR="00BC4865" w:rsidDel="00193E61">
          <w:delText>‘</w:delText>
        </w:r>
        <w:r w:rsidR="005271D6" w:rsidDel="00193E61">
          <w:delText>deployment_year</w:delText>
        </w:r>
        <w:r w:rsidDel="00193E61">
          <w:delText>’</w:delText>
        </w:r>
      </w:del>
      <w:r>
        <w:t>.</w:t>
      </w:r>
    </w:p>
    <w:p w14:paraId="6D051B6C" w14:textId="77777777" w:rsidR="00C91621" w:rsidRDefault="00C91621" w:rsidP="00C91621">
      <w:pPr>
        <w:ind w:left="1843" w:hanging="1843"/>
      </w:pPr>
      <w:r>
        <w:rPr>
          <w:u w:val="single"/>
        </w:rPr>
        <w:t>Data grouping options:</w:t>
      </w:r>
      <w:r>
        <w:t xml:space="preserve"> Group by ‘</w:t>
      </w:r>
      <w:r w:rsidR="00355902">
        <w:t>site_name</w:t>
      </w:r>
      <w:r>
        <w:t>’</w:t>
      </w:r>
      <w:r w:rsidR="00355902">
        <w:t>.</w:t>
      </w:r>
    </w:p>
    <w:p w14:paraId="77F9E76E" w14:textId="77777777" w:rsidR="00C91621" w:rsidRDefault="00C91621" w:rsidP="00C91621">
      <w:pPr>
        <w:ind w:left="567" w:hanging="567"/>
      </w:pPr>
      <w:r w:rsidRPr="00EC6CCC">
        <w:rPr>
          <w:u w:val="single"/>
        </w:rPr>
        <w:t>Total:</w:t>
      </w:r>
      <w:r w:rsidRPr="00EC6CCC">
        <w:t xml:space="preserve"> Calculate</w:t>
      </w:r>
      <w:r>
        <w:t xml:space="preserve"> </w:t>
      </w:r>
      <w:r w:rsidRPr="00EC6CCC">
        <w:t xml:space="preserve">the total number of </w:t>
      </w:r>
      <w:r w:rsidR="00E525BA">
        <w:t xml:space="preserve">sites, loggers deployed, </w:t>
      </w:r>
      <w:r w:rsidR="00355902">
        <w:t>deployments</w:t>
      </w:r>
      <w:r>
        <w:t xml:space="preserve">, </w:t>
      </w:r>
      <w:r w:rsidR="00EE0822">
        <w:t>loggers with good data</w:t>
      </w:r>
      <w:r w:rsidR="0027056E">
        <w:t xml:space="preserve">, </w:t>
      </w:r>
      <w:r w:rsidR="00E525BA">
        <w:t>number of datasets on the Acoustic Viewer, along with the temporal range of those data</w:t>
      </w:r>
      <w:r>
        <w:t>.</w:t>
      </w:r>
      <w:r w:rsidR="00CD5989">
        <w:t xml:space="preserve"> </w:t>
      </w:r>
      <w:r w:rsidR="00CD5989" w:rsidRPr="00EA7AB8">
        <w:rPr>
          <w:i/>
        </w:rPr>
        <w:t>Use the following view: ‘totals_view’; filter by: ‘facility’ = ‘</w:t>
      </w:r>
      <w:r w:rsidR="00CD5989">
        <w:rPr>
          <w:i/>
        </w:rPr>
        <w:t>ANMN’, ‘subfacility’ = ‘PA’.</w:t>
      </w:r>
    </w:p>
    <w:p w14:paraId="49306810" w14:textId="77777777" w:rsidR="00C91621" w:rsidRDefault="00740A91" w:rsidP="00C91621">
      <w:pPr>
        <w:ind w:left="567"/>
      </w:pPr>
      <w:r>
        <w:rPr>
          <w:b/>
          <w:i/>
        </w:rPr>
        <w:t>Total number of sites (‘no_projects’): XX</w:t>
      </w:r>
      <w:r>
        <w:rPr>
          <w:b/>
          <w:i/>
        </w:rPr>
        <w:br/>
      </w:r>
      <w:ins w:id="275" w:author="Xavier Hoenner" w:date="2013-07-11T10:52:00Z">
        <w:r w:rsidR="00D63A00" w:rsidRPr="00360A7E">
          <w:rPr>
            <w:b/>
            <w:i/>
          </w:rPr>
          <w:t xml:space="preserve">Total number of </w:t>
        </w:r>
        <w:r w:rsidR="00D63A00">
          <w:rPr>
            <w:b/>
            <w:i/>
          </w:rPr>
          <w:t>deployment campaigns</w:t>
        </w:r>
        <w:r w:rsidR="00D63A00" w:rsidRPr="00360A7E">
          <w:rPr>
            <w:b/>
            <w:i/>
          </w:rPr>
          <w:t xml:space="preserve"> (</w:t>
        </w:r>
        <w:r w:rsidR="00D63A00">
          <w:rPr>
            <w:b/>
            <w:i/>
          </w:rPr>
          <w:t>‘no_deployments’</w:t>
        </w:r>
        <w:r w:rsidR="00D63A00" w:rsidRPr="00360A7E">
          <w:rPr>
            <w:b/>
            <w:i/>
          </w:rPr>
          <w:t>): XX</w:t>
        </w:r>
        <w:r w:rsidR="00D63A00">
          <w:rPr>
            <w:b/>
            <w:i/>
          </w:rPr>
          <w:br/>
        </w:r>
      </w:ins>
      <w:r w:rsidR="00C91621" w:rsidRPr="00360A7E">
        <w:rPr>
          <w:b/>
          <w:i/>
        </w:rPr>
        <w:t xml:space="preserve">Total number of </w:t>
      </w:r>
      <w:r w:rsidR="0096246E">
        <w:rPr>
          <w:b/>
          <w:i/>
        </w:rPr>
        <w:t>loggers deployed</w:t>
      </w:r>
      <w:r w:rsidR="00C91621" w:rsidRPr="00360A7E">
        <w:rPr>
          <w:b/>
          <w:i/>
        </w:rPr>
        <w:t xml:space="preserve"> (</w:t>
      </w:r>
      <w:r w:rsidR="00EE0822">
        <w:rPr>
          <w:b/>
          <w:i/>
        </w:rPr>
        <w:t>‘no_</w:t>
      </w:r>
      <w:r w:rsidR="00CD5989">
        <w:rPr>
          <w:b/>
          <w:i/>
        </w:rPr>
        <w:t>instruments’</w:t>
      </w:r>
      <w:r w:rsidR="00C91621" w:rsidRPr="00360A7E">
        <w:rPr>
          <w:b/>
          <w:i/>
        </w:rPr>
        <w:t>): XX</w:t>
      </w:r>
      <w:r w:rsidR="005177C6">
        <w:rPr>
          <w:b/>
          <w:i/>
        </w:rPr>
        <w:br/>
      </w:r>
      <w:del w:id="276" w:author="Xavier Hoenner" w:date="2013-07-11T10:51:00Z">
        <w:r w:rsidR="005177C6" w:rsidRPr="00360A7E" w:rsidDel="00D63A00">
          <w:rPr>
            <w:b/>
            <w:i/>
          </w:rPr>
          <w:delText xml:space="preserve">Total number of </w:delText>
        </w:r>
        <w:r w:rsidR="005177C6" w:rsidDel="00D63A00">
          <w:rPr>
            <w:b/>
            <w:i/>
          </w:rPr>
          <w:delText>deployments</w:delText>
        </w:r>
        <w:r w:rsidR="005177C6" w:rsidRPr="00360A7E" w:rsidDel="00D63A00">
          <w:rPr>
            <w:b/>
            <w:i/>
          </w:rPr>
          <w:delText xml:space="preserve"> (</w:delText>
        </w:r>
        <w:r w:rsidR="00681C66" w:rsidDel="00D63A00">
          <w:rPr>
            <w:b/>
            <w:i/>
          </w:rPr>
          <w:delText>‘no_deployments’</w:delText>
        </w:r>
        <w:r w:rsidR="005177C6" w:rsidRPr="00360A7E" w:rsidDel="00D63A00">
          <w:rPr>
            <w:b/>
            <w:i/>
          </w:rPr>
          <w:delText>): XX</w:delText>
        </w:r>
        <w:r w:rsidR="00C91621" w:rsidRPr="00360A7E" w:rsidDel="00D63A00">
          <w:rPr>
            <w:b/>
            <w:i/>
          </w:rPr>
          <w:br/>
        </w:r>
      </w:del>
      <w:r w:rsidR="00C91621" w:rsidRPr="00360A7E">
        <w:rPr>
          <w:b/>
          <w:i/>
        </w:rPr>
        <w:t xml:space="preserve">Total number of </w:t>
      </w:r>
      <w:r w:rsidR="00EE0822">
        <w:rPr>
          <w:b/>
          <w:i/>
        </w:rPr>
        <w:t>loggers with good data</w:t>
      </w:r>
      <w:r w:rsidR="00C91621" w:rsidRPr="00360A7E">
        <w:rPr>
          <w:b/>
          <w:i/>
        </w:rPr>
        <w:t xml:space="preserve"> (‘</w:t>
      </w:r>
      <w:r w:rsidR="00C91621">
        <w:rPr>
          <w:b/>
          <w:i/>
        </w:rPr>
        <w:t>no</w:t>
      </w:r>
      <w:r w:rsidR="00D637F7">
        <w:rPr>
          <w:b/>
          <w:i/>
        </w:rPr>
        <w:t>_</w:t>
      </w:r>
      <w:r w:rsidR="00EE0822">
        <w:rPr>
          <w:b/>
          <w:i/>
        </w:rPr>
        <w:t>data</w:t>
      </w:r>
      <w:r w:rsidR="00C91621" w:rsidRPr="00360A7E">
        <w:rPr>
          <w:b/>
          <w:i/>
        </w:rPr>
        <w:t>’): XX</w:t>
      </w:r>
      <w:r w:rsidR="00D637F7">
        <w:rPr>
          <w:b/>
          <w:i/>
        </w:rPr>
        <w:br/>
      </w:r>
      <w:r w:rsidR="00D637F7" w:rsidRPr="00360A7E">
        <w:rPr>
          <w:b/>
          <w:i/>
        </w:rPr>
        <w:t xml:space="preserve">Total number of </w:t>
      </w:r>
      <w:r w:rsidR="00D637F7">
        <w:rPr>
          <w:b/>
          <w:i/>
        </w:rPr>
        <w:t>datasets on the Acoustic Viewer</w:t>
      </w:r>
      <w:r w:rsidR="00D637F7" w:rsidRPr="00360A7E">
        <w:rPr>
          <w:b/>
          <w:i/>
        </w:rPr>
        <w:t xml:space="preserve"> (‘</w:t>
      </w:r>
      <w:r w:rsidR="00D637F7">
        <w:rPr>
          <w:b/>
          <w:i/>
        </w:rPr>
        <w:t>no_data2</w:t>
      </w:r>
      <w:r w:rsidR="00D637F7" w:rsidRPr="00360A7E">
        <w:rPr>
          <w:b/>
          <w:i/>
        </w:rPr>
        <w:t>’): XX</w:t>
      </w:r>
      <w:r w:rsidR="00D637F7">
        <w:rPr>
          <w:b/>
          <w:i/>
        </w:rPr>
        <w:br/>
        <w:t>Temporal range</w:t>
      </w:r>
      <w:r w:rsidR="00D637F7" w:rsidRPr="00360A7E">
        <w:rPr>
          <w:b/>
          <w:i/>
        </w:rPr>
        <w:t xml:space="preserve"> (‘</w:t>
      </w:r>
      <w:r w:rsidR="00D637F7">
        <w:rPr>
          <w:b/>
          <w:i/>
        </w:rPr>
        <w:t>temporal_range’</w:t>
      </w:r>
      <w:r w:rsidR="00D637F7" w:rsidRPr="00360A7E">
        <w:rPr>
          <w:b/>
          <w:i/>
        </w:rPr>
        <w:t>): XX</w:t>
      </w:r>
    </w:p>
    <w:p w14:paraId="61150673" w14:textId="1C511F15" w:rsidR="00C91621" w:rsidRPr="00910CC2" w:rsidRDefault="00C91621" w:rsidP="008F4D86">
      <w:pPr>
        <w:ind w:left="993" w:hanging="993"/>
      </w:pPr>
      <w:r w:rsidRPr="006B3C3D">
        <w:rPr>
          <w:u w:val="single"/>
        </w:rPr>
        <w:t>Footnote:</w:t>
      </w:r>
      <w:r w:rsidRPr="006B3C3D">
        <w:t xml:space="preserve"> </w:t>
      </w:r>
      <w:r>
        <w:rPr>
          <w:b/>
        </w:rPr>
        <w:t xml:space="preserve">Headers: </w:t>
      </w:r>
      <w:r w:rsidR="001769B3">
        <w:t>Names of acoustic observatories</w:t>
      </w:r>
      <w:del w:id="277" w:author="Xavier Hoenner" w:date="2014-05-01T09:46:00Z">
        <w:r w:rsidR="00D351F9" w:rsidDel="00FE6AB3">
          <w:delText>, and latitude/longitude coordinates</w:delText>
        </w:r>
      </w:del>
      <w:r w:rsidR="00D351F9">
        <w:t>.</w:t>
      </w:r>
      <w:r>
        <w:br/>
      </w:r>
      <w:r w:rsidRPr="006B3C3D">
        <w:rPr>
          <w:b/>
        </w:rPr>
        <w:t>‘</w:t>
      </w:r>
      <w:r>
        <w:rPr>
          <w:b/>
        </w:rPr>
        <w:t xml:space="preserve"># </w:t>
      </w:r>
      <w:r w:rsidR="001769B3">
        <w:rPr>
          <w:b/>
        </w:rPr>
        <w:t>loggers</w:t>
      </w:r>
      <w:r w:rsidRPr="006B3C3D">
        <w:rPr>
          <w:b/>
        </w:rPr>
        <w:t>’</w:t>
      </w:r>
      <w:r w:rsidRPr="006B3C3D">
        <w:t xml:space="preserve">: </w:t>
      </w:r>
      <w:r>
        <w:t xml:space="preserve">Total number of </w:t>
      </w:r>
      <w:r w:rsidR="001769B3">
        <w:t xml:space="preserve">loggers </w:t>
      </w:r>
      <w:r w:rsidR="0096246E">
        <w:t>deployed</w:t>
      </w:r>
      <w:r>
        <w:t>.</w:t>
      </w:r>
      <w:r>
        <w:br/>
      </w:r>
      <w:r>
        <w:rPr>
          <w:b/>
        </w:rPr>
        <w:t xml:space="preserve">‘# </w:t>
      </w:r>
      <w:r w:rsidR="001769B3">
        <w:rPr>
          <w:b/>
        </w:rPr>
        <w:t>loggers with good data</w:t>
      </w:r>
      <w:r>
        <w:rPr>
          <w:b/>
        </w:rPr>
        <w:t>’</w:t>
      </w:r>
      <w:r>
        <w:t xml:space="preserve">: Total number of </w:t>
      </w:r>
      <w:r w:rsidR="001769B3">
        <w:t>loggers</w:t>
      </w:r>
      <w:r w:rsidR="00885B34">
        <w:t xml:space="preserve"> that successfully obtained 6kHz recordings.</w:t>
      </w:r>
      <w:r w:rsidR="008F4D86">
        <w:br/>
      </w:r>
      <w:r w:rsidR="00735DCA">
        <w:rPr>
          <w:b/>
        </w:rPr>
        <w:t>‘# loggers with clock sync data’</w:t>
      </w:r>
      <w:r w:rsidR="00735DCA">
        <w:t>: Number of loggers that obtained 22kHz recordings (</w:t>
      </w:r>
      <w:r w:rsidR="008F4D86">
        <w:t>u</w:t>
      </w:r>
      <w:r w:rsidR="00735DCA">
        <w:t>sed for synchronising clocks between loggers)</w:t>
      </w:r>
      <w:r w:rsidR="008F4D86">
        <w:t>.</w:t>
      </w:r>
      <w:r w:rsidR="008F4D86">
        <w:rPr>
          <w:b/>
        </w:rPr>
        <w:br/>
        <w:t xml:space="preserve"> </w:t>
      </w:r>
      <w:r w:rsidR="00910CC2" w:rsidRPr="00910CC2">
        <w:rPr>
          <w:b/>
        </w:rPr>
        <w:t>‘# sets on Acoustic Viewer’</w:t>
      </w:r>
      <w:r w:rsidR="00910CC2" w:rsidRPr="00910CC2">
        <w:t>:</w:t>
      </w:r>
      <w:r w:rsidR="00910CC2">
        <w:t xml:space="preserve"> Total number of datasets </w:t>
      </w:r>
      <w:r w:rsidR="00885B34">
        <w:t xml:space="preserve">accessible via </w:t>
      </w:r>
      <w:r w:rsidR="00910CC2">
        <w:t>the IMOS Acoustic Data Viewer.</w:t>
      </w:r>
      <w:r>
        <w:br/>
      </w:r>
      <w:r w:rsidRPr="006B3C3D">
        <w:rPr>
          <w:b/>
        </w:rPr>
        <w:t>‘Start’</w:t>
      </w:r>
      <w:r w:rsidRPr="006B3C3D">
        <w:t xml:space="preserve">: </w:t>
      </w:r>
      <w:r w:rsidR="00B559BE">
        <w:t>First</w:t>
      </w:r>
      <w:r w:rsidRPr="006B3C3D">
        <w:t xml:space="preserve"> </w:t>
      </w:r>
      <w:r>
        <w:t xml:space="preserve">deployment </w:t>
      </w:r>
      <w:r w:rsidR="0084246E">
        <w:t xml:space="preserve">start </w:t>
      </w:r>
      <w:r w:rsidRPr="006B3C3D">
        <w:t>date</w:t>
      </w:r>
      <w:r>
        <w:t xml:space="preserve"> (format: dd/mm/yyyy).</w:t>
      </w:r>
      <w:r w:rsidRPr="006B3C3D">
        <w:br/>
      </w:r>
      <w:r w:rsidRPr="006B3C3D">
        <w:rPr>
          <w:b/>
        </w:rPr>
        <w:t>‘End’</w:t>
      </w:r>
      <w:r w:rsidRPr="006B3C3D">
        <w:t xml:space="preserve">: </w:t>
      </w:r>
      <w:r w:rsidR="0084246E">
        <w:t>La</w:t>
      </w:r>
      <w:r w:rsidR="00B559BE">
        <w:t xml:space="preserve">st </w:t>
      </w:r>
      <w:r w:rsidR="0084246E">
        <w:t>deployment end date</w:t>
      </w:r>
      <w:r>
        <w:t xml:space="preserve"> (format: dd/mm/yyyy).</w:t>
      </w:r>
      <w:r>
        <w:br/>
      </w:r>
      <w:r w:rsidRPr="00ED7666">
        <w:rPr>
          <w:b/>
        </w:rPr>
        <w:lastRenderedPageBreak/>
        <w:t>‘</w:t>
      </w:r>
      <w:r>
        <w:rPr>
          <w:b/>
        </w:rPr>
        <w:t>T</w:t>
      </w:r>
      <w:r w:rsidRPr="00ED7666">
        <w:rPr>
          <w:b/>
        </w:rPr>
        <w:t xml:space="preserve">ime </w:t>
      </w:r>
      <w:r>
        <w:rPr>
          <w:b/>
        </w:rPr>
        <w:t>c</w:t>
      </w:r>
      <w:r w:rsidRPr="00ED7666">
        <w:rPr>
          <w:b/>
        </w:rPr>
        <w:t>overage’</w:t>
      </w:r>
      <w:r w:rsidRPr="00ED7666">
        <w:t xml:space="preserve">: </w:t>
      </w:r>
      <w:r>
        <w:t>N</w:t>
      </w:r>
      <w:r w:rsidRPr="00ED7666">
        <w:t xml:space="preserve">umber of days </w:t>
      </w:r>
      <w:r w:rsidR="000306A0">
        <w:t>between the first deployment start date and the last deployment end date</w:t>
      </w:r>
      <w:r w:rsidRPr="00ED7666">
        <w:t>.</w:t>
      </w:r>
      <w:r>
        <w:br/>
      </w:r>
      <w:r>
        <w:rPr>
          <w:b/>
        </w:rPr>
        <w:t xml:space="preserve">ANMN: </w:t>
      </w:r>
      <w:r>
        <w:t>Australian National Mooring Network (</w:t>
      </w:r>
      <w:hyperlink r:id="rId25" w:history="1">
        <w:r w:rsidRPr="00FE6A07">
          <w:rPr>
            <w:rStyle w:val="Hyperlink"/>
          </w:rPr>
          <w:t>http://imos.org.au/anmn.html</w:t>
        </w:r>
      </w:hyperlink>
      <w:r>
        <w:t>).</w:t>
      </w:r>
      <w:r>
        <w:br/>
      </w:r>
      <w:r w:rsidR="00910CC2">
        <w:rPr>
          <w:b/>
        </w:rPr>
        <w:t>PAO</w:t>
      </w:r>
      <w:r w:rsidR="00910CC2">
        <w:t>: Passive Acoustic Observatories (</w:t>
      </w:r>
      <w:hyperlink r:id="rId26" w:history="1">
        <w:r w:rsidR="00910CC2">
          <w:rPr>
            <w:rStyle w:val="Hyperlink"/>
          </w:rPr>
          <w:t>http://imos.org.au/anmnacous.html</w:t>
        </w:r>
      </w:hyperlink>
      <w:r w:rsidR="00910CC2">
        <w:t>).</w:t>
      </w:r>
      <w:r>
        <w:br/>
      </w:r>
      <w:r w:rsidR="00910CC2">
        <w:rPr>
          <w:b/>
        </w:rPr>
        <w:t>IMOS Acoustic Data Viewer</w:t>
      </w:r>
      <w:r w:rsidR="00910CC2">
        <w:t xml:space="preserve">: </w:t>
      </w:r>
      <w:hyperlink r:id="rId27" w:history="1">
        <w:r w:rsidR="00910CC2">
          <w:rPr>
            <w:rStyle w:val="Hyperlink"/>
          </w:rPr>
          <w:t>http://acoustic.aodn.org.au/acoustic/</w:t>
        </w:r>
      </w:hyperlink>
      <w:r w:rsidR="00D351F9">
        <w:t>.</w:t>
      </w:r>
    </w:p>
    <w:p w14:paraId="7EA56568" w14:textId="77777777" w:rsidR="00C91621" w:rsidRDefault="00C91621" w:rsidP="00C91621">
      <w:pPr>
        <w:ind w:left="993" w:hanging="993"/>
      </w:pPr>
    </w:p>
    <w:p w14:paraId="2A303BBF" w14:textId="77777777" w:rsidR="00C91621" w:rsidRDefault="00C91621" w:rsidP="00C91621">
      <w:pPr>
        <w:pStyle w:val="Heading3"/>
      </w:pPr>
      <w:r>
        <w:t>Template</w:t>
      </w:r>
    </w:p>
    <w:tbl>
      <w:tblPr>
        <w:tblStyle w:val="TableGrid"/>
        <w:tblW w:w="4560" w:type="pct"/>
        <w:jc w:val="center"/>
        <w:tblLayout w:type="fixed"/>
        <w:tblLook w:val="04A0" w:firstRow="1" w:lastRow="0" w:firstColumn="1" w:lastColumn="0" w:noHBand="0" w:noVBand="1"/>
      </w:tblPr>
      <w:tblGrid>
        <w:gridCol w:w="1216"/>
        <w:gridCol w:w="931"/>
        <w:gridCol w:w="1032"/>
        <w:gridCol w:w="1022"/>
        <w:gridCol w:w="1022"/>
        <w:gridCol w:w="952"/>
        <w:gridCol w:w="850"/>
        <w:gridCol w:w="1404"/>
      </w:tblGrid>
      <w:tr w:rsidR="008F4D86" w14:paraId="6D3DB435" w14:textId="77777777" w:rsidTr="00523C6C">
        <w:trPr>
          <w:jc w:val="center"/>
        </w:trPr>
        <w:tc>
          <w:tcPr>
            <w:tcW w:w="722" w:type="pct"/>
            <w:vAlign w:val="center"/>
          </w:tcPr>
          <w:p w14:paraId="1770D6B2" w14:textId="77777777" w:rsidR="008F4D86" w:rsidRPr="0025464E" w:rsidRDefault="008F4D86" w:rsidP="00355902">
            <w:pPr>
              <w:jc w:val="center"/>
              <w:rPr>
                <w:b/>
              </w:rPr>
            </w:pPr>
            <w:r>
              <w:rPr>
                <w:b/>
              </w:rPr>
              <w:t>deployment_year</w:t>
            </w:r>
          </w:p>
        </w:tc>
        <w:tc>
          <w:tcPr>
            <w:tcW w:w="552" w:type="pct"/>
            <w:vAlign w:val="center"/>
          </w:tcPr>
          <w:p w14:paraId="5EE92901" w14:textId="77777777" w:rsidR="008F4D86" w:rsidRPr="0025464E" w:rsidRDefault="008F4D86" w:rsidP="00355902">
            <w:pPr>
              <w:jc w:val="center"/>
              <w:rPr>
                <w:b/>
              </w:rPr>
            </w:pPr>
            <w:r>
              <w:rPr>
                <w:b/>
              </w:rPr>
              <w:t>no_loggers</w:t>
            </w:r>
          </w:p>
        </w:tc>
        <w:tc>
          <w:tcPr>
            <w:tcW w:w="612" w:type="pct"/>
            <w:vAlign w:val="center"/>
          </w:tcPr>
          <w:p w14:paraId="31D6EA00" w14:textId="77777777" w:rsidR="008F4D86" w:rsidRPr="0025464E" w:rsidRDefault="008F4D86" w:rsidP="00355902">
            <w:pPr>
              <w:jc w:val="center"/>
              <w:rPr>
                <w:b/>
              </w:rPr>
            </w:pPr>
            <w:r>
              <w:rPr>
                <w:b/>
              </w:rPr>
              <w:t>no_good_data</w:t>
            </w:r>
          </w:p>
        </w:tc>
        <w:tc>
          <w:tcPr>
            <w:tcW w:w="606" w:type="pct"/>
          </w:tcPr>
          <w:p w14:paraId="1CDBC54A" w14:textId="77777777" w:rsidR="008F4D86" w:rsidRDefault="008F4D86" w:rsidP="00355902">
            <w:pPr>
              <w:jc w:val="center"/>
              <w:rPr>
                <w:b/>
              </w:rPr>
            </w:pPr>
            <w:r>
              <w:rPr>
                <w:b/>
              </w:rPr>
              <w:t>no_good_22</w:t>
            </w:r>
          </w:p>
        </w:tc>
        <w:tc>
          <w:tcPr>
            <w:tcW w:w="606" w:type="pct"/>
            <w:vAlign w:val="center"/>
          </w:tcPr>
          <w:p w14:paraId="362C5FB5" w14:textId="77777777" w:rsidR="008F4D86" w:rsidRPr="0025464E" w:rsidRDefault="008F4D86" w:rsidP="00355902">
            <w:pPr>
              <w:jc w:val="center"/>
              <w:rPr>
                <w:b/>
              </w:rPr>
            </w:pPr>
            <w:r>
              <w:rPr>
                <w:b/>
              </w:rPr>
              <w:t>no_on_viewer</w:t>
            </w:r>
          </w:p>
        </w:tc>
        <w:tc>
          <w:tcPr>
            <w:tcW w:w="565" w:type="pct"/>
            <w:vAlign w:val="center"/>
          </w:tcPr>
          <w:p w14:paraId="5F606297" w14:textId="77777777" w:rsidR="008F4D86" w:rsidRPr="0025464E" w:rsidRDefault="008F4D86" w:rsidP="00355902">
            <w:pPr>
              <w:jc w:val="center"/>
              <w:rPr>
                <w:b/>
              </w:rPr>
            </w:pPr>
            <w:r>
              <w:rPr>
                <w:b/>
              </w:rPr>
              <w:t>earliest_date</w:t>
            </w:r>
          </w:p>
        </w:tc>
        <w:tc>
          <w:tcPr>
            <w:tcW w:w="504" w:type="pct"/>
            <w:vAlign w:val="center"/>
          </w:tcPr>
          <w:p w14:paraId="0FB331C5" w14:textId="77777777" w:rsidR="008F4D86" w:rsidRPr="0025464E" w:rsidRDefault="008F4D86" w:rsidP="00355902">
            <w:pPr>
              <w:jc w:val="center"/>
              <w:rPr>
                <w:b/>
              </w:rPr>
            </w:pPr>
            <w:r>
              <w:rPr>
                <w:b/>
              </w:rPr>
              <w:t>latest_date</w:t>
            </w:r>
          </w:p>
        </w:tc>
        <w:tc>
          <w:tcPr>
            <w:tcW w:w="834" w:type="pct"/>
            <w:vAlign w:val="center"/>
          </w:tcPr>
          <w:p w14:paraId="68891028" w14:textId="77777777" w:rsidR="008F4D86" w:rsidRPr="0025464E" w:rsidRDefault="008F4D86" w:rsidP="00355902">
            <w:pPr>
              <w:jc w:val="center"/>
              <w:rPr>
                <w:b/>
              </w:rPr>
            </w:pPr>
            <w:r>
              <w:rPr>
                <w:b/>
              </w:rPr>
              <w:t>coverage_duration</w:t>
            </w:r>
          </w:p>
        </w:tc>
      </w:tr>
      <w:tr w:rsidR="008F4D86" w14:paraId="6843E654" w14:textId="77777777" w:rsidTr="00523C6C">
        <w:trPr>
          <w:jc w:val="center"/>
        </w:trPr>
        <w:tc>
          <w:tcPr>
            <w:tcW w:w="722" w:type="pct"/>
            <w:vAlign w:val="center"/>
          </w:tcPr>
          <w:p w14:paraId="733741BF" w14:textId="77777777" w:rsidR="008F4D86" w:rsidRDefault="008F4D86" w:rsidP="00355902">
            <w:pPr>
              <w:jc w:val="center"/>
            </w:pPr>
            <w:r>
              <w:t>Deployment year</w:t>
            </w:r>
          </w:p>
        </w:tc>
        <w:tc>
          <w:tcPr>
            <w:tcW w:w="552" w:type="pct"/>
            <w:vAlign w:val="center"/>
          </w:tcPr>
          <w:p w14:paraId="29E23D31" w14:textId="77777777" w:rsidR="008F4D86" w:rsidRDefault="008F4D86" w:rsidP="00355902">
            <w:pPr>
              <w:jc w:val="center"/>
            </w:pPr>
            <w:r>
              <w:t># loggers</w:t>
            </w:r>
          </w:p>
        </w:tc>
        <w:tc>
          <w:tcPr>
            <w:tcW w:w="612" w:type="pct"/>
            <w:vAlign w:val="center"/>
          </w:tcPr>
          <w:p w14:paraId="67523D91" w14:textId="77777777" w:rsidR="008F4D86" w:rsidRDefault="008F4D86" w:rsidP="00355902">
            <w:pPr>
              <w:jc w:val="center"/>
            </w:pPr>
            <w:r>
              <w:t># loggers with good data</w:t>
            </w:r>
          </w:p>
        </w:tc>
        <w:tc>
          <w:tcPr>
            <w:tcW w:w="606" w:type="pct"/>
          </w:tcPr>
          <w:p w14:paraId="5910C96D" w14:textId="77777777" w:rsidR="008F4D86" w:rsidRPr="00FE6AB3" w:rsidRDefault="008F4D86" w:rsidP="00355902">
            <w:pPr>
              <w:keepNext/>
              <w:keepLines/>
              <w:spacing w:before="200" w:after="200" w:line="276" w:lineRule="auto"/>
              <w:jc w:val="center"/>
              <w:outlineLvl w:val="4"/>
              <w:rPr>
                <w:rPrChange w:id="278" w:author="Xavier Hoenner" w:date="2014-05-01T09:46:00Z">
                  <w:rPr>
                    <w:rFonts w:asciiTheme="majorHAnsi" w:eastAsiaTheme="majorEastAsia" w:hAnsiTheme="majorHAnsi" w:cstheme="majorBidi"/>
                    <w:color w:val="243F60" w:themeColor="accent1" w:themeShade="7F"/>
                    <w:sz w:val="24"/>
                  </w:rPr>
                </w:rPrChange>
              </w:rPr>
            </w:pPr>
            <w:r w:rsidRPr="00FE6AB3">
              <w:rPr>
                <w:rPrChange w:id="279" w:author="Xavier Hoenner" w:date="2014-05-01T09:46:00Z">
                  <w:rPr>
                    <w:b/>
                  </w:rPr>
                </w:rPrChange>
              </w:rPr>
              <w:t># loggers with clock sync data</w:t>
            </w:r>
          </w:p>
        </w:tc>
        <w:tc>
          <w:tcPr>
            <w:tcW w:w="606" w:type="pct"/>
            <w:vAlign w:val="center"/>
          </w:tcPr>
          <w:p w14:paraId="740C4E0F" w14:textId="77777777" w:rsidR="008F4D86" w:rsidRDefault="008F4D86" w:rsidP="00355902">
            <w:pPr>
              <w:jc w:val="center"/>
            </w:pPr>
            <w:r>
              <w:t># sets on Acoustic Viewer</w:t>
            </w:r>
          </w:p>
        </w:tc>
        <w:tc>
          <w:tcPr>
            <w:tcW w:w="565" w:type="pct"/>
            <w:vAlign w:val="center"/>
          </w:tcPr>
          <w:p w14:paraId="171B9222" w14:textId="77777777" w:rsidR="008F4D86" w:rsidRDefault="008F4D86" w:rsidP="00355902">
            <w:pPr>
              <w:jc w:val="center"/>
            </w:pPr>
            <w:r>
              <w:t>Start</w:t>
            </w:r>
          </w:p>
        </w:tc>
        <w:tc>
          <w:tcPr>
            <w:tcW w:w="504" w:type="pct"/>
            <w:vAlign w:val="center"/>
          </w:tcPr>
          <w:p w14:paraId="17C1DF6C" w14:textId="77777777" w:rsidR="008F4D86" w:rsidRDefault="008F4D86" w:rsidP="00355902">
            <w:pPr>
              <w:jc w:val="center"/>
            </w:pPr>
            <w:r>
              <w:t>End</w:t>
            </w:r>
          </w:p>
        </w:tc>
        <w:tc>
          <w:tcPr>
            <w:tcW w:w="834" w:type="pct"/>
            <w:vAlign w:val="center"/>
          </w:tcPr>
          <w:p w14:paraId="03A4E723" w14:textId="77777777" w:rsidR="008F4D86" w:rsidRDefault="008F4D86" w:rsidP="00355902">
            <w:pPr>
              <w:jc w:val="center"/>
            </w:pPr>
            <w:r>
              <w:t>Time coverage (days)</w:t>
            </w:r>
          </w:p>
        </w:tc>
      </w:tr>
      <w:tr w:rsidR="008F4D86" w14:paraId="5787DC02" w14:textId="77777777" w:rsidTr="00523C6C">
        <w:trPr>
          <w:jc w:val="center"/>
        </w:trPr>
        <w:tc>
          <w:tcPr>
            <w:tcW w:w="5000" w:type="pct"/>
            <w:gridSpan w:val="8"/>
            <w:shd w:val="clear" w:color="auto" w:fill="595959" w:themeFill="text1" w:themeFillTint="A6"/>
          </w:tcPr>
          <w:p w14:paraId="0FE822B3" w14:textId="77777777" w:rsidR="008F4D86" w:rsidRDefault="008F4D86" w:rsidP="00355902">
            <w:pPr>
              <w:jc w:val="center"/>
            </w:pPr>
            <w:r>
              <w:t>Headers = site_name</w:t>
            </w:r>
          </w:p>
        </w:tc>
      </w:tr>
      <w:tr w:rsidR="008F4D86" w14:paraId="708A9F23" w14:textId="77777777" w:rsidTr="00523C6C">
        <w:trPr>
          <w:jc w:val="center"/>
        </w:trPr>
        <w:tc>
          <w:tcPr>
            <w:tcW w:w="722" w:type="pct"/>
            <w:vAlign w:val="center"/>
          </w:tcPr>
          <w:p w14:paraId="12100E4C" w14:textId="77777777" w:rsidR="008F4D86" w:rsidRDefault="008F4D86" w:rsidP="00355902">
            <w:pPr>
              <w:jc w:val="center"/>
            </w:pPr>
          </w:p>
        </w:tc>
        <w:tc>
          <w:tcPr>
            <w:tcW w:w="552" w:type="pct"/>
            <w:vAlign w:val="center"/>
          </w:tcPr>
          <w:p w14:paraId="0D013DB9" w14:textId="77777777" w:rsidR="008F4D86" w:rsidRDefault="008F4D86" w:rsidP="00355902">
            <w:pPr>
              <w:jc w:val="center"/>
            </w:pPr>
          </w:p>
        </w:tc>
        <w:tc>
          <w:tcPr>
            <w:tcW w:w="612" w:type="pct"/>
            <w:vAlign w:val="center"/>
          </w:tcPr>
          <w:p w14:paraId="03A999F5" w14:textId="77777777" w:rsidR="008F4D86" w:rsidRDefault="008F4D86" w:rsidP="00355902">
            <w:pPr>
              <w:jc w:val="center"/>
            </w:pPr>
          </w:p>
        </w:tc>
        <w:tc>
          <w:tcPr>
            <w:tcW w:w="606" w:type="pct"/>
          </w:tcPr>
          <w:p w14:paraId="1C8404E1" w14:textId="77777777" w:rsidR="008F4D86" w:rsidRDefault="008F4D86" w:rsidP="00355902">
            <w:pPr>
              <w:jc w:val="center"/>
            </w:pPr>
          </w:p>
        </w:tc>
        <w:tc>
          <w:tcPr>
            <w:tcW w:w="606" w:type="pct"/>
            <w:vAlign w:val="center"/>
          </w:tcPr>
          <w:p w14:paraId="0FBBDA0C" w14:textId="77777777" w:rsidR="008F4D86" w:rsidRDefault="008F4D86" w:rsidP="00355902">
            <w:pPr>
              <w:jc w:val="center"/>
            </w:pPr>
          </w:p>
        </w:tc>
        <w:tc>
          <w:tcPr>
            <w:tcW w:w="565" w:type="pct"/>
            <w:vAlign w:val="center"/>
          </w:tcPr>
          <w:p w14:paraId="34A8BB94" w14:textId="77777777" w:rsidR="008F4D86" w:rsidRDefault="008F4D86" w:rsidP="00355902">
            <w:pPr>
              <w:jc w:val="center"/>
            </w:pPr>
          </w:p>
        </w:tc>
        <w:tc>
          <w:tcPr>
            <w:tcW w:w="504" w:type="pct"/>
            <w:vAlign w:val="center"/>
          </w:tcPr>
          <w:p w14:paraId="4830DF9A" w14:textId="77777777" w:rsidR="008F4D86" w:rsidRDefault="008F4D86" w:rsidP="00355902">
            <w:pPr>
              <w:jc w:val="center"/>
            </w:pPr>
          </w:p>
        </w:tc>
        <w:tc>
          <w:tcPr>
            <w:tcW w:w="834" w:type="pct"/>
            <w:vAlign w:val="center"/>
          </w:tcPr>
          <w:p w14:paraId="15FEF1B0" w14:textId="77777777" w:rsidR="008F4D86" w:rsidRDefault="008F4D86" w:rsidP="00355902">
            <w:pPr>
              <w:jc w:val="center"/>
            </w:pPr>
          </w:p>
        </w:tc>
      </w:tr>
    </w:tbl>
    <w:p w14:paraId="1107F662" w14:textId="77777777" w:rsidR="00C91621" w:rsidRDefault="00C91621" w:rsidP="00C91621"/>
    <w:p w14:paraId="7983BA08" w14:textId="77777777" w:rsidR="00C91621" w:rsidRPr="006209B5" w:rsidRDefault="00C91621" w:rsidP="00C91621">
      <w:pPr>
        <w:pStyle w:val="Heading2"/>
      </w:pPr>
      <w:r>
        <w:t>3.2</w:t>
      </w:r>
      <w:r w:rsidRPr="006209B5">
        <w:t xml:space="preserve"> Data report – all </w:t>
      </w:r>
      <w:r>
        <w:t xml:space="preserve">ANMN – </w:t>
      </w:r>
      <w:r w:rsidR="007A0DE1">
        <w:t>Passive Acoustic</w:t>
      </w:r>
      <w:r>
        <w:t xml:space="preserve"> </w:t>
      </w:r>
      <w:r w:rsidRPr="006209B5">
        <w:t>data available on the portal</w:t>
      </w:r>
    </w:p>
    <w:p w14:paraId="4D84BA18" w14:textId="77777777" w:rsidR="00C91621" w:rsidRDefault="00C91621" w:rsidP="00C91621">
      <w:pPr>
        <w:pStyle w:val="Heading3"/>
      </w:pPr>
      <w:r w:rsidRPr="00645D78">
        <w:rPr>
          <w:b w:val="0"/>
        </w:rPr>
        <w:t>Filename:</w:t>
      </w:r>
      <w:r w:rsidRPr="00645D78">
        <w:rPr>
          <w:u w:val="none"/>
        </w:rPr>
        <w:t xml:space="preserve"> ‘A_</w:t>
      </w:r>
      <w:r>
        <w:rPr>
          <w:u w:val="none"/>
        </w:rPr>
        <w:t>ANMN</w:t>
      </w:r>
      <w:r w:rsidRPr="00645D78">
        <w:rPr>
          <w:u w:val="none"/>
        </w:rPr>
        <w:t>_</w:t>
      </w:r>
      <w:r w:rsidR="007A0DE1">
        <w:rPr>
          <w:u w:val="none"/>
        </w:rPr>
        <w:t>PassiveAcoustic</w:t>
      </w:r>
      <w:r w:rsidRPr="00645D78">
        <w:rPr>
          <w:u w:val="none"/>
        </w:rPr>
        <w:t>_allData_dataOnPortal’</w:t>
      </w:r>
    </w:p>
    <w:p w14:paraId="77E407DA" w14:textId="77777777" w:rsidR="00C91621" w:rsidRDefault="00C91621" w:rsidP="00C91621">
      <w:pPr>
        <w:pStyle w:val="Heading3"/>
      </w:pPr>
      <w:r w:rsidRPr="006209B5">
        <w:br/>
      </w:r>
      <w:r w:rsidRPr="00645D78">
        <w:rPr>
          <w:b w:val="0"/>
        </w:rPr>
        <w:t>Description:</w:t>
      </w:r>
      <w:r w:rsidRPr="00645D78">
        <w:rPr>
          <w:u w:val="none"/>
        </w:rPr>
        <w:t xml:space="preserve"> ‘All data available on the portal’</w:t>
      </w:r>
    </w:p>
    <w:p w14:paraId="020E2DEF" w14:textId="77777777" w:rsidR="00C91621" w:rsidRPr="006D0770" w:rsidRDefault="00C91621" w:rsidP="00C91621">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777"/>
      </w:tblGrid>
      <w:tr w:rsidR="00B40F0A" w:rsidRPr="006209B5" w14:paraId="00E37F8B" w14:textId="77777777" w:rsidTr="00B40F0A">
        <w:tc>
          <w:tcPr>
            <w:tcW w:w="1271" w:type="dxa"/>
          </w:tcPr>
          <w:p w14:paraId="7504E77D" w14:textId="77777777" w:rsidR="00B40F0A" w:rsidRPr="006209B5" w:rsidRDefault="00B40F0A" w:rsidP="00355902">
            <w:pPr>
              <w:rPr>
                <w:b/>
                <w:szCs w:val="24"/>
              </w:rPr>
            </w:pPr>
            <w:r w:rsidRPr="006209B5">
              <w:rPr>
                <w:b/>
                <w:szCs w:val="24"/>
              </w:rPr>
              <w:t>Server</w:t>
            </w:r>
          </w:p>
        </w:tc>
        <w:tc>
          <w:tcPr>
            <w:tcW w:w="3777" w:type="dxa"/>
          </w:tcPr>
          <w:p w14:paraId="5831930F" w14:textId="6365B5CC" w:rsidR="00B40F0A" w:rsidRPr="006209B5" w:rsidRDefault="00B40F0A" w:rsidP="00355902">
            <w:pPr>
              <w:rPr>
                <w:szCs w:val="24"/>
              </w:rPr>
            </w:pPr>
            <w:ins w:id="280" w:author="Xavier Hoenner" w:date="2014-04-30T16:48:00Z">
              <w:r w:rsidRPr="003D503B">
                <w:rPr>
                  <w:szCs w:val="24"/>
                </w:rPr>
                <w:t>db</w:t>
              </w:r>
              <w:r>
                <w:rPr>
                  <w:szCs w:val="24"/>
                </w:rPr>
                <w:t>prod</w:t>
              </w:r>
              <w:r w:rsidRPr="003D503B">
                <w:rPr>
                  <w:szCs w:val="24"/>
                </w:rPr>
                <w:t>.emii.org.au</w:t>
              </w:r>
            </w:ins>
            <w:del w:id="281" w:author="Xavier Hoenner" w:date="2014-04-30T16:48:00Z">
              <w:r w:rsidRPr="006209B5" w:rsidDel="001A5512">
                <w:rPr>
                  <w:szCs w:val="24"/>
                </w:rPr>
                <w:delText>dbdev.emii.org.au</w:delText>
              </w:r>
            </w:del>
          </w:p>
        </w:tc>
      </w:tr>
      <w:tr w:rsidR="00B40F0A" w:rsidRPr="006209B5" w14:paraId="2ADB7685" w14:textId="77777777" w:rsidTr="00B40F0A">
        <w:tc>
          <w:tcPr>
            <w:tcW w:w="1271" w:type="dxa"/>
          </w:tcPr>
          <w:p w14:paraId="32A0A9D9" w14:textId="77777777" w:rsidR="00B40F0A" w:rsidRPr="006209B5" w:rsidRDefault="00B40F0A" w:rsidP="00355902">
            <w:pPr>
              <w:rPr>
                <w:b/>
                <w:szCs w:val="24"/>
              </w:rPr>
            </w:pPr>
            <w:r w:rsidRPr="006209B5">
              <w:rPr>
                <w:b/>
                <w:szCs w:val="24"/>
              </w:rPr>
              <w:t>Database</w:t>
            </w:r>
          </w:p>
        </w:tc>
        <w:tc>
          <w:tcPr>
            <w:tcW w:w="3777" w:type="dxa"/>
          </w:tcPr>
          <w:p w14:paraId="58A0C612" w14:textId="1C126CE3" w:rsidR="00B40F0A" w:rsidRPr="006209B5" w:rsidRDefault="00B40F0A" w:rsidP="00355902">
            <w:pPr>
              <w:rPr>
                <w:szCs w:val="24"/>
              </w:rPr>
            </w:pPr>
            <w:ins w:id="282" w:author="Xavier Hoenner" w:date="2014-04-30T16:48:00Z">
              <w:r>
                <w:rPr>
                  <w:szCs w:val="24"/>
                </w:rPr>
                <w:t>harvest</w:t>
              </w:r>
            </w:ins>
            <w:del w:id="283" w:author="Xavier Hoenner" w:date="2014-04-30T16:48:00Z">
              <w:r w:rsidRPr="006209B5" w:rsidDel="001A5512">
                <w:rPr>
                  <w:szCs w:val="24"/>
                </w:rPr>
                <w:delText>report_db</w:delText>
              </w:r>
            </w:del>
          </w:p>
        </w:tc>
      </w:tr>
      <w:tr w:rsidR="00B40F0A" w:rsidRPr="006209B5" w14:paraId="6D08101B" w14:textId="77777777" w:rsidTr="00B40F0A">
        <w:tc>
          <w:tcPr>
            <w:tcW w:w="1271" w:type="dxa"/>
          </w:tcPr>
          <w:p w14:paraId="405EA389" w14:textId="77777777" w:rsidR="00B40F0A" w:rsidRPr="006209B5" w:rsidRDefault="00B40F0A" w:rsidP="00355902">
            <w:pPr>
              <w:rPr>
                <w:b/>
                <w:szCs w:val="24"/>
              </w:rPr>
            </w:pPr>
            <w:r w:rsidRPr="006209B5">
              <w:rPr>
                <w:b/>
                <w:szCs w:val="24"/>
              </w:rPr>
              <w:t>Schema</w:t>
            </w:r>
          </w:p>
        </w:tc>
        <w:tc>
          <w:tcPr>
            <w:tcW w:w="3777" w:type="dxa"/>
          </w:tcPr>
          <w:p w14:paraId="09B482BC" w14:textId="6262EBF5" w:rsidR="00B40F0A" w:rsidRPr="006209B5" w:rsidRDefault="00B40F0A" w:rsidP="00355902">
            <w:pPr>
              <w:rPr>
                <w:szCs w:val="24"/>
              </w:rPr>
            </w:pPr>
            <w:ins w:id="284" w:author="Xavier Hoenner" w:date="2014-04-30T16:48:00Z">
              <w:r>
                <w:rPr>
                  <w:szCs w:val="24"/>
                </w:rPr>
                <w:t>reporting</w:t>
              </w:r>
            </w:ins>
            <w:del w:id="285" w:author="Xavier Hoenner" w:date="2014-04-30T16:48:00Z">
              <w:r w:rsidRPr="006209B5" w:rsidDel="001A5512">
                <w:rPr>
                  <w:szCs w:val="24"/>
                </w:rPr>
                <w:delText>Report</w:delText>
              </w:r>
            </w:del>
          </w:p>
        </w:tc>
      </w:tr>
      <w:tr w:rsidR="00C91621" w:rsidRPr="006209B5" w14:paraId="2838E22F" w14:textId="77777777" w:rsidTr="00B40F0A">
        <w:tc>
          <w:tcPr>
            <w:tcW w:w="1271" w:type="dxa"/>
          </w:tcPr>
          <w:p w14:paraId="695EC348" w14:textId="77777777" w:rsidR="00C91621" w:rsidRPr="006209B5" w:rsidRDefault="00C91621" w:rsidP="00355902">
            <w:pPr>
              <w:rPr>
                <w:b/>
                <w:szCs w:val="24"/>
              </w:rPr>
            </w:pPr>
            <w:r w:rsidRPr="006209B5">
              <w:rPr>
                <w:b/>
                <w:szCs w:val="24"/>
              </w:rPr>
              <w:t>View</w:t>
            </w:r>
          </w:p>
        </w:tc>
        <w:tc>
          <w:tcPr>
            <w:tcW w:w="3777" w:type="dxa"/>
          </w:tcPr>
          <w:p w14:paraId="73769B83" w14:textId="77777777" w:rsidR="00C91621" w:rsidRPr="006209B5" w:rsidRDefault="00C91621" w:rsidP="007A0DE1">
            <w:pPr>
              <w:rPr>
                <w:szCs w:val="24"/>
              </w:rPr>
            </w:pPr>
            <w:r>
              <w:rPr>
                <w:szCs w:val="24"/>
              </w:rPr>
              <w:t>anmn_</w:t>
            </w:r>
            <w:r w:rsidR="007A0DE1">
              <w:rPr>
                <w:szCs w:val="24"/>
              </w:rPr>
              <w:t>acoustics_</w:t>
            </w:r>
            <w:r>
              <w:rPr>
                <w:szCs w:val="24"/>
              </w:rPr>
              <w:t>all_deployments</w:t>
            </w:r>
            <w:r w:rsidRPr="006209B5">
              <w:rPr>
                <w:szCs w:val="24"/>
              </w:rPr>
              <w:t>_view</w:t>
            </w:r>
          </w:p>
        </w:tc>
      </w:tr>
    </w:tbl>
    <w:p w14:paraId="2949E6A3" w14:textId="77777777" w:rsidR="00C91621" w:rsidRPr="006209B5" w:rsidRDefault="00C91621" w:rsidP="00C91621"/>
    <w:p w14:paraId="1321D296" w14:textId="77777777" w:rsidR="00C91621" w:rsidRDefault="00C91621" w:rsidP="00C91621">
      <w:r w:rsidRPr="006209B5">
        <w:rPr>
          <w:u w:val="single"/>
        </w:rPr>
        <w:t xml:space="preserve">Filters: </w:t>
      </w:r>
      <w:r w:rsidR="007A0DE1">
        <w:t>None, all filters have already been applied.</w:t>
      </w:r>
    </w:p>
    <w:p w14:paraId="13987007" w14:textId="6F04424F" w:rsidR="00C91621" w:rsidRDefault="00C91621" w:rsidP="00C91621">
      <w:r w:rsidRPr="006209B5">
        <w:rPr>
          <w:u w:val="single"/>
        </w:rPr>
        <w:t>Data sorting options:</w:t>
      </w:r>
      <w:r w:rsidRPr="006209B5">
        <w:t xml:space="preserve"> </w:t>
      </w:r>
      <w:r w:rsidR="00817DBC">
        <w:t>None,</w:t>
      </w:r>
      <w:r>
        <w:t xml:space="preserve"> data</w:t>
      </w:r>
      <w:r w:rsidR="00817DBC">
        <w:t xml:space="preserve"> are already sorted</w:t>
      </w:r>
      <w:del w:id="286" w:author="Xavier Hoenner" w:date="2014-05-01T09:47:00Z">
        <w:r w:rsidDel="00FE6AB3">
          <w:delText xml:space="preserve"> </w:delText>
        </w:r>
        <w:r w:rsidRPr="006209B5" w:rsidDel="00FE6AB3">
          <w:delText xml:space="preserve">by </w:delText>
        </w:r>
        <w:r w:rsidDel="00FE6AB3">
          <w:delText>ASCENDING ‘site_name’, then by ASCENDING ‘</w:delText>
        </w:r>
        <w:r w:rsidR="007A0DE1" w:rsidDel="00FE6AB3">
          <w:delText>deployment_year</w:delText>
        </w:r>
        <w:r w:rsidDel="00FE6AB3">
          <w:delText>’, and then by ASCENDING ‘</w:delText>
        </w:r>
        <w:r w:rsidR="007A0DE1" w:rsidDel="00FE6AB3">
          <w:delText>logger_id</w:delText>
        </w:r>
        <w:r w:rsidDel="00FE6AB3">
          <w:delText>’</w:delText>
        </w:r>
      </w:del>
      <w:r w:rsidRPr="006209B5">
        <w:t>.</w:t>
      </w:r>
    </w:p>
    <w:p w14:paraId="5A0E8479" w14:textId="77777777" w:rsidR="00C91621" w:rsidRDefault="00C91621" w:rsidP="00C91621">
      <w:pPr>
        <w:ind w:left="1843" w:hanging="1843"/>
      </w:pPr>
      <w:r>
        <w:rPr>
          <w:u w:val="single"/>
        </w:rPr>
        <w:t>Data grouping options:</w:t>
      </w:r>
      <w:r w:rsidR="00496CCA">
        <w:t xml:space="preserve"> Group by ‘site_name’, sub-group by ‘deployment_year</w:t>
      </w:r>
      <w:r>
        <w:t>’.</w:t>
      </w:r>
    </w:p>
    <w:p w14:paraId="79FCFE2E" w14:textId="2F72A698" w:rsidR="00C91621" w:rsidRDefault="00C91621" w:rsidP="00C91621">
      <w:pPr>
        <w:ind w:left="993" w:hanging="993"/>
      </w:pPr>
      <w:r w:rsidRPr="006209B5">
        <w:rPr>
          <w:u w:val="single"/>
        </w:rPr>
        <w:t>Footnote:</w:t>
      </w:r>
      <w:r w:rsidRPr="006209B5">
        <w:t xml:space="preserve"> </w:t>
      </w:r>
      <w:r>
        <w:rPr>
          <w:b/>
        </w:rPr>
        <w:t xml:space="preserve">Headers: </w:t>
      </w:r>
      <w:r w:rsidR="00D351F9">
        <w:t>Names of acoustic observatories</w:t>
      </w:r>
      <w:del w:id="287" w:author="Xavier Hoenner" w:date="2014-05-01T09:47:00Z">
        <w:r w:rsidR="00D351F9" w:rsidDel="00FE6AB3">
          <w:delText>, and latitude/longitude coordinates</w:delText>
        </w:r>
      </w:del>
      <w:r w:rsidR="00D351F9">
        <w:t>.</w:t>
      </w:r>
      <w:r>
        <w:br/>
      </w:r>
      <w:r>
        <w:rPr>
          <w:b/>
        </w:rPr>
        <w:t>Sub-headers</w:t>
      </w:r>
      <w:r>
        <w:t xml:space="preserve">: </w:t>
      </w:r>
      <w:r w:rsidR="00D351F9">
        <w:t>Deployment year</w:t>
      </w:r>
      <w:r>
        <w:t>.</w:t>
      </w:r>
      <w:r>
        <w:br/>
      </w:r>
      <w:r w:rsidR="00D351F9">
        <w:rPr>
          <w:b/>
        </w:rPr>
        <w:t>‘</w:t>
      </w:r>
      <w:r w:rsidR="001F79EC">
        <w:rPr>
          <w:b/>
        </w:rPr>
        <w:t>G</w:t>
      </w:r>
      <w:r w:rsidR="00D351F9">
        <w:rPr>
          <w:b/>
        </w:rPr>
        <w:t>ood data’</w:t>
      </w:r>
      <w:r w:rsidR="00D351F9">
        <w:t xml:space="preserve">: </w:t>
      </w:r>
      <w:r w:rsidR="001F79EC">
        <w:t xml:space="preserve">Did the logger </w:t>
      </w:r>
      <w:r w:rsidR="0080068E">
        <w:t>obtain useful recordings (at 6kHz sampling rate)?</w:t>
      </w:r>
      <w:r w:rsidR="0080068E" w:rsidRPr="0080068E">
        <w:t xml:space="preserve"> </w:t>
      </w:r>
      <w:r w:rsidR="0080068E">
        <w:br/>
      </w:r>
      <w:r w:rsidR="0080068E">
        <w:rPr>
          <w:b/>
        </w:rPr>
        <w:lastRenderedPageBreak/>
        <w:t>‘Good clock sync data’</w:t>
      </w:r>
      <w:r w:rsidR="0080068E">
        <w:t>: Did the logger obtain useful 22kHz recordings? (</w:t>
      </w:r>
      <w:r w:rsidR="008F4D86">
        <w:t>u</w:t>
      </w:r>
      <w:r w:rsidR="0080068E">
        <w:t>sed for synchronising clocks between loggers)</w:t>
      </w:r>
      <w:r w:rsidR="007A3A57">
        <w:t>?</w:t>
      </w:r>
      <w:r w:rsidR="00D351F9">
        <w:br/>
      </w:r>
      <w:r w:rsidR="00D351F9" w:rsidRPr="00910CC2">
        <w:rPr>
          <w:b/>
        </w:rPr>
        <w:t>‘</w:t>
      </w:r>
      <w:r w:rsidR="001F79EC">
        <w:rPr>
          <w:b/>
        </w:rPr>
        <w:t>Data</w:t>
      </w:r>
      <w:r w:rsidR="00D351F9" w:rsidRPr="00910CC2">
        <w:rPr>
          <w:b/>
        </w:rPr>
        <w:t xml:space="preserve"> on Acoustic Viewer’</w:t>
      </w:r>
      <w:r w:rsidR="00D351F9" w:rsidRPr="00910CC2">
        <w:t>:</w:t>
      </w:r>
      <w:r w:rsidR="00D351F9">
        <w:t xml:space="preserve"> </w:t>
      </w:r>
      <w:r w:rsidR="003A3AF7">
        <w:t>Is the dataset</w:t>
      </w:r>
      <w:r w:rsidR="00D351F9">
        <w:t xml:space="preserve"> </w:t>
      </w:r>
      <w:r w:rsidR="00F36CDE">
        <w:t>accessible via</w:t>
      </w:r>
      <w:r w:rsidR="00D351F9">
        <w:t xml:space="preserve"> the IMOS Acoustic Data Viewer</w:t>
      </w:r>
      <w:r w:rsidR="003A3AF7">
        <w:t>?</w:t>
      </w:r>
      <w:r w:rsidR="00D351F9">
        <w:br/>
      </w:r>
      <w:r w:rsidR="00D351F9" w:rsidRPr="006B3C3D">
        <w:rPr>
          <w:b/>
        </w:rPr>
        <w:t>‘Start’</w:t>
      </w:r>
      <w:r w:rsidR="00D351F9" w:rsidRPr="006B3C3D">
        <w:t xml:space="preserve">: </w:t>
      </w:r>
      <w:r w:rsidR="003A3AF7">
        <w:t>D</w:t>
      </w:r>
      <w:r w:rsidR="00D351F9">
        <w:t xml:space="preserve">eployment start </w:t>
      </w:r>
      <w:r w:rsidR="00D351F9" w:rsidRPr="006B3C3D">
        <w:t>date</w:t>
      </w:r>
      <w:r w:rsidR="00D351F9">
        <w:t xml:space="preserve"> (format: dd/mm/yyyy).</w:t>
      </w:r>
      <w:r w:rsidR="00D351F9" w:rsidRPr="006B3C3D">
        <w:br/>
      </w:r>
      <w:r w:rsidR="00D351F9" w:rsidRPr="006B3C3D">
        <w:rPr>
          <w:b/>
        </w:rPr>
        <w:t>‘End’</w:t>
      </w:r>
      <w:r w:rsidR="00D351F9" w:rsidRPr="006B3C3D">
        <w:t xml:space="preserve">: </w:t>
      </w:r>
      <w:r w:rsidR="003A3AF7">
        <w:t>D</w:t>
      </w:r>
      <w:r w:rsidR="00D351F9">
        <w:t>eployment end date (format: dd/mm/yyyy).</w:t>
      </w:r>
      <w:r w:rsidR="00D351F9">
        <w:br/>
      </w:r>
      <w:r w:rsidR="00D351F9" w:rsidRPr="00ED7666">
        <w:rPr>
          <w:b/>
        </w:rPr>
        <w:t>‘</w:t>
      </w:r>
      <w:r w:rsidR="00D351F9">
        <w:rPr>
          <w:b/>
        </w:rPr>
        <w:t>T</w:t>
      </w:r>
      <w:r w:rsidR="00D351F9" w:rsidRPr="00ED7666">
        <w:rPr>
          <w:b/>
        </w:rPr>
        <w:t xml:space="preserve">ime </w:t>
      </w:r>
      <w:r w:rsidR="00D351F9">
        <w:rPr>
          <w:b/>
        </w:rPr>
        <w:t>c</w:t>
      </w:r>
      <w:r w:rsidR="00D351F9" w:rsidRPr="00ED7666">
        <w:rPr>
          <w:b/>
        </w:rPr>
        <w:t>overage’</w:t>
      </w:r>
      <w:r w:rsidR="00D351F9" w:rsidRPr="00ED7666">
        <w:t xml:space="preserve">: </w:t>
      </w:r>
      <w:r w:rsidR="00D351F9">
        <w:t>N</w:t>
      </w:r>
      <w:r w:rsidR="00D351F9" w:rsidRPr="00ED7666">
        <w:t xml:space="preserve">umber of days </w:t>
      </w:r>
      <w:r w:rsidR="00D351F9">
        <w:t xml:space="preserve">between the deployment start </w:t>
      </w:r>
      <w:r w:rsidR="003A3AF7">
        <w:t>e</w:t>
      </w:r>
      <w:r w:rsidR="00D351F9">
        <w:t>nd date</w:t>
      </w:r>
      <w:r w:rsidR="003A3AF7">
        <w:t>s</w:t>
      </w:r>
      <w:r w:rsidR="00D351F9" w:rsidRPr="00ED7666">
        <w:t>.</w:t>
      </w:r>
      <w:r w:rsidR="00D351F9">
        <w:br/>
      </w:r>
      <w:r w:rsidR="00D351F9">
        <w:rPr>
          <w:b/>
        </w:rPr>
        <w:t xml:space="preserve">ANMN: </w:t>
      </w:r>
      <w:r w:rsidR="00D351F9">
        <w:t>Australian National Mooring Network (</w:t>
      </w:r>
      <w:hyperlink r:id="rId28" w:history="1">
        <w:r w:rsidR="00D351F9" w:rsidRPr="00FE6A07">
          <w:rPr>
            <w:rStyle w:val="Hyperlink"/>
          </w:rPr>
          <w:t>http://imos.org.au/anmn.html</w:t>
        </w:r>
      </w:hyperlink>
      <w:r w:rsidR="00D351F9">
        <w:t>).</w:t>
      </w:r>
      <w:r w:rsidR="00D351F9">
        <w:br/>
      </w:r>
      <w:r w:rsidR="00D351F9">
        <w:rPr>
          <w:b/>
        </w:rPr>
        <w:t>PAO</w:t>
      </w:r>
      <w:r w:rsidR="00D351F9">
        <w:t>: Passive Acoustic Observatories (</w:t>
      </w:r>
      <w:hyperlink r:id="rId29" w:history="1">
        <w:r w:rsidR="00D351F9">
          <w:rPr>
            <w:rStyle w:val="Hyperlink"/>
          </w:rPr>
          <w:t>http://imos.org.au/anmnacous.html</w:t>
        </w:r>
      </w:hyperlink>
      <w:r w:rsidR="00D351F9">
        <w:t>).</w:t>
      </w:r>
      <w:r w:rsidR="00D351F9">
        <w:br/>
      </w:r>
      <w:r w:rsidR="00D351F9">
        <w:rPr>
          <w:b/>
        </w:rPr>
        <w:t>IMOS Acoustic Data Viewer</w:t>
      </w:r>
      <w:r w:rsidR="00D351F9">
        <w:t xml:space="preserve">: </w:t>
      </w:r>
      <w:hyperlink r:id="rId30" w:history="1">
        <w:r w:rsidR="00D351F9">
          <w:rPr>
            <w:rStyle w:val="Hyperlink"/>
          </w:rPr>
          <w:t>http://acoustic.aodn.org.au/acoustic/</w:t>
        </w:r>
      </w:hyperlink>
      <w:r w:rsidR="00D351F9">
        <w:t>.</w:t>
      </w:r>
    </w:p>
    <w:p w14:paraId="79B01DF3" w14:textId="77777777" w:rsidR="00C91621" w:rsidRPr="006209B5" w:rsidRDefault="00C91621" w:rsidP="00C91621">
      <w:pPr>
        <w:ind w:left="993" w:hanging="993"/>
      </w:pPr>
    </w:p>
    <w:p w14:paraId="7479DB33" w14:textId="77777777" w:rsidR="00C91621" w:rsidRPr="006209B5" w:rsidRDefault="00C91621" w:rsidP="00C91621">
      <w:pPr>
        <w:pStyle w:val="Heading3"/>
      </w:pPr>
      <w:r w:rsidRPr="006209B5">
        <w:t>Template</w:t>
      </w:r>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14:paraId="026389B9" w14:textId="77777777" w:rsidTr="00523C6C">
        <w:trPr>
          <w:jc w:val="center"/>
        </w:trPr>
        <w:tc>
          <w:tcPr>
            <w:tcW w:w="604" w:type="pct"/>
            <w:vAlign w:val="center"/>
          </w:tcPr>
          <w:p w14:paraId="01DB3156" w14:textId="77777777" w:rsidR="008F4D86" w:rsidRPr="0025464E" w:rsidRDefault="008F4D86" w:rsidP="00BC4865">
            <w:pPr>
              <w:jc w:val="center"/>
              <w:rPr>
                <w:b/>
              </w:rPr>
            </w:pPr>
            <w:r>
              <w:rPr>
                <w:b/>
              </w:rPr>
              <w:t>logger_id</w:t>
            </w:r>
          </w:p>
        </w:tc>
        <w:tc>
          <w:tcPr>
            <w:tcW w:w="686" w:type="pct"/>
            <w:vAlign w:val="center"/>
          </w:tcPr>
          <w:p w14:paraId="510062D1" w14:textId="77777777" w:rsidR="008F4D86" w:rsidRPr="0025464E" w:rsidRDefault="008F4D86" w:rsidP="00ED77B6">
            <w:pPr>
              <w:jc w:val="center"/>
              <w:rPr>
                <w:b/>
              </w:rPr>
            </w:pPr>
            <w:r>
              <w:rPr>
                <w:b/>
              </w:rPr>
              <w:t>good_data</w:t>
            </w:r>
          </w:p>
        </w:tc>
        <w:tc>
          <w:tcPr>
            <w:tcW w:w="641" w:type="pct"/>
          </w:tcPr>
          <w:p w14:paraId="16DBDD13" w14:textId="77777777" w:rsidR="008F4D86" w:rsidRDefault="008F4D86" w:rsidP="00BC4865">
            <w:pPr>
              <w:jc w:val="center"/>
              <w:rPr>
                <w:b/>
              </w:rPr>
            </w:pPr>
            <w:r>
              <w:rPr>
                <w:b/>
              </w:rPr>
              <w:t>good_22</w:t>
            </w:r>
          </w:p>
        </w:tc>
        <w:tc>
          <w:tcPr>
            <w:tcW w:w="601" w:type="pct"/>
            <w:vAlign w:val="center"/>
          </w:tcPr>
          <w:p w14:paraId="0BBCD0A9" w14:textId="77777777" w:rsidR="008F4D86" w:rsidRPr="0025464E" w:rsidRDefault="008F4D86" w:rsidP="00BC4865">
            <w:pPr>
              <w:jc w:val="center"/>
              <w:rPr>
                <w:b/>
              </w:rPr>
            </w:pPr>
            <w:r>
              <w:rPr>
                <w:b/>
              </w:rPr>
              <w:t>on_viewer</w:t>
            </w:r>
          </w:p>
        </w:tc>
        <w:tc>
          <w:tcPr>
            <w:tcW w:w="663" w:type="pct"/>
            <w:vAlign w:val="center"/>
          </w:tcPr>
          <w:p w14:paraId="659DA40E" w14:textId="77777777" w:rsidR="008F4D86" w:rsidRPr="0025464E" w:rsidRDefault="008F4D86" w:rsidP="00BC4865">
            <w:pPr>
              <w:jc w:val="center"/>
              <w:rPr>
                <w:b/>
              </w:rPr>
            </w:pPr>
            <w:r>
              <w:rPr>
                <w:b/>
              </w:rPr>
              <w:t>start_date</w:t>
            </w:r>
          </w:p>
        </w:tc>
        <w:tc>
          <w:tcPr>
            <w:tcW w:w="617" w:type="pct"/>
            <w:vAlign w:val="center"/>
          </w:tcPr>
          <w:p w14:paraId="6BABA3EB" w14:textId="77777777" w:rsidR="008F4D86" w:rsidRPr="0025464E" w:rsidRDefault="008F4D86" w:rsidP="00BC4865">
            <w:pPr>
              <w:jc w:val="center"/>
              <w:rPr>
                <w:b/>
              </w:rPr>
            </w:pPr>
            <w:r>
              <w:rPr>
                <w:b/>
              </w:rPr>
              <w:t>end_date</w:t>
            </w:r>
          </w:p>
        </w:tc>
        <w:tc>
          <w:tcPr>
            <w:tcW w:w="1188" w:type="pct"/>
            <w:vAlign w:val="center"/>
          </w:tcPr>
          <w:p w14:paraId="32BC71B9" w14:textId="77777777" w:rsidR="008F4D86" w:rsidRPr="0025464E" w:rsidRDefault="008F4D86" w:rsidP="00BC4865">
            <w:pPr>
              <w:jc w:val="center"/>
              <w:rPr>
                <w:b/>
              </w:rPr>
            </w:pPr>
            <w:r>
              <w:rPr>
                <w:b/>
              </w:rPr>
              <w:t>coverage_duration</w:t>
            </w:r>
          </w:p>
        </w:tc>
      </w:tr>
      <w:tr w:rsidR="008F4D86" w14:paraId="0C674880" w14:textId="77777777" w:rsidTr="00523C6C">
        <w:trPr>
          <w:jc w:val="center"/>
        </w:trPr>
        <w:tc>
          <w:tcPr>
            <w:tcW w:w="604" w:type="pct"/>
            <w:vAlign w:val="center"/>
          </w:tcPr>
          <w:p w14:paraId="3FA72492" w14:textId="77777777" w:rsidR="008F4D86" w:rsidRDefault="008F4D86" w:rsidP="00BC4865">
            <w:pPr>
              <w:jc w:val="center"/>
            </w:pPr>
            <w:r>
              <w:t>Logger ID</w:t>
            </w:r>
          </w:p>
        </w:tc>
        <w:tc>
          <w:tcPr>
            <w:tcW w:w="686" w:type="pct"/>
            <w:vAlign w:val="center"/>
          </w:tcPr>
          <w:p w14:paraId="0A32CEE2" w14:textId="77777777" w:rsidR="008F4D86" w:rsidRDefault="008F4D86" w:rsidP="00BC4865">
            <w:pPr>
              <w:jc w:val="center"/>
            </w:pPr>
            <w:r>
              <w:t>Good data</w:t>
            </w:r>
          </w:p>
        </w:tc>
        <w:tc>
          <w:tcPr>
            <w:tcW w:w="641" w:type="pct"/>
          </w:tcPr>
          <w:p w14:paraId="5A377669" w14:textId="77777777" w:rsidR="008F4D86" w:rsidRDefault="008F4D86" w:rsidP="00BC4865">
            <w:pPr>
              <w:jc w:val="center"/>
            </w:pPr>
            <w:r>
              <w:t>Good clock sync data</w:t>
            </w:r>
          </w:p>
        </w:tc>
        <w:tc>
          <w:tcPr>
            <w:tcW w:w="601" w:type="pct"/>
            <w:vAlign w:val="center"/>
          </w:tcPr>
          <w:p w14:paraId="1CC690D5" w14:textId="77777777" w:rsidR="008F4D86" w:rsidRDefault="008F4D86" w:rsidP="00BC4865">
            <w:pPr>
              <w:jc w:val="center"/>
            </w:pPr>
            <w:r>
              <w:t>Data on Acoustic Viewer</w:t>
            </w:r>
          </w:p>
        </w:tc>
        <w:tc>
          <w:tcPr>
            <w:tcW w:w="663" w:type="pct"/>
            <w:vAlign w:val="center"/>
          </w:tcPr>
          <w:p w14:paraId="08AF0A6F" w14:textId="77777777" w:rsidR="008F4D86" w:rsidRDefault="008F4D86" w:rsidP="00BC4865">
            <w:pPr>
              <w:jc w:val="center"/>
            </w:pPr>
            <w:r>
              <w:t>Start</w:t>
            </w:r>
          </w:p>
        </w:tc>
        <w:tc>
          <w:tcPr>
            <w:tcW w:w="617" w:type="pct"/>
            <w:vAlign w:val="center"/>
          </w:tcPr>
          <w:p w14:paraId="3E2FE9A4" w14:textId="77777777" w:rsidR="008F4D86" w:rsidRDefault="008F4D86" w:rsidP="00BC4865">
            <w:pPr>
              <w:jc w:val="center"/>
            </w:pPr>
            <w:r>
              <w:t>End</w:t>
            </w:r>
          </w:p>
        </w:tc>
        <w:tc>
          <w:tcPr>
            <w:tcW w:w="1188" w:type="pct"/>
            <w:vAlign w:val="center"/>
          </w:tcPr>
          <w:p w14:paraId="4F22FD96" w14:textId="77777777" w:rsidR="008F4D86" w:rsidRDefault="008F4D86" w:rsidP="00BC4865">
            <w:pPr>
              <w:jc w:val="center"/>
            </w:pPr>
            <w:r>
              <w:t>Time coverage (days)</w:t>
            </w:r>
          </w:p>
        </w:tc>
      </w:tr>
      <w:tr w:rsidR="008F4D86" w14:paraId="65921752" w14:textId="77777777" w:rsidTr="00523C6C">
        <w:trPr>
          <w:jc w:val="center"/>
        </w:trPr>
        <w:tc>
          <w:tcPr>
            <w:tcW w:w="5000" w:type="pct"/>
            <w:gridSpan w:val="7"/>
            <w:shd w:val="clear" w:color="auto" w:fill="595959" w:themeFill="text1" w:themeFillTint="A6"/>
          </w:tcPr>
          <w:p w14:paraId="71550447" w14:textId="77777777" w:rsidR="008F4D86" w:rsidRDefault="008F4D86" w:rsidP="00BC4865">
            <w:pPr>
              <w:jc w:val="center"/>
            </w:pPr>
            <w:r>
              <w:t>Headers = site_name</w:t>
            </w:r>
          </w:p>
        </w:tc>
      </w:tr>
      <w:tr w:rsidR="008F4D86" w14:paraId="730DADD0" w14:textId="77777777" w:rsidTr="00523C6C">
        <w:trPr>
          <w:jc w:val="center"/>
        </w:trPr>
        <w:tc>
          <w:tcPr>
            <w:tcW w:w="5000" w:type="pct"/>
            <w:gridSpan w:val="7"/>
            <w:shd w:val="clear" w:color="auto" w:fill="BFBFBF" w:themeFill="background1" w:themeFillShade="BF"/>
          </w:tcPr>
          <w:p w14:paraId="309584A0" w14:textId="77777777" w:rsidR="008F4D86" w:rsidRDefault="008F4D86">
            <w:r>
              <w:t>Sub-headers = deployment_year</w:t>
            </w:r>
          </w:p>
        </w:tc>
      </w:tr>
      <w:tr w:rsidR="008F4D86" w14:paraId="6522AA62" w14:textId="77777777" w:rsidTr="00523C6C">
        <w:trPr>
          <w:jc w:val="center"/>
        </w:trPr>
        <w:tc>
          <w:tcPr>
            <w:tcW w:w="604" w:type="pct"/>
            <w:vAlign w:val="center"/>
          </w:tcPr>
          <w:p w14:paraId="6ED1ED89" w14:textId="77777777" w:rsidR="008F4D86" w:rsidRDefault="008F4D86" w:rsidP="00BC4865">
            <w:pPr>
              <w:jc w:val="center"/>
            </w:pPr>
          </w:p>
        </w:tc>
        <w:tc>
          <w:tcPr>
            <w:tcW w:w="686" w:type="pct"/>
            <w:vAlign w:val="center"/>
          </w:tcPr>
          <w:p w14:paraId="06928D0B" w14:textId="77777777" w:rsidR="008F4D86" w:rsidRDefault="008F4D86" w:rsidP="00BC4865">
            <w:pPr>
              <w:jc w:val="center"/>
            </w:pPr>
          </w:p>
        </w:tc>
        <w:tc>
          <w:tcPr>
            <w:tcW w:w="641" w:type="pct"/>
          </w:tcPr>
          <w:p w14:paraId="3F39A49B" w14:textId="77777777" w:rsidR="008F4D86" w:rsidRDefault="008F4D86" w:rsidP="00BC4865">
            <w:pPr>
              <w:jc w:val="center"/>
            </w:pPr>
          </w:p>
        </w:tc>
        <w:tc>
          <w:tcPr>
            <w:tcW w:w="601" w:type="pct"/>
            <w:vAlign w:val="center"/>
          </w:tcPr>
          <w:p w14:paraId="216C9E56" w14:textId="77777777" w:rsidR="008F4D86" w:rsidRDefault="008F4D86" w:rsidP="00BC4865">
            <w:pPr>
              <w:jc w:val="center"/>
            </w:pPr>
          </w:p>
        </w:tc>
        <w:tc>
          <w:tcPr>
            <w:tcW w:w="663" w:type="pct"/>
            <w:vAlign w:val="center"/>
          </w:tcPr>
          <w:p w14:paraId="5F02FC6B" w14:textId="77777777" w:rsidR="008F4D86" w:rsidRDefault="008F4D86" w:rsidP="00BC4865">
            <w:pPr>
              <w:jc w:val="center"/>
            </w:pPr>
          </w:p>
        </w:tc>
        <w:tc>
          <w:tcPr>
            <w:tcW w:w="617" w:type="pct"/>
            <w:vAlign w:val="center"/>
          </w:tcPr>
          <w:p w14:paraId="109A7109" w14:textId="77777777" w:rsidR="008F4D86" w:rsidRDefault="008F4D86" w:rsidP="00BC4865">
            <w:pPr>
              <w:jc w:val="center"/>
            </w:pPr>
          </w:p>
        </w:tc>
        <w:tc>
          <w:tcPr>
            <w:tcW w:w="1188" w:type="pct"/>
            <w:vAlign w:val="center"/>
          </w:tcPr>
          <w:p w14:paraId="0FEF29C8" w14:textId="77777777" w:rsidR="008F4D86" w:rsidRDefault="008F4D86" w:rsidP="00BC4865">
            <w:pPr>
              <w:jc w:val="center"/>
            </w:pPr>
          </w:p>
        </w:tc>
      </w:tr>
    </w:tbl>
    <w:p w14:paraId="7DEF4B70" w14:textId="77777777" w:rsidR="00C91621" w:rsidRDefault="00F36CDE" w:rsidP="00C91621">
      <w:r>
        <w:t>NOTE: If possible, display all Boolean False values as blank cells, and True values as “Y” or “Yes”.</w:t>
      </w:r>
    </w:p>
    <w:p w14:paraId="602DFFB9" w14:textId="77777777" w:rsidR="00F36CDE" w:rsidRPr="00580B53" w:rsidRDefault="00F36CDE" w:rsidP="00C91621"/>
    <w:p w14:paraId="5FB835BF" w14:textId="77777777" w:rsidR="00C91621" w:rsidRPr="00523C6C" w:rsidRDefault="00C91621" w:rsidP="00C91621">
      <w:pPr>
        <w:pStyle w:val="Heading2"/>
        <w:rPr>
          <w:highlight w:val="yellow"/>
        </w:rPr>
      </w:pPr>
      <w:r w:rsidRPr="00523C6C">
        <w:rPr>
          <w:highlight w:val="yellow"/>
        </w:rPr>
        <w:t xml:space="preserve">3.3 Data report – New data on the portal (last </w:t>
      </w:r>
      <w:commentRangeStart w:id="288"/>
      <w:r w:rsidRPr="00523C6C">
        <w:rPr>
          <w:highlight w:val="yellow"/>
        </w:rPr>
        <w:t>month</w:t>
      </w:r>
      <w:commentRangeEnd w:id="288"/>
      <w:r w:rsidR="003130A7" w:rsidRPr="00523C6C">
        <w:rPr>
          <w:rStyle w:val="CommentReference"/>
          <w:rFonts w:eastAsiaTheme="minorHAnsi" w:cstheme="minorBidi"/>
          <w:bCs w:val="0"/>
          <w:i w:val="0"/>
          <w:highlight w:val="yellow"/>
          <w:u w:val="none"/>
        </w:rPr>
        <w:commentReference w:id="288"/>
      </w:r>
      <w:r w:rsidRPr="00523C6C">
        <w:rPr>
          <w:highlight w:val="yellow"/>
        </w:rPr>
        <w:t>)</w:t>
      </w:r>
    </w:p>
    <w:p w14:paraId="38F2BC8D" w14:textId="371931FA" w:rsidR="00C91621" w:rsidRPr="00523C6C" w:rsidRDefault="00C91621" w:rsidP="00C91621">
      <w:pPr>
        <w:pStyle w:val="Heading3"/>
        <w:rPr>
          <w:highlight w:val="yellow"/>
        </w:rPr>
      </w:pPr>
      <w:r w:rsidRPr="00523C6C">
        <w:rPr>
          <w:b w:val="0"/>
          <w:highlight w:val="yellow"/>
        </w:rPr>
        <w:t>Filename:</w:t>
      </w:r>
      <w:r w:rsidRPr="00523C6C">
        <w:rPr>
          <w:highlight w:val="yellow"/>
          <w:u w:val="none"/>
        </w:rPr>
        <w:t xml:space="preserve"> ‘ANMN_</w:t>
      </w:r>
      <w:r w:rsidR="007A0DE1" w:rsidRPr="00523C6C">
        <w:rPr>
          <w:highlight w:val="yellow"/>
          <w:u w:val="none"/>
        </w:rPr>
        <w:t>PassiveAcoustic_</w:t>
      </w:r>
      <w:del w:id="289" w:author="Xavier Hoenner" w:date="2014-06-16T14:47:00Z">
        <w:r w:rsidRPr="00523C6C" w:rsidDel="00A27230">
          <w:rPr>
            <w:highlight w:val="yellow"/>
            <w:u w:val="none"/>
          </w:rPr>
          <w:delText>newDeployments’</w:delText>
        </w:r>
      </w:del>
      <w:ins w:id="290" w:author="Xavier Hoenner" w:date="2014-06-16T14:47:00Z">
        <w:r w:rsidR="00A27230" w:rsidRPr="00523C6C">
          <w:rPr>
            <w:highlight w:val="yellow"/>
            <w:u w:val="none"/>
          </w:rPr>
          <w:t>newD</w:t>
        </w:r>
        <w:r w:rsidR="00A27230">
          <w:rPr>
            <w:highlight w:val="yellow"/>
            <w:u w:val="none"/>
          </w:rPr>
          <w:t>ata</w:t>
        </w:r>
        <w:r w:rsidR="00A27230" w:rsidRPr="00523C6C">
          <w:rPr>
            <w:highlight w:val="yellow"/>
            <w:u w:val="none"/>
          </w:rPr>
          <w:t>’</w:t>
        </w:r>
      </w:ins>
    </w:p>
    <w:p w14:paraId="533830BB" w14:textId="77777777" w:rsidR="00C91621" w:rsidRPr="00523C6C" w:rsidRDefault="00C91621" w:rsidP="00C91621">
      <w:pPr>
        <w:pStyle w:val="Heading3"/>
        <w:rPr>
          <w:highlight w:val="yellow"/>
        </w:rPr>
      </w:pPr>
      <w:r w:rsidRPr="00523C6C">
        <w:rPr>
          <w:highlight w:val="yellow"/>
        </w:rPr>
        <w:br/>
      </w:r>
      <w:r w:rsidRPr="00523C6C">
        <w:rPr>
          <w:b w:val="0"/>
          <w:highlight w:val="yellow"/>
        </w:rPr>
        <w:t>Description:</w:t>
      </w:r>
      <w:r w:rsidRPr="00523C6C">
        <w:rPr>
          <w:b w:val="0"/>
          <w:highlight w:val="yellow"/>
          <w:u w:val="none"/>
        </w:rPr>
        <w:t xml:space="preserve"> </w:t>
      </w:r>
      <w:r w:rsidRPr="00523C6C">
        <w:rPr>
          <w:highlight w:val="yellow"/>
          <w:u w:val="none"/>
        </w:rPr>
        <w:t>‘New data on the portal (since DATE)’</w:t>
      </w:r>
    </w:p>
    <w:p w14:paraId="2DB26906" w14:textId="77777777" w:rsidR="00C91621" w:rsidRPr="00523C6C" w:rsidRDefault="00C91621" w:rsidP="00C91621">
      <w:pPr>
        <w:rPr>
          <w:highlight w:val="yellow"/>
          <w:u w:val="single"/>
        </w:rPr>
      </w:pPr>
    </w:p>
    <w:p w14:paraId="3073E505" w14:textId="77777777" w:rsidR="00C91621" w:rsidRPr="00523C6C" w:rsidRDefault="00C91621" w:rsidP="00C91621">
      <w:pPr>
        <w:rPr>
          <w:b/>
          <w:highlight w:val="yellow"/>
        </w:rPr>
      </w:pPr>
      <w:r w:rsidRPr="00523C6C">
        <w:rPr>
          <w:highlight w:val="yellow"/>
          <w:u w:val="single"/>
        </w:rPr>
        <w:t>Views to use:</w:t>
      </w:r>
    </w:p>
    <w:tbl>
      <w:tblPr>
        <w:tblStyle w:val="TableGrid"/>
        <w:tblW w:w="0" w:type="auto"/>
        <w:tblLook w:val="04A0" w:firstRow="1" w:lastRow="0" w:firstColumn="1" w:lastColumn="0" w:noHBand="0" w:noVBand="1"/>
      </w:tblPr>
      <w:tblGrid>
        <w:gridCol w:w="1271"/>
        <w:gridCol w:w="3777"/>
      </w:tblGrid>
      <w:tr w:rsidR="00B40F0A" w:rsidRPr="008F4D86" w14:paraId="527B9CB2" w14:textId="77777777" w:rsidTr="00B40F0A">
        <w:tc>
          <w:tcPr>
            <w:tcW w:w="1271" w:type="dxa"/>
          </w:tcPr>
          <w:p w14:paraId="6925C27C" w14:textId="77777777" w:rsidR="00B40F0A" w:rsidRPr="00523C6C" w:rsidRDefault="00B40F0A" w:rsidP="00BC4865">
            <w:pPr>
              <w:spacing w:after="200" w:line="276" w:lineRule="auto"/>
              <w:rPr>
                <w:b/>
                <w:szCs w:val="24"/>
                <w:highlight w:val="yellow"/>
              </w:rPr>
            </w:pPr>
            <w:r w:rsidRPr="00523C6C">
              <w:rPr>
                <w:b/>
                <w:szCs w:val="24"/>
                <w:highlight w:val="yellow"/>
              </w:rPr>
              <w:t>Server</w:t>
            </w:r>
          </w:p>
        </w:tc>
        <w:tc>
          <w:tcPr>
            <w:tcW w:w="3777" w:type="dxa"/>
          </w:tcPr>
          <w:p w14:paraId="68A30ECC" w14:textId="2302E0F9" w:rsidR="00B40F0A" w:rsidRPr="00523C6C" w:rsidRDefault="00B40F0A" w:rsidP="00BC4865">
            <w:pPr>
              <w:spacing w:after="200" w:line="276" w:lineRule="auto"/>
              <w:rPr>
                <w:szCs w:val="24"/>
                <w:highlight w:val="yellow"/>
              </w:rPr>
            </w:pPr>
            <w:ins w:id="291" w:author="Xavier Hoenner" w:date="2014-04-30T16:48:00Z">
              <w:r w:rsidRPr="003D503B">
                <w:rPr>
                  <w:szCs w:val="24"/>
                </w:rPr>
                <w:t>db</w:t>
              </w:r>
              <w:r>
                <w:rPr>
                  <w:szCs w:val="24"/>
                </w:rPr>
                <w:t>prod</w:t>
              </w:r>
              <w:r w:rsidRPr="003D503B">
                <w:rPr>
                  <w:szCs w:val="24"/>
                </w:rPr>
                <w:t>.emii.org.au</w:t>
              </w:r>
            </w:ins>
            <w:del w:id="292" w:author="Xavier Hoenner" w:date="2014-04-30T16:48:00Z">
              <w:r w:rsidRPr="00523C6C" w:rsidDel="006B542F">
                <w:rPr>
                  <w:szCs w:val="24"/>
                  <w:highlight w:val="yellow"/>
                </w:rPr>
                <w:delText>dbdev.emii.org.au</w:delText>
              </w:r>
            </w:del>
          </w:p>
        </w:tc>
      </w:tr>
      <w:tr w:rsidR="00B40F0A" w:rsidRPr="008F4D86" w14:paraId="08D175E3" w14:textId="77777777" w:rsidTr="00B40F0A">
        <w:tc>
          <w:tcPr>
            <w:tcW w:w="1271" w:type="dxa"/>
          </w:tcPr>
          <w:p w14:paraId="6B374AC7" w14:textId="77777777" w:rsidR="00B40F0A" w:rsidRPr="00523C6C" w:rsidRDefault="00B40F0A" w:rsidP="00BC4865">
            <w:pPr>
              <w:spacing w:after="200" w:line="276" w:lineRule="auto"/>
              <w:rPr>
                <w:b/>
                <w:szCs w:val="24"/>
                <w:highlight w:val="yellow"/>
              </w:rPr>
            </w:pPr>
            <w:r w:rsidRPr="00523C6C">
              <w:rPr>
                <w:b/>
                <w:szCs w:val="24"/>
                <w:highlight w:val="yellow"/>
              </w:rPr>
              <w:t>Database</w:t>
            </w:r>
          </w:p>
        </w:tc>
        <w:tc>
          <w:tcPr>
            <w:tcW w:w="3777" w:type="dxa"/>
          </w:tcPr>
          <w:p w14:paraId="433CA6A2" w14:textId="28D0D292" w:rsidR="00B40F0A" w:rsidRPr="00523C6C" w:rsidRDefault="00B40F0A" w:rsidP="00BC4865">
            <w:pPr>
              <w:spacing w:after="200" w:line="276" w:lineRule="auto"/>
              <w:rPr>
                <w:szCs w:val="24"/>
                <w:highlight w:val="yellow"/>
              </w:rPr>
            </w:pPr>
            <w:ins w:id="293" w:author="Xavier Hoenner" w:date="2014-04-30T16:48:00Z">
              <w:r>
                <w:rPr>
                  <w:szCs w:val="24"/>
                </w:rPr>
                <w:t>harvest</w:t>
              </w:r>
            </w:ins>
            <w:del w:id="294" w:author="Xavier Hoenner" w:date="2014-04-30T16:48:00Z">
              <w:r w:rsidRPr="00523C6C" w:rsidDel="006B542F">
                <w:rPr>
                  <w:szCs w:val="24"/>
                  <w:highlight w:val="yellow"/>
                </w:rPr>
                <w:delText>report_db</w:delText>
              </w:r>
            </w:del>
          </w:p>
        </w:tc>
      </w:tr>
      <w:tr w:rsidR="00B40F0A" w:rsidRPr="008F4D86" w14:paraId="653FC085" w14:textId="77777777" w:rsidTr="00B40F0A">
        <w:tc>
          <w:tcPr>
            <w:tcW w:w="1271" w:type="dxa"/>
          </w:tcPr>
          <w:p w14:paraId="66A4418E" w14:textId="77777777" w:rsidR="00B40F0A" w:rsidRPr="00523C6C" w:rsidRDefault="00B40F0A" w:rsidP="00BC4865">
            <w:pPr>
              <w:spacing w:after="200" w:line="276" w:lineRule="auto"/>
              <w:rPr>
                <w:b/>
                <w:szCs w:val="24"/>
                <w:highlight w:val="yellow"/>
              </w:rPr>
            </w:pPr>
            <w:r w:rsidRPr="00523C6C">
              <w:rPr>
                <w:b/>
                <w:szCs w:val="24"/>
                <w:highlight w:val="yellow"/>
              </w:rPr>
              <w:t>Schema</w:t>
            </w:r>
          </w:p>
        </w:tc>
        <w:tc>
          <w:tcPr>
            <w:tcW w:w="3777" w:type="dxa"/>
          </w:tcPr>
          <w:p w14:paraId="4673D85A" w14:textId="016A344E" w:rsidR="00B40F0A" w:rsidRPr="00523C6C" w:rsidRDefault="00B40F0A" w:rsidP="00BC4865">
            <w:pPr>
              <w:spacing w:after="200" w:line="276" w:lineRule="auto"/>
              <w:rPr>
                <w:szCs w:val="24"/>
                <w:highlight w:val="yellow"/>
              </w:rPr>
            </w:pPr>
            <w:ins w:id="295" w:author="Xavier Hoenner" w:date="2014-04-30T16:48:00Z">
              <w:r>
                <w:rPr>
                  <w:szCs w:val="24"/>
                </w:rPr>
                <w:t>reporting</w:t>
              </w:r>
            </w:ins>
            <w:del w:id="296" w:author="Xavier Hoenner" w:date="2014-04-30T16:48:00Z">
              <w:r w:rsidRPr="00523C6C" w:rsidDel="006B542F">
                <w:rPr>
                  <w:szCs w:val="24"/>
                  <w:highlight w:val="yellow"/>
                </w:rPr>
                <w:delText>report</w:delText>
              </w:r>
            </w:del>
          </w:p>
        </w:tc>
      </w:tr>
      <w:tr w:rsidR="00496CCA" w:rsidRPr="008F4D86" w14:paraId="67F3B65B" w14:textId="77777777" w:rsidTr="00B40F0A">
        <w:tc>
          <w:tcPr>
            <w:tcW w:w="1271" w:type="dxa"/>
          </w:tcPr>
          <w:p w14:paraId="59C9A7A0" w14:textId="77777777" w:rsidR="00496CCA" w:rsidRPr="00523C6C" w:rsidRDefault="00496CCA" w:rsidP="00BC4865">
            <w:pPr>
              <w:spacing w:after="200" w:line="276" w:lineRule="auto"/>
              <w:rPr>
                <w:b/>
                <w:szCs w:val="24"/>
                <w:highlight w:val="yellow"/>
              </w:rPr>
            </w:pPr>
            <w:r w:rsidRPr="00523C6C">
              <w:rPr>
                <w:b/>
                <w:szCs w:val="24"/>
                <w:highlight w:val="yellow"/>
              </w:rPr>
              <w:t>View</w:t>
            </w:r>
          </w:p>
        </w:tc>
        <w:tc>
          <w:tcPr>
            <w:tcW w:w="3777" w:type="dxa"/>
          </w:tcPr>
          <w:p w14:paraId="283081E3" w14:textId="77777777" w:rsidR="00496CCA" w:rsidRPr="00523C6C" w:rsidRDefault="00496CCA" w:rsidP="00BC4865">
            <w:pPr>
              <w:spacing w:after="200" w:line="276" w:lineRule="auto"/>
              <w:rPr>
                <w:szCs w:val="24"/>
                <w:highlight w:val="yellow"/>
              </w:rPr>
            </w:pPr>
            <w:r w:rsidRPr="00523C6C">
              <w:rPr>
                <w:szCs w:val="24"/>
                <w:highlight w:val="yellow"/>
              </w:rPr>
              <w:t>anmn_acoustics_all_deployments_view</w:t>
            </w:r>
          </w:p>
        </w:tc>
      </w:tr>
    </w:tbl>
    <w:p w14:paraId="0BA7B98C" w14:textId="77777777" w:rsidR="00C91621" w:rsidRPr="00523C6C" w:rsidRDefault="00C91621" w:rsidP="00C91621">
      <w:pPr>
        <w:rPr>
          <w:highlight w:val="yellow"/>
        </w:rPr>
      </w:pPr>
    </w:p>
    <w:p w14:paraId="3C85E655" w14:textId="77777777" w:rsidR="00C91621" w:rsidRPr="00523C6C" w:rsidRDefault="00C91621" w:rsidP="00C91621">
      <w:pPr>
        <w:rPr>
          <w:highlight w:val="yellow"/>
        </w:rPr>
      </w:pPr>
      <w:r w:rsidRPr="00523C6C">
        <w:rPr>
          <w:highlight w:val="yellow"/>
          <w:u w:val="single"/>
        </w:rPr>
        <w:t xml:space="preserve">Filters: </w:t>
      </w:r>
      <w:r w:rsidRPr="00523C6C">
        <w:rPr>
          <w:highlight w:val="yellow"/>
        </w:rPr>
        <w:t>List all data for which ‘</w:t>
      </w:r>
      <w:r w:rsidR="00496CCA" w:rsidRPr="00523C6C">
        <w:rPr>
          <w:highlight w:val="yellow"/>
        </w:rPr>
        <w:t>end_date</w:t>
      </w:r>
      <w:r w:rsidRPr="00523C6C">
        <w:rPr>
          <w:highlight w:val="yellow"/>
        </w:rPr>
        <w:t xml:space="preserve">’ is less than one </w:t>
      </w:r>
      <w:commentRangeStart w:id="297"/>
      <w:r w:rsidRPr="00523C6C">
        <w:rPr>
          <w:highlight w:val="yellow"/>
        </w:rPr>
        <w:t>month</w:t>
      </w:r>
      <w:commentRangeEnd w:id="297"/>
      <w:r w:rsidR="003130A7" w:rsidRPr="00523C6C">
        <w:rPr>
          <w:rStyle w:val="CommentReference"/>
          <w:highlight w:val="yellow"/>
        </w:rPr>
        <w:commentReference w:id="297"/>
      </w:r>
      <w:r w:rsidRPr="00523C6C">
        <w:rPr>
          <w:highlight w:val="yellow"/>
        </w:rPr>
        <w:t>.</w:t>
      </w:r>
    </w:p>
    <w:p w14:paraId="77E226BD" w14:textId="77777777" w:rsidR="00496CCA" w:rsidRPr="00523C6C" w:rsidRDefault="00496CCA" w:rsidP="00496CCA">
      <w:pPr>
        <w:rPr>
          <w:highlight w:val="yellow"/>
        </w:rPr>
      </w:pPr>
      <w:r w:rsidRPr="00523C6C">
        <w:rPr>
          <w:highlight w:val="yellow"/>
          <w:u w:val="single"/>
        </w:rPr>
        <w:lastRenderedPageBreak/>
        <w:t>Data sorting options:</w:t>
      </w:r>
      <w:r w:rsidR="00817DBC" w:rsidRPr="00523C6C">
        <w:rPr>
          <w:highlight w:val="yellow"/>
        </w:rPr>
        <w:t xml:space="preserve"> None, data are already sorted </w:t>
      </w:r>
      <w:r w:rsidRPr="00523C6C">
        <w:rPr>
          <w:highlight w:val="yellow"/>
        </w:rPr>
        <w:t>by ASCENDING ‘site_name’, then by ASCENDING ‘deployment_year’, and then by ASCENDING ‘logger_id’.</w:t>
      </w:r>
    </w:p>
    <w:p w14:paraId="39F51506" w14:textId="77777777" w:rsidR="00496CCA" w:rsidRPr="00523C6C" w:rsidRDefault="00496CCA" w:rsidP="00496CCA">
      <w:pPr>
        <w:ind w:left="1843" w:hanging="1843"/>
        <w:rPr>
          <w:highlight w:val="yellow"/>
        </w:rPr>
      </w:pPr>
      <w:r w:rsidRPr="00523C6C">
        <w:rPr>
          <w:highlight w:val="yellow"/>
          <w:u w:val="single"/>
        </w:rPr>
        <w:t>Data grouping options:</w:t>
      </w:r>
      <w:r w:rsidRPr="00523C6C">
        <w:rPr>
          <w:highlight w:val="yellow"/>
        </w:rPr>
        <w:t xml:space="preserve"> Group by ‘site_name’, sub-group by ‘deployment_year’.</w:t>
      </w:r>
    </w:p>
    <w:p w14:paraId="0A346478" w14:textId="77777777" w:rsidR="00496CCA" w:rsidRPr="00523C6C" w:rsidRDefault="00496CCA" w:rsidP="00496CCA">
      <w:pPr>
        <w:ind w:left="993" w:hanging="993"/>
        <w:rPr>
          <w:highlight w:val="yellow"/>
        </w:rPr>
      </w:pPr>
      <w:r w:rsidRPr="00523C6C">
        <w:rPr>
          <w:highlight w:val="yellow"/>
          <w:u w:val="single"/>
        </w:rPr>
        <w:t>Footnote:</w:t>
      </w:r>
      <w:r w:rsidRPr="00523C6C">
        <w:rPr>
          <w:highlight w:val="yellow"/>
        </w:rPr>
        <w:t xml:space="preserve"> </w:t>
      </w:r>
      <w:r w:rsidRPr="00523C6C">
        <w:rPr>
          <w:b/>
          <w:highlight w:val="yellow"/>
        </w:rPr>
        <w:t xml:space="preserve">Headers: </w:t>
      </w:r>
      <w:r w:rsidRPr="00523C6C">
        <w:rPr>
          <w:highlight w:val="yellow"/>
        </w:rPr>
        <w:t>Names of acoustic observatories, and latitude/longitude coordinates.</w:t>
      </w:r>
      <w:r w:rsidRPr="00523C6C">
        <w:rPr>
          <w:highlight w:val="yellow"/>
        </w:rPr>
        <w:br/>
      </w:r>
      <w:r w:rsidRPr="00523C6C">
        <w:rPr>
          <w:b/>
          <w:highlight w:val="yellow"/>
        </w:rPr>
        <w:t>Sub-headers</w:t>
      </w:r>
      <w:r w:rsidRPr="00523C6C">
        <w:rPr>
          <w:highlight w:val="yellow"/>
        </w:rPr>
        <w:t>: Deployment year.</w:t>
      </w:r>
      <w:r w:rsidRPr="00523C6C">
        <w:rPr>
          <w:highlight w:val="yellow"/>
        </w:rPr>
        <w:br/>
      </w:r>
      <w:r w:rsidRPr="00523C6C">
        <w:rPr>
          <w:b/>
          <w:highlight w:val="yellow"/>
        </w:rPr>
        <w:t>‘Good data’</w:t>
      </w:r>
      <w:r w:rsidRPr="00523C6C">
        <w:rPr>
          <w:highlight w:val="yellow"/>
        </w:rPr>
        <w:t>: Did the logger record at a frequency of 6 and 22 Hz?</w:t>
      </w:r>
      <w:r w:rsidRPr="00523C6C">
        <w:rPr>
          <w:highlight w:val="yellow"/>
        </w:rPr>
        <w:br/>
      </w:r>
      <w:r w:rsidRPr="00523C6C">
        <w:rPr>
          <w:b/>
          <w:highlight w:val="yellow"/>
        </w:rPr>
        <w:t>‘Data on Acoustic Viewer’</w:t>
      </w:r>
      <w:r w:rsidRPr="00523C6C">
        <w:rPr>
          <w:highlight w:val="yellow"/>
        </w:rPr>
        <w:t>: Is the dataset on the IMOS Acoustic Data Viewer?</w:t>
      </w:r>
      <w:r w:rsidRPr="00523C6C">
        <w:rPr>
          <w:highlight w:val="yellow"/>
        </w:rPr>
        <w:br/>
      </w:r>
      <w:r w:rsidRPr="00523C6C">
        <w:rPr>
          <w:b/>
          <w:highlight w:val="yellow"/>
        </w:rPr>
        <w:t>‘Start’</w:t>
      </w:r>
      <w:r w:rsidRPr="00523C6C">
        <w:rPr>
          <w:highlight w:val="yellow"/>
        </w:rPr>
        <w:t>: Deployment start date (format: dd/mm/yyyy).</w:t>
      </w:r>
      <w:r w:rsidRPr="00523C6C">
        <w:rPr>
          <w:highlight w:val="yellow"/>
        </w:rPr>
        <w:br/>
      </w:r>
      <w:r w:rsidRPr="00523C6C">
        <w:rPr>
          <w:b/>
          <w:highlight w:val="yellow"/>
        </w:rPr>
        <w:t>‘End’</w:t>
      </w:r>
      <w:r w:rsidRPr="00523C6C">
        <w:rPr>
          <w:highlight w:val="yellow"/>
        </w:rPr>
        <w:t>: Deployment end date (format: dd/mm/yyyy).</w:t>
      </w:r>
      <w:r w:rsidRPr="00523C6C">
        <w:rPr>
          <w:highlight w:val="yellow"/>
        </w:rPr>
        <w:br/>
      </w:r>
      <w:r w:rsidRPr="00523C6C">
        <w:rPr>
          <w:b/>
          <w:highlight w:val="yellow"/>
        </w:rPr>
        <w:t>‘Time coverage’</w:t>
      </w:r>
      <w:r w:rsidRPr="00523C6C">
        <w:rPr>
          <w:highlight w:val="yellow"/>
        </w:rPr>
        <w:t>: Number of days between the deployment start end dates.</w:t>
      </w:r>
      <w:r w:rsidRPr="00523C6C">
        <w:rPr>
          <w:highlight w:val="yellow"/>
        </w:rPr>
        <w:br/>
      </w:r>
      <w:r w:rsidRPr="00523C6C">
        <w:rPr>
          <w:b/>
          <w:highlight w:val="yellow"/>
        </w:rPr>
        <w:t xml:space="preserve">ANMN: </w:t>
      </w:r>
      <w:r w:rsidRPr="00523C6C">
        <w:rPr>
          <w:highlight w:val="yellow"/>
        </w:rPr>
        <w:t>Australian National Mooring Network (</w:t>
      </w:r>
      <w:hyperlink r:id="rId32" w:history="1">
        <w:r w:rsidRPr="00523C6C">
          <w:rPr>
            <w:rStyle w:val="Hyperlink"/>
            <w:highlight w:val="yellow"/>
          </w:rPr>
          <w:t>http://imos.org.au/anmn.html</w:t>
        </w:r>
      </w:hyperlink>
      <w:r w:rsidRPr="00523C6C">
        <w:rPr>
          <w:highlight w:val="yellow"/>
        </w:rPr>
        <w:t>).</w:t>
      </w:r>
      <w:r w:rsidRPr="00523C6C">
        <w:rPr>
          <w:highlight w:val="yellow"/>
        </w:rPr>
        <w:br/>
      </w:r>
      <w:r w:rsidRPr="00523C6C">
        <w:rPr>
          <w:b/>
          <w:highlight w:val="yellow"/>
        </w:rPr>
        <w:t>PAO</w:t>
      </w:r>
      <w:r w:rsidRPr="00523C6C">
        <w:rPr>
          <w:highlight w:val="yellow"/>
        </w:rPr>
        <w:t>: Passive Acoustic Observatories (</w:t>
      </w:r>
      <w:hyperlink r:id="rId33" w:history="1">
        <w:r w:rsidRPr="00523C6C">
          <w:rPr>
            <w:rStyle w:val="Hyperlink"/>
            <w:highlight w:val="yellow"/>
          </w:rPr>
          <w:t>http://imos.org.au/anmnacous.html</w:t>
        </w:r>
      </w:hyperlink>
      <w:r w:rsidRPr="00523C6C">
        <w:rPr>
          <w:highlight w:val="yellow"/>
        </w:rPr>
        <w:t>).</w:t>
      </w:r>
      <w:r w:rsidRPr="00523C6C">
        <w:rPr>
          <w:highlight w:val="yellow"/>
        </w:rPr>
        <w:br/>
      </w:r>
      <w:r w:rsidRPr="00523C6C">
        <w:rPr>
          <w:b/>
          <w:highlight w:val="yellow"/>
        </w:rPr>
        <w:t>IMOS Acoustic Data Viewer</w:t>
      </w:r>
      <w:r w:rsidRPr="00523C6C">
        <w:rPr>
          <w:highlight w:val="yellow"/>
        </w:rPr>
        <w:t xml:space="preserve">: </w:t>
      </w:r>
      <w:hyperlink r:id="rId34" w:history="1">
        <w:r w:rsidRPr="00523C6C">
          <w:rPr>
            <w:rStyle w:val="Hyperlink"/>
            <w:highlight w:val="yellow"/>
          </w:rPr>
          <w:t>http://acoustic.aodn.org.au/acoustic/</w:t>
        </w:r>
      </w:hyperlink>
      <w:r w:rsidRPr="00523C6C">
        <w:rPr>
          <w:highlight w:val="yellow"/>
        </w:rPr>
        <w:t>.</w:t>
      </w:r>
    </w:p>
    <w:p w14:paraId="16FF088B" w14:textId="77777777" w:rsidR="00496CCA" w:rsidRPr="00523C6C" w:rsidRDefault="00496CCA" w:rsidP="00496CCA">
      <w:pPr>
        <w:ind w:left="993" w:hanging="993"/>
        <w:rPr>
          <w:highlight w:val="yellow"/>
        </w:rPr>
      </w:pPr>
    </w:p>
    <w:p w14:paraId="50F771C5" w14:textId="77777777" w:rsidR="00496CCA" w:rsidRPr="00523C6C" w:rsidRDefault="00496CCA" w:rsidP="00496CCA">
      <w:pPr>
        <w:pStyle w:val="Heading3"/>
        <w:rPr>
          <w:highlight w:val="yellow"/>
        </w:rPr>
      </w:pPr>
      <w:r w:rsidRPr="00523C6C">
        <w:rPr>
          <w:highlight w:val="yellow"/>
        </w:rPr>
        <w:t>Template</w:t>
      </w:r>
    </w:p>
    <w:tbl>
      <w:tblPr>
        <w:tblStyle w:val="TableGrid"/>
        <w:tblW w:w="4551" w:type="pct"/>
        <w:jc w:val="center"/>
        <w:tblLook w:val="04A0" w:firstRow="1" w:lastRow="0" w:firstColumn="1" w:lastColumn="0" w:noHBand="0" w:noVBand="1"/>
      </w:tblPr>
      <w:tblGrid>
        <w:gridCol w:w="1068"/>
        <w:gridCol w:w="1197"/>
        <w:gridCol w:w="1184"/>
        <w:gridCol w:w="766"/>
        <w:gridCol w:w="1167"/>
        <w:gridCol w:w="1087"/>
        <w:gridCol w:w="1943"/>
      </w:tblGrid>
      <w:tr w:rsidR="00496CCA" w:rsidRPr="008F4D86" w14:paraId="00B52360" w14:textId="77777777" w:rsidTr="00BC4865">
        <w:trPr>
          <w:jc w:val="center"/>
        </w:trPr>
        <w:tc>
          <w:tcPr>
            <w:tcW w:w="635" w:type="pct"/>
            <w:vAlign w:val="center"/>
          </w:tcPr>
          <w:p w14:paraId="3FD47206" w14:textId="77777777" w:rsidR="00496CCA" w:rsidRPr="00523C6C" w:rsidRDefault="00496CCA" w:rsidP="00BC4865">
            <w:pPr>
              <w:spacing w:after="200" w:line="276" w:lineRule="auto"/>
              <w:jc w:val="center"/>
              <w:rPr>
                <w:b/>
                <w:highlight w:val="yellow"/>
              </w:rPr>
            </w:pPr>
            <w:r w:rsidRPr="00523C6C">
              <w:rPr>
                <w:b/>
                <w:highlight w:val="yellow"/>
              </w:rPr>
              <w:t>logger_id</w:t>
            </w:r>
          </w:p>
        </w:tc>
        <w:tc>
          <w:tcPr>
            <w:tcW w:w="711" w:type="pct"/>
            <w:vAlign w:val="center"/>
          </w:tcPr>
          <w:p w14:paraId="542739C1" w14:textId="77777777" w:rsidR="00496CCA" w:rsidRPr="00523C6C" w:rsidRDefault="00496CCA" w:rsidP="00BC4865">
            <w:pPr>
              <w:spacing w:after="200" w:line="276" w:lineRule="auto"/>
              <w:jc w:val="center"/>
              <w:rPr>
                <w:b/>
                <w:highlight w:val="yellow"/>
              </w:rPr>
            </w:pPr>
            <w:r w:rsidRPr="00523C6C">
              <w:rPr>
                <w:b/>
                <w:highlight w:val="yellow"/>
              </w:rPr>
              <w:t>good_data</w:t>
            </w:r>
          </w:p>
        </w:tc>
        <w:tc>
          <w:tcPr>
            <w:tcW w:w="704" w:type="pct"/>
            <w:vAlign w:val="center"/>
          </w:tcPr>
          <w:p w14:paraId="7FDF7854" w14:textId="77777777" w:rsidR="00496CCA" w:rsidRPr="00523C6C" w:rsidRDefault="00496CCA" w:rsidP="00BC4865">
            <w:pPr>
              <w:spacing w:after="200" w:line="276" w:lineRule="auto"/>
              <w:jc w:val="center"/>
              <w:rPr>
                <w:b/>
                <w:highlight w:val="yellow"/>
              </w:rPr>
            </w:pPr>
            <w:r w:rsidRPr="00523C6C">
              <w:rPr>
                <w:b/>
                <w:highlight w:val="yellow"/>
              </w:rPr>
              <w:t>on_viewer</w:t>
            </w:r>
          </w:p>
        </w:tc>
        <w:tc>
          <w:tcPr>
            <w:tcW w:w="455" w:type="pct"/>
            <w:vAlign w:val="center"/>
          </w:tcPr>
          <w:p w14:paraId="3B1818D7" w14:textId="77777777" w:rsidR="00496CCA" w:rsidRPr="00523C6C" w:rsidDel="00564238" w:rsidRDefault="00496CCA" w:rsidP="00BC4865">
            <w:pPr>
              <w:spacing w:after="200" w:line="276" w:lineRule="auto"/>
              <w:jc w:val="center"/>
              <w:rPr>
                <w:b/>
                <w:highlight w:val="yellow"/>
              </w:rPr>
            </w:pPr>
            <w:r w:rsidRPr="00523C6C">
              <w:rPr>
                <w:b/>
                <w:highlight w:val="yellow"/>
              </w:rPr>
              <w:t>depth</w:t>
            </w:r>
          </w:p>
        </w:tc>
        <w:tc>
          <w:tcPr>
            <w:tcW w:w="694" w:type="pct"/>
            <w:vAlign w:val="center"/>
          </w:tcPr>
          <w:p w14:paraId="267DC05B" w14:textId="77777777" w:rsidR="00496CCA" w:rsidRPr="00523C6C" w:rsidRDefault="00496CCA" w:rsidP="00BC4865">
            <w:pPr>
              <w:spacing w:after="200" w:line="276" w:lineRule="auto"/>
              <w:jc w:val="center"/>
              <w:rPr>
                <w:b/>
                <w:highlight w:val="yellow"/>
              </w:rPr>
            </w:pPr>
            <w:r w:rsidRPr="00523C6C">
              <w:rPr>
                <w:b/>
                <w:highlight w:val="yellow"/>
              </w:rPr>
              <w:t>start_date</w:t>
            </w:r>
          </w:p>
        </w:tc>
        <w:tc>
          <w:tcPr>
            <w:tcW w:w="646" w:type="pct"/>
            <w:vAlign w:val="center"/>
          </w:tcPr>
          <w:p w14:paraId="41492B24" w14:textId="77777777" w:rsidR="00496CCA" w:rsidRPr="00523C6C" w:rsidRDefault="00496CCA" w:rsidP="00BC4865">
            <w:pPr>
              <w:spacing w:after="200" w:line="276" w:lineRule="auto"/>
              <w:jc w:val="center"/>
              <w:rPr>
                <w:b/>
                <w:highlight w:val="yellow"/>
              </w:rPr>
            </w:pPr>
            <w:r w:rsidRPr="00523C6C">
              <w:rPr>
                <w:b/>
                <w:highlight w:val="yellow"/>
              </w:rPr>
              <w:t>end_date</w:t>
            </w:r>
          </w:p>
        </w:tc>
        <w:tc>
          <w:tcPr>
            <w:tcW w:w="1155" w:type="pct"/>
            <w:vAlign w:val="center"/>
          </w:tcPr>
          <w:p w14:paraId="2F08D3E1" w14:textId="77777777" w:rsidR="00496CCA" w:rsidRPr="00523C6C" w:rsidRDefault="00496CCA" w:rsidP="00BC4865">
            <w:pPr>
              <w:spacing w:after="200" w:line="276" w:lineRule="auto"/>
              <w:jc w:val="center"/>
              <w:rPr>
                <w:b/>
                <w:highlight w:val="yellow"/>
              </w:rPr>
            </w:pPr>
            <w:r w:rsidRPr="00523C6C">
              <w:rPr>
                <w:b/>
                <w:highlight w:val="yellow"/>
              </w:rPr>
              <w:t>coverage_duration</w:t>
            </w:r>
          </w:p>
        </w:tc>
      </w:tr>
      <w:tr w:rsidR="00D73A21" w:rsidRPr="008F4D86" w14:paraId="35A04468" w14:textId="77777777" w:rsidTr="00BC4865">
        <w:trPr>
          <w:jc w:val="center"/>
        </w:trPr>
        <w:tc>
          <w:tcPr>
            <w:tcW w:w="635" w:type="pct"/>
            <w:vAlign w:val="center"/>
          </w:tcPr>
          <w:p w14:paraId="401ADC09"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Logger ID</w:t>
            </w:r>
          </w:p>
        </w:tc>
        <w:tc>
          <w:tcPr>
            <w:tcW w:w="711" w:type="pct"/>
            <w:vAlign w:val="center"/>
          </w:tcPr>
          <w:p w14:paraId="61782E05"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Good data</w:t>
            </w:r>
          </w:p>
        </w:tc>
        <w:tc>
          <w:tcPr>
            <w:tcW w:w="704" w:type="pct"/>
            <w:vAlign w:val="center"/>
          </w:tcPr>
          <w:p w14:paraId="5A8A5892"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Data on Acoustic Viewer</w:t>
            </w:r>
          </w:p>
        </w:tc>
        <w:tc>
          <w:tcPr>
            <w:tcW w:w="455" w:type="pct"/>
            <w:vAlign w:val="center"/>
          </w:tcPr>
          <w:p w14:paraId="0874C251"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Depth</w:t>
            </w:r>
            <w:r w:rsidR="00EC19E2" w:rsidRPr="00523C6C">
              <w:rPr>
                <w:highlight w:val="yellow"/>
              </w:rPr>
              <w:t xml:space="preserve"> (m)</w:t>
            </w:r>
          </w:p>
        </w:tc>
        <w:tc>
          <w:tcPr>
            <w:tcW w:w="694" w:type="pct"/>
            <w:vAlign w:val="center"/>
          </w:tcPr>
          <w:p w14:paraId="024F58C6"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Start</w:t>
            </w:r>
          </w:p>
        </w:tc>
        <w:tc>
          <w:tcPr>
            <w:tcW w:w="646" w:type="pct"/>
            <w:vAlign w:val="center"/>
          </w:tcPr>
          <w:p w14:paraId="390D5203"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End</w:t>
            </w:r>
          </w:p>
        </w:tc>
        <w:tc>
          <w:tcPr>
            <w:tcW w:w="1155" w:type="pct"/>
            <w:vAlign w:val="center"/>
          </w:tcPr>
          <w:p w14:paraId="4F100BC4" w14:textId="77777777" w:rsidR="00D73A21" w:rsidRPr="00523C6C" w:rsidRDefault="00D73A21" w:rsidP="00BC4865">
            <w:pPr>
              <w:keepNext/>
              <w:keepLines/>
              <w:spacing w:before="200" w:after="200" w:line="276" w:lineRule="auto"/>
              <w:jc w:val="center"/>
              <w:outlineLvl w:val="8"/>
              <w:rPr>
                <w:highlight w:val="yellow"/>
              </w:rPr>
            </w:pPr>
            <w:r w:rsidRPr="00523C6C">
              <w:rPr>
                <w:highlight w:val="yellow"/>
              </w:rPr>
              <w:t>Time coverage (days)</w:t>
            </w:r>
          </w:p>
        </w:tc>
      </w:tr>
      <w:tr w:rsidR="00496CCA" w:rsidRPr="008F4D86" w14:paraId="5497EC78" w14:textId="77777777" w:rsidTr="00BC4865">
        <w:trPr>
          <w:jc w:val="center"/>
        </w:trPr>
        <w:tc>
          <w:tcPr>
            <w:tcW w:w="5000" w:type="pct"/>
            <w:gridSpan w:val="7"/>
            <w:shd w:val="clear" w:color="auto" w:fill="595959" w:themeFill="text1" w:themeFillTint="A6"/>
            <w:vAlign w:val="center"/>
          </w:tcPr>
          <w:p w14:paraId="606D1A54" w14:textId="77777777" w:rsidR="00496CCA" w:rsidRPr="00523C6C" w:rsidRDefault="00496CCA" w:rsidP="00BC4865">
            <w:pPr>
              <w:keepNext/>
              <w:keepLines/>
              <w:spacing w:before="200" w:after="200" w:line="276" w:lineRule="auto"/>
              <w:jc w:val="center"/>
              <w:outlineLvl w:val="8"/>
              <w:rPr>
                <w:highlight w:val="yellow"/>
              </w:rPr>
            </w:pPr>
            <w:r w:rsidRPr="00523C6C">
              <w:rPr>
                <w:highlight w:val="yellow"/>
              </w:rPr>
              <w:t>Headers = site_name</w:t>
            </w:r>
          </w:p>
        </w:tc>
      </w:tr>
      <w:tr w:rsidR="00496CCA" w14:paraId="33394C90" w14:textId="77777777" w:rsidTr="00BC4865">
        <w:trPr>
          <w:jc w:val="center"/>
        </w:trPr>
        <w:tc>
          <w:tcPr>
            <w:tcW w:w="5000" w:type="pct"/>
            <w:gridSpan w:val="7"/>
            <w:shd w:val="clear" w:color="auto" w:fill="BFBFBF" w:themeFill="background1" w:themeFillShade="BF"/>
            <w:vAlign w:val="center"/>
          </w:tcPr>
          <w:p w14:paraId="63579D45" w14:textId="77777777" w:rsidR="00496CCA" w:rsidRDefault="00496CCA" w:rsidP="00BC4865">
            <w:r w:rsidRPr="00523C6C">
              <w:rPr>
                <w:highlight w:val="yellow"/>
              </w:rPr>
              <w:t>Sub-headers = deployment_year</w:t>
            </w:r>
          </w:p>
        </w:tc>
      </w:tr>
      <w:tr w:rsidR="00496CCA" w14:paraId="59ED32BB" w14:textId="77777777" w:rsidTr="00BC4865">
        <w:trPr>
          <w:jc w:val="center"/>
        </w:trPr>
        <w:tc>
          <w:tcPr>
            <w:tcW w:w="635" w:type="pct"/>
            <w:vAlign w:val="center"/>
          </w:tcPr>
          <w:p w14:paraId="383B0AC0" w14:textId="77777777" w:rsidR="00496CCA" w:rsidRDefault="00496CCA" w:rsidP="00BC4865">
            <w:pPr>
              <w:jc w:val="center"/>
            </w:pPr>
          </w:p>
        </w:tc>
        <w:tc>
          <w:tcPr>
            <w:tcW w:w="711" w:type="pct"/>
            <w:vAlign w:val="center"/>
          </w:tcPr>
          <w:p w14:paraId="4C184ACE" w14:textId="77777777" w:rsidR="00496CCA" w:rsidRDefault="00496CCA" w:rsidP="00BC4865">
            <w:pPr>
              <w:jc w:val="center"/>
            </w:pPr>
          </w:p>
        </w:tc>
        <w:tc>
          <w:tcPr>
            <w:tcW w:w="704" w:type="pct"/>
            <w:vAlign w:val="center"/>
          </w:tcPr>
          <w:p w14:paraId="5AFA9F9E" w14:textId="77777777" w:rsidR="00496CCA" w:rsidRDefault="00496CCA" w:rsidP="00BC4865">
            <w:pPr>
              <w:jc w:val="center"/>
            </w:pPr>
          </w:p>
        </w:tc>
        <w:tc>
          <w:tcPr>
            <w:tcW w:w="455" w:type="pct"/>
            <w:vAlign w:val="center"/>
          </w:tcPr>
          <w:p w14:paraId="5BCA67FC" w14:textId="77777777" w:rsidR="00496CCA" w:rsidRDefault="00496CCA" w:rsidP="00BC4865">
            <w:pPr>
              <w:jc w:val="center"/>
            </w:pPr>
          </w:p>
        </w:tc>
        <w:tc>
          <w:tcPr>
            <w:tcW w:w="694" w:type="pct"/>
            <w:vAlign w:val="center"/>
          </w:tcPr>
          <w:p w14:paraId="7F04047C" w14:textId="77777777" w:rsidR="00496CCA" w:rsidRDefault="00496CCA" w:rsidP="00BC4865">
            <w:pPr>
              <w:jc w:val="center"/>
            </w:pPr>
          </w:p>
        </w:tc>
        <w:tc>
          <w:tcPr>
            <w:tcW w:w="646" w:type="pct"/>
            <w:vAlign w:val="center"/>
          </w:tcPr>
          <w:p w14:paraId="582D165C" w14:textId="77777777" w:rsidR="00496CCA" w:rsidRDefault="00496CCA" w:rsidP="00BC4865">
            <w:pPr>
              <w:jc w:val="center"/>
            </w:pPr>
          </w:p>
        </w:tc>
        <w:tc>
          <w:tcPr>
            <w:tcW w:w="1155" w:type="pct"/>
            <w:vAlign w:val="center"/>
          </w:tcPr>
          <w:p w14:paraId="54BFB770" w14:textId="77777777" w:rsidR="00496CCA" w:rsidRDefault="00496CCA" w:rsidP="00BC4865">
            <w:pPr>
              <w:jc w:val="center"/>
            </w:pPr>
          </w:p>
        </w:tc>
      </w:tr>
    </w:tbl>
    <w:p w14:paraId="7BC0111D" w14:textId="46DACF16" w:rsidR="00496CCA" w:rsidRPr="00580B53" w:rsidDel="00D92ABA" w:rsidRDefault="00496CCA" w:rsidP="00496CCA">
      <w:pPr>
        <w:rPr>
          <w:del w:id="298" w:author="Xavier Hoenner" w:date="2014-06-11T16:28:00Z"/>
        </w:rPr>
      </w:pPr>
    </w:p>
    <w:p w14:paraId="125D75EE" w14:textId="181390BB" w:rsidR="00C91621" w:rsidRPr="006209B5" w:rsidDel="00D92ABA" w:rsidRDefault="00C91621" w:rsidP="00C91621">
      <w:pPr>
        <w:pStyle w:val="Heading2"/>
        <w:rPr>
          <w:del w:id="299" w:author="Xavier Hoenner" w:date="2014-06-11T16:28:00Z"/>
        </w:rPr>
      </w:pPr>
      <w:del w:id="300" w:author="Xavier Hoenner" w:date="2014-06-11T16:28:00Z">
        <w:r w:rsidDel="00D92ABA">
          <w:delText>3.4</w:delText>
        </w:r>
        <w:r w:rsidRPr="006209B5" w:rsidDel="00D92ABA">
          <w:delText xml:space="preserve"> Data report – </w:delText>
        </w:r>
        <w:r w:rsidDel="00D92ABA">
          <w:delText>Data with missing information</w:delText>
        </w:r>
      </w:del>
    </w:p>
    <w:p w14:paraId="2681F09F" w14:textId="5D9D6C7B" w:rsidR="00C91621" w:rsidDel="00D92ABA" w:rsidRDefault="00C91621" w:rsidP="00C91621">
      <w:pPr>
        <w:pStyle w:val="Heading3"/>
        <w:rPr>
          <w:del w:id="301" w:author="Xavier Hoenner" w:date="2014-06-11T16:28:00Z"/>
        </w:rPr>
      </w:pPr>
      <w:del w:id="302" w:author="Xavier Hoenner" w:date="2014-06-11T16:28:00Z">
        <w:r w:rsidRPr="005C7F61" w:rsidDel="00D92ABA">
          <w:rPr>
            <w:b w:val="0"/>
          </w:rPr>
          <w:delText>Filename:</w:delText>
        </w:r>
        <w:r w:rsidRPr="005C7F61" w:rsidDel="00D92ABA">
          <w:rPr>
            <w:u w:val="none"/>
          </w:rPr>
          <w:delText xml:space="preserve"> ‘</w:delText>
        </w:r>
        <w:r w:rsidDel="00D92ABA">
          <w:rPr>
            <w:u w:val="none"/>
          </w:rPr>
          <w:delText>ANMN</w:delText>
        </w:r>
        <w:r w:rsidRPr="005C7F61" w:rsidDel="00D92ABA">
          <w:rPr>
            <w:u w:val="none"/>
          </w:rPr>
          <w:delText>_</w:delText>
        </w:r>
        <w:r w:rsidR="007A0DE1" w:rsidDel="00D92ABA">
          <w:rPr>
            <w:u w:val="none"/>
          </w:rPr>
          <w:delText>PassiveAcoustic_</w:delText>
        </w:r>
        <w:r w:rsidDel="00D92ABA">
          <w:rPr>
            <w:u w:val="none"/>
          </w:rPr>
          <w:delText>MissingInformation</w:delText>
        </w:r>
        <w:r w:rsidRPr="005C7F61" w:rsidDel="00D92ABA">
          <w:rPr>
            <w:u w:val="none"/>
          </w:rPr>
          <w:delText>’</w:delText>
        </w:r>
      </w:del>
    </w:p>
    <w:p w14:paraId="61F8D056" w14:textId="756D554F" w:rsidR="00C91621" w:rsidDel="00D92ABA" w:rsidRDefault="00C91621" w:rsidP="00C91621">
      <w:pPr>
        <w:pStyle w:val="Heading3"/>
        <w:rPr>
          <w:del w:id="303" w:author="Xavier Hoenner" w:date="2014-06-11T16:28:00Z"/>
        </w:rPr>
      </w:pPr>
      <w:del w:id="304" w:author="Xavier Hoenner" w:date="2014-06-11T16:28:00Z">
        <w:r w:rsidRPr="006209B5" w:rsidDel="00D92ABA">
          <w:br/>
        </w:r>
        <w:r w:rsidRPr="005C7F61" w:rsidDel="00D92ABA">
          <w:rPr>
            <w:b w:val="0"/>
          </w:rPr>
          <w:delText>Description:</w:delText>
        </w:r>
        <w:r w:rsidRPr="005C7F61" w:rsidDel="00D92ABA">
          <w:rPr>
            <w:b w:val="0"/>
            <w:u w:val="none"/>
          </w:rPr>
          <w:delText xml:space="preserve"> </w:delText>
        </w:r>
        <w:r w:rsidRPr="005C7F61" w:rsidDel="00D92ABA">
          <w:rPr>
            <w:u w:val="none"/>
          </w:rPr>
          <w:delText>‘</w:delText>
        </w:r>
        <w:r w:rsidDel="00D92ABA">
          <w:rPr>
            <w:u w:val="none"/>
          </w:rPr>
          <w:delText>Data with missing information</w:delText>
        </w:r>
        <w:r w:rsidRPr="005C7F61" w:rsidDel="00D92ABA">
          <w:rPr>
            <w:u w:val="none"/>
          </w:rPr>
          <w:delText>’</w:delText>
        </w:r>
      </w:del>
    </w:p>
    <w:p w14:paraId="215D6583" w14:textId="7E6EC04A" w:rsidR="00C91621" w:rsidDel="00D92ABA" w:rsidRDefault="00C91621" w:rsidP="00C91621">
      <w:pPr>
        <w:rPr>
          <w:del w:id="305" w:author="Xavier Hoenner" w:date="2014-06-11T16:28:00Z"/>
          <w:u w:val="single"/>
        </w:rPr>
      </w:pPr>
    </w:p>
    <w:p w14:paraId="170C0625" w14:textId="550A3694" w:rsidR="00C91621" w:rsidRPr="006209B5" w:rsidDel="00D92ABA" w:rsidRDefault="00C91621" w:rsidP="00C91621">
      <w:pPr>
        <w:rPr>
          <w:del w:id="306" w:author="Xavier Hoenner" w:date="2014-06-11T16:28:00Z"/>
          <w:b/>
        </w:rPr>
      </w:pPr>
      <w:del w:id="307" w:author="Xavier Hoenner" w:date="2014-06-11T16:28:00Z">
        <w:r w:rsidRPr="006209B5" w:rsidDel="00D92ABA">
          <w:rPr>
            <w:u w:val="single"/>
          </w:rPr>
          <w:delText>View</w:delText>
        </w:r>
        <w:r w:rsidDel="00D92ABA">
          <w:rPr>
            <w:u w:val="single"/>
          </w:rPr>
          <w:delText>s</w:delText>
        </w:r>
        <w:r w:rsidRPr="006209B5" w:rsidDel="00D92ABA">
          <w:rPr>
            <w:u w:val="single"/>
          </w:rPr>
          <w:delText xml:space="preserve"> to use:</w:delText>
        </w:r>
      </w:del>
    </w:p>
    <w:tbl>
      <w:tblPr>
        <w:tblStyle w:val="TableGrid"/>
        <w:tblW w:w="0" w:type="auto"/>
        <w:tblLook w:val="04A0" w:firstRow="1" w:lastRow="0" w:firstColumn="1" w:lastColumn="0" w:noHBand="0" w:noVBand="1"/>
      </w:tblPr>
      <w:tblGrid>
        <w:gridCol w:w="1271"/>
        <w:gridCol w:w="3777"/>
      </w:tblGrid>
      <w:tr w:rsidR="00B40F0A" w:rsidRPr="006209B5" w:rsidDel="00D92ABA" w14:paraId="7D75F222" w14:textId="5B2C6F47" w:rsidTr="00B40F0A">
        <w:trPr>
          <w:del w:id="308" w:author="Xavier Hoenner" w:date="2014-06-11T16:28:00Z"/>
        </w:trPr>
        <w:tc>
          <w:tcPr>
            <w:tcW w:w="1271" w:type="dxa"/>
          </w:tcPr>
          <w:p w14:paraId="43546BB8" w14:textId="44792995" w:rsidR="00B40F0A" w:rsidRPr="006209B5" w:rsidDel="00D92ABA" w:rsidRDefault="00B40F0A" w:rsidP="00BC4865">
            <w:pPr>
              <w:rPr>
                <w:del w:id="309" w:author="Xavier Hoenner" w:date="2014-06-11T16:28:00Z"/>
                <w:b/>
                <w:szCs w:val="24"/>
              </w:rPr>
            </w:pPr>
            <w:del w:id="310" w:author="Xavier Hoenner" w:date="2014-06-11T16:28:00Z">
              <w:r w:rsidRPr="006209B5" w:rsidDel="00D92ABA">
                <w:rPr>
                  <w:b/>
                  <w:szCs w:val="24"/>
                </w:rPr>
                <w:delText>Server</w:delText>
              </w:r>
            </w:del>
          </w:p>
        </w:tc>
        <w:tc>
          <w:tcPr>
            <w:tcW w:w="3777" w:type="dxa"/>
          </w:tcPr>
          <w:p w14:paraId="18B5471D" w14:textId="508A0D48" w:rsidR="00B40F0A" w:rsidRPr="006209B5" w:rsidDel="00D92ABA" w:rsidRDefault="00B40F0A" w:rsidP="00BC4865">
            <w:pPr>
              <w:rPr>
                <w:del w:id="311" w:author="Xavier Hoenner" w:date="2014-06-11T16:28:00Z"/>
                <w:szCs w:val="24"/>
              </w:rPr>
            </w:pPr>
            <w:del w:id="312" w:author="Xavier Hoenner" w:date="2014-04-30T16:48:00Z">
              <w:r w:rsidRPr="006209B5" w:rsidDel="00623FE1">
                <w:rPr>
                  <w:szCs w:val="24"/>
                </w:rPr>
                <w:delText>dbdev.emii.org.au</w:delText>
              </w:r>
            </w:del>
          </w:p>
        </w:tc>
      </w:tr>
      <w:tr w:rsidR="00B40F0A" w:rsidRPr="006209B5" w:rsidDel="00D92ABA" w14:paraId="5ED7300F" w14:textId="4F831640" w:rsidTr="00B40F0A">
        <w:trPr>
          <w:del w:id="313" w:author="Xavier Hoenner" w:date="2014-06-11T16:28:00Z"/>
        </w:trPr>
        <w:tc>
          <w:tcPr>
            <w:tcW w:w="1271" w:type="dxa"/>
          </w:tcPr>
          <w:p w14:paraId="30D6F0F2" w14:textId="24AFC16A" w:rsidR="00B40F0A" w:rsidRPr="006209B5" w:rsidDel="00D92ABA" w:rsidRDefault="00B40F0A" w:rsidP="00BC4865">
            <w:pPr>
              <w:rPr>
                <w:del w:id="314" w:author="Xavier Hoenner" w:date="2014-06-11T16:28:00Z"/>
                <w:b/>
                <w:szCs w:val="24"/>
              </w:rPr>
            </w:pPr>
            <w:del w:id="315" w:author="Xavier Hoenner" w:date="2014-06-11T16:28:00Z">
              <w:r w:rsidRPr="006209B5" w:rsidDel="00D92ABA">
                <w:rPr>
                  <w:b/>
                  <w:szCs w:val="24"/>
                </w:rPr>
                <w:delText>Database</w:delText>
              </w:r>
            </w:del>
          </w:p>
        </w:tc>
        <w:tc>
          <w:tcPr>
            <w:tcW w:w="3777" w:type="dxa"/>
          </w:tcPr>
          <w:p w14:paraId="40E651A6" w14:textId="41A419EB" w:rsidR="00B40F0A" w:rsidRPr="006209B5" w:rsidDel="00D92ABA" w:rsidRDefault="00B40F0A" w:rsidP="00BC4865">
            <w:pPr>
              <w:rPr>
                <w:del w:id="316" w:author="Xavier Hoenner" w:date="2014-06-11T16:28:00Z"/>
                <w:szCs w:val="24"/>
              </w:rPr>
            </w:pPr>
            <w:del w:id="317" w:author="Xavier Hoenner" w:date="2014-04-30T16:48:00Z">
              <w:r w:rsidRPr="006209B5" w:rsidDel="00623FE1">
                <w:rPr>
                  <w:szCs w:val="24"/>
                </w:rPr>
                <w:delText>report_db</w:delText>
              </w:r>
            </w:del>
          </w:p>
        </w:tc>
      </w:tr>
      <w:tr w:rsidR="00B40F0A" w:rsidRPr="006209B5" w:rsidDel="00D92ABA" w14:paraId="4EEE2F74" w14:textId="3B7451ED" w:rsidTr="00B40F0A">
        <w:trPr>
          <w:del w:id="318" w:author="Xavier Hoenner" w:date="2014-06-11T16:28:00Z"/>
        </w:trPr>
        <w:tc>
          <w:tcPr>
            <w:tcW w:w="1271" w:type="dxa"/>
          </w:tcPr>
          <w:p w14:paraId="005B98BA" w14:textId="66B7508F" w:rsidR="00B40F0A" w:rsidRPr="006209B5" w:rsidDel="00D92ABA" w:rsidRDefault="00B40F0A" w:rsidP="00BC4865">
            <w:pPr>
              <w:rPr>
                <w:del w:id="319" w:author="Xavier Hoenner" w:date="2014-06-11T16:28:00Z"/>
                <w:b/>
                <w:szCs w:val="24"/>
              </w:rPr>
            </w:pPr>
            <w:del w:id="320" w:author="Xavier Hoenner" w:date="2014-06-11T16:28:00Z">
              <w:r w:rsidRPr="006209B5" w:rsidDel="00D92ABA">
                <w:rPr>
                  <w:b/>
                  <w:szCs w:val="24"/>
                </w:rPr>
                <w:delText>Schema</w:delText>
              </w:r>
            </w:del>
          </w:p>
        </w:tc>
        <w:tc>
          <w:tcPr>
            <w:tcW w:w="3777" w:type="dxa"/>
          </w:tcPr>
          <w:p w14:paraId="54FED2EA" w14:textId="3CB30930" w:rsidR="00B40F0A" w:rsidRPr="006209B5" w:rsidDel="00D92ABA" w:rsidRDefault="00B40F0A" w:rsidP="00BC4865">
            <w:pPr>
              <w:rPr>
                <w:del w:id="321" w:author="Xavier Hoenner" w:date="2014-06-11T16:28:00Z"/>
                <w:szCs w:val="24"/>
              </w:rPr>
            </w:pPr>
            <w:del w:id="322" w:author="Xavier Hoenner" w:date="2014-04-30T16:48:00Z">
              <w:r w:rsidRPr="006209B5" w:rsidDel="00623FE1">
                <w:rPr>
                  <w:szCs w:val="24"/>
                </w:rPr>
                <w:delText>report</w:delText>
              </w:r>
            </w:del>
          </w:p>
        </w:tc>
      </w:tr>
      <w:tr w:rsidR="00496CCA" w:rsidRPr="006209B5" w:rsidDel="00D92ABA" w14:paraId="7C51A83E" w14:textId="5B6062C7" w:rsidTr="00B40F0A">
        <w:trPr>
          <w:del w:id="323" w:author="Xavier Hoenner" w:date="2014-06-11T16:28:00Z"/>
        </w:trPr>
        <w:tc>
          <w:tcPr>
            <w:tcW w:w="1271" w:type="dxa"/>
          </w:tcPr>
          <w:p w14:paraId="229F5234" w14:textId="25721937" w:rsidR="00496CCA" w:rsidRPr="006209B5" w:rsidDel="00D92ABA" w:rsidRDefault="00496CCA" w:rsidP="00BC4865">
            <w:pPr>
              <w:rPr>
                <w:del w:id="324" w:author="Xavier Hoenner" w:date="2014-06-11T16:28:00Z"/>
                <w:b/>
                <w:szCs w:val="24"/>
              </w:rPr>
            </w:pPr>
            <w:del w:id="325" w:author="Xavier Hoenner" w:date="2014-06-11T16:28:00Z">
              <w:r w:rsidRPr="006209B5" w:rsidDel="00D92ABA">
                <w:rPr>
                  <w:b/>
                  <w:szCs w:val="24"/>
                </w:rPr>
                <w:delText>View</w:delText>
              </w:r>
            </w:del>
          </w:p>
        </w:tc>
        <w:tc>
          <w:tcPr>
            <w:tcW w:w="3777" w:type="dxa"/>
          </w:tcPr>
          <w:p w14:paraId="55215F4B" w14:textId="11509492" w:rsidR="00496CCA" w:rsidRPr="006209B5" w:rsidDel="00D92ABA" w:rsidRDefault="00496CCA" w:rsidP="00BC4865">
            <w:pPr>
              <w:rPr>
                <w:del w:id="326" w:author="Xavier Hoenner" w:date="2014-06-11T16:28:00Z"/>
                <w:szCs w:val="24"/>
              </w:rPr>
            </w:pPr>
            <w:del w:id="327" w:author="Xavier Hoenner" w:date="2014-06-11T16:28:00Z">
              <w:r w:rsidDel="00D92ABA">
                <w:rPr>
                  <w:szCs w:val="24"/>
                </w:rPr>
                <w:delText>anmn_acoustics_all_deployments</w:delText>
              </w:r>
              <w:r w:rsidRPr="006209B5" w:rsidDel="00D92ABA">
                <w:rPr>
                  <w:szCs w:val="24"/>
                </w:rPr>
                <w:delText>_view</w:delText>
              </w:r>
            </w:del>
          </w:p>
        </w:tc>
      </w:tr>
    </w:tbl>
    <w:p w14:paraId="63B05738" w14:textId="1BBA5FE9" w:rsidR="00C91621" w:rsidRPr="006209B5" w:rsidDel="00D92ABA" w:rsidRDefault="00C91621" w:rsidP="00C91621">
      <w:pPr>
        <w:rPr>
          <w:del w:id="328" w:author="Xavier Hoenner" w:date="2014-06-11T16:28:00Z"/>
        </w:rPr>
      </w:pPr>
    </w:p>
    <w:p w14:paraId="7F0EF38E" w14:textId="3C2CF004" w:rsidR="00C91621" w:rsidDel="00D92ABA" w:rsidRDefault="00C91621" w:rsidP="00C91621">
      <w:pPr>
        <w:rPr>
          <w:del w:id="329" w:author="Xavier Hoenner" w:date="2014-06-11T16:28:00Z"/>
        </w:rPr>
      </w:pPr>
      <w:del w:id="330" w:author="Xavier Hoenner" w:date="2014-06-11T16:28:00Z">
        <w:r w:rsidRPr="006209B5" w:rsidDel="00D92ABA">
          <w:rPr>
            <w:u w:val="single"/>
          </w:rPr>
          <w:delText xml:space="preserve">Filters: </w:delText>
        </w:r>
        <w:r w:rsidDel="00D92ABA">
          <w:delText>List all data for which ‘missing_info’ IS NOT NULL.</w:delText>
        </w:r>
      </w:del>
    </w:p>
    <w:p w14:paraId="7BA28438" w14:textId="47DB23D6" w:rsidR="00496CCA" w:rsidDel="00D92ABA" w:rsidRDefault="00496CCA" w:rsidP="00496CCA">
      <w:pPr>
        <w:rPr>
          <w:del w:id="331" w:author="Xavier Hoenner" w:date="2014-06-11T16:28:00Z"/>
        </w:rPr>
      </w:pPr>
      <w:del w:id="332" w:author="Xavier Hoenner" w:date="2014-06-11T16:28:00Z">
        <w:r w:rsidRPr="006209B5" w:rsidDel="00D92ABA">
          <w:rPr>
            <w:u w:val="single"/>
          </w:rPr>
          <w:delText>Data sorting options:</w:delText>
        </w:r>
        <w:r w:rsidRPr="006209B5" w:rsidDel="00D92ABA">
          <w:delText xml:space="preserve"> </w:delText>
        </w:r>
        <w:r w:rsidDel="00D92ABA">
          <w:delText xml:space="preserve">Sort data </w:delText>
        </w:r>
        <w:r w:rsidRPr="006209B5" w:rsidDel="00D92ABA">
          <w:delText xml:space="preserve">by </w:delText>
        </w:r>
        <w:r w:rsidDel="00D92ABA">
          <w:delText>ASCENDING ‘missing_info’, then by ASCENDING ‘site_name’,</w:delText>
        </w:r>
        <w:r w:rsidR="00817DBC" w:rsidDel="00D92ABA">
          <w:delText xml:space="preserve"> </w:delText>
        </w:r>
        <w:r w:rsidDel="00D92ABA">
          <w:delText>then by ASCENDING ‘deployment_year’, and then by ASCENDING ‘logger_id’</w:delText>
        </w:r>
        <w:r w:rsidRPr="006209B5" w:rsidDel="00D92ABA">
          <w:delText>.</w:delText>
        </w:r>
      </w:del>
    </w:p>
    <w:p w14:paraId="24B75F71" w14:textId="3D3B18DF" w:rsidR="00496CCA" w:rsidDel="00D92ABA" w:rsidRDefault="00496CCA" w:rsidP="00496CCA">
      <w:pPr>
        <w:ind w:left="1843" w:hanging="1843"/>
        <w:rPr>
          <w:del w:id="333" w:author="Xavier Hoenner" w:date="2014-06-11T16:28:00Z"/>
        </w:rPr>
      </w:pPr>
      <w:del w:id="334" w:author="Xavier Hoenner" w:date="2014-06-11T16:28:00Z">
        <w:r w:rsidDel="00D92ABA">
          <w:rPr>
            <w:u w:val="single"/>
          </w:rPr>
          <w:delText>Data grouping options:</w:delText>
        </w:r>
        <w:r w:rsidDel="00D92ABA">
          <w:delText xml:space="preserve"> Group by ‘missing_info’, sub-group by ‘site_name’.</w:delText>
        </w:r>
      </w:del>
    </w:p>
    <w:p w14:paraId="29D538B6" w14:textId="4492D525" w:rsidR="008F4D86" w:rsidDel="00D92ABA" w:rsidRDefault="00496CCA" w:rsidP="008F4D86">
      <w:pPr>
        <w:ind w:left="993" w:hanging="993"/>
        <w:rPr>
          <w:del w:id="335" w:author="Xavier Hoenner" w:date="2014-06-11T16:28:00Z"/>
        </w:rPr>
      </w:pPr>
      <w:del w:id="336" w:author="Xavier Hoenner" w:date="2014-06-11T16:28:00Z">
        <w:r w:rsidRPr="006209B5" w:rsidDel="00D92ABA">
          <w:rPr>
            <w:u w:val="single"/>
          </w:rPr>
          <w:delText>Footnote:</w:delText>
        </w:r>
        <w:r w:rsidRPr="006209B5" w:rsidDel="00D92ABA">
          <w:delText xml:space="preserve"> </w:delText>
        </w:r>
        <w:r w:rsidR="008F4D86" w:rsidDel="00D92ABA">
          <w:rPr>
            <w:b/>
          </w:rPr>
          <w:delText xml:space="preserve">Headers: </w:delText>
        </w:r>
        <w:r w:rsidR="00A61178" w:rsidDel="00D92ABA">
          <w:delText>Facility/sub-facility responsible for the missing information</w:delText>
        </w:r>
        <w:r w:rsidR="008F4D86" w:rsidDel="00D92ABA">
          <w:delText>.</w:delText>
        </w:r>
        <w:r w:rsidR="008F4D86" w:rsidDel="00D92ABA">
          <w:br/>
        </w:r>
        <w:r w:rsidR="008F4D86" w:rsidDel="00D92ABA">
          <w:rPr>
            <w:b/>
          </w:rPr>
          <w:delText>Sub-headers</w:delText>
        </w:r>
        <w:r w:rsidR="008F4D86" w:rsidDel="00D92ABA">
          <w:delText xml:space="preserve">: </w:delText>
        </w:r>
        <w:r w:rsidR="00A61178" w:rsidDel="00D92ABA">
          <w:delText>Names of acoustic observatories</w:delText>
        </w:r>
      </w:del>
      <w:del w:id="337" w:author="Xavier Hoenner" w:date="2014-05-01T09:48:00Z">
        <w:r w:rsidR="00A61178" w:rsidDel="00FE6AB3">
          <w:delText>, and latitude/longitude coordinates</w:delText>
        </w:r>
      </w:del>
      <w:del w:id="338" w:author="Xavier Hoenner" w:date="2014-06-11T16:28:00Z">
        <w:r w:rsidR="008F4D86" w:rsidDel="00D92ABA">
          <w:delText>.</w:delText>
        </w:r>
        <w:r w:rsidR="008F4D86" w:rsidDel="00D92ABA">
          <w:br/>
        </w:r>
        <w:r w:rsidR="008F4D86" w:rsidDel="00D92ABA">
          <w:rPr>
            <w:b/>
          </w:rPr>
          <w:delText>‘Good data’</w:delText>
        </w:r>
        <w:r w:rsidR="008F4D86" w:rsidDel="00D92ABA">
          <w:delText>: Did the logger obtain useful recordings (at 6kHz sampling rate)?</w:delText>
        </w:r>
        <w:r w:rsidR="008F4D86" w:rsidRPr="0080068E" w:rsidDel="00D92ABA">
          <w:delText xml:space="preserve"> </w:delText>
        </w:r>
        <w:r w:rsidR="008F4D86" w:rsidDel="00D92ABA">
          <w:br/>
        </w:r>
        <w:r w:rsidR="008F4D86" w:rsidDel="00D92ABA">
          <w:rPr>
            <w:b/>
          </w:rPr>
          <w:delText>‘Good clock sync data’</w:delText>
        </w:r>
        <w:r w:rsidR="008F4D86" w:rsidDel="00D92ABA">
          <w:delText>: Did the logger obtain useful 22kHz recordings? (used for synchr</w:delText>
        </w:r>
        <w:r w:rsidR="007A3A57" w:rsidDel="00D92ABA">
          <w:delText>onising clocks between loggers)?</w:delText>
        </w:r>
        <w:r w:rsidR="008F4D86" w:rsidDel="00D92ABA">
          <w:br/>
        </w:r>
        <w:r w:rsidR="008F4D86" w:rsidRPr="00910CC2" w:rsidDel="00D92ABA">
          <w:rPr>
            <w:b/>
          </w:rPr>
          <w:delText>‘</w:delText>
        </w:r>
        <w:r w:rsidR="008F4D86" w:rsidDel="00D92ABA">
          <w:rPr>
            <w:b/>
          </w:rPr>
          <w:delText>Data</w:delText>
        </w:r>
        <w:r w:rsidR="008F4D86" w:rsidRPr="00910CC2" w:rsidDel="00D92ABA">
          <w:rPr>
            <w:b/>
          </w:rPr>
          <w:delText xml:space="preserve"> on Acoustic Viewer’</w:delText>
        </w:r>
        <w:r w:rsidR="008F4D86" w:rsidRPr="00910CC2" w:rsidDel="00D92ABA">
          <w:delText>:</w:delText>
        </w:r>
        <w:r w:rsidR="008F4D86" w:rsidDel="00D92ABA">
          <w:delText xml:space="preserve"> Is the dataset accessible via the IMOS Acoustic Data Viewer?</w:delText>
        </w:r>
        <w:r w:rsidR="008F4D86" w:rsidDel="00D92ABA">
          <w:br/>
        </w:r>
        <w:r w:rsidR="008F4D86" w:rsidRPr="006B3C3D" w:rsidDel="00D92ABA">
          <w:rPr>
            <w:b/>
          </w:rPr>
          <w:delText>‘Start’</w:delText>
        </w:r>
        <w:r w:rsidR="008F4D86" w:rsidRPr="006B3C3D" w:rsidDel="00D92ABA">
          <w:delText xml:space="preserve">: </w:delText>
        </w:r>
        <w:r w:rsidR="008F4D86" w:rsidDel="00D92ABA">
          <w:delText xml:space="preserve">Deployment start </w:delText>
        </w:r>
        <w:r w:rsidR="008F4D86" w:rsidRPr="006B3C3D" w:rsidDel="00D92ABA">
          <w:delText>date</w:delText>
        </w:r>
        <w:r w:rsidR="008F4D86" w:rsidDel="00D92ABA">
          <w:delText xml:space="preserve"> (format: dd/mm/yyyy).</w:delText>
        </w:r>
        <w:r w:rsidR="008F4D86" w:rsidRPr="006B3C3D" w:rsidDel="00D92ABA">
          <w:br/>
        </w:r>
        <w:r w:rsidR="008F4D86" w:rsidRPr="006B3C3D" w:rsidDel="00D92ABA">
          <w:rPr>
            <w:b/>
          </w:rPr>
          <w:delText>‘End’</w:delText>
        </w:r>
        <w:r w:rsidR="008F4D86" w:rsidRPr="006B3C3D" w:rsidDel="00D92ABA">
          <w:delText xml:space="preserve">: </w:delText>
        </w:r>
        <w:r w:rsidR="008F4D86" w:rsidDel="00D92ABA">
          <w:delText>Deployment end date (format: dd/mm/yyyy).</w:delText>
        </w:r>
        <w:r w:rsidR="008F4D86" w:rsidDel="00D92ABA">
          <w:br/>
        </w:r>
        <w:r w:rsidR="008F4D86" w:rsidRPr="00ED7666" w:rsidDel="00D92ABA">
          <w:rPr>
            <w:b/>
          </w:rPr>
          <w:delText>‘</w:delText>
        </w:r>
        <w:r w:rsidR="008F4D86" w:rsidDel="00D92ABA">
          <w:rPr>
            <w:b/>
          </w:rPr>
          <w:delText>T</w:delText>
        </w:r>
        <w:r w:rsidR="008F4D86" w:rsidRPr="00ED7666" w:rsidDel="00D92ABA">
          <w:rPr>
            <w:b/>
          </w:rPr>
          <w:delText xml:space="preserve">ime </w:delText>
        </w:r>
        <w:r w:rsidR="008F4D86" w:rsidDel="00D92ABA">
          <w:rPr>
            <w:b/>
          </w:rPr>
          <w:delText>c</w:delText>
        </w:r>
        <w:r w:rsidR="008F4D86" w:rsidRPr="00ED7666" w:rsidDel="00D92ABA">
          <w:rPr>
            <w:b/>
          </w:rPr>
          <w:delText>overage’</w:delText>
        </w:r>
        <w:r w:rsidR="008F4D86" w:rsidRPr="00ED7666" w:rsidDel="00D92ABA">
          <w:delText xml:space="preserve">: </w:delText>
        </w:r>
        <w:r w:rsidR="008F4D86" w:rsidDel="00D92ABA">
          <w:delText>N</w:delText>
        </w:r>
        <w:r w:rsidR="008F4D86" w:rsidRPr="00ED7666" w:rsidDel="00D92ABA">
          <w:delText xml:space="preserve">umber of days </w:delText>
        </w:r>
        <w:r w:rsidR="008F4D86" w:rsidDel="00D92ABA">
          <w:delText>between the deployment start end dates</w:delText>
        </w:r>
        <w:r w:rsidR="008F4D86" w:rsidRPr="00ED7666" w:rsidDel="00D92ABA">
          <w:delText>.</w:delText>
        </w:r>
        <w:r w:rsidR="008F4D86" w:rsidDel="00D92ABA">
          <w:br/>
        </w:r>
        <w:r w:rsidR="008F4D86" w:rsidDel="00D92ABA">
          <w:rPr>
            <w:b/>
          </w:rPr>
          <w:delText xml:space="preserve">ANMN: </w:delText>
        </w:r>
        <w:r w:rsidR="008F4D86" w:rsidDel="00D92ABA">
          <w:delText>Australian National Mooring Network (</w:delText>
        </w:r>
        <w:r w:rsidR="00D92ABA" w:rsidDel="00D92ABA">
          <w:fldChar w:fldCharType="begin"/>
        </w:r>
        <w:r w:rsidR="00D92ABA" w:rsidDel="00D92ABA">
          <w:delInstrText xml:space="preserve"> HYPERLINK "http://imos.org.au/anmn.html" </w:delInstrText>
        </w:r>
        <w:r w:rsidR="00D92ABA" w:rsidDel="00D92ABA">
          <w:fldChar w:fldCharType="separate"/>
        </w:r>
        <w:r w:rsidR="008F4D86" w:rsidRPr="00FE6A07" w:rsidDel="00D92ABA">
          <w:rPr>
            <w:rStyle w:val="Hyperlink"/>
          </w:rPr>
          <w:delText>http://imos.org.au/anmn.html</w:delText>
        </w:r>
        <w:r w:rsidR="00D92ABA" w:rsidDel="00D92ABA">
          <w:rPr>
            <w:rStyle w:val="Hyperlink"/>
          </w:rPr>
          <w:fldChar w:fldCharType="end"/>
        </w:r>
        <w:r w:rsidR="008F4D86" w:rsidDel="00D92ABA">
          <w:delText>).</w:delText>
        </w:r>
        <w:r w:rsidR="008F4D86" w:rsidDel="00D92ABA">
          <w:br/>
        </w:r>
        <w:r w:rsidR="008F4D86" w:rsidDel="00D92ABA">
          <w:rPr>
            <w:b/>
          </w:rPr>
          <w:delText>PAO</w:delText>
        </w:r>
        <w:r w:rsidR="008F4D86" w:rsidDel="00D92ABA">
          <w:delText>: Passive Acoustic Observatories (</w:delText>
        </w:r>
        <w:r w:rsidR="00D92ABA" w:rsidDel="00D92ABA">
          <w:fldChar w:fldCharType="begin"/>
        </w:r>
        <w:r w:rsidR="00D92ABA" w:rsidDel="00D92ABA">
          <w:delInstrText xml:space="preserve"> HYPERLINK "http://imos.org.au/anmnacous.html" </w:delInstrText>
        </w:r>
        <w:r w:rsidR="00D92ABA" w:rsidDel="00D92ABA">
          <w:fldChar w:fldCharType="separate"/>
        </w:r>
        <w:r w:rsidR="008F4D86" w:rsidDel="00D92ABA">
          <w:rPr>
            <w:rStyle w:val="Hyperlink"/>
          </w:rPr>
          <w:delText>http://imos.org.au/anmnacous.html</w:delText>
        </w:r>
        <w:r w:rsidR="00D92ABA" w:rsidDel="00D92ABA">
          <w:rPr>
            <w:rStyle w:val="Hyperlink"/>
          </w:rPr>
          <w:fldChar w:fldCharType="end"/>
        </w:r>
        <w:r w:rsidR="008F4D86" w:rsidDel="00D92ABA">
          <w:delText>).</w:delText>
        </w:r>
        <w:r w:rsidR="008F4D86" w:rsidDel="00D92ABA">
          <w:br/>
        </w:r>
        <w:r w:rsidR="008F4D86" w:rsidDel="00D92ABA">
          <w:rPr>
            <w:b/>
          </w:rPr>
          <w:delText>IMOS Acoustic Data Viewer</w:delText>
        </w:r>
        <w:r w:rsidR="008F4D86" w:rsidDel="00D92ABA">
          <w:delText xml:space="preserve">: </w:delText>
        </w:r>
        <w:r w:rsidR="00D92ABA" w:rsidDel="00D92ABA">
          <w:fldChar w:fldCharType="begin"/>
        </w:r>
        <w:r w:rsidR="00D92ABA" w:rsidDel="00D92ABA">
          <w:delInstrText xml:space="preserve"> HYPERLINK "http://acoustic.aodn.org.au/acoustic/" </w:delInstrText>
        </w:r>
        <w:r w:rsidR="00D92ABA" w:rsidDel="00D92ABA">
          <w:fldChar w:fldCharType="separate"/>
        </w:r>
        <w:r w:rsidR="008F4D86" w:rsidDel="00D92ABA">
          <w:rPr>
            <w:rStyle w:val="Hyperlink"/>
          </w:rPr>
          <w:delText>http://acoustic.aodn.org.au/acoustic/</w:delText>
        </w:r>
        <w:r w:rsidR="00D92ABA" w:rsidDel="00D92ABA">
          <w:rPr>
            <w:rStyle w:val="Hyperlink"/>
          </w:rPr>
          <w:fldChar w:fldCharType="end"/>
        </w:r>
        <w:r w:rsidR="008F4D86" w:rsidDel="00D92ABA">
          <w:delText>.</w:delText>
        </w:r>
      </w:del>
    </w:p>
    <w:p w14:paraId="73ED5C9B" w14:textId="5007B39F" w:rsidR="008F4D86" w:rsidRPr="006209B5" w:rsidDel="00D92ABA" w:rsidRDefault="008F4D86" w:rsidP="008F4D86">
      <w:pPr>
        <w:ind w:left="993" w:hanging="993"/>
        <w:rPr>
          <w:del w:id="339" w:author="Xavier Hoenner" w:date="2014-06-11T16:28:00Z"/>
        </w:rPr>
      </w:pPr>
    </w:p>
    <w:p w14:paraId="740692E0" w14:textId="7E8D64A0" w:rsidR="008F4D86" w:rsidRPr="006209B5" w:rsidDel="00D92ABA" w:rsidRDefault="008F4D86" w:rsidP="008F4D86">
      <w:pPr>
        <w:pStyle w:val="Heading3"/>
        <w:rPr>
          <w:del w:id="340" w:author="Xavier Hoenner" w:date="2014-06-11T16:28:00Z"/>
        </w:rPr>
      </w:pPr>
      <w:del w:id="341" w:author="Xavier Hoenner" w:date="2014-06-11T16:28:00Z">
        <w:r w:rsidRPr="006209B5" w:rsidDel="00D92ABA">
          <w:delText>Template</w:delText>
        </w:r>
      </w:del>
    </w:p>
    <w:tbl>
      <w:tblPr>
        <w:tblStyle w:val="TableGrid"/>
        <w:tblW w:w="4512" w:type="pct"/>
        <w:jc w:val="center"/>
        <w:tblLayout w:type="fixed"/>
        <w:tblLook w:val="04A0" w:firstRow="1" w:lastRow="0" w:firstColumn="1" w:lastColumn="0" w:noHBand="0" w:noVBand="1"/>
      </w:tblPr>
      <w:tblGrid>
        <w:gridCol w:w="1008"/>
        <w:gridCol w:w="1144"/>
        <w:gridCol w:w="1069"/>
        <w:gridCol w:w="1002"/>
        <w:gridCol w:w="1106"/>
        <w:gridCol w:w="1029"/>
        <w:gridCol w:w="1982"/>
      </w:tblGrid>
      <w:tr w:rsidR="008F4D86" w:rsidDel="00D92ABA" w14:paraId="1A5442DC" w14:textId="52925D7E" w:rsidTr="008F4D86">
        <w:trPr>
          <w:jc w:val="center"/>
          <w:del w:id="342" w:author="Xavier Hoenner" w:date="2014-06-11T16:28:00Z"/>
        </w:trPr>
        <w:tc>
          <w:tcPr>
            <w:tcW w:w="604" w:type="pct"/>
            <w:vAlign w:val="center"/>
          </w:tcPr>
          <w:p w14:paraId="3B3DA338" w14:textId="5202ACAC" w:rsidR="008F4D86" w:rsidRPr="0025464E" w:rsidDel="00D92ABA" w:rsidRDefault="008F4D86" w:rsidP="008F4D86">
            <w:pPr>
              <w:jc w:val="center"/>
              <w:rPr>
                <w:del w:id="343" w:author="Xavier Hoenner" w:date="2014-06-11T16:28:00Z"/>
                <w:b/>
              </w:rPr>
            </w:pPr>
            <w:del w:id="344" w:author="Xavier Hoenner" w:date="2014-06-11T16:28:00Z">
              <w:r w:rsidDel="00D92ABA">
                <w:rPr>
                  <w:b/>
                </w:rPr>
                <w:delText>logger_id</w:delText>
              </w:r>
            </w:del>
          </w:p>
        </w:tc>
        <w:tc>
          <w:tcPr>
            <w:tcW w:w="686" w:type="pct"/>
            <w:vAlign w:val="center"/>
          </w:tcPr>
          <w:p w14:paraId="46AB8152" w14:textId="682F68B5" w:rsidR="008F4D86" w:rsidRPr="0025464E" w:rsidDel="00D92ABA" w:rsidRDefault="008F4D86" w:rsidP="008F4D86">
            <w:pPr>
              <w:jc w:val="center"/>
              <w:rPr>
                <w:del w:id="345" w:author="Xavier Hoenner" w:date="2014-06-11T16:28:00Z"/>
                <w:b/>
              </w:rPr>
            </w:pPr>
            <w:del w:id="346" w:author="Xavier Hoenner" w:date="2014-06-11T16:28:00Z">
              <w:r w:rsidDel="00D92ABA">
                <w:rPr>
                  <w:b/>
                </w:rPr>
                <w:delText>good_data</w:delText>
              </w:r>
            </w:del>
          </w:p>
        </w:tc>
        <w:tc>
          <w:tcPr>
            <w:tcW w:w="641" w:type="pct"/>
          </w:tcPr>
          <w:p w14:paraId="3C8D08CC" w14:textId="4D888B6A" w:rsidR="008F4D86" w:rsidDel="00D92ABA" w:rsidRDefault="008F4D86" w:rsidP="008F4D86">
            <w:pPr>
              <w:jc w:val="center"/>
              <w:rPr>
                <w:del w:id="347" w:author="Xavier Hoenner" w:date="2014-06-11T16:28:00Z"/>
                <w:b/>
              </w:rPr>
            </w:pPr>
            <w:del w:id="348" w:author="Xavier Hoenner" w:date="2014-06-11T16:28:00Z">
              <w:r w:rsidDel="00D92ABA">
                <w:rPr>
                  <w:b/>
                </w:rPr>
                <w:delText>good_22</w:delText>
              </w:r>
            </w:del>
          </w:p>
        </w:tc>
        <w:tc>
          <w:tcPr>
            <w:tcW w:w="601" w:type="pct"/>
            <w:vAlign w:val="center"/>
          </w:tcPr>
          <w:p w14:paraId="09974411" w14:textId="1DF003DE" w:rsidR="008F4D86" w:rsidRPr="0025464E" w:rsidDel="00D92ABA" w:rsidRDefault="008F4D86" w:rsidP="008F4D86">
            <w:pPr>
              <w:jc w:val="center"/>
              <w:rPr>
                <w:del w:id="349" w:author="Xavier Hoenner" w:date="2014-06-11T16:28:00Z"/>
                <w:b/>
              </w:rPr>
            </w:pPr>
            <w:del w:id="350" w:author="Xavier Hoenner" w:date="2014-06-11T16:28:00Z">
              <w:r w:rsidDel="00D92ABA">
                <w:rPr>
                  <w:b/>
                </w:rPr>
                <w:delText>on_viewer</w:delText>
              </w:r>
            </w:del>
          </w:p>
        </w:tc>
        <w:tc>
          <w:tcPr>
            <w:tcW w:w="663" w:type="pct"/>
            <w:vAlign w:val="center"/>
          </w:tcPr>
          <w:p w14:paraId="0B1AFE5F" w14:textId="3EAB13F8" w:rsidR="008F4D86" w:rsidRPr="0025464E" w:rsidDel="00D92ABA" w:rsidRDefault="008F4D86" w:rsidP="008F4D86">
            <w:pPr>
              <w:jc w:val="center"/>
              <w:rPr>
                <w:del w:id="351" w:author="Xavier Hoenner" w:date="2014-06-11T16:28:00Z"/>
                <w:b/>
              </w:rPr>
            </w:pPr>
            <w:del w:id="352" w:author="Xavier Hoenner" w:date="2014-06-11T16:28:00Z">
              <w:r w:rsidDel="00D92ABA">
                <w:rPr>
                  <w:b/>
                </w:rPr>
                <w:delText>start_date</w:delText>
              </w:r>
            </w:del>
          </w:p>
        </w:tc>
        <w:tc>
          <w:tcPr>
            <w:tcW w:w="617" w:type="pct"/>
            <w:vAlign w:val="center"/>
          </w:tcPr>
          <w:p w14:paraId="259D2CD9" w14:textId="17FE3ACD" w:rsidR="008F4D86" w:rsidRPr="0025464E" w:rsidDel="00D92ABA" w:rsidRDefault="008F4D86" w:rsidP="008F4D86">
            <w:pPr>
              <w:jc w:val="center"/>
              <w:rPr>
                <w:del w:id="353" w:author="Xavier Hoenner" w:date="2014-06-11T16:28:00Z"/>
                <w:b/>
              </w:rPr>
            </w:pPr>
            <w:del w:id="354" w:author="Xavier Hoenner" w:date="2014-06-11T16:28:00Z">
              <w:r w:rsidDel="00D92ABA">
                <w:rPr>
                  <w:b/>
                </w:rPr>
                <w:delText>end_date</w:delText>
              </w:r>
            </w:del>
          </w:p>
        </w:tc>
        <w:tc>
          <w:tcPr>
            <w:tcW w:w="1188" w:type="pct"/>
            <w:vAlign w:val="center"/>
          </w:tcPr>
          <w:p w14:paraId="19CE4C5D" w14:textId="38E2097A" w:rsidR="008F4D86" w:rsidRPr="0025464E" w:rsidDel="00D92ABA" w:rsidRDefault="008F4D86" w:rsidP="008F4D86">
            <w:pPr>
              <w:jc w:val="center"/>
              <w:rPr>
                <w:del w:id="355" w:author="Xavier Hoenner" w:date="2014-06-11T16:28:00Z"/>
                <w:b/>
              </w:rPr>
            </w:pPr>
            <w:del w:id="356" w:author="Xavier Hoenner" w:date="2014-06-11T16:28:00Z">
              <w:r w:rsidDel="00D92ABA">
                <w:rPr>
                  <w:b/>
                </w:rPr>
                <w:delText>coverage_duration</w:delText>
              </w:r>
            </w:del>
          </w:p>
        </w:tc>
      </w:tr>
      <w:tr w:rsidR="008F4D86" w:rsidDel="00D92ABA" w14:paraId="3F1D2BDB" w14:textId="4AEDD328" w:rsidTr="008F4D86">
        <w:trPr>
          <w:jc w:val="center"/>
          <w:del w:id="357" w:author="Xavier Hoenner" w:date="2014-06-11T16:28:00Z"/>
        </w:trPr>
        <w:tc>
          <w:tcPr>
            <w:tcW w:w="604" w:type="pct"/>
            <w:vAlign w:val="center"/>
          </w:tcPr>
          <w:p w14:paraId="2D95B8CE" w14:textId="740C752B" w:rsidR="008F4D86" w:rsidDel="00D92ABA" w:rsidRDefault="008F4D86" w:rsidP="008F4D86">
            <w:pPr>
              <w:jc w:val="center"/>
              <w:rPr>
                <w:del w:id="358" w:author="Xavier Hoenner" w:date="2014-06-11T16:28:00Z"/>
              </w:rPr>
            </w:pPr>
            <w:del w:id="359" w:author="Xavier Hoenner" w:date="2014-06-11T16:28:00Z">
              <w:r w:rsidDel="00D92ABA">
                <w:delText>Logger ID</w:delText>
              </w:r>
            </w:del>
          </w:p>
        </w:tc>
        <w:tc>
          <w:tcPr>
            <w:tcW w:w="686" w:type="pct"/>
            <w:vAlign w:val="center"/>
          </w:tcPr>
          <w:p w14:paraId="63DF8A3B" w14:textId="6BEF7FA5" w:rsidR="008F4D86" w:rsidDel="00D92ABA" w:rsidRDefault="008F4D86" w:rsidP="008F4D86">
            <w:pPr>
              <w:jc w:val="center"/>
              <w:rPr>
                <w:del w:id="360" w:author="Xavier Hoenner" w:date="2014-06-11T16:28:00Z"/>
              </w:rPr>
            </w:pPr>
            <w:del w:id="361" w:author="Xavier Hoenner" w:date="2014-06-11T16:28:00Z">
              <w:r w:rsidDel="00D92ABA">
                <w:delText>Good data</w:delText>
              </w:r>
            </w:del>
          </w:p>
        </w:tc>
        <w:tc>
          <w:tcPr>
            <w:tcW w:w="641" w:type="pct"/>
          </w:tcPr>
          <w:p w14:paraId="11C6D9A5" w14:textId="5D0F015D" w:rsidR="008F4D86" w:rsidDel="00D92ABA" w:rsidRDefault="008F4D86" w:rsidP="008F4D86">
            <w:pPr>
              <w:jc w:val="center"/>
              <w:rPr>
                <w:del w:id="362" w:author="Xavier Hoenner" w:date="2014-06-11T16:28:00Z"/>
              </w:rPr>
            </w:pPr>
            <w:del w:id="363" w:author="Xavier Hoenner" w:date="2014-06-11T16:28:00Z">
              <w:r w:rsidDel="00D92ABA">
                <w:delText>Good clock sync data</w:delText>
              </w:r>
            </w:del>
          </w:p>
        </w:tc>
        <w:tc>
          <w:tcPr>
            <w:tcW w:w="601" w:type="pct"/>
            <w:vAlign w:val="center"/>
          </w:tcPr>
          <w:p w14:paraId="14984B1D" w14:textId="53C71C70" w:rsidR="008F4D86" w:rsidDel="00D92ABA" w:rsidRDefault="008F4D86" w:rsidP="008F4D86">
            <w:pPr>
              <w:jc w:val="center"/>
              <w:rPr>
                <w:del w:id="364" w:author="Xavier Hoenner" w:date="2014-06-11T16:28:00Z"/>
              </w:rPr>
            </w:pPr>
            <w:del w:id="365" w:author="Xavier Hoenner" w:date="2014-06-11T16:28:00Z">
              <w:r w:rsidDel="00D92ABA">
                <w:delText>Data on Acoustic Viewer</w:delText>
              </w:r>
            </w:del>
          </w:p>
        </w:tc>
        <w:tc>
          <w:tcPr>
            <w:tcW w:w="663" w:type="pct"/>
            <w:vAlign w:val="center"/>
          </w:tcPr>
          <w:p w14:paraId="3186458B" w14:textId="096A1AC2" w:rsidR="008F4D86" w:rsidDel="00D92ABA" w:rsidRDefault="008F4D86" w:rsidP="008F4D86">
            <w:pPr>
              <w:jc w:val="center"/>
              <w:rPr>
                <w:del w:id="366" w:author="Xavier Hoenner" w:date="2014-06-11T16:28:00Z"/>
              </w:rPr>
            </w:pPr>
            <w:del w:id="367" w:author="Xavier Hoenner" w:date="2014-06-11T16:28:00Z">
              <w:r w:rsidDel="00D92ABA">
                <w:delText>Start</w:delText>
              </w:r>
            </w:del>
          </w:p>
        </w:tc>
        <w:tc>
          <w:tcPr>
            <w:tcW w:w="617" w:type="pct"/>
            <w:vAlign w:val="center"/>
          </w:tcPr>
          <w:p w14:paraId="0726AD35" w14:textId="4AEE8AE4" w:rsidR="008F4D86" w:rsidDel="00D92ABA" w:rsidRDefault="008F4D86" w:rsidP="008F4D86">
            <w:pPr>
              <w:jc w:val="center"/>
              <w:rPr>
                <w:del w:id="368" w:author="Xavier Hoenner" w:date="2014-06-11T16:28:00Z"/>
              </w:rPr>
            </w:pPr>
            <w:del w:id="369" w:author="Xavier Hoenner" w:date="2014-06-11T16:28:00Z">
              <w:r w:rsidDel="00D92ABA">
                <w:delText>End</w:delText>
              </w:r>
            </w:del>
          </w:p>
        </w:tc>
        <w:tc>
          <w:tcPr>
            <w:tcW w:w="1188" w:type="pct"/>
            <w:vAlign w:val="center"/>
          </w:tcPr>
          <w:p w14:paraId="71CF7735" w14:textId="5E890E13" w:rsidR="008F4D86" w:rsidDel="00D92ABA" w:rsidRDefault="008F4D86" w:rsidP="008F4D86">
            <w:pPr>
              <w:jc w:val="center"/>
              <w:rPr>
                <w:del w:id="370" w:author="Xavier Hoenner" w:date="2014-06-11T16:28:00Z"/>
              </w:rPr>
            </w:pPr>
            <w:del w:id="371" w:author="Xavier Hoenner" w:date="2014-06-11T16:28:00Z">
              <w:r w:rsidDel="00D92ABA">
                <w:delText>Time coverage (days)</w:delText>
              </w:r>
            </w:del>
          </w:p>
        </w:tc>
      </w:tr>
      <w:tr w:rsidR="008F4D86" w:rsidDel="00D92ABA" w14:paraId="6FA9667B" w14:textId="584E941B" w:rsidTr="008F4D86">
        <w:trPr>
          <w:jc w:val="center"/>
          <w:del w:id="372" w:author="Xavier Hoenner" w:date="2014-06-11T16:28:00Z"/>
        </w:trPr>
        <w:tc>
          <w:tcPr>
            <w:tcW w:w="5000" w:type="pct"/>
            <w:gridSpan w:val="7"/>
            <w:shd w:val="clear" w:color="auto" w:fill="595959" w:themeFill="text1" w:themeFillTint="A6"/>
          </w:tcPr>
          <w:p w14:paraId="5D285749" w14:textId="38B0237F" w:rsidR="008F4D86" w:rsidDel="00D92ABA" w:rsidRDefault="008F4D86" w:rsidP="00A61178">
            <w:pPr>
              <w:jc w:val="center"/>
              <w:rPr>
                <w:del w:id="373" w:author="Xavier Hoenner" w:date="2014-06-11T16:28:00Z"/>
              </w:rPr>
            </w:pPr>
            <w:del w:id="374" w:author="Xavier Hoenner" w:date="2014-06-11T16:28:00Z">
              <w:r w:rsidDel="00D92ABA">
                <w:delText xml:space="preserve">Headers = </w:delText>
              </w:r>
              <w:r w:rsidR="00A61178" w:rsidDel="00D92ABA">
                <w:delText>missing_info</w:delText>
              </w:r>
            </w:del>
          </w:p>
        </w:tc>
      </w:tr>
      <w:tr w:rsidR="008F4D86" w:rsidDel="00D92ABA" w14:paraId="736E428A" w14:textId="357519D1" w:rsidTr="008F4D86">
        <w:trPr>
          <w:jc w:val="center"/>
          <w:del w:id="375" w:author="Xavier Hoenner" w:date="2014-06-11T16:28:00Z"/>
        </w:trPr>
        <w:tc>
          <w:tcPr>
            <w:tcW w:w="5000" w:type="pct"/>
            <w:gridSpan w:val="7"/>
            <w:shd w:val="clear" w:color="auto" w:fill="BFBFBF" w:themeFill="background1" w:themeFillShade="BF"/>
          </w:tcPr>
          <w:p w14:paraId="50CD6A27" w14:textId="6EE72B4D" w:rsidR="008F4D86" w:rsidDel="00D92ABA" w:rsidRDefault="008F4D86" w:rsidP="00A61178">
            <w:pPr>
              <w:rPr>
                <w:del w:id="376" w:author="Xavier Hoenner" w:date="2014-06-11T16:28:00Z"/>
              </w:rPr>
            </w:pPr>
            <w:del w:id="377" w:author="Xavier Hoenner" w:date="2014-06-11T16:28:00Z">
              <w:r w:rsidDel="00D92ABA">
                <w:delText xml:space="preserve">Sub-headers = </w:delText>
              </w:r>
              <w:r w:rsidR="00A61178" w:rsidDel="00D92ABA">
                <w:delText>site_name</w:delText>
              </w:r>
            </w:del>
          </w:p>
        </w:tc>
      </w:tr>
      <w:tr w:rsidR="008F4D86" w:rsidDel="00D92ABA" w14:paraId="4B534E76" w14:textId="3ED7F704" w:rsidTr="008F4D86">
        <w:trPr>
          <w:jc w:val="center"/>
          <w:del w:id="378" w:author="Xavier Hoenner" w:date="2014-06-11T16:28:00Z"/>
        </w:trPr>
        <w:tc>
          <w:tcPr>
            <w:tcW w:w="604" w:type="pct"/>
            <w:vAlign w:val="center"/>
          </w:tcPr>
          <w:p w14:paraId="67FBA94F" w14:textId="686C2FAE" w:rsidR="008F4D86" w:rsidDel="00D92ABA" w:rsidRDefault="008F4D86" w:rsidP="008F4D86">
            <w:pPr>
              <w:jc w:val="center"/>
              <w:rPr>
                <w:del w:id="379" w:author="Xavier Hoenner" w:date="2014-06-11T16:28:00Z"/>
              </w:rPr>
            </w:pPr>
          </w:p>
        </w:tc>
        <w:tc>
          <w:tcPr>
            <w:tcW w:w="686" w:type="pct"/>
            <w:vAlign w:val="center"/>
          </w:tcPr>
          <w:p w14:paraId="3C9B1B3C" w14:textId="196E0E5D" w:rsidR="008F4D86" w:rsidDel="00D92ABA" w:rsidRDefault="008F4D86" w:rsidP="008F4D86">
            <w:pPr>
              <w:jc w:val="center"/>
              <w:rPr>
                <w:del w:id="380" w:author="Xavier Hoenner" w:date="2014-06-11T16:28:00Z"/>
              </w:rPr>
            </w:pPr>
          </w:p>
        </w:tc>
        <w:tc>
          <w:tcPr>
            <w:tcW w:w="641" w:type="pct"/>
          </w:tcPr>
          <w:p w14:paraId="257096FA" w14:textId="2E29CBB2" w:rsidR="008F4D86" w:rsidDel="00D92ABA" w:rsidRDefault="008F4D86" w:rsidP="008F4D86">
            <w:pPr>
              <w:jc w:val="center"/>
              <w:rPr>
                <w:del w:id="381" w:author="Xavier Hoenner" w:date="2014-06-11T16:28:00Z"/>
              </w:rPr>
            </w:pPr>
          </w:p>
        </w:tc>
        <w:tc>
          <w:tcPr>
            <w:tcW w:w="601" w:type="pct"/>
            <w:vAlign w:val="center"/>
          </w:tcPr>
          <w:p w14:paraId="6B5CC7EA" w14:textId="14783133" w:rsidR="008F4D86" w:rsidDel="00D92ABA" w:rsidRDefault="008F4D86" w:rsidP="008F4D86">
            <w:pPr>
              <w:jc w:val="center"/>
              <w:rPr>
                <w:del w:id="382" w:author="Xavier Hoenner" w:date="2014-06-11T16:28:00Z"/>
              </w:rPr>
            </w:pPr>
          </w:p>
        </w:tc>
        <w:tc>
          <w:tcPr>
            <w:tcW w:w="663" w:type="pct"/>
            <w:vAlign w:val="center"/>
          </w:tcPr>
          <w:p w14:paraId="616E46B4" w14:textId="62043A95" w:rsidR="008F4D86" w:rsidDel="00D92ABA" w:rsidRDefault="008F4D86" w:rsidP="008F4D86">
            <w:pPr>
              <w:jc w:val="center"/>
              <w:rPr>
                <w:del w:id="383" w:author="Xavier Hoenner" w:date="2014-06-11T16:28:00Z"/>
              </w:rPr>
            </w:pPr>
          </w:p>
        </w:tc>
        <w:tc>
          <w:tcPr>
            <w:tcW w:w="617" w:type="pct"/>
            <w:vAlign w:val="center"/>
          </w:tcPr>
          <w:p w14:paraId="5E9B5A67" w14:textId="574843CA" w:rsidR="008F4D86" w:rsidDel="00D92ABA" w:rsidRDefault="008F4D86" w:rsidP="008F4D86">
            <w:pPr>
              <w:jc w:val="center"/>
              <w:rPr>
                <w:del w:id="384" w:author="Xavier Hoenner" w:date="2014-06-11T16:28:00Z"/>
              </w:rPr>
            </w:pPr>
          </w:p>
        </w:tc>
        <w:tc>
          <w:tcPr>
            <w:tcW w:w="1188" w:type="pct"/>
            <w:vAlign w:val="center"/>
          </w:tcPr>
          <w:p w14:paraId="08E81AA8" w14:textId="0A5D782C" w:rsidR="008F4D86" w:rsidDel="00D92ABA" w:rsidRDefault="008F4D86" w:rsidP="008F4D86">
            <w:pPr>
              <w:jc w:val="center"/>
              <w:rPr>
                <w:del w:id="385" w:author="Xavier Hoenner" w:date="2014-06-11T16:28:00Z"/>
              </w:rPr>
            </w:pPr>
          </w:p>
        </w:tc>
      </w:tr>
    </w:tbl>
    <w:p w14:paraId="55F5DDE2" w14:textId="1928A1FB" w:rsidR="008F4D86" w:rsidDel="00D92ABA" w:rsidRDefault="008F4D86" w:rsidP="008F4D86">
      <w:pPr>
        <w:rPr>
          <w:del w:id="386" w:author="Xavier Hoenner" w:date="2014-06-11T16:28:00Z"/>
        </w:rPr>
      </w:pPr>
      <w:del w:id="387" w:author="Xavier Hoenner" w:date="2014-06-11T16:28:00Z">
        <w:r w:rsidDel="00D92ABA">
          <w:delText>NOTE: If possible, display all Boolean False values as blank cells, and True values as “Y” or “Yes”.</w:delText>
        </w:r>
      </w:del>
    </w:p>
    <w:p w14:paraId="544DF8D9" w14:textId="77777777" w:rsidR="00BC4865" w:rsidRDefault="00BC4865">
      <w:pPr>
        <w:rPr>
          <w:szCs w:val="24"/>
        </w:rPr>
        <w:pPrChange w:id="388" w:author="Xavier Hoenner" w:date="2014-06-11T16:28:00Z">
          <w:pPr>
            <w:ind w:left="993" w:hanging="993"/>
          </w:pPr>
        </w:pPrChange>
      </w:pPr>
      <w:r>
        <w:rPr>
          <w:szCs w:val="24"/>
        </w:rPr>
        <w:br w:type="page"/>
      </w:r>
    </w:p>
    <w:p w14:paraId="4E507D30" w14:textId="607D51CC" w:rsidR="00BC4865" w:rsidRDefault="00BC4865" w:rsidP="00BC4865">
      <w:pPr>
        <w:pStyle w:val="Heading1"/>
      </w:pPr>
      <w:commentRangeStart w:id="389"/>
      <w:r>
        <w:lastRenderedPageBreak/>
        <w:t>4</w:t>
      </w:r>
      <w:commentRangeEnd w:id="389"/>
      <w:r w:rsidR="00E51F0C">
        <w:rPr>
          <w:rStyle w:val="CommentReference"/>
          <w:rFonts w:eastAsiaTheme="minorHAnsi" w:cstheme="minorBidi"/>
          <w:b w:val="0"/>
          <w:bCs w:val="0"/>
          <w:color w:val="auto"/>
        </w:rPr>
        <w:commentReference w:id="389"/>
      </w:r>
      <w:r>
        <w:t>. ANMN NRS Bio</w:t>
      </w:r>
      <w:r w:rsidR="002A04DB">
        <w:t>g</w:t>
      </w:r>
      <w:r>
        <w:t>eo</w:t>
      </w:r>
      <w:r w:rsidR="002A04DB">
        <w:t>c</w:t>
      </w:r>
      <w:r>
        <w:t>hemical Sampling</w:t>
      </w:r>
    </w:p>
    <w:p w14:paraId="00DF8AE9" w14:textId="77777777" w:rsidR="00BC4865" w:rsidRDefault="00BC4865" w:rsidP="00BC4865">
      <w:pPr>
        <w:pStyle w:val="Heading2"/>
      </w:pPr>
      <w:r>
        <w:t>4</w:t>
      </w:r>
      <w:r w:rsidRPr="00E123F0">
        <w:t xml:space="preserve">.1 </w:t>
      </w:r>
      <w:r>
        <w:t>Data summary</w:t>
      </w:r>
    </w:p>
    <w:p w14:paraId="1AE0B269" w14:textId="42B7F26D" w:rsidR="00BC4865" w:rsidRDefault="00BC4865" w:rsidP="00BC4865">
      <w:pPr>
        <w:pStyle w:val="Heading3"/>
        <w:rPr>
          <w:u w:val="none"/>
        </w:rPr>
      </w:pPr>
      <w:r w:rsidRPr="00592DB1">
        <w:rPr>
          <w:b w:val="0"/>
        </w:rPr>
        <w:t>Filename:</w:t>
      </w:r>
      <w:r>
        <w:t xml:space="preserve"> </w:t>
      </w:r>
      <w:r w:rsidRPr="00592DB1">
        <w:rPr>
          <w:u w:val="none"/>
        </w:rPr>
        <w:t>‘</w:t>
      </w:r>
      <w:r>
        <w:rPr>
          <w:u w:val="none"/>
        </w:rPr>
        <w:t>ANMN_</w:t>
      </w:r>
      <w:r w:rsidR="002A04DB">
        <w:rPr>
          <w:u w:val="none"/>
        </w:rPr>
        <w:t>Biogeochemical</w:t>
      </w:r>
      <w:r w:rsidRPr="00592DB1">
        <w:rPr>
          <w:u w:val="none"/>
        </w:rPr>
        <w:t>_Summary’</w:t>
      </w:r>
    </w:p>
    <w:p w14:paraId="39292E9A" w14:textId="77777777" w:rsidR="00BC4865" w:rsidRDefault="00BC4865" w:rsidP="00BC4865"/>
    <w:p w14:paraId="7BEDA1B8" w14:textId="77777777" w:rsidR="00BC4865" w:rsidRDefault="00BC4865" w:rsidP="00BC4865">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66621B35" w14:textId="77777777" w:rsidR="00BC4865" w:rsidRDefault="00BC4865" w:rsidP="00BC4865">
      <w:pPr>
        <w:rPr>
          <w:u w:val="single"/>
        </w:rPr>
      </w:pPr>
    </w:p>
    <w:p w14:paraId="5CBABAC3" w14:textId="77777777" w:rsidR="00BC4865" w:rsidRDefault="00BC4865" w:rsidP="00BC4865">
      <w:r w:rsidRPr="00542A59">
        <w:rPr>
          <w:u w:val="single"/>
        </w:rPr>
        <w:t>View to use:</w:t>
      </w:r>
      <w:r w:rsidRPr="00542A59">
        <w:t xml:space="preserve"> </w:t>
      </w:r>
    </w:p>
    <w:tbl>
      <w:tblPr>
        <w:tblStyle w:val="TableGrid"/>
        <w:tblW w:w="0" w:type="auto"/>
        <w:tblLayout w:type="fixed"/>
        <w:tblLook w:val="04A0" w:firstRow="1" w:lastRow="0" w:firstColumn="1" w:lastColumn="0" w:noHBand="0" w:noVBand="1"/>
      </w:tblPr>
      <w:tblGrid>
        <w:gridCol w:w="1271"/>
        <w:gridCol w:w="4082"/>
      </w:tblGrid>
      <w:tr w:rsidR="00BC4865" w14:paraId="2DF5967B" w14:textId="77777777" w:rsidTr="00BC4865">
        <w:tc>
          <w:tcPr>
            <w:tcW w:w="1271" w:type="dxa"/>
          </w:tcPr>
          <w:p w14:paraId="029BA402" w14:textId="77777777" w:rsidR="00BC4865" w:rsidRPr="003D503B" w:rsidRDefault="00BC4865" w:rsidP="00BC4865">
            <w:pPr>
              <w:rPr>
                <w:b/>
                <w:szCs w:val="24"/>
              </w:rPr>
            </w:pPr>
            <w:r w:rsidRPr="003D503B">
              <w:rPr>
                <w:b/>
                <w:szCs w:val="24"/>
              </w:rPr>
              <w:t>Server</w:t>
            </w:r>
          </w:p>
        </w:tc>
        <w:tc>
          <w:tcPr>
            <w:tcW w:w="4082" w:type="dxa"/>
          </w:tcPr>
          <w:p w14:paraId="27EF9A0C" w14:textId="77777777" w:rsidR="00BC4865" w:rsidRPr="003D503B" w:rsidRDefault="00BC4865" w:rsidP="00BC4865">
            <w:pPr>
              <w:rPr>
                <w:szCs w:val="24"/>
              </w:rPr>
            </w:pPr>
            <w:r w:rsidRPr="003D503B">
              <w:rPr>
                <w:szCs w:val="24"/>
              </w:rPr>
              <w:t>db</w:t>
            </w:r>
            <w:r>
              <w:rPr>
                <w:szCs w:val="24"/>
              </w:rPr>
              <w:t>dev</w:t>
            </w:r>
            <w:r w:rsidRPr="003D503B">
              <w:rPr>
                <w:szCs w:val="24"/>
              </w:rPr>
              <w:t>.emii.org.au</w:t>
            </w:r>
          </w:p>
        </w:tc>
      </w:tr>
      <w:tr w:rsidR="00BC4865" w14:paraId="637FD45D" w14:textId="77777777" w:rsidTr="00BC4865">
        <w:tc>
          <w:tcPr>
            <w:tcW w:w="1271" w:type="dxa"/>
          </w:tcPr>
          <w:p w14:paraId="419AA82D" w14:textId="77777777" w:rsidR="00BC4865" w:rsidRPr="003D503B" w:rsidRDefault="00BC4865" w:rsidP="00BC4865">
            <w:pPr>
              <w:rPr>
                <w:b/>
                <w:szCs w:val="24"/>
              </w:rPr>
            </w:pPr>
            <w:r w:rsidRPr="003D503B">
              <w:rPr>
                <w:b/>
                <w:szCs w:val="24"/>
              </w:rPr>
              <w:t>Database</w:t>
            </w:r>
          </w:p>
        </w:tc>
        <w:tc>
          <w:tcPr>
            <w:tcW w:w="4082" w:type="dxa"/>
          </w:tcPr>
          <w:p w14:paraId="6532A8BA" w14:textId="77777777" w:rsidR="00BC4865" w:rsidRPr="003D503B" w:rsidRDefault="00BC4865" w:rsidP="00BC4865">
            <w:pPr>
              <w:rPr>
                <w:szCs w:val="24"/>
              </w:rPr>
            </w:pPr>
            <w:r>
              <w:rPr>
                <w:szCs w:val="24"/>
              </w:rPr>
              <w:t>report_db</w:t>
            </w:r>
          </w:p>
        </w:tc>
      </w:tr>
      <w:tr w:rsidR="00BC4865" w14:paraId="2EBC4DF4" w14:textId="77777777" w:rsidTr="00BC4865">
        <w:tc>
          <w:tcPr>
            <w:tcW w:w="1271" w:type="dxa"/>
          </w:tcPr>
          <w:p w14:paraId="3A02EA19" w14:textId="77777777" w:rsidR="00BC4865" w:rsidRPr="003D503B" w:rsidRDefault="00BC4865" w:rsidP="00BC4865">
            <w:pPr>
              <w:rPr>
                <w:b/>
                <w:szCs w:val="24"/>
              </w:rPr>
            </w:pPr>
            <w:r w:rsidRPr="003D503B">
              <w:rPr>
                <w:b/>
                <w:szCs w:val="24"/>
              </w:rPr>
              <w:t>Schema</w:t>
            </w:r>
          </w:p>
        </w:tc>
        <w:tc>
          <w:tcPr>
            <w:tcW w:w="4082" w:type="dxa"/>
          </w:tcPr>
          <w:p w14:paraId="1CDB93A8" w14:textId="77777777" w:rsidR="00BC4865" w:rsidRPr="003D503B" w:rsidRDefault="00BC4865" w:rsidP="00BC4865">
            <w:pPr>
              <w:rPr>
                <w:szCs w:val="24"/>
              </w:rPr>
            </w:pPr>
            <w:r>
              <w:rPr>
                <w:szCs w:val="24"/>
              </w:rPr>
              <w:t>report</w:t>
            </w:r>
          </w:p>
        </w:tc>
      </w:tr>
      <w:tr w:rsidR="00BC4865" w14:paraId="7B812293" w14:textId="77777777" w:rsidTr="00BC4865">
        <w:tc>
          <w:tcPr>
            <w:tcW w:w="1271" w:type="dxa"/>
          </w:tcPr>
          <w:p w14:paraId="09074CC8" w14:textId="77777777" w:rsidR="00BC4865" w:rsidRPr="003D503B" w:rsidRDefault="00BC4865" w:rsidP="00BC4865">
            <w:pPr>
              <w:rPr>
                <w:b/>
                <w:szCs w:val="24"/>
              </w:rPr>
            </w:pPr>
            <w:r w:rsidRPr="003D503B">
              <w:rPr>
                <w:b/>
                <w:szCs w:val="24"/>
              </w:rPr>
              <w:t>View</w:t>
            </w:r>
          </w:p>
        </w:tc>
        <w:tc>
          <w:tcPr>
            <w:tcW w:w="4082" w:type="dxa"/>
          </w:tcPr>
          <w:p w14:paraId="78193E8A" w14:textId="77777777" w:rsidR="00256FE1" w:rsidRDefault="00BC4865">
            <w:pPr>
              <w:rPr>
                <w:szCs w:val="24"/>
              </w:rPr>
            </w:pPr>
            <w:r>
              <w:rPr>
                <w:szCs w:val="24"/>
              </w:rPr>
              <w:t>anmn_bgc_data_summary_view</w:t>
            </w:r>
          </w:p>
        </w:tc>
      </w:tr>
    </w:tbl>
    <w:p w14:paraId="241857B7" w14:textId="77777777" w:rsidR="00BC4865" w:rsidRDefault="00BC4865" w:rsidP="00BC4865"/>
    <w:p w14:paraId="54E9DA20" w14:textId="77777777" w:rsidR="00BC4865" w:rsidRDefault="00BC4865" w:rsidP="00BC4865">
      <w:r>
        <w:rPr>
          <w:u w:val="single"/>
        </w:rPr>
        <w:t xml:space="preserve">Filters: </w:t>
      </w:r>
      <w:r>
        <w:t>None, all filters have already been applied.</w:t>
      </w:r>
    </w:p>
    <w:p w14:paraId="2A61E4E1" w14:textId="5AE5D549" w:rsidR="00BC4865" w:rsidRDefault="00BC4865" w:rsidP="00BC4865">
      <w:r>
        <w:rPr>
          <w:u w:val="single"/>
        </w:rPr>
        <w:t>Data sorting options:</w:t>
      </w:r>
      <w:r>
        <w:t xml:space="preserve"> None, data are already sorted by ASCENDING ‘</w:t>
      </w:r>
      <w:r w:rsidR="00074615">
        <w:t>site_</w:t>
      </w:r>
      <w:r w:rsidR="00D40B96">
        <w:t>name</w:t>
      </w:r>
      <w:r>
        <w:t>’, and then by ASCENDING ‘</w:t>
      </w:r>
      <w:r w:rsidR="00074615">
        <w:t>product</w:t>
      </w:r>
      <w:r>
        <w:t>’.</w:t>
      </w:r>
    </w:p>
    <w:p w14:paraId="08964AC2" w14:textId="3E343B8B" w:rsidR="00BC4865" w:rsidRDefault="00BC4865" w:rsidP="00BC4865">
      <w:pPr>
        <w:ind w:left="1843" w:hanging="1843"/>
      </w:pPr>
      <w:r>
        <w:rPr>
          <w:u w:val="single"/>
        </w:rPr>
        <w:t>Data grouping options:</w:t>
      </w:r>
      <w:r>
        <w:t xml:space="preserve"> Group by ‘</w:t>
      </w:r>
      <w:r w:rsidR="00165B47">
        <w:t>site_name</w:t>
      </w:r>
      <w:r w:rsidR="001C22BA">
        <w:t>_code</w:t>
      </w:r>
      <w:r>
        <w:t>’.</w:t>
      </w:r>
    </w:p>
    <w:p w14:paraId="08BE9EBD" w14:textId="37965062" w:rsidR="00BC4865" w:rsidRDefault="00BC4865" w:rsidP="00BC4865">
      <w:pPr>
        <w:ind w:left="567" w:hanging="567"/>
      </w:pPr>
      <w:r w:rsidRPr="00EC6CCC">
        <w:rPr>
          <w:u w:val="single"/>
        </w:rPr>
        <w:t>Total:</w:t>
      </w:r>
      <w:r w:rsidRPr="00EC6CCC">
        <w:t xml:space="preserve"> Calculate</w:t>
      </w:r>
      <w:r>
        <w:t xml:space="preserve"> </w:t>
      </w:r>
      <w:r w:rsidRPr="00EC6CCC">
        <w:t xml:space="preserve">the total number of </w:t>
      </w:r>
      <w:r w:rsidR="00D11778">
        <w:t>sampling trips with field logsheets, CTD profile data, hydrological data, suspended matter data, carbon data, pigment data, zooplankton data, and phytoplankton data</w:t>
      </w:r>
      <w:r>
        <w:t xml:space="preserve">. </w:t>
      </w:r>
      <w:r w:rsidR="00F00030" w:rsidRPr="00EA7AB8">
        <w:rPr>
          <w:i/>
        </w:rPr>
        <w:t>Use the following view: ‘totals_view’; filter by: ‘facility’ = ‘</w:t>
      </w:r>
      <w:r w:rsidR="00F00030">
        <w:rPr>
          <w:i/>
        </w:rPr>
        <w:t>ANMN’, ‘subfacility’ = ‘BGC’.</w:t>
      </w:r>
    </w:p>
    <w:p w14:paraId="13DC7D39" w14:textId="5ACEADF9" w:rsidR="007A5C50" w:rsidRDefault="00997174">
      <w:pPr>
        <w:ind w:left="567"/>
        <w:rPr>
          <w:b/>
          <w:i/>
        </w:rPr>
      </w:pPr>
      <w:r>
        <w:rPr>
          <w:b/>
          <w:i/>
        </w:rPr>
        <w:t xml:space="preserve">Total number of </w:t>
      </w:r>
      <w:r w:rsidR="00D11778">
        <w:rPr>
          <w:b/>
          <w:i/>
        </w:rPr>
        <w:t xml:space="preserve">sampling trips with field logsheets </w:t>
      </w:r>
      <w:r>
        <w:rPr>
          <w:b/>
          <w:i/>
        </w:rPr>
        <w:t>(‘no_projects’): XX</w:t>
      </w:r>
      <w:r>
        <w:rPr>
          <w:b/>
          <w:i/>
        </w:rPr>
        <w:br/>
        <w:t>Total number of sampling trips</w:t>
      </w:r>
      <w:r w:rsidR="00D11778">
        <w:rPr>
          <w:b/>
          <w:i/>
        </w:rPr>
        <w:t xml:space="preserve"> with CTD profile data</w:t>
      </w:r>
      <w:r>
        <w:rPr>
          <w:b/>
          <w:i/>
        </w:rPr>
        <w:t xml:space="preserve"> (‘no_deployments’): XX</w:t>
      </w:r>
      <w:r>
        <w:rPr>
          <w:b/>
          <w:i/>
        </w:rPr>
        <w:br/>
      </w:r>
      <w:r w:rsidR="00BC4865" w:rsidRPr="00360A7E">
        <w:rPr>
          <w:b/>
          <w:i/>
        </w:rPr>
        <w:t xml:space="preserve">Total number of </w:t>
      </w:r>
      <w:r w:rsidR="00D11778">
        <w:rPr>
          <w:b/>
          <w:i/>
        </w:rPr>
        <w:t>sampling trips with hydrological data</w:t>
      </w:r>
      <w:r w:rsidR="00BC4865" w:rsidRPr="00360A7E">
        <w:rPr>
          <w:b/>
          <w:i/>
        </w:rPr>
        <w:t xml:space="preserve"> (</w:t>
      </w:r>
      <w:r w:rsidR="00741250">
        <w:rPr>
          <w:b/>
          <w:i/>
        </w:rPr>
        <w:t xml:space="preserve"> ‘no_</w:t>
      </w:r>
      <w:r w:rsidR="00D11778">
        <w:rPr>
          <w:b/>
          <w:i/>
        </w:rPr>
        <w:t>instruments’</w:t>
      </w:r>
      <w:r w:rsidR="00BC4865" w:rsidRPr="00360A7E">
        <w:rPr>
          <w:b/>
          <w:i/>
        </w:rPr>
        <w:t>): XX</w:t>
      </w:r>
      <w:r w:rsidR="00BC4865" w:rsidRPr="00360A7E">
        <w:rPr>
          <w:b/>
          <w:i/>
        </w:rPr>
        <w:br/>
        <w:t xml:space="preserve">Total number of </w:t>
      </w:r>
      <w:r w:rsidR="00D11778">
        <w:rPr>
          <w:b/>
          <w:i/>
        </w:rPr>
        <w:t>sampling trips with suspended matter data</w:t>
      </w:r>
      <w:r w:rsidR="00BC4865" w:rsidRPr="00360A7E">
        <w:rPr>
          <w:b/>
          <w:i/>
        </w:rPr>
        <w:t xml:space="preserve"> (</w:t>
      </w:r>
      <w:r w:rsidR="00BC4865">
        <w:rPr>
          <w:b/>
          <w:i/>
        </w:rPr>
        <w:t xml:space="preserve"> ‘no_</w:t>
      </w:r>
      <w:r w:rsidR="00D11778">
        <w:rPr>
          <w:b/>
          <w:i/>
        </w:rPr>
        <w:t>deployments’</w:t>
      </w:r>
      <w:r w:rsidR="00BC4865" w:rsidRPr="00360A7E">
        <w:rPr>
          <w:b/>
          <w:i/>
        </w:rPr>
        <w:t>): XX</w:t>
      </w:r>
      <w:r w:rsidR="00D11778">
        <w:rPr>
          <w:b/>
          <w:i/>
        </w:rPr>
        <w:br/>
      </w:r>
      <w:r w:rsidR="00D11778" w:rsidRPr="00360A7E">
        <w:rPr>
          <w:b/>
          <w:i/>
        </w:rPr>
        <w:t xml:space="preserve">Total number of </w:t>
      </w:r>
      <w:r w:rsidR="00D11778">
        <w:rPr>
          <w:b/>
          <w:i/>
        </w:rPr>
        <w:t>sampling trips with carbon data</w:t>
      </w:r>
      <w:r w:rsidR="00D11778" w:rsidRPr="00360A7E">
        <w:rPr>
          <w:b/>
          <w:i/>
        </w:rPr>
        <w:t xml:space="preserve"> (</w:t>
      </w:r>
      <w:r w:rsidR="00D11778">
        <w:rPr>
          <w:b/>
          <w:i/>
        </w:rPr>
        <w:t xml:space="preserve"> ‘no_data’</w:t>
      </w:r>
      <w:r w:rsidR="00D11778" w:rsidRPr="00360A7E">
        <w:rPr>
          <w:b/>
          <w:i/>
        </w:rPr>
        <w:t>): XX</w:t>
      </w:r>
      <w:r w:rsidR="00D11778">
        <w:rPr>
          <w:b/>
          <w:i/>
        </w:rPr>
        <w:br/>
      </w:r>
      <w:r w:rsidR="00D11778" w:rsidRPr="00360A7E">
        <w:rPr>
          <w:b/>
          <w:i/>
        </w:rPr>
        <w:t xml:space="preserve">Total number of </w:t>
      </w:r>
      <w:r w:rsidR="00D11778">
        <w:rPr>
          <w:b/>
          <w:i/>
        </w:rPr>
        <w:t>sampling trips with pigment data</w:t>
      </w:r>
      <w:r w:rsidR="00D11778" w:rsidRPr="00360A7E">
        <w:rPr>
          <w:b/>
          <w:i/>
        </w:rPr>
        <w:t xml:space="preserve"> (</w:t>
      </w:r>
      <w:r w:rsidR="00D11778">
        <w:rPr>
          <w:b/>
          <w:i/>
        </w:rPr>
        <w:t xml:space="preserve"> ‘no_</w:t>
      </w:r>
      <w:r w:rsidR="00D11778" w:rsidRPr="00D11778">
        <w:rPr>
          <w:b/>
          <w:i/>
        </w:rPr>
        <w:t xml:space="preserve"> </w:t>
      </w:r>
      <w:r w:rsidR="00D11778">
        <w:rPr>
          <w:b/>
          <w:i/>
        </w:rPr>
        <w:t>data2’</w:t>
      </w:r>
      <w:r w:rsidR="00D11778" w:rsidRPr="00360A7E">
        <w:rPr>
          <w:b/>
          <w:i/>
        </w:rPr>
        <w:t>): XX</w:t>
      </w:r>
      <w:r w:rsidR="00D11778">
        <w:rPr>
          <w:b/>
          <w:i/>
        </w:rPr>
        <w:br/>
      </w:r>
      <w:r w:rsidR="00D11778" w:rsidRPr="00360A7E">
        <w:rPr>
          <w:b/>
          <w:i/>
        </w:rPr>
        <w:t xml:space="preserve">Total number of </w:t>
      </w:r>
      <w:r w:rsidR="00D11778">
        <w:rPr>
          <w:b/>
          <w:i/>
        </w:rPr>
        <w:t>sampling trips with zooplankton data</w:t>
      </w:r>
      <w:r w:rsidR="00D11778" w:rsidRPr="00360A7E">
        <w:rPr>
          <w:b/>
          <w:i/>
        </w:rPr>
        <w:t xml:space="preserve"> (</w:t>
      </w:r>
      <w:r w:rsidR="00D11778">
        <w:rPr>
          <w:b/>
          <w:i/>
        </w:rPr>
        <w:t xml:space="preserve"> ‘no_</w:t>
      </w:r>
      <w:r w:rsidR="00D11778" w:rsidRPr="00D11778">
        <w:rPr>
          <w:b/>
          <w:i/>
        </w:rPr>
        <w:t xml:space="preserve"> </w:t>
      </w:r>
      <w:r w:rsidR="00D11778">
        <w:rPr>
          <w:b/>
          <w:i/>
        </w:rPr>
        <w:t>data3’</w:t>
      </w:r>
      <w:r w:rsidR="00D11778" w:rsidRPr="00360A7E">
        <w:rPr>
          <w:b/>
          <w:i/>
        </w:rPr>
        <w:t>): XX</w:t>
      </w:r>
      <w:r w:rsidR="00D11778">
        <w:rPr>
          <w:b/>
          <w:i/>
        </w:rPr>
        <w:br/>
      </w:r>
      <w:r w:rsidR="00D11778" w:rsidRPr="00360A7E">
        <w:rPr>
          <w:b/>
          <w:i/>
        </w:rPr>
        <w:t xml:space="preserve">Total number of </w:t>
      </w:r>
      <w:r w:rsidR="00D11778">
        <w:rPr>
          <w:b/>
          <w:i/>
        </w:rPr>
        <w:t>sampling trips with phytoplankton data</w:t>
      </w:r>
      <w:r w:rsidR="00D11778" w:rsidRPr="00360A7E">
        <w:rPr>
          <w:b/>
          <w:i/>
        </w:rPr>
        <w:t xml:space="preserve"> (</w:t>
      </w:r>
      <w:r w:rsidR="00D11778">
        <w:rPr>
          <w:b/>
          <w:i/>
        </w:rPr>
        <w:t xml:space="preserve"> ‘no_</w:t>
      </w:r>
      <w:r w:rsidR="00D11778" w:rsidRPr="00D11778">
        <w:rPr>
          <w:b/>
          <w:i/>
        </w:rPr>
        <w:t xml:space="preserve"> </w:t>
      </w:r>
      <w:r w:rsidR="00D11778">
        <w:rPr>
          <w:b/>
          <w:i/>
        </w:rPr>
        <w:t>data4’</w:t>
      </w:r>
      <w:r w:rsidR="00D11778" w:rsidRPr="00360A7E">
        <w:rPr>
          <w:b/>
          <w:i/>
        </w:rPr>
        <w:t>): XX</w:t>
      </w:r>
      <w:r w:rsidR="00BC4865" w:rsidRPr="00360A7E">
        <w:rPr>
          <w:b/>
          <w:i/>
        </w:rPr>
        <w:br/>
      </w:r>
      <w:r w:rsidR="004332BB">
        <w:rPr>
          <w:b/>
          <w:i/>
        </w:rPr>
        <w:t>Temporal range (‘temporal_range’): XX</w:t>
      </w:r>
    </w:p>
    <w:p w14:paraId="0CBCAEE7" w14:textId="105E0580" w:rsidR="00BC4865" w:rsidRPr="00910CC2" w:rsidRDefault="00BC4865" w:rsidP="00BC4865">
      <w:pPr>
        <w:ind w:left="993" w:hanging="993"/>
      </w:pPr>
      <w:r w:rsidRPr="006B3C3D">
        <w:rPr>
          <w:u w:val="single"/>
        </w:rPr>
        <w:t>Footnote:</w:t>
      </w:r>
      <w:r w:rsidRPr="006B3C3D">
        <w:t xml:space="preserve"> </w:t>
      </w:r>
      <w:r>
        <w:rPr>
          <w:b/>
        </w:rPr>
        <w:t xml:space="preserve">Headers: </w:t>
      </w:r>
      <w:r w:rsidR="00DD7C12">
        <w:t>Moorings site name (site code)</w:t>
      </w:r>
      <w:r w:rsidR="009D2C5E">
        <w:t>.</w:t>
      </w:r>
      <w:r>
        <w:br/>
      </w:r>
      <w:r w:rsidR="00DD7C12">
        <w:rPr>
          <w:b/>
        </w:rPr>
        <w:t>‘</w:t>
      </w:r>
      <w:r w:rsidR="009D2C5E">
        <w:rPr>
          <w:b/>
        </w:rPr>
        <w:t>Data product</w:t>
      </w:r>
      <w:r w:rsidR="00DD7C12">
        <w:rPr>
          <w:b/>
        </w:rPr>
        <w:t>’</w:t>
      </w:r>
      <w:r w:rsidR="00DD7C12">
        <w:t xml:space="preserve">: </w:t>
      </w:r>
      <w:r w:rsidR="009D2C5E">
        <w:t>Type of data product.</w:t>
      </w:r>
      <w:r w:rsidR="00CD58B2" w:rsidRPr="00CD58B2">
        <w:t xml:space="preserve"> </w:t>
      </w:r>
      <w:r w:rsidR="00CD58B2">
        <w:br/>
      </w:r>
      <w:r w:rsidR="00CD58B2" w:rsidRPr="006B3C3D">
        <w:rPr>
          <w:b/>
        </w:rPr>
        <w:t>‘</w:t>
      </w:r>
      <w:r w:rsidR="00CD58B2">
        <w:rPr>
          <w:b/>
        </w:rPr>
        <w:t>Field logsheets</w:t>
      </w:r>
      <w:r w:rsidR="00CD58B2" w:rsidRPr="006B3C3D">
        <w:rPr>
          <w:b/>
        </w:rPr>
        <w:t>’</w:t>
      </w:r>
      <w:r w:rsidR="00CD58B2" w:rsidRPr="006B3C3D">
        <w:t xml:space="preserve">: </w:t>
      </w:r>
      <w:r w:rsidR="00CD58B2">
        <w:t>Logsheet filled out during each field trip</w:t>
      </w:r>
      <w:r w:rsidR="005940C3">
        <w:t>, containing metadata for all samples obtained</w:t>
      </w:r>
      <w:r w:rsidR="00CD58B2">
        <w:t>.</w:t>
      </w:r>
      <w:r w:rsidR="00DD7C12">
        <w:br/>
      </w:r>
      <w:r w:rsidR="00DD7C12" w:rsidRPr="006B3C3D">
        <w:rPr>
          <w:b/>
        </w:rPr>
        <w:t>‘</w:t>
      </w:r>
      <w:r w:rsidR="00DD7C12">
        <w:rPr>
          <w:b/>
        </w:rPr>
        <w:t>CTD</w:t>
      </w:r>
      <w:r w:rsidR="00DD7C12" w:rsidRPr="006B3C3D">
        <w:rPr>
          <w:b/>
        </w:rPr>
        <w:t>’</w:t>
      </w:r>
      <w:r w:rsidR="00DD7C12" w:rsidRPr="006B3C3D">
        <w:t xml:space="preserve">: </w:t>
      </w:r>
      <w:r w:rsidR="00DD7C12">
        <w:t>Conductivity, Temperature, Depth profiles obtained during the sampling trip.</w:t>
      </w:r>
      <w:r w:rsidR="00DD7C12">
        <w:br/>
      </w:r>
      <w:r w:rsidR="00DD7C12">
        <w:rPr>
          <w:b/>
        </w:rPr>
        <w:lastRenderedPageBreak/>
        <w:t>‘Hydrology</w:t>
      </w:r>
      <w:r w:rsidR="00DD7C12" w:rsidRPr="006B3C3D">
        <w:rPr>
          <w:b/>
        </w:rPr>
        <w:t>’</w:t>
      </w:r>
      <w:r w:rsidR="00DD7C12" w:rsidRPr="006B3C3D">
        <w:t xml:space="preserve">: </w:t>
      </w:r>
      <w:r w:rsidR="00DD7C12">
        <w:t>Lab measurements of salinity and nutrients from water samples.</w:t>
      </w:r>
      <w:r w:rsidR="00DD7C12">
        <w:br/>
      </w:r>
      <w:r w:rsidR="00DD7C12">
        <w:rPr>
          <w:b/>
        </w:rPr>
        <w:t xml:space="preserve">‘Suspended matter’: </w:t>
      </w:r>
      <w:r w:rsidR="00DD7C12">
        <w:t>Lab measurements of organic and inorganic suspended matter in water samples.</w:t>
      </w:r>
      <w:r w:rsidR="00DD7C12">
        <w:br/>
      </w:r>
      <w:r w:rsidR="00DD7C12">
        <w:rPr>
          <w:b/>
        </w:rPr>
        <w:t>‘Carbon’</w:t>
      </w:r>
      <w:r w:rsidR="00DD7C12">
        <w:t>: Lab measurements of total CO</w:t>
      </w:r>
      <w:r w:rsidR="00DD7C12" w:rsidRPr="000A2C2A">
        <w:rPr>
          <w:vertAlign w:val="subscript"/>
        </w:rPr>
        <w:t>2</w:t>
      </w:r>
      <w:r w:rsidR="00DD7C12">
        <w:t xml:space="preserve"> and total alkalinity in water samples.</w:t>
      </w:r>
      <w:r w:rsidR="00DD7C12">
        <w:br/>
      </w:r>
      <w:r w:rsidR="00DD7C12">
        <w:rPr>
          <w:b/>
        </w:rPr>
        <w:t>‘Pigments’</w:t>
      </w:r>
      <w:r w:rsidR="00DD7C12" w:rsidRPr="006B3C3D">
        <w:t xml:space="preserve">: </w:t>
      </w:r>
      <w:r w:rsidR="00DD7C12">
        <w:t>HPLC measurements of phytoplankton pigments in water samples.</w:t>
      </w:r>
      <w:r w:rsidR="00DD7C12">
        <w:br/>
      </w:r>
      <w:r w:rsidR="00DD7C12">
        <w:rPr>
          <w:b/>
        </w:rPr>
        <w:t>‘Zooplankton’</w:t>
      </w:r>
      <w:r w:rsidR="00DD7C12" w:rsidRPr="00910CC2">
        <w:t>:</w:t>
      </w:r>
      <w:r w:rsidR="00DD7C12">
        <w:t xml:space="preserve"> Zooplankton biomass and abundance.</w:t>
      </w:r>
      <w:r w:rsidR="00DD7C12">
        <w:br/>
      </w:r>
      <w:r w:rsidR="00DD7C12" w:rsidRPr="000A2C2A">
        <w:rPr>
          <w:b/>
        </w:rPr>
        <w:t>‘Phytoplankton’</w:t>
      </w:r>
      <w:r w:rsidR="00DD7C12">
        <w:t>: Phytoplankton biomass and abundance.</w:t>
      </w:r>
      <w:r w:rsidR="009D2C5E">
        <w:br/>
      </w:r>
      <w:r w:rsidR="009D2C5E" w:rsidRPr="006B3C3D">
        <w:rPr>
          <w:b/>
        </w:rPr>
        <w:t>‘Start’</w:t>
      </w:r>
      <w:r w:rsidR="009D2C5E" w:rsidRPr="006B3C3D">
        <w:t xml:space="preserve">: </w:t>
      </w:r>
      <w:r w:rsidR="009D2C5E">
        <w:t>Date of the first sampling trip (format: dd/mm/yyyy).</w:t>
      </w:r>
      <w:r w:rsidR="009D2C5E" w:rsidRPr="006B3C3D">
        <w:br/>
      </w:r>
      <w:r w:rsidR="009D2C5E" w:rsidRPr="006B3C3D">
        <w:rPr>
          <w:b/>
        </w:rPr>
        <w:t>‘End’</w:t>
      </w:r>
      <w:r w:rsidR="009D2C5E" w:rsidRPr="006B3C3D">
        <w:t xml:space="preserve">: </w:t>
      </w:r>
      <w:r w:rsidR="009D2C5E">
        <w:t>Date of the last sampling trip (format: dd/mm/yyyy).</w:t>
      </w:r>
      <w:r w:rsidR="006949C4">
        <w:br/>
      </w:r>
      <w:r w:rsidR="006E7161" w:rsidRPr="000367A8">
        <w:rPr>
          <w:b/>
        </w:rPr>
        <w:t>‘# annual trip</w:t>
      </w:r>
      <w:r w:rsidR="006949C4">
        <w:rPr>
          <w:b/>
        </w:rPr>
        <w:t>s</w:t>
      </w:r>
      <w:r w:rsidR="006E7161" w:rsidRPr="000367A8">
        <w:rPr>
          <w:b/>
        </w:rPr>
        <w:t>’</w:t>
      </w:r>
      <w:r w:rsidR="006949C4">
        <w:t>: Mean number of sampling trips</w:t>
      </w:r>
      <w:r w:rsidR="00232CE4">
        <w:t xml:space="preserve"> per year</w:t>
      </w:r>
      <w:r w:rsidR="006949C4">
        <w:t>.</w:t>
      </w:r>
      <w:r w:rsidR="006949C4">
        <w:br/>
      </w:r>
      <w:r w:rsidR="006949C4">
        <w:rPr>
          <w:b/>
        </w:rPr>
        <w:t>‘# trips’</w:t>
      </w:r>
      <w:r w:rsidR="006949C4">
        <w:t>: Total number of sampling trips</w:t>
      </w:r>
      <w:r w:rsidR="005940C3">
        <w:t xml:space="preserve"> for which we have each product</w:t>
      </w:r>
      <w:r w:rsidR="006949C4">
        <w:t>.</w:t>
      </w:r>
      <w:r w:rsidR="006949C4">
        <w:br/>
      </w:r>
      <w:r w:rsidR="006949C4">
        <w:rPr>
          <w:b/>
        </w:rPr>
        <w:t xml:space="preserve">‘# trips with </w:t>
      </w:r>
      <w:r w:rsidR="00E133E0">
        <w:rPr>
          <w:b/>
        </w:rPr>
        <w:t>all</w:t>
      </w:r>
      <w:r w:rsidR="006949C4">
        <w:rPr>
          <w:b/>
        </w:rPr>
        <w:t xml:space="preserve"> data’</w:t>
      </w:r>
      <w:r w:rsidR="006949C4">
        <w:t>:</w:t>
      </w:r>
      <w:r w:rsidR="00AD7D6C">
        <w:t xml:space="preserve"> Number of sampling trips </w:t>
      </w:r>
      <w:r w:rsidR="00232CE4">
        <w:t>where</w:t>
      </w:r>
      <w:r w:rsidR="00AD7D6C">
        <w:t xml:space="preserve"> </w:t>
      </w:r>
      <w:r w:rsidR="00232CE4">
        <w:t>we have valid data for all samples obtained</w:t>
      </w:r>
      <w:r w:rsidR="00AD7D6C">
        <w:t>.</w:t>
      </w:r>
      <w:r w:rsidR="00AD7D6C">
        <w:br/>
      </w:r>
      <w:r w:rsidR="00AD7D6C">
        <w:rPr>
          <w:b/>
        </w:rPr>
        <w:t xml:space="preserve">‘# trips with </w:t>
      </w:r>
      <w:r w:rsidR="00E133E0">
        <w:rPr>
          <w:b/>
        </w:rPr>
        <w:t>some</w:t>
      </w:r>
      <w:r w:rsidR="00AD7D6C">
        <w:rPr>
          <w:b/>
        </w:rPr>
        <w:t xml:space="preserve"> data’</w:t>
      </w:r>
      <w:r w:rsidR="006E7161" w:rsidRPr="000367A8">
        <w:t>:</w:t>
      </w:r>
      <w:r w:rsidR="00AD7D6C">
        <w:t xml:space="preserve"> Number of sampling trips </w:t>
      </w:r>
      <w:r w:rsidR="00232CE4">
        <w:t>where</w:t>
      </w:r>
      <w:r w:rsidR="00AD7D6C">
        <w:t xml:space="preserve"> </w:t>
      </w:r>
      <w:r w:rsidR="00232CE4">
        <w:t>we have valid data for some, but not all, of the samples obtained</w:t>
      </w:r>
      <w:r w:rsidR="00AD7D6C">
        <w:t>.</w:t>
      </w:r>
      <w:r w:rsidR="00AD7D6C">
        <w:br/>
      </w:r>
      <w:r w:rsidR="00AD7D6C">
        <w:rPr>
          <w:b/>
        </w:rPr>
        <w:t>‘# trips with no data’</w:t>
      </w:r>
      <w:r w:rsidR="00AD7D6C">
        <w:t xml:space="preserve">: Number of sampling trips </w:t>
      </w:r>
      <w:r w:rsidR="00232CE4">
        <w:t>where samples were obtained</w:t>
      </w:r>
      <w:r w:rsidR="00CD58B2">
        <w:t xml:space="preserve"> but</w:t>
      </w:r>
      <w:r w:rsidR="00232CE4">
        <w:t xml:space="preserve"> </w:t>
      </w:r>
      <w:r w:rsidR="00AD7D6C">
        <w:t xml:space="preserve">no </w:t>
      </w:r>
      <w:r w:rsidR="00CD58B2">
        <w:t xml:space="preserve">valid </w:t>
      </w:r>
      <w:r w:rsidR="00AD7D6C">
        <w:t xml:space="preserve">data </w:t>
      </w:r>
      <w:r w:rsidR="00CD58B2">
        <w:t>have been</w:t>
      </w:r>
      <w:r w:rsidR="00AD7D6C">
        <w:t xml:space="preserve"> recorded.</w:t>
      </w:r>
      <w:r w:rsidR="00E133E0">
        <w:br/>
      </w:r>
      <w:r w:rsidR="00E133E0">
        <w:rPr>
          <w:b/>
        </w:rPr>
        <w:t xml:space="preserve">‘% good </w:t>
      </w:r>
      <w:r w:rsidR="005940C3">
        <w:rPr>
          <w:b/>
        </w:rPr>
        <w:t>samp</w:t>
      </w:r>
      <w:r w:rsidR="00946F2A">
        <w:rPr>
          <w:b/>
        </w:rPr>
        <w:t>l</w:t>
      </w:r>
      <w:r w:rsidR="005940C3">
        <w:rPr>
          <w:b/>
        </w:rPr>
        <w:t>es</w:t>
      </w:r>
      <w:r w:rsidR="00E133E0">
        <w:rPr>
          <w:b/>
        </w:rPr>
        <w:t>’</w:t>
      </w:r>
      <w:r w:rsidR="00E133E0">
        <w:t xml:space="preserve">: </w:t>
      </w:r>
      <w:r w:rsidR="005940C3">
        <w:t>Overall p</w:t>
      </w:r>
      <w:r w:rsidR="00E133E0">
        <w:t xml:space="preserve">ercentage of </w:t>
      </w:r>
      <w:r w:rsidR="00E133E0" w:rsidRPr="000367A8">
        <w:rPr>
          <w:i/>
        </w:rPr>
        <w:t>sampl</w:t>
      </w:r>
      <w:r w:rsidR="005940C3" w:rsidRPr="000367A8">
        <w:rPr>
          <w:i/>
        </w:rPr>
        <w:t>es</w:t>
      </w:r>
      <w:r w:rsidR="00E133E0">
        <w:t xml:space="preserve"> for which </w:t>
      </w:r>
      <w:r w:rsidR="005940C3">
        <w:t xml:space="preserve">we have valid </w:t>
      </w:r>
      <w:r w:rsidR="00E133E0">
        <w:t>data.</w:t>
      </w:r>
      <w:r>
        <w:br/>
      </w:r>
      <w:r>
        <w:rPr>
          <w:b/>
        </w:rPr>
        <w:t xml:space="preserve">ANMN: </w:t>
      </w:r>
      <w:r>
        <w:t>Australian National Mooring Network (</w:t>
      </w:r>
      <w:hyperlink r:id="rId35" w:history="1">
        <w:r w:rsidRPr="00FE6A07">
          <w:rPr>
            <w:rStyle w:val="Hyperlink"/>
          </w:rPr>
          <w:t>http://imos.org.au/anmn.html</w:t>
        </w:r>
      </w:hyperlink>
      <w:r>
        <w:t>).</w:t>
      </w:r>
      <w:r>
        <w:br/>
      </w:r>
      <w:r>
        <w:rPr>
          <w:b/>
        </w:rPr>
        <w:t>BGC</w:t>
      </w:r>
      <w:r>
        <w:t>: Bio</w:t>
      </w:r>
      <w:r w:rsidR="009D2C5E">
        <w:t>geoc</w:t>
      </w:r>
      <w:r>
        <w:t>hemical Sampling (</w:t>
      </w:r>
      <w:hyperlink r:id="rId36" w:history="1">
        <w:r w:rsidRPr="00AB441B">
          <w:rPr>
            <w:rStyle w:val="Hyperlink"/>
          </w:rPr>
          <w:t>http://imos.org.au/anmndocuments.html</w:t>
        </w:r>
      </w:hyperlink>
      <w:r>
        <w:t>).</w:t>
      </w:r>
      <w:r>
        <w:br/>
      </w:r>
      <w:r>
        <w:rPr>
          <w:b/>
        </w:rPr>
        <w:t>NRS</w:t>
      </w:r>
      <w:r w:rsidRPr="0070643C">
        <w:t xml:space="preserve">: </w:t>
      </w:r>
      <w:r>
        <w:t>National Reference Stations (</w:t>
      </w:r>
      <w:hyperlink r:id="rId37" w:history="1">
        <w:r>
          <w:rPr>
            <w:rStyle w:val="Hyperlink"/>
          </w:rPr>
          <w:t>http://imos.org.au/anmnnrs.html</w:t>
        </w:r>
      </w:hyperlink>
      <w:r>
        <w:t>).</w:t>
      </w:r>
    </w:p>
    <w:p w14:paraId="3D8E9A6D" w14:textId="77777777" w:rsidR="00BC4865" w:rsidRDefault="00BC4865" w:rsidP="00BC4865">
      <w:pPr>
        <w:ind w:left="993" w:hanging="993"/>
      </w:pPr>
    </w:p>
    <w:p w14:paraId="22C71E84" w14:textId="77777777" w:rsidR="00BC4865" w:rsidRDefault="00BC4865" w:rsidP="00BC4865">
      <w:pPr>
        <w:pStyle w:val="Heading3"/>
      </w:pPr>
      <w:r>
        <w:t>Template</w:t>
      </w:r>
    </w:p>
    <w:tbl>
      <w:tblPr>
        <w:tblStyle w:val="TableGrid"/>
        <w:tblW w:w="5000" w:type="pct"/>
        <w:jc w:val="center"/>
        <w:tblLayout w:type="fixed"/>
        <w:tblLook w:val="04A0" w:firstRow="1" w:lastRow="0" w:firstColumn="1" w:lastColumn="0" w:noHBand="0" w:noVBand="1"/>
      </w:tblPr>
      <w:tblGrid>
        <w:gridCol w:w="726"/>
        <w:gridCol w:w="1081"/>
        <w:gridCol w:w="993"/>
        <w:gridCol w:w="993"/>
        <w:gridCol w:w="852"/>
        <w:gridCol w:w="1133"/>
        <w:gridCol w:w="1275"/>
        <w:gridCol w:w="1135"/>
        <w:gridCol w:w="1054"/>
      </w:tblGrid>
      <w:tr w:rsidR="00E133E0" w14:paraId="151BD2E5" w14:textId="77777777" w:rsidTr="000367A8">
        <w:trPr>
          <w:jc w:val="center"/>
        </w:trPr>
        <w:tc>
          <w:tcPr>
            <w:tcW w:w="393" w:type="pct"/>
            <w:vAlign w:val="center"/>
          </w:tcPr>
          <w:p w14:paraId="4BEA7C67" w14:textId="0205BF58" w:rsidR="00D40B96" w:rsidRDefault="00E133E0" w:rsidP="000367A8">
            <w:pPr>
              <w:jc w:val="center"/>
              <w:rPr>
                <w:b/>
              </w:rPr>
            </w:pPr>
            <w:r>
              <w:rPr>
                <w:b/>
              </w:rPr>
              <w:t>product</w:t>
            </w:r>
          </w:p>
        </w:tc>
        <w:tc>
          <w:tcPr>
            <w:tcW w:w="585" w:type="pct"/>
            <w:vAlign w:val="center"/>
          </w:tcPr>
          <w:p w14:paraId="7DB35C12" w14:textId="318A3D28" w:rsidR="00D40B96" w:rsidRDefault="00E133E0" w:rsidP="000367A8">
            <w:pPr>
              <w:jc w:val="center"/>
              <w:rPr>
                <w:rFonts w:eastAsiaTheme="majorEastAsia" w:cstheme="majorBidi"/>
                <w:b/>
                <w:bCs/>
                <w:color w:val="000000" w:themeColor="text1"/>
                <w:sz w:val="32"/>
                <w:szCs w:val="28"/>
              </w:rPr>
            </w:pPr>
            <w:r>
              <w:rPr>
                <w:b/>
              </w:rPr>
              <w:t>first_sample</w:t>
            </w:r>
          </w:p>
        </w:tc>
        <w:tc>
          <w:tcPr>
            <w:tcW w:w="537" w:type="pct"/>
            <w:vAlign w:val="center"/>
          </w:tcPr>
          <w:p w14:paraId="64E02AE1" w14:textId="1F58E521" w:rsidR="00D40B96" w:rsidRDefault="00E133E0" w:rsidP="000367A8">
            <w:pPr>
              <w:jc w:val="center"/>
              <w:rPr>
                <w:b/>
              </w:rPr>
            </w:pPr>
            <w:r>
              <w:rPr>
                <w:b/>
              </w:rPr>
              <w:t>last_sample</w:t>
            </w:r>
          </w:p>
        </w:tc>
        <w:tc>
          <w:tcPr>
            <w:tcW w:w="537" w:type="pct"/>
            <w:vAlign w:val="center"/>
          </w:tcPr>
          <w:p w14:paraId="06D9DBD3" w14:textId="305AD2F2" w:rsidR="00D40B96" w:rsidRDefault="00E133E0" w:rsidP="000367A8">
            <w:pPr>
              <w:jc w:val="center"/>
              <w:rPr>
                <w:rFonts w:eastAsiaTheme="majorEastAsia" w:cstheme="majorBidi"/>
                <w:b/>
                <w:bCs/>
                <w:color w:val="000000" w:themeColor="text1"/>
                <w:sz w:val="32"/>
                <w:szCs w:val="28"/>
              </w:rPr>
            </w:pPr>
            <w:r>
              <w:rPr>
                <w:b/>
              </w:rPr>
              <w:t>trip_per_year</w:t>
            </w:r>
          </w:p>
        </w:tc>
        <w:tc>
          <w:tcPr>
            <w:tcW w:w="461" w:type="pct"/>
            <w:vAlign w:val="center"/>
          </w:tcPr>
          <w:p w14:paraId="6ED2D836" w14:textId="275B4AFC" w:rsidR="00D40B96" w:rsidRDefault="00E133E0" w:rsidP="000367A8">
            <w:pPr>
              <w:jc w:val="center"/>
              <w:rPr>
                <w:rFonts w:eastAsiaTheme="majorEastAsia" w:cstheme="majorBidi"/>
                <w:b/>
                <w:bCs/>
                <w:color w:val="000000" w:themeColor="text1"/>
                <w:sz w:val="32"/>
                <w:szCs w:val="28"/>
              </w:rPr>
            </w:pPr>
            <w:r>
              <w:rPr>
                <w:b/>
              </w:rPr>
              <w:t>ntrip_total</w:t>
            </w:r>
          </w:p>
        </w:tc>
        <w:tc>
          <w:tcPr>
            <w:tcW w:w="613" w:type="pct"/>
            <w:vAlign w:val="center"/>
          </w:tcPr>
          <w:p w14:paraId="29BD700D" w14:textId="77777777" w:rsidR="00D40B96" w:rsidRDefault="00E133E0" w:rsidP="000367A8">
            <w:pPr>
              <w:jc w:val="center"/>
              <w:rPr>
                <w:b/>
              </w:rPr>
            </w:pPr>
            <w:r>
              <w:rPr>
                <w:b/>
              </w:rPr>
              <w:t>ntrip_full_data</w:t>
            </w:r>
          </w:p>
        </w:tc>
        <w:tc>
          <w:tcPr>
            <w:tcW w:w="690" w:type="pct"/>
            <w:vAlign w:val="center"/>
          </w:tcPr>
          <w:p w14:paraId="638073DE" w14:textId="77777777" w:rsidR="00D40B96" w:rsidRDefault="00E133E0" w:rsidP="000367A8">
            <w:pPr>
              <w:jc w:val="center"/>
              <w:rPr>
                <w:b/>
              </w:rPr>
            </w:pPr>
            <w:r>
              <w:rPr>
                <w:b/>
              </w:rPr>
              <w:t>ntrip_partial_data</w:t>
            </w:r>
          </w:p>
        </w:tc>
        <w:tc>
          <w:tcPr>
            <w:tcW w:w="614" w:type="pct"/>
            <w:vAlign w:val="center"/>
          </w:tcPr>
          <w:p w14:paraId="51EA00FC" w14:textId="77777777" w:rsidR="00D40B96" w:rsidRDefault="00E133E0" w:rsidP="000367A8">
            <w:pPr>
              <w:jc w:val="center"/>
              <w:rPr>
                <w:b/>
              </w:rPr>
            </w:pPr>
            <w:r>
              <w:rPr>
                <w:b/>
              </w:rPr>
              <w:t>ntrip_no_data</w:t>
            </w:r>
          </w:p>
        </w:tc>
        <w:tc>
          <w:tcPr>
            <w:tcW w:w="570" w:type="pct"/>
            <w:vAlign w:val="center"/>
          </w:tcPr>
          <w:p w14:paraId="1934AE9F" w14:textId="77777777" w:rsidR="00D40B96" w:rsidRDefault="00E133E0" w:rsidP="000367A8">
            <w:pPr>
              <w:jc w:val="center"/>
              <w:rPr>
                <w:b/>
              </w:rPr>
            </w:pPr>
            <w:r>
              <w:rPr>
                <w:b/>
              </w:rPr>
              <w:t>percent_ok</w:t>
            </w:r>
          </w:p>
        </w:tc>
      </w:tr>
      <w:tr w:rsidR="00E133E0" w14:paraId="18752201" w14:textId="77777777" w:rsidTr="000367A8">
        <w:trPr>
          <w:jc w:val="center"/>
        </w:trPr>
        <w:tc>
          <w:tcPr>
            <w:tcW w:w="393" w:type="pct"/>
            <w:vAlign w:val="center"/>
          </w:tcPr>
          <w:p w14:paraId="67765974" w14:textId="74585A72" w:rsidR="00D40B96" w:rsidRDefault="00E133E0" w:rsidP="000367A8">
            <w:pPr>
              <w:jc w:val="center"/>
              <w:rPr>
                <w:sz w:val="24"/>
              </w:rPr>
            </w:pPr>
            <w:r>
              <w:t>Data product</w:t>
            </w:r>
          </w:p>
        </w:tc>
        <w:tc>
          <w:tcPr>
            <w:tcW w:w="585" w:type="pct"/>
            <w:vAlign w:val="center"/>
          </w:tcPr>
          <w:p w14:paraId="4252B52C" w14:textId="7C92AA64" w:rsidR="00D40B96" w:rsidRDefault="00E133E0" w:rsidP="000367A8">
            <w:pPr>
              <w:jc w:val="center"/>
              <w:rPr>
                <w:sz w:val="24"/>
              </w:rPr>
            </w:pPr>
            <w:r>
              <w:t>Start</w:t>
            </w:r>
          </w:p>
        </w:tc>
        <w:tc>
          <w:tcPr>
            <w:tcW w:w="537" w:type="pct"/>
            <w:vAlign w:val="center"/>
          </w:tcPr>
          <w:p w14:paraId="79FD2063" w14:textId="219FBC96" w:rsidR="00D40B96" w:rsidRDefault="00E133E0" w:rsidP="000367A8">
            <w:pPr>
              <w:jc w:val="center"/>
              <w:rPr>
                <w:sz w:val="24"/>
              </w:rPr>
            </w:pPr>
            <w:r>
              <w:t>End</w:t>
            </w:r>
          </w:p>
        </w:tc>
        <w:tc>
          <w:tcPr>
            <w:tcW w:w="537" w:type="pct"/>
            <w:vAlign w:val="center"/>
          </w:tcPr>
          <w:p w14:paraId="7ED07A23" w14:textId="08127C85" w:rsidR="00D40B96" w:rsidRDefault="00E133E0" w:rsidP="000367A8">
            <w:pPr>
              <w:jc w:val="center"/>
              <w:rPr>
                <w:sz w:val="24"/>
              </w:rPr>
            </w:pPr>
            <w:r>
              <w:t># annual trips</w:t>
            </w:r>
          </w:p>
        </w:tc>
        <w:tc>
          <w:tcPr>
            <w:tcW w:w="461" w:type="pct"/>
            <w:vAlign w:val="center"/>
          </w:tcPr>
          <w:p w14:paraId="1EEA7A71" w14:textId="483FAC5E" w:rsidR="00D40B96" w:rsidRDefault="00E133E0" w:rsidP="000367A8">
            <w:pPr>
              <w:jc w:val="center"/>
              <w:rPr>
                <w:rFonts w:asciiTheme="majorHAnsi" w:eastAsiaTheme="majorEastAsia" w:hAnsiTheme="majorHAnsi" w:cstheme="majorBidi"/>
                <w:b/>
                <w:bCs/>
                <w:i/>
                <w:iCs/>
                <w:color w:val="243F60" w:themeColor="accent1" w:themeShade="7F"/>
                <w:sz w:val="24"/>
                <w:u w:val="single"/>
              </w:rPr>
            </w:pPr>
            <w:r>
              <w:t># trips</w:t>
            </w:r>
          </w:p>
        </w:tc>
        <w:tc>
          <w:tcPr>
            <w:tcW w:w="613" w:type="pct"/>
            <w:vAlign w:val="center"/>
          </w:tcPr>
          <w:p w14:paraId="2467FFEB" w14:textId="77777777" w:rsidR="00D40B96" w:rsidRDefault="00E133E0" w:rsidP="000367A8">
            <w:pPr>
              <w:jc w:val="center"/>
              <w:rPr>
                <w:sz w:val="24"/>
              </w:rPr>
            </w:pPr>
            <w:r>
              <w:t># trips with all data</w:t>
            </w:r>
          </w:p>
        </w:tc>
        <w:tc>
          <w:tcPr>
            <w:tcW w:w="690" w:type="pct"/>
            <w:vAlign w:val="center"/>
          </w:tcPr>
          <w:p w14:paraId="44D19D0F" w14:textId="77777777" w:rsidR="00D40B96" w:rsidRDefault="00E133E0" w:rsidP="000367A8">
            <w:pPr>
              <w:jc w:val="center"/>
              <w:rPr>
                <w:sz w:val="24"/>
              </w:rPr>
            </w:pPr>
            <w:r>
              <w:t># trips with some data</w:t>
            </w:r>
          </w:p>
        </w:tc>
        <w:tc>
          <w:tcPr>
            <w:tcW w:w="614" w:type="pct"/>
            <w:vAlign w:val="center"/>
          </w:tcPr>
          <w:p w14:paraId="38831540" w14:textId="77777777" w:rsidR="00D40B96" w:rsidRDefault="00E133E0" w:rsidP="000367A8">
            <w:pPr>
              <w:jc w:val="center"/>
              <w:rPr>
                <w:sz w:val="24"/>
              </w:rPr>
            </w:pPr>
            <w:r>
              <w:t># trips with no data</w:t>
            </w:r>
          </w:p>
        </w:tc>
        <w:tc>
          <w:tcPr>
            <w:tcW w:w="570" w:type="pct"/>
            <w:vAlign w:val="center"/>
          </w:tcPr>
          <w:p w14:paraId="17D3190F" w14:textId="4DC478E0" w:rsidR="00D40B96" w:rsidRDefault="00E133E0" w:rsidP="000367A8">
            <w:pPr>
              <w:jc w:val="center"/>
              <w:rPr>
                <w:sz w:val="24"/>
              </w:rPr>
            </w:pPr>
            <w:r>
              <w:t xml:space="preserve">% good </w:t>
            </w:r>
            <w:r w:rsidR="005940C3">
              <w:t>samples</w:t>
            </w:r>
          </w:p>
        </w:tc>
      </w:tr>
      <w:tr w:rsidR="003101CB" w14:paraId="631CB0E8" w14:textId="77777777" w:rsidTr="000367A8">
        <w:trPr>
          <w:jc w:val="center"/>
        </w:trPr>
        <w:tc>
          <w:tcPr>
            <w:tcW w:w="5000" w:type="pct"/>
            <w:gridSpan w:val="9"/>
            <w:shd w:val="clear" w:color="auto" w:fill="595959" w:themeFill="text1" w:themeFillTint="A6"/>
            <w:vAlign w:val="center"/>
          </w:tcPr>
          <w:p w14:paraId="60A633C3" w14:textId="77777777" w:rsidR="00D40B96" w:rsidRDefault="006E7161" w:rsidP="000367A8">
            <w:pPr>
              <w:jc w:val="center"/>
              <w:rPr>
                <w:sz w:val="24"/>
              </w:rPr>
            </w:pPr>
            <w:r>
              <w:t>Headers = site_name_code</w:t>
            </w:r>
          </w:p>
        </w:tc>
      </w:tr>
      <w:tr w:rsidR="003101CB" w14:paraId="150FAF97" w14:textId="77777777" w:rsidTr="00E133E0">
        <w:trPr>
          <w:jc w:val="center"/>
        </w:trPr>
        <w:tc>
          <w:tcPr>
            <w:tcW w:w="393" w:type="pct"/>
            <w:vAlign w:val="center"/>
          </w:tcPr>
          <w:p w14:paraId="5EBB91CA" w14:textId="77777777" w:rsidR="003101CB" w:rsidRDefault="003101CB" w:rsidP="00E133E0">
            <w:pPr>
              <w:jc w:val="center"/>
            </w:pPr>
          </w:p>
        </w:tc>
        <w:tc>
          <w:tcPr>
            <w:tcW w:w="585" w:type="pct"/>
            <w:vAlign w:val="center"/>
          </w:tcPr>
          <w:p w14:paraId="5CD4E698" w14:textId="77777777" w:rsidR="003101CB" w:rsidRDefault="003101CB" w:rsidP="00E133E0">
            <w:pPr>
              <w:jc w:val="center"/>
            </w:pPr>
          </w:p>
        </w:tc>
        <w:tc>
          <w:tcPr>
            <w:tcW w:w="537" w:type="pct"/>
            <w:vAlign w:val="center"/>
          </w:tcPr>
          <w:p w14:paraId="6E9F4ADB" w14:textId="77777777" w:rsidR="003101CB" w:rsidRDefault="003101CB" w:rsidP="00E133E0">
            <w:pPr>
              <w:jc w:val="center"/>
            </w:pPr>
          </w:p>
        </w:tc>
        <w:tc>
          <w:tcPr>
            <w:tcW w:w="537" w:type="pct"/>
            <w:vAlign w:val="center"/>
          </w:tcPr>
          <w:p w14:paraId="70079423" w14:textId="77777777" w:rsidR="003101CB" w:rsidRDefault="003101CB" w:rsidP="00E133E0">
            <w:pPr>
              <w:jc w:val="center"/>
            </w:pPr>
          </w:p>
        </w:tc>
        <w:tc>
          <w:tcPr>
            <w:tcW w:w="461" w:type="pct"/>
            <w:vAlign w:val="center"/>
          </w:tcPr>
          <w:p w14:paraId="6DCB0829" w14:textId="77777777" w:rsidR="003101CB" w:rsidRDefault="003101CB" w:rsidP="00E133E0">
            <w:pPr>
              <w:jc w:val="center"/>
            </w:pPr>
          </w:p>
        </w:tc>
        <w:tc>
          <w:tcPr>
            <w:tcW w:w="613" w:type="pct"/>
            <w:vAlign w:val="center"/>
          </w:tcPr>
          <w:p w14:paraId="2104FA11" w14:textId="77777777" w:rsidR="003101CB" w:rsidRDefault="003101CB" w:rsidP="00E133E0">
            <w:pPr>
              <w:jc w:val="center"/>
            </w:pPr>
          </w:p>
        </w:tc>
        <w:tc>
          <w:tcPr>
            <w:tcW w:w="690" w:type="pct"/>
            <w:vAlign w:val="center"/>
          </w:tcPr>
          <w:p w14:paraId="56FA2AAD" w14:textId="77777777" w:rsidR="003101CB" w:rsidRDefault="003101CB" w:rsidP="00E133E0">
            <w:pPr>
              <w:jc w:val="center"/>
            </w:pPr>
          </w:p>
        </w:tc>
        <w:tc>
          <w:tcPr>
            <w:tcW w:w="614" w:type="pct"/>
            <w:vAlign w:val="center"/>
          </w:tcPr>
          <w:p w14:paraId="56441A25" w14:textId="77777777" w:rsidR="003101CB" w:rsidRDefault="003101CB" w:rsidP="00E133E0">
            <w:pPr>
              <w:jc w:val="center"/>
            </w:pPr>
          </w:p>
        </w:tc>
        <w:tc>
          <w:tcPr>
            <w:tcW w:w="570" w:type="pct"/>
            <w:vAlign w:val="center"/>
          </w:tcPr>
          <w:p w14:paraId="0DABDB7B" w14:textId="77777777" w:rsidR="003101CB" w:rsidRDefault="003101CB" w:rsidP="00E133E0">
            <w:pPr>
              <w:jc w:val="center"/>
            </w:pPr>
          </w:p>
        </w:tc>
      </w:tr>
    </w:tbl>
    <w:p w14:paraId="15CFE649" w14:textId="77777777" w:rsidR="00BC4865" w:rsidRDefault="00BC4865" w:rsidP="00BC4865"/>
    <w:p w14:paraId="63C23B5C" w14:textId="77777777" w:rsidR="00BC4865" w:rsidRPr="006209B5" w:rsidRDefault="00BC4865" w:rsidP="00BC4865">
      <w:pPr>
        <w:pStyle w:val="Heading2"/>
      </w:pPr>
      <w:r>
        <w:t>4.2</w:t>
      </w:r>
      <w:r w:rsidRPr="006209B5">
        <w:t xml:space="preserve"> Data report – all </w:t>
      </w:r>
      <w:r>
        <w:t xml:space="preserve">ANMN – </w:t>
      </w:r>
      <w:r w:rsidR="007C70E7">
        <w:t>NRS BGC</w:t>
      </w:r>
      <w:r>
        <w:t xml:space="preserve"> </w:t>
      </w:r>
      <w:r w:rsidRPr="006209B5">
        <w:t>data available on the portal</w:t>
      </w:r>
    </w:p>
    <w:p w14:paraId="2D6C2525" w14:textId="055E0458" w:rsidR="00BC4865" w:rsidRDefault="00BC4865" w:rsidP="00BC4865">
      <w:pPr>
        <w:pStyle w:val="Heading3"/>
      </w:pPr>
      <w:r w:rsidRPr="00645D78">
        <w:rPr>
          <w:b w:val="0"/>
        </w:rPr>
        <w:t>Filename:</w:t>
      </w:r>
      <w:r w:rsidRPr="00645D78">
        <w:rPr>
          <w:u w:val="none"/>
        </w:rPr>
        <w:t xml:space="preserve"> ‘A_</w:t>
      </w:r>
      <w:r>
        <w:rPr>
          <w:u w:val="none"/>
        </w:rPr>
        <w:t>ANMN</w:t>
      </w:r>
      <w:r w:rsidRPr="00645D78">
        <w:rPr>
          <w:u w:val="none"/>
        </w:rPr>
        <w:t>_</w:t>
      </w:r>
      <w:r w:rsidR="002A04DB">
        <w:rPr>
          <w:u w:val="none"/>
        </w:rPr>
        <w:t>Biogeochemical</w:t>
      </w:r>
      <w:r w:rsidRPr="00645D78">
        <w:rPr>
          <w:u w:val="none"/>
        </w:rPr>
        <w:t>_allData_dataOnPortal’</w:t>
      </w:r>
    </w:p>
    <w:p w14:paraId="28D9C56C" w14:textId="77777777" w:rsidR="00BC4865" w:rsidRDefault="00BC4865" w:rsidP="00BC4865">
      <w:pPr>
        <w:pStyle w:val="Heading3"/>
      </w:pPr>
      <w:r w:rsidRPr="006209B5">
        <w:br/>
      </w:r>
      <w:r w:rsidRPr="00645D78">
        <w:rPr>
          <w:b w:val="0"/>
        </w:rPr>
        <w:t>Description:</w:t>
      </w:r>
      <w:r w:rsidRPr="00645D78">
        <w:rPr>
          <w:u w:val="none"/>
        </w:rPr>
        <w:t xml:space="preserve"> ‘All data available on the portal’</w:t>
      </w:r>
    </w:p>
    <w:p w14:paraId="457796ED" w14:textId="77777777" w:rsidR="00BC4865" w:rsidRPr="006D0770" w:rsidRDefault="00BC4865" w:rsidP="00BC4865">
      <w:pPr>
        <w:rPr>
          <w:b/>
          <w:u w:val="single"/>
        </w:rPr>
      </w:pPr>
      <w:r w:rsidRPr="006209B5">
        <w:br/>
      </w:r>
      <w:r w:rsidRPr="006D0770">
        <w:rPr>
          <w:u w:val="single"/>
        </w:rPr>
        <w:t>View to use:</w:t>
      </w:r>
    </w:p>
    <w:tbl>
      <w:tblPr>
        <w:tblStyle w:val="TableGrid"/>
        <w:tblW w:w="0" w:type="auto"/>
        <w:tblLook w:val="04A0" w:firstRow="1" w:lastRow="0" w:firstColumn="1" w:lastColumn="0" w:noHBand="0" w:noVBand="1"/>
      </w:tblPr>
      <w:tblGrid>
        <w:gridCol w:w="1271"/>
        <w:gridCol w:w="3269"/>
      </w:tblGrid>
      <w:tr w:rsidR="00BC4865" w:rsidRPr="006209B5" w14:paraId="7905ED74" w14:textId="77777777" w:rsidTr="00BC4865">
        <w:tc>
          <w:tcPr>
            <w:tcW w:w="1271" w:type="dxa"/>
          </w:tcPr>
          <w:p w14:paraId="17E5E202" w14:textId="77777777" w:rsidR="00BC4865" w:rsidRPr="006209B5" w:rsidRDefault="00BC4865" w:rsidP="00BC4865">
            <w:pPr>
              <w:rPr>
                <w:b/>
                <w:szCs w:val="24"/>
              </w:rPr>
            </w:pPr>
            <w:r w:rsidRPr="006209B5">
              <w:rPr>
                <w:b/>
                <w:szCs w:val="24"/>
              </w:rPr>
              <w:t>Server</w:t>
            </w:r>
          </w:p>
        </w:tc>
        <w:tc>
          <w:tcPr>
            <w:tcW w:w="3232" w:type="dxa"/>
          </w:tcPr>
          <w:p w14:paraId="691C2D62" w14:textId="77777777" w:rsidR="00BC4865" w:rsidRPr="006209B5" w:rsidRDefault="00BC4865" w:rsidP="00BC4865">
            <w:pPr>
              <w:rPr>
                <w:szCs w:val="24"/>
              </w:rPr>
            </w:pPr>
            <w:r w:rsidRPr="006209B5">
              <w:rPr>
                <w:szCs w:val="24"/>
              </w:rPr>
              <w:t>dbdev.emii.org.au</w:t>
            </w:r>
          </w:p>
        </w:tc>
      </w:tr>
      <w:tr w:rsidR="00BC4865" w:rsidRPr="006209B5" w14:paraId="202ADD90" w14:textId="77777777" w:rsidTr="00BC4865">
        <w:tc>
          <w:tcPr>
            <w:tcW w:w="1271" w:type="dxa"/>
          </w:tcPr>
          <w:p w14:paraId="737367B5" w14:textId="77777777" w:rsidR="00BC4865" w:rsidRPr="006209B5" w:rsidRDefault="00BC4865" w:rsidP="00BC4865">
            <w:pPr>
              <w:rPr>
                <w:b/>
                <w:szCs w:val="24"/>
              </w:rPr>
            </w:pPr>
            <w:r w:rsidRPr="006209B5">
              <w:rPr>
                <w:b/>
                <w:szCs w:val="24"/>
              </w:rPr>
              <w:t>Database</w:t>
            </w:r>
          </w:p>
        </w:tc>
        <w:tc>
          <w:tcPr>
            <w:tcW w:w="3232" w:type="dxa"/>
          </w:tcPr>
          <w:p w14:paraId="2D5E929A" w14:textId="77777777" w:rsidR="00BC4865" w:rsidRPr="006209B5" w:rsidRDefault="00BC4865" w:rsidP="00BC4865">
            <w:pPr>
              <w:rPr>
                <w:szCs w:val="24"/>
              </w:rPr>
            </w:pPr>
            <w:r w:rsidRPr="006209B5">
              <w:rPr>
                <w:szCs w:val="24"/>
              </w:rPr>
              <w:t>report_db</w:t>
            </w:r>
          </w:p>
        </w:tc>
      </w:tr>
      <w:tr w:rsidR="00BC4865" w:rsidRPr="006209B5" w14:paraId="2CEE738F" w14:textId="77777777" w:rsidTr="00BC4865">
        <w:tc>
          <w:tcPr>
            <w:tcW w:w="1271" w:type="dxa"/>
          </w:tcPr>
          <w:p w14:paraId="278298F5" w14:textId="77777777" w:rsidR="00BC4865" w:rsidRPr="006209B5" w:rsidRDefault="00BC4865" w:rsidP="00BC4865">
            <w:pPr>
              <w:rPr>
                <w:b/>
                <w:szCs w:val="24"/>
              </w:rPr>
            </w:pPr>
            <w:r w:rsidRPr="006209B5">
              <w:rPr>
                <w:b/>
                <w:szCs w:val="24"/>
              </w:rPr>
              <w:lastRenderedPageBreak/>
              <w:t>Schema</w:t>
            </w:r>
          </w:p>
        </w:tc>
        <w:tc>
          <w:tcPr>
            <w:tcW w:w="3232" w:type="dxa"/>
          </w:tcPr>
          <w:p w14:paraId="5832B8F5" w14:textId="77777777" w:rsidR="00BC4865" w:rsidRPr="006209B5" w:rsidRDefault="00BC4865" w:rsidP="00BC4865">
            <w:pPr>
              <w:rPr>
                <w:szCs w:val="24"/>
              </w:rPr>
            </w:pPr>
            <w:r w:rsidRPr="006209B5">
              <w:rPr>
                <w:szCs w:val="24"/>
              </w:rPr>
              <w:t>report</w:t>
            </w:r>
          </w:p>
        </w:tc>
      </w:tr>
      <w:tr w:rsidR="00BC4865" w:rsidRPr="006209B5" w14:paraId="5A66D4D0" w14:textId="77777777" w:rsidTr="00BC4865">
        <w:tc>
          <w:tcPr>
            <w:tcW w:w="1271" w:type="dxa"/>
          </w:tcPr>
          <w:p w14:paraId="52D405A5" w14:textId="77777777" w:rsidR="00BC4865" w:rsidRPr="006209B5" w:rsidRDefault="00BC4865" w:rsidP="00BC4865">
            <w:pPr>
              <w:rPr>
                <w:b/>
                <w:szCs w:val="24"/>
              </w:rPr>
            </w:pPr>
            <w:r w:rsidRPr="006209B5">
              <w:rPr>
                <w:b/>
                <w:szCs w:val="24"/>
              </w:rPr>
              <w:t>View</w:t>
            </w:r>
          </w:p>
        </w:tc>
        <w:tc>
          <w:tcPr>
            <w:tcW w:w="3232" w:type="dxa"/>
          </w:tcPr>
          <w:p w14:paraId="2AE97CD6" w14:textId="77777777" w:rsidR="00256FE1" w:rsidRDefault="00BC4865">
            <w:pPr>
              <w:rPr>
                <w:szCs w:val="24"/>
              </w:rPr>
            </w:pPr>
            <w:r>
              <w:rPr>
                <w:szCs w:val="24"/>
              </w:rPr>
              <w:t>anmn_</w:t>
            </w:r>
            <w:r w:rsidR="007C70E7">
              <w:rPr>
                <w:szCs w:val="24"/>
              </w:rPr>
              <w:t>bgc</w:t>
            </w:r>
            <w:r>
              <w:rPr>
                <w:szCs w:val="24"/>
              </w:rPr>
              <w:t>_all_deployments</w:t>
            </w:r>
            <w:r w:rsidRPr="006209B5">
              <w:rPr>
                <w:szCs w:val="24"/>
              </w:rPr>
              <w:t>_view</w:t>
            </w:r>
          </w:p>
        </w:tc>
      </w:tr>
    </w:tbl>
    <w:p w14:paraId="35FF1CCF" w14:textId="77777777" w:rsidR="00BC4865" w:rsidRPr="006209B5" w:rsidRDefault="00BC4865" w:rsidP="00BC4865"/>
    <w:p w14:paraId="17010499" w14:textId="77777777" w:rsidR="00BC4865" w:rsidRDefault="00BC4865" w:rsidP="00BC4865">
      <w:r w:rsidRPr="006209B5">
        <w:rPr>
          <w:u w:val="single"/>
        </w:rPr>
        <w:t xml:space="preserve">Filters: </w:t>
      </w:r>
      <w:r>
        <w:t>None, all filters have already been applied.</w:t>
      </w:r>
    </w:p>
    <w:p w14:paraId="1D1A1B6E" w14:textId="08D9475F" w:rsidR="00BC4865" w:rsidRDefault="00BC4865" w:rsidP="00BC4865">
      <w:r w:rsidRPr="006209B5">
        <w:rPr>
          <w:u w:val="single"/>
        </w:rPr>
        <w:t>Data sorting options:</w:t>
      </w:r>
      <w:r w:rsidRPr="006209B5">
        <w:t xml:space="preserve"> </w:t>
      </w:r>
      <w:r w:rsidR="007333A8">
        <w:t>None,</w:t>
      </w:r>
      <w:r>
        <w:t xml:space="preserve"> data</w:t>
      </w:r>
      <w:r w:rsidR="007333A8">
        <w:t xml:space="preserve"> are already sorted</w:t>
      </w:r>
      <w:r>
        <w:t xml:space="preserve"> </w:t>
      </w:r>
      <w:r w:rsidRPr="006209B5">
        <w:t xml:space="preserve">by </w:t>
      </w:r>
      <w:r>
        <w:t>ASCENDING ‘</w:t>
      </w:r>
      <w:r w:rsidR="00523C6C">
        <w:t>site_code</w:t>
      </w:r>
      <w:r>
        <w:t xml:space="preserve">’, </w:t>
      </w:r>
      <w:r w:rsidR="00523C6C">
        <w:t xml:space="preserve">and </w:t>
      </w:r>
      <w:r>
        <w:t>then by ASCENDING ‘</w:t>
      </w:r>
      <w:r w:rsidR="00523C6C">
        <w:t>sample_date’</w:t>
      </w:r>
      <w:r w:rsidRPr="006209B5">
        <w:t>.</w:t>
      </w:r>
    </w:p>
    <w:p w14:paraId="0D9B0722" w14:textId="6CCC77E7" w:rsidR="00BC4865" w:rsidRDefault="00BC4865" w:rsidP="00BC4865">
      <w:pPr>
        <w:ind w:left="1843" w:hanging="1843"/>
      </w:pPr>
      <w:r>
        <w:rPr>
          <w:u w:val="single"/>
        </w:rPr>
        <w:t>Data grouping options:</w:t>
      </w:r>
      <w:r>
        <w:t xml:space="preserve"> Group by ‘</w:t>
      </w:r>
      <w:r w:rsidR="00523C6C">
        <w:t>site_name</w:t>
      </w:r>
      <w:r w:rsidR="001C22BA">
        <w:t>_code</w:t>
      </w:r>
      <w:r>
        <w:t>’.</w:t>
      </w:r>
    </w:p>
    <w:p w14:paraId="0F6D515C" w14:textId="30740A6F" w:rsidR="007333A8" w:rsidRDefault="00BC4865" w:rsidP="007333A8">
      <w:pPr>
        <w:ind w:left="993" w:hanging="993"/>
      </w:pPr>
      <w:r w:rsidRPr="006209B5">
        <w:rPr>
          <w:u w:val="single"/>
        </w:rPr>
        <w:t>Footnote:</w:t>
      </w:r>
      <w:r w:rsidRPr="006209B5">
        <w:t xml:space="preserve"> </w:t>
      </w:r>
      <w:r w:rsidR="007333A8">
        <w:rPr>
          <w:b/>
        </w:rPr>
        <w:t xml:space="preserve">Headers: </w:t>
      </w:r>
      <w:r w:rsidR="009D2C5E" w:rsidRPr="009D2C5E">
        <w:t xml:space="preserve"> </w:t>
      </w:r>
      <w:r w:rsidR="009D2C5E">
        <w:t>Moorings site name (site code).</w:t>
      </w:r>
      <w:r w:rsidR="007333A8">
        <w:br/>
      </w:r>
      <w:r w:rsidR="007333A8" w:rsidRPr="006B3C3D">
        <w:rPr>
          <w:b/>
        </w:rPr>
        <w:t>‘</w:t>
      </w:r>
      <w:r w:rsidR="00523C6C">
        <w:rPr>
          <w:b/>
        </w:rPr>
        <w:t>CTD</w:t>
      </w:r>
      <w:r w:rsidR="007333A8" w:rsidRPr="006B3C3D">
        <w:rPr>
          <w:b/>
        </w:rPr>
        <w:t>’</w:t>
      </w:r>
      <w:r w:rsidR="007333A8" w:rsidRPr="006B3C3D">
        <w:t xml:space="preserve">: </w:t>
      </w:r>
      <w:r w:rsidR="00523C6C">
        <w:t>Conductivity, Temperature, Depth profiles obtained during the sampling trip</w:t>
      </w:r>
      <w:r w:rsidR="007333A8">
        <w:t>.</w:t>
      </w:r>
      <w:r w:rsidR="00D73265">
        <w:br/>
      </w:r>
      <w:r w:rsidR="00523C6C">
        <w:rPr>
          <w:b/>
        </w:rPr>
        <w:t>‘</w:t>
      </w:r>
      <w:r w:rsidR="004653D1">
        <w:rPr>
          <w:b/>
        </w:rPr>
        <w:t>Nutrients’</w:t>
      </w:r>
      <w:r w:rsidR="00D73265" w:rsidRPr="006B3C3D">
        <w:t xml:space="preserve">: </w:t>
      </w:r>
      <w:r w:rsidR="00523C6C">
        <w:t>Lab measurements of salinity and nutrients from water samples</w:t>
      </w:r>
      <w:r w:rsidR="00D73265">
        <w:t>.</w:t>
      </w:r>
      <w:r w:rsidR="007333A8">
        <w:br/>
      </w:r>
      <w:r w:rsidR="007333A8">
        <w:rPr>
          <w:b/>
        </w:rPr>
        <w:t>‘</w:t>
      </w:r>
      <w:r w:rsidR="00523C6C">
        <w:rPr>
          <w:b/>
        </w:rPr>
        <w:t>S</w:t>
      </w:r>
      <w:r w:rsidR="007333A8">
        <w:rPr>
          <w:b/>
        </w:rPr>
        <w:t xml:space="preserve">uspended matter’: </w:t>
      </w:r>
      <w:r w:rsidR="00523C6C">
        <w:t>Lab measurements of organic and inorganic suspended matter in water samples</w:t>
      </w:r>
      <w:r w:rsidR="007333A8">
        <w:t>.</w:t>
      </w:r>
      <w:r w:rsidR="007333A8">
        <w:br/>
      </w:r>
      <w:r w:rsidR="007333A8">
        <w:rPr>
          <w:b/>
        </w:rPr>
        <w:t>‘</w:t>
      </w:r>
      <w:r w:rsidR="00523C6C">
        <w:rPr>
          <w:b/>
        </w:rPr>
        <w:t>Carbon</w:t>
      </w:r>
      <w:r w:rsidR="007333A8">
        <w:rPr>
          <w:b/>
        </w:rPr>
        <w:t>’</w:t>
      </w:r>
      <w:r w:rsidR="007333A8">
        <w:t xml:space="preserve">: </w:t>
      </w:r>
      <w:r w:rsidR="00523C6C">
        <w:t>Lab measurements of total CO</w:t>
      </w:r>
      <w:r w:rsidR="006E7161" w:rsidRPr="000367A8">
        <w:rPr>
          <w:vertAlign w:val="subscript"/>
        </w:rPr>
        <w:t>2</w:t>
      </w:r>
      <w:r w:rsidR="00523C6C">
        <w:t xml:space="preserve"> and total alkalinity in water samples</w:t>
      </w:r>
      <w:r w:rsidR="007333A8">
        <w:t>.</w:t>
      </w:r>
      <w:r w:rsidR="00D73265">
        <w:br/>
      </w:r>
      <w:r w:rsidR="00523C6C">
        <w:rPr>
          <w:b/>
        </w:rPr>
        <w:t>‘Pigments’</w:t>
      </w:r>
      <w:r w:rsidR="00D73265" w:rsidRPr="006B3C3D">
        <w:t xml:space="preserve">: </w:t>
      </w:r>
      <w:r w:rsidR="00523C6C">
        <w:t>HPLC measurements of phytoplankton pigments in water samples</w:t>
      </w:r>
      <w:r w:rsidR="00D73265">
        <w:t>.</w:t>
      </w:r>
      <w:r w:rsidR="007333A8">
        <w:br/>
      </w:r>
      <w:r w:rsidR="00523C6C">
        <w:rPr>
          <w:b/>
        </w:rPr>
        <w:t>‘Zooplankton’</w:t>
      </w:r>
      <w:r w:rsidR="007333A8" w:rsidRPr="00910CC2">
        <w:t>:</w:t>
      </w:r>
      <w:r w:rsidR="007333A8">
        <w:t xml:space="preserve"> </w:t>
      </w:r>
      <w:r w:rsidR="00523C6C">
        <w:t>Zooplankton biomass and abundance.</w:t>
      </w:r>
      <w:r w:rsidR="00523C6C">
        <w:br/>
      </w:r>
      <w:r w:rsidR="006E7161" w:rsidRPr="000367A8">
        <w:rPr>
          <w:b/>
        </w:rPr>
        <w:t>‘Phytoplankton’</w:t>
      </w:r>
      <w:r w:rsidR="00523C6C">
        <w:t>: Phytoplankton biomass and abundance.</w:t>
      </w:r>
      <w:r w:rsidR="00DD7C12">
        <w:br/>
      </w:r>
      <w:r w:rsidR="007333A8">
        <w:rPr>
          <w:b/>
        </w:rPr>
        <w:t xml:space="preserve">ANMN: </w:t>
      </w:r>
      <w:r w:rsidR="007333A8">
        <w:t>Australian National Mooring Network (</w:t>
      </w:r>
      <w:hyperlink r:id="rId38" w:history="1">
        <w:r w:rsidR="007333A8" w:rsidRPr="00FE6A07">
          <w:rPr>
            <w:rStyle w:val="Hyperlink"/>
          </w:rPr>
          <w:t>http://imos.org.au/anmn.html</w:t>
        </w:r>
      </w:hyperlink>
      <w:r w:rsidR="007333A8">
        <w:t>).</w:t>
      </w:r>
      <w:r w:rsidR="007333A8">
        <w:br/>
      </w:r>
      <w:r w:rsidR="007333A8">
        <w:rPr>
          <w:b/>
        </w:rPr>
        <w:t>BGC</w:t>
      </w:r>
      <w:r w:rsidR="007333A8">
        <w:t>: Bio</w:t>
      </w:r>
      <w:r w:rsidR="002A04DB">
        <w:t>g</w:t>
      </w:r>
      <w:r w:rsidR="007333A8">
        <w:t>eo</w:t>
      </w:r>
      <w:r w:rsidR="002A04DB">
        <w:t>c</w:t>
      </w:r>
      <w:r w:rsidR="007333A8">
        <w:t>hemical Sampling (</w:t>
      </w:r>
      <w:hyperlink r:id="rId39" w:history="1">
        <w:r w:rsidR="007333A8" w:rsidRPr="00AB441B">
          <w:rPr>
            <w:rStyle w:val="Hyperlink"/>
          </w:rPr>
          <w:t>http://imos.org.au/anmndocuments.html</w:t>
        </w:r>
      </w:hyperlink>
      <w:r w:rsidR="007333A8">
        <w:t>).</w:t>
      </w:r>
      <w:r w:rsidR="007333A8">
        <w:br/>
      </w:r>
      <w:r w:rsidR="007333A8">
        <w:rPr>
          <w:b/>
        </w:rPr>
        <w:t>NRS</w:t>
      </w:r>
      <w:r w:rsidR="007333A8" w:rsidRPr="0070643C">
        <w:t xml:space="preserve">: </w:t>
      </w:r>
      <w:r w:rsidR="007333A8">
        <w:t>National Reference Stations (</w:t>
      </w:r>
      <w:hyperlink r:id="rId40" w:history="1">
        <w:r w:rsidR="007333A8">
          <w:rPr>
            <w:rStyle w:val="Hyperlink"/>
          </w:rPr>
          <w:t>http://imos.org.au/anmnnrs.html</w:t>
        </w:r>
      </w:hyperlink>
      <w:r w:rsidR="007333A8">
        <w:t>).</w:t>
      </w:r>
    </w:p>
    <w:p w14:paraId="6FD6FE20" w14:textId="77777777" w:rsidR="002A04DB" w:rsidRPr="002A04DB" w:rsidRDefault="002A04DB" w:rsidP="007333A8">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25E00B4F" w14:textId="77777777" w:rsidR="007333A8" w:rsidRDefault="007333A8" w:rsidP="007333A8">
      <w:pPr>
        <w:ind w:left="993" w:hanging="993"/>
      </w:pPr>
    </w:p>
    <w:p w14:paraId="1F1EAEF1" w14:textId="77777777" w:rsidR="007333A8" w:rsidRDefault="007333A8" w:rsidP="007333A8">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4653D1" w14:paraId="20877713" w14:textId="77777777" w:rsidTr="004653D1">
        <w:trPr>
          <w:jc w:val="center"/>
        </w:trPr>
        <w:tc>
          <w:tcPr>
            <w:tcW w:w="454" w:type="pct"/>
            <w:vAlign w:val="center"/>
          </w:tcPr>
          <w:p w14:paraId="772A13D6" w14:textId="6EC11432" w:rsidR="00D40B96" w:rsidRDefault="004653D1" w:rsidP="000367A8">
            <w:pPr>
              <w:jc w:val="center"/>
              <w:rPr>
                <w:rFonts w:asciiTheme="majorHAnsi" w:eastAsiaTheme="majorEastAsia" w:hAnsiTheme="majorHAnsi" w:cstheme="majorBidi"/>
                <w:b/>
                <w:bCs/>
                <w:i/>
                <w:iCs/>
                <w:color w:val="000000" w:themeColor="text1"/>
                <w:sz w:val="32"/>
                <w:szCs w:val="28"/>
                <w:u w:val="single"/>
              </w:rPr>
            </w:pPr>
            <w:r>
              <w:rPr>
                <w:b/>
              </w:rPr>
              <w:t>sample_date</w:t>
            </w:r>
          </w:p>
        </w:tc>
        <w:tc>
          <w:tcPr>
            <w:tcW w:w="472" w:type="pct"/>
            <w:vAlign w:val="center"/>
          </w:tcPr>
          <w:p w14:paraId="2447F31A" w14:textId="0030B422" w:rsidR="00D40B96" w:rsidRDefault="004653D1" w:rsidP="000367A8">
            <w:pPr>
              <w:jc w:val="center"/>
              <w:rPr>
                <w:rFonts w:eastAsiaTheme="majorEastAsia" w:cstheme="majorBidi"/>
                <w:b/>
                <w:bCs/>
                <w:color w:val="000000" w:themeColor="text1"/>
                <w:sz w:val="32"/>
                <w:szCs w:val="28"/>
              </w:rPr>
            </w:pPr>
            <w:r>
              <w:rPr>
                <w:b/>
              </w:rPr>
              <w:t>n_logsht</w:t>
            </w:r>
          </w:p>
        </w:tc>
        <w:tc>
          <w:tcPr>
            <w:tcW w:w="496" w:type="pct"/>
            <w:vAlign w:val="center"/>
          </w:tcPr>
          <w:p w14:paraId="7745F7BF" w14:textId="677B3A77" w:rsidR="00D40B96" w:rsidRDefault="004653D1" w:rsidP="000367A8">
            <w:pPr>
              <w:jc w:val="center"/>
              <w:rPr>
                <w:rFonts w:eastAsiaTheme="majorEastAsia" w:cstheme="majorBidi"/>
                <w:b/>
                <w:bCs/>
                <w:color w:val="000000" w:themeColor="text1"/>
                <w:sz w:val="32"/>
                <w:szCs w:val="28"/>
              </w:rPr>
            </w:pPr>
            <w:r>
              <w:rPr>
                <w:b/>
              </w:rPr>
              <w:t>status_ctdpro</w:t>
            </w:r>
          </w:p>
        </w:tc>
        <w:tc>
          <w:tcPr>
            <w:tcW w:w="646" w:type="pct"/>
            <w:vAlign w:val="center"/>
          </w:tcPr>
          <w:p w14:paraId="523E4948" w14:textId="7D7ED752" w:rsidR="00D40B96" w:rsidRDefault="004653D1" w:rsidP="000367A8">
            <w:pPr>
              <w:jc w:val="center"/>
              <w:rPr>
                <w:rFonts w:eastAsiaTheme="majorEastAsia" w:cstheme="majorBidi"/>
                <w:b/>
                <w:bCs/>
                <w:color w:val="000000" w:themeColor="text1"/>
                <w:sz w:val="32"/>
                <w:szCs w:val="28"/>
              </w:rPr>
            </w:pPr>
            <w:r>
              <w:rPr>
                <w:b/>
              </w:rPr>
              <w:t>status_hydall</w:t>
            </w:r>
          </w:p>
        </w:tc>
        <w:tc>
          <w:tcPr>
            <w:tcW w:w="626" w:type="pct"/>
            <w:vAlign w:val="center"/>
          </w:tcPr>
          <w:p w14:paraId="3A8E2267" w14:textId="06176931" w:rsidR="00D40B96" w:rsidRDefault="004653D1" w:rsidP="000367A8">
            <w:pPr>
              <w:jc w:val="center"/>
              <w:rPr>
                <w:rFonts w:eastAsiaTheme="majorEastAsia" w:cstheme="majorBidi"/>
                <w:b/>
                <w:bCs/>
                <w:color w:val="000000" w:themeColor="text1"/>
                <w:sz w:val="32"/>
                <w:szCs w:val="28"/>
              </w:rPr>
            </w:pPr>
            <w:r>
              <w:rPr>
                <w:b/>
              </w:rPr>
              <w:t>status_susmat</w:t>
            </w:r>
          </w:p>
        </w:tc>
        <w:tc>
          <w:tcPr>
            <w:tcW w:w="616" w:type="pct"/>
            <w:vAlign w:val="center"/>
          </w:tcPr>
          <w:p w14:paraId="79CA9BB0" w14:textId="77777777" w:rsidR="00D40B96" w:rsidRDefault="004653D1" w:rsidP="000367A8">
            <w:pPr>
              <w:jc w:val="center"/>
              <w:rPr>
                <w:b/>
                <w:sz w:val="24"/>
              </w:rPr>
            </w:pPr>
            <w:r>
              <w:rPr>
                <w:b/>
              </w:rPr>
              <w:t>status_carbon</w:t>
            </w:r>
          </w:p>
        </w:tc>
        <w:tc>
          <w:tcPr>
            <w:tcW w:w="583" w:type="pct"/>
            <w:vAlign w:val="center"/>
          </w:tcPr>
          <w:p w14:paraId="6CC399B5" w14:textId="4B2B2EC7" w:rsidR="00D40B96" w:rsidRDefault="004653D1" w:rsidP="000367A8">
            <w:pPr>
              <w:jc w:val="center"/>
              <w:rPr>
                <w:rFonts w:eastAsiaTheme="majorEastAsia" w:cstheme="majorBidi"/>
                <w:b/>
                <w:bCs/>
                <w:color w:val="000000" w:themeColor="text1"/>
                <w:sz w:val="32"/>
                <w:szCs w:val="28"/>
              </w:rPr>
            </w:pPr>
            <w:r>
              <w:rPr>
                <w:b/>
              </w:rPr>
              <w:t>status_phypig</w:t>
            </w:r>
          </w:p>
        </w:tc>
        <w:tc>
          <w:tcPr>
            <w:tcW w:w="473" w:type="pct"/>
            <w:vAlign w:val="center"/>
          </w:tcPr>
          <w:p w14:paraId="26ECAED0" w14:textId="52AE680D" w:rsidR="00D40B96" w:rsidRDefault="004653D1" w:rsidP="000367A8">
            <w:pPr>
              <w:jc w:val="center"/>
              <w:rPr>
                <w:rFonts w:eastAsiaTheme="majorEastAsia" w:cstheme="majorBidi"/>
                <w:b/>
                <w:bCs/>
                <w:color w:val="000000" w:themeColor="text1"/>
                <w:sz w:val="32"/>
                <w:szCs w:val="28"/>
              </w:rPr>
            </w:pPr>
            <w:r>
              <w:rPr>
                <w:b/>
              </w:rPr>
              <w:t>status_zoo</w:t>
            </w:r>
          </w:p>
        </w:tc>
        <w:tc>
          <w:tcPr>
            <w:tcW w:w="634" w:type="pct"/>
            <w:vAlign w:val="center"/>
          </w:tcPr>
          <w:p w14:paraId="60FB375B" w14:textId="77777777" w:rsidR="00D40B96" w:rsidRDefault="004653D1" w:rsidP="000367A8">
            <w:pPr>
              <w:jc w:val="center"/>
              <w:rPr>
                <w:b/>
                <w:sz w:val="24"/>
              </w:rPr>
            </w:pPr>
            <w:r>
              <w:rPr>
                <w:b/>
              </w:rPr>
              <w:t>status_phyto</w:t>
            </w:r>
          </w:p>
        </w:tc>
      </w:tr>
      <w:tr w:rsidR="004653D1" w14:paraId="365DF71B" w14:textId="77777777" w:rsidTr="004653D1">
        <w:trPr>
          <w:jc w:val="center"/>
        </w:trPr>
        <w:tc>
          <w:tcPr>
            <w:tcW w:w="454" w:type="pct"/>
            <w:vAlign w:val="center"/>
          </w:tcPr>
          <w:p w14:paraId="07EFE5A7" w14:textId="07DA99CF"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Sampling date</w:t>
            </w:r>
          </w:p>
        </w:tc>
        <w:tc>
          <w:tcPr>
            <w:tcW w:w="472" w:type="pct"/>
            <w:vAlign w:val="center"/>
          </w:tcPr>
          <w:p w14:paraId="1949F1AA" w14:textId="684B60EE"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 field logsheets</w:t>
            </w:r>
          </w:p>
        </w:tc>
        <w:tc>
          <w:tcPr>
            <w:tcW w:w="496" w:type="pct"/>
            <w:vAlign w:val="center"/>
          </w:tcPr>
          <w:p w14:paraId="44C8D0DD" w14:textId="2ED27649" w:rsidR="00D40B96" w:rsidRDefault="004653D1" w:rsidP="000367A8">
            <w:pPr>
              <w:jc w:val="center"/>
              <w:rPr>
                <w:sz w:val="24"/>
              </w:rPr>
            </w:pPr>
            <w:r>
              <w:t>CTD</w:t>
            </w:r>
          </w:p>
        </w:tc>
        <w:tc>
          <w:tcPr>
            <w:tcW w:w="646" w:type="pct"/>
            <w:vAlign w:val="center"/>
          </w:tcPr>
          <w:p w14:paraId="67017A69" w14:textId="5B10909B" w:rsidR="00D40B96" w:rsidRDefault="004653D1" w:rsidP="000367A8">
            <w:pPr>
              <w:jc w:val="center"/>
              <w:rPr>
                <w:sz w:val="24"/>
              </w:rPr>
            </w:pPr>
            <w:r>
              <w:t>Nutrients</w:t>
            </w:r>
          </w:p>
        </w:tc>
        <w:tc>
          <w:tcPr>
            <w:tcW w:w="626" w:type="pct"/>
            <w:vAlign w:val="center"/>
          </w:tcPr>
          <w:p w14:paraId="3EC1FCF7" w14:textId="25886C18" w:rsidR="00D40B96" w:rsidRDefault="004653D1" w:rsidP="000367A8">
            <w:pPr>
              <w:jc w:val="center"/>
              <w:rPr>
                <w:sz w:val="24"/>
              </w:rPr>
            </w:pPr>
            <w:r>
              <w:t>Suspended matter</w:t>
            </w:r>
          </w:p>
        </w:tc>
        <w:tc>
          <w:tcPr>
            <w:tcW w:w="616" w:type="pct"/>
            <w:vAlign w:val="center"/>
          </w:tcPr>
          <w:p w14:paraId="33125C02" w14:textId="77777777" w:rsidR="00D40B96" w:rsidRDefault="004653D1" w:rsidP="000367A8">
            <w:pPr>
              <w:jc w:val="center"/>
              <w:rPr>
                <w:sz w:val="24"/>
              </w:rPr>
            </w:pPr>
            <w:r>
              <w:t>Carbon</w:t>
            </w:r>
          </w:p>
        </w:tc>
        <w:tc>
          <w:tcPr>
            <w:tcW w:w="583" w:type="pct"/>
            <w:vAlign w:val="center"/>
          </w:tcPr>
          <w:p w14:paraId="62608F1E" w14:textId="7DA789C4" w:rsidR="00D40B96" w:rsidRDefault="004653D1" w:rsidP="000367A8">
            <w:pPr>
              <w:jc w:val="center"/>
              <w:rPr>
                <w:sz w:val="24"/>
              </w:rPr>
            </w:pPr>
            <w:r>
              <w:t>Pigments</w:t>
            </w:r>
          </w:p>
        </w:tc>
        <w:tc>
          <w:tcPr>
            <w:tcW w:w="473" w:type="pct"/>
            <w:vAlign w:val="center"/>
          </w:tcPr>
          <w:p w14:paraId="2D5F5C4C" w14:textId="510015E9" w:rsidR="00D40B96" w:rsidRDefault="004653D1" w:rsidP="000367A8">
            <w:pPr>
              <w:jc w:val="center"/>
              <w:rPr>
                <w:sz w:val="24"/>
              </w:rPr>
            </w:pPr>
            <w:r>
              <w:t>Zooplankton</w:t>
            </w:r>
          </w:p>
        </w:tc>
        <w:tc>
          <w:tcPr>
            <w:tcW w:w="634" w:type="pct"/>
            <w:vAlign w:val="center"/>
          </w:tcPr>
          <w:p w14:paraId="3E64A6C0" w14:textId="77777777" w:rsidR="00D40B96" w:rsidRDefault="004653D1" w:rsidP="000367A8">
            <w:pPr>
              <w:jc w:val="center"/>
              <w:rPr>
                <w:sz w:val="24"/>
              </w:rPr>
            </w:pPr>
            <w:r>
              <w:t>Phytoplankton</w:t>
            </w:r>
          </w:p>
        </w:tc>
      </w:tr>
      <w:tr w:rsidR="004653D1" w14:paraId="49941B8C" w14:textId="77777777" w:rsidTr="004653D1">
        <w:trPr>
          <w:jc w:val="center"/>
        </w:trPr>
        <w:tc>
          <w:tcPr>
            <w:tcW w:w="5000" w:type="pct"/>
            <w:gridSpan w:val="9"/>
            <w:shd w:val="clear" w:color="auto" w:fill="595959" w:themeFill="text1" w:themeFillTint="A6"/>
          </w:tcPr>
          <w:p w14:paraId="4DDD9B1A" w14:textId="0B5568B6" w:rsidR="00D40B96" w:rsidRDefault="004653D1" w:rsidP="000367A8">
            <w:pPr>
              <w:jc w:val="center"/>
              <w:rPr>
                <w:rFonts w:asciiTheme="majorHAnsi" w:eastAsiaTheme="majorEastAsia" w:hAnsiTheme="majorHAnsi" w:cstheme="majorBidi"/>
                <w:b/>
                <w:bCs/>
                <w:i/>
                <w:iCs/>
                <w:color w:val="243F60" w:themeColor="accent1" w:themeShade="7F"/>
                <w:sz w:val="24"/>
                <w:u w:val="single"/>
              </w:rPr>
            </w:pPr>
            <w:r>
              <w:t>Headers = site_name_code</w:t>
            </w:r>
          </w:p>
        </w:tc>
      </w:tr>
      <w:tr w:rsidR="004653D1" w14:paraId="0AB89C92" w14:textId="77777777" w:rsidTr="004653D1">
        <w:trPr>
          <w:jc w:val="center"/>
        </w:trPr>
        <w:tc>
          <w:tcPr>
            <w:tcW w:w="454" w:type="pct"/>
            <w:vAlign w:val="center"/>
          </w:tcPr>
          <w:p w14:paraId="1EC83F9C" w14:textId="77777777" w:rsidR="00D40B96" w:rsidRDefault="00D40B96" w:rsidP="000367A8">
            <w:pPr>
              <w:jc w:val="center"/>
              <w:rPr>
                <w:sz w:val="24"/>
              </w:rPr>
            </w:pPr>
          </w:p>
        </w:tc>
        <w:tc>
          <w:tcPr>
            <w:tcW w:w="472" w:type="pct"/>
            <w:vAlign w:val="center"/>
          </w:tcPr>
          <w:p w14:paraId="033D0D08" w14:textId="77777777" w:rsidR="00D40B96" w:rsidRDefault="00D40B96" w:rsidP="000367A8">
            <w:pPr>
              <w:jc w:val="center"/>
              <w:rPr>
                <w:sz w:val="24"/>
              </w:rPr>
            </w:pPr>
          </w:p>
        </w:tc>
        <w:tc>
          <w:tcPr>
            <w:tcW w:w="496" w:type="pct"/>
            <w:vAlign w:val="center"/>
          </w:tcPr>
          <w:p w14:paraId="582998B6" w14:textId="77777777" w:rsidR="00D40B96" w:rsidRDefault="00D40B96" w:rsidP="000367A8">
            <w:pPr>
              <w:jc w:val="center"/>
              <w:rPr>
                <w:sz w:val="24"/>
              </w:rPr>
            </w:pPr>
          </w:p>
        </w:tc>
        <w:tc>
          <w:tcPr>
            <w:tcW w:w="646" w:type="pct"/>
            <w:vAlign w:val="center"/>
          </w:tcPr>
          <w:p w14:paraId="4ED46FC9" w14:textId="77777777" w:rsidR="00D40B96" w:rsidRDefault="00D40B96" w:rsidP="000367A8">
            <w:pPr>
              <w:jc w:val="center"/>
              <w:rPr>
                <w:sz w:val="24"/>
              </w:rPr>
            </w:pPr>
          </w:p>
        </w:tc>
        <w:tc>
          <w:tcPr>
            <w:tcW w:w="626" w:type="pct"/>
            <w:vAlign w:val="center"/>
          </w:tcPr>
          <w:p w14:paraId="46D1518E" w14:textId="77777777" w:rsidR="00D40B96" w:rsidRDefault="00D40B96" w:rsidP="000367A8">
            <w:pPr>
              <w:jc w:val="center"/>
              <w:rPr>
                <w:sz w:val="24"/>
              </w:rPr>
            </w:pPr>
          </w:p>
        </w:tc>
        <w:tc>
          <w:tcPr>
            <w:tcW w:w="616" w:type="pct"/>
            <w:vAlign w:val="center"/>
          </w:tcPr>
          <w:p w14:paraId="67327EC3" w14:textId="77777777" w:rsidR="00D40B96" w:rsidRDefault="00D40B96" w:rsidP="000367A8">
            <w:pPr>
              <w:jc w:val="center"/>
              <w:rPr>
                <w:sz w:val="24"/>
              </w:rPr>
            </w:pPr>
          </w:p>
        </w:tc>
        <w:tc>
          <w:tcPr>
            <w:tcW w:w="583" w:type="pct"/>
            <w:vAlign w:val="center"/>
          </w:tcPr>
          <w:p w14:paraId="1735F84D" w14:textId="77777777" w:rsidR="00D40B96" w:rsidRDefault="00D40B96" w:rsidP="000367A8">
            <w:pPr>
              <w:jc w:val="center"/>
              <w:rPr>
                <w:sz w:val="24"/>
              </w:rPr>
            </w:pPr>
          </w:p>
        </w:tc>
        <w:tc>
          <w:tcPr>
            <w:tcW w:w="473" w:type="pct"/>
            <w:vAlign w:val="center"/>
          </w:tcPr>
          <w:p w14:paraId="0C836650" w14:textId="77777777" w:rsidR="00D40B96" w:rsidRDefault="00D40B96" w:rsidP="000367A8">
            <w:pPr>
              <w:jc w:val="center"/>
              <w:rPr>
                <w:sz w:val="24"/>
              </w:rPr>
            </w:pPr>
          </w:p>
        </w:tc>
        <w:tc>
          <w:tcPr>
            <w:tcW w:w="634" w:type="pct"/>
            <w:vAlign w:val="center"/>
          </w:tcPr>
          <w:p w14:paraId="27F8B15A" w14:textId="77777777" w:rsidR="00D40B96" w:rsidRDefault="00D40B96" w:rsidP="000367A8">
            <w:pPr>
              <w:jc w:val="center"/>
              <w:rPr>
                <w:sz w:val="24"/>
              </w:rPr>
            </w:pPr>
          </w:p>
        </w:tc>
      </w:tr>
    </w:tbl>
    <w:p w14:paraId="675B3C77" w14:textId="77777777" w:rsidR="00BC4865" w:rsidRPr="00580B53" w:rsidRDefault="00BC4865" w:rsidP="007333A8">
      <w:pPr>
        <w:ind w:left="993" w:hanging="993"/>
      </w:pPr>
    </w:p>
    <w:p w14:paraId="322BA09C" w14:textId="77777777" w:rsidR="00BC4865" w:rsidRPr="006209B5" w:rsidRDefault="00BC4865" w:rsidP="00BC4865">
      <w:pPr>
        <w:pStyle w:val="Heading2"/>
      </w:pPr>
      <w:commentRangeStart w:id="390"/>
      <w:r>
        <w:lastRenderedPageBreak/>
        <w:t>4.3</w:t>
      </w:r>
      <w:r w:rsidRPr="006209B5">
        <w:t xml:space="preserve"> Data report – New data on the portal (last month)</w:t>
      </w:r>
    </w:p>
    <w:p w14:paraId="4EBD526B" w14:textId="77777777"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w:t>
      </w:r>
      <w:r w:rsidRPr="005C7F61">
        <w:rPr>
          <w:u w:val="none"/>
        </w:rPr>
        <w:t>newDeployments’</w:t>
      </w:r>
    </w:p>
    <w:p w14:paraId="500FB33A"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‘New data on the portal (since DATE)’</w:t>
      </w:r>
    </w:p>
    <w:p w14:paraId="055BA88B" w14:textId="77777777" w:rsidR="00BC4865" w:rsidRDefault="00BC4865" w:rsidP="00BC4865">
      <w:pPr>
        <w:rPr>
          <w:u w:val="single"/>
        </w:rPr>
      </w:pPr>
    </w:p>
    <w:p w14:paraId="285D8243"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3293E5C" w14:textId="77777777" w:rsidTr="00BC4865">
        <w:tc>
          <w:tcPr>
            <w:tcW w:w="1271" w:type="dxa"/>
          </w:tcPr>
          <w:p w14:paraId="265B0CCC" w14:textId="77777777" w:rsidR="00BC4865" w:rsidRPr="006209B5" w:rsidRDefault="00BC4865" w:rsidP="00BC4865">
            <w:pPr>
              <w:rPr>
                <w:b/>
                <w:szCs w:val="24"/>
              </w:rPr>
            </w:pPr>
            <w:r w:rsidRPr="006209B5">
              <w:rPr>
                <w:b/>
                <w:szCs w:val="24"/>
              </w:rPr>
              <w:t>Server</w:t>
            </w:r>
          </w:p>
        </w:tc>
        <w:tc>
          <w:tcPr>
            <w:tcW w:w="3232" w:type="dxa"/>
          </w:tcPr>
          <w:p w14:paraId="0E06BA64" w14:textId="77777777" w:rsidR="00BC4865" w:rsidRPr="006209B5" w:rsidRDefault="00BC4865" w:rsidP="00BC4865">
            <w:pPr>
              <w:rPr>
                <w:szCs w:val="24"/>
              </w:rPr>
            </w:pPr>
            <w:r w:rsidRPr="006209B5">
              <w:rPr>
                <w:szCs w:val="24"/>
              </w:rPr>
              <w:t>dbdev.emii.org.au</w:t>
            </w:r>
          </w:p>
        </w:tc>
      </w:tr>
      <w:tr w:rsidR="00BC4865" w:rsidRPr="006209B5" w14:paraId="5E780B4B" w14:textId="77777777" w:rsidTr="00BC4865">
        <w:tc>
          <w:tcPr>
            <w:tcW w:w="1271" w:type="dxa"/>
          </w:tcPr>
          <w:p w14:paraId="504A1375" w14:textId="77777777" w:rsidR="00BC4865" w:rsidRPr="006209B5" w:rsidRDefault="00BC4865" w:rsidP="00BC4865">
            <w:pPr>
              <w:rPr>
                <w:b/>
                <w:szCs w:val="24"/>
              </w:rPr>
            </w:pPr>
            <w:r w:rsidRPr="006209B5">
              <w:rPr>
                <w:b/>
                <w:szCs w:val="24"/>
              </w:rPr>
              <w:t>Database</w:t>
            </w:r>
          </w:p>
        </w:tc>
        <w:tc>
          <w:tcPr>
            <w:tcW w:w="3232" w:type="dxa"/>
          </w:tcPr>
          <w:p w14:paraId="44D946A5" w14:textId="77777777" w:rsidR="00BC4865" w:rsidRPr="006209B5" w:rsidRDefault="00BC4865" w:rsidP="00BC4865">
            <w:pPr>
              <w:rPr>
                <w:szCs w:val="24"/>
              </w:rPr>
            </w:pPr>
            <w:r w:rsidRPr="006209B5">
              <w:rPr>
                <w:szCs w:val="24"/>
              </w:rPr>
              <w:t>report_db</w:t>
            </w:r>
          </w:p>
        </w:tc>
      </w:tr>
      <w:tr w:rsidR="00BC4865" w:rsidRPr="006209B5" w14:paraId="6A9D4E41" w14:textId="77777777" w:rsidTr="00BC4865">
        <w:tc>
          <w:tcPr>
            <w:tcW w:w="1271" w:type="dxa"/>
          </w:tcPr>
          <w:p w14:paraId="3E5636E7" w14:textId="77777777" w:rsidR="00BC4865" w:rsidRPr="006209B5" w:rsidRDefault="00BC4865" w:rsidP="00BC4865">
            <w:pPr>
              <w:rPr>
                <w:b/>
                <w:szCs w:val="24"/>
              </w:rPr>
            </w:pPr>
            <w:r w:rsidRPr="006209B5">
              <w:rPr>
                <w:b/>
                <w:szCs w:val="24"/>
              </w:rPr>
              <w:t>Schema</w:t>
            </w:r>
          </w:p>
        </w:tc>
        <w:tc>
          <w:tcPr>
            <w:tcW w:w="3232" w:type="dxa"/>
          </w:tcPr>
          <w:p w14:paraId="0C852306" w14:textId="77777777" w:rsidR="00BC4865" w:rsidRPr="006209B5" w:rsidRDefault="00BC4865" w:rsidP="00BC4865">
            <w:pPr>
              <w:rPr>
                <w:szCs w:val="24"/>
              </w:rPr>
            </w:pPr>
            <w:r w:rsidRPr="006209B5">
              <w:rPr>
                <w:szCs w:val="24"/>
              </w:rPr>
              <w:t>report</w:t>
            </w:r>
          </w:p>
        </w:tc>
      </w:tr>
      <w:tr w:rsidR="00BC4865" w:rsidRPr="006209B5" w14:paraId="43310865" w14:textId="77777777" w:rsidTr="00BC4865">
        <w:tc>
          <w:tcPr>
            <w:tcW w:w="1271" w:type="dxa"/>
          </w:tcPr>
          <w:p w14:paraId="2FD012D8" w14:textId="77777777" w:rsidR="00BC4865" w:rsidRPr="006209B5" w:rsidRDefault="00BC4865" w:rsidP="00BC4865">
            <w:pPr>
              <w:rPr>
                <w:b/>
                <w:szCs w:val="24"/>
              </w:rPr>
            </w:pPr>
            <w:r w:rsidRPr="006209B5">
              <w:rPr>
                <w:b/>
                <w:szCs w:val="24"/>
              </w:rPr>
              <w:t>View</w:t>
            </w:r>
          </w:p>
        </w:tc>
        <w:tc>
          <w:tcPr>
            <w:tcW w:w="3232" w:type="dxa"/>
          </w:tcPr>
          <w:p w14:paraId="5C6FAC47" w14:textId="77777777" w:rsidR="00BC4865" w:rsidRPr="006209B5" w:rsidRDefault="007C70E7" w:rsidP="00BC4865">
            <w:pPr>
              <w:rPr>
                <w:szCs w:val="24"/>
              </w:rPr>
            </w:pPr>
            <w:r>
              <w:rPr>
                <w:szCs w:val="24"/>
              </w:rPr>
              <w:t>anmn_bgc_all_deployments</w:t>
            </w:r>
            <w:r w:rsidRPr="006209B5">
              <w:rPr>
                <w:szCs w:val="24"/>
              </w:rPr>
              <w:t>_view</w:t>
            </w:r>
          </w:p>
        </w:tc>
      </w:tr>
    </w:tbl>
    <w:p w14:paraId="4B1BD40C" w14:textId="77777777" w:rsidR="00BC4865" w:rsidRPr="006209B5" w:rsidRDefault="00BC4865" w:rsidP="00BC4865"/>
    <w:p w14:paraId="05A2A389" w14:textId="71259087" w:rsidR="00BC4865" w:rsidRDefault="00BC4865" w:rsidP="00BC4865">
      <w:r w:rsidRPr="006209B5">
        <w:rPr>
          <w:u w:val="single"/>
        </w:rPr>
        <w:t xml:space="preserve">Filters: </w:t>
      </w:r>
      <w:r w:rsidRPr="006209B5">
        <w:t>List all data for which ‘</w:t>
      </w:r>
      <w:r w:rsidR="002A04DB">
        <w:t>sample_date</w:t>
      </w:r>
      <w:r w:rsidRPr="006209B5">
        <w:t>’ is less than one month.</w:t>
      </w:r>
    </w:p>
    <w:p w14:paraId="4B6863B5"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‘site_code’, and then by ASCENDING ‘sample_date’</w:t>
      </w:r>
      <w:r w:rsidRPr="006209B5">
        <w:t>.</w:t>
      </w:r>
    </w:p>
    <w:p w14:paraId="7EC605A5" w14:textId="77777777" w:rsidR="002A04DB" w:rsidRDefault="002A04DB" w:rsidP="002A04DB">
      <w:pPr>
        <w:ind w:left="1843" w:hanging="1843"/>
      </w:pPr>
      <w:r>
        <w:rPr>
          <w:u w:val="single"/>
        </w:rPr>
        <w:t>Data grouping options:</w:t>
      </w:r>
      <w:r>
        <w:t xml:space="preserve"> Group by ‘</w:t>
      </w:r>
      <w:r w:rsidR="001C22BA">
        <w:t>site_name_code</w:t>
      </w:r>
      <w:r>
        <w:t>’.</w:t>
      </w:r>
    </w:p>
    <w:p w14:paraId="0DD3848E"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1" w:history="1">
        <w:r w:rsidRPr="00FE6A07">
          <w:rPr>
            <w:rStyle w:val="Hyperlink"/>
          </w:rPr>
          <w:t>http://imos.org.au/anmn.html</w:t>
        </w:r>
      </w:hyperlink>
      <w:r>
        <w:t>).</w:t>
      </w:r>
      <w:r>
        <w:br/>
      </w:r>
      <w:r>
        <w:rPr>
          <w:b/>
        </w:rPr>
        <w:t>BGC</w:t>
      </w:r>
      <w:r>
        <w:t>: Biogeochemical Sampling (</w:t>
      </w:r>
      <w:hyperlink r:id="rId42" w:history="1">
        <w:r w:rsidRPr="00AB441B">
          <w:rPr>
            <w:rStyle w:val="Hyperlink"/>
          </w:rPr>
          <w:t>http://imos.org.au/anmndocuments.html?&amp;no_cache=1&amp;sword_list%5B%5D=biogeochemical</w:t>
        </w:r>
      </w:hyperlink>
      <w:r>
        <w:t>).</w:t>
      </w:r>
      <w:r>
        <w:br/>
      </w:r>
      <w:r>
        <w:rPr>
          <w:b/>
        </w:rPr>
        <w:t>NRS</w:t>
      </w:r>
      <w:r w:rsidRPr="0070643C">
        <w:t xml:space="preserve">: </w:t>
      </w:r>
      <w:r>
        <w:t>National Reference Stations (</w:t>
      </w:r>
      <w:hyperlink r:id="rId43" w:history="1">
        <w:r>
          <w:rPr>
            <w:rStyle w:val="Hyperlink"/>
          </w:rPr>
          <w:t>http://imos.org.au/anmnnrs.html</w:t>
        </w:r>
      </w:hyperlink>
      <w:r>
        <w:t>).</w:t>
      </w:r>
    </w:p>
    <w:p w14:paraId="0690E793" w14:textId="77777777" w:rsidR="002A04DB" w:rsidRPr="00E5628D" w:rsidRDefault="002A04DB" w:rsidP="002A04DB">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0010976C" w14:textId="77777777" w:rsidR="002A04DB" w:rsidRDefault="002A04DB" w:rsidP="002A04DB">
      <w:pPr>
        <w:ind w:left="993" w:hanging="993"/>
      </w:pPr>
    </w:p>
    <w:p w14:paraId="178DB35F" w14:textId="77777777" w:rsidR="002A04DB" w:rsidRDefault="002A04DB" w:rsidP="002A04DB">
      <w:pPr>
        <w:pStyle w:val="Heading3"/>
      </w:pPr>
      <w:r>
        <w:lastRenderedPageBreak/>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593B6694" w14:textId="77777777" w:rsidTr="00D40B96">
        <w:trPr>
          <w:jc w:val="center"/>
        </w:trPr>
        <w:tc>
          <w:tcPr>
            <w:tcW w:w="454" w:type="pct"/>
            <w:vAlign w:val="center"/>
          </w:tcPr>
          <w:p w14:paraId="322712A3" w14:textId="77777777" w:rsidR="007B2EA3" w:rsidRDefault="007B2EA3" w:rsidP="00D40B96">
            <w:pPr>
              <w:jc w:val="center"/>
              <w:rPr>
                <w:rFonts w:asciiTheme="majorHAnsi" w:eastAsiaTheme="majorEastAsia" w:hAnsiTheme="majorHAnsi" w:cstheme="majorBidi"/>
                <w:b/>
                <w:bCs/>
                <w:color w:val="000000" w:themeColor="text1"/>
                <w:sz w:val="32"/>
                <w:szCs w:val="28"/>
              </w:rPr>
            </w:pPr>
            <w:r>
              <w:rPr>
                <w:b/>
              </w:rPr>
              <w:t>sample_date</w:t>
            </w:r>
          </w:p>
        </w:tc>
        <w:tc>
          <w:tcPr>
            <w:tcW w:w="472" w:type="pct"/>
            <w:vAlign w:val="center"/>
          </w:tcPr>
          <w:p w14:paraId="2002D785" w14:textId="77777777" w:rsidR="007B2EA3" w:rsidRDefault="007B2EA3" w:rsidP="00D40B96">
            <w:pPr>
              <w:jc w:val="center"/>
              <w:rPr>
                <w:rFonts w:eastAsiaTheme="majorEastAsia" w:cstheme="majorBidi"/>
                <w:b/>
                <w:bCs/>
                <w:color w:val="000000" w:themeColor="text1"/>
                <w:sz w:val="32"/>
                <w:szCs w:val="28"/>
              </w:rPr>
            </w:pPr>
            <w:r>
              <w:rPr>
                <w:b/>
              </w:rPr>
              <w:t>n_logsht</w:t>
            </w:r>
          </w:p>
        </w:tc>
        <w:tc>
          <w:tcPr>
            <w:tcW w:w="496" w:type="pct"/>
            <w:vAlign w:val="center"/>
          </w:tcPr>
          <w:p w14:paraId="2812C496" w14:textId="77777777" w:rsidR="007B2EA3" w:rsidRDefault="007B2EA3" w:rsidP="00D40B96">
            <w:pPr>
              <w:jc w:val="center"/>
              <w:rPr>
                <w:rFonts w:eastAsiaTheme="majorEastAsia" w:cstheme="majorBidi"/>
                <w:b/>
                <w:bCs/>
                <w:color w:val="000000" w:themeColor="text1"/>
                <w:sz w:val="32"/>
                <w:szCs w:val="28"/>
              </w:rPr>
            </w:pPr>
            <w:r>
              <w:rPr>
                <w:b/>
              </w:rPr>
              <w:t>status_ctdpro</w:t>
            </w:r>
          </w:p>
        </w:tc>
        <w:tc>
          <w:tcPr>
            <w:tcW w:w="646" w:type="pct"/>
            <w:vAlign w:val="center"/>
          </w:tcPr>
          <w:p w14:paraId="730C7BF7" w14:textId="77777777" w:rsidR="007B2EA3" w:rsidRDefault="007B2EA3" w:rsidP="00D40B96">
            <w:pPr>
              <w:jc w:val="center"/>
              <w:rPr>
                <w:rFonts w:eastAsiaTheme="majorEastAsia" w:cstheme="majorBidi"/>
                <w:b/>
                <w:bCs/>
                <w:color w:val="000000" w:themeColor="text1"/>
                <w:sz w:val="32"/>
                <w:szCs w:val="28"/>
              </w:rPr>
            </w:pPr>
            <w:r>
              <w:rPr>
                <w:b/>
              </w:rPr>
              <w:t>status_hydall</w:t>
            </w:r>
          </w:p>
        </w:tc>
        <w:tc>
          <w:tcPr>
            <w:tcW w:w="626" w:type="pct"/>
            <w:vAlign w:val="center"/>
          </w:tcPr>
          <w:p w14:paraId="40FCABE4" w14:textId="77777777" w:rsidR="007B2EA3" w:rsidRDefault="007B2EA3" w:rsidP="00D40B96">
            <w:pPr>
              <w:jc w:val="center"/>
              <w:rPr>
                <w:rFonts w:eastAsiaTheme="majorEastAsia" w:cstheme="majorBidi"/>
                <w:b/>
                <w:bCs/>
                <w:color w:val="000000" w:themeColor="text1"/>
                <w:sz w:val="32"/>
                <w:szCs w:val="28"/>
              </w:rPr>
            </w:pPr>
            <w:r>
              <w:rPr>
                <w:b/>
              </w:rPr>
              <w:t>status_susmat</w:t>
            </w:r>
          </w:p>
        </w:tc>
        <w:tc>
          <w:tcPr>
            <w:tcW w:w="616" w:type="pct"/>
            <w:vAlign w:val="center"/>
          </w:tcPr>
          <w:p w14:paraId="385B18BA" w14:textId="77777777" w:rsidR="007B2EA3" w:rsidDel="00B242ED" w:rsidRDefault="007B2EA3" w:rsidP="00D40B96">
            <w:pPr>
              <w:jc w:val="center"/>
              <w:rPr>
                <w:b/>
              </w:rPr>
            </w:pPr>
            <w:r>
              <w:rPr>
                <w:b/>
              </w:rPr>
              <w:t>status_carbon</w:t>
            </w:r>
          </w:p>
        </w:tc>
        <w:tc>
          <w:tcPr>
            <w:tcW w:w="583" w:type="pct"/>
            <w:vAlign w:val="center"/>
          </w:tcPr>
          <w:p w14:paraId="19D07BAD" w14:textId="77777777" w:rsidR="007B2EA3" w:rsidRDefault="007B2EA3" w:rsidP="00D40B96">
            <w:pPr>
              <w:jc w:val="center"/>
              <w:rPr>
                <w:rFonts w:eastAsiaTheme="majorEastAsia" w:cstheme="majorBidi"/>
                <w:b/>
                <w:bCs/>
                <w:color w:val="000000" w:themeColor="text1"/>
                <w:sz w:val="32"/>
                <w:szCs w:val="28"/>
              </w:rPr>
            </w:pPr>
            <w:r>
              <w:rPr>
                <w:b/>
              </w:rPr>
              <w:t>status_phypig</w:t>
            </w:r>
          </w:p>
        </w:tc>
        <w:tc>
          <w:tcPr>
            <w:tcW w:w="473" w:type="pct"/>
            <w:vAlign w:val="center"/>
          </w:tcPr>
          <w:p w14:paraId="6E256919" w14:textId="77777777" w:rsidR="007B2EA3" w:rsidRDefault="007B2EA3" w:rsidP="00D40B96">
            <w:pPr>
              <w:jc w:val="center"/>
              <w:rPr>
                <w:rFonts w:eastAsiaTheme="majorEastAsia" w:cstheme="majorBidi"/>
                <w:b/>
                <w:bCs/>
                <w:color w:val="000000" w:themeColor="text1"/>
                <w:sz w:val="32"/>
                <w:szCs w:val="28"/>
              </w:rPr>
            </w:pPr>
            <w:r>
              <w:rPr>
                <w:b/>
              </w:rPr>
              <w:t>status_zoo</w:t>
            </w:r>
          </w:p>
        </w:tc>
        <w:tc>
          <w:tcPr>
            <w:tcW w:w="634" w:type="pct"/>
            <w:vAlign w:val="center"/>
          </w:tcPr>
          <w:p w14:paraId="2C3DC856" w14:textId="77777777" w:rsidR="007B2EA3" w:rsidRPr="00B242ED" w:rsidDel="00B242ED" w:rsidRDefault="007B2EA3" w:rsidP="00D40B96">
            <w:pPr>
              <w:jc w:val="center"/>
              <w:rPr>
                <w:b/>
              </w:rPr>
            </w:pPr>
            <w:r>
              <w:rPr>
                <w:b/>
              </w:rPr>
              <w:t>status_phyto</w:t>
            </w:r>
          </w:p>
        </w:tc>
      </w:tr>
      <w:tr w:rsidR="007B2EA3" w14:paraId="71E01BDE" w14:textId="77777777" w:rsidTr="00D40B96">
        <w:trPr>
          <w:jc w:val="center"/>
        </w:trPr>
        <w:tc>
          <w:tcPr>
            <w:tcW w:w="454" w:type="pct"/>
            <w:vAlign w:val="center"/>
          </w:tcPr>
          <w:p w14:paraId="56DB25B7"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3042B12D" w14:textId="77777777" w:rsidR="007B2EA3" w:rsidRDefault="007B2EA3" w:rsidP="00D40B96">
            <w:pPr>
              <w:jc w:val="center"/>
              <w:rPr>
                <w:rFonts w:asciiTheme="majorHAnsi" w:eastAsiaTheme="majorEastAsia" w:hAnsiTheme="majorHAnsi" w:cstheme="majorBidi"/>
                <w:color w:val="243F60" w:themeColor="accent1" w:themeShade="7F"/>
              </w:rPr>
            </w:pPr>
            <w:r>
              <w:t># field logsheets</w:t>
            </w:r>
          </w:p>
        </w:tc>
        <w:tc>
          <w:tcPr>
            <w:tcW w:w="496" w:type="pct"/>
            <w:vAlign w:val="center"/>
          </w:tcPr>
          <w:p w14:paraId="0993E112" w14:textId="77777777" w:rsidR="007B2EA3" w:rsidRDefault="007B2EA3" w:rsidP="00D40B96">
            <w:pPr>
              <w:jc w:val="center"/>
            </w:pPr>
            <w:r>
              <w:t>CTD</w:t>
            </w:r>
          </w:p>
        </w:tc>
        <w:tc>
          <w:tcPr>
            <w:tcW w:w="646" w:type="pct"/>
            <w:vAlign w:val="center"/>
          </w:tcPr>
          <w:p w14:paraId="092E1B3A" w14:textId="77777777" w:rsidR="007B2EA3" w:rsidRDefault="007B2EA3" w:rsidP="00D40B96">
            <w:pPr>
              <w:jc w:val="center"/>
            </w:pPr>
            <w:r>
              <w:t>Nutrients</w:t>
            </w:r>
          </w:p>
        </w:tc>
        <w:tc>
          <w:tcPr>
            <w:tcW w:w="626" w:type="pct"/>
            <w:vAlign w:val="center"/>
          </w:tcPr>
          <w:p w14:paraId="48D72F93" w14:textId="77777777" w:rsidR="007B2EA3" w:rsidRDefault="007B2EA3" w:rsidP="00D40B96">
            <w:pPr>
              <w:jc w:val="center"/>
            </w:pPr>
            <w:r>
              <w:t>Suspended matter</w:t>
            </w:r>
          </w:p>
        </w:tc>
        <w:tc>
          <w:tcPr>
            <w:tcW w:w="616" w:type="pct"/>
            <w:vAlign w:val="center"/>
          </w:tcPr>
          <w:p w14:paraId="0248FA64" w14:textId="77777777" w:rsidR="007B2EA3" w:rsidDel="00B242ED" w:rsidRDefault="007B2EA3" w:rsidP="00D40B96">
            <w:pPr>
              <w:jc w:val="center"/>
            </w:pPr>
            <w:r>
              <w:t>Carbon</w:t>
            </w:r>
          </w:p>
        </w:tc>
        <w:tc>
          <w:tcPr>
            <w:tcW w:w="583" w:type="pct"/>
            <w:vAlign w:val="center"/>
          </w:tcPr>
          <w:p w14:paraId="44BA7597" w14:textId="77777777" w:rsidR="007B2EA3" w:rsidRDefault="007B2EA3" w:rsidP="00D40B96">
            <w:pPr>
              <w:jc w:val="center"/>
            </w:pPr>
            <w:r>
              <w:t>Pigments</w:t>
            </w:r>
          </w:p>
        </w:tc>
        <w:tc>
          <w:tcPr>
            <w:tcW w:w="473" w:type="pct"/>
            <w:vAlign w:val="center"/>
          </w:tcPr>
          <w:p w14:paraId="403E0297" w14:textId="77777777" w:rsidR="007B2EA3" w:rsidRDefault="007B2EA3" w:rsidP="00D40B96">
            <w:pPr>
              <w:jc w:val="center"/>
            </w:pPr>
            <w:r>
              <w:t>Zooplankton</w:t>
            </w:r>
          </w:p>
        </w:tc>
        <w:tc>
          <w:tcPr>
            <w:tcW w:w="634" w:type="pct"/>
            <w:vAlign w:val="center"/>
          </w:tcPr>
          <w:p w14:paraId="25F63871" w14:textId="77777777" w:rsidR="007B2EA3" w:rsidRDefault="007B2EA3" w:rsidP="00D40B96">
            <w:pPr>
              <w:jc w:val="center"/>
            </w:pPr>
            <w:r>
              <w:t>Phytoplankton</w:t>
            </w:r>
          </w:p>
        </w:tc>
      </w:tr>
      <w:tr w:rsidR="007B2EA3" w14:paraId="58C4FD4A" w14:textId="77777777" w:rsidTr="00D40B96">
        <w:trPr>
          <w:jc w:val="center"/>
        </w:trPr>
        <w:tc>
          <w:tcPr>
            <w:tcW w:w="5000" w:type="pct"/>
            <w:gridSpan w:val="9"/>
            <w:shd w:val="clear" w:color="auto" w:fill="595959" w:themeFill="text1" w:themeFillTint="A6"/>
          </w:tcPr>
          <w:p w14:paraId="3D9A052A" w14:textId="77777777" w:rsidR="007B2EA3" w:rsidRDefault="007B2EA3" w:rsidP="00D40B96">
            <w:pPr>
              <w:jc w:val="center"/>
              <w:rPr>
                <w:rFonts w:asciiTheme="majorHAnsi" w:eastAsiaTheme="majorEastAsia" w:hAnsiTheme="majorHAnsi" w:cstheme="majorBidi"/>
                <w:color w:val="243F60" w:themeColor="accent1" w:themeShade="7F"/>
              </w:rPr>
            </w:pPr>
            <w:r>
              <w:t>Headers = site_name_code</w:t>
            </w:r>
          </w:p>
        </w:tc>
      </w:tr>
      <w:tr w:rsidR="007B2EA3" w14:paraId="7CAD559E" w14:textId="77777777" w:rsidTr="00D40B96">
        <w:trPr>
          <w:jc w:val="center"/>
        </w:trPr>
        <w:tc>
          <w:tcPr>
            <w:tcW w:w="454" w:type="pct"/>
            <w:vAlign w:val="center"/>
          </w:tcPr>
          <w:p w14:paraId="1835E257" w14:textId="77777777" w:rsidR="007B2EA3" w:rsidRDefault="007B2EA3" w:rsidP="00D40B96">
            <w:pPr>
              <w:jc w:val="center"/>
            </w:pPr>
          </w:p>
        </w:tc>
        <w:tc>
          <w:tcPr>
            <w:tcW w:w="472" w:type="pct"/>
            <w:vAlign w:val="center"/>
          </w:tcPr>
          <w:p w14:paraId="6638F101" w14:textId="77777777" w:rsidR="007B2EA3" w:rsidRDefault="007B2EA3" w:rsidP="00D40B96">
            <w:pPr>
              <w:jc w:val="center"/>
            </w:pPr>
          </w:p>
        </w:tc>
        <w:tc>
          <w:tcPr>
            <w:tcW w:w="496" w:type="pct"/>
            <w:vAlign w:val="center"/>
          </w:tcPr>
          <w:p w14:paraId="3182A58E" w14:textId="77777777" w:rsidR="007B2EA3" w:rsidRDefault="007B2EA3" w:rsidP="00D40B96">
            <w:pPr>
              <w:jc w:val="center"/>
            </w:pPr>
          </w:p>
        </w:tc>
        <w:tc>
          <w:tcPr>
            <w:tcW w:w="646" w:type="pct"/>
            <w:vAlign w:val="center"/>
          </w:tcPr>
          <w:p w14:paraId="7C160B87" w14:textId="77777777" w:rsidR="007B2EA3" w:rsidRDefault="007B2EA3" w:rsidP="00D40B96">
            <w:pPr>
              <w:jc w:val="center"/>
            </w:pPr>
          </w:p>
        </w:tc>
        <w:tc>
          <w:tcPr>
            <w:tcW w:w="626" w:type="pct"/>
            <w:vAlign w:val="center"/>
          </w:tcPr>
          <w:p w14:paraId="74C53D2A" w14:textId="77777777" w:rsidR="007B2EA3" w:rsidRDefault="007B2EA3" w:rsidP="00D40B96">
            <w:pPr>
              <w:jc w:val="center"/>
            </w:pPr>
          </w:p>
        </w:tc>
        <w:tc>
          <w:tcPr>
            <w:tcW w:w="616" w:type="pct"/>
            <w:vAlign w:val="center"/>
          </w:tcPr>
          <w:p w14:paraId="4DC86FAA" w14:textId="77777777" w:rsidR="007B2EA3" w:rsidRDefault="007B2EA3" w:rsidP="00D40B96">
            <w:pPr>
              <w:jc w:val="center"/>
            </w:pPr>
          </w:p>
        </w:tc>
        <w:tc>
          <w:tcPr>
            <w:tcW w:w="583" w:type="pct"/>
            <w:vAlign w:val="center"/>
          </w:tcPr>
          <w:p w14:paraId="1D70ACE5" w14:textId="77777777" w:rsidR="007B2EA3" w:rsidRDefault="007B2EA3" w:rsidP="00D40B96">
            <w:pPr>
              <w:jc w:val="center"/>
            </w:pPr>
          </w:p>
        </w:tc>
        <w:tc>
          <w:tcPr>
            <w:tcW w:w="473" w:type="pct"/>
            <w:vAlign w:val="center"/>
          </w:tcPr>
          <w:p w14:paraId="06A58265" w14:textId="77777777" w:rsidR="007B2EA3" w:rsidRDefault="007B2EA3" w:rsidP="00D40B96">
            <w:pPr>
              <w:jc w:val="center"/>
            </w:pPr>
          </w:p>
        </w:tc>
        <w:tc>
          <w:tcPr>
            <w:tcW w:w="634" w:type="pct"/>
            <w:vAlign w:val="center"/>
          </w:tcPr>
          <w:p w14:paraId="16880ED2" w14:textId="77777777" w:rsidR="007B2EA3" w:rsidRDefault="007B2EA3" w:rsidP="00D40B96">
            <w:pPr>
              <w:jc w:val="center"/>
            </w:pPr>
          </w:p>
        </w:tc>
      </w:tr>
    </w:tbl>
    <w:p w14:paraId="00973D9C" w14:textId="77777777" w:rsidR="00C41694" w:rsidRPr="00580B53" w:rsidRDefault="00C41694" w:rsidP="00C41694">
      <w:pPr>
        <w:ind w:left="993" w:hanging="993"/>
      </w:pPr>
    </w:p>
    <w:p w14:paraId="45233EA5" w14:textId="77777777" w:rsidR="00BC4865" w:rsidRPr="006209B5" w:rsidRDefault="00BC4865" w:rsidP="00BC4865">
      <w:pPr>
        <w:pStyle w:val="Heading2"/>
      </w:pPr>
      <w:r>
        <w:t>4.4</w:t>
      </w:r>
      <w:r w:rsidRPr="006209B5">
        <w:t xml:space="preserve"> Data report – </w:t>
      </w:r>
      <w:r>
        <w:t>Data with missing information</w:t>
      </w:r>
    </w:p>
    <w:p w14:paraId="742729E3" w14:textId="77777777" w:rsidR="00BC4865" w:rsidRDefault="00BC4865" w:rsidP="00BC4865">
      <w:pPr>
        <w:pStyle w:val="Heading3"/>
      </w:pPr>
      <w:r w:rsidRPr="005C7F61">
        <w:rPr>
          <w:b w:val="0"/>
        </w:rPr>
        <w:t>Filename:</w:t>
      </w:r>
      <w:r w:rsidRPr="005C7F61">
        <w:rPr>
          <w:u w:val="none"/>
        </w:rPr>
        <w:t xml:space="preserve"> ‘</w:t>
      </w:r>
      <w:r>
        <w:rPr>
          <w:u w:val="none"/>
        </w:rPr>
        <w:t>ANMN</w:t>
      </w:r>
      <w:r w:rsidRPr="005C7F61">
        <w:rPr>
          <w:u w:val="none"/>
        </w:rPr>
        <w:t>_</w:t>
      </w:r>
      <w:r w:rsidR="007C70E7">
        <w:rPr>
          <w:u w:val="none"/>
        </w:rPr>
        <w:t>BioGeoChemical</w:t>
      </w:r>
      <w:r>
        <w:rPr>
          <w:u w:val="none"/>
        </w:rPr>
        <w:t>_MissingInformation</w:t>
      </w:r>
      <w:r w:rsidRPr="005C7F61">
        <w:rPr>
          <w:u w:val="none"/>
        </w:rPr>
        <w:t>’</w:t>
      </w:r>
    </w:p>
    <w:p w14:paraId="1D7EEEFD" w14:textId="77777777" w:rsidR="00BC4865" w:rsidRDefault="00BC4865" w:rsidP="00BC4865">
      <w:pPr>
        <w:pStyle w:val="Heading3"/>
      </w:pPr>
      <w:r w:rsidRPr="006209B5">
        <w:br/>
      </w:r>
      <w:r w:rsidRPr="005C7F61">
        <w:rPr>
          <w:b w:val="0"/>
        </w:rPr>
        <w:t>Description:</w:t>
      </w:r>
      <w:r w:rsidRPr="005C7F61">
        <w:rPr>
          <w:b w:val="0"/>
          <w:u w:val="none"/>
        </w:rPr>
        <w:t xml:space="preserve"> </w:t>
      </w:r>
      <w:r w:rsidRPr="005C7F61">
        <w:rPr>
          <w:u w:val="none"/>
        </w:rPr>
        <w:t>‘</w:t>
      </w:r>
      <w:r>
        <w:rPr>
          <w:u w:val="none"/>
        </w:rPr>
        <w:t>Data with missing information</w:t>
      </w:r>
      <w:r w:rsidRPr="005C7F61">
        <w:rPr>
          <w:u w:val="none"/>
        </w:rPr>
        <w:t>’</w:t>
      </w:r>
    </w:p>
    <w:p w14:paraId="29A32DC3" w14:textId="77777777" w:rsidR="00BC4865" w:rsidRDefault="00BC4865" w:rsidP="00BC4865">
      <w:pPr>
        <w:rPr>
          <w:u w:val="single"/>
        </w:rPr>
      </w:pPr>
    </w:p>
    <w:p w14:paraId="741F611C" w14:textId="77777777" w:rsidR="00BC4865" w:rsidRPr="006209B5" w:rsidRDefault="00BC4865" w:rsidP="00BC4865">
      <w:pPr>
        <w:rPr>
          <w:b/>
        </w:rPr>
      </w:pPr>
      <w:r w:rsidRPr="006209B5">
        <w:rPr>
          <w:u w:val="single"/>
        </w:rPr>
        <w:t>View</w:t>
      </w:r>
      <w:r>
        <w:rPr>
          <w:u w:val="single"/>
        </w:rPr>
        <w:t>s</w:t>
      </w:r>
      <w:r w:rsidRPr="006209B5">
        <w:rPr>
          <w:u w:val="single"/>
        </w:rPr>
        <w:t xml:space="preserve"> to use:</w:t>
      </w:r>
    </w:p>
    <w:tbl>
      <w:tblPr>
        <w:tblStyle w:val="TableGrid"/>
        <w:tblW w:w="0" w:type="auto"/>
        <w:tblLook w:val="04A0" w:firstRow="1" w:lastRow="0" w:firstColumn="1" w:lastColumn="0" w:noHBand="0" w:noVBand="1"/>
      </w:tblPr>
      <w:tblGrid>
        <w:gridCol w:w="1271"/>
        <w:gridCol w:w="3269"/>
      </w:tblGrid>
      <w:tr w:rsidR="00BC4865" w:rsidRPr="006209B5" w14:paraId="3E4EF95B" w14:textId="77777777" w:rsidTr="00BC4865">
        <w:tc>
          <w:tcPr>
            <w:tcW w:w="1271" w:type="dxa"/>
          </w:tcPr>
          <w:p w14:paraId="72DD761D" w14:textId="77777777" w:rsidR="00BC4865" w:rsidRPr="006209B5" w:rsidRDefault="00BC4865" w:rsidP="00BC4865">
            <w:pPr>
              <w:rPr>
                <w:b/>
                <w:szCs w:val="24"/>
              </w:rPr>
            </w:pPr>
            <w:r w:rsidRPr="006209B5">
              <w:rPr>
                <w:b/>
                <w:szCs w:val="24"/>
              </w:rPr>
              <w:t>Server</w:t>
            </w:r>
          </w:p>
        </w:tc>
        <w:tc>
          <w:tcPr>
            <w:tcW w:w="3232" w:type="dxa"/>
          </w:tcPr>
          <w:p w14:paraId="35093BFC" w14:textId="77777777" w:rsidR="00BC4865" w:rsidRPr="006209B5" w:rsidRDefault="00BC4865" w:rsidP="00BC4865">
            <w:pPr>
              <w:rPr>
                <w:szCs w:val="24"/>
              </w:rPr>
            </w:pPr>
            <w:r w:rsidRPr="006209B5">
              <w:rPr>
                <w:szCs w:val="24"/>
              </w:rPr>
              <w:t>dbdev.emii.org.au</w:t>
            </w:r>
          </w:p>
        </w:tc>
      </w:tr>
      <w:tr w:rsidR="00BC4865" w:rsidRPr="006209B5" w14:paraId="63473E1B" w14:textId="77777777" w:rsidTr="00BC4865">
        <w:tc>
          <w:tcPr>
            <w:tcW w:w="1271" w:type="dxa"/>
          </w:tcPr>
          <w:p w14:paraId="76C0E47C" w14:textId="77777777" w:rsidR="00BC4865" w:rsidRPr="006209B5" w:rsidRDefault="00BC4865" w:rsidP="00BC4865">
            <w:pPr>
              <w:rPr>
                <w:b/>
                <w:szCs w:val="24"/>
              </w:rPr>
            </w:pPr>
            <w:r w:rsidRPr="006209B5">
              <w:rPr>
                <w:b/>
                <w:szCs w:val="24"/>
              </w:rPr>
              <w:t>Database</w:t>
            </w:r>
          </w:p>
        </w:tc>
        <w:tc>
          <w:tcPr>
            <w:tcW w:w="3232" w:type="dxa"/>
          </w:tcPr>
          <w:p w14:paraId="610A4D60" w14:textId="77777777" w:rsidR="00BC4865" w:rsidRPr="006209B5" w:rsidRDefault="00BC4865" w:rsidP="00BC4865">
            <w:pPr>
              <w:rPr>
                <w:szCs w:val="24"/>
              </w:rPr>
            </w:pPr>
            <w:r w:rsidRPr="006209B5">
              <w:rPr>
                <w:szCs w:val="24"/>
              </w:rPr>
              <w:t>report_db</w:t>
            </w:r>
          </w:p>
        </w:tc>
      </w:tr>
      <w:tr w:rsidR="00BC4865" w:rsidRPr="006209B5" w14:paraId="33C056E3" w14:textId="77777777" w:rsidTr="00BC4865">
        <w:tc>
          <w:tcPr>
            <w:tcW w:w="1271" w:type="dxa"/>
          </w:tcPr>
          <w:p w14:paraId="3F2670AB" w14:textId="77777777" w:rsidR="00BC4865" w:rsidRPr="006209B5" w:rsidRDefault="00BC4865" w:rsidP="00BC4865">
            <w:pPr>
              <w:rPr>
                <w:b/>
                <w:szCs w:val="24"/>
              </w:rPr>
            </w:pPr>
            <w:r w:rsidRPr="006209B5">
              <w:rPr>
                <w:b/>
                <w:szCs w:val="24"/>
              </w:rPr>
              <w:t>Schema</w:t>
            </w:r>
          </w:p>
        </w:tc>
        <w:tc>
          <w:tcPr>
            <w:tcW w:w="3232" w:type="dxa"/>
          </w:tcPr>
          <w:p w14:paraId="40BD2850" w14:textId="77777777" w:rsidR="00BC4865" w:rsidRPr="006209B5" w:rsidRDefault="00BC4865" w:rsidP="00BC4865">
            <w:pPr>
              <w:rPr>
                <w:szCs w:val="24"/>
              </w:rPr>
            </w:pPr>
            <w:r w:rsidRPr="006209B5">
              <w:rPr>
                <w:szCs w:val="24"/>
              </w:rPr>
              <w:t>report</w:t>
            </w:r>
          </w:p>
        </w:tc>
      </w:tr>
      <w:tr w:rsidR="00BC4865" w:rsidRPr="006209B5" w14:paraId="4E930891" w14:textId="77777777" w:rsidTr="00BC4865">
        <w:tc>
          <w:tcPr>
            <w:tcW w:w="1271" w:type="dxa"/>
          </w:tcPr>
          <w:p w14:paraId="74D2036D" w14:textId="77777777" w:rsidR="00BC4865" w:rsidRPr="006209B5" w:rsidRDefault="00BC4865" w:rsidP="00BC4865">
            <w:pPr>
              <w:rPr>
                <w:b/>
                <w:szCs w:val="24"/>
              </w:rPr>
            </w:pPr>
            <w:r w:rsidRPr="006209B5">
              <w:rPr>
                <w:b/>
                <w:szCs w:val="24"/>
              </w:rPr>
              <w:t>View</w:t>
            </w:r>
          </w:p>
        </w:tc>
        <w:tc>
          <w:tcPr>
            <w:tcW w:w="3232" w:type="dxa"/>
          </w:tcPr>
          <w:p w14:paraId="37DA58F2" w14:textId="77777777" w:rsidR="00BC4865" w:rsidRPr="006209B5" w:rsidRDefault="007C70E7" w:rsidP="00BC4865">
            <w:pPr>
              <w:rPr>
                <w:szCs w:val="24"/>
              </w:rPr>
            </w:pPr>
            <w:r>
              <w:rPr>
                <w:szCs w:val="24"/>
              </w:rPr>
              <w:t>anmn_bgc_all_deployments</w:t>
            </w:r>
            <w:r w:rsidRPr="006209B5">
              <w:rPr>
                <w:szCs w:val="24"/>
              </w:rPr>
              <w:t>_view</w:t>
            </w:r>
          </w:p>
        </w:tc>
      </w:tr>
    </w:tbl>
    <w:p w14:paraId="79BC758B" w14:textId="77777777" w:rsidR="00BC4865" w:rsidRPr="006209B5" w:rsidRDefault="00BC4865" w:rsidP="00BC4865"/>
    <w:p w14:paraId="4DF651A7" w14:textId="77777777" w:rsidR="00BC4865" w:rsidRDefault="006E7161" w:rsidP="00BC4865">
      <w:r w:rsidRPr="000367A8">
        <w:rPr>
          <w:u w:val="single"/>
        </w:rPr>
        <w:t xml:space="preserve">Filters: </w:t>
      </w:r>
      <w:r w:rsidRPr="000367A8">
        <w:t>List all data for which ‘missing_info’ IS NOT NULL.</w:t>
      </w:r>
    </w:p>
    <w:p w14:paraId="7DA74CC1" w14:textId="77777777" w:rsidR="002A04DB" w:rsidRDefault="002A04DB" w:rsidP="002A04DB">
      <w:r w:rsidRPr="006209B5">
        <w:rPr>
          <w:u w:val="single"/>
        </w:rPr>
        <w:t>Data sorting options:</w:t>
      </w:r>
      <w:r w:rsidRPr="006209B5">
        <w:t xml:space="preserve"> </w:t>
      </w:r>
      <w:r>
        <w:t xml:space="preserve">None, data are already sorted </w:t>
      </w:r>
      <w:r w:rsidRPr="006209B5">
        <w:t xml:space="preserve">by </w:t>
      </w:r>
      <w:r>
        <w:t>ASCENDING ‘site_code’, and then by ASCENDING ‘sample_date’</w:t>
      </w:r>
      <w:r w:rsidRPr="006209B5">
        <w:t>.</w:t>
      </w:r>
    </w:p>
    <w:p w14:paraId="16388732" w14:textId="77777777" w:rsidR="002A04DB" w:rsidRDefault="002A04DB" w:rsidP="002A04DB">
      <w:pPr>
        <w:ind w:left="1843" w:hanging="1843"/>
      </w:pPr>
      <w:r>
        <w:rPr>
          <w:u w:val="single"/>
        </w:rPr>
        <w:t>Data grouping options:</w:t>
      </w:r>
      <w:r w:rsidR="001C22BA">
        <w:t xml:space="preserve"> Group by ‘site_name_code</w:t>
      </w:r>
      <w:r>
        <w:t>’.</w:t>
      </w:r>
    </w:p>
    <w:p w14:paraId="11A73F0A" w14:textId="77777777" w:rsidR="002A04DB" w:rsidRDefault="002A04DB" w:rsidP="002A04DB">
      <w:pPr>
        <w:ind w:left="993" w:hanging="993"/>
      </w:pPr>
      <w:r w:rsidRPr="006209B5">
        <w:rPr>
          <w:u w:val="single"/>
        </w:rPr>
        <w:t>Footnote:</w:t>
      </w:r>
      <w:r w:rsidRPr="006209B5">
        <w:t xml:space="preserve"> </w:t>
      </w:r>
      <w:r>
        <w:rPr>
          <w:b/>
        </w:rPr>
        <w:t xml:space="preserve">Headers: </w:t>
      </w:r>
      <w:r w:rsidR="009D2C5E">
        <w:t>Moorings site name (site code).</w:t>
      </w:r>
      <w:r>
        <w:br/>
      </w:r>
      <w:r w:rsidRPr="006B3C3D">
        <w:rPr>
          <w:b/>
        </w:rPr>
        <w:t>‘</w:t>
      </w:r>
      <w:r>
        <w:rPr>
          <w:b/>
        </w:rPr>
        <w:t>CTD</w:t>
      </w:r>
      <w:r w:rsidRPr="006B3C3D">
        <w:rPr>
          <w:b/>
        </w:rPr>
        <w:t>’</w:t>
      </w:r>
      <w:r w:rsidRPr="006B3C3D">
        <w:t xml:space="preserve">: </w:t>
      </w:r>
      <w:r>
        <w:t>Conductivity, Temperature, Depth profiles obtained during the sampling trip.</w:t>
      </w:r>
      <w:r>
        <w:br/>
      </w:r>
      <w:r>
        <w:rPr>
          <w:b/>
        </w:rPr>
        <w:t>‘</w:t>
      </w:r>
      <w:r w:rsidR="007B2EA3">
        <w:rPr>
          <w:b/>
        </w:rPr>
        <w:t>Nutrients’</w:t>
      </w:r>
      <w:r w:rsidRPr="006B3C3D">
        <w:t xml:space="preserve">: </w:t>
      </w:r>
      <w:r>
        <w:t>Lab measurements of salinity and nutrients from water samples.</w:t>
      </w:r>
      <w:r>
        <w:br/>
      </w:r>
      <w:r>
        <w:rPr>
          <w:b/>
        </w:rPr>
        <w:t xml:space="preserve">‘Suspended matter’: </w:t>
      </w:r>
      <w:r>
        <w:t>Lab measurements of organic and inorganic suspended matter in water samples.</w:t>
      </w:r>
      <w:r>
        <w:br/>
      </w:r>
      <w:r>
        <w:rPr>
          <w:b/>
        </w:rPr>
        <w:t>‘Carbon’</w:t>
      </w:r>
      <w:r>
        <w:t>: Lab measurements of total CO</w:t>
      </w:r>
      <w:r w:rsidRPr="00E5628D">
        <w:rPr>
          <w:vertAlign w:val="subscript"/>
        </w:rPr>
        <w:t>2</w:t>
      </w:r>
      <w:r>
        <w:t xml:space="preserve"> and total alkalinity in water samples.</w:t>
      </w:r>
      <w:r>
        <w:br/>
      </w:r>
      <w:r>
        <w:rPr>
          <w:b/>
        </w:rPr>
        <w:t>‘Pigments’</w:t>
      </w:r>
      <w:r w:rsidRPr="006B3C3D">
        <w:t xml:space="preserve">: </w:t>
      </w:r>
      <w:r>
        <w:t>HPLC measurements of phytoplankton pigments in water samples.</w:t>
      </w:r>
      <w:r>
        <w:br/>
      </w:r>
      <w:r>
        <w:rPr>
          <w:b/>
        </w:rPr>
        <w:t>‘Zooplankton’</w:t>
      </w:r>
      <w:r w:rsidRPr="00910CC2">
        <w:t>:</w:t>
      </w:r>
      <w:r>
        <w:t xml:space="preserve"> Zooplankton biomass and abundance.</w:t>
      </w:r>
      <w:r>
        <w:br/>
      </w:r>
      <w:r w:rsidRPr="00E5628D">
        <w:rPr>
          <w:b/>
        </w:rPr>
        <w:t>‘Phytoplankton’</w:t>
      </w:r>
      <w:r>
        <w:t>: Phytoplankton biomass and abundance.</w:t>
      </w:r>
      <w:r>
        <w:br/>
      </w:r>
      <w:r>
        <w:rPr>
          <w:b/>
        </w:rPr>
        <w:t xml:space="preserve">ANMN: </w:t>
      </w:r>
      <w:r>
        <w:t>Australian National Mooring Network (</w:t>
      </w:r>
      <w:hyperlink r:id="rId44" w:history="1">
        <w:r w:rsidRPr="00FE6A07">
          <w:rPr>
            <w:rStyle w:val="Hyperlink"/>
          </w:rPr>
          <w:t>http://imos.org.au/anmn.html</w:t>
        </w:r>
      </w:hyperlink>
      <w:r>
        <w:t>).</w:t>
      </w:r>
      <w:r>
        <w:br/>
      </w:r>
      <w:r>
        <w:rPr>
          <w:b/>
        </w:rPr>
        <w:t>BGC</w:t>
      </w:r>
      <w:r>
        <w:t>: Biogeochemical Sampling (</w:t>
      </w:r>
      <w:hyperlink r:id="rId45" w:history="1">
        <w:r w:rsidRPr="00AB441B">
          <w:rPr>
            <w:rStyle w:val="Hyperlink"/>
          </w:rPr>
          <w:t>http://imos.org.au/anmndocuments.html?&amp;no_cache=1&amp;sword_list%5B%5D=bi</w:t>
        </w:r>
        <w:r w:rsidRPr="00AB441B">
          <w:rPr>
            <w:rStyle w:val="Hyperlink"/>
          </w:rPr>
          <w:lastRenderedPageBreak/>
          <w:t>ogeochemical</w:t>
        </w:r>
      </w:hyperlink>
      <w:r>
        <w:t>).</w:t>
      </w:r>
      <w:r>
        <w:br/>
      </w:r>
      <w:r>
        <w:rPr>
          <w:b/>
        </w:rPr>
        <w:t>NRS</w:t>
      </w:r>
      <w:r w:rsidRPr="0070643C">
        <w:t xml:space="preserve">: </w:t>
      </w:r>
      <w:r>
        <w:t>National Reference Stations (</w:t>
      </w:r>
      <w:hyperlink r:id="rId46" w:history="1">
        <w:r>
          <w:rPr>
            <w:rStyle w:val="Hyperlink"/>
          </w:rPr>
          <w:t>http://imos.org.au/anmnnrs.html</w:t>
        </w:r>
      </w:hyperlink>
      <w:r>
        <w:t>).</w:t>
      </w:r>
    </w:p>
    <w:p w14:paraId="582A2D1C" w14:textId="77777777" w:rsidR="002A04DB" w:rsidRPr="00E5628D" w:rsidRDefault="002A04DB" w:rsidP="002A04DB">
      <w:pPr>
        <w:ind w:left="993" w:hanging="993"/>
      </w:pPr>
      <w:r>
        <w:t>Add also the following note: ‘For each data product, the status is reported as: # samples with data/ total # samples on record. If the value is blank, there were either no samples taken on that date, or data have not been recorded.’</w:t>
      </w:r>
    </w:p>
    <w:p w14:paraId="65117A24" w14:textId="77777777" w:rsidR="002A04DB" w:rsidRDefault="002A04DB" w:rsidP="002A04DB">
      <w:pPr>
        <w:ind w:left="993" w:hanging="993"/>
      </w:pPr>
    </w:p>
    <w:p w14:paraId="6A87914A" w14:textId="77777777" w:rsidR="002A04DB" w:rsidRDefault="002A04DB" w:rsidP="002A04DB">
      <w:pPr>
        <w:pStyle w:val="Heading3"/>
      </w:pPr>
      <w:r>
        <w:t>Template</w:t>
      </w:r>
    </w:p>
    <w:tbl>
      <w:tblPr>
        <w:tblStyle w:val="TableGrid"/>
        <w:tblW w:w="5000" w:type="pct"/>
        <w:jc w:val="center"/>
        <w:tblLayout w:type="fixed"/>
        <w:tblLook w:val="04A0" w:firstRow="1" w:lastRow="0" w:firstColumn="1" w:lastColumn="0" w:noHBand="0" w:noVBand="1"/>
      </w:tblPr>
      <w:tblGrid>
        <w:gridCol w:w="839"/>
        <w:gridCol w:w="872"/>
        <w:gridCol w:w="917"/>
        <w:gridCol w:w="1194"/>
        <w:gridCol w:w="1157"/>
        <w:gridCol w:w="1139"/>
        <w:gridCol w:w="1078"/>
        <w:gridCol w:w="874"/>
        <w:gridCol w:w="1172"/>
      </w:tblGrid>
      <w:tr w:rsidR="007B2EA3" w14:paraId="1DD5F376" w14:textId="77777777" w:rsidTr="00D40B96">
        <w:trPr>
          <w:jc w:val="center"/>
        </w:trPr>
        <w:tc>
          <w:tcPr>
            <w:tcW w:w="454" w:type="pct"/>
            <w:vAlign w:val="center"/>
          </w:tcPr>
          <w:p w14:paraId="6DDDB865" w14:textId="77777777" w:rsidR="007B2EA3" w:rsidRDefault="007B2EA3" w:rsidP="00D40B96">
            <w:pPr>
              <w:jc w:val="center"/>
              <w:rPr>
                <w:rFonts w:asciiTheme="majorHAnsi" w:eastAsiaTheme="majorEastAsia" w:hAnsiTheme="majorHAnsi" w:cstheme="majorBidi"/>
                <w:b/>
                <w:bCs/>
                <w:color w:val="000000" w:themeColor="text1"/>
                <w:sz w:val="32"/>
                <w:szCs w:val="28"/>
              </w:rPr>
            </w:pPr>
            <w:r>
              <w:rPr>
                <w:b/>
              </w:rPr>
              <w:t>sample_date</w:t>
            </w:r>
          </w:p>
        </w:tc>
        <w:tc>
          <w:tcPr>
            <w:tcW w:w="472" w:type="pct"/>
            <w:vAlign w:val="center"/>
          </w:tcPr>
          <w:p w14:paraId="6DF7E5D6" w14:textId="77777777" w:rsidR="007B2EA3" w:rsidRDefault="007B2EA3" w:rsidP="00D40B96">
            <w:pPr>
              <w:jc w:val="center"/>
              <w:rPr>
                <w:rFonts w:eastAsiaTheme="majorEastAsia" w:cstheme="majorBidi"/>
                <w:b/>
                <w:bCs/>
                <w:color w:val="000000" w:themeColor="text1"/>
                <w:sz w:val="32"/>
                <w:szCs w:val="28"/>
              </w:rPr>
            </w:pPr>
            <w:r>
              <w:rPr>
                <w:b/>
              </w:rPr>
              <w:t>n_logsht</w:t>
            </w:r>
          </w:p>
        </w:tc>
        <w:tc>
          <w:tcPr>
            <w:tcW w:w="496" w:type="pct"/>
            <w:vAlign w:val="center"/>
          </w:tcPr>
          <w:p w14:paraId="5A39395A" w14:textId="77777777" w:rsidR="007B2EA3" w:rsidRDefault="007B2EA3" w:rsidP="00D40B96">
            <w:pPr>
              <w:jc w:val="center"/>
              <w:rPr>
                <w:rFonts w:eastAsiaTheme="majorEastAsia" w:cstheme="majorBidi"/>
                <w:b/>
                <w:bCs/>
                <w:color w:val="000000" w:themeColor="text1"/>
                <w:sz w:val="32"/>
                <w:szCs w:val="28"/>
              </w:rPr>
            </w:pPr>
            <w:r>
              <w:rPr>
                <w:b/>
              </w:rPr>
              <w:t>status_ctdpro</w:t>
            </w:r>
          </w:p>
        </w:tc>
        <w:tc>
          <w:tcPr>
            <w:tcW w:w="646" w:type="pct"/>
            <w:vAlign w:val="center"/>
          </w:tcPr>
          <w:p w14:paraId="605A2037" w14:textId="77777777" w:rsidR="007B2EA3" w:rsidRDefault="007B2EA3" w:rsidP="00D40B96">
            <w:pPr>
              <w:jc w:val="center"/>
              <w:rPr>
                <w:rFonts w:eastAsiaTheme="majorEastAsia" w:cstheme="majorBidi"/>
                <w:b/>
                <w:bCs/>
                <w:color w:val="000000" w:themeColor="text1"/>
                <w:sz w:val="32"/>
                <w:szCs w:val="28"/>
              </w:rPr>
            </w:pPr>
            <w:r>
              <w:rPr>
                <w:b/>
              </w:rPr>
              <w:t>status_hydall</w:t>
            </w:r>
          </w:p>
        </w:tc>
        <w:tc>
          <w:tcPr>
            <w:tcW w:w="626" w:type="pct"/>
            <w:vAlign w:val="center"/>
          </w:tcPr>
          <w:p w14:paraId="7C92B4BE" w14:textId="77777777" w:rsidR="007B2EA3" w:rsidRDefault="007B2EA3" w:rsidP="00D40B96">
            <w:pPr>
              <w:jc w:val="center"/>
              <w:rPr>
                <w:rFonts w:eastAsiaTheme="majorEastAsia" w:cstheme="majorBidi"/>
                <w:b/>
                <w:bCs/>
                <w:color w:val="000000" w:themeColor="text1"/>
                <w:sz w:val="32"/>
                <w:szCs w:val="28"/>
              </w:rPr>
            </w:pPr>
            <w:r>
              <w:rPr>
                <w:b/>
              </w:rPr>
              <w:t>status_susmat</w:t>
            </w:r>
          </w:p>
        </w:tc>
        <w:tc>
          <w:tcPr>
            <w:tcW w:w="616" w:type="pct"/>
            <w:vAlign w:val="center"/>
          </w:tcPr>
          <w:p w14:paraId="232CEA44" w14:textId="77777777" w:rsidR="007B2EA3" w:rsidDel="00B242ED" w:rsidRDefault="007B2EA3" w:rsidP="00D40B96">
            <w:pPr>
              <w:jc w:val="center"/>
              <w:rPr>
                <w:b/>
              </w:rPr>
            </w:pPr>
            <w:r>
              <w:rPr>
                <w:b/>
              </w:rPr>
              <w:t>status_carbon</w:t>
            </w:r>
          </w:p>
        </w:tc>
        <w:tc>
          <w:tcPr>
            <w:tcW w:w="583" w:type="pct"/>
            <w:vAlign w:val="center"/>
          </w:tcPr>
          <w:p w14:paraId="0D23F551" w14:textId="77777777" w:rsidR="007B2EA3" w:rsidRDefault="007B2EA3" w:rsidP="00D40B96">
            <w:pPr>
              <w:jc w:val="center"/>
              <w:rPr>
                <w:rFonts w:eastAsiaTheme="majorEastAsia" w:cstheme="majorBidi"/>
                <w:b/>
                <w:bCs/>
                <w:color w:val="000000" w:themeColor="text1"/>
                <w:sz w:val="32"/>
                <w:szCs w:val="28"/>
              </w:rPr>
            </w:pPr>
            <w:r>
              <w:rPr>
                <w:b/>
              </w:rPr>
              <w:t>status_phypig</w:t>
            </w:r>
          </w:p>
        </w:tc>
        <w:tc>
          <w:tcPr>
            <w:tcW w:w="473" w:type="pct"/>
            <w:vAlign w:val="center"/>
          </w:tcPr>
          <w:p w14:paraId="3786EA43" w14:textId="77777777" w:rsidR="007B2EA3" w:rsidRDefault="007B2EA3" w:rsidP="00D40B96">
            <w:pPr>
              <w:jc w:val="center"/>
              <w:rPr>
                <w:rFonts w:eastAsiaTheme="majorEastAsia" w:cstheme="majorBidi"/>
                <w:b/>
                <w:bCs/>
                <w:color w:val="000000" w:themeColor="text1"/>
                <w:sz w:val="32"/>
                <w:szCs w:val="28"/>
              </w:rPr>
            </w:pPr>
            <w:r>
              <w:rPr>
                <w:b/>
              </w:rPr>
              <w:t>status_zoo</w:t>
            </w:r>
          </w:p>
        </w:tc>
        <w:tc>
          <w:tcPr>
            <w:tcW w:w="634" w:type="pct"/>
            <w:vAlign w:val="center"/>
          </w:tcPr>
          <w:p w14:paraId="4DD5CAE8" w14:textId="77777777" w:rsidR="007B2EA3" w:rsidRPr="00B242ED" w:rsidDel="00B242ED" w:rsidRDefault="007B2EA3" w:rsidP="00D40B96">
            <w:pPr>
              <w:jc w:val="center"/>
              <w:rPr>
                <w:b/>
              </w:rPr>
            </w:pPr>
            <w:r>
              <w:rPr>
                <w:b/>
              </w:rPr>
              <w:t>status_phyto</w:t>
            </w:r>
          </w:p>
        </w:tc>
      </w:tr>
      <w:tr w:rsidR="007B2EA3" w14:paraId="151BF238" w14:textId="77777777" w:rsidTr="00D40B96">
        <w:trPr>
          <w:jc w:val="center"/>
        </w:trPr>
        <w:tc>
          <w:tcPr>
            <w:tcW w:w="454" w:type="pct"/>
            <w:vAlign w:val="center"/>
          </w:tcPr>
          <w:p w14:paraId="33E9ACCA" w14:textId="77777777" w:rsidR="007B2EA3" w:rsidRDefault="007B2EA3" w:rsidP="00D40B96">
            <w:pPr>
              <w:jc w:val="center"/>
              <w:rPr>
                <w:rFonts w:asciiTheme="majorHAnsi" w:eastAsiaTheme="majorEastAsia" w:hAnsiTheme="majorHAnsi" w:cstheme="majorBidi"/>
                <w:color w:val="243F60" w:themeColor="accent1" w:themeShade="7F"/>
              </w:rPr>
            </w:pPr>
            <w:r>
              <w:t>Sampling date</w:t>
            </w:r>
          </w:p>
        </w:tc>
        <w:tc>
          <w:tcPr>
            <w:tcW w:w="472" w:type="pct"/>
            <w:vAlign w:val="center"/>
          </w:tcPr>
          <w:p w14:paraId="2696A0B2" w14:textId="77777777" w:rsidR="007B2EA3" w:rsidRDefault="007B2EA3" w:rsidP="00D40B96">
            <w:pPr>
              <w:jc w:val="center"/>
              <w:rPr>
                <w:rFonts w:asciiTheme="majorHAnsi" w:eastAsiaTheme="majorEastAsia" w:hAnsiTheme="majorHAnsi" w:cstheme="majorBidi"/>
                <w:color w:val="243F60" w:themeColor="accent1" w:themeShade="7F"/>
              </w:rPr>
            </w:pPr>
            <w:r>
              <w:t># field logsheets</w:t>
            </w:r>
          </w:p>
        </w:tc>
        <w:tc>
          <w:tcPr>
            <w:tcW w:w="496" w:type="pct"/>
            <w:vAlign w:val="center"/>
          </w:tcPr>
          <w:p w14:paraId="7B9F81EF" w14:textId="77777777" w:rsidR="007B2EA3" w:rsidRDefault="007B2EA3" w:rsidP="00D40B96">
            <w:pPr>
              <w:jc w:val="center"/>
            </w:pPr>
            <w:r>
              <w:t>CTD</w:t>
            </w:r>
          </w:p>
        </w:tc>
        <w:tc>
          <w:tcPr>
            <w:tcW w:w="646" w:type="pct"/>
            <w:vAlign w:val="center"/>
          </w:tcPr>
          <w:p w14:paraId="3148B3A6" w14:textId="77777777" w:rsidR="007B2EA3" w:rsidRDefault="007B2EA3" w:rsidP="00D40B96">
            <w:pPr>
              <w:jc w:val="center"/>
            </w:pPr>
            <w:r>
              <w:t>Nutrients</w:t>
            </w:r>
          </w:p>
        </w:tc>
        <w:tc>
          <w:tcPr>
            <w:tcW w:w="626" w:type="pct"/>
            <w:vAlign w:val="center"/>
          </w:tcPr>
          <w:p w14:paraId="4D20AAAA" w14:textId="77777777" w:rsidR="007B2EA3" w:rsidRDefault="007B2EA3" w:rsidP="00D40B96">
            <w:pPr>
              <w:jc w:val="center"/>
            </w:pPr>
            <w:r>
              <w:t>Suspended matter</w:t>
            </w:r>
          </w:p>
        </w:tc>
        <w:tc>
          <w:tcPr>
            <w:tcW w:w="616" w:type="pct"/>
            <w:vAlign w:val="center"/>
          </w:tcPr>
          <w:p w14:paraId="794020E8" w14:textId="77777777" w:rsidR="007B2EA3" w:rsidDel="00B242ED" w:rsidRDefault="007B2EA3" w:rsidP="00D40B96">
            <w:pPr>
              <w:jc w:val="center"/>
            </w:pPr>
            <w:r>
              <w:t>Carbon</w:t>
            </w:r>
          </w:p>
        </w:tc>
        <w:tc>
          <w:tcPr>
            <w:tcW w:w="583" w:type="pct"/>
            <w:vAlign w:val="center"/>
          </w:tcPr>
          <w:p w14:paraId="2C3B6CBA" w14:textId="77777777" w:rsidR="007B2EA3" w:rsidRDefault="007B2EA3" w:rsidP="00D40B96">
            <w:pPr>
              <w:jc w:val="center"/>
            </w:pPr>
            <w:r>
              <w:t>Pigments</w:t>
            </w:r>
          </w:p>
        </w:tc>
        <w:tc>
          <w:tcPr>
            <w:tcW w:w="473" w:type="pct"/>
            <w:vAlign w:val="center"/>
          </w:tcPr>
          <w:p w14:paraId="7EC6EC90" w14:textId="77777777" w:rsidR="007B2EA3" w:rsidRDefault="007B2EA3" w:rsidP="00D40B96">
            <w:pPr>
              <w:jc w:val="center"/>
            </w:pPr>
            <w:r>
              <w:t>Zooplankton</w:t>
            </w:r>
          </w:p>
        </w:tc>
        <w:tc>
          <w:tcPr>
            <w:tcW w:w="634" w:type="pct"/>
            <w:vAlign w:val="center"/>
          </w:tcPr>
          <w:p w14:paraId="306E5E14" w14:textId="77777777" w:rsidR="007B2EA3" w:rsidRDefault="007B2EA3" w:rsidP="00D40B96">
            <w:pPr>
              <w:jc w:val="center"/>
            </w:pPr>
            <w:r>
              <w:t>Phytoplankton</w:t>
            </w:r>
          </w:p>
        </w:tc>
      </w:tr>
      <w:tr w:rsidR="007B2EA3" w14:paraId="58FCA2E1" w14:textId="77777777" w:rsidTr="00D40B96">
        <w:trPr>
          <w:jc w:val="center"/>
        </w:trPr>
        <w:tc>
          <w:tcPr>
            <w:tcW w:w="5000" w:type="pct"/>
            <w:gridSpan w:val="9"/>
            <w:shd w:val="clear" w:color="auto" w:fill="595959" w:themeFill="text1" w:themeFillTint="A6"/>
          </w:tcPr>
          <w:p w14:paraId="6C2816B9" w14:textId="77777777" w:rsidR="007B2EA3" w:rsidRDefault="007B2EA3" w:rsidP="00D40B96">
            <w:pPr>
              <w:jc w:val="center"/>
              <w:rPr>
                <w:rFonts w:asciiTheme="majorHAnsi" w:eastAsiaTheme="majorEastAsia" w:hAnsiTheme="majorHAnsi" w:cstheme="majorBidi"/>
                <w:color w:val="243F60" w:themeColor="accent1" w:themeShade="7F"/>
              </w:rPr>
            </w:pPr>
            <w:r>
              <w:t>Headers = site_name_code</w:t>
            </w:r>
          </w:p>
        </w:tc>
      </w:tr>
      <w:tr w:rsidR="007B2EA3" w14:paraId="58C27027" w14:textId="77777777" w:rsidTr="00D40B96">
        <w:trPr>
          <w:jc w:val="center"/>
        </w:trPr>
        <w:tc>
          <w:tcPr>
            <w:tcW w:w="454" w:type="pct"/>
            <w:vAlign w:val="center"/>
          </w:tcPr>
          <w:p w14:paraId="6F016C53" w14:textId="77777777" w:rsidR="007B2EA3" w:rsidRDefault="007B2EA3" w:rsidP="00D40B96">
            <w:pPr>
              <w:jc w:val="center"/>
            </w:pPr>
          </w:p>
        </w:tc>
        <w:tc>
          <w:tcPr>
            <w:tcW w:w="472" w:type="pct"/>
            <w:vAlign w:val="center"/>
          </w:tcPr>
          <w:p w14:paraId="24A59D25" w14:textId="77777777" w:rsidR="007B2EA3" w:rsidRDefault="007B2EA3" w:rsidP="00D40B96">
            <w:pPr>
              <w:jc w:val="center"/>
            </w:pPr>
          </w:p>
        </w:tc>
        <w:tc>
          <w:tcPr>
            <w:tcW w:w="496" w:type="pct"/>
            <w:vAlign w:val="center"/>
          </w:tcPr>
          <w:p w14:paraId="008A6AFD" w14:textId="77777777" w:rsidR="007B2EA3" w:rsidRDefault="007B2EA3" w:rsidP="00D40B96">
            <w:pPr>
              <w:jc w:val="center"/>
            </w:pPr>
          </w:p>
        </w:tc>
        <w:tc>
          <w:tcPr>
            <w:tcW w:w="646" w:type="pct"/>
            <w:vAlign w:val="center"/>
          </w:tcPr>
          <w:p w14:paraId="59371784" w14:textId="77777777" w:rsidR="007B2EA3" w:rsidRDefault="007B2EA3" w:rsidP="00D40B96">
            <w:pPr>
              <w:jc w:val="center"/>
            </w:pPr>
          </w:p>
        </w:tc>
        <w:tc>
          <w:tcPr>
            <w:tcW w:w="626" w:type="pct"/>
            <w:vAlign w:val="center"/>
          </w:tcPr>
          <w:p w14:paraId="318E1838" w14:textId="77777777" w:rsidR="007B2EA3" w:rsidRDefault="007B2EA3" w:rsidP="00D40B96">
            <w:pPr>
              <w:jc w:val="center"/>
            </w:pPr>
          </w:p>
        </w:tc>
        <w:tc>
          <w:tcPr>
            <w:tcW w:w="616" w:type="pct"/>
            <w:vAlign w:val="center"/>
          </w:tcPr>
          <w:p w14:paraId="3343E58D" w14:textId="77777777" w:rsidR="007B2EA3" w:rsidRDefault="007B2EA3" w:rsidP="00D40B96">
            <w:pPr>
              <w:jc w:val="center"/>
            </w:pPr>
          </w:p>
        </w:tc>
        <w:tc>
          <w:tcPr>
            <w:tcW w:w="583" w:type="pct"/>
            <w:vAlign w:val="center"/>
          </w:tcPr>
          <w:p w14:paraId="4ECA1775" w14:textId="77777777" w:rsidR="007B2EA3" w:rsidRDefault="007B2EA3" w:rsidP="00D40B96">
            <w:pPr>
              <w:jc w:val="center"/>
            </w:pPr>
          </w:p>
        </w:tc>
        <w:tc>
          <w:tcPr>
            <w:tcW w:w="473" w:type="pct"/>
            <w:vAlign w:val="center"/>
          </w:tcPr>
          <w:p w14:paraId="39F2B70D" w14:textId="77777777" w:rsidR="007B2EA3" w:rsidRDefault="007B2EA3" w:rsidP="00D40B96">
            <w:pPr>
              <w:jc w:val="center"/>
            </w:pPr>
          </w:p>
        </w:tc>
        <w:tc>
          <w:tcPr>
            <w:tcW w:w="634" w:type="pct"/>
            <w:vAlign w:val="center"/>
          </w:tcPr>
          <w:p w14:paraId="2F653581" w14:textId="77777777" w:rsidR="007B2EA3" w:rsidRDefault="007B2EA3" w:rsidP="00D40B96">
            <w:pPr>
              <w:jc w:val="center"/>
            </w:pPr>
          </w:p>
        </w:tc>
      </w:tr>
    </w:tbl>
    <w:p w14:paraId="041C8B38" w14:textId="53B12973" w:rsidR="007B2EA3" w:rsidRDefault="007B2EA3" w:rsidP="00496CCA">
      <w:pPr>
        <w:rPr>
          <w:szCs w:val="24"/>
        </w:rPr>
      </w:pPr>
    </w:p>
    <w:commentRangeEnd w:id="390"/>
    <w:p w14:paraId="561594CC" w14:textId="4E8FF6A5" w:rsidR="00CC7541" w:rsidRDefault="000367A8" w:rsidP="00496CCA">
      <w:pPr>
        <w:rPr>
          <w:szCs w:val="24"/>
        </w:rPr>
      </w:pPr>
      <w:r>
        <w:rPr>
          <w:rStyle w:val="CommentReference"/>
        </w:rPr>
        <w:commentReference w:id="390"/>
      </w:r>
      <w:r w:rsidR="007B2EA3">
        <w:rPr>
          <w:szCs w:val="24"/>
        </w:rPr>
        <w:br w:type="page"/>
      </w:r>
    </w:p>
    <w:p w14:paraId="14FA2B75" w14:textId="77777777" w:rsidR="00CC7541" w:rsidRDefault="00CC7541" w:rsidP="00CC7541">
      <w:pPr>
        <w:pStyle w:val="Heading1"/>
      </w:pPr>
      <w:r>
        <w:lastRenderedPageBreak/>
        <w:t>5. ANMN NRS Real-Time</w:t>
      </w:r>
    </w:p>
    <w:p w14:paraId="5C61D6B5" w14:textId="77777777" w:rsidR="00CC7541" w:rsidRDefault="00CC7541" w:rsidP="00CC7541">
      <w:pPr>
        <w:pStyle w:val="Heading2"/>
      </w:pPr>
      <w:r>
        <w:t>5</w:t>
      </w:r>
      <w:r w:rsidRPr="00E123F0">
        <w:t xml:space="preserve">.1 </w:t>
      </w:r>
      <w:r>
        <w:t>Data summary</w:t>
      </w:r>
    </w:p>
    <w:p w14:paraId="3076C83A" w14:textId="77777777" w:rsidR="00CC7541" w:rsidRDefault="00CC7541" w:rsidP="00CC7541">
      <w:pPr>
        <w:pStyle w:val="Heading3"/>
        <w:rPr>
          <w:u w:val="none"/>
        </w:rPr>
      </w:pPr>
      <w:r w:rsidRPr="00592DB1">
        <w:rPr>
          <w:b w:val="0"/>
        </w:rPr>
        <w:t>Filename:</w:t>
      </w:r>
      <w:r>
        <w:t xml:space="preserve"> </w:t>
      </w:r>
      <w:r w:rsidRPr="00592DB1">
        <w:rPr>
          <w:u w:val="none"/>
        </w:rPr>
        <w:t>‘</w:t>
      </w:r>
      <w:r>
        <w:rPr>
          <w:u w:val="none"/>
        </w:rPr>
        <w:t>ANMN_NRS_Real-Time</w:t>
      </w:r>
      <w:r w:rsidRPr="00592DB1">
        <w:rPr>
          <w:u w:val="none"/>
        </w:rPr>
        <w:t>_Summary’</w:t>
      </w:r>
    </w:p>
    <w:p w14:paraId="57EC372E" w14:textId="77777777" w:rsidR="00CC7541" w:rsidRDefault="00CC7541" w:rsidP="00CC7541"/>
    <w:p w14:paraId="1C0DBEF3" w14:textId="77777777" w:rsidR="00CC7541" w:rsidRDefault="00CC7541" w:rsidP="00CC7541">
      <w:pPr>
        <w:pStyle w:val="Heading3"/>
      </w:pPr>
      <w:r w:rsidRPr="00592DB1">
        <w:rPr>
          <w:b w:val="0"/>
        </w:rPr>
        <w:t>Description:</w:t>
      </w:r>
      <w:r>
        <w:t xml:space="preserve"> </w:t>
      </w:r>
      <w:r w:rsidRPr="00592DB1">
        <w:rPr>
          <w:u w:val="none"/>
        </w:rPr>
        <w:t xml:space="preserve">‘Data </w:t>
      </w:r>
      <w:r>
        <w:rPr>
          <w:u w:val="none"/>
        </w:rPr>
        <w:t>s</w:t>
      </w:r>
      <w:r w:rsidRPr="00592DB1">
        <w:rPr>
          <w:u w:val="none"/>
        </w:rPr>
        <w:t>ummary’</w:t>
      </w:r>
    </w:p>
    <w:p w14:paraId="56631E95" w14:textId="77777777" w:rsidR="00CC7541" w:rsidRDefault="00CC7541" w:rsidP="00CC7541">
      <w:pPr>
        <w:rPr>
          <w:u w:val="single"/>
        </w:rPr>
      </w:pPr>
    </w:p>
    <w:p w14:paraId="33991DB6" w14:textId="77777777" w:rsidR="00CC7541" w:rsidRDefault="00CC7541" w:rsidP="00CC7541">
      <w:r w:rsidRPr="00542A59">
        <w:rPr>
          <w:u w:val="single"/>
        </w:rPr>
        <w:t>View to use:</w:t>
      </w:r>
      <w:r w:rsidRPr="00542A59">
        <w:t xml:space="preserve"> </w:t>
      </w:r>
    </w:p>
    <w:tbl>
      <w:tblPr>
        <w:tblStyle w:val="TableGrid"/>
        <w:tblW w:w="0" w:type="auto"/>
        <w:tblLook w:val="04A0" w:firstRow="1" w:lastRow="0" w:firstColumn="1" w:lastColumn="0" w:noHBand="0" w:noVBand="1"/>
      </w:tblPr>
      <w:tblGrid>
        <w:gridCol w:w="1271"/>
        <w:gridCol w:w="3958"/>
      </w:tblGrid>
      <w:tr w:rsidR="00CC7541" w14:paraId="31ED19CE" w14:textId="77777777" w:rsidTr="00CC7541">
        <w:tc>
          <w:tcPr>
            <w:tcW w:w="1271" w:type="dxa"/>
          </w:tcPr>
          <w:p w14:paraId="141591F5" w14:textId="77777777" w:rsidR="00CC7541" w:rsidRPr="003D503B" w:rsidRDefault="00CC7541" w:rsidP="00CC7541">
            <w:pPr>
              <w:rPr>
                <w:b/>
                <w:szCs w:val="24"/>
              </w:rPr>
            </w:pPr>
            <w:r w:rsidRPr="003D503B">
              <w:rPr>
                <w:b/>
                <w:szCs w:val="24"/>
              </w:rPr>
              <w:t>Server</w:t>
            </w:r>
          </w:p>
        </w:tc>
        <w:tc>
          <w:tcPr>
            <w:tcW w:w="2526" w:type="dxa"/>
          </w:tcPr>
          <w:p w14:paraId="1A8D1862" w14:textId="557EF4EA" w:rsidR="00CC7541" w:rsidRPr="003D503B" w:rsidRDefault="00CC7541" w:rsidP="00CC7541">
            <w:pPr>
              <w:rPr>
                <w:szCs w:val="24"/>
              </w:rPr>
            </w:pPr>
            <w:del w:id="391" w:author="Xavier Hoenner" w:date="2014-05-01T09:52:00Z">
              <w:r w:rsidRPr="003D503B" w:rsidDel="00A016A4">
                <w:rPr>
                  <w:szCs w:val="24"/>
                </w:rPr>
                <w:delText>db</w:delText>
              </w:r>
              <w:r w:rsidDel="00A016A4">
                <w:rPr>
                  <w:szCs w:val="24"/>
                </w:rPr>
                <w:delText>dev</w:delText>
              </w:r>
            </w:del>
            <w:ins w:id="392" w:author="Xavier Hoenner" w:date="2014-05-01T09:52:00Z">
              <w:r w:rsidR="00A016A4">
                <w:rPr>
                  <w:szCs w:val="24"/>
                </w:rPr>
                <w:t>dbprod</w:t>
              </w:r>
            </w:ins>
            <w:r w:rsidRPr="003D503B">
              <w:rPr>
                <w:szCs w:val="24"/>
              </w:rPr>
              <w:t>.emii.org.au</w:t>
            </w:r>
          </w:p>
        </w:tc>
      </w:tr>
      <w:tr w:rsidR="00CC7541" w14:paraId="16610F8C" w14:textId="77777777" w:rsidTr="00CC7541">
        <w:tc>
          <w:tcPr>
            <w:tcW w:w="1271" w:type="dxa"/>
          </w:tcPr>
          <w:p w14:paraId="7003C222" w14:textId="77777777" w:rsidR="00CC7541" w:rsidRPr="003D503B" w:rsidRDefault="00CC7541" w:rsidP="00CC7541">
            <w:pPr>
              <w:rPr>
                <w:b/>
                <w:szCs w:val="24"/>
              </w:rPr>
            </w:pPr>
            <w:r w:rsidRPr="003D503B">
              <w:rPr>
                <w:b/>
                <w:szCs w:val="24"/>
              </w:rPr>
              <w:t>Database</w:t>
            </w:r>
          </w:p>
        </w:tc>
        <w:tc>
          <w:tcPr>
            <w:tcW w:w="2526" w:type="dxa"/>
          </w:tcPr>
          <w:p w14:paraId="5B3B8B6F" w14:textId="7E231803" w:rsidR="00CC7541" w:rsidRPr="003D503B" w:rsidRDefault="00CC7541" w:rsidP="00CC7541">
            <w:pPr>
              <w:rPr>
                <w:szCs w:val="24"/>
              </w:rPr>
            </w:pPr>
            <w:del w:id="393" w:author="Xavier Hoenner" w:date="2014-05-01T09:52:00Z">
              <w:r w:rsidDel="00A016A4">
                <w:rPr>
                  <w:szCs w:val="24"/>
                </w:rPr>
                <w:delText>report_db</w:delText>
              </w:r>
            </w:del>
            <w:ins w:id="394" w:author="Xavier Hoenner" w:date="2014-05-01T09:52:00Z">
              <w:r w:rsidR="00A016A4">
                <w:rPr>
                  <w:szCs w:val="24"/>
                </w:rPr>
                <w:t>harvest</w:t>
              </w:r>
            </w:ins>
          </w:p>
        </w:tc>
      </w:tr>
      <w:tr w:rsidR="00CC7541" w14:paraId="06FE2A94" w14:textId="77777777" w:rsidTr="00CC7541">
        <w:tc>
          <w:tcPr>
            <w:tcW w:w="1271" w:type="dxa"/>
          </w:tcPr>
          <w:p w14:paraId="249E28C1" w14:textId="77777777" w:rsidR="00CC7541" w:rsidRPr="003D503B" w:rsidRDefault="00CC7541" w:rsidP="00CC7541">
            <w:pPr>
              <w:rPr>
                <w:b/>
                <w:szCs w:val="24"/>
              </w:rPr>
            </w:pPr>
            <w:r w:rsidRPr="003D503B">
              <w:rPr>
                <w:b/>
                <w:szCs w:val="24"/>
              </w:rPr>
              <w:t>Schema</w:t>
            </w:r>
          </w:p>
        </w:tc>
        <w:tc>
          <w:tcPr>
            <w:tcW w:w="2526" w:type="dxa"/>
          </w:tcPr>
          <w:p w14:paraId="628E451C" w14:textId="235D19FD" w:rsidR="00CC7541" w:rsidRPr="003D503B" w:rsidRDefault="00CC7541" w:rsidP="00CC7541">
            <w:pPr>
              <w:rPr>
                <w:szCs w:val="24"/>
              </w:rPr>
            </w:pPr>
            <w:r>
              <w:rPr>
                <w:szCs w:val="24"/>
              </w:rPr>
              <w:t>report</w:t>
            </w:r>
            <w:ins w:id="395" w:author="Xavier Hoenner" w:date="2014-05-01T09:52:00Z">
              <w:r w:rsidR="00A016A4">
                <w:rPr>
                  <w:szCs w:val="24"/>
                </w:rPr>
                <w:t>ing</w:t>
              </w:r>
            </w:ins>
          </w:p>
        </w:tc>
      </w:tr>
      <w:tr w:rsidR="00CC7541" w14:paraId="623BD95C" w14:textId="77777777" w:rsidTr="00CC7541">
        <w:tc>
          <w:tcPr>
            <w:tcW w:w="1271" w:type="dxa"/>
          </w:tcPr>
          <w:p w14:paraId="5FB4165A" w14:textId="77777777" w:rsidR="00CC7541" w:rsidRPr="003D503B" w:rsidRDefault="00CC7541" w:rsidP="00CC7541">
            <w:pPr>
              <w:rPr>
                <w:b/>
                <w:szCs w:val="24"/>
              </w:rPr>
            </w:pPr>
            <w:r w:rsidRPr="003D503B">
              <w:rPr>
                <w:b/>
                <w:szCs w:val="24"/>
              </w:rPr>
              <w:t>View</w:t>
            </w:r>
          </w:p>
        </w:tc>
        <w:tc>
          <w:tcPr>
            <w:tcW w:w="2526" w:type="dxa"/>
          </w:tcPr>
          <w:p w14:paraId="1ACA6971" w14:textId="77777777" w:rsidR="00CC7541" w:rsidRPr="003D503B" w:rsidRDefault="00CC7541" w:rsidP="00CC7541">
            <w:pPr>
              <w:rPr>
                <w:szCs w:val="24"/>
              </w:rPr>
            </w:pPr>
            <w:r>
              <w:rPr>
                <w:szCs w:val="24"/>
              </w:rPr>
              <w:t>anmn_nrs_realtime_data_summary_view</w:t>
            </w:r>
          </w:p>
        </w:tc>
      </w:tr>
    </w:tbl>
    <w:p w14:paraId="2D0E78F0" w14:textId="77777777" w:rsidR="00CC7541" w:rsidRDefault="00CC7541" w:rsidP="00CC7541"/>
    <w:p w14:paraId="1F4252DA" w14:textId="77777777" w:rsidR="00CC7541" w:rsidRDefault="00CC7541" w:rsidP="00CC7541">
      <w:r>
        <w:rPr>
          <w:u w:val="single"/>
        </w:rPr>
        <w:t xml:space="preserve">Filters: </w:t>
      </w:r>
      <w:r>
        <w:t xml:space="preserve"> None, all filters have already been applied.</w:t>
      </w:r>
    </w:p>
    <w:p w14:paraId="4E71297F" w14:textId="77777777" w:rsidR="00CC7541" w:rsidRDefault="00CC7541" w:rsidP="00CC7541">
      <w:pPr>
        <w:ind w:left="1843" w:hanging="1843"/>
      </w:pPr>
      <w:r>
        <w:rPr>
          <w:u w:val="single"/>
        </w:rPr>
        <w:t>Data sorting options:</w:t>
      </w:r>
      <w:r>
        <w:t xml:space="preserve"> None, data are already sorted by ASCENDING ‘site_name’.</w:t>
      </w:r>
    </w:p>
    <w:p w14:paraId="6651BEBB" w14:textId="77777777" w:rsidR="00CC7541" w:rsidRDefault="00CC7541" w:rsidP="00CC7541">
      <w:pPr>
        <w:ind w:left="1843" w:hanging="1843"/>
      </w:pPr>
      <w:r>
        <w:rPr>
          <w:u w:val="single"/>
        </w:rPr>
        <w:t>Data grouping options:</w:t>
      </w:r>
      <w:r>
        <w:t xml:space="preserve"> No grouping required.</w:t>
      </w:r>
    </w:p>
    <w:p w14:paraId="690F04B7" w14:textId="7C320122" w:rsidR="00CC7541" w:rsidRDefault="00CC7541" w:rsidP="00CC7541">
      <w:pPr>
        <w:ind w:left="567" w:hanging="567"/>
      </w:pPr>
      <w:r w:rsidRPr="00EC6CCC">
        <w:rPr>
          <w:u w:val="single"/>
        </w:rPr>
        <w:t>Total:</w:t>
      </w:r>
      <w:r w:rsidRPr="00EC6CCC">
        <w:t xml:space="preserve"> Calculate</w:t>
      </w:r>
      <w:r>
        <w:t xml:space="preserve"> </w:t>
      </w:r>
      <w:r w:rsidRPr="00EC6CCC">
        <w:t xml:space="preserve">the total number of </w:t>
      </w:r>
      <w:r>
        <w:t xml:space="preserve">sites, </w:t>
      </w:r>
      <w:del w:id="396" w:author="Xavier Hoenner" w:date="2014-05-01T09:57:00Z">
        <w:r w:rsidDel="007C4FE0">
          <w:delText xml:space="preserve">sensors, different parameters, </w:delText>
        </w:r>
      </w:del>
      <w:r>
        <w:t>quality controlled datasets, along with the temporal and depth range</w:t>
      </w:r>
      <w:r w:rsidRPr="00EC6CCC">
        <w:t xml:space="preserve">. </w:t>
      </w:r>
      <w:r w:rsidRPr="00EA7AB8">
        <w:rPr>
          <w:i/>
        </w:rPr>
        <w:t>Use the following view: ‘totals_view’; filter by: ‘facility’ = ‘</w:t>
      </w:r>
      <w:r>
        <w:rPr>
          <w:i/>
        </w:rPr>
        <w:t>ANMN’, ‘subfacility’ = ‘NRS - Real-Time’</w:t>
      </w:r>
      <w:r w:rsidRPr="00EA7AB8">
        <w:rPr>
          <w:i/>
        </w:rPr>
        <w:t>.</w:t>
      </w:r>
    </w:p>
    <w:p w14:paraId="0034D932" w14:textId="54BD001C" w:rsidR="00CC7541" w:rsidRDefault="00CC7541" w:rsidP="00CC7541">
      <w:pPr>
        <w:ind w:left="567"/>
      </w:pPr>
      <w:r w:rsidRPr="00EC6CCC">
        <w:rPr>
          <w:b/>
          <w:i/>
        </w:rPr>
        <w:t xml:space="preserve">Total </w:t>
      </w:r>
      <w:r>
        <w:rPr>
          <w:b/>
          <w:i/>
        </w:rPr>
        <w:t>n</w:t>
      </w:r>
      <w:r w:rsidRPr="00EC6CCC">
        <w:rPr>
          <w:b/>
          <w:i/>
        </w:rPr>
        <w:t xml:space="preserve">umber of </w:t>
      </w:r>
      <w:r>
        <w:rPr>
          <w:b/>
          <w:i/>
        </w:rPr>
        <w:t>sites (‘no_projects’)</w:t>
      </w:r>
      <w:r w:rsidRPr="00EC6CCC">
        <w:rPr>
          <w:b/>
          <w:i/>
        </w:rPr>
        <w:t>: XX</w:t>
      </w:r>
      <w:ins w:id="397" w:author="Xavier Hoenner" w:date="2014-05-01T10:42:00Z">
        <w:r w:rsidR="007D0A7B">
          <w:rPr>
            <w:b/>
            <w:i/>
          </w:rPr>
          <w:br/>
        </w:r>
        <w:r w:rsidR="007D0A7B" w:rsidRPr="00EC6CCC">
          <w:rPr>
            <w:b/>
            <w:i/>
          </w:rPr>
          <w:t xml:space="preserve">Total </w:t>
        </w:r>
        <w:r w:rsidR="007D0A7B">
          <w:rPr>
            <w:b/>
            <w:i/>
          </w:rPr>
          <w:t>n</w:t>
        </w:r>
        <w:r w:rsidR="007D0A7B" w:rsidRPr="00EC6CCC">
          <w:rPr>
            <w:b/>
            <w:i/>
          </w:rPr>
          <w:t xml:space="preserve">umber of </w:t>
        </w:r>
        <w:r w:rsidR="007D0A7B">
          <w:rPr>
            <w:b/>
            <w:i/>
          </w:rPr>
          <w:t>sensors (‘n</w:t>
        </w:r>
      </w:ins>
      <w:ins w:id="398" w:author="Xavier Hoenner" w:date="2014-05-01T10:43:00Z">
        <w:r w:rsidR="007D0A7B">
          <w:rPr>
            <w:b/>
            <w:i/>
          </w:rPr>
          <w:t>o_instruments</w:t>
        </w:r>
      </w:ins>
      <w:ins w:id="399" w:author="Xavier Hoenner" w:date="2014-05-01T10:42:00Z">
        <w:r w:rsidR="007D0A7B">
          <w:rPr>
            <w:b/>
            <w:i/>
          </w:rPr>
          <w:t>’)</w:t>
        </w:r>
        <w:r w:rsidR="007D0A7B" w:rsidRPr="00EC6CCC">
          <w:rPr>
            <w:b/>
            <w:i/>
          </w:rPr>
          <w:t>: XX</w:t>
        </w:r>
      </w:ins>
      <w:del w:id="400" w:author="Xavier Hoenner" w:date="2014-05-01T09:57:00Z">
        <w:r w:rsidDel="007C4FE0">
          <w:rPr>
            <w:b/>
            <w:i/>
          </w:rPr>
          <w:br/>
          <w:delText>Total number of sensors (‘no_instruments’): XX</w:delText>
        </w:r>
        <w:r w:rsidDel="007C4FE0">
          <w:rPr>
            <w:b/>
            <w:i/>
          </w:rPr>
          <w:br/>
          <w:delText>Total number of distinct parameters (‘no_deployments’): XX</w:delText>
        </w:r>
      </w:del>
      <w:r>
        <w:rPr>
          <w:b/>
          <w:i/>
        </w:rPr>
        <w:br/>
        <w:t>Total number of quality controlled datasets (‘no_data’): XX</w:t>
      </w:r>
      <w:r>
        <w:rPr>
          <w:b/>
          <w:i/>
        </w:rPr>
        <w:br/>
        <w:t>Temporal range (‘temporal_range’): XX</w:t>
      </w:r>
      <w:r>
        <w:rPr>
          <w:b/>
          <w:i/>
        </w:rPr>
        <w:br/>
        <w:t>Depth range (‘depth_range’): XX</w:t>
      </w:r>
      <w:r>
        <w:rPr>
          <w:b/>
          <w:i/>
        </w:rPr>
        <w:br/>
      </w:r>
    </w:p>
    <w:p w14:paraId="067CF82F" w14:textId="6C56AE31" w:rsidR="00CC7541" w:rsidRDefault="00CC7541" w:rsidP="00CC7541">
      <w:pPr>
        <w:ind w:left="993" w:hanging="993"/>
      </w:pPr>
      <w:r>
        <w:rPr>
          <w:u w:val="single"/>
        </w:rPr>
        <w:t>Footnote:</w:t>
      </w:r>
      <w:r>
        <w:t xml:space="preserve"> </w:t>
      </w:r>
      <w:r>
        <w:rPr>
          <w:b/>
        </w:rPr>
        <w:t xml:space="preserve">Site name: </w:t>
      </w:r>
      <w:r w:rsidR="00F07203" w:rsidRPr="00523C6C">
        <w:t xml:space="preserve">Name </w:t>
      </w:r>
      <w:r w:rsidR="00F07203">
        <w:t>of NRS moorings site.</w:t>
      </w:r>
      <w:r>
        <w:br/>
      </w:r>
      <w:r>
        <w:rPr>
          <w:b/>
        </w:rPr>
        <w:t># QC’d data</w:t>
      </w:r>
      <w:r w:rsidRPr="006B3C3D">
        <w:t xml:space="preserve">: </w:t>
      </w:r>
      <w:r>
        <w:t>Number of sensors for which quality controlled data is transmitted.</w:t>
      </w:r>
      <w:r>
        <w:br/>
      </w:r>
      <w:r>
        <w:rPr>
          <w:b/>
        </w:rPr>
        <w:t>Start</w:t>
      </w:r>
      <w:r w:rsidRPr="006B3C3D">
        <w:t xml:space="preserve">: </w:t>
      </w:r>
      <w:r>
        <w:t>Data recording earliest date (format: dd/mm/yyyy).</w:t>
      </w:r>
      <w:r>
        <w:br/>
      </w:r>
      <w:r>
        <w:rPr>
          <w:b/>
        </w:rPr>
        <w:t>End</w:t>
      </w:r>
      <w:r w:rsidRPr="006B3C3D">
        <w:t xml:space="preserve">: </w:t>
      </w:r>
      <w:r>
        <w:t>Data recording latest date (format: dd/mm/yyyy).</w:t>
      </w:r>
      <w:r w:rsidRPr="006B3C3D">
        <w:br/>
      </w:r>
      <w:r>
        <w:rPr>
          <w:b/>
        </w:rPr>
        <w:t>Mean time</w:t>
      </w:r>
      <w:r w:rsidRPr="00ED7666">
        <w:rPr>
          <w:b/>
        </w:rPr>
        <w:t xml:space="preserve"> </w:t>
      </w:r>
      <w:r>
        <w:rPr>
          <w:b/>
        </w:rPr>
        <w:t>c</w:t>
      </w:r>
      <w:r w:rsidRPr="00ED7666">
        <w:rPr>
          <w:b/>
        </w:rPr>
        <w:t>overage</w:t>
      </w:r>
      <w:r w:rsidRPr="00ED7666">
        <w:t xml:space="preserve">: </w:t>
      </w:r>
      <w:r>
        <w:t>Mean n</w:t>
      </w:r>
      <w:r w:rsidRPr="00ED7666">
        <w:t xml:space="preserve">umber of </w:t>
      </w:r>
      <w:r>
        <w:t>days</w:t>
      </w:r>
      <w:r w:rsidRPr="00ED7666">
        <w:t xml:space="preserve"> </w:t>
      </w:r>
      <w:r>
        <w:t>between the data recording start and end dates</w:t>
      </w:r>
      <w:r w:rsidRPr="00ED7666">
        <w:t>.</w:t>
      </w:r>
      <w:del w:id="401" w:author="Xavier Hoenner" w:date="2014-05-01T09:58:00Z">
        <w:r w:rsidDel="00764A37">
          <w:br/>
        </w:r>
        <w:r w:rsidDel="00764A37">
          <w:rPr>
            <w:b/>
          </w:rPr>
          <w:delText>Mean t</w:delText>
        </w:r>
        <w:r w:rsidRPr="00ED7666" w:rsidDel="00764A37">
          <w:rPr>
            <w:b/>
          </w:rPr>
          <w:delText xml:space="preserve">ime to </w:delText>
        </w:r>
        <w:r w:rsidDel="00764A37">
          <w:rPr>
            <w:b/>
          </w:rPr>
          <w:delText>upload</w:delText>
        </w:r>
        <w:r w:rsidRPr="00ED7666" w:rsidDel="00764A37">
          <w:rPr>
            <w:b/>
          </w:rPr>
          <w:delText xml:space="preserve"> data</w:delText>
        </w:r>
        <w:r w:rsidRPr="00ED7666" w:rsidDel="00764A37">
          <w:delText xml:space="preserve">: </w:delText>
        </w:r>
        <w:r w:rsidDel="00764A37">
          <w:delText>Mean n</w:delText>
        </w:r>
        <w:r w:rsidRPr="00ED7666" w:rsidDel="00764A37">
          <w:delText xml:space="preserve">umber of days necessary to </w:delText>
        </w:r>
        <w:r w:rsidDel="00764A37">
          <w:delText>process and upload data onto the eMII server from the date the platform has been deployed.</w:delText>
        </w:r>
        <w:r w:rsidDel="00764A37">
          <w:br/>
        </w:r>
        <w:r w:rsidDel="00764A37">
          <w:rPr>
            <w:b/>
          </w:rPr>
          <w:delText>Mean t</w:delText>
        </w:r>
        <w:r w:rsidRPr="00ED7666" w:rsidDel="00764A37">
          <w:rPr>
            <w:b/>
          </w:rPr>
          <w:delText xml:space="preserve">ime to </w:delText>
        </w:r>
        <w:r w:rsidDel="00764A37">
          <w:rPr>
            <w:b/>
          </w:rPr>
          <w:delText>publish data</w:delText>
        </w:r>
        <w:r w:rsidRPr="00ED7666" w:rsidDel="00764A37">
          <w:rPr>
            <w:b/>
          </w:rPr>
          <w:delText>:</w:delText>
        </w:r>
        <w:r w:rsidRPr="00ED7666" w:rsidDel="00764A37">
          <w:delText xml:space="preserve"> </w:delText>
        </w:r>
        <w:r w:rsidDel="00764A37">
          <w:delText>Mean n</w:delText>
        </w:r>
        <w:r w:rsidRPr="00ED7666" w:rsidDel="00764A37">
          <w:delText>umber of days necessary to make data available through Opendap and the IMOS portal</w:delText>
        </w:r>
        <w:r w:rsidDel="00764A37">
          <w:delText xml:space="preserve"> from the date the data is on the eMII server.</w:delText>
        </w:r>
      </w:del>
      <w:r w:rsidRPr="00ED7666">
        <w:br/>
      </w:r>
      <w:r>
        <w:rPr>
          <w:b/>
        </w:rPr>
        <w:t xml:space="preserve">ANMN: </w:t>
      </w:r>
      <w:r>
        <w:t>Australian National Mooring Network (</w:t>
      </w:r>
      <w:hyperlink r:id="rId47" w:history="1">
        <w:r w:rsidRPr="00FE6A07">
          <w:rPr>
            <w:rStyle w:val="Hyperlink"/>
          </w:rPr>
          <w:t>http://imos.org.au/anmn.html</w:t>
        </w:r>
      </w:hyperlink>
      <w:r>
        <w:t>).</w:t>
      </w:r>
      <w:r>
        <w:br/>
      </w:r>
      <w:r>
        <w:rPr>
          <w:b/>
        </w:rPr>
        <w:t>NRS</w:t>
      </w:r>
      <w:r w:rsidRPr="0070643C">
        <w:t xml:space="preserve">: </w:t>
      </w:r>
      <w:r>
        <w:t>National Reference Stations (</w:t>
      </w:r>
      <w:hyperlink r:id="rId48" w:history="1">
        <w:r w:rsidRPr="001C4E00">
          <w:rPr>
            <w:rStyle w:val="Hyperlink"/>
          </w:rPr>
          <w:t>http://imos.org.au/anmn_instrumentation.html</w:t>
        </w:r>
      </w:hyperlink>
      <w:r>
        <w:t>).</w:t>
      </w:r>
    </w:p>
    <w:p w14:paraId="0349CC37" w14:textId="77777777" w:rsidR="00CC7541" w:rsidRDefault="00CC7541" w:rsidP="00CC7541"/>
    <w:p w14:paraId="412C111D" w14:textId="77777777" w:rsidR="00CC7541" w:rsidRDefault="00CC7541" w:rsidP="00CC7541">
      <w:pPr>
        <w:pStyle w:val="Heading3"/>
      </w:pPr>
      <w:r>
        <w:lastRenderedPageBreak/>
        <w:t>Template</w:t>
      </w:r>
    </w:p>
    <w:tbl>
      <w:tblPr>
        <w:tblStyle w:val="TableGrid"/>
        <w:tblW w:w="5000" w:type="pct"/>
        <w:jc w:val="center"/>
        <w:tblLook w:val="04A0" w:firstRow="1" w:lastRow="0" w:firstColumn="1" w:lastColumn="0" w:noHBand="0" w:noVBand="1"/>
        <w:tblPrChange w:id="402" w:author="Xavier Hoenner" w:date="2014-05-01T10:53:00Z">
          <w:tblPr>
            <w:tblStyle w:val="TableGrid"/>
            <w:tblW w:w="5000" w:type="pct"/>
            <w:jc w:val="center"/>
            <w:tblLook w:val="04A0" w:firstRow="1" w:lastRow="0" w:firstColumn="1" w:lastColumn="0" w:noHBand="0" w:noVBand="1"/>
          </w:tblPr>
        </w:tblPrChange>
      </w:tblPr>
      <w:tblGrid>
        <w:gridCol w:w="1041"/>
        <w:gridCol w:w="1212"/>
        <w:gridCol w:w="1147"/>
        <w:gridCol w:w="1227"/>
        <w:gridCol w:w="1256"/>
        <w:gridCol w:w="1111"/>
        <w:gridCol w:w="2248"/>
        <w:tblGridChange w:id="403">
          <w:tblGrid>
            <w:gridCol w:w="1041"/>
            <w:gridCol w:w="1212"/>
            <w:gridCol w:w="1147"/>
            <w:gridCol w:w="1227"/>
            <w:gridCol w:w="1256"/>
            <w:gridCol w:w="1111"/>
            <w:gridCol w:w="2248"/>
          </w:tblGrid>
        </w:tblGridChange>
      </w:tblGrid>
      <w:tr w:rsidR="007D0A7B" w14:paraId="62BBEF9C" w14:textId="77777777" w:rsidTr="00F65719">
        <w:trPr>
          <w:jc w:val="center"/>
          <w:trPrChange w:id="404" w:author="Xavier Hoenner" w:date="2014-05-01T10:53:00Z">
            <w:trPr>
              <w:jc w:val="center"/>
            </w:trPr>
          </w:trPrChange>
        </w:trPr>
        <w:tc>
          <w:tcPr>
            <w:tcW w:w="628" w:type="pct"/>
            <w:vAlign w:val="center"/>
            <w:tcPrChange w:id="405" w:author="Xavier Hoenner" w:date="2014-05-01T10:53:00Z">
              <w:tcPr>
                <w:tcW w:w="628" w:type="pct"/>
                <w:vAlign w:val="center"/>
              </w:tcPr>
            </w:tcPrChange>
          </w:tcPr>
          <w:p w14:paraId="529962DD" w14:textId="77777777" w:rsidR="007D0A7B" w:rsidRPr="0025464E" w:rsidRDefault="007D0A7B" w:rsidP="00CC7541">
            <w:pPr>
              <w:jc w:val="center"/>
              <w:rPr>
                <w:b/>
              </w:rPr>
            </w:pPr>
            <w:r>
              <w:rPr>
                <w:b/>
              </w:rPr>
              <w:t>site_name</w:t>
            </w:r>
          </w:p>
        </w:tc>
        <w:tc>
          <w:tcPr>
            <w:tcW w:w="120" w:type="pct"/>
            <w:vAlign w:val="center"/>
            <w:tcPrChange w:id="406" w:author="Xavier Hoenner" w:date="2014-05-01T10:53:00Z">
              <w:tcPr>
                <w:tcW w:w="120" w:type="pct"/>
              </w:tcPr>
            </w:tcPrChange>
          </w:tcPr>
          <w:p w14:paraId="085BB15C" w14:textId="141BFF8F" w:rsidR="007D0A7B" w:rsidRDefault="007D0A7B">
            <w:pPr>
              <w:jc w:val="center"/>
              <w:rPr>
                <w:ins w:id="407" w:author="Xavier Hoenner" w:date="2014-05-01T10:41:00Z"/>
                <w:b/>
                <w:sz w:val="24"/>
              </w:rPr>
              <w:pPrChange w:id="408" w:author="Xavier Hoenner" w:date="2014-05-01T10:53:00Z">
                <w:pPr>
                  <w:spacing w:after="200" w:line="276" w:lineRule="auto"/>
                  <w:jc w:val="center"/>
                </w:pPr>
              </w:pPrChange>
            </w:pPr>
            <w:ins w:id="409" w:author="Xavier Hoenner" w:date="2014-05-01T10:41:00Z">
              <w:r>
                <w:rPr>
                  <w:b/>
                </w:rPr>
                <w:t>nb_channels</w:t>
              </w:r>
            </w:ins>
          </w:p>
        </w:tc>
        <w:tc>
          <w:tcPr>
            <w:tcW w:w="695" w:type="pct"/>
            <w:vAlign w:val="center"/>
            <w:tcPrChange w:id="410" w:author="Xavier Hoenner" w:date="2014-05-01T10:53:00Z">
              <w:tcPr>
                <w:tcW w:w="695" w:type="pct"/>
                <w:vAlign w:val="center"/>
              </w:tcPr>
            </w:tcPrChange>
          </w:tcPr>
          <w:p w14:paraId="3F5B6A42" w14:textId="746CADFD" w:rsidR="007D0A7B" w:rsidRDefault="007D0A7B">
            <w:pPr>
              <w:jc w:val="center"/>
              <w:rPr>
                <w:rFonts w:asciiTheme="majorHAnsi" w:eastAsiaTheme="majorEastAsia" w:hAnsiTheme="majorHAnsi" w:cstheme="majorBidi"/>
                <w:b/>
                <w:i/>
                <w:iCs/>
                <w:color w:val="243F60" w:themeColor="accent1" w:themeShade="7F"/>
                <w:sz w:val="24"/>
                <w:szCs w:val="20"/>
              </w:rPr>
              <w:pPrChange w:id="411" w:author="Xavier Hoenner" w:date="2014-05-01T09:58:00Z">
                <w:pPr>
                  <w:keepNext/>
                  <w:keepLines/>
                  <w:spacing w:before="200" w:line="276" w:lineRule="auto"/>
                  <w:jc w:val="center"/>
                  <w:outlineLvl w:val="4"/>
                </w:pPr>
              </w:pPrChange>
            </w:pPr>
            <w:r>
              <w:rPr>
                <w:b/>
              </w:rPr>
              <w:t>no_qc_data</w:t>
            </w:r>
          </w:p>
        </w:tc>
        <w:tc>
          <w:tcPr>
            <w:tcW w:w="744" w:type="pct"/>
            <w:vAlign w:val="center"/>
            <w:tcPrChange w:id="412" w:author="Xavier Hoenner" w:date="2014-05-01T10:53:00Z">
              <w:tcPr>
                <w:tcW w:w="744" w:type="pct"/>
                <w:vAlign w:val="center"/>
              </w:tcPr>
            </w:tcPrChange>
          </w:tcPr>
          <w:p w14:paraId="31084D61" w14:textId="77777777" w:rsidR="007D0A7B" w:rsidRDefault="007D0A7B">
            <w:pPr>
              <w:jc w:val="center"/>
              <w:rPr>
                <w:rFonts w:asciiTheme="majorHAnsi" w:eastAsiaTheme="majorEastAsia" w:hAnsiTheme="majorHAnsi" w:cstheme="majorBidi"/>
                <w:b/>
                <w:i/>
                <w:iCs/>
                <w:color w:val="243F60" w:themeColor="accent1" w:themeShade="7F"/>
                <w:sz w:val="24"/>
                <w:szCs w:val="20"/>
              </w:rPr>
              <w:pPrChange w:id="413" w:author="Xavier Hoenner" w:date="2014-05-01T09:58:00Z">
                <w:pPr>
                  <w:keepNext/>
                  <w:keepLines/>
                  <w:spacing w:before="200" w:line="276" w:lineRule="auto"/>
                  <w:jc w:val="center"/>
                  <w:outlineLvl w:val="4"/>
                </w:pPr>
              </w:pPrChange>
            </w:pPr>
            <w:r>
              <w:rPr>
                <w:b/>
              </w:rPr>
              <w:t>depth_range</w:t>
            </w:r>
          </w:p>
        </w:tc>
        <w:tc>
          <w:tcPr>
            <w:tcW w:w="762" w:type="pct"/>
            <w:vAlign w:val="center"/>
            <w:tcPrChange w:id="414" w:author="Xavier Hoenner" w:date="2014-05-01T10:53:00Z">
              <w:tcPr>
                <w:tcW w:w="762" w:type="pct"/>
                <w:vAlign w:val="center"/>
              </w:tcPr>
            </w:tcPrChange>
          </w:tcPr>
          <w:p w14:paraId="268D4F31" w14:textId="77777777" w:rsidR="007D0A7B" w:rsidRPr="0025464E" w:rsidRDefault="007D0A7B" w:rsidP="00CC7541">
            <w:pPr>
              <w:jc w:val="center"/>
              <w:rPr>
                <w:b/>
              </w:rPr>
            </w:pPr>
            <w:r>
              <w:rPr>
                <w:b/>
              </w:rPr>
              <w:t>earliest_date</w:t>
            </w:r>
          </w:p>
        </w:tc>
        <w:tc>
          <w:tcPr>
            <w:tcW w:w="672" w:type="pct"/>
            <w:vAlign w:val="center"/>
            <w:tcPrChange w:id="415" w:author="Xavier Hoenner" w:date="2014-05-01T10:53:00Z">
              <w:tcPr>
                <w:tcW w:w="672" w:type="pct"/>
                <w:vAlign w:val="center"/>
              </w:tcPr>
            </w:tcPrChange>
          </w:tcPr>
          <w:p w14:paraId="1623D32F" w14:textId="77777777" w:rsidR="007D0A7B" w:rsidRPr="0025464E" w:rsidRDefault="007D0A7B" w:rsidP="00CC7541">
            <w:pPr>
              <w:jc w:val="center"/>
              <w:rPr>
                <w:b/>
              </w:rPr>
            </w:pPr>
            <w:r>
              <w:rPr>
                <w:b/>
              </w:rPr>
              <w:t>latest_date</w:t>
            </w:r>
          </w:p>
        </w:tc>
        <w:tc>
          <w:tcPr>
            <w:tcW w:w="1378" w:type="pct"/>
            <w:vAlign w:val="center"/>
            <w:tcPrChange w:id="416" w:author="Xavier Hoenner" w:date="2014-05-01T10:53:00Z">
              <w:tcPr>
                <w:tcW w:w="1378" w:type="pct"/>
                <w:vAlign w:val="center"/>
              </w:tcPr>
            </w:tcPrChange>
          </w:tcPr>
          <w:p w14:paraId="77697761" w14:textId="77777777" w:rsidR="007D0A7B" w:rsidRDefault="007D0A7B" w:rsidP="00CC7541">
            <w:pPr>
              <w:jc w:val="center"/>
              <w:rPr>
                <w:b/>
              </w:rPr>
            </w:pPr>
            <w:r>
              <w:rPr>
                <w:b/>
              </w:rPr>
              <w:t>mean_coverage_duration</w:t>
            </w:r>
          </w:p>
        </w:tc>
      </w:tr>
      <w:tr w:rsidR="007D0A7B" w14:paraId="13E051F9" w14:textId="77777777" w:rsidTr="00F65719">
        <w:trPr>
          <w:jc w:val="center"/>
          <w:trPrChange w:id="417" w:author="Xavier Hoenner" w:date="2014-05-01T10:53:00Z">
            <w:trPr>
              <w:jc w:val="center"/>
            </w:trPr>
          </w:trPrChange>
        </w:trPr>
        <w:tc>
          <w:tcPr>
            <w:tcW w:w="628" w:type="pct"/>
            <w:vAlign w:val="center"/>
            <w:tcPrChange w:id="418" w:author="Xavier Hoenner" w:date="2014-05-01T10:53:00Z">
              <w:tcPr>
                <w:tcW w:w="628" w:type="pct"/>
                <w:vAlign w:val="center"/>
              </w:tcPr>
            </w:tcPrChange>
          </w:tcPr>
          <w:p w14:paraId="5EE42BC8" w14:textId="77777777" w:rsidR="007D0A7B" w:rsidRDefault="007D0A7B" w:rsidP="00CC7541">
            <w:pPr>
              <w:jc w:val="center"/>
            </w:pPr>
            <w:r>
              <w:t>Site name</w:t>
            </w:r>
          </w:p>
        </w:tc>
        <w:tc>
          <w:tcPr>
            <w:tcW w:w="120" w:type="pct"/>
            <w:vAlign w:val="center"/>
            <w:tcPrChange w:id="419" w:author="Xavier Hoenner" w:date="2014-05-01T10:53:00Z">
              <w:tcPr>
                <w:tcW w:w="120" w:type="pct"/>
              </w:tcPr>
            </w:tcPrChange>
          </w:tcPr>
          <w:p w14:paraId="3165DF4C" w14:textId="190A522C" w:rsidR="007D0A7B" w:rsidRDefault="007D0A7B">
            <w:pPr>
              <w:jc w:val="center"/>
              <w:rPr>
                <w:ins w:id="420" w:author="Xavier Hoenner" w:date="2014-05-01T10:41:00Z"/>
              </w:rPr>
              <w:pPrChange w:id="421" w:author="Xavier Hoenner" w:date="2014-05-01T10:53:00Z">
                <w:pPr>
                  <w:spacing w:after="200" w:line="276" w:lineRule="auto"/>
                  <w:jc w:val="center"/>
                </w:pPr>
              </w:pPrChange>
            </w:pPr>
            <w:ins w:id="422" w:author="Xavier Hoenner" w:date="2014-05-01T10:41:00Z">
              <w:r>
                <w:t># sensors</w:t>
              </w:r>
            </w:ins>
          </w:p>
        </w:tc>
        <w:tc>
          <w:tcPr>
            <w:tcW w:w="695" w:type="pct"/>
            <w:vAlign w:val="center"/>
            <w:tcPrChange w:id="423" w:author="Xavier Hoenner" w:date="2014-05-01T10:53:00Z">
              <w:tcPr>
                <w:tcW w:w="695" w:type="pct"/>
                <w:vAlign w:val="center"/>
              </w:tcPr>
            </w:tcPrChange>
          </w:tcPr>
          <w:p w14:paraId="56976926" w14:textId="40AFC002" w:rsidR="007D0A7B" w:rsidRDefault="007D0A7B">
            <w:pPr>
              <w:jc w:val="center"/>
              <w:rPr>
                <w:rFonts w:asciiTheme="majorHAnsi" w:eastAsiaTheme="majorEastAsia" w:hAnsiTheme="majorHAnsi" w:cstheme="majorBidi"/>
                <w:i/>
                <w:iCs/>
                <w:color w:val="243F60" w:themeColor="accent1" w:themeShade="7F"/>
                <w:sz w:val="24"/>
                <w:szCs w:val="20"/>
              </w:rPr>
              <w:pPrChange w:id="424" w:author="Xavier Hoenner" w:date="2014-05-01T09:58:00Z">
                <w:pPr>
                  <w:keepNext/>
                  <w:keepLines/>
                  <w:spacing w:before="200" w:line="276" w:lineRule="auto"/>
                  <w:jc w:val="center"/>
                  <w:outlineLvl w:val="4"/>
                </w:pPr>
              </w:pPrChange>
            </w:pPr>
            <w:r>
              <w:t># QC’d data</w:t>
            </w:r>
          </w:p>
        </w:tc>
        <w:tc>
          <w:tcPr>
            <w:tcW w:w="744" w:type="pct"/>
            <w:vAlign w:val="center"/>
            <w:tcPrChange w:id="425" w:author="Xavier Hoenner" w:date="2014-05-01T10:53:00Z">
              <w:tcPr>
                <w:tcW w:w="744" w:type="pct"/>
                <w:vAlign w:val="center"/>
              </w:tcPr>
            </w:tcPrChange>
          </w:tcPr>
          <w:p w14:paraId="09A9CC98" w14:textId="77777777" w:rsidR="007D0A7B" w:rsidRDefault="007D0A7B">
            <w:pPr>
              <w:jc w:val="center"/>
              <w:rPr>
                <w:rFonts w:asciiTheme="majorHAnsi" w:eastAsiaTheme="majorEastAsia" w:hAnsiTheme="majorHAnsi" w:cstheme="majorBidi"/>
                <w:i/>
                <w:iCs/>
                <w:color w:val="243F60" w:themeColor="accent1" w:themeShade="7F"/>
                <w:sz w:val="24"/>
                <w:szCs w:val="20"/>
              </w:rPr>
              <w:pPrChange w:id="426" w:author="Xavier Hoenner" w:date="2014-05-01T09:58:00Z">
                <w:pPr>
                  <w:keepNext/>
                  <w:keepLines/>
                  <w:spacing w:before="200" w:line="276" w:lineRule="auto"/>
                  <w:jc w:val="center"/>
                  <w:outlineLvl w:val="4"/>
                </w:pPr>
              </w:pPrChange>
            </w:pPr>
            <w:r>
              <w:t>Depth range</w:t>
            </w:r>
          </w:p>
        </w:tc>
        <w:tc>
          <w:tcPr>
            <w:tcW w:w="762" w:type="pct"/>
            <w:vAlign w:val="center"/>
            <w:tcPrChange w:id="427" w:author="Xavier Hoenner" w:date="2014-05-01T10:53:00Z">
              <w:tcPr>
                <w:tcW w:w="762" w:type="pct"/>
                <w:vAlign w:val="center"/>
              </w:tcPr>
            </w:tcPrChange>
          </w:tcPr>
          <w:p w14:paraId="521AAB60" w14:textId="77777777" w:rsidR="007D0A7B" w:rsidRDefault="007D0A7B" w:rsidP="00CC7541">
            <w:pPr>
              <w:jc w:val="center"/>
            </w:pPr>
            <w:r>
              <w:t>Start</w:t>
            </w:r>
          </w:p>
        </w:tc>
        <w:tc>
          <w:tcPr>
            <w:tcW w:w="672" w:type="pct"/>
            <w:vAlign w:val="center"/>
            <w:tcPrChange w:id="428" w:author="Xavier Hoenner" w:date="2014-05-01T10:53:00Z">
              <w:tcPr>
                <w:tcW w:w="672" w:type="pct"/>
                <w:vAlign w:val="center"/>
              </w:tcPr>
            </w:tcPrChange>
          </w:tcPr>
          <w:p w14:paraId="642D58A4" w14:textId="77777777" w:rsidR="007D0A7B" w:rsidRDefault="007D0A7B" w:rsidP="00CC7541">
            <w:pPr>
              <w:jc w:val="center"/>
            </w:pPr>
            <w:r>
              <w:t>End</w:t>
            </w:r>
          </w:p>
        </w:tc>
        <w:tc>
          <w:tcPr>
            <w:tcW w:w="1378" w:type="pct"/>
            <w:vAlign w:val="center"/>
            <w:tcPrChange w:id="429" w:author="Xavier Hoenner" w:date="2014-05-01T10:53:00Z">
              <w:tcPr>
                <w:tcW w:w="1378" w:type="pct"/>
                <w:vAlign w:val="center"/>
              </w:tcPr>
            </w:tcPrChange>
          </w:tcPr>
          <w:p w14:paraId="3AAE7275" w14:textId="77777777" w:rsidR="007D0A7B" w:rsidRDefault="007D0A7B" w:rsidP="00CC7541">
            <w:pPr>
              <w:jc w:val="center"/>
            </w:pPr>
            <w:r>
              <w:t>Mean time coverage (days)</w:t>
            </w:r>
          </w:p>
        </w:tc>
      </w:tr>
      <w:tr w:rsidR="007D0A7B" w14:paraId="44414E25" w14:textId="77777777" w:rsidTr="007D0A7B">
        <w:trPr>
          <w:jc w:val="center"/>
        </w:trPr>
        <w:tc>
          <w:tcPr>
            <w:tcW w:w="628" w:type="pct"/>
            <w:vAlign w:val="center"/>
          </w:tcPr>
          <w:p w14:paraId="1FB58A43" w14:textId="77777777" w:rsidR="007D0A7B" w:rsidRDefault="007D0A7B" w:rsidP="00CC7541">
            <w:pPr>
              <w:jc w:val="center"/>
            </w:pPr>
          </w:p>
        </w:tc>
        <w:tc>
          <w:tcPr>
            <w:tcW w:w="120" w:type="pct"/>
          </w:tcPr>
          <w:p w14:paraId="6C908253" w14:textId="77777777" w:rsidR="007D0A7B" w:rsidRDefault="007D0A7B" w:rsidP="00CC7541">
            <w:pPr>
              <w:jc w:val="center"/>
              <w:rPr>
                <w:ins w:id="430" w:author="Xavier Hoenner" w:date="2014-05-01T10:41:00Z"/>
              </w:rPr>
            </w:pPr>
          </w:p>
        </w:tc>
        <w:tc>
          <w:tcPr>
            <w:tcW w:w="695" w:type="pct"/>
          </w:tcPr>
          <w:p w14:paraId="58B20CCD" w14:textId="2C3446E5" w:rsidR="007D0A7B" w:rsidRDefault="007D0A7B" w:rsidP="00CC7541">
            <w:pPr>
              <w:jc w:val="center"/>
            </w:pPr>
          </w:p>
        </w:tc>
        <w:tc>
          <w:tcPr>
            <w:tcW w:w="744" w:type="pct"/>
          </w:tcPr>
          <w:p w14:paraId="41A2058A" w14:textId="77777777" w:rsidR="007D0A7B" w:rsidRDefault="007D0A7B" w:rsidP="00CC7541">
            <w:pPr>
              <w:jc w:val="center"/>
            </w:pPr>
          </w:p>
        </w:tc>
        <w:tc>
          <w:tcPr>
            <w:tcW w:w="762" w:type="pct"/>
            <w:vAlign w:val="center"/>
          </w:tcPr>
          <w:p w14:paraId="7FBB5CA4" w14:textId="77777777" w:rsidR="007D0A7B" w:rsidRDefault="007D0A7B" w:rsidP="00CC7541">
            <w:pPr>
              <w:jc w:val="center"/>
            </w:pPr>
          </w:p>
        </w:tc>
        <w:tc>
          <w:tcPr>
            <w:tcW w:w="672" w:type="pct"/>
            <w:vAlign w:val="center"/>
          </w:tcPr>
          <w:p w14:paraId="51DDF3CB" w14:textId="77777777" w:rsidR="007D0A7B" w:rsidRDefault="007D0A7B" w:rsidP="00CC7541">
            <w:pPr>
              <w:jc w:val="center"/>
            </w:pPr>
          </w:p>
        </w:tc>
        <w:tc>
          <w:tcPr>
            <w:tcW w:w="1378" w:type="pct"/>
            <w:vAlign w:val="center"/>
          </w:tcPr>
          <w:p w14:paraId="4ADE8218" w14:textId="77777777" w:rsidR="007D0A7B" w:rsidRDefault="007D0A7B" w:rsidP="00CC7541">
            <w:pPr>
              <w:jc w:val="center"/>
            </w:pPr>
          </w:p>
        </w:tc>
      </w:tr>
    </w:tbl>
    <w:p w14:paraId="185FA781" w14:textId="77777777" w:rsidR="00CC7541" w:rsidRPr="00580B53" w:rsidRDefault="00CC7541" w:rsidP="00CC7541"/>
    <w:p w14:paraId="28A9ACF9" w14:textId="77777777" w:rsidR="00CC7541" w:rsidRDefault="00CC7541" w:rsidP="00CC7541">
      <w:pPr>
        <w:pStyle w:val="Heading2"/>
      </w:pPr>
      <w:r>
        <w:t>5</w:t>
      </w:r>
      <w:r w:rsidRPr="00E123F0">
        <w:t>.</w:t>
      </w:r>
      <w:r>
        <w:t>2</w:t>
      </w:r>
      <w:r w:rsidRPr="00E123F0">
        <w:t xml:space="preserve"> </w:t>
      </w:r>
      <w:r>
        <w:t>D</w:t>
      </w:r>
      <w:r w:rsidRPr="00E123F0">
        <w:t xml:space="preserve">ata </w:t>
      </w:r>
      <w:r>
        <w:t>report – all data on the portal</w:t>
      </w:r>
    </w:p>
    <w:p w14:paraId="105D8D46" w14:textId="77777777" w:rsidR="00CC7541" w:rsidRDefault="00CC7541" w:rsidP="00CC7541">
      <w:pPr>
        <w:pStyle w:val="Heading3"/>
      </w:pPr>
      <w:r w:rsidRPr="0011784D">
        <w:rPr>
          <w:b w:val="0"/>
        </w:rPr>
        <w:t>Filename:</w:t>
      </w:r>
      <w:r w:rsidRPr="0011784D">
        <w:rPr>
          <w:u w:val="none"/>
        </w:rPr>
        <w:t xml:space="preserve"> ‘A_</w:t>
      </w:r>
      <w:r w:rsidR="00F07203" w:rsidRPr="00F07203">
        <w:rPr>
          <w:u w:val="none"/>
        </w:rPr>
        <w:t xml:space="preserve"> </w:t>
      </w:r>
      <w:r w:rsidR="00F07203">
        <w:rPr>
          <w:u w:val="none"/>
        </w:rPr>
        <w:t>ANMN_NRS_Real-Time</w:t>
      </w:r>
      <w:r w:rsidRPr="0011784D">
        <w:rPr>
          <w:u w:val="none"/>
        </w:rPr>
        <w:t>_allData_dataOnPortal’</w:t>
      </w:r>
    </w:p>
    <w:p w14:paraId="70016E79" w14:textId="77777777" w:rsidR="00CC7541" w:rsidRDefault="00CC7541" w:rsidP="00CC7541"/>
    <w:p w14:paraId="01F81311" w14:textId="77777777" w:rsidR="00CC7541" w:rsidRPr="0011784D" w:rsidRDefault="00CC7541" w:rsidP="00CC7541">
      <w:pPr>
        <w:pStyle w:val="Heading3"/>
      </w:pPr>
      <w:r w:rsidRPr="0011784D">
        <w:rPr>
          <w:b w:val="0"/>
        </w:rPr>
        <w:t>Description:</w:t>
      </w:r>
      <w:r w:rsidRPr="0011784D">
        <w:rPr>
          <w:u w:val="none"/>
        </w:rPr>
        <w:t xml:space="preserve"> ‘All data available on the portal’</w:t>
      </w:r>
    </w:p>
    <w:p w14:paraId="25003770" w14:textId="77777777" w:rsidR="00CC7541" w:rsidRDefault="00CC7541" w:rsidP="00CC7541">
      <w:pPr>
        <w:rPr>
          <w:u w:val="single"/>
        </w:rPr>
      </w:pPr>
    </w:p>
    <w:p w14:paraId="145B8960"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408E7D20" w14:textId="77777777" w:rsidTr="00A016A4">
        <w:tc>
          <w:tcPr>
            <w:tcW w:w="1271" w:type="dxa"/>
          </w:tcPr>
          <w:p w14:paraId="16B1EF82" w14:textId="77777777" w:rsidR="00A016A4" w:rsidRPr="003D503B" w:rsidRDefault="00A016A4" w:rsidP="00CC7541">
            <w:pPr>
              <w:rPr>
                <w:b/>
                <w:szCs w:val="24"/>
              </w:rPr>
            </w:pPr>
            <w:r w:rsidRPr="003D503B">
              <w:rPr>
                <w:b/>
                <w:szCs w:val="24"/>
              </w:rPr>
              <w:t>Server</w:t>
            </w:r>
          </w:p>
        </w:tc>
        <w:tc>
          <w:tcPr>
            <w:tcW w:w="4097" w:type="dxa"/>
          </w:tcPr>
          <w:p w14:paraId="433E1A94" w14:textId="1EC1500A" w:rsidR="00A016A4" w:rsidRPr="003D503B" w:rsidRDefault="00A016A4" w:rsidP="00CC7541">
            <w:pPr>
              <w:rPr>
                <w:szCs w:val="24"/>
              </w:rPr>
            </w:pPr>
            <w:ins w:id="431" w:author="Xavier Hoenner" w:date="2014-05-01T09:52:00Z">
              <w:r>
                <w:rPr>
                  <w:szCs w:val="24"/>
                </w:rPr>
                <w:t>dbprod</w:t>
              </w:r>
              <w:r w:rsidRPr="003D503B">
                <w:rPr>
                  <w:szCs w:val="24"/>
                </w:rPr>
                <w:t>.emii.org.au</w:t>
              </w:r>
            </w:ins>
            <w:del w:id="432" w:author="Xavier Hoenner" w:date="2014-05-01T09:52:00Z">
              <w:r w:rsidRPr="003D503B" w:rsidDel="00E116E1">
                <w:rPr>
                  <w:szCs w:val="24"/>
                </w:rPr>
                <w:delText>db</w:delText>
              </w:r>
              <w:r w:rsidDel="00E116E1">
                <w:rPr>
                  <w:szCs w:val="24"/>
                </w:rPr>
                <w:delText>dev</w:delText>
              </w:r>
              <w:r w:rsidRPr="003D503B" w:rsidDel="00E116E1">
                <w:rPr>
                  <w:szCs w:val="24"/>
                </w:rPr>
                <w:delText>.emii.org.au</w:delText>
              </w:r>
            </w:del>
          </w:p>
        </w:tc>
      </w:tr>
      <w:tr w:rsidR="00A016A4" w14:paraId="01BA6D29" w14:textId="77777777" w:rsidTr="00A016A4">
        <w:tc>
          <w:tcPr>
            <w:tcW w:w="1271" w:type="dxa"/>
          </w:tcPr>
          <w:p w14:paraId="35631AE7" w14:textId="77777777" w:rsidR="00A016A4" w:rsidRPr="003D503B" w:rsidRDefault="00A016A4" w:rsidP="00CC7541">
            <w:pPr>
              <w:rPr>
                <w:b/>
                <w:szCs w:val="24"/>
              </w:rPr>
            </w:pPr>
            <w:r w:rsidRPr="003D503B">
              <w:rPr>
                <w:b/>
                <w:szCs w:val="24"/>
              </w:rPr>
              <w:t>Database</w:t>
            </w:r>
          </w:p>
        </w:tc>
        <w:tc>
          <w:tcPr>
            <w:tcW w:w="4097" w:type="dxa"/>
          </w:tcPr>
          <w:p w14:paraId="360BE76F" w14:textId="1944539B" w:rsidR="00A016A4" w:rsidRPr="003D503B" w:rsidRDefault="00A016A4" w:rsidP="00CC7541">
            <w:pPr>
              <w:rPr>
                <w:szCs w:val="24"/>
              </w:rPr>
            </w:pPr>
            <w:ins w:id="433" w:author="Xavier Hoenner" w:date="2014-05-01T09:52:00Z">
              <w:r>
                <w:rPr>
                  <w:szCs w:val="24"/>
                </w:rPr>
                <w:t>harvest</w:t>
              </w:r>
            </w:ins>
            <w:del w:id="434" w:author="Xavier Hoenner" w:date="2014-05-01T09:52:00Z">
              <w:r w:rsidDel="00E116E1">
                <w:rPr>
                  <w:szCs w:val="24"/>
                </w:rPr>
                <w:delText>report_db</w:delText>
              </w:r>
            </w:del>
          </w:p>
        </w:tc>
      </w:tr>
      <w:tr w:rsidR="00A016A4" w14:paraId="06E136A6" w14:textId="77777777" w:rsidTr="00A016A4">
        <w:tc>
          <w:tcPr>
            <w:tcW w:w="1271" w:type="dxa"/>
          </w:tcPr>
          <w:p w14:paraId="67FA7D95" w14:textId="77777777" w:rsidR="00A016A4" w:rsidRPr="003D503B" w:rsidRDefault="00A016A4" w:rsidP="00CC7541">
            <w:pPr>
              <w:rPr>
                <w:b/>
                <w:szCs w:val="24"/>
              </w:rPr>
            </w:pPr>
            <w:r w:rsidRPr="003D503B">
              <w:rPr>
                <w:b/>
                <w:szCs w:val="24"/>
              </w:rPr>
              <w:t>Schema</w:t>
            </w:r>
          </w:p>
        </w:tc>
        <w:tc>
          <w:tcPr>
            <w:tcW w:w="4097" w:type="dxa"/>
          </w:tcPr>
          <w:p w14:paraId="0FB0A61C" w14:textId="012FB63F" w:rsidR="00A016A4" w:rsidRPr="003D503B" w:rsidRDefault="00A016A4" w:rsidP="00CC7541">
            <w:pPr>
              <w:rPr>
                <w:szCs w:val="24"/>
              </w:rPr>
            </w:pPr>
            <w:ins w:id="435" w:author="Xavier Hoenner" w:date="2014-05-01T09:52:00Z">
              <w:r>
                <w:rPr>
                  <w:szCs w:val="24"/>
                </w:rPr>
                <w:t>reporting</w:t>
              </w:r>
            </w:ins>
            <w:del w:id="436" w:author="Xavier Hoenner" w:date="2014-05-01T09:52:00Z">
              <w:r w:rsidDel="00E116E1">
                <w:rPr>
                  <w:szCs w:val="24"/>
                </w:rPr>
                <w:delText>report</w:delText>
              </w:r>
            </w:del>
          </w:p>
        </w:tc>
      </w:tr>
      <w:tr w:rsidR="00CC7541" w14:paraId="46AB75F4" w14:textId="77777777" w:rsidTr="00A016A4">
        <w:tc>
          <w:tcPr>
            <w:tcW w:w="1271" w:type="dxa"/>
          </w:tcPr>
          <w:p w14:paraId="08FA33CF" w14:textId="77777777" w:rsidR="00CC7541" w:rsidRPr="003D503B" w:rsidRDefault="00CC7541" w:rsidP="00CC7541">
            <w:pPr>
              <w:rPr>
                <w:b/>
                <w:szCs w:val="24"/>
              </w:rPr>
            </w:pPr>
            <w:r w:rsidRPr="003D503B">
              <w:rPr>
                <w:b/>
                <w:szCs w:val="24"/>
              </w:rPr>
              <w:t>View</w:t>
            </w:r>
          </w:p>
        </w:tc>
        <w:tc>
          <w:tcPr>
            <w:tcW w:w="4097" w:type="dxa"/>
          </w:tcPr>
          <w:p w14:paraId="01A233D7" w14:textId="77777777" w:rsidR="00CC7541" w:rsidRPr="003D503B" w:rsidRDefault="00F07203" w:rsidP="00CC7541">
            <w:pPr>
              <w:rPr>
                <w:szCs w:val="24"/>
              </w:rPr>
            </w:pPr>
            <w:r>
              <w:rPr>
                <w:szCs w:val="24"/>
              </w:rPr>
              <w:t>anmn_nrs_realtime</w:t>
            </w:r>
            <w:r w:rsidR="00CC7541">
              <w:rPr>
                <w:szCs w:val="24"/>
              </w:rPr>
              <w:t>_all_deployments_view</w:t>
            </w:r>
          </w:p>
        </w:tc>
      </w:tr>
    </w:tbl>
    <w:p w14:paraId="3AD8E9FC" w14:textId="77777777" w:rsidR="00CC7541" w:rsidRDefault="00CC7541" w:rsidP="00CC7541"/>
    <w:p w14:paraId="2E952D68" w14:textId="77777777" w:rsidR="00CC7541" w:rsidRDefault="00CC7541" w:rsidP="00CC7541">
      <w:r>
        <w:rPr>
          <w:u w:val="single"/>
        </w:rPr>
        <w:t xml:space="preserve">Filters: </w:t>
      </w:r>
      <w:r>
        <w:t>None, all filters have already been applied.</w:t>
      </w:r>
    </w:p>
    <w:p w14:paraId="2BFBC5D9" w14:textId="00FFCA92" w:rsidR="00CC7541" w:rsidRDefault="00CC7541" w:rsidP="00CC7541">
      <w:pPr>
        <w:ind w:left="1843" w:hanging="1843"/>
      </w:pPr>
      <w:r>
        <w:rPr>
          <w:u w:val="single"/>
        </w:rPr>
        <w:t>Data sorting options:</w:t>
      </w:r>
      <w:r>
        <w:t xml:space="preserve"> None, data are already sorted</w:t>
      </w:r>
      <w:del w:id="437" w:author="Xavier Hoenner" w:date="2014-05-01T10:38:00Z">
        <w:r w:rsidDel="007D0A7B">
          <w:delText xml:space="preserve"> by ASCENDING ‘site_name’, then by ASCENDING ‘</w:delText>
        </w:r>
        <w:r w:rsidR="00F07203" w:rsidDel="007D0A7B">
          <w:delText>parameter’</w:delText>
        </w:r>
        <w:r w:rsidDel="007D0A7B">
          <w:delText>, an</w:delText>
        </w:r>
        <w:r w:rsidR="00F07203" w:rsidDel="007D0A7B">
          <w:delText>d then by ASCENDING ‘channel_id</w:delText>
        </w:r>
        <w:r w:rsidDel="007D0A7B">
          <w:delText>’</w:delText>
        </w:r>
      </w:del>
      <w:r>
        <w:t>.</w:t>
      </w:r>
    </w:p>
    <w:p w14:paraId="74E1F237" w14:textId="472612CD" w:rsidR="00CC7541" w:rsidRDefault="00CC7541" w:rsidP="00CC7541">
      <w:pPr>
        <w:ind w:left="1843" w:hanging="1843"/>
      </w:pPr>
      <w:r>
        <w:rPr>
          <w:u w:val="single"/>
        </w:rPr>
        <w:t>Data grouping options:</w:t>
      </w:r>
      <w:r>
        <w:t xml:space="preserve"> Group by ‘site_name’, sub-group by ‘</w:t>
      </w:r>
      <w:del w:id="438" w:author="Xavier Hoenner" w:date="2014-05-01T10:45:00Z">
        <w:r w:rsidR="00F07203" w:rsidDel="0049710C">
          <w:delText>parameter</w:delText>
        </w:r>
        <w:r w:rsidDel="0049710C">
          <w:delText>’</w:delText>
        </w:r>
      </w:del>
      <w:ins w:id="439" w:author="Xavier Hoenner" w:date="2014-05-01T10:45:00Z">
        <w:r w:rsidR="0049710C">
          <w:t>channel_id’</w:t>
        </w:r>
      </w:ins>
      <w:r>
        <w:t>.</w:t>
      </w:r>
    </w:p>
    <w:p w14:paraId="1B1626C3" w14:textId="1B58F81F" w:rsidR="00CC7541" w:rsidRDefault="00CC7541" w:rsidP="00CC7541">
      <w:pPr>
        <w:ind w:left="993" w:hanging="993"/>
      </w:pPr>
      <w:r>
        <w:rPr>
          <w:u w:val="single"/>
        </w:rPr>
        <w:t>Footnote:</w:t>
      </w:r>
      <w:r>
        <w:t xml:space="preserve"> </w:t>
      </w:r>
      <w:r>
        <w:rPr>
          <w:b/>
        </w:rPr>
        <w:t xml:space="preserve">Headers: </w:t>
      </w:r>
      <w:r w:rsidR="00F07203" w:rsidRPr="00523C6C">
        <w:t xml:space="preserve">NRS </w:t>
      </w:r>
      <w:r w:rsidR="00F07203">
        <w:t>moorings site name</w:t>
      </w:r>
      <w:del w:id="440" w:author="Xavier Hoenner" w:date="2014-05-01T10:51:00Z">
        <w:r w:rsidR="00F07203" w:rsidDel="0049710C">
          <w:delText xml:space="preserve"> (site code), and latitude/longitude coordinates</w:delText>
        </w:r>
      </w:del>
      <w:r>
        <w:t>.</w:t>
      </w:r>
      <w:r>
        <w:br/>
      </w:r>
      <w:r>
        <w:rPr>
          <w:b/>
        </w:rPr>
        <w:t xml:space="preserve">Sub-headers: </w:t>
      </w:r>
      <w:del w:id="441" w:author="Xavier Hoenner" w:date="2014-05-01T10:45:00Z">
        <w:r w:rsidDel="0049710C">
          <w:delText xml:space="preserve">Name of the </w:delText>
        </w:r>
        <w:r w:rsidR="00F07203" w:rsidDel="0049710C">
          <w:delText>parameter recorded</w:delText>
        </w:r>
      </w:del>
      <w:ins w:id="442" w:author="Xavier Hoenner" w:date="2014-05-01T10:45:00Z">
        <w:r w:rsidR="0049710C">
          <w:t>Sensor code</w:t>
        </w:r>
      </w:ins>
      <w:r w:rsidR="00F07203">
        <w:t>.</w:t>
      </w:r>
      <w:ins w:id="443" w:author="Xavier Hoenner" w:date="2014-05-01T10:45:00Z">
        <w:r w:rsidR="0049710C" w:rsidDel="0049710C">
          <w:t xml:space="preserve"> </w:t>
        </w:r>
      </w:ins>
      <w:del w:id="444" w:author="Xavier Hoenner" w:date="2014-05-01T10:45:00Z">
        <w:r w:rsidR="00F07203" w:rsidDel="0049710C">
          <w:br/>
        </w:r>
        <w:r w:rsidR="00F07203" w:rsidDel="0049710C">
          <w:rPr>
            <w:b/>
          </w:rPr>
          <w:delText>Sensor code</w:delText>
        </w:r>
        <w:r w:rsidR="00F07203" w:rsidDel="0049710C">
          <w:delText>: Channel ID.</w:delText>
        </w:r>
      </w:del>
      <w:r>
        <w:br/>
      </w:r>
      <w:r>
        <w:rPr>
          <w:b/>
        </w:rPr>
        <w:t>QC’d data</w:t>
      </w:r>
      <w:r w:rsidRPr="006B3C3D">
        <w:t xml:space="preserve">: </w:t>
      </w:r>
      <w:r>
        <w:t>Quality controlled data available for the parameter recorded?</w:t>
      </w:r>
      <w:r>
        <w:br/>
      </w:r>
      <w:r>
        <w:rPr>
          <w:b/>
        </w:rPr>
        <w:t>Start</w:t>
      </w:r>
      <w:r w:rsidRPr="006B3C3D">
        <w:t xml:space="preserve">: </w:t>
      </w:r>
      <w:r>
        <w:t>Data recording start date (format: dd/mm/yyyy).</w:t>
      </w:r>
      <w:r>
        <w:br/>
      </w:r>
      <w:r>
        <w:rPr>
          <w:b/>
        </w:rPr>
        <w:t>End</w:t>
      </w:r>
      <w:r w:rsidRPr="006B3C3D">
        <w:t xml:space="preserve">: </w:t>
      </w:r>
      <w:r>
        <w:t>Data recording end date (format: dd/mm/yyyy).</w:t>
      </w:r>
      <w:r w:rsidRPr="006B3C3D">
        <w:br/>
      </w:r>
      <w:r>
        <w:rPr>
          <w:b/>
        </w:rPr>
        <w:t>Time</w:t>
      </w:r>
      <w:r w:rsidRPr="00ED7666">
        <w:rPr>
          <w:b/>
        </w:rPr>
        <w:t xml:space="preserve"> </w:t>
      </w:r>
      <w:r>
        <w:rPr>
          <w:b/>
        </w:rPr>
        <w:t>c</w:t>
      </w:r>
      <w:r w:rsidRPr="00ED7666">
        <w:rPr>
          <w:b/>
        </w:rPr>
        <w:t>overage</w:t>
      </w:r>
      <w:r w:rsidRPr="00ED7666">
        <w:t xml:space="preserve">: </w:t>
      </w:r>
      <w:r>
        <w:t>N</w:t>
      </w:r>
      <w:r w:rsidRPr="00ED7666">
        <w:t xml:space="preserve">umber of </w:t>
      </w:r>
      <w:r>
        <w:t>days</w:t>
      </w:r>
      <w:r w:rsidRPr="00ED7666">
        <w:t xml:space="preserve"> </w:t>
      </w:r>
      <w:r>
        <w:t>between the data recording start and end dates</w:t>
      </w:r>
      <w:r w:rsidRPr="00ED7666">
        <w:t>.</w:t>
      </w:r>
      <w:del w:id="445" w:author="Xavier Hoenner" w:date="2014-05-01T10:45:00Z">
        <w:r w:rsidDel="0049710C">
          <w:br/>
        </w:r>
        <w:r w:rsidDel="0049710C">
          <w:rPr>
            <w:b/>
          </w:rPr>
          <w:delText>T</w:delText>
        </w:r>
        <w:r w:rsidRPr="00ED7666" w:rsidDel="0049710C">
          <w:rPr>
            <w:b/>
          </w:rPr>
          <w:delText xml:space="preserve">ime to </w:delText>
        </w:r>
        <w:r w:rsidDel="0049710C">
          <w:rPr>
            <w:b/>
          </w:rPr>
          <w:delText>upload</w:delText>
        </w:r>
        <w:r w:rsidRPr="00ED7666" w:rsidDel="0049710C">
          <w:rPr>
            <w:b/>
          </w:rPr>
          <w:delText xml:space="preserve"> data</w:delText>
        </w:r>
        <w:r w:rsidRPr="00ED7666" w:rsidDel="0049710C">
          <w:delText xml:space="preserve">: </w:delText>
        </w:r>
        <w:r w:rsidDel="0049710C">
          <w:delText>N</w:delText>
        </w:r>
        <w:r w:rsidRPr="00ED7666" w:rsidDel="0049710C">
          <w:delText xml:space="preserve">umber of days necessary to </w:delText>
        </w:r>
        <w:r w:rsidDel="0049710C">
          <w:delText>process and upload data onto the eMII server from the date the platform has been deployed.</w:delText>
        </w:r>
        <w:r w:rsidDel="0049710C">
          <w:br/>
        </w:r>
        <w:r w:rsidDel="0049710C">
          <w:rPr>
            <w:b/>
          </w:rPr>
          <w:delText>T</w:delText>
        </w:r>
        <w:r w:rsidRPr="00ED7666" w:rsidDel="0049710C">
          <w:rPr>
            <w:b/>
          </w:rPr>
          <w:delText xml:space="preserve">ime to </w:delText>
        </w:r>
        <w:r w:rsidDel="0049710C">
          <w:rPr>
            <w:b/>
          </w:rPr>
          <w:delText>publish data</w:delText>
        </w:r>
        <w:r w:rsidRPr="00ED7666" w:rsidDel="0049710C">
          <w:rPr>
            <w:b/>
          </w:rPr>
          <w:delText>:</w:delText>
        </w:r>
        <w:r w:rsidRPr="00ED7666" w:rsidDel="0049710C">
          <w:delText xml:space="preserve"> </w:delText>
        </w:r>
        <w:r w:rsidDel="0049710C">
          <w:delText>N</w:delText>
        </w:r>
        <w:r w:rsidRPr="00ED7666" w:rsidDel="0049710C">
          <w:delText>umber of days necessary to make data available through Opendap and the IMOS portal</w:delText>
        </w:r>
        <w:r w:rsidDel="0049710C">
          <w:delText xml:space="preserve"> from the date the data is on the eMII server.</w:delText>
        </w:r>
      </w:del>
      <w:r w:rsidRPr="00ED7666">
        <w:br/>
      </w:r>
      <w:r w:rsidR="00F07203">
        <w:rPr>
          <w:b/>
        </w:rPr>
        <w:t xml:space="preserve">ANMN: </w:t>
      </w:r>
      <w:r w:rsidR="00F07203">
        <w:t>Australian National Mooring Network (</w:t>
      </w:r>
      <w:hyperlink r:id="rId49" w:history="1">
        <w:r w:rsidR="00F07203" w:rsidRPr="00FE6A07">
          <w:rPr>
            <w:rStyle w:val="Hyperlink"/>
          </w:rPr>
          <w:t>http://imos.org.au/anmn.html</w:t>
        </w:r>
      </w:hyperlink>
      <w:r w:rsidR="00F07203">
        <w:t>).</w:t>
      </w:r>
      <w:r w:rsidR="00F07203">
        <w:br/>
      </w:r>
      <w:r w:rsidR="00F07203">
        <w:rPr>
          <w:b/>
        </w:rPr>
        <w:t>NRS</w:t>
      </w:r>
      <w:r w:rsidR="00F07203" w:rsidRPr="0070643C">
        <w:t xml:space="preserve">: </w:t>
      </w:r>
      <w:r w:rsidR="00F07203">
        <w:t>National Reference Stations (</w:t>
      </w:r>
      <w:hyperlink r:id="rId50" w:history="1">
        <w:r w:rsidR="00F07203" w:rsidRPr="001C4E00">
          <w:rPr>
            <w:rStyle w:val="Hyperlink"/>
          </w:rPr>
          <w:t>http://imos.org.au/anmn_instrumentation.html</w:t>
        </w:r>
      </w:hyperlink>
      <w:r w:rsidR="00F07203">
        <w:t>).</w:t>
      </w:r>
    </w:p>
    <w:p w14:paraId="3BD9C734" w14:textId="77777777" w:rsidR="00CC7541" w:rsidRDefault="00CC7541" w:rsidP="00CC7541">
      <w:pPr>
        <w:rPr>
          <w:ins w:id="446" w:author="Xavier Hoenner" w:date="2014-05-01T10:51:00Z"/>
        </w:rPr>
      </w:pPr>
    </w:p>
    <w:p w14:paraId="6BFE40D6" w14:textId="77777777" w:rsidR="007A2D59" w:rsidRDefault="007A2D59" w:rsidP="00CC7541">
      <w:pPr>
        <w:rPr>
          <w:ins w:id="447" w:author="Xavier Hoenner" w:date="2014-05-01T10:51:00Z"/>
        </w:rPr>
      </w:pPr>
    </w:p>
    <w:p w14:paraId="140A364D" w14:textId="77777777" w:rsidR="007A2D59" w:rsidRDefault="007A2D59" w:rsidP="00CC7541"/>
    <w:p w14:paraId="2CBBF0DB" w14:textId="77777777" w:rsidR="00CC7541" w:rsidRDefault="00CC7541" w:rsidP="00CC7541">
      <w:pPr>
        <w:pStyle w:val="Heading3"/>
      </w:pPr>
      <w:r>
        <w:lastRenderedPageBreak/>
        <w:t>Template</w:t>
      </w:r>
    </w:p>
    <w:tbl>
      <w:tblPr>
        <w:tblStyle w:val="TableGrid"/>
        <w:tblW w:w="3700" w:type="pct"/>
        <w:jc w:val="center"/>
        <w:tblLook w:val="04A0" w:firstRow="1" w:lastRow="0" w:firstColumn="1" w:lastColumn="0" w:noHBand="0" w:noVBand="1"/>
        <w:tblPrChange w:id="448" w:author="Xavier Hoenner" w:date="2014-05-01T10:49:00Z">
          <w:tblPr>
            <w:tblStyle w:val="TableGrid"/>
            <w:tblW w:w="3093" w:type="pct"/>
            <w:jc w:val="center"/>
            <w:tblLook w:val="04A0" w:firstRow="1" w:lastRow="0" w:firstColumn="1" w:lastColumn="0" w:noHBand="0" w:noVBand="1"/>
          </w:tblPr>
        </w:tblPrChange>
      </w:tblPr>
      <w:tblGrid>
        <w:gridCol w:w="1468"/>
        <w:gridCol w:w="1174"/>
        <w:gridCol w:w="1167"/>
        <w:gridCol w:w="1087"/>
        <w:gridCol w:w="1943"/>
        <w:tblGridChange w:id="449">
          <w:tblGrid>
            <w:gridCol w:w="1468"/>
            <w:gridCol w:w="1174"/>
            <w:gridCol w:w="1167"/>
            <w:gridCol w:w="1087"/>
            <w:gridCol w:w="1943"/>
          </w:tblGrid>
        </w:tblGridChange>
      </w:tblGrid>
      <w:tr w:rsidR="0049710C" w14:paraId="72637D1E" w14:textId="77777777" w:rsidTr="0049710C">
        <w:trPr>
          <w:jc w:val="center"/>
          <w:trPrChange w:id="450" w:author="Xavier Hoenner" w:date="2014-05-01T10:49:00Z">
            <w:trPr>
              <w:jc w:val="center"/>
            </w:trPr>
          </w:trPrChange>
        </w:trPr>
        <w:tc>
          <w:tcPr>
            <w:tcW w:w="1073" w:type="pct"/>
            <w:vAlign w:val="center"/>
            <w:tcPrChange w:id="451" w:author="Xavier Hoenner" w:date="2014-05-01T10:49:00Z">
              <w:tcPr>
                <w:tcW w:w="905" w:type="pct"/>
                <w:vAlign w:val="center"/>
              </w:tcPr>
            </w:tcPrChange>
          </w:tcPr>
          <w:p w14:paraId="2F060A0F" w14:textId="77777777" w:rsidR="0049710C" w:rsidRPr="0025464E" w:rsidRDefault="0049710C" w:rsidP="00CC7541">
            <w:pPr>
              <w:jc w:val="center"/>
              <w:rPr>
                <w:b/>
              </w:rPr>
            </w:pPr>
            <w:r>
              <w:rPr>
                <w:b/>
              </w:rPr>
              <w:t>sensor_depth</w:t>
            </w:r>
          </w:p>
        </w:tc>
        <w:tc>
          <w:tcPr>
            <w:tcW w:w="858" w:type="pct"/>
            <w:vAlign w:val="center"/>
            <w:tcPrChange w:id="452" w:author="Xavier Hoenner" w:date="2014-05-01T10:49:00Z">
              <w:tcPr>
                <w:tcW w:w="737" w:type="pct"/>
                <w:vAlign w:val="center"/>
              </w:tcPr>
            </w:tcPrChange>
          </w:tcPr>
          <w:p w14:paraId="15BCB54C" w14:textId="77777777" w:rsidR="0049710C" w:rsidRPr="0025464E" w:rsidRDefault="0049710C" w:rsidP="00CC7541">
            <w:pPr>
              <w:jc w:val="center"/>
              <w:rPr>
                <w:b/>
              </w:rPr>
            </w:pPr>
            <w:r>
              <w:rPr>
                <w:b/>
              </w:rPr>
              <w:t>qaqc_data</w:t>
            </w:r>
          </w:p>
        </w:tc>
        <w:tc>
          <w:tcPr>
            <w:tcW w:w="853" w:type="pct"/>
            <w:vAlign w:val="center"/>
            <w:tcPrChange w:id="453" w:author="Xavier Hoenner" w:date="2014-05-01T10:49:00Z">
              <w:tcPr>
                <w:tcW w:w="733" w:type="pct"/>
                <w:vAlign w:val="center"/>
              </w:tcPr>
            </w:tcPrChange>
          </w:tcPr>
          <w:p w14:paraId="0383E1E8" w14:textId="77777777" w:rsidR="0049710C" w:rsidRPr="0025464E" w:rsidRDefault="0049710C" w:rsidP="00CC7541">
            <w:pPr>
              <w:jc w:val="center"/>
              <w:rPr>
                <w:b/>
              </w:rPr>
            </w:pPr>
            <w:r>
              <w:rPr>
                <w:b/>
              </w:rPr>
              <w:t>start_date</w:t>
            </w:r>
          </w:p>
        </w:tc>
        <w:tc>
          <w:tcPr>
            <w:tcW w:w="795" w:type="pct"/>
            <w:vAlign w:val="center"/>
            <w:tcPrChange w:id="454" w:author="Xavier Hoenner" w:date="2014-05-01T10:49:00Z">
              <w:tcPr>
                <w:tcW w:w="687" w:type="pct"/>
                <w:vAlign w:val="center"/>
              </w:tcPr>
            </w:tcPrChange>
          </w:tcPr>
          <w:p w14:paraId="757E24B8" w14:textId="77777777" w:rsidR="0049710C" w:rsidRPr="0025464E" w:rsidRDefault="0049710C" w:rsidP="00CC7541">
            <w:pPr>
              <w:jc w:val="center"/>
              <w:rPr>
                <w:b/>
              </w:rPr>
            </w:pPr>
            <w:r>
              <w:rPr>
                <w:b/>
              </w:rPr>
              <w:t>end_date</w:t>
            </w:r>
          </w:p>
        </w:tc>
        <w:tc>
          <w:tcPr>
            <w:tcW w:w="1421" w:type="pct"/>
            <w:vAlign w:val="center"/>
            <w:tcPrChange w:id="455" w:author="Xavier Hoenner" w:date="2014-05-01T10:49:00Z">
              <w:tcPr>
                <w:tcW w:w="1177" w:type="pct"/>
                <w:vAlign w:val="center"/>
              </w:tcPr>
            </w:tcPrChange>
          </w:tcPr>
          <w:p w14:paraId="0353A3D4" w14:textId="77777777" w:rsidR="0049710C" w:rsidRDefault="0049710C" w:rsidP="00CC7541">
            <w:pPr>
              <w:jc w:val="center"/>
              <w:rPr>
                <w:b/>
              </w:rPr>
            </w:pPr>
            <w:r>
              <w:rPr>
                <w:b/>
              </w:rPr>
              <w:t>coverage_duration</w:t>
            </w:r>
          </w:p>
        </w:tc>
      </w:tr>
      <w:tr w:rsidR="0049710C" w14:paraId="65567DC8" w14:textId="77777777" w:rsidTr="0049710C">
        <w:trPr>
          <w:jc w:val="center"/>
          <w:trPrChange w:id="456" w:author="Xavier Hoenner" w:date="2014-05-01T10:49:00Z">
            <w:trPr>
              <w:jc w:val="center"/>
            </w:trPr>
          </w:trPrChange>
        </w:trPr>
        <w:tc>
          <w:tcPr>
            <w:tcW w:w="1073" w:type="pct"/>
            <w:vAlign w:val="center"/>
            <w:tcPrChange w:id="457" w:author="Xavier Hoenner" w:date="2014-05-01T10:49:00Z">
              <w:tcPr>
                <w:tcW w:w="905" w:type="pct"/>
                <w:vAlign w:val="center"/>
              </w:tcPr>
            </w:tcPrChange>
          </w:tcPr>
          <w:p w14:paraId="0BE62AA6" w14:textId="77777777" w:rsidR="0049710C" w:rsidRDefault="0049710C" w:rsidP="00CC7541">
            <w:pPr>
              <w:jc w:val="center"/>
            </w:pPr>
            <w:r>
              <w:t>Sensor depth</w:t>
            </w:r>
          </w:p>
        </w:tc>
        <w:tc>
          <w:tcPr>
            <w:tcW w:w="858" w:type="pct"/>
            <w:vAlign w:val="center"/>
            <w:tcPrChange w:id="458" w:author="Xavier Hoenner" w:date="2014-05-01T10:49:00Z">
              <w:tcPr>
                <w:tcW w:w="737" w:type="pct"/>
                <w:vAlign w:val="center"/>
              </w:tcPr>
            </w:tcPrChange>
          </w:tcPr>
          <w:p w14:paraId="17FEDFF9" w14:textId="77777777" w:rsidR="0049710C" w:rsidRDefault="0049710C" w:rsidP="00CC7541">
            <w:pPr>
              <w:jc w:val="center"/>
            </w:pPr>
            <w:r>
              <w:t>QC’d data</w:t>
            </w:r>
          </w:p>
        </w:tc>
        <w:tc>
          <w:tcPr>
            <w:tcW w:w="853" w:type="pct"/>
            <w:vAlign w:val="center"/>
            <w:tcPrChange w:id="459" w:author="Xavier Hoenner" w:date="2014-05-01T10:49:00Z">
              <w:tcPr>
                <w:tcW w:w="733" w:type="pct"/>
                <w:vAlign w:val="center"/>
              </w:tcPr>
            </w:tcPrChange>
          </w:tcPr>
          <w:p w14:paraId="27E319BE" w14:textId="77777777" w:rsidR="0049710C" w:rsidRDefault="0049710C" w:rsidP="00CC7541">
            <w:pPr>
              <w:jc w:val="center"/>
            </w:pPr>
            <w:r>
              <w:t>Start</w:t>
            </w:r>
          </w:p>
        </w:tc>
        <w:tc>
          <w:tcPr>
            <w:tcW w:w="795" w:type="pct"/>
            <w:vAlign w:val="center"/>
            <w:tcPrChange w:id="460" w:author="Xavier Hoenner" w:date="2014-05-01T10:49:00Z">
              <w:tcPr>
                <w:tcW w:w="687" w:type="pct"/>
                <w:vAlign w:val="center"/>
              </w:tcPr>
            </w:tcPrChange>
          </w:tcPr>
          <w:p w14:paraId="4E5F5009" w14:textId="77777777" w:rsidR="0049710C" w:rsidRDefault="0049710C" w:rsidP="00CC7541">
            <w:pPr>
              <w:jc w:val="center"/>
            </w:pPr>
            <w:r>
              <w:t>End</w:t>
            </w:r>
          </w:p>
        </w:tc>
        <w:tc>
          <w:tcPr>
            <w:tcW w:w="1421" w:type="pct"/>
            <w:vAlign w:val="center"/>
            <w:tcPrChange w:id="461" w:author="Xavier Hoenner" w:date="2014-05-01T10:49:00Z">
              <w:tcPr>
                <w:tcW w:w="1177" w:type="pct"/>
                <w:vAlign w:val="center"/>
              </w:tcPr>
            </w:tcPrChange>
          </w:tcPr>
          <w:p w14:paraId="398E4415" w14:textId="77777777" w:rsidR="0049710C" w:rsidRDefault="0049710C" w:rsidP="00CC7541">
            <w:pPr>
              <w:jc w:val="center"/>
            </w:pPr>
            <w:r>
              <w:t>Time coverage (days)</w:t>
            </w:r>
          </w:p>
        </w:tc>
      </w:tr>
      <w:tr w:rsidR="0049710C" w14:paraId="1F80F692" w14:textId="77777777" w:rsidTr="0049710C">
        <w:tblPrEx>
          <w:tblPrExChange w:id="462" w:author="Xavier Hoenner" w:date="2014-05-01T10:50:00Z">
            <w:tblPrEx>
              <w:tblW w:w="3700" w:type="pct"/>
            </w:tblPrEx>
          </w:tblPrExChange>
        </w:tblPrEx>
        <w:trPr>
          <w:jc w:val="center"/>
          <w:trPrChange w:id="463" w:author="Xavier Hoenner" w:date="2014-05-01T10:50:00Z">
            <w:trPr>
              <w:jc w:val="center"/>
            </w:trPr>
          </w:trPrChange>
        </w:trPr>
        <w:tc>
          <w:tcPr>
            <w:tcW w:w="5000" w:type="pct"/>
            <w:gridSpan w:val="5"/>
            <w:shd w:val="clear" w:color="auto" w:fill="595959" w:themeFill="text1" w:themeFillTint="A6"/>
            <w:vAlign w:val="center"/>
            <w:tcPrChange w:id="464" w:author="Xavier Hoenner" w:date="2014-05-01T10:50:00Z">
              <w:tcPr>
                <w:tcW w:w="5000" w:type="pct"/>
                <w:gridSpan w:val="5"/>
                <w:vAlign w:val="center"/>
              </w:tcPr>
            </w:tcPrChange>
          </w:tcPr>
          <w:p w14:paraId="760680A7" w14:textId="6A545067" w:rsidR="0049710C" w:rsidRDefault="0049710C" w:rsidP="00CC7541">
            <w:pPr>
              <w:jc w:val="center"/>
            </w:pPr>
            <w:ins w:id="465" w:author="Xavier Hoenner" w:date="2014-05-01T10:50:00Z">
              <w:r>
                <w:t>Headers = ‘site_name’</w:t>
              </w:r>
            </w:ins>
          </w:p>
        </w:tc>
      </w:tr>
      <w:tr w:rsidR="0049710C" w14:paraId="67ACC66D" w14:textId="77777777" w:rsidTr="0049710C">
        <w:tblPrEx>
          <w:tblPrExChange w:id="466" w:author="Xavier Hoenner" w:date="2014-05-01T10:50:00Z">
            <w:tblPrEx>
              <w:tblW w:w="3700" w:type="pct"/>
            </w:tblPrEx>
          </w:tblPrExChange>
        </w:tblPrEx>
        <w:trPr>
          <w:jc w:val="center"/>
          <w:ins w:id="467" w:author="Xavier Hoenner" w:date="2014-05-01T10:49:00Z"/>
          <w:trPrChange w:id="468" w:author="Xavier Hoenner" w:date="2014-05-01T10:50:00Z">
            <w:trPr>
              <w:jc w:val="center"/>
            </w:trPr>
          </w:trPrChange>
        </w:trPr>
        <w:tc>
          <w:tcPr>
            <w:tcW w:w="5000" w:type="pct"/>
            <w:gridSpan w:val="5"/>
            <w:shd w:val="clear" w:color="auto" w:fill="BFBFBF" w:themeFill="background1" w:themeFillShade="BF"/>
            <w:vAlign w:val="center"/>
            <w:tcPrChange w:id="469" w:author="Xavier Hoenner" w:date="2014-05-01T10:50:00Z">
              <w:tcPr>
                <w:tcW w:w="5000" w:type="pct"/>
                <w:gridSpan w:val="5"/>
                <w:vAlign w:val="center"/>
              </w:tcPr>
            </w:tcPrChange>
          </w:tcPr>
          <w:p w14:paraId="716C6D5F" w14:textId="0C39AAC5" w:rsidR="0049710C" w:rsidRDefault="0049710C">
            <w:pPr>
              <w:rPr>
                <w:ins w:id="470" w:author="Xavier Hoenner" w:date="2014-05-01T10:49:00Z"/>
              </w:rPr>
              <w:pPrChange w:id="471" w:author="Xavier Hoenner" w:date="2014-05-01T10:50:00Z">
                <w:pPr>
                  <w:spacing w:after="200" w:line="276" w:lineRule="auto"/>
                  <w:jc w:val="center"/>
                </w:pPr>
              </w:pPrChange>
            </w:pPr>
            <w:ins w:id="472" w:author="Xavier Hoenner" w:date="2014-05-01T10:50:00Z">
              <w:r>
                <w:t>Sub-headers = ‘channel_id’</w:t>
              </w:r>
            </w:ins>
          </w:p>
        </w:tc>
      </w:tr>
      <w:tr w:rsidR="0049710C" w14:paraId="4E89A917" w14:textId="77777777" w:rsidTr="0049710C">
        <w:trPr>
          <w:jc w:val="center"/>
          <w:ins w:id="473" w:author="Xavier Hoenner" w:date="2014-05-01T10:49:00Z"/>
        </w:trPr>
        <w:tc>
          <w:tcPr>
            <w:tcW w:w="1073" w:type="pct"/>
            <w:vAlign w:val="center"/>
          </w:tcPr>
          <w:p w14:paraId="37920447" w14:textId="77777777" w:rsidR="0049710C" w:rsidRDefault="0049710C" w:rsidP="00CC7541">
            <w:pPr>
              <w:jc w:val="center"/>
              <w:rPr>
                <w:ins w:id="474" w:author="Xavier Hoenner" w:date="2014-05-01T10:49:00Z"/>
              </w:rPr>
            </w:pPr>
          </w:p>
        </w:tc>
        <w:tc>
          <w:tcPr>
            <w:tcW w:w="858" w:type="pct"/>
            <w:vAlign w:val="center"/>
          </w:tcPr>
          <w:p w14:paraId="77BADC59" w14:textId="77777777" w:rsidR="0049710C" w:rsidRDefault="0049710C" w:rsidP="00CC7541">
            <w:pPr>
              <w:jc w:val="center"/>
              <w:rPr>
                <w:ins w:id="475" w:author="Xavier Hoenner" w:date="2014-05-01T10:49:00Z"/>
              </w:rPr>
            </w:pPr>
          </w:p>
        </w:tc>
        <w:tc>
          <w:tcPr>
            <w:tcW w:w="853" w:type="pct"/>
            <w:vAlign w:val="center"/>
          </w:tcPr>
          <w:p w14:paraId="56A44A40" w14:textId="77777777" w:rsidR="0049710C" w:rsidRDefault="0049710C" w:rsidP="00CC7541">
            <w:pPr>
              <w:jc w:val="center"/>
              <w:rPr>
                <w:ins w:id="476" w:author="Xavier Hoenner" w:date="2014-05-01T10:49:00Z"/>
              </w:rPr>
            </w:pPr>
          </w:p>
        </w:tc>
        <w:tc>
          <w:tcPr>
            <w:tcW w:w="795" w:type="pct"/>
            <w:vAlign w:val="center"/>
          </w:tcPr>
          <w:p w14:paraId="77C16645" w14:textId="77777777" w:rsidR="0049710C" w:rsidRDefault="0049710C" w:rsidP="00CC7541">
            <w:pPr>
              <w:jc w:val="center"/>
              <w:rPr>
                <w:ins w:id="477" w:author="Xavier Hoenner" w:date="2014-05-01T10:49:00Z"/>
              </w:rPr>
            </w:pPr>
          </w:p>
        </w:tc>
        <w:tc>
          <w:tcPr>
            <w:tcW w:w="1421" w:type="pct"/>
            <w:vAlign w:val="center"/>
          </w:tcPr>
          <w:p w14:paraId="517D49EB" w14:textId="77777777" w:rsidR="0049710C" w:rsidRDefault="0049710C" w:rsidP="00CC7541">
            <w:pPr>
              <w:jc w:val="center"/>
              <w:rPr>
                <w:ins w:id="478" w:author="Xavier Hoenner" w:date="2014-05-01T10:49:00Z"/>
              </w:rPr>
            </w:pPr>
          </w:p>
        </w:tc>
      </w:tr>
    </w:tbl>
    <w:p w14:paraId="318014E8" w14:textId="77777777" w:rsidR="00CC7541" w:rsidRDefault="00CC7541" w:rsidP="00CC7541">
      <w:pPr>
        <w:rPr>
          <w:szCs w:val="24"/>
        </w:rPr>
      </w:pPr>
    </w:p>
    <w:p w14:paraId="19AEE844" w14:textId="77777777" w:rsidR="00CC7541" w:rsidRDefault="00CC7541" w:rsidP="00CC7541">
      <w:pPr>
        <w:pStyle w:val="Heading2"/>
      </w:pPr>
      <w:r>
        <w:t>5</w:t>
      </w:r>
      <w:r w:rsidRPr="00E123F0">
        <w:t>.</w:t>
      </w:r>
      <w:r>
        <w:t>3 D</w:t>
      </w:r>
      <w:r w:rsidRPr="00E123F0">
        <w:t xml:space="preserve">ata </w:t>
      </w:r>
      <w:r>
        <w:t>report – New data on the portal (last month)</w:t>
      </w:r>
    </w:p>
    <w:p w14:paraId="66114654" w14:textId="7B61EE39" w:rsidR="00CC7541" w:rsidRDefault="00CC7541" w:rsidP="00CC7541">
      <w:pPr>
        <w:pStyle w:val="Heading3"/>
      </w:pPr>
      <w:r w:rsidRPr="0011784D">
        <w:rPr>
          <w:b w:val="0"/>
        </w:rPr>
        <w:t>Filename:</w:t>
      </w:r>
      <w:r w:rsidRPr="0011784D">
        <w:rPr>
          <w:u w:val="none"/>
        </w:rPr>
        <w:t xml:space="preserve"> ‘B_</w:t>
      </w:r>
      <w:r w:rsidRPr="00C34E31">
        <w:rPr>
          <w:u w:val="none"/>
        </w:rPr>
        <w:t xml:space="preserve"> </w:t>
      </w:r>
      <w:r w:rsidR="00F07203">
        <w:rPr>
          <w:u w:val="none"/>
        </w:rPr>
        <w:t>ANMN_NRS_Real-Time</w:t>
      </w:r>
      <w:r w:rsidRPr="0011784D">
        <w:rPr>
          <w:u w:val="none"/>
        </w:rPr>
        <w:t>_</w:t>
      </w:r>
      <w:del w:id="479" w:author="Xavier Hoenner" w:date="2014-06-16T14:48:00Z">
        <w:r w:rsidRPr="0011784D" w:rsidDel="005D367C">
          <w:rPr>
            <w:u w:val="none"/>
          </w:rPr>
          <w:delText>newDeployments’</w:delText>
        </w:r>
      </w:del>
      <w:ins w:id="480" w:author="Xavier Hoenner" w:date="2014-06-16T14:48:00Z">
        <w:r w:rsidR="005D367C" w:rsidRPr="0011784D">
          <w:rPr>
            <w:u w:val="none"/>
          </w:rPr>
          <w:t>newD</w:t>
        </w:r>
        <w:r w:rsidR="005D367C">
          <w:rPr>
            <w:u w:val="none"/>
          </w:rPr>
          <w:t>ata</w:t>
        </w:r>
        <w:bookmarkStart w:id="481" w:name="_GoBack"/>
        <w:bookmarkEnd w:id="481"/>
        <w:r w:rsidR="005D367C" w:rsidRPr="0011784D">
          <w:rPr>
            <w:u w:val="none"/>
          </w:rPr>
          <w:t>’</w:t>
        </w:r>
      </w:ins>
    </w:p>
    <w:p w14:paraId="3FC3E540" w14:textId="77777777" w:rsidR="00CC7541" w:rsidRPr="0011784D" w:rsidRDefault="00CC7541" w:rsidP="00CC7541">
      <w:pPr>
        <w:pStyle w:val="Heading3"/>
        <w:rPr>
          <w:u w:val="none"/>
        </w:rPr>
      </w:pPr>
      <w:r w:rsidRPr="005271CF">
        <w:br/>
      </w:r>
      <w:r w:rsidRPr="0011784D">
        <w:rPr>
          <w:b w:val="0"/>
          <w:szCs w:val="26"/>
        </w:rPr>
        <w:t>Description:</w:t>
      </w:r>
      <w:r w:rsidRPr="0011784D">
        <w:rPr>
          <w:u w:val="none"/>
        </w:rPr>
        <w:t xml:space="preserve"> </w:t>
      </w:r>
      <w:r w:rsidRPr="0011784D">
        <w:rPr>
          <w:szCs w:val="26"/>
          <w:u w:val="none"/>
        </w:rPr>
        <w:t>‘</w:t>
      </w:r>
      <w:r w:rsidRPr="0033797C">
        <w:rPr>
          <w:u w:val="none"/>
        </w:rPr>
        <w:t>New data on the portal (since DATE)</w:t>
      </w:r>
      <w:r w:rsidRPr="0011784D">
        <w:rPr>
          <w:szCs w:val="26"/>
          <w:u w:val="none"/>
        </w:rPr>
        <w:t>’</w:t>
      </w:r>
    </w:p>
    <w:p w14:paraId="593E8ED5" w14:textId="77777777" w:rsidR="00CC7541" w:rsidRDefault="00CC7541" w:rsidP="00CC7541">
      <w:pPr>
        <w:rPr>
          <w:u w:val="single"/>
        </w:rPr>
      </w:pPr>
    </w:p>
    <w:p w14:paraId="4FFA5F43" w14:textId="77777777" w:rsidR="00CC7541" w:rsidRDefault="00CC7541" w:rsidP="00CC7541">
      <w:r w:rsidRPr="00542A59">
        <w:rPr>
          <w:u w:val="single"/>
        </w:rPr>
        <w:t>View to use:</w:t>
      </w:r>
    </w:p>
    <w:tbl>
      <w:tblPr>
        <w:tblStyle w:val="TableGrid"/>
        <w:tblW w:w="0" w:type="auto"/>
        <w:tblLook w:val="04A0" w:firstRow="1" w:lastRow="0" w:firstColumn="1" w:lastColumn="0" w:noHBand="0" w:noVBand="1"/>
      </w:tblPr>
      <w:tblGrid>
        <w:gridCol w:w="1271"/>
        <w:gridCol w:w="4097"/>
      </w:tblGrid>
      <w:tr w:rsidR="00A016A4" w14:paraId="7E95AEA4" w14:textId="77777777" w:rsidTr="00A016A4">
        <w:tc>
          <w:tcPr>
            <w:tcW w:w="1271" w:type="dxa"/>
          </w:tcPr>
          <w:p w14:paraId="53257E08" w14:textId="77777777" w:rsidR="00A016A4" w:rsidRPr="003D503B" w:rsidRDefault="00A016A4" w:rsidP="00CC7541">
            <w:pPr>
              <w:rPr>
                <w:b/>
                <w:szCs w:val="24"/>
              </w:rPr>
            </w:pPr>
            <w:r w:rsidRPr="003D503B">
              <w:rPr>
                <w:b/>
                <w:szCs w:val="24"/>
              </w:rPr>
              <w:t>Server</w:t>
            </w:r>
          </w:p>
        </w:tc>
        <w:tc>
          <w:tcPr>
            <w:tcW w:w="4097" w:type="dxa"/>
          </w:tcPr>
          <w:p w14:paraId="6060D9F0" w14:textId="22878D27" w:rsidR="00A016A4" w:rsidRPr="003D503B" w:rsidRDefault="00A016A4" w:rsidP="00CC7541">
            <w:pPr>
              <w:rPr>
                <w:szCs w:val="24"/>
              </w:rPr>
            </w:pPr>
            <w:ins w:id="482" w:author="Xavier Hoenner" w:date="2014-05-01T09:52:00Z">
              <w:r>
                <w:rPr>
                  <w:szCs w:val="24"/>
                </w:rPr>
                <w:t>dbprod</w:t>
              </w:r>
              <w:r w:rsidRPr="003D503B">
                <w:rPr>
                  <w:szCs w:val="24"/>
                </w:rPr>
                <w:t>.emii.org.au</w:t>
              </w:r>
            </w:ins>
            <w:del w:id="483" w:author="Xavier Hoenner" w:date="2014-05-01T09:52:00Z">
              <w:r w:rsidRPr="003D503B" w:rsidDel="002C457E">
                <w:rPr>
                  <w:szCs w:val="24"/>
                </w:rPr>
                <w:delText>db</w:delText>
              </w:r>
              <w:r w:rsidDel="002C457E">
                <w:rPr>
                  <w:szCs w:val="24"/>
                </w:rPr>
                <w:delText>dev</w:delText>
              </w:r>
              <w:r w:rsidRPr="003D503B" w:rsidDel="002C457E">
                <w:rPr>
                  <w:szCs w:val="24"/>
                </w:rPr>
                <w:delText>.emii.org.au</w:delText>
              </w:r>
            </w:del>
          </w:p>
        </w:tc>
      </w:tr>
      <w:tr w:rsidR="00A016A4" w14:paraId="5FDED8ED" w14:textId="77777777" w:rsidTr="00A016A4">
        <w:tc>
          <w:tcPr>
            <w:tcW w:w="1271" w:type="dxa"/>
          </w:tcPr>
          <w:p w14:paraId="4F59BD57" w14:textId="77777777" w:rsidR="00A016A4" w:rsidRPr="003D503B" w:rsidRDefault="00A016A4" w:rsidP="00CC7541">
            <w:pPr>
              <w:rPr>
                <w:b/>
                <w:szCs w:val="24"/>
              </w:rPr>
            </w:pPr>
            <w:r w:rsidRPr="003D503B">
              <w:rPr>
                <w:b/>
                <w:szCs w:val="24"/>
              </w:rPr>
              <w:t>Database</w:t>
            </w:r>
          </w:p>
        </w:tc>
        <w:tc>
          <w:tcPr>
            <w:tcW w:w="4097" w:type="dxa"/>
          </w:tcPr>
          <w:p w14:paraId="40C1A4DF" w14:textId="147ADA93" w:rsidR="00A016A4" w:rsidRPr="003D503B" w:rsidRDefault="00A016A4" w:rsidP="00CC7541">
            <w:pPr>
              <w:rPr>
                <w:szCs w:val="24"/>
              </w:rPr>
            </w:pPr>
            <w:ins w:id="484" w:author="Xavier Hoenner" w:date="2014-05-01T09:52:00Z">
              <w:r>
                <w:rPr>
                  <w:szCs w:val="24"/>
                </w:rPr>
                <w:t>harvest</w:t>
              </w:r>
            </w:ins>
            <w:del w:id="485" w:author="Xavier Hoenner" w:date="2014-05-01T09:52:00Z">
              <w:r w:rsidDel="002C457E">
                <w:rPr>
                  <w:szCs w:val="24"/>
                </w:rPr>
                <w:delText>report_db</w:delText>
              </w:r>
            </w:del>
          </w:p>
        </w:tc>
      </w:tr>
      <w:tr w:rsidR="00A016A4" w14:paraId="45EC1810" w14:textId="77777777" w:rsidTr="00A016A4">
        <w:tc>
          <w:tcPr>
            <w:tcW w:w="1271" w:type="dxa"/>
          </w:tcPr>
          <w:p w14:paraId="0334D4BE" w14:textId="77777777" w:rsidR="00A016A4" w:rsidRPr="003D503B" w:rsidRDefault="00A016A4" w:rsidP="00CC7541">
            <w:pPr>
              <w:rPr>
                <w:b/>
                <w:szCs w:val="24"/>
              </w:rPr>
            </w:pPr>
            <w:r w:rsidRPr="003D503B">
              <w:rPr>
                <w:b/>
                <w:szCs w:val="24"/>
              </w:rPr>
              <w:t>Schema</w:t>
            </w:r>
          </w:p>
        </w:tc>
        <w:tc>
          <w:tcPr>
            <w:tcW w:w="4097" w:type="dxa"/>
          </w:tcPr>
          <w:p w14:paraId="1CD22BEE" w14:textId="0AA732BC" w:rsidR="00A016A4" w:rsidRPr="003D503B" w:rsidRDefault="00A016A4" w:rsidP="00CC7541">
            <w:pPr>
              <w:rPr>
                <w:szCs w:val="24"/>
              </w:rPr>
            </w:pPr>
            <w:ins w:id="486" w:author="Xavier Hoenner" w:date="2014-05-01T09:52:00Z">
              <w:r>
                <w:rPr>
                  <w:szCs w:val="24"/>
                </w:rPr>
                <w:t>reporting</w:t>
              </w:r>
            </w:ins>
            <w:del w:id="487" w:author="Xavier Hoenner" w:date="2014-05-01T09:52:00Z">
              <w:r w:rsidDel="002C457E">
                <w:rPr>
                  <w:szCs w:val="24"/>
                </w:rPr>
                <w:delText>report</w:delText>
              </w:r>
            </w:del>
          </w:p>
        </w:tc>
      </w:tr>
      <w:tr w:rsidR="00CC7541" w14:paraId="338F1220" w14:textId="77777777" w:rsidTr="00A016A4">
        <w:tc>
          <w:tcPr>
            <w:tcW w:w="1271" w:type="dxa"/>
          </w:tcPr>
          <w:p w14:paraId="0D63FD0D" w14:textId="77777777" w:rsidR="00CC7541" w:rsidRPr="003D503B" w:rsidRDefault="00CC7541" w:rsidP="00CC7541">
            <w:pPr>
              <w:rPr>
                <w:b/>
                <w:szCs w:val="24"/>
              </w:rPr>
            </w:pPr>
            <w:r w:rsidRPr="003D503B">
              <w:rPr>
                <w:b/>
                <w:szCs w:val="24"/>
              </w:rPr>
              <w:t>View</w:t>
            </w:r>
          </w:p>
        </w:tc>
        <w:tc>
          <w:tcPr>
            <w:tcW w:w="4097" w:type="dxa"/>
          </w:tcPr>
          <w:p w14:paraId="4FEF8A07" w14:textId="77777777" w:rsidR="00CC7541" w:rsidRPr="003D503B" w:rsidRDefault="00F07203" w:rsidP="00CC7541">
            <w:pPr>
              <w:rPr>
                <w:szCs w:val="24"/>
              </w:rPr>
            </w:pPr>
            <w:r>
              <w:rPr>
                <w:szCs w:val="24"/>
              </w:rPr>
              <w:t>anmn_nrs_realtime</w:t>
            </w:r>
            <w:r w:rsidR="00CC7541">
              <w:rPr>
                <w:szCs w:val="24"/>
              </w:rPr>
              <w:t>_all_deployments_view</w:t>
            </w:r>
          </w:p>
        </w:tc>
      </w:tr>
    </w:tbl>
    <w:p w14:paraId="12B71877" w14:textId="77777777" w:rsidR="00CC7541" w:rsidRDefault="00CC7541" w:rsidP="00CC7541"/>
    <w:p w14:paraId="1532419C" w14:textId="1A83ABF9" w:rsidR="00CC7541" w:rsidRDefault="00CC7541" w:rsidP="00CC7541">
      <w:r>
        <w:rPr>
          <w:u w:val="single"/>
        </w:rPr>
        <w:t xml:space="preserve">Filters: </w:t>
      </w:r>
      <w:r>
        <w:t xml:space="preserve"> List all data for which ‘</w:t>
      </w:r>
      <w:del w:id="488" w:author="Xavier Hoenner" w:date="2014-05-01T10:52:00Z">
        <w:r w:rsidDel="007A2D59">
          <w:delText>date_on_portal</w:delText>
        </w:r>
      </w:del>
      <w:ins w:id="489" w:author="Xavier Hoenner" w:date="2014-05-01T10:52:00Z">
        <w:r w:rsidR="007A2D59">
          <w:t>end_date</w:t>
        </w:r>
      </w:ins>
      <w:r>
        <w:t>’ is less than one month.</w:t>
      </w:r>
    </w:p>
    <w:p w14:paraId="440BAFE0" w14:textId="48691E49" w:rsidR="00B002B3" w:rsidRDefault="00B002B3" w:rsidP="00B002B3">
      <w:pPr>
        <w:ind w:left="1843" w:hanging="1843"/>
      </w:pPr>
      <w:r>
        <w:rPr>
          <w:u w:val="single"/>
        </w:rPr>
        <w:t>Data sorting options:</w:t>
      </w:r>
      <w:r>
        <w:t xml:space="preserve"> None, data are already sorted</w:t>
      </w:r>
      <w:del w:id="490" w:author="Xavier Hoenner" w:date="2014-05-01T10:52:00Z">
        <w:r w:rsidDel="007A2D59">
          <w:delText xml:space="preserve"> by ASCENDING ‘site_name’, then by ASCENDING ‘parameter’, and then by ASCENDING ‘channel_id’</w:delText>
        </w:r>
      </w:del>
      <w:r>
        <w:t>.</w:t>
      </w:r>
    </w:p>
    <w:p w14:paraId="0F66F2AE" w14:textId="3482BA73" w:rsidR="00B002B3" w:rsidRDefault="00B002B3" w:rsidP="00B002B3">
      <w:pPr>
        <w:ind w:left="1843" w:hanging="1843"/>
      </w:pPr>
      <w:r>
        <w:rPr>
          <w:u w:val="single"/>
        </w:rPr>
        <w:t>Data grouping options:</w:t>
      </w:r>
      <w:r>
        <w:t xml:space="preserve"> Group by ‘site_name’, sub-group by ‘</w:t>
      </w:r>
      <w:del w:id="491" w:author="Xavier Hoenner" w:date="2014-05-01T10:52:00Z">
        <w:r w:rsidDel="007A2D59">
          <w:delText>parameter’</w:delText>
        </w:r>
      </w:del>
      <w:ins w:id="492" w:author="Xavier Hoenner" w:date="2014-05-01T10:52:00Z">
        <w:r w:rsidR="007A2D59">
          <w:t>channel_id’</w:t>
        </w:r>
      </w:ins>
      <w:r>
        <w:t>.</w:t>
      </w:r>
    </w:p>
    <w:p w14:paraId="7B78A991" w14:textId="04FA88DF" w:rsidR="00B002B3" w:rsidRDefault="00B002B3" w:rsidP="00B002B3">
      <w:pPr>
        <w:ind w:left="993" w:hanging="993"/>
      </w:pPr>
      <w:r>
        <w:rPr>
          <w:u w:val="single"/>
        </w:rPr>
        <w:t>Footnote:</w:t>
      </w:r>
      <w:r>
        <w:t xml:space="preserve"> </w:t>
      </w:r>
      <w:r>
        <w:rPr>
          <w:b/>
        </w:rPr>
        <w:t xml:space="preserve">Headers: </w:t>
      </w:r>
      <w:r w:rsidRPr="00BC02FB">
        <w:t xml:space="preserve">NRS </w:t>
      </w:r>
      <w:r>
        <w:t>moorings site name</w:t>
      </w:r>
      <w:del w:id="493" w:author="Xavier Hoenner" w:date="2014-05-01T10:52:00Z">
        <w:r w:rsidDel="007A2D59">
          <w:delText xml:space="preserve"> (site code), and latitude/longitude coordinates</w:delText>
        </w:r>
      </w:del>
      <w:r>
        <w:t>.</w:t>
      </w:r>
      <w:r>
        <w:br/>
      </w:r>
      <w:ins w:id="494" w:author="Xavier Hoenner" w:date="2014-05-01T10:52:00Z">
        <w:r w:rsidR="007A2D59">
          <w:rPr>
            <w:b/>
          </w:rPr>
          <w:t xml:space="preserve">Sub-headers: </w:t>
        </w:r>
        <w:r w:rsidR="007A2D59">
          <w:t>Sensor code.</w:t>
        </w:r>
        <w:r w:rsidR="007A2D59" w:rsidDel="0049710C">
          <w:t xml:space="preserve"> </w:t>
        </w:r>
        <w:r w:rsidR="007A2D59">
          <w:br/>
        </w:r>
        <w:r w:rsidR="007A2D59">
          <w:rPr>
            <w:b/>
          </w:rPr>
          <w:t>QC’d data</w:t>
        </w:r>
        <w:r w:rsidR="007A2D59" w:rsidRPr="006B3C3D">
          <w:t xml:space="preserve">: </w:t>
        </w:r>
        <w:r w:rsidR="007A2D59">
          <w:t>Quality controlled data available for the parameter recorded?</w:t>
        </w:r>
        <w:r w:rsidR="007A2D59">
          <w:br/>
        </w:r>
        <w:r w:rsidR="007A2D59">
          <w:rPr>
            <w:b/>
          </w:rPr>
          <w:t>Start</w:t>
        </w:r>
        <w:r w:rsidR="007A2D59" w:rsidRPr="006B3C3D">
          <w:t xml:space="preserve">: </w:t>
        </w:r>
        <w:r w:rsidR="007A2D59">
          <w:t>Data recording start date (format: dd/mm/yyyy).</w:t>
        </w:r>
        <w:r w:rsidR="007A2D59">
          <w:br/>
        </w:r>
        <w:r w:rsidR="007A2D59">
          <w:rPr>
            <w:b/>
          </w:rPr>
          <w:t>End</w:t>
        </w:r>
        <w:r w:rsidR="007A2D59" w:rsidRPr="006B3C3D">
          <w:t xml:space="preserve">: </w:t>
        </w:r>
        <w:r w:rsidR="007A2D59">
          <w:t>Data recording end date (format: dd/mm/yyyy).</w:t>
        </w:r>
        <w:r w:rsidR="007A2D59" w:rsidRPr="006B3C3D">
          <w:br/>
        </w:r>
        <w:r w:rsidR="007A2D59">
          <w:rPr>
            <w:b/>
          </w:rPr>
          <w:t>Time</w:t>
        </w:r>
        <w:r w:rsidR="007A2D59" w:rsidRPr="00ED7666">
          <w:rPr>
            <w:b/>
          </w:rPr>
          <w:t xml:space="preserve"> </w:t>
        </w:r>
        <w:r w:rsidR="007A2D59">
          <w:rPr>
            <w:b/>
          </w:rPr>
          <w:t>c</w:t>
        </w:r>
        <w:r w:rsidR="007A2D59" w:rsidRPr="00ED7666">
          <w:rPr>
            <w:b/>
          </w:rPr>
          <w:t>overage</w:t>
        </w:r>
        <w:r w:rsidR="007A2D59" w:rsidRPr="00ED7666">
          <w:t xml:space="preserve">: </w:t>
        </w:r>
        <w:r w:rsidR="007A2D59">
          <w:t>N</w:t>
        </w:r>
        <w:r w:rsidR="007A2D59" w:rsidRPr="00ED7666">
          <w:t xml:space="preserve">umber of </w:t>
        </w:r>
        <w:r w:rsidR="007A2D59">
          <w:t>days</w:t>
        </w:r>
        <w:r w:rsidR="007A2D59" w:rsidRPr="00ED7666">
          <w:t xml:space="preserve"> </w:t>
        </w:r>
        <w:r w:rsidR="007A2D59">
          <w:t>between the data recording start and end dates</w:t>
        </w:r>
        <w:r w:rsidR="007A2D59" w:rsidRPr="00ED7666">
          <w:t>.</w:t>
        </w:r>
        <w:r w:rsidR="007A2D59" w:rsidRPr="00ED7666">
          <w:br/>
        </w:r>
        <w:r w:rsidR="007A2D59">
          <w:rPr>
            <w:b/>
          </w:rPr>
          <w:t xml:space="preserve">ANMN: </w:t>
        </w:r>
        <w:r w:rsidR="007A2D59">
          <w:t>Australian National Mooring Network (</w:t>
        </w:r>
        <w:r w:rsidR="007A2D59">
          <w:fldChar w:fldCharType="begin"/>
        </w:r>
        <w:r w:rsidR="007A2D59">
          <w:instrText xml:space="preserve"> HYPERLINK "http://imos.org.au/anmn.html" </w:instrText>
        </w:r>
        <w:r w:rsidR="007A2D59">
          <w:fldChar w:fldCharType="separate"/>
        </w:r>
        <w:r w:rsidR="007A2D59" w:rsidRPr="00FE6A07">
          <w:rPr>
            <w:rStyle w:val="Hyperlink"/>
          </w:rPr>
          <w:t>http://imos.org.au/anmn.html</w:t>
        </w:r>
        <w:r w:rsidR="007A2D59">
          <w:rPr>
            <w:rStyle w:val="Hyperlink"/>
          </w:rPr>
          <w:fldChar w:fldCharType="end"/>
        </w:r>
        <w:r w:rsidR="007A2D59">
          <w:t>).</w:t>
        </w:r>
        <w:r w:rsidR="007A2D59">
          <w:br/>
        </w:r>
        <w:r w:rsidR="007A2D59">
          <w:rPr>
            <w:b/>
          </w:rPr>
          <w:t>NRS</w:t>
        </w:r>
        <w:r w:rsidR="007A2D59" w:rsidRPr="0070643C">
          <w:t xml:space="preserve">: </w:t>
        </w:r>
        <w:r w:rsidR="007A2D59">
          <w:t>National Reference Stations (</w:t>
        </w:r>
        <w:r w:rsidR="007A2D59">
          <w:fldChar w:fldCharType="begin"/>
        </w:r>
        <w:r w:rsidR="007A2D59">
          <w:instrText xml:space="preserve"> HYPERLINK "http://imos.org.au/anmn_instrumentation.html" </w:instrText>
        </w:r>
        <w:r w:rsidR="007A2D59">
          <w:fldChar w:fldCharType="separate"/>
        </w:r>
        <w:r w:rsidR="007A2D59" w:rsidRPr="001C4E00">
          <w:rPr>
            <w:rStyle w:val="Hyperlink"/>
          </w:rPr>
          <w:t>http://imos.org.au/anmn_instrumentation.html</w:t>
        </w:r>
        <w:r w:rsidR="007A2D59">
          <w:rPr>
            <w:rStyle w:val="Hyperlink"/>
          </w:rPr>
          <w:fldChar w:fldCharType="end"/>
        </w:r>
        <w:r w:rsidR="007A2D59">
          <w:t>).</w:t>
        </w:r>
      </w:ins>
      <w:del w:id="495" w:author="Xavier Hoenner" w:date="2014-05-01T10:52:00Z">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5F0E0DE5" w14:textId="77777777" w:rsidR="00CC7541" w:rsidRDefault="00CC7541" w:rsidP="00CC7541">
      <w:pPr>
        <w:rPr>
          <w:ins w:id="496" w:author="Xavier Hoenner" w:date="2014-05-01T10:53:00Z"/>
        </w:rPr>
      </w:pPr>
    </w:p>
    <w:p w14:paraId="14EAAD05" w14:textId="77777777" w:rsidR="007A2D59" w:rsidRDefault="007A2D59" w:rsidP="00CC7541">
      <w:pPr>
        <w:rPr>
          <w:ins w:id="497" w:author="Xavier Hoenner" w:date="2014-05-01T10:53:00Z"/>
        </w:rPr>
      </w:pPr>
    </w:p>
    <w:p w14:paraId="09FC67CB" w14:textId="77777777" w:rsidR="007A2D59" w:rsidRDefault="007A2D59" w:rsidP="00CC7541"/>
    <w:p w14:paraId="3937EB86" w14:textId="77777777" w:rsidR="00CC7541" w:rsidRDefault="00CC7541" w:rsidP="00CC7541">
      <w:pPr>
        <w:pStyle w:val="Heading3"/>
      </w:pPr>
      <w:r>
        <w:lastRenderedPageBreak/>
        <w:t>Template</w:t>
      </w:r>
    </w:p>
    <w:tbl>
      <w:tblPr>
        <w:tblStyle w:val="TableGrid"/>
        <w:tblW w:w="5000" w:type="pct"/>
        <w:jc w:val="center"/>
        <w:tblLook w:val="04A0" w:firstRow="1" w:lastRow="0" w:firstColumn="1" w:lastColumn="0" w:noHBand="0" w:noVBand="1"/>
      </w:tblPr>
      <w:tblGrid>
        <w:gridCol w:w="870"/>
        <w:gridCol w:w="1035"/>
        <w:gridCol w:w="843"/>
        <w:gridCol w:w="838"/>
        <w:gridCol w:w="786"/>
        <w:gridCol w:w="1346"/>
        <w:gridCol w:w="1999"/>
        <w:gridCol w:w="1525"/>
      </w:tblGrid>
      <w:tr w:rsidR="00CC7541" w:rsidDel="007A2D59" w14:paraId="6A014C1F" w14:textId="54D03293" w:rsidTr="00CC7541">
        <w:trPr>
          <w:jc w:val="center"/>
          <w:del w:id="498" w:author="Xavier Hoenner" w:date="2014-05-01T10:52:00Z"/>
        </w:trPr>
        <w:tc>
          <w:tcPr>
            <w:tcW w:w="475" w:type="pct"/>
            <w:vAlign w:val="center"/>
          </w:tcPr>
          <w:p w14:paraId="31534BA6" w14:textId="7BB4A448" w:rsidR="00CC7541" w:rsidRPr="0025464E" w:rsidDel="007A2D59" w:rsidRDefault="00B002B3" w:rsidP="00CC7541">
            <w:pPr>
              <w:jc w:val="center"/>
              <w:rPr>
                <w:del w:id="499" w:author="Xavier Hoenner" w:date="2014-05-01T10:52:00Z"/>
                <w:b/>
              </w:rPr>
            </w:pPr>
            <w:del w:id="500" w:author="Xavier Hoenner" w:date="2014-05-01T10:52:00Z">
              <w:r w:rsidDel="007A2D59">
                <w:rPr>
                  <w:b/>
                </w:rPr>
                <w:delText>channel_id</w:delText>
              </w:r>
            </w:del>
          </w:p>
        </w:tc>
        <w:tc>
          <w:tcPr>
            <w:tcW w:w="572" w:type="pct"/>
            <w:vAlign w:val="center"/>
          </w:tcPr>
          <w:p w14:paraId="6389DC38" w14:textId="53678F65" w:rsidR="00CC7541" w:rsidRPr="0025464E" w:rsidDel="007A2D59" w:rsidRDefault="00CC7541" w:rsidP="00CC7541">
            <w:pPr>
              <w:jc w:val="center"/>
              <w:rPr>
                <w:del w:id="501" w:author="Xavier Hoenner" w:date="2014-05-01T10:52:00Z"/>
                <w:b/>
              </w:rPr>
            </w:pPr>
            <w:del w:id="502" w:author="Xavier Hoenner" w:date="2014-05-01T10:52:00Z">
              <w:r w:rsidDel="007A2D59">
                <w:rPr>
                  <w:b/>
                </w:rPr>
                <w:delText>sensor_depth</w:delText>
              </w:r>
            </w:del>
          </w:p>
        </w:tc>
        <w:tc>
          <w:tcPr>
            <w:tcW w:w="764" w:type="pct"/>
            <w:vAlign w:val="center"/>
          </w:tcPr>
          <w:p w14:paraId="3AD24409" w14:textId="3D81E6FC" w:rsidR="00CC7541" w:rsidRPr="0025464E" w:rsidDel="007A2D59" w:rsidRDefault="00CC7541" w:rsidP="00CC7541">
            <w:pPr>
              <w:jc w:val="center"/>
              <w:rPr>
                <w:del w:id="503" w:author="Xavier Hoenner" w:date="2014-05-01T10:52:00Z"/>
                <w:b/>
              </w:rPr>
            </w:pPr>
            <w:del w:id="504" w:author="Xavier Hoenner" w:date="2014-05-01T10:52:00Z">
              <w:r w:rsidDel="007A2D59">
                <w:rPr>
                  <w:b/>
                </w:rPr>
                <w:delText>qaqc_data</w:delText>
              </w:r>
            </w:del>
          </w:p>
        </w:tc>
        <w:tc>
          <w:tcPr>
            <w:tcW w:w="405" w:type="pct"/>
            <w:vAlign w:val="center"/>
          </w:tcPr>
          <w:p w14:paraId="2F88D221" w14:textId="4A19F7D6" w:rsidR="00CC7541" w:rsidRPr="0025464E" w:rsidDel="007A2D59" w:rsidRDefault="00CC7541" w:rsidP="00CC7541">
            <w:pPr>
              <w:jc w:val="center"/>
              <w:rPr>
                <w:del w:id="505" w:author="Xavier Hoenner" w:date="2014-05-01T10:52:00Z"/>
                <w:b/>
              </w:rPr>
            </w:pPr>
            <w:del w:id="506" w:author="Xavier Hoenner" w:date="2014-05-01T10:52:00Z">
              <w:r w:rsidDel="007A2D59">
                <w:rPr>
                  <w:b/>
                </w:rPr>
                <w:delText>start_date</w:delText>
              </w:r>
            </w:del>
          </w:p>
        </w:tc>
        <w:tc>
          <w:tcPr>
            <w:tcW w:w="477" w:type="pct"/>
            <w:vAlign w:val="center"/>
          </w:tcPr>
          <w:p w14:paraId="2EF2130E" w14:textId="49A9C191" w:rsidR="00CC7541" w:rsidRPr="0025464E" w:rsidDel="007A2D59" w:rsidRDefault="00CC7541" w:rsidP="00CC7541">
            <w:pPr>
              <w:jc w:val="center"/>
              <w:rPr>
                <w:del w:id="507" w:author="Xavier Hoenner" w:date="2014-05-01T10:52:00Z"/>
                <w:b/>
              </w:rPr>
            </w:pPr>
            <w:del w:id="508" w:author="Xavier Hoenner" w:date="2014-05-01T10:52:00Z">
              <w:r w:rsidDel="007A2D59">
                <w:rPr>
                  <w:b/>
                </w:rPr>
                <w:delText>end_date</w:delText>
              </w:r>
            </w:del>
          </w:p>
        </w:tc>
        <w:tc>
          <w:tcPr>
            <w:tcW w:w="769" w:type="pct"/>
            <w:vAlign w:val="center"/>
          </w:tcPr>
          <w:p w14:paraId="17D1DC7A" w14:textId="1073AB73" w:rsidR="00CC7541" w:rsidDel="007A2D59" w:rsidRDefault="00CC7541" w:rsidP="00CC7541">
            <w:pPr>
              <w:jc w:val="center"/>
              <w:rPr>
                <w:del w:id="509" w:author="Xavier Hoenner" w:date="2014-05-01T10:52:00Z"/>
                <w:b/>
              </w:rPr>
            </w:pPr>
            <w:del w:id="510" w:author="Xavier Hoenner" w:date="2014-05-01T10:52:00Z">
              <w:r w:rsidDel="007A2D59">
                <w:rPr>
                  <w:b/>
                </w:rPr>
                <w:delText>coverage_duration</w:delText>
              </w:r>
            </w:del>
          </w:p>
        </w:tc>
        <w:tc>
          <w:tcPr>
            <w:tcW w:w="769" w:type="pct"/>
            <w:vAlign w:val="center"/>
          </w:tcPr>
          <w:p w14:paraId="6903E65F" w14:textId="4085111A" w:rsidR="00CC7541" w:rsidDel="007A2D59" w:rsidRDefault="00CC7541" w:rsidP="00CC7541">
            <w:pPr>
              <w:jc w:val="center"/>
              <w:rPr>
                <w:del w:id="511" w:author="Xavier Hoenner" w:date="2014-05-01T10:52:00Z"/>
                <w:b/>
              </w:rPr>
            </w:pPr>
            <w:del w:id="512" w:author="Xavier Hoenner" w:date="2014-05-01T10:52:00Z">
              <w:r w:rsidDel="007A2D59">
                <w:rPr>
                  <w:b/>
                </w:rPr>
                <w:delText>days_to_process_and_upload</w:delText>
              </w:r>
            </w:del>
          </w:p>
        </w:tc>
        <w:tc>
          <w:tcPr>
            <w:tcW w:w="769" w:type="pct"/>
            <w:vAlign w:val="center"/>
          </w:tcPr>
          <w:p w14:paraId="55A9B13D" w14:textId="7FC572C0" w:rsidR="00CC7541" w:rsidDel="007A2D59" w:rsidRDefault="00CC7541" w:rsidP="00CC7541">
            <w:pPr>
              <w:jc w:val="center"/>
              <w:rPr>
                <w:del w:id="513" w:author="Xavier Hoenner" w:date="2014-05-01T10:52:00Z"/>
                <w:b/>
              </w:rPr>
            </w:pPr>
            <w:del w:id="514" w:author="Xavier Hoenner" w:date="2014-05-01T10:52:00Z">
              <w:r w:rsidDel="007A2D59">
                <w:rPr>
                  <w:b/>
                </w:rPr>
                <w:delText>days_to_make_public</w:delText>
              </w:r>
            </w:del>
          </w:p>
        </w:tc>
      </w:tr>
      <w:tr w:rsidR="00CC7541" w:rsidDel="007A2D59" w14:paraId="1A7C594A" w14:textId="26815F0E" w:rsidTr="00CC7541">
        <w:trPr>
          <w:jc w:val="center"/>
          <w:del w:id="515" w:author="Xavier Hoenner" w:date="2014-05-01T10:52:00Z"/>
        </w:trPr>
        <w:tc>
          <w:tcPr>
            <w:tcW w:w="475" w:type="pct"/>
            <w:vAlign w:val="center"/>
          </w:tcPr>
          <w:p w14:paraId="4ED22EBB" w14:textId="523110EF" w:rsidR="00CC7541" w:rsidDel="007A2D59" w:rsidRDefault="00CC7541" w:rsidP="00CC7541">
            <w:pPr>
              <w:jc w:val="center"/>
              <w:rPr>
                <w:del w:id="516" w:author="Xavier Hoenner" w:date="2014-05-01T10:52:00Z"/>
              </w:rPr>
            </w:pPr>
            <w:del w:id="517" w:author="Xavier Hoenner" w:date="2014-05-01T10:52:00Z">
              <w:r w:rsidDel="007A2D59">
                <w:delText>Sensor code</w:delText>
              </w:r>
            </w:del>
          </w:p>
        </w:tc>
        <w:tc>
          <w:tcPr>
            <w:tcW w:w="572" w:type="pct"/>
            <w:vAlign w:val="center"/>
          </w:tcPr>
          <w:p w14:paraId="7057A43B" w14:textId="3F63915E" w:rsidR="00CC7541" w:rsidDel="007A2D59" w:rsidRDefault="00CC7541" w:rsidP="00CC7541">
            <w:pPr>
              <w:jc w:val="center"/>
              <w:rPr>
                <w:del w:id="518" w:author="Xavier Hoenner" w:date="2014-05-01T10:52:00Z"/>
              </w:rPr>
            </w:pPr>
            <w:del w:id="519" w:author="Xavier Hoenner" w:date="2014-05-01T10:52:00Z">
              <w:r w:rsidDel="007A2D59">
                <w:delText>Sensor depth</w:delText>
              </w:r>
            </w:del>
          </w:p>
        </w:tc>
        <w:tc>
          <w:tcPr>
            <w:tcW w:w="764" w:type="pct"/>
            <w:vAlign w:val="center"/>
          </w:tcPr>
          <w:p w14:paraId="6D4465A4" w14:textId="69CC963E" w:rsidR="00CC7541" w:rsidDel="007A2D59" w:rsidRDefault="00CC7541" w:rsidP="00CC7541">
            <w:pPr>
              <w:jc w:val="center"/>
              <w:rPr>
                <w:del w:id="520" w:author="Xavier Hoenner" w:date="2014-05-01T10:52:00Z"/>
              </w:rPr>
            </w:pPr>
            <w:del w:id="521" w:author="Xavier Hoenner" w:date="2014-05-01T10:52:00Z">
              <w:r w:rsidDel="007A2D59">
                <w:delText>QC’d data</w:delText>
              </w:r>
            </w:del>
          </w:p>
        </w:tc>
        <w:tc>
          <w:tcPr>
            <w:tcW w:w="405" w:type="pct"/>
            <w:vAlign w:val="center"/>
          </w:tcPr>
          <w:p w14:paraId="73FC284E" w14:textId="68ACB338" w:rsidR="00CC7541" w:rsidDel="007A2D59" w:rsidRDefault="00CC7541" w:rsidP="00CC7541">
            <w:pPr>
              <w:jc w:val="center"/>
              <w:rPr>
                <w:del w:id="522" w:author="Xavier Hoenner" w:date="2014-05-01T10:52:00Z"/>
              </w:rPr>
            </w:pPr>
            <w:del w:id="523" w:author="Xavier Hoenner" w:date="2014-05-01T10:52:00Z">
              <w:r w:rsidDel="007A2D59">
                <w:delText>Start</w:delText>
              </w:r>
            </w:del>
          </w:p>
        </w:tc>
        <w:tc>
          <w:tcPr>
            <w:tcW w:w="477" w:type="pct"/>
            <w:vAlign w:val="center"/>
          </w:tcPr>
          <w:p w14:paraId="2BA32F8C" w14:textId="44645E5C" w:rsidR="00CC7541" w:rsidDel="007A2D59" w:rsidRDefault="00CC7541" w:rsidP="00CC7541">
            <w:pPr>
              <w:jc w:val="center"/>
              <w:rPr>
                <w:del w:id="524" w:author="Xavier Hoenner" w:date="2014-05-01T10:52:00Z"/>
              </w:rPr>
            </w:pPr>
            <w:del w:id="525" w:author="Xavier Hoenner" w:date="2014-05-01T10:52:00Z">
              <w:r w:rsidDel="007A2D59">
                <w:delText>End</w:delText>
              </w:r>
            </w:del>
          </w:p>
        </w:tc>
        <w:tc>
          <w:tcPr>
            <w:tcW w:w="769" w:type="pct"/>
            <w:vAlign w:val="center"/>
          </w:tcPr>
          <w:p w14:paraId="2E63E766" w14:textId="5984C24B" w:rsidR="00CC7541" w:rsidDel="007A2D59" w:rsidRDefault="00CC7541" w:rsidP="00CC7541">
            <w:pPr>
              <w:jc w:val="center"/>
              <w:rPr>
                <w:del w:id="526" w:author="Xavier Hoenner" w:date="2014-05-01T10:52:00Z"/>
              </w:rPr>
            </w:pPr>
            <w:del w:id="527" w:author="Xavier Hoenner" w:date="2014-05-01T10:52:00Z">
              <w:r w:rsidDel="007A2D59">
                <w:delText>Time coverage (days)</w:delText>
              </w:r>
            </w:del>
          </w:p>
        </w:tc>
        <w:tc>
          <w:tcPr>
            <w:tcW w:w="769" w:type="pct"/>
            <w:vAlign w:val="center"/>
          </w:tcPr>
          <w:p w14:paraId="49B11037" w14:textId="551E8D0A" w:rsidR="00CC7541" w:rsidDel="007A2D59" w:rsidRDefault="00CC7541" w:rsidP="00CC7541">
            <w:pPr>
              <w:jc w:val="center"/>
              <w:rPr>
                <w:del w:id="528" w:author="Xavier Hoenner" w:date="2014-05-01T10:52:00Z"/>
              </w:rPr>
            </w:pPr>
            <w:del w:id="529" w:author="Xavier Hoenner" w:date="2014-05-01T10:52:00Z">
              <w:r w:rsidDel="007A2D59">
                <w:delText>Time to upload data (days)</w:delText>
              </w:r>
            </w:del>
          </w:p>
        </w:tc>
        <w:tc>
          <w:tcPr>
            <w:tcW w:w="769" w:type="pct"/>
            <w:vAlign w:val="center"/>
          </w:tcPr>
          <w:p w14:paraId="28C7F7DB" w14:textId="101591A7" w:rsidR="00CC7541" w:rsidDel="007A2D59" w:rsidRDefault="00CC7541" w:rsidP="00CC7541">
            <w:pPr>
              <w:jc w:val="center"/>
              <w:rPr>
                <w:del w:id="530" w:author="Xavier Hoenner" w:date="2014-05-01T10:52:00Z"/>
              </w:rPr>
            </w:pPr>
            <w:del w:id="531" w:author="Xavier Hoenner" w:date="2014-05-01T10:52:00Z">
              <w:r w:rsidDel="007A2D59">
                <w:delText>Time to publish data (days)</w:delText>
              </w:r>
            </w:del>
          </w:p>
        </w:tc>
      </w:tr>
      <w:tr w:rsidR="00CC7541" w:rsidDel="007A2D59" w14:paraId="7B11DE17" w14:textId="427B2DBC" w:rsidTr="00CC7541">
        <w:trPr>
          <w:jc w:val="center"/>
          <w:del w:id="532" w:author="Xavier Hoenner" w:date="2014-05-01T10:52:00Z"/>
        </w:trPr>
        <w:tc>
          <w:tcPr>
            <w:tcW w:w="5000" w:type="pct"/>
            <w:gridSpan w:val="8"/>
            <w:shd w:val="clear" w:color="auto" w:fill="595959" w:themeFill="text1" w:themeFillTint="A6"/>
            <w:vAlign w:val="center"/>
          </w:tcPr>
          <w:p w14:paraId="2F7A1F5C" w14:textId="4C285614" w:rsidR="00CC7541" w:rsidDel="007A2D59" w:rsidRDefault="00CC7541" w:rsidP="00CC7541">
            <w:pPr>
              <w:jc w:val="center"/>
              <w:rPr>
                <w:del w:id="533" w:author="Xavier Hoenner" w:date="2014-05-01T10:52:00Z"/>
              </w:rPr>
            </w:pPr>
            <w:del w:id="534" w:author="Xavier Hoenner" w:date="2014-05-01T10:52:00Z">
              <w:r w:rsidDel="007A2D59">
                <w:delText>Headers = ‘site_name’</w:delText>
              </w:r>
            </w:del>
          </w:p>
        </w:tc>
      </w:tr>
      <w:tr w:rsidR="00CC7541" w:rsidDel="007A2D59" w14:paraId="54E3B879" w14:textId="37BC1A2E" w:rsidTr="00CC7541">
        <w:trPr>
          <w:jc w:val="center"/>
          <w:del w:id="535" w:author="Xavier Hoenner" w:date="2014-05-01T10:52:00Z"/>
        </w:trPr>
        <w:tc>
          <w:tcPr>
            <w:tcW w:w="5000" w:type="pct"/>
            <w:gridSpan w:val="8"/>
            <w:shd w:val="clear" w:color="auto" w:fill="BFBFBF" w:themeFill="background1" w:themeFillShade="BF"/>
            <w:vAlign w:val="center"/>
          </w:tcPr>
          <w:p w14:paraId="7782181B" w14:textId="7FE9645C" w:rsidR="00CC7541" w:rsidDel="007A2D59" w:rsidRDefault="00CC7541" w:rsidP="00523C6C">
            <w:pPr>
              <w:rPr>
                <w:del w:id="536" w:author="Xavier Hoenner" w:date="2014-05-01T10:52:00Z"/>
              </w:rPr>
            </w:pPr>
            <w:del w:id="537" w:author="Xavier Hoenner" w:date="2014-05-01T10:52:00Z">
              <w:r w:rsidDel="007A2D59">
                <w:delText>Sub-headers = ‘</w:delText>
              </w:r>
              <w:r w:rsidR="00B002B3" w:rsidDel="007A2D59">
                <w:delText>parameter</w:delText>
              </w:r>
              <w:r w:rsidDel="007A2D59">
                <w:delText>’</w:delText>
              </w:r>
            </w:del>
          </w:p>
        </w:tc>
      </w:tr>
      <w:tr w:rsidR="00CC7541" w:rsidDel="007A2D59" w14:paraId="7D3E9698" w14:textId="5B4DF3BA" w:rsidTr="00CC7541">
        <w:trPr>
          <w:jc w:val="center"/>
          <w:del w:id="538" w:author="Xavier Hoenner" w:date="2014-05-01T10:52:00Z"/>
        </w:trPr>
        <w:tc>
          <w:tcPr>
            <w:tcW w:w="475" w:type="pct"/>
            <w:vAlign w:val="center"/>
          </w:tcPr>
          <w:p w14:paraId="3F28CCC1" w14:textId="46451AD2" w:rsidR="00CC7541" w:rsidDel="007A2D59" w:rsidRDefault="00CC7541" w:rsidP="00CC7541">
            <w:pPr>
              <w:jc w:val="center"/>
              <w:rPr>
                <w:del w:id="539" w:author="Xavier Hoenner" w:date="2014-05-01T10:52:00Z"/>
              </w:rPr>
            </w:pPr>
          </w:p>
        </w:tc>
        <w:tc>
          <w:tcPr>
            <w:tcW w:w="572" w:type="pct"/>
            <w:vAlign w:val="center"/>
          </w:tcPr>
          <w:p w14:paraId="1B43D6F1" w14:textId="6422C866" w:rsidR="00CC7541" w:rsidDel="007A2D59" w:rsidRDefault="00CC7541" w:rsidP="00CC7541">
            <w:pPr>
              <w:jc w:val="center"/>
              <w:rPr>
                <w:del w:id="540" w:author="Xavier Hoenner" w:date="2014-05-01T10:52:00Z"/>
              </w:rPr>
            </w:pPr>
          </w:p>
        </w:tc>
        <w:tc>
          <w:tcPr>
            <w:tcW w:w="764" w:type="pct"/>
            <w:vAlign w:val="center"/>
          </w:tcPr>
          <w:p w14:paraId="14999254" w14:textId="256ED04A" w:rsidR="00CC7541" w:rsidDel="007A2D59" w:rsidRDefault="00CC7541" w:rsidP="00CC7541">
            <w:pPr>
              <w:jc w:val="center"/>
              <w:rPr>
                <w:del w:id="541" w:author="Xavier Hoenner" w:date="2014-05-01T10:52:00Z"/>
              </w:rPr>
            </w:pPr>
          </w:p>
        </w:tc>
        <w:tc>
          <w:tcPr>
            <w:tcW w:w="405" w:type="pct"/>
            <w:vAlign w:val="center"/>
          </w:tcPr>
          <w:p w14:paraId="628F4B86" w14:textId="27397B8E" w:rsidR="00CC7541" w:rsidDel="007A2D59" w:rsidRDefault="00CC7541" w:rsidP="00CC7541">
            <w:pPr>
              <w:jc w:val="center"/>
              <w:rPr>
                <w:del w:id="542" w:author="Xavier Hoenner" w:date="2014-05-01T10:52:00Z"/>
              </w:rPr>
            </w:pPr>
          </w:p>
        </w:tc>
        <w:tc>
          <w:tcPr>
            <w:tcW w:w="477" w:type="pct"/>
            <w:vAlign w:val="center"/>
          </w:tcPr>
          <w:p w14:paraId="2E51378F" w14:textId="6345B3CD" w:rsidR="00CC7541" w:rsidDel="007A2D59" w:rsidRDefault="00CC7541" w:rsidP="00CC7541">
            <w:pPr>
              <w:jc w:val="center"/>
              <w:rPr>
                <w:del w:id="543" w:author="Xavier Hoenner" w:date="2014-05-01T10:52:00Z"/>
              </w:rPr>
            </w:pPr>
          </w:p>
        </w:tc>
        <w:tc>
          <w:tcPr>
            <w:tcW w:w="769" w:type="pct"/>
            <w:vAlign w:val="center"/>
          </w:tcPr>
          <w:p w14:paraId="7CCD47A8" w14:textId="040FA8AD" w:rsidR="00CC7541" w:rsidDel="007A2D59" w:rsidRDefault="00CC7541" w:rsidP="00CC7541">
            <w:pPr>
              <w:jc w:val="center"/>
              <w:rPr>
                <w:del w:id="544" w:author="Xavier Hoenner" w:date="2014-05-01T10:52:00Z"/>
              </w:rPr>
            </w:pPr>
          </w:p>
        </w:tc>
        <w:tc>
          <w:tcPr>
            <w:tcW w:w="769" w:type="pct"/>
            <w:vAlign w:val="center"/>
          </w:tcPr>
          <w:p w14:paraId="6A42E8A5" w14:textId="67C6A938" w:rsidR="00CC7541" w:rsidDel="007A2D59" w:rsidRDefault="00CC7541" w:rsidP="00CC7541">
            <w:pPr>
              <w:jc w:val="center"/>
              <w:rPr>
                <w:del w:id="545" w:author="Xavier Hoenner" w:date="2014-05-01T10:52:00Z"/>
              </w:rPr>
            </w:pPr>
          </w:p>
        </w:tc>
        <w:tc>
          <w:tcPr>
            <w:tcW w:w="769" w:type="pct"/>
            <w:vAlign w:val="center"/>
          </w:tcPr>
          <w:p w14:paraId="23E40272" w14:textId="4B56C846" w:rsidR="00CC7541" w:rsidDel="007A2D59" w:rsidRDefault="00CC7541" w:rsidP="00CC7541">
            <w:pPr>
              <w:jc w:val="center"/>
              <w:rPr>
                <w:del w:id="546" w:author="Xavier Hoenner" w:date="2014-05-01T10:52:00Z"/>
              </w:rPr>
            </w:pPr>
          </w:p>
        </w:tc>
      </w:tr>
    </w:tbl>
    <w:p w14:paraId="6524347C" w14:textId="77777777" w:rsidR="00CC7541" w:rsidRDefault="00CC7541" w:rsidP="00CC7541">
      <w:pPr>
        <w:rPr>
          <w:ins w:id="547" w:author="Xavier Hoenner" w:date="2014-05-01T10:52:00Z"/>
          <w:szCs w:val="24"/>
        </w:rPr>
      </w:pPr>
    </w:p>
    <w:tbl>
      <w:tblPr>
        <w:tblStyle w:val="TableGrid"/>
        <w:tblW w:w="3700" w:type="pct"/>
        <w:jc w:val="center"/>
        <w:tblLook w:val="04A0" w:firstRow="1" w:lastRow="0" w:firstColumn="1" w:lastColumn="0" w:noHBand="0" w:noVBand="1"/>
      </w:tblPr>
      <w:tblGrid>
        <w:gridCol w:w="1468"/>
        <w:gridCol w:w="1174"/>
        <w:gridCol w:w="1167"/>
        <w:gridCol w:w="1087"/>
        <w:gridCol w:w="1943"/>
      </w:tblGrid>
      <w:tr w:rsidR="007A2D59" w14:paraId="1E42A3B0" w14:textId="77777777" w:rsidTr="00D13926">
        <w:trPr>
          <w:jc w:val="center"/>
          <w:ins w:id="548" w:author="Xavier Hoenner" w:date="2014-05-01T10:52:00Z"/>
        </w:trPr>
        <w:tc>
          <w:tcPr>
            <w:tcW w:w="1073" w:type="pct"/>
            <w:vAlign w:val="center"/>
          </w:tcPr>
          <w:p w14:paraId="337633CC" w14:textId="77777777" w:rsidR="007A2D59" w:rsidRPr="0025464E" w:rsidRDefault="007A2D59" w:rsidP="00D13926">
            <w:pPr>
              <w:jc w:val="center"/>
              <w:rPr>
                <w:ins w:id="549" w:author="Xavier Hoenner" w:date="2014-05-01T10:52:00Z"/>
                <w:b/>
              </w:rPr>
            </w:pPr>
            <w:ins w:id="550" w:author="Xavier Hoenner" w:date="2014-05-01T10:52:00Z">
              <w:r>
                <w:rPr>
                  <w:b/>
                </w:rPr>
                <w:t>sensor_depth</w:t>
              </w:r>
            </w:ins>
          </w:p>
        </w:tc>
        <w:tc>
          <w:tcPr>
            <w:tcW w:w="858" w:type="pct"/>
            <w:vAlign w:val="center"/>
          </w:tcPr>
          <w:p w14:paraId="58ADDA4C" w14:textId="77777777" w:rsidR="007A2D59" w:rsidRPr="0025464E" w:rsidRDefault="007A2D59" w:rsidP="00D13926">
            <w:pPr>
              <w:jc w:val="center"/>
              <w:rPr>
                <w:ins w:id="551" w:author="Xavier Hoenner" w:date="2014-05-01T10:52:00Z"/>
                <w:b/>
              </w:rPr>
            </w:pPr>
            <w:ins w:id="552" w:author="Xavier Hoenner" w:date="2014-05-01T10:52:00Z">
              <w:r>
                <w:rPr>
                  <w:b/>
                </w:rPr>
                <w:t>qaqc_data</w:t>
              </w:r>
            </w:ins>
          </w:p>
        </w:tc>
        <w:tc>
          <w:tcPr>
            <w:tcW w:w="853" w:type="pct"/>
            <w:vAlign w:val="center"/>
          </w:tcPr>
          <w:p w14:paraId="209C7080" w14:textId="77777777" w:rsidR="007A2D59" w:rsidRPr="0025464E" w:rsidRDefault="007A2D59" w:rsidP="00D13926">
            <w:pPr>
              <w:jc w:val="center"/>
              <w:rPr>
                <w:ins w:id="553" w:author="Xavier Hoenner" w:date="2014-05-01T10:52:00Z"/>
                <w:b/>
              </w:rPr>
            </w:pPr>
            <w:ins w:id="554" w:author="Xavier Hoenner" w:date="2014-05-01T10:52:00Z">
              <w:r>
                <w:rPr>
                  <w:b/>
                </w:rPr>
                <w:t>start_date</w:t>
              </w:r>
            </w:ins>
          </w:p>
        </w:tc>
        <w:tc>
          <w:tcPr>
            <w:tcW w:w="795" w:type="pct"/>
            <w:vAlign w:val="center"/>
          </w:tcPr>
          <w:p w14:paraId="2C949EA4" w14:textId="77777777" w:rsidR="007A2D59" w:rsidRPr="0025464E" w:rsidRDefault="007A2D59" w:rsidP="00D13926">
            <w:pPr>
              <w:jc w:val="center"/>
              <w:rPr>
                <w:ins w:id="555" w:author="Xavier Hoenner" w:date="2014-05-01T10:52:00Z"/>
                <w:b/>
              </w:rPr>
            </w:pPr>
            <w:ins w:id="556" w:author="Xavier Hoenner" w:date="2014-05-01T10:52:00Z">
              <w:r>
                <w:rPr>
                  <w:b/>
                </w:rPr>
                <w:t>end_date</w:t>
              </w:r>
            </w:ins>
          </w:p>
        </w:tc>
        <w:tc>
          <w:tcPr>
            <w:tcW w:w="1421" w:type="pct"/>
            <w:vAlign w:val="center"/>
          </w:tcPr>
          <w:p w14:paraId="5C96BFA2" w14:textId="77777777" w:rsidR="007A2D59" w:rsidRDefault="007A2D59" w:rsidP="00D13926">
            <w:pPr>
              <w:jc w:val="center"/>
              <w:rPr>
                <w:ins w:id="557" w:author="Xavier Hoenner" w:date="2014-05-01T10:52:00Z"/>
                <w:b/>
              </w:rPr>
            </w:pPr>
            <w:ins w:id="558" w:author="Xavier Hoenner" w:date="2014-05-01T10:52:00Z">
              <w:r>
                <w:rPr>
                  <w:b/>
                </w:rPr>
                <w:t>coverage_duration</w:t>
              </w:r>
            </w:ins>
          </w:p>
        </w:tc>
      </w:tr>
      <w:tr w:rsidR="007A2D59" w14:paraId="6DE3367B" w14:textId="77777777" w:rsidTr="00D13926">
        <w:trPr>
          <w:jc w:val="center"/>
          <w:ins w:id="559" w:author="Xavier Hoenner" w:date="2014-05-01T10:52:00Z"/>
        </w:trPr>
        <w:tc>
          <w:tcPr>
            <w:tcW w:w="1073" w:type="pct"/>
            <w:vAlign w:val="center"/>
          </w:tcPr>
          <w:p w14:paraId="7D8E57BF" w14:textId="77777777" w:rsidR="007A2D59" w:rsidRDefault="007A2D59" w:rsidP="00D13926">
            <w:pPr>
              <w:jc w:val="center"/>
              <w:rPr>
                <w:ins w:id="560" w:author="Xavier Hoenner" w:date="2014-05-01T10:52:00Z"/>
              </w:rPr>
            </w:pPr>
            <w:ins w:id="561" w:author="Xavier Hoenner" w:date="2014-05-01T10:52:00Z">
              <w:r>
                <w:t>Sensor depth</w:t>
              </w:r>
            </w:ins>
          </w:p>
        </w:tc>
        <w:tc>
          <w:tcPr>
            <w:tcW w:w="858" w:type="pct"/>
            <w:vAlign w:val="center"/>
          </w:tcPr>
          <w:p w14:paraId="58C93F29" w14:textId="77777777" w:rsidR="007A2D59" w:rsidRDefault="007A2D59" w:rsidP="00D13926">
            <w:pPr>
              <w:jc w:val="center"/>
              <w:rPr>
                <w:ins w:id="562" w:author="Xavier Hoenner" w:date="2014-05-01T10:52:00Z"/>
              </w:rPr>
            </w:pPr>
            <w:ins w:id="563" w:author="Xavier Hoenner" w:date="2014-05-01T10:52:00Z">
              <w:r>
                <w:t>QC’d data</w:t>
              </w:r>
            </w:ins>
          </w:p>
        </w:tc>
        <w:tc>
          <w:tcPr>
            <w:tcW w:w="853" w:type="pct"/>
            <w:vAlign w:val="center"/>
          </w:tcPr>
          <w:p w14:paraId="3B88DCA4" w14:textId="77777777" w:rsidR="007A2D59" w:rsidRDefault="007A2D59" w:rsidP="00D13926">
            <w:pPr>
              <w:jc w:val="center"/>
              <w:rPr>
                <w:ins w:id="564" w:author="Xavier Hoenner" w:date="2014-05-01T10:52:00Z"/>
              </w:rPr>
            </w:pPr>
            <w:ins w:id="565" w:author="Xavier Hoenner" w:date="2014-05-01T10:52:00Z">
              <w:r>
                <w:t>Start</w:t>
              </w:r>
            </w:ins>
          </w:p>
        </w:tc>
        <w:tc>
          <w:tcPr>
            <w:tcW w:w="795" w:type="pct"/>
            <w:vAlign w:val="center"/>
          </w:tcPr>
          <w:p w14:paraId="0C8543C4" w14:textId="77777777" w:rsidR="007A2D59" w:rsidRDefault="007A2D59" w:rsidP="00D13926">
            <w:pPr>
              <w:jc w:val="center"/>
              <w:rPr>
                <w:ins w:id="566" w:author="Xavier Hoenner" w:date="2014-05-01T10:52:00Z"/>
              </w:rPr>
            </w:pPr>
            <w:ins w:id="567" w:author="Xavier Hoenner" w:date="2014-05-01T10:52:00Z">
              <w:r>
                <w:t>End</w:t>
              </w:r>
            </w:ins>
          </w:p>
        </w:tc>
        <w:tc>
          <w:tcPr>
            <w:tcW w:w="1421" w:type="pct"/>
            <w:vAlign w:val="center"/>
          </w:tcPr>
          <w:p w14:paraId="6F8574EA" w14:textId="77777777" w:rsidR="007A2D59" w:rsidRDefault="007A2D59" w:rsidP="00D13926">
            <w:pPr>
              <w:jc w:val="center"/>
              <w:rPr>
                <w:ins w:id="568" w:author="Xavier Hoenner" w:date="2014-05-01T10:52:00Z"/>
              </w:rPr>
            </w:pPr>
            <w:ins w:id="569" w:author="Xavier Hoenner" w:date="2014-05-01T10:52:00Z">
              <w:r>
                <w:t>Time coverage (days)</w:t>
              </w:r>
            </w:ins>
          </w:p>
        </w:tc>
      </w:tr>
      <w:tr w:rsidR="007A2D59" w14:paraId="6F793A7C" w14:textId="77777777" w:rsidTr="00D13926">
        <w:trPr>
          <w:jc w:val="center"/>
          <w:ins w:id="570" w:author="Xavier Hoenner" w:date="2014-05-01T10:52:00Z"/>
        </w:trPr>
        <w:tc>
          <w:tcPr>
            <w:tcW w:w="5000" w:type="pct"/>
            <w:gridSpan w:val="5"/>
            <w:shd w:val="clear" w:color="auto" w:fill="595959" w:themeFill="text1" w:themeFillTint="A6"/>
            <w:vAlign w:val="center"/>
          </w:tcPr>
          <w:p w14:paraId="40AE0817" w14:textId="77777777" w:rsidR="007A2D59" w:rsidRDefault="007A2D59" w:rsidP="00D13926">
            <w:pPr>
              <w:jc w:val="center"/>
              <w:rPr>
                <w:ins w:id="571" w:author="Xavier Hoenner" w:date="2014-05-01T10:52:00Z"/>
              </w:rPr>
            </w:pPr>
            <w:ins w:id="572" w:author="Xavier Hoenner" w:date="2014-05-01T10:52:00Z">
              <w:r>
                <w:t>Headers = ‘site_name’</w:t>
              </w:r>
            </w:ins>
          </w:p>
        </w:tc>
      </w:tr>
      <w:tr w:rsidR="007A2D59" w14:paraId="71F03118" w14:textId="77777777" w:rsidTr="00D13926">
        <w:trPr>
          <w:jc w:val="center"/>
          <w:ins w:id="573" w:author="Xavier Hoenner" w:date="2014-05-01T10:52:00Z"/>
        </w:trPr>
        <w:tc>
          <w:tcPr>
            <w:tcW w:w="5000" w:type="pct"/>
            <w:gridSpan w:val="5"/>
            <w:shd w:val="clear" w:color="auto" w:fill="BFBFBF" w:themeFill="background1" w:themeFillShade="BF"/>
            <w:vAlign w:val="center"/>
          </w:tcPr>
          <w:p w14:paraId="18C5A8FA" w14:textId="77777777" w:rsidR="007A2D59" w:rsidRDefault="007A2D59" w:rsidP="00D13926">
            <w:pPr>
              <w:rPr>
                <w:ins w:id="574" w:author="Xavier Hoenner" w:date="2014-05-01T10:52:00Z"/>
              </w:rPr>
            </w:pPr>
            <w:ins w:id="575" w:author="Xavier Hoenner" w:date="2014-05-01T10:52:00Z">
              <w:r>
                <w:t>Sub-headers = ‘channel_id’</w:t>
              </w:r>
            </w:ins>
          </w:p>
        </w:tc>
      </w:tr>
      <w:tr w:rsidR="007A2D59" w14:paraId="02975DF0" w14:textId="77777777" w:rsidTr="00D13926">
        <w:trPr>
          <w:jc w:val="center"/>
          <w:ins w:id="576" w:author="Xavier Hoenner" w:date="2014-05-01T10:52:00Z"/>
        </w:trPr>
        <w:tc>
          <w:tcPr>
            <w:tcW w:w="1073" w:type="pct"/>
            <w:vAlign w:val="center"/>
          </w:tcPr>
          <w:p w14:paraId="2698615A" w14:textId="77777777" w:rsidR="007A2D59" w:rsidRDefault="007A2D59" w:rsidP="00D13926">
            <w:pPr>
              <w:jc w:val="center"/>
              <w:rPr>
                <w:ins w:id="577" w:author="Xavier Hoenner" w:date="2014-05-01T10:52:00Z"/>
              </w:rPr>
            </w:pPr>
          </w:p>
        </w:tc>
        <w:tc>
          <w:tcPr>
            <w:tcW w:w="858" w:type="pct"/>
            <w:vAlign w:val="center"/>
          </w:tcPr>
          <w:p w14:paraId="3EDB8872" w14:textId="77777777" w:rsidR="007A2D59" w:rsidRDefault="007A2D59" w:rsidP="00D13926">
            <w:pPr>
              <w:jc w:val="center"/>
              <w:rPr>
                <w:ins w:id="578" w:author="Xavier Hoenner" w:date="2014-05-01T10:52:00Z"/>
              </w:rPr>
            </w:pPr>
          </w:p>
        </w:tc>
        <w:tc>
          <w:tcPr>
            <w:tcW w:w="853" w:type="pct"/>
            <w:vAlign w:val="center"/>
          </w:tcPr>
          <w:p w14:paraId="070E5396" w14:textId="77777777" w:rsidR="007A2D59" w:rsidRDefault="007A2D59" w:rsidP="00D13926">
            <w:pPr>
              <w:jc w:val="center"/>
              <w:rPr>
                <w:ins w:id="579" w:author="Xavier Hoenner" w:date="2014-05-01T10:52:00Z"/>
              </w:rPr>
            </w:pPr>
          </w:p>
        </w:tc>
        <w:tc>
          <w:tcPr>
            <w:tcW w:w="795" w:type="pct"/>
            <w:vAlign w:val="center"/>
          </w:tcPr>
          <w:p w14:paraId="4BA9509F" w14:textId="77777777" w:rsidR="007A2D59" w:rsidRDefault="007A2D59" w:rsidP="00D13926">
            <w:pPr>
              <w:jc w:val="center"/>
              <w:rPr>
                <w:ins w:id="580" w:author="Xavier Hoenner" w:date="2014-05-01T10:52:00Z"/>
              </w:rPr>
            </w:pPr>
          </w:p>
        </w:tc>
        <w:tc>
          <w:tcPr>
            <w:tcW w:w="1421" w:type="pct"/>
            <w:vAlign w:val="center"/>
          </w:tcPr>
          <w:p w14:paraId="3986C744" w14:textId="77777777" w:rsidR="007A2D59" w:rsidRDefault="007A2D59" w:rsidP="00D13926">
            <w:pPr>
              <w:jc w:val="center"/>
              <w:rPr>
                <w:ins w:id="581" w:author="Xavier Hoenner" w:date="2014-05-01T10:52:00Z"/>
              </w:rPr>
            </w:pPr>
          </w:p>
        </w:tc>
      </w:tr>
    </w:tbl>
    <w:p w14:paraId="16C58B1A" w14:textId="7FC2F7B2" w:rsidR="007A2D59" w:rsidDel="007A2D59" w:rsidRDefault="007A2D59" w:rsidP="00CC7541">
      <w:pPr>
        <w:rPr>
          <w:del w:id="582" w:author="Xavier Hoenner" w:date="2014-05-01T10:53:00Z"/>
          <w:szCs w:val="24"/>
        </w:rPr>
      </w:pPr>
    </w:p>
    <w:p w14:paraId="38FE6F36" w14:textId="26B08AF4" w:rsidR="00CC7541" w:rsidDel="007A2D59" w:rsidRDefault="00CC7541">
      <w:pPr>
        <w:pStyle w:val="Heading2"/>
        <w:rPr>
          <w:del w:id="583" w:author="Xavier Hoenner" w:date="2014-05-01T10:53:00Z"/>
        </w:rPr>
      </w:pPr>
      <w:del w:id="584" w:author="Xavier Hoenner" w:date="2014-05-01T10:53:00Z">
        <w:r w:rsidDel="007A2D59">
          <w:delText>5</w:delText>
        </w:r>
        <w:r w:rsidRPr="00E123F0" w:rsidDel="007A2D59">
          <w:delText>.</w:delText>
        </w:r>
        <w:r w:rsidDel="007A2D59">
          <w:delText>4</w:delText>
        </w:r>
        <w:r w:rsidRPr="00E123F0" w:rsidDel="007A2D59">
          <w:delText xml:space="preserve"> </w:delText>
        </w:r>
        <w:r w:rsidDel="007A2D59">
          <w:delText>D</w:delText>
        </w:r>
        <w:r w:rsidRPr="00E123F0" w:rsidDel="007A2D59">
          <w:delText xml:space="preserve">ata </w:delText>
        </w:r>
        <w:r w:rsidDel="007A2D59">
          <w:delText>report – Data with missing information</w:delText>
        </w:r>
      </w:del>
    </w:p>
    <w:p w14:paraId="13FD2F41" w14:textId="0D26357B" w:rsidR="00CC7541" w:rsidDel="007A2D59" w:rsidRDefault="00CC7541">
      <w:pPr>
        <w:pStyle w:val="Heading3"/>
        <w:spacing w:line="360" w:lineRule="auto"/>
        <w:ind w:left="720"/>
        <w:rPr>
          <w:del w:id="585" w:author="Xavier Hoenner" w:date="2014-05-01T10:53:00Z"/>
        </w:rPr>
        <w:pPrChange w:id="586" w:author="Xavier Hoenner" w:date="2014-05-01T10:53:00Z">
          <w:pPr>
            <w:pStyle w:val="Heading3"/>
          </w:pPr>
        </w:pPrChange>
      </w:pPr>
      <w:del w:id="587" w:author="Xavier Hoenner" w:date="2014-05-01T10:53:00Z">
        <w:r w:rsidRPr="0011784D" w:rsidDel="007A2D59">
          <w:rPr>
            <w:b w:val="0"/>
          </w:rPr>
          <w:delText>Filename:</w:delText>
        </w:r>
        <w:r w:rsidRPr="0011784D" w:rsidDel="007A2D59">
          <w:rPr>
            <w:u w:val="none"/>
          </w:rPr>
          <w:delText xml:space="preserve"> ‘</w:delText>
        </w:r>
        <w:r w:rsidDel="007A2D59">
          <w:rPr>
            <w:u w:val="none"/>
          </w:rPr>
          <w:delText>C_</w:delText>
        </w:r>
        <w:r w:rsidRPr="00C34E31" w:rsidDel="007A2D59">
          <w:rPr>
            <w:u w:val="none"/>
          </w:rPr>
          <w:delText xml:space="preserve"> </w:delText>
        </w:r>
        <w:r w:rsidR="00F07203" w:rsidDel="007A2D59">
          <w:rPr>
            <w:u w:val="none"/>
          </w:rPr>
          <w:delText>ANMN_NRS_Real-Time</w:delText>
        </w:r>
        <w:r w:rsidDel="007A2D59">
          <w:rPr>
            <w:u w:val="none"/>
          </w:rPr>
          <w:delText>_MissingInformation</w:delText>
        </w:r>
        <w:r w:rsidRPr="0011784D" w:rsidDel="007A2D59">
          <w:rPr>
            <w:u w:val="none"/>
          </w:rPr>
          <w:delText>’</w:delText>
        </w:r>
      </w:del>
    </w:p>
    <w:p w14:paraId="730A92C6" w14:textId="13E54DE5" w:rsidR="00CC7541" w:rsidRPr="0011784D" w:rsidDel="007A2D59" w:rsidRDefault="00CC7541">
      <w:pPr>
        <w:pStyle w:val="Heading3"/>
        <w:spacing w:line="360" w:lineRule="auto"/>
        <w:ind w:left="720"/>
        <w:rPr>
          <w:del w:id="588" w:author="Xavier Hoenner" w:date="2014-05-01T10:53:00Z"/>
          <w:u w:val="none"/>
        </w:rPr>
        <w:pPrChange w:id="589" w:author="Xavier Hoenner" w:date="2014-05-01T10:53:00Z">
          <w:pPr>
            <w:pStyle w:val="Heading3"/>
          </w:pPr>
        </w:pPrChange>
      </w:pPr>
      <w:del w:id="590" w:author="Xavier Hoenner" w:date="2014-05-01T10:53:00Z">
        <w:r w:rsidRPr="005271CF" w:rsidDel="007A2D59">
          <w:br/>
        </w:r>
        <w:r w:rsidRPr="0011784D" w:rsidDel="007A2D59">
          <w:rPr>
            <w:b w:val="0"/>
            <w:szCs w:val="26"/>
          </w:rPr>
          <w:delText>Description:</w:delText>
        </w:r>
        <w:r w:rsidRPr="0011784D" w:rsidDel="007A2D59">
          <w:rPr>
            <w:u w:val="none"/>
          </w:rPr>
          <w:delText xml:space="preserve"> </w:delText>
        </w:r>
        <w:r w:rsidRPr="0011784D" w:rsidDel="007A2D59">
          <w:rPr>
            <w:szCs w:val="26"/>
            <w:u w:val="none"/>
          </w:rPr>
          <w:delText>‘</w:delText>
        </w:r>
        <w:r w:rsidDel="007A2D59">
          <w:rPr>
            <w:szCs w:val="26"/>
            <w:u w:val="none"/>
          </w:rPr>
          <w:delText>Data with missing information</w:delText>
        </w:r>
        <w:r w:rsidRPr="0011784D" w:rsidDel="007A2D59">
          <w:rPr>
            <w:szCs w:val="26"/>
            <w:u w:val="none"/>
          </w:rPr>
          <w:delText>’</w:delText>
        </w:r>
      </w:del>
    </w:p>
    <w:p w14:paraId="77AD9EAD" w14:textId="5EEA0276" w:rsidR="00CC7541" w:rsidRPr="0011784D" w:rsidDel="007A2D59" w:rsidRDefault="00CC7541">
      <w:pPr>
        <w:keepNext/>
        <w:keepLines/>
        <w:spacing w:after="0" w:line="360" w:lineRule="auto"/>
        <w:ind w:left="720"/>
        <w:outlineLvl w:val="1"/>
        <w:rPr>
          <w:del w:id="591" w:author="Xavier Hoenner" w:date="2014-05-01T10:53:00Z"/>
        </w:rPr>
        <w:pPrChange w:id="592" w:author="Xavier Hoenner" w:date="2014-05-01T10:53:00Z">
          <w:pPr/>
        </w:pPrChange>
      </w:pPr>
    </w:p>
    <w:p w14:paraId="5AAD50A7" w14:textId="47037023" w:rsidR="00CC7541" w:rsidDel="007A2D59" w:rsidRDefault="00CC7541">
      <w:pPr>
        <w:keepNext/>
        <w:keepLines/>
        <w:spacing w:after="0" w:line="360" w:lineRule="auto"/>
        <w:ind w:left="720"/>
        <w:outlineLvl w:val="1"/>
        <w:rPr>
          <w:del w:id="593" w:author="Xavier Hoenner" w:date="2014-05-01T10:53:00Z"/>
        </w:rPr>
        <w:pPrChange w:id="594" w:author="Xavier Hoenner" w:date="2014-05-01T10:53:00Z">
          <w:pPr/>
        </w:pPrChange>
      </w:pPr>
      <w:del w:id="595" w:author="Xavier Hoenner" w:date="2014-05-01T10:53:00Z">
        <w:r w:rsidRPr="00542A59" w:rsidDel="007A2D59">
          <w:rPr>
            <w:u w:val="single"/>
          </w:rPr>
          <w:delText>View to use:</w:delText>
        </w:r>
      </w:del>
    </w:p>
    <w:tbl>
      <w:tblPr>
        <w:tblStyle w:val="TableGrid"/>
        <w:tblW w:w="0" w:type="auto"/>
        <w:tblLook w:val="04A0" w:firstRow="1" w:lastRow="0" w:firstColumn="1" w:lastColumn="0" w:noHBand="0" w:noVBand="1"/>
      </w:tblPr>
      <w:tblGrid>
        <w:gridCol w:w="1794"/>
        <w:gridCol w:w="4817"/>
      </w:tblGrid>
      <w:tr w:rsidR="00A016A4" w:rsidDel="007A2D59" w14:paraId="18E56642" w14:textId="54DABC41" w:rsidTr="00A016A4">
        <w:trPr>
          <w:del w:id="596" w:author="Xavier Hoenner" w:date="2014-05-01T10:53:00Z"/>
        </w:trPr>
        <w:tc>
          <w:tcPr>
            <w:tcW w:w="1271" w:type="dxa"/>
          </w:tcPr>
          <w:p w14:paraId="45FBEF9C" w14:textId="69F1D4EA" w:rsidR="00A016A4" w:rsidRPr="003D503B" w:rsidDel="007A2D59" w:rsidRDefault="00A016A4">
            <w:pPr>
              <w:keepNext/>
              <w:keepLines/>
              <w:spacing w:line="360" w:lineRule="auto"/>
              <w:ind w:left="720"/>
              <w:outlineLvl w:val="1"/>
              <w:rPr>
                <w:del w:id="597" w:author="Xavier Hoenner" w:date="2014-05-01T10:53:00Z"/>
                <w:b/>
                <w:sz w:val="24"/>
                <w:szCs w:val="24"/>
              </w:rPr>
              <w:pPrChange w:id="598" w:author="Xavier Hoenner" w:date="2014-05-01T10:53:00Z">
                <w:pPr>
                  <w:spacing w:after="200" w:line="276" w:lineRule="auto"/>
                </w:pPr>
              </w:pPrChange>
            </w:pPr>
            <w:del w:id="599" w:author="Xavier Hoenner" w:date="2014-05-01T10:53:00Z">
              <w:r w:rsidRPr="003D503B" w:rsidDel="007A2D59">
                <w:rPr>
                  <w:b/>
                  <w:szCs w:val="24"/>
                </w:rPr>
                <w:delText>Server</w:delText>
              </w:r>
            </w:del>
          </w:p>
        </w:tc>
        <w:tc>
          <w:tcPr>
            <w:tcW w:w="4097" w:type="dxa"/>
          </w:tcPr>
          <w:p w14:paraId="6D23FE73" w14:textId="61CEC7FA" w:rsidR="00A016A4" w:rsidRPr="003D503B" w:rsidDel="007A2D59" w:rsidRDefault="00A016A4">
            <w:pPr>
              <w:keepNext/>
              <w:keepLines/>
              <w:spacing w:line="360" w:lineRule="auto"/>
              <w:ind w:left="720"/>
              <w:outlineLvl w:val="1"/>
              <w:rPr>
                <w:del w:id="600" w:author="Xavier Hoenner" w:date="2014-05-01T10:53:00Z"/>
                <w:rFonts w:asciiTheme="majorHAnsi" w:eastAsiaTheme="majorEastAsia" w:hAnsiTheme="majorHAnsi" w:cstheme="majorBidi"/>
                <w:i/>
                <w:iCs/>
                <w:color w:val="243F60" w:themeColor="accent1" w:themeShade="7F"/>
                <w:sz w:val="24"/>
                <w:szCs w:val="24"/>
              </w:rPr>
              <w:pPrChange w:id="601" w:author="Xavier Hoenner" w:date="2014-05-01T10:53:00Z">
                <w:pPr>
                  <w:keepNext/>
                  <w:keepLines/>
                  <w:spacing w:before="200" w:after="200" w:line="276" w:lineRule="auto"/>
                  <w:outlineLvl w:val="5"/>
                </w:pPr>
              </w:pPrChange>
            </w:pPr>
            <w:del w:id="602" w:author="Xavier Hoenner" w:date="2014-05-01T09:52:00Z">
              <w:r w:rsidRPr="003D503B" w:rsidDel="009B15A8">
                <w:rPr>
                  <w:szCs w:val="24"/>
                </w:rPr>
                <w:delText>db</w:delText>
              </w:r>
              <w:r w:rsidDel="009B15A8">
                <w:rPr>
                  <w:szCs w:val="24"/>
                </w:rPr>
                <w:delText>dev</w:delText>
              </w:r>
              <w:r w:rsidRPr="003D503B" w:rsidDel="009B15A8">
                <w:rPr>
                  <w:szCs w:val="24"/>
                </w:rPr>
                <w:delText>.emii.org.au</w:delText>
              </w:r>
            </w:del>
          </w:p>
        </w:tc>
      </w:tr>
      <w:tr w:rsidR="00A016A4" w:rsidDel="007A2D59" w14:paraId="30105C5F" w14:textId="38F84735" w:rsidTr="00A016A4">
        <w:trPr>
          <w:del w:id="603" w:author="Xavier Hoenner" w:date="2014-05-01T10:53:00Z"/>
        </w:trPr>
        <w:tc>
          <w:tcPr>
            <w:tcW w:w="1271" w:type="dxa"/>
          </w:tcPr>
          <w:p w14:paraId="3390BBC8" w14:textId="6674E746" w:rsidR="00A016A4" w:rsidRPr="003D503B" w:rsidDel="007A2D59" w:rsidRDefault="00A016A4">
            <w:pPr>
              <w:keepNext/>
              <w:keepLines/>
              <w:spacing w:line="360" w:lineRule="auto"/>
              <w:ind w:left="720"/>
              <w:outlineLvl w:val="1"/>
              <w:rPr>
                <w:del w:id="604" w:author="Xavier Hoenner" w:date="2014-05-01T10:53:00Z"/>
                <w:rFonts w:asciiTheme="majorHAnsi" w:eastAsiaTheme="majorEastAsia" w:hAnsiTheme="majorHAnsi" w:cstheme="majorBidi"/>
                <w:b/>
                <w:i/>
                <w:iCs/>
                <w:color w:val="243F60" w:themeColor="accent1" w:themeShade="7F"/>
                <w:sz w:val="24"/>
                <w:szCs w:val="24"/>
              </w:rPr>
              <w:pPrChange w:id="605" w:author="Xavier Hoenner" w:date="2014-05-01T10:53:00Z">
                <w:pPr>
                  <w:keepNext/>
                  <w:keepLines/>
                  <w:spacing w:before="200" w:after="200" w:line="276" w:lineRule="auto"/>
                  <w:outlineLvl w:val="5"/>
                </w:pPr>
              </w:pPrChange>
            </w:pPr>
            <w:del w:id="606" w:author="Xavier Hoenner" w:date="2014-05-01T10:53:00Z">
              <w:r w:rsidRPr="003D503B" w:rsidDel="007A2D59">
                <w:rPr>
                  <w:b/>
                  <w:szCs w:val="24"/>
                </w:rPr>
                <w:delText>Database</w:delText>
              </w:r>
            </w:del>
          </w:p>
        </w:tc>
        <w:tc>
          <w:tcPr>
            <w:tcW w:w="4097" w:type="dxa"/>
          </w:tcPr>
          <w:p w14:paraId="5280BE46" w14:textId="031ADF61" w:rsidR="00A016A4" w:rsidRPr="003D503B" w:rsidDel="007A2D59" w:rsidRDefault="00A016A4">
            <w:pPr>
              <w:keepNext/>
              <w:keepLines/>
              <w:spacing w:line="360" w:lineRule="auto"/>
              <w:ind w:left="720"/>
              <w:outlineLvl w:val="1"/>
              <w:rPr>
                <w:del w:id="607" w:author="Xavier Hoenner" w:date="2014-05-01T10:53:00Z"/>
                <w:rFonts w:asciiTheme="majorHAnsi" w:eastAsiaTheme="majorEastAsia" w:hAnsiTheme="majorHAnsi" w:cstheme="majorBidi"/>
                <w:i/>
                <w:iCs/>
                <w:color w:val="243F60" w:themeColor="accent1" w:themeShade="7F"/>
                <w:sz w:val="24"/>
                <w:szCs w:val="24"/>
              </w:rPr>
              <w:pPrChange w:id="608" w:author="Xavier Hoenner" w:date="2014-05-01T10:53:00Z">
                <w:pPr>
                  <w:keepNext/>
                  <w:keepLines/>
                  <w:spacing w:before="200" w:after="200" w:line="276" w:lineRule="auto"/>
                  <w:outlineLvl w:val="5"/>
                </w:pPr>
              </w:pPrChange>
            </w:pPr>
            <w:del w:id="609" w:author="Xavier Hoenner" w:date="2014-05-01T09:52:00Z">
              <w:r w:rsidDel="009B15A8">
                <w:rPr>
                  <w:szCs w:val="24"/>
                </w:rPr>
                <w:delText>report_db</w:delText>
              </w:r>
            </w:del>
          </w:p>
        </w:tc>
      </w:tr>
      <w:tr w:rsidR="00A016A4" w:rsidDel="007A2D59" w14:paraId="03A83398" w14:textId="5448116F" w:rsidTr="00A016A4">
        <w:trPr>
          <w:del w:id="610" w:author="Xavier Hoenner" w:date="2014-05-01T10:53:00Z"/>
        </w:trPr>
        <w:tc>
          <w:tcPr>
            <w:tcW w:w="1271" w:type="dxa"/>
          </w:tcPr>
          <w:p w14:paraId="7EB47349" w14:textId="27D09439" w:rsidR="00A016A4" w:rsidRPr="003D503B" w:rsidDel="007A2D59" w:rsidRDefault="00A016A4">
            <w:pPr>
              <w:keepNext/>
              <w:keepLines/>
              <w:spacing w:line="360" w:lineRule="auto"/>
              <w:ind w:left="720"/>
              <w:outlineLvl w:val="1"/>
              <w:rPr>
                <w:del w:id="611" w:author="Xavier Hoenner" w:date="2014-05-01T10:53:00Z"/>
                <w:rFonts w:asciiTheme="majorHAnsi" w:eastAsiaTheme="majorEastAsia" w:hAnsiTheme="majorHAnsi" w:cstheme="majorBidi"/>
                <w:b/>
                <w:i/>
                <w:iCs/>
                <w:color w:val="243F60" w:themeColor="accent1" w:themeShade="7F"/>
                <w:sz w:val="24"/>
                <w:szCs w:val="24"/>
              </w:rPr>
              <w:pPrChange w:id="612" w:author="Xavier Hoenner" w:date="2014-05-01T10:53:00Z">
                <w:pPr>
                  <w:keepNext/>
                  <w:keepLines/>
                  <w:spacing w:before="200" w:after="200" w:line="276" w:lineRule="auto"/>
                  <w:outlineLvl w:val="5"/>
                </w:pPr>
              </w:pPrChange>
            </w:pPr>
            <w:del w:id="613" w:author="Xavier Hoenner" w:date="2014-05-01T10:53:00Z">
              <w:r w:rsidRPr="003D503B" w:rsidDel="007A2D59">
                <w:rPr>
                  <w:b/>
                  <w:szCs w:val="24"/>
                </w:rPr>
                <w:delText>Schema</w:delText>
              </w:r>
            </w:del>
          </w:p>
        </w:tc>
        <w:tc>
          <w:tcPr>
            <w:tcW w:w="4097" w:type="dxa"/>
          </w:tcPr>
          <w:p w14:paraId="6BB7C25C" w14:textId="49E43EBF" w:rsidR="00A016A4" w:rsidRPr="003D503B" w:rsidDel="007A2D59" w:rsidRDefault="00A016A4">
            <w:pPr>
              <w:keepNext/>
              <w:keepLines/>
              <w:spacing w:line="360" w:lineRule="auto"/>
              <w:ind w:left="720"/>
              <w:outlineLvl w:val="1"/>
              <w:rPr>
                <w:del w:id="614" w:author="Xavier Hoenner" w:date="2014-05-01T10:53:00Z"/>
                <w:szCs w:val="24"/>
              </w:rPr>
              <w:pPrChange w:id="615" w:author="Xavier Hoenner" w:date="2014-05-01T10:53:00Z">
                <w:pPr>
                  <w:spacing w:after="200" w:line="276" w:lineRule="auto"/>
                </w:pPr>
              </w:pPrChange>
            </w:pPr>
            <w:del w:id="616" w:author="Xavier Hoenner" w:date="2014-05-01T09:52:00Z">
              <w:r w:rsidDel="009B15A8">
                <w:rPr>
                  <w:szCs w:val="24"/>
                </w:rPr>
                <w:delText>report</w:delText>
              </w:r>
            </w:del>
          </w:p>
        </w:tc>
      </w:tr>
      <w:tr w:rsidR="00CC7541" w:rsidDel="007A2D59" w14:paraId="46A6EC39" w14:textId="2FEF581E" w:rsidTr="00A016A4">
        <w:trPr>
          <w:del w:id="617" w:author="Xavier Hoenner" w:date="2014-05-01T10:53:00Z"/>
        </w:trPr>
        <w:tc>
          <w:tcPr>
            <w:tcW w:w="1271" w:type="dxa"/>
          </w:tcPr>
          <w:p w14:paraId="66CFFE8C" w14:textId="6BD1A650" w:rsidR="00CC7541" w:rsidRPr="003D503B" w:rsidDel="007A2D59" w:rsidRDefault="00CC7541">
            <w:pPr>
              <w:keepNext/>
              <w:keepLines/>
              <w:spacing w:line="360" w:lineRule="auto"/>
              <w:ind w:left="720"/>
              <w:outlineLvl w:val="1"/>
              <w:rPr>
                <w:del w:id="618" w:author="Xavier Hoenner" w:date="2014-05-01T10:53:00Z"/>
                <w:rFonts w:asciiTheme="majorHAnsi" w:eastAsiaTheme="majorEastAsia" w:hAnsiTheme="majorHAnsi" w:cstheme="majorBidi"/>
                <w:b/>
                <w:i/>
                <w:iCs/>
                <w:color w:val="243F60" w:themeColor="accent1" w:themeShade="7F"/>
                <w:sz w:val="24"/>
                <w:szCs w:val="24"/>
              </w:rPr>
              <w:pPrChange w:id="619" w:author="Xavier Hoenner" w:date="2014-05-01T10:53:00Z">
                <w:pPr>
                  <w:keepNext/>
                  <w:keepLines/>
                  <w:spacing w:before="200" w:after="200" w:line="276" w:lineRule="auto"/>
                  <w:outlineLvl w:val="5"/>
                </w:pPr>
              </w:pPrChange>
            </w:pPr>
            <w:del w:id="620" w:author="Xavier Hoenner" w:date="2014-05-01T10:53:00Z">
              <w:r w:rsidRPr="003D503B" w:rsidDel="007A2D59">
                <w:rPr>
                  <w:b/>
                  <w:szCs w:val="24"/>
                </w:rPr>
                <w:delText>View</w:delText>
              </w:r>
            </w:del>
          </w:p>
        </w:tc>
        <w:tc>
          <w:tcPr>
            <w:tcW w:w="4097" w:type="dxa"/>
          </w:tcPr>
          <w:p w14:paraId="546520C4" w14:textId="25B871B8" w:rsidR="00CC7541" w:rsidRPr="003D503B" w:rsidDel="007A2D59" w:rsidRDefault="00F07203">
            <w:pPr>
              <w:keepNext/>
              <w:keepLines/>
              <w:spacing w:line="360" w:lineRule="auto"/>
              <w:ind w:left="720"/>
              <w:outlineLvl w:val="1"/>
              <w:rPr>
                <w:del w:id="621" w:author="Xavier Hoenner" w:date="2014-05-01T10:53:00Z"/>
                <w:szCs w:val="24"/>
              </w:rPr>
              <w:pPrChange w:id="622" w:author="Xavier Hoenner" w:date="2014-05-01T10:53:00Z">
                <w:pPr>
                  <w:spacing w:after="200" w:line="276" w:lineRule="auto"/>
                </w:pPr>
              </w:pPrChange>
            </w:pPr>
            <w:del w:id="623" w:author="Xavier Hoenner" w:date="2014-05-01T10:53:00Z">
              <w:r w:rsidDel="007A2D59">
                <w:rPr>
                  <w:szCs w:val="24"/>
                </w:rPr>
                <w:delText>anmn_nrs_realtime</w:delText>
              </w:r>
              <w:r w:rsidR="00CC7541" w:rsidDel="007A2D59">
                <w:rPr>
                  <w:szCs w:val="24"/>
                </w:rPr>
                <w:delText>_all_deployments_view</w:delText>
              </w:r>
            </w:del>
          </w:p>
        </w:tc>
      </w:tr>
    </w:tbl>
    <w:p w14:paraId="0CC12B90" w14:textId="0C143A30" w:rsidR="00CC7541" w:rsidDel="007A2D59" w:rsidRDefault="00CC7541">
      <w:pPr>
        <w:keepNext/>
        <w:keepLines/>
        <w:spacing w:after="0" w:line="360" w:lineRule="auto"/>
        <w:ind w:left="720"/>
        <w:outlineLvl w:val="1"/>
        <w:rPr>
          <w:del w:id="624" w:author="Xavier Hoenner" w:date="2014-05-01T10:53:00Z"/>
        </w:rPr>
        <w:pPrChange w:id="625" w:author="Xavier Hoenner" w:date="2014-05-01T10:53:00Z">
          <w:pPr/>
        </w:pPrChange>
      </w:pPr>
    </w:p>
    <w:p w14:paraId="69B0F985" w14:textId="78B32A41" w:rsidR="00CC7541" w:rsidDel="007A2D59" w:rsidRDefault="00CC7541">
      <w:pPr>
        <w:keepNext/>
        <w:keepLines/>
        <w:spacing w:after="0" w:line="360" w:lineRule="auto"/>
        <w:ind w:left="720"/>
        <w:outlineLvl w:val="1"/>
        <w:rPr>
          <w:del w:id="626" w:author="Xavier Hoenner" w:date="2014-05-01T10:53:00Z"/>
        </w:rPr>
        <w:pPrChange w:id="627" w:author="Xavier Hoenner" w:date="2014-05-01T10:53:00Z">
          <w:pPr/>
        </w:pPrChange>
      </w:pPr>
      <w:del w:id="628" w:author="Xavier Hoenner" w:date="2014-05-01T10:53:00Z">
        <w:r w:rsidDel="007A2D59">
          <w:rPr>
            <w:u w:val="single"/>
          </w:rPr>
          <w:delText xml:space="preserve">Filters: </w:delText>
        </w:r>
        <w:r w:rsidDel="007A2D59">
          <w:delText>List all data for which ‘missing_info’ IS NOT NULL.</w:delText>
        </w:r>
      </w:del>
    </w:p>
    <w:p w14:paraId="456144B9" w14:textId="34AED54A" w:rsidR="00B002B3" w:rsidDel="007A2D59" w:rsidRDefault="00B002B3">
      <w:pPr>
        <w:keepNext/>
        <w:keepLines/>
        <w:spacing w:after="0" w:line="360" w:lineRule="auto"/>
        <w:ind w:left="720" w:hanging="1843"/>
        <w:outlineLvl w:val="1"/>
        <w:rPr>
          <w:del w:id="629" w:author="Xavier Hoenner" w:date="2014-05-01T10:53:00Z"/>
        </w:rPr>
        <w:pPrChange w:id="630" w:author="Xavier Hoenner" w:date="2014-05-01T10:53:00Z">
          <w:pPr>
            <w:ind w:left="1843" w:hanging="1843"/>
          </w:pPr>
        </w:pPrChange>
      </w:pPr>
      <w:del w:id="631" w:author="Xavier Hoenner" w:date="2014-05-01T10:53:00Z">
        <w:r w:rsidDel="007A2D59">
          <w:rPr>
            <w:u w:val="single"/>
          </w:rPr>
          <w:delText>Data sorting options:</w:delText>
        </w:r>
        <w:r w:rsidDel="007A2D59">
          <w:delText xml:space="preserve"> None, data are already sorted by ASCENDING ‘site_name’, then by ASCENDING ‘parameter’, and then by ASCENDING ‘channel_id’.</w:delText>
        </w:r>
      </w:del>
    </w:p>
    <w:p w14:paraId="3F964C24" w14:textId="0104728D" w:rsidR="00B002B3" w:rsidDel="007A2D59" w:rsidRDefault="00B002B3">
      <w:pPr>
        <w:keepNext/>
        <w:keepLines/>
        <w:spacing w:after="0" w:line="360" w:lineRule="auto"/>
        <w:ind w:left="720" w:hanging="1843"/>
        <w:outlineLvl w:val="1"/>
        <w:rPr>
          <w:del w:id="632" w:author="Xavier Hoenner" w:date="2014-05-01T10:53:00Z"/>
        </w:rPr>
        <w:pPrChange w:id="633" w:author="Xavier Hoenner" w:date="2014-05-01T10:53:00Z">
          <w:pPr>
            <w:ind w:left="1843" w:hanging="1843"/>
          </w:pPr>
        </w:pPrChange>
      </w:pPr>
      <w:del w:id="634" w:author="Xavier Hoenner" w:date="2014-05-01T10:53:00Z">
        <w:r w:rsidDel="007A2D59">
          <w:rPr>
            <w:u w:val="single"/>
          </w:rPr>
          <w:delText>Data grouping options:</w:delText>
        </w:r>
        <w:r w:rsidDel="007A2D59">
          <w:delText xml:space="preserve"> Group by ‘site_name’, sub-group by ‘parameter’.</w:delText>
        </w:r>
      </w:del>
    </w:p>
    <w:p w14:paraId="03F3E03E" w14:textId="605F5E19" w:rsidR="00B002B3" w:rsidDel="007A2D59" w:rsidRDefault="00B002B3">
      <w:pPr>
        <w:keepNext/>
        <w:keepLines/>
        <w:spacing w:after="0" w:line="360" w:lineRule="auto"/>
        <w:ind w:left="720" w:hanging="993"/>
        <w:outlineLvl w:val="1"/>
        <w:rPr>
          <w:del w:id="635" w:author="Xavier Hoenner" w:date="2014-05-01T10:53:00Z"/>
        </w:rPr>
        <w:pPrChange w:id="636" w:author="Xavier Hoenner" w:date="2014-05-01T10:53:00Z">
          <w:pPr>
            <w:ind w:left="993" w:hanging="993"/>
          </w:pPr>
        </w:pPrChange>
      </w:pPr>
      <w:del w:id="637" w:author="Xavier Hoenner" w:date="2014-05-01T10:53:00Z">
        <w:r w:rsidDel="007A2D59">
          <w:rPr>
            <w:u w:val="single"/>
          </w:rPr>
          <w:delText>Footnote:</w:delText>
        </w:r>
        <w:r w:rsidDel="007A2D59">
          <w:delText xml:space="preserve"> </w:delText>
        </w:r>
        <w:r w:rsidDel="007A2D59">
          <w:rPr>
            <w:b/>
          </w:rPr>
          <w:delText xml:space="preserve">Headers: </w:delText>
        </w:r>
        <w:r w:rsidRPr="00BC02FB" w:rsidDel="007A2D59">
          <w:delText xml:space="preserve">NRS </w:delText>
        </w:r>
        <w:r w:rsidDel="007A2D59">
          <w:delText>moorings site name (site code), and latitude/longitude coordinates.</w:delText>
        </w:r>
        <w:r w:rsidDel="007A2D59">
          <w:br/>
        </w:r>
        <w:r w:rsidDel="007A2D59">
          <w:rPr>
            <w:b/>
          </w:rPr>
          <w:delText xml:space="preserve">Sub-headers: </w:delText>
        </w:r>
        <w:r w:rsidDel="007A2D59">
          <w:delText>Name of the parameter recorded.</w:delText>
        </w:r>
        <w:r w:rsidDel="007A2D59">
          <w:br/>
        </w:r>
        <w:r w:rsidDel="007A2D59">
          <w:rPr>
            <w:b/>
          </w:rPr>
          <w:delText>Sensor code</w:delText>
        </w:r>
        <w:r w:rsidDel="007A2D59">
          <w:delText>: Channel ID.</w:delText>
        </w:r>
        <w:r w:rsidDel="007A2D59">
          <w:br/>
        </w:r>
        <w:r w:rsidDel="007A2D59">
          <w:rPr>
            <w:b/>
          </w:rPr>
          <w:delText>QC’d data</w:delText>
        </w:r>
        <w:r w:rsidRPr="006B3C3D" w:rsidDel="007A2D59">
          <w:delText xml:space="preserve">: </w:delText>
        </w:r>
        <w:r w:rsidDel="007A2D59">
          <w:delText>Quality controlled data available for the parameter recorded?</w:delText>
        </w:r>
        <w:r w:rsidDel="007A2D59">
          <w:br/>
        </w:r>
        <w:r w:rsidDel="007A2D59">
          <w:rPr>
            <w:b/>
          </w:rPr>
          <w:delText>Start</w:delText>
        </w:r>
        <w:r w:rsidRPr="006B3C3D" w:rsidDel="007A2D59">
          <w:delText xml:space="preserve">: </w:delText>
        </w:r>
        <w:r w:rsidDel="007A2D59">
          <w:delText>Data recording start date (format: dd/mm/yyyy).</w:delText>
        </w:r>
        <w:r w:rsidDel="007A2D59">
          <w:br/>
        </w:r>
        <w:r w:rsidDel="007A2D59">
          <w:rPr>
            <w:b/>
          </w:rPr>
          <w:delText>End</w:delText>
        </w:r>
        <w:r w:rsidRPr="006B3C3D" w:rsidDel="007A2D59">
          <w:delText xml:space="preserve">: </w:delText>
        </w:r>
        <w:r w:rsidDel="007A2D59">
          <w:delText>Data recording end date (format: dd/mm/yyyy).</w:delText>
        </w:r>
        <w:r w:rsidRPr="006B3C3D" w:rsidDel="007A2D59">
          <w:br/>
        </w:r>
        <w:r w:rsidDel="007A2D59">
          <w:rPr>
            <w:b/>
          </w:rPr>
          <w:delText>Time</w:delText>
        </w:r>
        <w:r w:rsidRPr="00ED7666" w:rsidDel="007A2D59">
          <w:rPr>
            <w:b/>
          </w:rPr>
          <w:delText xml:space="preserve"> </w:delText>
        </w:r>
        <w:r w:rsidDel="007A2D59">
          <w:rPr>
            <w:b/>
          </w:rPr>
          <w:delText>c</w:delText>
        </w:r>
        <w:r w:rsidRPr="00ED7666" w:rsidDel="007A2D59">
          <w:rPr>
            <w:b/>
          </w:rPr>
          <w:delText>overage</w:delText>
        </w:r>
        <w:r w:rsidRPr="00ED7666" w:rsidDel="007A2D59">
          <w:delText xml:space="preserve">: </w:delText>
        </w:r>
        <w:r w:rsidDel="007A2D59">
          <w:delText>N</w:delText>
        </w:r>
        <w:r w:rsidRPr="00ED7666" w:rsidDel="007A2D59">
          <w:delText xml:space="preserve">umber of </w:delText>
        </w:r>
        <w:r w:rsidDel="007A2D59">
          <w:delText>days</w:delText>
        </w:r>
        <w:r w:rsidRPr="00ED7666" w:rsidDel="007A2D59">
          <w:delText xml:space="preserve"> </w:delText>
        </w:r>
        <w:r w:rsidDel="007A2D59">
          <w:delText>between the data recording start and end dates</w:delText>
        </w:r>
        <w:r w:rsidRPr="00ED7666" w:rsidDel="007A2D59">
          <w:delText>.</w:delText>
        </w:r>
        <w:r w:rsidDel="007A2D59">
          <w:br/>
        </w:r>
        <w:r w:rsidDel="007A2D59">
          <w:rPr>
            <w:b/>
          </w:rPr>
          <w:delText>T</w:delText>
        </w:r>
        <w:r w:rsidRPr="00ED7666" w:rsidDel="007A2D59">
          <w:rPr>
            <w:b/>
          </w:rPr>
          <w:delText xml:space="preserve">ime to </w:delText>
        </w:r>
        <w:r w:rsidDel="007A2D59">
          <w:rPr>
            <w:b/>
          </w:rPr>
          <w:delText>upload</w:delText>
        </w:r>
        <w:r w:rsidRPr="00ED7666" w:rsidDel="007A2D59">
          <w:rPr>
            <w:b/>
          </w:rPr>
          <w:delText xml:space="preserve"> data</w:delText>
        </w:r>
        <w:r w:rsidRPr="00ED7666" w:rsidDel="007A2D59">
          <w:delText xml:space="preserve">: </w:delText>
        </w:r>
        <w:r w:rsidDel="007A2D59">
          <w:delText>N</w:delText>
        </w:r>
        <w:r w:rsidRPr="00ED7666" w:rsidDel="007A2D59">
          <w:delText xml:space="preserve">umber of days necessary to </w:delText>
        </w:r>
        <w:r w:rsidDel="007A2D59">
          <w:delText>process and upload data onto the eMII server from the date the platform has been deployed.</w:delText>
        </w:r>
        <w:r w:rsidDel="007A2D59">
          <w:br/>
        </w:r>
        <w:r w:rsidDel="007A2D59">
          <w:rPr>
            <w:b/>
          </w:rPr>
          <w:delText>T</w:delText>
        </w:r>
        <w:r w:rsidRPr="00ED7666" w:rsidDel="007A2D59">
          <w:rPr>
            <w:b/>
          </w:rPr>
          <w:delText xml:space="preserve">ime to </w:delText>
        </w:r>
        <w:r w:rsidDel="007A2D59">
          <w:rPr>
            <w:b/>
          </w:rPr>
          <w:delText>publish data</w:delText>
        </w:r>
        <w:r w:rsidRPr="00ED7666" w:rsidDel="007A2D59">
          <w:rPr>
            <w:b/>
          </w:rPr>
          <w:delText>:</w:delText>
        </w:r>
        <w:r w:rsidRPr="00ED7666" w:rsidDel="007A2D59">
          <w:delText xml:space="preserve"> </w:delText>
        </w:r>
        <w:r w:rsidDel="007A2D59">
          <w:delText>N</w:delText>
        </w:r>
        <w:r w:rsidRPr="00ED7666" w:rsidDel="007A2D59">
          <w:delText>umber of days necessary to make data available through Opendap and the IMOS portal</w:delText>
        </w:r>
        <w:r w:rsidDel="007A2D59">
          <w:delText xml:space="preserve"> from the date the data is on the eMII server.</w:delText>
        </w:r>
        <w:r w:rsidRPr="00ED7666" w:rsidDel="007A2D59">
          <w:br/>
        </w:r>
        <w:r w:rsidDel="007A2D59">
          <w:rPr>
            <w:b/>
          </w:rPr>
          <w:delText xml:space="preserve">ANMN: </w:delText>
        </w:r>
        <w:r w:rsidDel="007A2D59">
          <w:delText>Australian National Mooring Network (</w:delText>
        </w:r>
        <w:r w:rsidR="00193E61" w:rsidDel="007A2D59">
          <w:fldChar w:fldCharType="begin"/>
        </w:r>
        <w:r w:rsidR="00193E61" w:rsidDel="007A2D59">
          <w:delInstrText xml:space="preserve"> HYPERLINK "http://imos.org.au/anmn.html" </w:delInstrText>
        </w:r>
        <w:r w:rsidR="00193E61" w:rsidDel="007A2D59">
          <w:fldChar w:fldCharType="separate"/>
        </w:r>
        <w:r w:rsidRPr="00FE6A07" w:rsidDel="007A2D59">
          <w:rPr>
            <w:rStyle w:val="Hyperlink"/>
          </w:rPr>
          <w:delText>http://imos.org.au/anmn.html</w:delText>
        </w:r>
        <w:r w:rsidR="00193E61" w:rsidDel="007A2D59">
          <w:rPr>
            <w:rStyle w:val="Hyperlink"/>
          </w:rPr>
          <w:fldChar w:fldCharType="end"/>
        </w:r>
        <w:r w:rsidDel="007A2D59">
          <w:delText>).</w:delText>
        </w:r>
        <w:r w:rsidDel="007A2D59">
          <w:br/>
        </w:r>
        <w:r w:rsidDel="007A2D59">
          <w:rPr>
            <w:b/>
          </w:rPr>
          <w:delText>NRS</w:delText>
        </w:r>
        <w:r w:rsidRPr="0070643C" w:rsidDel="007A2D59">
          <w:delText xml:space="preserve">: </w:delText>
        </w:r>
        <w:r w:rsidDel="007A2D59">
          <w:delText>National Reference Stations (</w:delText>
        </w:r>
        <w:r w:rsidR="00193E61" w:rsidDel="007A2D59">
          <w:fldChar w:fldCharType="begin"/>
        </w:r>
        <w:r w:rsidR="00193E61" w:rsidDel="007A2D59">
          <w:delInstrText xml:space="preserve"> HYPERLINK "http://imos.org.au/anmn_instrumentation.html" </w:delInstrText>
        </w:r>
        <w:r w:rsidR="00193E61" w:rsidDel="007A2D59">
          <w:fldChar w:fldCharType="separate"/>
        </w:r>
        <w:r w:rsidRPr="001C4E00" w:rsidDel="007A2D59">
          <w:rPr>
            <w:rStyle w:val="Hyperlink"/>
          </w:rPr>
          <w:delText>http://imos.org.au/anmn_instrumentation.html</w:delText>
        </w:r>
        <w:r w:rsidR="00193E61" w:rsidDel="007A2D59">
          <w:rPr>
            <w:rStyle w:val="Hyperlink"/>
          </w:rPr>
          <w:fldChar w:fldCharType="end"/>
        </w:r>
        <w:r w:rsidDel="007A2D59">
          <w:delText>).</w:delText>
        </w:r>
      </w:del>
    </w:p>
    <w:p w14:paraId="3DEE51DC" w14:textId="45A9C6CA" w:rsidR="00CC7541" w:rsidDel="007A2D59" w:rsidRDefault="00CC7541">
      <w:pPr>
        <w:keepNext/>
        <w:keepLines/>
        <w:spacing w:after="0" w:line="360" w:lineRule="auto"/>
        <w:ind w:left="720"/>
        <w:outlineLvl w:val="1"/>
        <w:rPr>
          <w:del w:id="638" w:author="Xavier Hoenner" w:date="2014-05-01T10:53:00Z"/>
        </w:rPr>
        <w:pPrChange w:id="639" w:author="Xavier Hoenner" w:date="2014-05-01T10:53:00Z">
          <w:pPr/>
        </w:pPrChange>
      </w:pPr>
    </w:p>
    <w:p w14:paraId="7AC74C9F" w14:textId="1D3C07D4" w:rsidR="00CC7541" w:rsidDel="007A2D59" w:rsidRDefault="00CC7541">
      <w:pPr>
        <w:pStyle w:val="Heading3"/>
        <w:spacing w:line="360" w:lineRule="auto"/>
        <w:ind w:left="720"/>
        <w:rPr>
          <w:del w:id="640" w:author="Xavier Hoenner" w:date="2014-05-01T10:53:00Z"/>
        </w:rPr>
        <w:pPrChange w:id="641" w:author="Xavier Hoenner" w:date="2014-05-01T10:53:00Z">
          <w:pPr>
            <w:pStyle w:val="Heading3"/>
          </w:pPr>
        </w:pPrChange>
      </w:pPr>
      <w:del w:id="642" w:author="Xavier Hoenner" w:date="2014-05-01T10:53:00Z">
        <w:r w:rsidDel="007A2D59">
          <w:delText>Template</w:delText>
        </w:r>
      </w:del>
    </w:p>
    <w:tbl>
      <w:tblPr>
        <w:tblStyle w:val="TableGrid"/>
        <w:tblW w:w="5000" w:type="pct"/>
        <w:jc w:val="center"/>
        <w:tblLook w:val="04A0" w:firstRow="1" w:lastRow="0" w:firstColumn="1" w:lastColumn="0" w:noHBand="0" w:noVBand="1"/>
      </w:tblPr>
      <w:tblGrid>
        <w:gridCol w:w="967"/>
        <w:gridCol w:w="1075"/>
        <w:gridCol w:w="947"/>
        <w:gridCol w:w="944"/>
        <w:gridCol w:w="909"/>
        <w:gridCol w:w="1282"/>
        <w:gridCol w:w="1717"/>
        <w:gridCol w:w="1401"/>
      </w:tblGrid>
      <w:tr w:rsidR="00CC7541" w:rsidDel="007A2D59" w14:paraId="533332C4" w14:textId="2B782B7F" w:rsidTr="00CC7541">
        <w:trPr>
          <w:jc w:val="center"/>
          <w:del w:id="643" w:author="Xavier Hoenner" w:date="2014-05-01T10:53:00Z"/>
        </w:trPr>
        <w:tc>
          <w:tcPr>
            <w:tcW w:w="475" w:type="pct"/>
            <w:vAlign w:val="center"/>
          </w:tcPr>
          <w:p w14:paraId="4AD35896" w14:textId="16773B81" w:rsidR="00CC7541" w:rsidRPr="0025464E" w:rsidDel="007A2D59" w:rsidRDefault="00B002B3">
            <w:pPr>
              <w:keepNext/>
              <w:keepLines/>
              <w:spacing w:line="360" w:lineRule="auto"/>
              <w:ind w:left="720"/>
              <w:jc w:val="center"/>
              <w:outlineLvl w:val="1"/>
              <w:rPr>
                <w:del w:id="644" w:author="Xavier Hoenner" w:date="2014-05-01T10:53:00Z"/>
                <w:b/>
                <w:sz w:val="24"/>
              </w:rPr>
              <w:pPrChange w:id="645" w:author="Xavier Hoenner" w:date="2014-05-01T10:53:00Z">
                <w:pPr>
                  <w:spacing w:after="200" w:line="276" w:lineRule="auto"/>
                  <w:jc w:val="center"/>
                </w:pPr>
              </w:pPrChange>
            </w:pPr>
            <w:del w:id="646" w:author="Xavier Hoenner" w:date="2014-05-01T10:53:00Z">
              <w:r w:rsidDel="007A2D59">
                <w:rPr>
                  <w:b/>
                </w:rPr>
                <w:delText>channel_id</w:delText>
              </w:r>
            </w:del>
          </w:p>
        </w:tc>
        <w:tc>
          <w:tcPr>
            <w:tcW w:w="572" w:type="pct"/>
            <w:vAlign w:val="center"/>
          </w:tcPr>
          <w:p w14:paraId="28FA50D4" w14:textId="661076AA" w:rsidR="00CC7541" w:rsidRPr="0025464E" w:rsidDel="007A2D59" w:rsidRDefault="00CC7541">
            <w:pPr>
              <w:keepNext/>
              <w:keepLines/>
              <w:spacing w:line="360" w:lineRule="auto"/>
              <w:ind w:left="720"/>
              <w:jc w:val="center"/>
              <w:outlineLvl w:val="1"/>
              <w:rPr>
                <w:del w:id="647" w:author="Xavier Hoenner" w:date="2014-05-01T10:53:00Z"/>
                <w:b/>
                <w:sz w:val="24"/>
              </w:rPr>
              <w:pPrChange w:id="648" w:author="Xavier Hoenner" w:date="2014-05-01T10:53:00Z">
                <w:pPr>
                  <w:spacing w:after="200" w:line="276" w:lineRule="auto"/>
                  <w:jc w:val="center"/>
                </w:pPr>
              </w:pPrChange>
            </w:pPr>
            <w:del w:id="649" w:author="Xavier Hoenner" w:date="2014-05-01T10:53:00Z">
              <w:r w:rsidDel="007A2D59">
                <w:rPr>
                  <w:b/>
                </w:rPr>
                <w:delText>sensor_depth</w:delText>
              </w:r>
            </w:del>
          </w:p>
        </w:tc>
        <w:tc>
          <w:tcPr>
            <w:tcW w:w="764" w:type="pct"/>
            <w:vAlign w:val="center"/>
          </w:tcPr>
          <w:p w14:paraId="25FBA2CB" w14:textId="7E38778F" w:rsidR="00CC7541" w:rsidRPr="0025464E" w:rsidDel="007A2D59" w:rsidRDefault="00CC7541">
            <w:pPr>
              <w:keepNext/>
              <w:keepLines/>
              <w:spacing w:line="360" w:lineRule="auto"/>
              <w:ind w:left="720"/>
              <w:jc w:val="center"/>
              <w:outlineLvl w:val="1"/>
              <w:rPr>
                <w:del w:id="650" w:author="Xavier Hoenner" w:date="2014-05-01T10:53:00Z"/>
                <w:b/>
                <w:sz w:val="24"/>
              </w:rPr>
              <w:pPrChange w:id="651" w:author="Xavier Hoenner" w:date="2014-05-01T10:53:00Z">
                <w:pPr>
                  <w:spacing w:after="200" w:line="276" w:lineRule="auto"/>
                  <w:jc w:val="center"/>
                </w:pPr>
              </w:pPrChange>
            </w:pPr>
            <w:del w:id="652" w:author="Xavier Hoenner" w:date="2014-05-01T10:53:00Z">
              <w:r w:rsidDel="007A2D59">
                <w:rPr>
                  <w:b/>
                </w:rPr>
                <w:delText>qaqc_data</w:delText>
              </w:r>
            </w:del>
          </w:p>
        </w:tc>
        <w:tc>
          <w:tcPr>
            <w:tcW w:w="405" w:type="pct"/>
            <w:vAlign w:val="center"/>
          </w:tcPr>
          <w:p w14:paraId="41A10E0D" w14:textId="3A4FD685" w:rsidR="00CC7541" w:rsidRPr="0025464E" w:rsidDel="007A2D59" w:rsidRDefault="00CC7541">
            <w:pPr>
              <w:keepNext/>
              <w:keepLines/>
              <w:spacing w:line="360" w:lineRule="auto"/>
              <w:ind w:left="720"/>
              <w:jc w:val="center"/>
              <w:outlineLvl w:val="1"/>
              <w:rPr>
                <w:del w:id="653" w:author="Xavier Hoenner" w:date="2014-05-01T10:53:00Z"/>
                <w:b/>
                <w:sz w:val="24"/>
              </w:rPr>
              <w:pPrChange w:id="654" w:author="Xavier Hoenner" w:date="2014-05-01T10:53:00Z">
                <w:pPr>
                  <w:spacing w:after="200" w:line="276" w:lineRule="auto"/>
                  <w:jc w:val="center"/>
                </w:pPr>
              </w:pPrChange>
            </w:pPr>
            <w:del w:id="655" w:author="Xavier Hoenner" w:date="2014-05-01T10:53:00Z">
              <w:r w:rsidDel="007A2D59">
                <w:rPr>
                  <w:b/>
                </w:rPr>
                <w:delText>start_date</w:delText>
              </w:r>
            </w:del>
          </w:p>
        </w:tc>
        <w:tc>
          <w:tcPr>
            <w:tcW w:w="477" w:type="pct"/>
            <w:vAlign w:val="center"/>
          </w:tcPr>
          <w:p w14:paraId="5AA4ED6D" w14:textId="3502991B" w:rsidR="00CC7541" w:rsidRPr="0025464E" w:rsidDel="007A2D59" w:rsidRDefault="00CC7541">
            <w:pPr>
              <w:keepNext/>
              <w:keepLines/>
              <w:spacing w:line="360" w:lineRule="auto"/>
              <w:ind w:left="720"/>
              <w:jc w:val="center"/>
              <w:outlineLvl w:val="1"/>
              <w:rPr>
                <w:del w:id="656" w:author="Xavier Hoenner" w:date="2014-05-01T10:53:00Z"/>
                <w:b/>
              </w:rPr>
              <w:pPrChange w:id="657" w:author="Xavier Hoenner" w:date="2014-05-01T10:53:00Z">
                <w:pPr>
                  <w:spacing w:after="200" w:line="276" w:lineRule="auto"/>
                  <w:jc w:val="center"/>
                </w:pPr>
              </w:pPrChange>
            </w:pPr>
            <w:del w:id="658" w:author="Xavier Hoenner" w:date="2014-05-01T10:53:00Z">
              <w:r w:rsidDel="007A2D59">
                <w:rPr>
                  <w:b/>
                </w:rPr>
                <w:delText>end_date</w:delText>
              </w:r>
            </w:del>
          </w:p>
        </w:tc>
        <w:tc>
          <w:tcPr>
            <w:tcW w:w="769" w:type="pct"/>
            <w:vAlign w:val="center"/>
          </w:tcPr>
          <w:p w14:paraId="04354D3C" w14:textId="3FB86106" w:rsidR="00CC7541" w:rsidDel="007A2D59" w:rsidRDefault="00CC7541">
            <w:pPr>
              <w:keepNext/>
              <w:keepLines/>
              <w:spacing w:line="360" w:lineRule="auto"/>
              <w:ind w:left="720"/>
              <w:jc w:val="center"/>
              <w:outlineLvl w:val="1"/>
              <w:rPr>
                <w:del w:id="659" w:author="Xavier Hoenner" w:date="2014-05-01T10:53:00Z"/>
                <w:b/>
              </w:rPr>
              <w:pPrChange w:id="660" w:author="Xavier Hoenner" w:date="2014-05-01T10:53:00Z">
                <w:pPr>
                  <w:spacing w:after="200" w:line="276" w:lineRule="auto"/>
                  <w:jc w:val="center"/>
                </w:pPr>
              </w:pPrChange>
            </w:pPr>
            <w:del w:id="661" w:author="Xavier Hoenner" w:date="2014-05-01T10:53:00Z">
              <w:r w:rsidDel="007A2D59">
                <w:rPr>
                  <w:b/>
                </w:rPr>
                <w:delText>coverage_duration</w:delText>
              </w:r>
            </w:del>
          </w:p>
        </w:tc>
        <w:tc>
          <w:tcPr>
            <w:tcW w:w="769" w:type="pct"/>
            <w:vAlign w:val="center"/>
          </w:tcPr>
          <w:p w14:paraId="0BE0BA16" w14:textId="1F6EF035" w:rsidR="00CC7541" w:rsidDel="007A2D59" w:rsidRDefault="00CC7541">
            <w:pPr>
              <w:keepNext/>
              <w:keepLines/>
              <w:spacing w:line="360" w:lineRule="auto"/>
              <w:ind w:left="720"/>
              <w:jc w:val="center"/>
              <w:outlineLvl w:val="1"/>
              <w:rPr>
                <w:del w:id="662" w:author="Xavier Hoenner" w:date="2014-05-01T10:53:00Z"/>
                <w:b/>
              </w:rPr>
              <w:pPrChange w:id="663" w:author="Xavier Hoenner" w:date="2014-05-01T10:53:00Z">
                <w:pPr>
                  <w:spacing w:after="200" w:line="276" w:lineRule="auto"/>
                  <w:jc w:val="center"/>
                </w:pPr>
              </w:pPrChange>
            </w:pPr>
            <w:del w:id="664" w:author="Xavier Hoenner" w:date="2014-05-01T10:53:00Z">
              <w:r w:rsidDel="007A2D59">
                <w:rPr>
                  <w:b/>
                </w:rPr>
                <w:delText>days_to_process_and_upload</w:delText>
              </w:r>
            </w:del>
          </w:p>
        </w:tc>
        <w:tc>
          <w:tcPr>
            <w:tcW w:w="769" w:type="pct"/>
            <w:vAlign w:val="center"/>
          </w:tcPr>
          <w:p w14:paraId="474F95D0" w14:textId="7E01F099" w:rsidR="00CC7541" w:rsidDel="007A2D59" w:rsidRDefault="00CC7541">
            <w:pPr>
              <w:keepNext/>
              <w:keepLines/>
              <w:spacing w:line="360" w:lineRule="auto"/>
              <w:ind w:left="720"/>
              <w:jc w:val="center"/>
              <w:outlineLvl w:val="1"/>
              <w:rPr>
                <w:del w:id="665" w:author="Xavier Hoenner" w:date="2014-05-01T10:53:00Z"/>
                <w:b/>
              </w:rPr>
              <w:pPrChange w:id="666" w:author="Xavier Hoenner" w:date="2014-05-01T10:53:00Z">
                <w:pPr>
                  <w:spacing w:after="200" w:line="276" w:lineRule="auto"/>
                  <w:jc w:val="center"/>
                </w:pPr>
              </w:pPrChange>
            </w:pPr>
            <w:del w:id="667" w:author="Xavier Hoenner" w:date="2014-05-01T10:53:00Z">
              <w:r w:rsidDel="007A2D59">
                <w:rPr>
                  <w:b/>
                </w:rPr>
                <w:delText>days_to_make_public</w:delText>
              </w:r>
            </w:del>
          </w:p>
        </w:tc>
      </w:tr>
      <w:tr w:rsidR="00CC7541" w:rsidDel="007A2D59" w14:paraId="226687B9" w14:textId="6BB02E6A" w:rsidTr="00CC7541">
        <w:trPr>
          <w:jc w:val="center"/>
          <w:del w:id="668" w:author="Xavier Hoenner" w:date="2014-05-01T10:53:00Z"/>
        </w:trPr>
        <w:tc>
          <w:tcPr>
            <w:tcW w:w="475" w:type="pct"/>
            <w:vAlign w:val="center"/>
          </w:tcPr>
          <w:p w14:paraId="6E2F59C0" w14:textId="3C29822D" w:rsidR="00CC7541" w:rsidDel="007A2D59" w:rsidRDefault="00CC7541">
            <w:pPr>
              <w:keepNext/>
              <w:keepLines/>
              <w:spacing w:line="360" w:lineRule="auto"/>
              <w:ind w:left="720"/>
              <w:jc w:val="center"/>
              <w:outlineLvl w:val="1"/>
              <w:rPr>
                <w:del w:id="669" w:author="Xavier Hoenner" w:date="2014-05-01T10:53:00Z"/>
              </w:rPr>
              <w:pPrChange w:id="670" w:author="Xavier Hoenner" w:date="2014-05-01T10:53:00Z">
                <w:pPr>
                  <w:spacing w:after="200" w:line="276" w:lineRule="auto"/>
                  <w:jc w:val="center"/>
                </w:pPr>
              </w:pPrChange>
            </w:pPr>
            <w:del w:id="671" w:author="Xavier Hoenner" w:date="2014-05-01T10:53:00Z">
              <w:r w:rsidDel="007A2D59">
                <w:delText>Sensor code</w:delText>
              </w:r>
            </w:del>
          </w:p>
        </w:tc>
        <w:tc>
          <w:tcPr>
            <w:tcW w:w="572" w:type="pct"/>
            <w:vAlign w:val="center"/>
          </w:tcPr>
          <w:p w14:paraId="2992FEB5" w14:textId="1F73C66D" w:rsidR="00CC7541" w:rsidDel="007A2D59" w:rsidRDefault="00CC7541">
            <w:pPr>
              <w:keepNext/>
              <w:keepLines/>
              <w:spacing w:line="360" w:lineRule="auto"/>
              <w:ind w:left="720"/>
              <w:jc w:val="center"/>
              <w:outlineLvl w:val="1"/>
              <w:rPr>
                <w:del w:id="672" w:author="Xavier Hoenner" w:date="2014-05-01T10:53:00Z"/>
              </w:rPr>
              <w:pPrChange w:id="673" w:author="Xavier Hoenner" w:date="2014-05-01T10:53:00Z">
                <w:pPr>
                  <w:spacing w:after="200" w:line="276" w:lineRule="auto"/>
                  <w:jc w:val="center"/>
                </w:pPr>
              </w:pPrChange>
            </w:pPr>
            <w:del w:id="674" w:author="Xavier Hoenner" w:date="2014-05-01T10:53:00Z">
              <w:r w:rsidDel="007A2D59">
                <w:delText>Sensor depth</w:delText>
              </w:r>
            </w:del>
          </w:p>
        </w:tc>
        <w:tc>
          <w:tcPr>
            <w:tcW w:w="764" w:type="pct"/>
            <w:vAlign w:val="center"/>
          </w:tcPr>
          <w:p w14:paraId="07422539" w14:textId="3790016A" w:rsidR="00CC7541" w:rsidDel="007A2D59" w:rsidRDefault="00CC7541">
            <w:pPr>
              <w:keepNext/>
              <w:keepLines/>
              <w:spacing w:line="360" w:lineRule="auto"/>
              <w:ind w:left="720"/>
              <w:jc w:val="center"/>
              <w:outlineLvl w:val="1"/>
              <w:rPr>
                <w:del w:id="675" w:author="Xavier Hoenner" w:date="2014-05-01T10:53:00Z"/>
              </w:rPr>
              <w:pPrChange w:id="676" w:author="Xavier Hoenner" w:date="2014-05-01T10:53:00Z">
                <w:pPr>
                  <w:spacing w:after="200" w:line="276" w:lineRule="auto"/>
                  <w:jc w:val="center"/>
                </w:pPr>
              </w:pPrChange>
            </w:pPr>
            <w:del w:id="677" w:author="Xavier Hoenner" w:date="2014-05-01T10:53:00Z">
              <w:r w:rsidDel="007A2D59">
                <w:delText>QC’d data</w:delText>
              </w:r>
            </w:del>
          </w:p>
        </w:tc>
        <w:tc>
          <w:tcPr>
            <w:tcW w:w="405" w:type="pct"/>
            <w:vAlign w:val="center"/>
          </w:tcPr>
          <w:p w14:paraId="0F9AA96B" w14:textId="2A9313BB" w:rsidR="00CC7541" w:rsidDel="007A2D59" w:rsidRDefault="00CC7541">
            <w:pPr>
              <w:keepNext/>
              <w:keepLines/>
              <w:spacing w:line="360" w:lineRule="auto"/>
              <w:ind w:left="720"/>
              <w:jc w:val="center"/>
              <w:outlineLvl w:val="1"/>
              <w:rPr>
                <w:del w:id="678" w:author="Xavier Hoenner" w:date="2014-05-01T10:53:00Z"/>
              </w:rPr>
              <w:pPrChange w:id="679" w:author="Xavier Hoenner" w:date="2014-05-01T10:53:00Z">
                <w:pPr>
                  <w:spacing w:after="200" w:line="276" w:lineRule="auto"/>
                  <w:jc w:val="center"/>
                </w:pPr>
              </w:pPrChange>
            </w:pPr>
            <w:del w:id="680" w:author="Xavier Hoenner" w:date="2014-05-01T10:53:00Z">
              <w:r w:rsidDel="007A2D59">
                <w:delText>Start</w:delText>
              </w:r>
            </w:del>
          </w:p>
        </w:tc>
        <w:tc>
          <w:tcPr>
            <w:tcW w:w="477" w:type="pct"/>
            <w:vAlign w:val="center"/>
          </w:tcPr>
          <w:p w14:paraId="3B6219B4" w14:textId="6768A6B4" w:rsidR="00CC7541" w:rsidDel="007A2D59" w:rsidRDefault="00CC7541">
            <w:pPr>
              <w:keepNext/>
              <w:keepLines/>
              <w:spacing w:line="360" w:lineRule="auto"/>
              <w:ind w:left="720"/>
              <w:jc w:val="center"/>
              <w:outlineLvl w:val="1"/>
              <w:rPr>
                <w:del w:id="681" w:author="Xavier Hoenner" w:date="2014-05-01T10:53:00Z"/>
              </w:rPr>
              <w:pPrChange w:id="682" w:author="Xavier Hoenner" w:date="2014-05-01T10:53:00Z">
                <w:pPr>
                  <w:spacing w:after="200" w:line="276" w:lineRule="auto"/>
                  <w:jc w:val="center"/>
                </w:pPr>
              </w:pPrChange>
            </w:pPr>
            <w:del w:id="683" w:author="Xavier Hoenner" w:date="2014-05-01T10:53:00Z">
              <w:r w:rsidDel="007A2D59">
                <w:delText>End</w:delText>
              </w:r>
            </w:del>
          </w:p>
        </w:tc>
        <w:tc>
          <w:tcPr>
            <w:tcW w:w="769" w:type="pct"/>
            <w:vAlign w:val="center"/>
          </w:tcPr>
          <w:p w14:paraId="3D80F232" w14:textId="34D022F4" w:rsidR="00CC7541" w:rsidDel="007A2D59" w:rsidRDefault="00CC7541">
            <w:pPr>
              <w:keepNext/>
              <w:keepLines/>
              <w:spacing w:line="360" w:lineRule="auto"/>
              <w:ind w:left="720"/>
              <w:jc w:val="center"/>
              <w:outlineLvl w:val="1"/>
              <w:rPr>
                <w:del w:id="684" w:author="Xavier Hoenner" w:date="2014-05-01T10:53:00Z"/>
              </w:rPr>
              <w:pPrChange w:id="685" w:author="Xavier Hoenner" w:date="2014-05-01T10:53:00Z">
                <w:pPr>
                  <w:spacing w:after="200" w:line="276" w:lineRule="auto"/>
                  <w:jc w:val="center"/>
                </w:pPr>
              </w:pPrChange>
            </w:pPr>
            <w:del w:id="686" w:author="Xavier Hoenner" w:date="2014-05-01T10:53:00Z">
              <w:r w:rsidDel="007A2D59">
                <w:delText>Time coverage (days)</w:delText>
              </w:r>
            </w:del>
          </w:p>
        </w:tc>
        <w:tc>
          <w:tcPr>
            <w:tcW w:w="769" w:type="pct"/>
            <w:vAlign w:val="center"/>
          </w:tcPr>
          <w:p w14:paraId="16D83FE8" w14:textId="2FD9C322" w:rsidR="00CC7541" w:rsidDel="007A2D59" w:rsidRDefault="00CC7541">
            <w:pPr>
              <w:keepNext/>
              <w:keepLines/>
              <w:spacing w:line="360" w:lineRule="auto"/>
              <w:ind w:left="720"/>
              <w:jc w:val="center"/>
              <w:outlineLvl w:val="1"/>
              <w:rPr>
                <w:del w:id="687" w:author="Xavier Hoenner" w:date="2014-05-01T10:53:00Z"/>
              </w:rPr>
              <w:pPrChange w:id="688" w:author="Xavier Hoenner" w:date="2014-05-01T10:53:00Z">
                <w:pPr>
                  <w:spacing w:after="200" w:line="276" w:lineRule="auto"/>
                  <w:jc w:val="center"/>
                </w:pPr>
              </w:pPrChange>
            </w:pPr>
            <w:del w:id="689" w:author="Xavier Hoenner" w:date="2014-05-01T10:53:00Z">
              <w:r w:rsidDel="007A2D59">
                <w:delText>Time to upload data (days)</w:delText>
              </w:r>
            </w:del>
          </w:p>
        </w:tc>
        <w:tc>
          <w:tcPr>
            <w:tcW w:w="769" w:type="pct"/>
            <w:vAlign w:val="center"/>
          </w:tcPr>
          <w:p w14:paraId="011875A9" w14:textId="501FB6AF" w:rsidR="00CC7541" w:rsidDel="007A2D59" w:rsidRDefault="00CC7541">
            <w:pPr>
              <w:keepNext/>
              <w:keepLines/>
              <w:spacing w:line="360" w:lineRule="auto"/>
              <w:ind w:left="720"/>
              <w:jc w:val="center"/>
              <w:outlineLvl w:val="1"/>
              <w:rPr>
                <w:del w:id="690" w:author="Xavier Hoenner" w:date="2014-05-01T10:53:00Z"/>
              </w:rPr>
              <w:pPrChange w:id="691" w:author="Xavier Hoenner" w:date="2014-05-01T10:53:00Z">
                <w:pPr>
                  <w:spacing w:after="200" w:line="276" w:lineRule="auto"/>
                  <w:jc w:val="center"/>
                </w:pPr>
              </w:pPrChange>
            </w:pPr>
            <w:del w:id="692" w:author="Xavier Hoenner" w:date="2014-05-01T10:53:00Z">
              <w:r w:rsidDel="007A2D59">
                <w:delText>Time to publish data (days)</w:delText>
              </w:r>
            </w:del>
          </w:p>
        </w:tc>
      </w:tr>
      <w:tr w:rsidR="00CC7541" w:rsidDel="007A2D59" w14:paraId="687915AF" w14:textId="2CBC0FA0" w:rsidTr="00CC7541">
        <w:trPr>
          <w:jc w:val="center"/>
          <w:del w:id="693" w:author="Xavier Hoenner" w:date="2014-05-01T10:53:00Z"/>
        </w:trPr>
        <w:tc>
          <w:tcPr>
            <w:tcW w:w="5000" w:type="pct"/>
            <w:gridSpan w:val="8"/>
            <w:shd w:val="clear" w:color="auto" w:fill="595959" w:themeFill="text1" w:themeFillTint="A6"/>
            <w:vAlign w:val="center"/>
          </w:tcPr>
          <w:p w14:paraId="527187F1" w14:textId="60F1865A" w:rsidR="00CC7541" w:rsidDel="007A2D59" w:rsidRDefault="00CC7541">
            <w:pPr>
              <w:keepNext/>
              <w:keepLines/>
              <w:spacing w:line="360" w:lineRule="auto"/>
              <w:ind w:left="720"/>
              <w:jc w:val="center"/>
              <w:outlineLvl w:val="1"/>
              <w:rPr>
                <w:del w:id="694" w:author="Xavier Hoenner" w:date="2014-05-01T10:53:00Z"/>
              </w:rPr>
              <w:pPrChange w:id="695" w:author="Xavier Hoenner" w:date="2014-05-01T10:53:00Z">
                <w:pPr>
                  <w:spacing w:after="200" w:line="276" w:lineRule="auto"/>
                  <w:jc w:val="center"/>
                </w:pPr>
              </w:pPrChange>
            </w:pPr>
            <w:del w:id="696" w:author="Xavier Hoenner" w:date="2014-05-01T10:53:00Z">
              <w:r w:rsidDel="007A2D59">
                <w:delText>Headers = ‘site_name’</w:delText>
              </w:r>
            </w:del>
          </w:p>
        </w:tc>
      </w:tr>
      <w:tr w:rsidR="00CC7541" w:rsidDel="007A2D59" w14:paraId="5C0C342B" w14:textId="4E43A428" w:rsidTr="00CC7541">
        <w:trPr>
          <w:jc w:val="center"/>
          <w:del w:id="697" w:author="Xavier Hoenner" w:date="2014-05-01T10:53:00Z"/>
        </w:trPr>
        <w:tc>
          <w:tcPr>
            <w:tcW w:w="5000" w:type="pct"/>
            <w:gridSpan w:val="8"/>
            <w:shd w:val="clear" w:color="auto" w:fill="BFBFBF" w:themeFill="background1" w:themeFillShade="BF"/>
            <w:vAlign w:val="center"/>
          </w:tcPr>
          <w:p w14:paraId="0841B6BD" w14:textId="2A6DB849" w:rsidR="00CC7541" w:rsidDel="007A2D59" w:rsidRDefault="00CC7541">
            <w:pPr>
              <w:keepNext/>
              <w:keepLines/>
              <w:spacing w:line="360" w:lineRule="auto"/>
              <w:ind w:left="720"/>
              <w:outlineLvl w:val="1"/>
              <w:rPr>
                <w:del w:id="698" w:author="Xavier Hoenner" w:date="2014-05-01T10:53:00Z"/>
              </w:rPr>
              <w:pPrChange w:id="699" w:author="Xavier Hoenner" w:date="2014-05-01T10:53:00Z">
                <w:pPr>
                  <w:spacing w:after="200" w:line="276" w:lineRule="auto"/>
                </w:pPr>
              </w:pPrChange>
            </w:pPr>
            <w:del w:id="700" w:author="Xavier Hoenner" w:date="2014-05-01T10:53:00Z">
              <w:r w:rsidDel="007A2D59">
                <w:delText>Sub-headers = ‘</w:delText>
              </w:r>
              <w:r w:rsidR="00B002B3" w:rsidDel="007A2D59">
                <w:delText>parameter</w:delText>
              </w:r>
              <w:r w:rsidDel="007A2D59">
                <w:delText>’</w:delText>
              </w:r>
            </w:del>
          </w:p>
        </w:tc>
      </w:tr>
      <w:tr w:rsidR="00CC7541" w:rsidDel="007A2D59" w14:paraId="30451965" w14:textId="19FC512D" w:rsidTr="00CC7541">
        <w:trPr>
          <w:jc w:val="center"/>
          <w:del w:id="701" w:author="Xavier Hoenner" w:date="2014-05-01T10:53:00Z"/>
        </w:trPr>
        <w:tc>
          <w:tcPr>
            <w:tcW w:w="475" w:type="pct"/>
            <w:vAlign w:val="center"/>
          </w:tcPr>
          <w:p w14:paraId="5B3A48B6" w14:textId="13FD71FE" w:rsidR="00CC7541" w:rsidDel="007A2D59" w:rsidRDefault="00CC7541">
            <w:pPr>
              <w:keepNext/>
              <w:keepLines/>
              <w:spacing w:line="360" w:lineRule="auto"/>
              <w:ind w:left="720"/>
              <w:jc w:val="center"/>
              <w:outlineLvl w:val="1"/>
              <w:rPr>
                <w:del w:id="702" w:author="Xavier Hoenner" w:date="2014-05-01T10:53:00Z"/>
                <w:sz w:val="24"/>
              </w:rPr>
              <w:pPrChange w:id="703" w:author="Xavier Hoenner" w:date="2014-05-01T10:53:00Z">
                <w:pPr>
                  <w:spacing w:after="200" w:line="276" w:lineRule="auto"/>
                  <w:jc w:val="center"/>
                </w:pPr>
              </w:pPrChange>
            </w:pPr>
          </w:p>
        </w:tc>
        <w:tc>
          <w:tcPr>
            <w:tcW w:w="572" w:type="pct"/>
            <w:vAlign w:val="center"/>
          </w:tcPr>
          <w:p w14:paraId="660447F4" w14:textId="7D0AE07B" w:rsidR="00CC7541" w:rsidDel="007A2D59" w:rsidRDefault="00CC7541">
            <w:pPr>
              <w:keepNext/>
              <w:keepLines/>
              <w:spacing w:line="360" w:lineRule="auto"/>
              <w:ind w:left="720"/>
              <w:jc w:val="center"/>
              <w:outlineLvl w:val="1"/>
              <w:rPr>
                <w:del w:id="704" w:author="Xavier Hoenner" w:date="2014-05-01T10:53:00Z"/>
                <w:sz w:val="24"/>
              </w:rPr>
              <w:pPrChange w:id="705" w:author="Xavier Hoenner" w:date="2014-05-01T10:53:00Z">
                <w:pPr>
                  <w:spacing w:after="200" w:line="276" w:lineRule="auto"/>
                  <w:jc w:val="center"/>
                </w:pPr>
              </w:pPrChange>
            </w:pPr>
          </w:p>
        </w:tc>
        <w:tc>
          <w:tcPr>
            <w:tcW w:w="764" w:type="pct"/>
            <w:vAlign w:val="center"/>
          </w:tcPr>
          <w:p w14:paraId="4D4953AD" w14:textId="2552CC44" w:rsidR="00CC7541" w:rsidDel="007A2D59" w:rsidRDefault="00CC7541">
            <w:pPr>
              <w:keepNext/>
              <w:keepLines/>
              <w:spacing w:line="360" w:lineRule="auto"/>
              <w:ind w:left="720"/>
              <w:jc w:val="center"/>
              <w:outlineLvl w:val="1"/>
              <w:rPr>
                <w:del w:id="706" w:author="Xavier Hoenner" w:date="2014-05-01T10:53:00Z"/>
                <w:sz w:val="24"/>
              </w:rPr>
              <w:pPrChange w:id="707" w:author="Xavier Hoenner" w:date="2014-05-01T10:53:00Z">
                <w:pPr>
                  <w:spacing w:after="200" w:line="276" w:lineRule="auto"/>
                  <w:jc w:val="center"/>
                </w:pPr>
              </w:pPrChange>
            </w:pPr>
          </w:p>
        </w:tc>
        <w:tc>
          <w:tcPr>
            <w:tcW w:w="405" w:type="pct"/>
            <w:vAlign w:val="center"/>
          </w:tcPr>
          <w:p w14:paraId="111BED3E" w14:textId="747310A9" w:rsidR="00CC7541" w:rsidDel="007A2D59" w:rsidRDefault="00CC7541">
            <w:pPr>
              <w:keepNext/>
              <w:keepLines/>
              <w:spacing w:line="360" w:lineRule="auto"/>
              <w:ind w:left="720"/>
              <w:jc w:val="center"/>
              <w:outlineLvl w:val="1"/>
              <w:rPr>
                <w:del w:id="708" w:author="Xavier Hoenner" w:date="2014-05-01T10:53:00Z"/>
                <w:sz w:val="24"/>
              </w:rPr>
              <w:pPrChange w:id="709" w:author="Xavier Hoenner" w:date="2014-05-01T10:53:00Z">
                <w:pPr>
                  <w:spacing w:after="200" w:line="276" w:lineRule="auto"/>
                  <w:jc w:val="center"/>
                </w:pPr>
              </w:pPrChange>
            </w:pPr>
          </w:p>
        </w:tc>
        <w:tc>
          <w:tcPr>
            <w:tcW w:w="477" w:type="pct"/>
            <w:vAlign w:val="center"/>
          </w:tcPr>
          <w:p w14:paraId="77690B62" w14:textId="7D5319ED" w:rsidR="00CC7541" w:rsidDel="007A2D59" w:rsidRDefault="00CC7541">
            <w:pPr>
              <w:keepNext/>
              <w:keepLines/>
              <w:spacing w:line="360" w:lineRule="auto"/>
              <w:ind w:left="720"/>
              <w:jc w:val="center"/>
              <w:outlineLvl w:val="1"/>
              <w:rPr>
                <w:del w:id="710" w:author="Xavier Hoenner" w:date="2014-05-01T10:53:00Z"/>
                <w:sz w:val="24"/>
              </w:rPr>
              <w:pPrChange w:id="711" w:author="Xavier Hoenner" w:date="2014-05-01T10:53:00Z">
                <w:pPr>
                  <w:spacing w:after="200" w:line="276" w:lineRule="auto"/>
                  <w:jc w:val="center"/>
                </w:pPr>
              </w:pPrChange>
            </w:pPr>
          </w:p>
        </w:tc>
        <w:tc>
          <w:tcPr>
            <w:tcW w:w="769" w:type="pct"/>
            <w:vAlign w:val="center"/>
          </w:tcPr>
          <w:p w14:paraId="13E6A0B8" w14:textId="7816A715" w:rsidR="00CC7541" w:rsidDel="007A2D59" w:rsidRDefault="00CC7541">
            <w:pPr>
              <w:keepNext/>
              <w:keepLines/>
              <w:spacing w:line="360" w:lineRule="auto"/>
              <w:ind w:left="720"/>
              <w:jc w:val="center"/>
              <w:outlineLvl w:val="1"/>
              <w:rPr>
                <w:del w:id="712" w:author="Xavier Hoenner" w:date="2014-05-01T10:53:00Z"/>
                <w:sz w:val="24"/>
              </w:rPr>
              <w:pPrChange w:id="713" w:author="Xavier Hoenner" w:date="2014-05-01T10:53:00Z">
                <w:pPr>
                  <w:spacing w:after="200" w:line="276" w:lineRule="auto"/>
                  <w:jc w:val="center"/>
                </w:pPr>
              </w:pPrChange>
            </w:pPr>
          </w:p>
        </w:tc>
        <w:tc>
          <w:tcPr>
            <w:tcW w:w="769" w:type="pct"/>
            <w:vAlign w:val="center"/>
          </w:tcPr>
          <w:p w14:paraId="11B07EE6" w14:textId="1814D8ED" w:rsidR="00CC7541" w:rsidDel="007A2D59" w:rsidRDefault="00CC7541">
            <w:pPr>
              <w:keepNext/>
              <w:keepLines/>
              <w:spacing w:line="360" w:lineRule="auto"/>
              <w:ind w:left="720"/>
              <w:jc w:val="center"/>
              <w:outlineLvl w:val="1"/>
              <w:rPr>
                <w:del w:id="714" w:author="Xavier Hoenner" w:date="2014-05-01T10:53:00Z"/>
                <w:sz w:val="24"/>
              </w:rPr>
              <w:pPrChange w:id="715" w:author="Xavier Hoenner" w:date="2014-05-01T10:53:00Z">
                <w:pPr>
                  <w:spacing w:after="200" w:line="276" w:lineRule="auto"/>
                  <w:jc w:val="center"/>
                </w:pPr>
              </w:pPrChange>
            </w:pPr>
          </w:p>
        </w:tc>
        <w:tc>
          <w:tcPr>
            <w:tcW w:w="769" w:type="pct"/>
            <w:vAlign w:val="center"/>
          </w:tcPr>
          <w:p w14:paraId="3B00FF0B" w14:textId="72D2BF28" w:rsidR="00CC7541" w:rsidDel="007A2D59" w:rsidRDefault="00CC7541">
            <w:pPr>
              <w:keepNext/>
              <w:keepLines/>
              <w:spacing w:line="360" w:lineRule="auto"/>
              <w:ind w:left="720"/>
              <w:jc w:val="center"/>
              <w:outlineLvl w:val="1"/>
              <w:rPr>
                <w:del w:id="716" w:author="Xavier Hoenner" w:date="2014-05-01T10:53:00Z"/>
                <w:sz w:val="24"/>
              </w:rPr>
              <w:pPrChange w:id="717" w:author="Xavier Hoenner" w:date="2014-05-01T10:53:00Z">
                <w:pPr>
                  <w:spacing w:after="200" w:line="276" w:lineRule="auto"/>
                  <w:jc w:val="center"/>
                </w:pPr>
              </w:pPrChange>
            </w:pPr>
          </w:p>
        </w:tc>
      </w:tr>
    </w:tbl>
    <w:p w14:paraId="65EC0DB5" w14:textId="77777777" w:rsidR="00694064" w:rsidRDefault="00694064">
      <w:pPr>
        <w:keepNext/>
        <w:keepLines/>
        <w:spacing w:after="0" w:line="360" w:lineRule="auto"/>
        <w:outlineLvl w:val="1"/>
        <w:rPr>
          <w:szCs w:val="24"/>
        </w:rPr>
        <w:pPrChange w:id="718" w:author="Xavier Hoenner" w:date="2014-05-01T10:53:00Z">
          <w:pPr/>
        </w:pPrChange>
      </w:pPr>
    </w:p>
    <w:sectPr w:rsidR="00694064" w:rsidSect="000E518A">
      <w:headerReference w:type="default" r:id="rId5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8" w:author="Marton Hidas" w:date="2013-07-15T15:57:00Z" w:initials="MGH">
    <w:p w14:paraId="2BD6C6AD" w14:textId="77777777" w:rsidR="00D933A2" w:rsidRDefault="00D933A2">
      <w:pPr>
        <w:pStyle w:val="CommentText"/>
      </w:pPr>
      <w:r>
        <w:rPr>
          <w:rStyle w:val="CommentReference"/>
        </w:rPr>
        <w:annotationRef/>
      </w:r>
      <w:r w:rsidRPr="008F4D86">
        <w:rPr>
          <w:highlight w:val="yellow"/>
        </w:rPr>
        <w:t>Let’s leave this one out for now. We want to select on the data a dataset was received or published, but we don’t have these in the database (yet).</w:t>
      </w:r>
    </w:p>
  </w:comment>
  <w:comment w:id="297" w:author="Marton Hidas" w:date="2013-07-15T15:57:00Z" w:initials="MGH">
    <w:p w14:paraId="6990A03B" w14:textId="77777777" w:rsidR="00D933A2" w:rsidRDefault="00D933A2">
      <w:pPr>
        <w:pStyle w:val="CommentText"/>
      </w:pPr>
      <w:r>
        <w:rPr>
          <w:rStyle w:val="CommentReference"/>
        </w:rPr>
        <w:annotationRef/>
      </w:r>
      <w:r>
        <w:t>My guess is this will never be true!</w:t>
      </w:r>
    </w:p>
  </w:comment>
  <w:comment w:id="389" w:author="Xavier Hoenner" w:date="2014-05-01T09:49:00Z" w:initials="XH">
    <w:p w14:paraId="3DE56FF5" w14:textId="273A8154" w:rsidR="00D933A2" w:rsidRDefault="00D933A2">
      <w:pPr>
        <w:pStyle w:val="CommentText"/>
      </w:pPr>
      <w:r>
        <w:rPr>
          <w:rStyle w:val="CommentReference"/>
        </w:rPr>
        <w:annotationRef/>
      </w:r>
      <w:r>
        <w:t>The harvester for this data collection hasn’t been finalised yet, therefore the views mentioned don’t exist.</w:t>
      </w:r>
    </w:p>
  </w:comment>
  <w:comment w:id="390" w:author="Xavier Hoenner" w:date="2013-07-16T14:34:00Z" w:initials="XH">
    <w:p w14:paraId="03F5F7EE" w14:textId="2435F5F1" w:rsidR="00D933A2" w:rsidRDefault="00D933A2">
      <w:pPr>
        <w:pStyle w:val="CommentText"/>
      </w:pPr>
      <w:r>
        <w:rPr>
          <w:rStyle w:val="CommentReference"/>
        </w:rPr>
        <w:annotationRef/>
      </w:r>
      <w:r>
        <w:t>Leave these two out for now.</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CE0B2" w14:textId="77777777" w:rsidR="00D933A2" w:rsidRDefault="00D933A2" w:rsidP="00565E46">
      <w:pPr>
        <w:spacing w:after="0" w:line="240" w:lineRule="auto"/>
      </w:pPr>
      <w:r>
        <w:separator/>
      </w:r>
    </w:p>
  </w:endnote>
  <w:endnote w:type="continuationSeparator" w:id="0">
    <w:p w14:paraId="30E75961" w14:textId="77777777" w:rsidR="00D933A2" w:rsidRDefault="00D933A2" w:rsidP="00565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7227C" w14:textId="77777777" w:rsidR="00D933A2" w:rsidRDefault="00D933A2" w:rsidP="00565E46">
      <w:pPr>
        <w:spacing w:after="0" w:line="240" w:lineRule="auto"/>
      </w:pPr>
      <w:r>
        <w:separator/>
      </w:r>
    </w:p>
  </w:footnote>
  <w:footnote w:type="continuationSeparator" w:id="0">
    <w:p w14:paraId="26D9E7D7" w14:textId="77777777" w:rsidR="00D933A2" w:rsidRDefault="00D933A2" w:rsidP="00565E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74EB4" w14:textId="3A3C58C0" w:rsidR="00D933A2" w:rsidRDefault="00D933A2">
    <w:pPr>
      <w:pStyle w:val="Header"/>
    </w:pPr>
    <w:r>
      <w:t xml:space="preserve">ANMN – Report templates – </w:t>
    </w:r>
    <w:del w:id="719" w:author="Xavier Hoenner" w:date="2013-07-05T15:10:00Z">
      <w:r w:rsidDel="00523C6C">
        <w:delText>27/06</w:delText>
      </w:r>
    </w:del>
    <w:ins w:id="720" w:author="Xavier Hoenner" w:date="2014-04-30T16:47:00Z">
      <w:r>
        <w:t>30/04/2014</w:t>
      </w:r>
    </w:ins>
    <w:del w:id="721" w:author="Xavier Hoenner" w:date="2014-04-30T16:47:00Z">
      <w:r w:rsidDel="00B40F0A">
        <w:delText>/2013</w:delText>
      </w:r>
    </w:del>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65E46"/>
    <w:rsid w:val="00023257"/>
    <w:rsid w:val="000255A8"/>
    <w:rsid w:val="00027623"/>
    <w:rsid w:val="000306A0"/>
    <w:rsid w:val="000367A8"/>
    <w:rsid w:val="00066848"/>
    <w:rsid w:val="00074615"/>
    <w:rsid w:val="00077C52"/>
    <w:rsid w:val="00092A51"/>
    <w:rsid w:val="00097D03"/>
    <w:rsid w:val="000A68EF"/>
    <w:rsid w:val="000E518A"/>
    <w:rsid w:val="000F328F"/>
    <w:rsid w:val="00100E59"/>
    <w:rsid w:val="001171F8"/>
    <w:rsid w:val="0011784D"/>
    <w:rsid w:val="001329D2"/>
    <w:rsid w:val="00134FAD"/>
    <w:rsid w:val="00136D45"/>
    <w:rsid w:val="0014411C"/>
    <w:rsid w:val="0015624F"/>
    <w:rsid w:val="00160F24"/>
    <w:rsid w:val="00165B47"/>
    <w:rsid w:val="00167246"/>
    <w:rsid w:val="001769B3"/>
    <w:rsid w:val="0018382F"/>
    <w:rsid w:val="001865D7"/>
    <w:rsid w:val="00187960"/>
    <w:rsid w:val="00193E61"/>
    <w:rsid w:val="001963E1"/>
    <w:rsid w:val="001A3EA5"/>
    <w:rsid w:val="001C22BA"/>
    <w:rsid w:val="001D2D21"/>
    <w:rsid w:val="001E4AAA"/>
    <w:rsid w:val="001E640A"/>
    <w:rsid w:val="001F4FFC"/>
    <w:rsid w:val="001F79EC"/>
    <w:rsid w:val="00207A56"/>
    <w:rsid w:val="00231388"/>
    <w:rsid w:val="002329F7"/>
    <w:rsid w:val="00232CE4"/>
    <w:rsid w:val="00233198"/>
    <w:rsid w:val="002431BB"/>
    <w:rsid w:val="0025464E"/>
    <w:rsid w:val="00256FE1"/>
    <w:rsid w:val="00262D3C"/>
    <w:rsid w:val="002677FA"/>
    <w:rsid w:val="0027056E"/>
    <w:rsid w:val="00277309"/>
    <w:rsid w:val="002A04DB"/>
    <w:rsid w:val="002A587B"/>
    <w:rsid w:val="002C1268"/>
    <w:rsid w:val="002C2587"/>
    <w:rsid w:val="002D23B5"/>
    <w:rsid w:val="002D768E"/>
    <w:rsid w:val="002E6A9C"/>
    <w:rsid w:val="003101CB"/>
    <w:rsid w:val="003130A7"/>
    <w:rsid w:val="00315131"/>
    <w:rsid w:val="00317720"/>
    <w:rsid w:val="00322231"/>
    <w:rsid w:val="0033114C"/>
    <w:rsid w:val="0033797C"/>
    <w:rsid w:val="00343BA4"/>
    <w:rsid w:val="00355902"/>
    <w:rsid w:val="003669E7"/>
    <w:rsid w:val="00375266"/>
    <w:rsid w:val="00385FDF"/>
    <w:rsid w:val="00392927"/>
    <w:rsid w:val="003971C1"/>
    <w:rsid w:val="003A3AF7"/>
    <w:rsid w:val="003B2B2C"/>
    <w:rsid w:val="003B52B6"/>
    <w:rsid w:val="003C1E11"/>
    <w:rsid w:val="00401F1C"/>
    <w:rsid w:val="00410A68"/>
    <w:rsid w:val="0042325B"/>
    <w:rsid w:val="0042432E"/>
    <w:rsid w:val="004304D5"/>
    <w:rsid w:val="004332BB"/>
    <w:rsid w:val="0043536C"/>
    <w:rsid w:val="00456E18"/>
    <w:rsid w:val="004653D1"/>
    <w:rsid w:val="0048095F"/>
    <w:rsid w:val="00480AF5"/>
    <w:rsid w:val="00496CCA"/>
    <w:rsid w:val="0049710C"/>
    <w:rsid w:val="004A6ABE"/>
    <w:rsid w:val="004B0055"/>
    <w:rsid w:val="004C36F7"/>
    <w:rsid w:val="004E17B4"/>
    <w:rsid w:val="004E2C57"/>
    <w:rsid w:val="004E60A2"/>
    <w:rsid w:val="004F0C6E"/>
    <w:rsid w:val="004F4541"/>
    <w:rsid w:val="004F72D8"/>
    <w:rsid w:val="004F72E2"/>
    <w:rsid w:val="005154D8"/>
    <w:rsid w:val="005177C6"/>
    <w:rsid w:val="00517E4F"/>
    <w:rsid w:val="00523C6C"/>
    <w:rsid w:val="00526C08"/>
    <w:rsid w:val="005271D6"/>
    <w:rsid w:val="00533302"/>
    <w:rsid w:val="0054106B"/>
    <w:rsid w:val="00542A59"/>
    <w:rsid w:val="005515BF"/>
    <w:rsid w:val="00564238"/>
    <w:rsid w:val="0056539A"/>
    <w:rsid w:val="00565E46"/>
    <w:rsid w:val="00570840"/>
    <w:rsid w:val="00580B53"/>
    <w:rsid w:val="00580D93"/>
    <w:rsid w:val="005830DC"/>
    <w:rsid w:val="00584221"/>
    <w:rsid w:val="00590AD1"/>
    <w:rsid w:val="00591F4B"/>
    <w:rsid w:val="0059235D"/>
    <w:rsid w:val="005940C3"/>
    <w:rsid w:val="005A2D84"/>
    <w:rsid w:val="005A627A"/>
    <w:rsid w:val="005A645A"/>
    <w:rsid w:val="005D22D2"/>
    <w:rsid w:val="005D367C"/>
    <w:rsid w:val="0060331B"/>
    <w:rsid w:val="00606E02"/>
    <w:rsid w:val="00626883"/>
    <w:rsid w:val="00640926"/>
    <w:rsid w:val="00641BE6"/>
    <w:rsid w:val="00650673"/>
    <w:rsid w:val="006532CE"/>
    <w:rsid w:val="00660C1D"/>
    <w:rsid w:val="00671887"/>
    <w:rsid w:val="00673F54"/>
    <w:rsid w:val="006745DB"/>
    <w:rsid w:val="00676904"/>
    <w:rsid w:val="00681994"/>
    <w:rsid w:val="00681C66"/>
    <w:rsid w:val="006843B3"/>
    <w:rsid w:val="00690012"/>
    <w:rsid w:val="00690877"/>
    <w:rsid w:val="00694064"/>
    <w:rsid w:val="006949C4"/>
    <w:rsid w:val="006B3C3D"/>
    <w:rsid w:val="006B5924"/>
    <w:rsid w:val="006B6C90"/>
    <w:rsid w:val="006C0927"/>
    <w:rsid w:val="006C2B67"/>
    <w:rsid w:val="006E52C0"/>
    <w:rsid w:val="006E7161"/>
    <w:rsid w:val="006F0744"/>
    <w:rsid w:val="00706257"/>
    <w:rsid w:val="0070643C"/>
    <w:rsid w:val="00723CB9"/>
    <w:rsid w:val="007333A8"/>
    <w:rsid w:val="00735DCA"/>
    <w:rsid w:val="007409B8"/>
    <w:rsid w:val="00740A91"/>
    <w:rsid w:val="00741250"/>
    <w:rsid w:val="00743FC5"/>
    <w:rsid w:val="00744050"/>
    <w:rsid w:val="0075346C"/>
    <w:rsid w:val="007629BD"/>
    <w:rsid w:val="00764A37"/>
    <w:rsid w:val="00783A30"/>
    <w:rsid w:val="007A0DE1"/>
    <w:rsid w:val="007A2D59"/>
    <w:rsid w:val="007A2E9E"/>
    <w:rsid w:val="007A3A57"/>
    <w:rsid w:val="007A5C50"/>
    <w:rsid w:val="007B20ED"/>
    <w:rsid w:val="007B2EA3"/>
    <w:rsid w:val="007B7FBD"/>
    <w:rsid w:val="007C4FE0"/>
    <w:rsid w:val="007C6EAA"/>
    <w:rsid w:val="007C70E7"/>
    <w:rsid w:val="007C7703"/>
    <w:rsid w:val="007D0A7B"/>
    <w:rsid w:val="007F19F3"/>
    <w:rsid w:val="007F2468"/>
    <w:rsid w:val="007F3C2B"/>
    <w:rsid w:val="0080068E"/>
    <w:rsid w:val="0080633F"/>
    <w:rsid w:val="00812C97"/>
    <w:rsid w:val="00817DBC"/>
    <w:rsid w:val="008226B7"/>
    <w:rsid w:val="00827871"/>
    <w:rsid w:val="00834F06"/>
    <w:rsid w:val="0084246E"/>
    <w:rsid w:val="0085017E"/>
    <w:rsid w:val="00850325"/>
    <w:rsid w:val="008519F7"/>
    <w:rsid w:val="00863529"/>
    <w:rsid w:val="00870EC5"/>
    <w:rsid w:val="00882BEB"/>
    <w:rsid w:val="00885B34"/>
    <w:rsid w:val="00891F30"/>
    <w:rsid w:val="0089456A"/>
    <w:rsid w:val="00896D61"/>
    <w:rsid w:val="008A21FA"/>
    <w:rsid w:val="008A4D0C"/>
    <w:rsid w:val="008B7A80"/>
    <w:rsid w:val="008C0F40"/>
    <w:rsid w:val="008D3FE4"/>
    <w:rsid w:val="008D49CD"/>
    <w:rsid w:val="008D7576"/>
    <w:rsid w:val="008F4D86"/>
    <w:rsid w:val="008F7361"/>
    <w:rsid w:val="00905C8D"/>
    <w:rsid w:val="00910CC2"/>
    <w:rsid w:val="00911CAA"/>
    <w:rsid w:val="00912EFD"/>
    <w:rsid w:val="009279F9"/>
    <w:rsid w:val="00946F2A"/>
    <w:rsid w:val="009505A3"/>
    <w:rsid w:val="00955581"/>
    <w:rsid w:val="0096246E"/>
    <w:rsid w:val="00974F24"/>
    <w:rsid w:val="0098714A"/>
    <w:rsid w:val="00991086"/>
    <w:rsid w:val="00991506"/>
    <w:rsid w:val="00992B18"/>
    <w:rsid w:val="009959D1"/>
    <w:rsid w:val="00997174"/>
    <w:rsid w:val="009B3577"/>
    <w:rsid w:val="009B4298"/>
    <w:rsid w:val="009C70F9"/>
    <w:rsid w:val="009D2C5E"/>
    <w:rsid w:val="009E473B"/>
    <w:rsid w:val="00A016A4"/>
    <w:rsid w:val="00A021DA"/>
    <w:rsid w:val="00A02A58"/>
    <w:rsid w:val="00A11E6E"/>
    <w:rsid w:val="00A1350F"/>
    <w:rsid w:val="00A13864"/>
    <w:rsid w:val="00A13999"/>
    <w:rsid w:val="00A27230"/>
    <w:rsid w:val="00A300DF"/>
    <w:rsid w:val="00A319DE"/>
    <w:rsid w:val="00A3304C"/>
    <w:rsid w:val="00A40834"/>
    <w:rsid w:val="00A543AF"/>
    <w:rsid w:val="00A61178"/>
    <w:rsid w:val="00A65718"/>
    <w:rsid w:val="00A66DE5"/>
    <w:rsid w:val="00A7760A"/>
    <w:rsid w:val="00A82C83"/>
    <w:rsid w:val="00A85583"/>
    <w:rsid w:val="00A85F08"/>
    <w:rsid w:val="00A86886"/>
    <w:rsid w:val="00A93703"/>
    <w:rsid w:val="00AA3DC1"/>
    <w:rsid w:val="00AB1BFC"/>
    <w:rsid w:val="00AB63EA"/>
    <w:rsid w:val="00AB7B9D"/>
    <w:rsid w:val="00AC0F7A"/>
    <w:rsid w:val="00AC4B52"/>
    <w:rsid w:val="00AD7D6C"/>
    <w:rsid w:val="00AE098A"/>
    <w:rsid w:val="00AF0E50"/>
    <w:rsid w:val="00AF20AE"/>
    <w:rsid w:val="00AF59AF"/>
    <w:rsid w:val="00AF6BEE"/>
    <w:rsid w:val="00B002B3"/>
    <w:rsid w:val="00B00E3C"/>
    <w:rsid w:val="00B242ED"/>
    <w:rsid w:val="00B30866"/>
    <w:rsid w:val="00B34FEC"/>
    <w:rsid w:val="00B36247"/>
    <w:rsid w:val="00B37AC8"/>
    <w:rsid w:val="00B40F0A"/>
    <w:rsid w:val="00B52D86"/>
    <w:rsid w:val="00B559BE"/>
    <w:rsid w:val="00B77C32"/>
    <w:rsid w:val="00B92AFB"/>
    <w:rsid w:val="00B96E39"/>
    <w:rsid w:val="00B97A16"/>
    <w:rsid w:val="00BA581A"/>
    <w:rsid w:val="00BB7BFD"/>
    <w:rsid w:val="00BC4865"/>
    <w:rsid w:val="00BD24EC"/>
    <w:rsid w:val="00BD5726"/>
    <w:rsid w:val="00BD58C5"/>
    <w:rsid w:val="00C01D0D"/>
    <w:rsid w:val="00C05624"/>
    <w:rsid w:val="00C12751"/>
    <w:rsid w:val="00C2264B"/>
    <w:rsid w:val="00C22D09"/>
    <w:rsid w:val="00C26188"/>
    <w:rsid w:val="00C27F3A"/>
    <w:rsid w:val="00C300F9"/>
    <w:rsid w:val="00C324CC"/>
    <w:rsid w:val="00C41694"/>
    <w:rsid w:val="00C53241"/>
    <w:rsid w:val="00C91621"/>
    <w:rsid w:val="00C96279"/>
    <w:rsid w:val="00CB2887"/>
    <w:rsid w:val="00CB4E0D"/>
    <w:rsid w:val="00CC4C9B"/>
    <w:rsid w:val="00CC7541"/>
    <w:rsid w:val="00CD22CF"/>
    <w:rsid w:val="00CD54AE"/>
    <w:rsid w:val="00CD58B2"/>
    <w:rsid w:val="00CD5989"/>
    <w:rsid w:val="00CD6340"/>
    <w:rsid w:val="00CD7CD6"/>
    <w:rsid w:val="00CE17B5"/>
    <w:rsid w:val="00CF0444"/>
    <w:rsid w:val="00CF25B3"/>
    <w:rsid w:val="00CF40D5"/>
    <w:rsid w:val="00CF420C"/>
    <w:rsid w:val="00D07393"/>
    <w:rsid w:val="00D11778"/>
    <w:rsid w:val="00D13926"/>
    <w:rsid w:val="00D21361"/>
    <w:rsid w:val="00D315D2"/>
    <w:rsid w:val="00D34535"/>
    <w:rsid w:val="00D351F9"/>
    <w:rsid w:val="00D36C1C"/>
    <w:rsid w:val="00D40B96"/>
    <w:rsid w:val="00D44159"/>
    <w:rsid w:val="00D44ABC"/>
    <w:rsid w:val="00D52977"/>
    <w:rsid w:val="00D54A8F"/>
    <w:rsid w:val="00D61D42"/>
    <w:rsid w:val="00D637F7"/>
    <w:rsid w:val="00D63A00"/>
    <w:rsid w:val="00D726BD"/>
    <w:rsid w:val="00D73265"/>
    <w:rsid w:val="00D73A21"/>
    <w:rsid w:val="00D760A3"/>
    <w:rsid w:val="00D91C5A"/>
    <w:rsid w:val="00D92ABA"/>
    <w:rsid w:val="00D933A2"/>
    <w:rsid w:val="00DA1262"/>
    <w:rsid w:val="00DA3F06"/>
    <w:rsid w:val="00DA465C"/>
    <w:rsid w:val="00DB79FF"/>
    <w:rsid w:val="00DD1EA5"/>
    <w:rsid w:val="00DD7C12"/>
    <w:rsid w:val="00E123F0"/>
    <w:rsid w:val="00E133E0"/>
    <w:rsid w:val="00E14DD5"/>
    <w:rsid w:val="00E4514F"/>
    <w:rsid w:val="00E46FFF"/>
    <w:rsid w:val="00E51A6A"/>
    <w:rsid w:val="00E51F0C"/>
    <w:rsid w:val="00E521D8"/>
    <w:rsid w:val="00E525BA"/>
    <w:rsid w:val="00E60742"/>
    <w:rsid w:val="00E6134E"/>
    <w:rsid w:val="00E84B34"/>
    <w:rsid w:val="00E84BBF"/>
    <w:rsid w:val="00E96216"/>
    <w:rsid w:val="00EA0154"/>
    <w:rsid w:val="00EC19E2"/>
    <w:rsid w:val="00EC6CCC"/>
    <w:rsid w:val="00ED7666"/>
    <w:rsid w:val="00ED77B6"/>
    <w:rsid w:val="00ED795C"/>
    <w:rsid w:val="00EE055E"/>
    <w:rsid w:val="00EE0822"/>
    <w:rsid w:val="00EF19A0"/>
    <w:rsid w:val="00F00030"/>
    <w:rsid w:val="00F00EFF"/>
    <w:rsid w:val="00F01800"/>
    <w:rsid w:val="00F05CDA"/>
    <w:rsid w:val="00F07203"/>
    <w:rsid w:val="00F16C8F"/>
    <w:rsid w:val="00F3061D"/>
    <w:rsid w:val="00F32A16"/>
    <w:rsid w:val="00F3428B"/>
    <w:rsid w:val="00F3601B"/>
    <w:rsid w:val="00F36CDE"/>
    <w:rsid w:val="00F40F07"/>
    <w:rsid w:val="00F4481D"/>
    <w:rsid w:val="00F45F2E"/>
    <w:rsid w:val="00F51087"/>
    <w:rsid w:val="00F57848"/>
    <w:rsid w:val="00F57F38"/>
    <w:rsid w:val="00F65719"/>
    <w:rsid w:val="00F71C83"/>
    <w:rsid w:val="00F7505C"/>
    <w:rsid w:val="00F86FF3"/>
    <w:rsid w:val="00FC1975"/>
    <w:rsid w:val="00FC4D07"/>
    <w:rsid w:val="00FC7FDA"/>
    <w:rsid w:val="00FE3E0D"/>
    <w:rsid w:val="00FE6A17"/>
    <w:rsid w:val="00FE6AB3"/>
    <w:rsid w:val="00FF0D6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54B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 w:type="character" w:styleId="FollowedHyperlink">
    <w:name w:val="FollowedHyperlink"/>
    <w:basedOn w:val="DefaultParagraphFont"/>
    <w:uiPriority w:val="99"/>
    <w:semiHidden/>
    <w:unhideWhenUsed/>
    <w:rsid w:val="00077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EA3"/>
    <w:rPr>
      <w:sz w:val="24"/>
    </w:rPr>
  </w:style>
  <w:style w:type="paragraph" w:styleId="Heading1">
    <w:name w:val="heading 1"/>
    <w:basedOn w:val="Normal"/>
    <w:next w:val="Normal"/>
    <w:link w:val="Heading1Char"/>
    <w:uiPriority w:val="9"/>
    <w:qFormat/>
    <w:rsid w:val="00E123F0"/>
    <w:pPr>
      <w:keepNext/>
      <w:keepLines/>
      <w:spacing w:before="240" w:after="0" w:line="36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qFormat/>
    <w:rsid w:val="00580B53"/>
    <w:pPr>
      <w:keepNext/>
      <w:keepLines/>
      <w:spacing w:after="0" w:line="360" w:lineRule="auto"/>
      <w:ind w:left="720"/>
      <w:outlineLvl w:val="1"/>
    </w:pPr>
    <w:rPr>
      <w:rFonts w:eastAsiaTheme="majorEastAsia" w:cstheme="majorBidi"/>
      <w:bCs/>
      <w:i/>
      <w:sz w:val="28"/>
      <w:szCs w:val="26"/>
      <w:u w:val="single"/>
    </w:rPr>
  </w:style>
  <w:style w:type="paragraph" w:styleId="Heading3">
    <w:name w:val="heading 3"/>
    <w:basedOn w:val="Normal"/>
    <w:next w:val="Normal"/>
    <w:link w:val="Heading3Char"/>
    <w:uiPriority w:val="9"/>
    <w:qFormat/>
    <w:rsid w:val="00580B53"/>
    <w:pPr>
      <w:keepNext/>
      <w:keepLines/>
      <w:spacing w:before="80" w:after="0"/>
      <w:outlineLvl w:val="2"/>
    </w:pPr>
    <w:rPr>
      <w:rFonts w:eastAsiaTheme="majorEastAsia" w:cstheme="majorBidi"/>
      <w:b/>
      <w:bCs/>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E46"/>
  </w:style>
  <w:style w:type="paragraph" w:styleId="Footer">
    <w:name w:val="footer"/>
    <w:basedOn w:val="Normal"/>
    <w:link w:val="FooterChar"/>
    <w:uiPriority w:val="99"/>
    <w:unhideWhenUsed/>
    <w:rsid w:val="00565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E46"/>
  </w:style>
  <w:style w:type="paragraph" w:styleId="DocumentMap">
    <w:name w:val="Document Map"/>
    <w:basedOn w:val="Normal"/>
    <w:link w:val="DocumentMapChar"/>
    <w:uiPriority w:val="99"/>
    <w:semiHidden/>
    <w:unhideWhenUsed/>
    <w:rsid w:val="00E123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123F0"/>
    <w:rPr>
      <w:rFonts w:ascii="Tahoma" w:hAnsi="Tahoma" w:cs="Tahoma"/>
      <w:sz w:val="16"/>
      <w:szCs w:val="16"/>
    </w:rPr>
  </w:style>
  <w:style w:type="paragraph" w:styleId="ListParagraph">
    <w:name w:val="List Paragraph"/>
    <w:basedOn w:val="Normal"/>
    <w:uiPriority w:val="34"/>
    <w:qFormat/>
    <w:rsid w:val="00E123F0"/>
    <w:pPr>
      <w:ind w:left="720"/>
      <w:contextualSpacing/>
    </w:pPr>
  </w:style>
  <w:style w:type="table" w:styleId="TableGrid">
    <w:name w:val="Table Grid"/>
    <w:basedOn w:val="TableNormal"/>
    <w:uiPriority w:val="59"/>
    <w:rsid w:val="00580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23F0"/>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580B53"/>
    <w:rPr>
      <w:rFonts w:eastAsiaTheme="majorEastAsia" w:cstheme="majorBidi"/>
      <w:bCs/>
      <w:i/>
      <w:sz w:val="28"/>
      <w:szCs w:val="26"/>
      <w:u w:val="single"/>
    </w:rPr>
  </w:style>
  <w:style w:type="character" w:customStyle="1" w:styleId="Heading3Char">
    <w:name w:val="Heading 3 Char"/>
    <w:basedOn w:val="DefaultParagraphFont"/>
    <w:link w:val="Heading3"/>
    <w:uiPriority w:val="9"/>
    <w:rsid w:val="00580B53"/>
    <w:rPr>
      <w:rFonts w:eastAsiaTheme="majorEastAsia" w:cstheme="majorBidi"/>
      <w:b/>
      <w:bCs/>
      <w:sz w:val="26"/>
      <w:u w:val="single"/>
    </w:rPr>
  </w:style>
  <w:style w:type="character" w:styleId="CommentReference">
    <w:name w:val="annotation reference"/>
    <w:basedOn w:val="DefaultParagraphFont"/>
    <w:uiPriority w:val="99"/>
    <w:semiHidden/>
    <w:unhideWhenUsed/>
    <w:rsid w:val="009B4298"/>
    <w:rPr>
      <w:sz w:val="16"/>
      <w:szCs w:val="16"/>
    </w:rPr>
  </w:style>
  <w:style w:type="paragraph" w:styleId="CommentText">
    <w:name w:val="annotation text"/>
    <w:basedOn w:val="Normal"/>
    <w:link w:val="CommentTextChar"/>
    <w:uiPriority w:val="99"/>
    <w:semiHidden/>
    <w:unhideWhenUsed/>
    <w:rsid w:val="009B4298"/>
    <w:pPr>
      <w:spacing w:line="240" w:lineRule="auto"/>
    </w:pPr>
    <w:rPr>
      <w:sz w:val="20"/>
      <w:szCs w:val="20"/>
    </w:rPr>
  </w:style>
  <w:style w:type="character" w:customStyle="1" w:styleId="CommentTextChar">
    <w:name w:val="Comment Text Char"/>
    <w:basedOn w:val="DefaultParagraphFont"/>
    <w:link w:val="CommentText"/>
    <w:uiPriority w:val="99"/>
    <w:semiHidden/>
    <w:rsid w:val="009B4298"/>
    <w:rPr>
      <w:sz w:val="20"/>
      <w:szCs w:val="20"/>
    </w:rPr>
  </w:style>
  <w:style w:type="paragraph" w:styleId="CommentSubject">
    <w:name w:val="annotation subject"/>
    <w:basedOn w:val="CommentText"/>
    <w:next w:val="CommentText"/>
    <w:link w:val="CommentSubjectChar"/>
    <w:uiPriority w:val="99"/>
    <w:semiHidden/>
    <w:unhideWhenUsed/>
    <w:rsid w:val="009B4298"/>
    <w:rPr>
      <w:b/>
      <w:bCs/>
    </w:rPr>
  </w:style>
  <w:style w:type="character" w:customStyle="1" w:styleId="CommentSubjectChar">
    <w:name w:val="Comment Subject Char"/>
    <w:basedOn w:val="CommentTextChar"/>
    <w:link w:val="CommentSubject"/>
    <w:uiPriority w:val="99"/>
    <w:semiHidden/>
    <w:rsid w:val="009B4298"/>
    <w:rPr>
      <w:b/>
      <w:bCs/>
      <w:sz w:val="20"/>
      <w:szCs w:val="20"/>
    </w:rPr>
  </w:style>
  <w:style w:type="paragraph" w:styleId="BalloonText">
    <w:name w:val="Balloon Text"/>
    <w:basedOn w:val="Normal"/>
    <w:link w:val="BalloonTextChar"/>
    <w:uiPriority w:val="99"/>
    <w:semiHidden/>
    <w:unhideWhenUsed/>
    <w:rsid w:val="009B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298"/>
    <w:rPr>
      <w:rFonts w:ascii="Tahoma" w:hAnsi="Tahoma" w:cs="Tahoma"/>
      <w:sz w:val="16"/>
      <w:szCs w:val="16"/>
    </w:rPr>
  </w:style>
  <w:style w:type="character" w:styleId="Hyperlink">
    <w:name w:val="Hyperlink"/>
    <w:basedOn w:val="DefaultParagraphFont"/>
    <w:uiPriority w:val="99"/>
    <w:unhideWhenUsed/>
    <w:rsid w:val="00187960"/>
    <w:rPr>
      <w:color w:val="0000FF" w:themeColor="hyperlink"/>
      <w:u w:val="single"/>
    </w:rPr>
  </w:style>
  <w:style w:type="character" w:styleId="PlaceholderText">
    <w:name w:val="Placeholder Text"/>
    <w:basedOn w:val="DefaultParagraphFont"/>
    <w:uiPriority w:val="99"/>
    <w:semiHidden/>
    <w:rsid w:val="00480AF5"/>
    <w:rPr>
      <w:color w:val="808080"/>
    </w:rPr>
  </w:style>
  <w:style w:type="paragraph" w:styleId="Revision">
    <w:name w:val="Revision"/>
    <w:hidden/>
    <w:uiPriority w:val="99"/>
    <w:semiHidden/>
    <w:rsid w:val="007A5C5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imos.org.au/anmn.html" TargetMode="External"/><Relationship Id="rId14" Type="http://schemas.openxmlformats.org/officeDocument/2006/relationships/hyperlink" Target="http://imos.org.au/anmnqld.html" TargetMode="External"/><Relationship Id="rId15" Type="http://schemas.openxmlformats.org/officeDocument/2006/relationships/hyperlink" Target="http://imos.org.au/anmn.html" TargetMode="External"/><Relationship Id="rId16" Type="http://schemas.openxmlformats.org/officeDocument/2006/relationships/hyperlink" Target="http://imos.org.au/anmnnsw.html" TargetMode="External"/><Relationship Id="rId17" Type="http://schemas.openxmlformats.org/officeDocument/2006/relationships/hyperlink" Target="http://imos.org.au/anmn.html" TargetMode="External"/><Relationship Id="rId18" Type="http://schemas.openxmlformats.org/officeDocument/2006/relationships/hyperlink" Target="http://imos.org.au/anmnsa.html" TargetMode="External"/><Relationship Id="rId19" Type="http://schemas.openxmlformats.org/officeDocument/2006/relationships/hyperlink" Target="http://imos.org.au/anmn.html" TargetMode="External"/><Relationship Id="rId50" Type="http://schemas.openxmlformats.org/officeDocument/2006/relationships/hyperlink" Target="http://imos.org.au/anmn_instrumentation.html" TargetMode="External"/><Relationship Id="rId51" Type="http://schemas.openxmlformats.org/officeDocument/2006/relationships/header" Target="header1.xm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imos.org.au/anmnnrs.html" TargetMode="External"/><Relationship Id="rId41" Type="http://schemas.openxmlformats.org/officeDocument/2006/relationships/hyperlink" Target="http://imos.org.au/anmn.html" TargetMode="External"/><Relationship Id="rId42" Type="http://schemas.openxmlformats.org/officeDocument/2006/relationships/hyperlink" Target="http://imos.org.au/anmndocuments.html?&amp;no_cache=1&amp;sword_list%5B%5D=biogeochemical" TargetMode="External"/><Relationship Id="rId43" Type="http://schemas.openxmlformats.org/officeDocument/2006/relationships/hyperlink" Target="http://imos.org.au/anmnnrs.html" TargetMode="External"/><Relationship Id="rId44" Type="http://schemas.openxmlformats.org/officeDocument/2006/relationships/hyperlink" Target="http://imos.org.au/anmn.html" TargetMode="External"/><Relationship Id="rId45" Type="http://schemas.openxmlformats.org/officeDocument/2006/relationships/hyperlink" Target="http://imos.org.au/anmndocuments.html?&amp;no_cache=1&amp;sword_list%5B%5D=biogeochemical" TargetMode="External"/><Relationship Id="rId46" Type="http://schemas.openxmlformats.org/officeDocument/2006/relationships/hyperlink" Target="http://imos.org.au/anmnnrs.html" TargetMode="External"/><Relationship Id="rId47" Type="http://schemas.openxmlformats.org/officeDocument/2006/relationships/hyperlink" Target="http://imos.org.au/anmn.html" TargetMode="External"/><Relationship Id="rId48" Type="http://schemas.openxmlformats.org/officeDocument/2006/relationships/hyperlink" Target="http://imos.org.au/anmn_instrumentation.html" TargetMode="External"/><Relationship Id="rId49" Type="http://schemas.openxmlformats.org/officeDocument/2006/relationships/hyperlink" Target="http://imos.org.au/anmn.html"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mos.org.au/anmn.html" TargetMode="External"/><Relationship Id="rId9" Type="http://schemas.openxmlformats.org/officeDocument/2006/relationships/hyperlink" Target="http://imos.org.au/anmnqld.html" TargetMode="External"/><Relationship Id="rId30" Type="http://schemas.openxmlformats.org/officeDocument/2006/relationships/hyperlink" Target="http://acoustic.aodn.org.au/acoustic/" TargetMode="External"/><Relationship Id="rId31" Type="http://schemas.openxmlformats.org/officeDocument/2006/relationships/comments" Target="comments.xml"/><Relationship Id="rId32" Type="http://schemas.openxmlformats.org/officeDocument/2006/relationships/hyperlink" Target="http://imos.org.au/anmn.html" TargetMode="External"/><Relationship Id="rId33" Type="http://schemas.openxmlformats.org/officeDocument/2006/relationships/hyperlink" Target="http://imos.org.au/anmnacous.html" TargetMode="External"/><Relationship Id="rId34" Type="http://schemas.openxmlformats.org/officeDocument/2006/relationships/hyperlink" Target="http://acoustic.aodn.org.au/acoustic/" TargetMode="External"/><Relationship Id="rId35" Type="http://schemas.openxmlformats.org/officeDocument/2006/relationships/hyperlink" Target="http://imos.org.au/anmn.html" TargetMode="External"/><Relationship Id="rId36" Type="http://schemas.openxmlformats.org/officeDocument/2006/relationships/hyperlink" Target="http://imos.org.au/anmndocuments.html?&amp;no_cache=1&amp;sword_list%5B%5D=biogeochemical" TargetMode="External"/><Relationship Id="rId37" Type="http://schemas.openxmlformats.org/officeDocument/2006/relationships/hyperlink" Target="http://imos.org.au/anmnnrs.html" TargetMode="External"/><Relationship Id="rId38" Type="http://schemas.openxmlformats.org/officeDocument/2006/relationships/hyperlink" Target="http://imos.org.au/anmn.html" TargetMode="External"/><Relationship Id="rId39" Type="http://schemas.openxmlformats.org/officeDocument/2006/relationships/hyperlink" Target="http://imos.org.au/anmndocuments.html?&amp;no_cache=1&amp;sword_list%5B%5D=biogeochemical" TargetMode="External"/><Relationship Id="rId20" Type="http://schemas.openxmlformats.org/officeDocument/2006/relationships/hyperlink" Target="http://imos.org.au/anmnwa.html" TargetMode="External"/><Relationship Id="rId21" Type="http://schemas.openxmlformats.org/officeDocument/2006/relationships/hyperlink" Target="http://imos.org.au/anmn.html" TargetMode="External"/><Relationship Id="rId22" Type="http://schemas.openxmlformats.org/officeDocument/2006/relationships/hyperlink" Target="http://imos.org.au/anmnnrs.html" TargetMode="External"/><Relationship Id="rId23" Type="http://schemas.openxmlformats.org/officeDocument/2006/relationships/hyperlink" Target="http://imos.org.au/anmn.html" TargetMode="External"/><Relationship Id="rId24" Type="http://schemas.openxmlformats.org/officeDocument/2006/relationships/hyperlink" Target="http://imos.org.au/acidificationmoorings.html" TargetMode="External"/><Relationship Id="rId25" Type="http://schemas.openxmlformats.org/officeDocument/2006/relationships/hyperlink" Target="http://imos.org.au/anmn.html" TargetMode="External"/><Relationship Id="rId26" Type="http://schemas.openxmlformats.org/officeDocument/2006/relationships/hyperlink" Target="http://imos.org.au/anmnacous.html" TargetMode="External"/><Relationship Id="rId27" Type="http://schemas.openxmlformats.org/officeDocument/2006/relationships/hyperlink" Target="http://acoustic.aodn.org.au/acoustic/" TargetMode="External"/><Relationship Id="rId28" Type="http://schemas.openxmlformats.org/officeDocument/2006/relationships/hyperlink" Target="http://imos.org.au/anmn.html" TargetMode="External"/><Relationship Id="rId29" Type="http://schemas.openxmlformats.org/officeDocument/2006/relationships/hyperlink" Target="http://imos.org.au/anmnacous.html" TargetMode="External"/><Relationship Id="rId10" Type="http://schemas.openxmlformats.org/officeDocument/2006/relationships/hyperlink" Target="http://imos.org.au/anmnsa.html" TargetMode="External"/><Relationship Id="rId11" Type="http://schemas.openxmlformats.org/officeDocument/2006/relationships/hyperlink" Target="http://imos.org.au/anmnwa.html" TargetMode="External"/><Relationship Id="rId12" Type="http://schemas.openxmlformats.org/officeDocument/2006/relationships/hyperlink" Target="http://imos.org.au/an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FD4BE-D861-E945-8A2C-4DA6FE42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26</Pages>
  <Words>7341</Words>
  <Characters>41848</Characters>
  <Application>Microsoft Macintosh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Tasmania</Company>
  <LinksUpToDate>false</LinksUpToDate>
  <CharactersWithSpaces>49091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xhoenner</dc:creator>
  <cp:lastModifiedBy>Xavier Hoenner</cp:lastModifiedBy>
  <cp:revision>39</cp:revision>
  <dcterms:created xsi:type="dcterms:W3CDTF">2013-06-27T00:04:00Z</dcterms:created>
  <dcterms:modified xsi:type="dcterms:W3CDTF">2014-06-16T04:48:00Z</dcterms:modified>
</cp:coreProperties>
</file>