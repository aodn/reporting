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2A40326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3</w:t>
        </w:r>
      </w:ins>
      <w:del w:id="2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4D61E1">
        <w:rPr>
          <w:u w:val="none"/>
        </w:rPr>
        <w:t>AUV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proofErr w:type="gramStart"/>
            <w:ins w:id="4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proofErr w:type="gramStart"/>
            <w:ins w:id="6" w:author="Xavier Hoenner" w:date="2014-05-01T12:12:00Z">
              <w:r w:rsidR="00E06E4F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" w:author="Xavier Hoenner" w:date="2014-05-01T12:12:00Z">
              <w:r w:rsidR="00E06E4F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9" w:author="Xavier Hoenner" w:date="2014-05-01T12:14:00Z">
        <w:r w:rsidDel="00CB25F5">
          <w:delText>, images, the total distance travelled by the AUV,</w:delText>
        </w:r>
      </w:del>
      <w:ins w:id="10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1" w:author="Xavier Hoenner" w:date="2014-05-01T12:14:00Z">
        <w:r w:rsidR="00CB25F5">
          <w:t xml:space="preserve">and </w:t>
        </w:r>
      </w:ins>
      <w:r>
        <w:t>longitudinal</w:t>
      </w:r>
      <w:del w:id="12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</w:t>
      </w:r>
      <w:proofErr w:type="spellStart"/>
      <w:r w:rsidR="00C32FF8" w:rsidRPr="00EA7AB8">
        <w:rPr>
          <w:i/>
        </w:rPr>
        <w:t>totals_view</w:t>
      </w:r>
      <w:proofErr w:type="spellEnd"/>
      <w:r w:rsidR="00C32FF8" w:rsidRPr="00EA7AB8">
        <w:rPr>
          <w:i/>
        </w:rPr>
        <w:t>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01C7A77E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</w:t>
      </w:r>
      <w:proofErr w:type="spellStart"/>
      <w:r w:rsidR="00B37A96">
        <w:rPr>
          <w:b/>
          <w:i/>
        </w:rPr>
        <w:t>no_projects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CD59D7">
        <w:rPr>
          <w:b/>
          <w:i/>
        </w:rPr>
        <w:t>campaigns</w:t>
      </w:r>
      <w:proofErr w:type="spellEnd"/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B37A96">
        <w:rPr>
          <w:b/>
          <w:i/>
        </w:rPr>
        <w:t>instruments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): XX</w:t>
      </w:r>
      <w:ins w:id="13" w:author="Xavier Hoenner" w:date="2014-05-22T16:43:00Z">
        <w:r w:rsidR="000F28BA">
          <w:rPr>
            <w:b/>
            <w:i/>
          </w:rPr>
          <w:br/>
          <w:t>Total number of images (‘</w:t>
        </w:r>
        <w:proofErr w:type="spellStart"/>
        <w:r w:rsidR="000F28BA">
          <w:rPr>
            <w:b/>
            <w:i/>
          </w:rPr>
          <w:t>no_data</w:t>
        </w:r>
        <w:proofErr w:type="spellEnd"/>
        <w:r w:rsidR="000F28BA">
          <w:rPr>
            <w:b/>
            <w:i/>
          </w:rPr>
          <w:t>’): XX</w:t>
        </w:r>
      </w:ins>
      <w:del w:id="14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5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6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</w:t>
      </w:r>
      <w:proofErr w:type="spellStart"/>
      <w:r w:rsidR="00F9452C">
        <w:rPr>
          <w:b/>
          <w:i/>
        </w:rPr>
        <w:t>temporal_range</w:t>
      </w:r>
      <w:proofErr w:type="spellEnd"/>
      <w:r w:rsidR="00F9452C">
        <w:rPr>
          <w:b/>
          <w:i/>
        </w:rPr>
        <w:t>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lat_range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lon_range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ins w:id="17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8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AE5E559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campaigns</w:t>
      </w:r>
      <w:proofErr w:type="gramEnd"/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sites</w:t>
      </w:r>
      <w:proofErr w:type="gramEnd"/>
      <w:r>
        <w:t xml:space="preserve">: </w:t>
      </w:r>
      <w:del w:id="19" w:author="Xavier Hoenner" w:date="2013-07-05T16:35:00Z">
        <w:r w:rsidR="00C178AA" w:rsidDel="00A90D99">
          <w:delText>Total n</w:delText>
        </w:r>
      </w:del>
      <w:ins w:id="20" w:author="Xavier Hoenner" w:date="2013-07-05T16:35:00Z">
        <w:r w:rsidR="00A90D99">
          <w:t>N</w:t>
        </w:r>
      </w:ins>
      <w:r w:rsidR="00C178AA">
        <w:t xml:space="preserve">umber of </w:t>
      </w:r>
      <w:ins w:id="21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2" w:author="Xavier Hoenner" w:date="2013-07-05T16:38:00Z">
        <w:r w:rsidR="00C178AA" w:rsidDel="00A90D99">
          <w:delText xml:space="preserve">deployments </w:delText>
        </w:r>
      </w:del>
      <w:ins w:id="23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4" w:author="Xavier Hoenner" w:date="2014-05-22T16:43:00Z">
        <w:r w:rsidR="00710F5C">
          <w:br/>
        </w:r>
        <w:r w:rsidR="00710F5C" w:rsidRPr="00710F5C">
          <w:rPr>
            <w:b/>
            <w:rPrChange w:id="25" w:author="Xavier Hoenner" w:date="2014-05-22T16:43:00Z">
              <w:rPr/>
            </w:rPrChange>
          </w:rPr>
          <w:t xml:space="preserve"># </w:t>
        </w:r>
        <w:proofErr w:type="gramStart"/>
        <w:r w:rsidR="00710F5C" w:rsidRPr="00710F5C">
          <w:rPr>
            <w:b/>
            <w:rPrChange w:id="26" w:author="Xavier Hoenner" w:date="2014-05-22T16:43:00Z">
              <w:rPr/>
            </w:rPrChange>
          </w:rPr>
          <w:t>images</w:t>
        </w:r>
        <w:proofErr w:type="gramEnd"/>
        <w:r w:rsidR="00710F5C">
          <w:t>: Number of images recorded</w:t>
        </w:r>
      </w:ins>
      <w:ins w:id="27" w:author="Xavier Hoenner" w:date="2014-05-22T16:44:00Z">
        <w:r w:rsidR="00283DA1">
          <w:t>.</w:t>
        </w:r>
      </w:ins>
      <w:del w:id="28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29" w:author="Xavier Hoenner" w:date="2013-07-11T11:18:00Z">
        <w:r w:rsidDel="00A82BD0">
          <w:delText xml:space="preserve">Distance </w:delText>
        </w:r>
      </w:del>
      <w:del w:id="30" w:author="Xavier Hoenner" w:date="2013-07-11T11:19:00Z">
        <w:r w:rsidR="00C34D04" w:rsidDel="00A82BD0">
          <w:delText xml:space="preserve">(km) </w:delText>
        </w:r>
      </w:del>
      <w:del w:id="31" w:author="Xavier Hoenner" w:date="2013-07-11T11:18:00Z">
        <w:r w:rsidDel="00A82BD0">
          <w:delText>travelled during the</w:delText>
        </w:r>
      </w:del>
      <w:del w:id="32" w:author="Xavier Hoenner" w:date="2014-05-01T12:15:00Z">
        <w:r w:rsidDel="00CB25F5">
          <w:delText xml:space="preserve"> deployment.</w:delText>
        </w:r>
      </w:del>
      <w:r>
        <w:rPr>
          <w:b/>
        </w:rPr>
        <w:br/>
        <w:t>‘Start’</w:t>
      </w:r>
      <w:r w:rsidRPr="006B3C3D">
        <w:t xml:space="preserve">: </w:t>
      </w:r>
      <w:r w:rsidR="00C178AA">
        <w:t xml:space="preserve">Earliest </w:t>
      </w:r>
      <w:r>
        <w:t xml:space="preserve">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C178AA">
        <w:br/>
      </w:r>
      <w:r w:rsidR="00C178AA">
        <w:rPr>
          <w:b/>
        </w:rPr>
        <w:t>‘End’</w:t>
      </w:r>
      <w:r w:rsidR="00C178AA">
        <w:t xml:space="preserve">: Latest deployment date (format: </w:t>
      </w:r>
      <w:proofErr w:type="spellStart"/>
      <w:r w:rsidR="00C178AA">
        <w:t>dd</w:t>
      </w:r>
      <w:proofErr w:type="spellEnd"/>
      <w:r w:rsidR="00C178AA">
        <w:t>/mm/</w:t>
      </w:r>
      <w:proofErr w:type="spellStart"/>
      <w:r w:rsidR="00C178AA">
        <w:t>yyyy</w:t>
      </w:r>
      <w:proofErr w:type="spellEnd"/>
      <w:r w:rsidR="00C178AA">
        <w:t>).</w:t>
      </w:r>
      <w:r w:rsidRPr="006B3C3D">
        <w:br/>
      </w:r>
      <w:r w:rsidRPr="00ED7666">
        <w:rPr>
          <w:b/>
        </w:rPr>
        <w:t>‘</w:t>
      </w:r>
      <w:r w:rsidR="00E5290C">
        <w:rPr>
          <w:b/>
        </w:rPr>
        <w:t>Data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del w:id="33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34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ins w:id="35" w:author="Xavier Hoenner" w:date="2013-07-11T11:20:00Z">
        <w:r w:rsidR="00E45E6B">
          <w:t xml:space="preserve"> at each deployment location</w:t>
        </w:r>
      </w:ins>
      <w:r w:rsidRPr="00ED7666">
        <w:t>.</w:t>
      </w:r>
      <w:ins w:id="36" w:author="Xavier Hoenner" w:date="2014-05-01T12:15:00Z">
        <w:r w:rsidR="00CB25F5" w:rsidDel="00CB25F5">
          <w:t xml:space="preserve"> </w:t>
        </w:r>
      </w:ins>
      <w:del w:id="37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38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39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40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1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</w:p>
        </w:tc>
        <w:tc>
          <w:tcPr>
            <w:tcW w:w="1653" w:type="dxa"/>
            <w:vAlign w:val="center"/>
            <w:tcPrChange w:id="42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_campaigns</w:t>
            </w:r>
            <w:proofErr w:type="spellEnd"/>
          </w:p>
        </w:tc>
        <w:tc>
          <w:tcPr>
            <w:tcW w:w="1048" w:type="dxa"/>
            <w:vAlign w:val="center"/>
            <w:tcPrChange w:id="43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_sites</w:t>
            </w:r>
            <w:proofErr w:type="spellEnd"/>
          </w:p>
        </w:tc>
        <w:tc>
          <w:tcPr>
            <w:tcW w:w="1253" w:type="dxa"/>
            <w:vAlign w:val="center"/>
            <w:tcPrChange w:id="44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 w:rsidP="00710F5C">
            <w:pPr>
              <w:jc w:val="center"/>
              <w:rPr>
                <w:ins w:id="45" w:author="Xavier Hoenner" w:date="2014-05-22T16:44:00Z"/>
                <w:b/>
              </w:rPr>
              <w:pPrChange w:id="46" w:author="Xavier Hoenner" w:date="2014-05-22T16:44:00Z">
                <w:pPr>
                  <w:jc w:val="center"/>
                </w:pPr>
              </w:pPrChange>
            </w:pPr>
            <w:proofErr w:type="spellStart"/>
            <w:proofErr w:type="gramStart"/>
            <w:ins w:id="47" w:author="Xavier Hoenner" w:date="2014-05-22T16:44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_no_images</w:t>
              </w:r>
              <w:proofErr w:type="spellEnd"/>
            </w:ins>
          </w:p>
        </w:tc>
        <w:tc>
          <w:tcPr>
            <w:tcW w:w="1253" w:type="dxa"/>
            <w:vAlign w:val="center"/>
            <w:tcPrChange w:id="48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66" w:type="dxa"/>
            <w:vAlign w:val="center"/>
            <w:tcPrChange w:id="49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136" w:type="dxa"/>
            <w:vAlign w:val="center"/>
            <w:tcPrChange w:id="50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10F5C" w14:paraId="7C53A700" w14:textId="77777777" w:rsidTr="00710F5C">
        <w:trPr>
          <w:jc w:val="center"/>
          <w:trPrChange w:id="51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2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53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 xml:space="preserve"># </w:t>
            </w:r>
            <w:proofErr w:type="gramStart"/>
            <w:r>
              <w:t>campaigns</w:t>
            </w:r>
            <w:proofErr w:type="gramEnd"/>
          </w:p>
        </w:tc>
        <w:tc>
          <w:tcPr>
            <w:tcW w:w="1048" w:type="dxa"/>
            <w:vAlign w:val="center"/>
            <w:tcPrChange w:id="54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 xml:space="preserve"># </w:t>
            </w:r>
            <w:proofErr w:type="gramStart"/>
            <w:r>
              <w:t>sites</w:t>
            </w:r>
            <w:proofErr w:type="gramEnd"/>
          </w:p>
        </w:tc>
        <w:tc>
          <w:tcPr>
            <w:tcW w:w="1253" w:type="dxa"/>
            <w:vAlign w:val="center"/>
            <w:tcPrChange w:id="55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 w:rsidP="00710F5C">
            <w:pPr>
              <w:jc w:val="center"/>
              <w:rPr>
                <w:ins w:id="56" w:author="Xavier Hoenner" w:date="2014-05-22T16:44:00Z"/>
              </w:rPr>
              <w:pPrChange w:id="57" w:author="Xavier Hoenner" w:date="2014-05-22T16:44:00Z">
                <w:pPr>
                  <w:jc w:val="center"/>
                </w:pPr>
              </w:pPrChange>
            </w:pPr>
            <w:ins w:id="58" w:author="Xavier Hoenner" w:date="2014-05-22T16:44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253" w:type="dxa"/>
            <w:vAlign w:val="center"/>
            <w:tcPrChange w:id="59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60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1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77777777" w:rsidR="00710F5C" w:rsidRDefault="00710F5C" w:rsidP="0043579F">
            <w:pPr>
              <w:jc w:val="center"/>
            </w:pPr>
            <w:r>
              <w:t>Data coverage (hours)</w:t>
            </w:r>
          </w:p>
        </w:tc>
      </w:tr>
      <w:tr w:rsidR="00710F5C" w14:paraId="2D7C3504" w14:textId="77777777" w:rsidTr="00710F5C">
        <w:trPr>
          <w:jc w:val="center"/>
          <w:trPrChange w:id="62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63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64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65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66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 w:rsidP="00710F5C">
            <w:pPr>
              <w:jc w:val="center"/>
              <w:rPr>
                <w:ins w:id="67" w:author="Xavier Hoenner" w:date="2014-05-22T16:44:00Z"/>
              </w:rPr>
              <w:pPrChange w:id="68" w:author="Xavier Hoenner" w:date="2014-05-22T16:44:00Z">
                <w:pPr>
                  <w:jc w:val="center"/>
                </w:pPr>
              </w:pPrChange>
            </w:pPr>
          </w:p>
        </w:tc>
        <w:tc>
          <w:tcPr>
            <w:tcW w:w="1253" w:type="dxa"/>
            <w:tcPrChange w:id="69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70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71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72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73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74" w:author="Xavier Hoenner" w:date="2014-05-01T12:12:00Z">
              <w:r>
                <w:rPr>
                  <w:szCs w:val="24"/>
                </w:rPr>
                <w:t>harvest</w:t>
              </w:r>
            </w:ins>
            <w:proofErr w:type="gramEnd"/>
            <w:del w:id="75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76" w:author="Xavier Hoenner" w:date="2014-05-01T12:12:00Z">
              <w:r>
                <w:rPr>
                  <w:szCs w:val="24"/>
                </w:rPr>
                <w:t>reporting</w:t>
              </w:r>
            </w:ins>
            <w:proofErr w:type="gramEnd"/>
            <w:del w:id="77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8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02210AE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</w:t>
      </w:r>
      <w:proofErr w:type="spellStart"/>
      <w:r w:rsidR="00480FE4">
        <w:t>yyyymm</w:t>
      </w:r>
      <w:proofErr w:type="spellEnd"/>
      <w:r w:rsidR="00480FE4">
        <w:t>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79" w:author="Xavier Hoenner" w:date="2014-05-22T16:45:00Z">
        <w:r w:rsidR="00283DA1">
          <w:br/>
        </w:r>
        <w:r w:rsidR="00283DA1" w:rsidRPr="009C08D5">
          <w:rPr>
            <w:b/>
          </w:rPr>
          <w:t xml:space="preserve"># </w:t>
        </w:r>
        <w:proofErr w:type="gramStart"/>
        <w:r w:rsidR="00283DA1" w:rsidRPr="009C08D5">
          <w:rPr>
            <w:b/>
          </w:rPr>
          <w:t>images</w:t>
        </w:r>
        <w:proofErr w:type="gramEnd"/>
        <w:r w:rsidR="00283DA1">
          <w:t>: Number of images recorded.</w:t>
        </w:r>
      </w:ins>
      <w:del w:id="80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lastRenderedPageBreak/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3764C7">
        <w:t>minutes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</w:t>
      </w:r>
      <w:proofErr w:type="gramStart"/>
      <w:r w:rsidR="009D77CA">
        <w:t>start</w:t>
      </w:r>
      <w:proofErr w:type="gramEnd"/>
      <w:r w:rsidR="009D77CA">
        <w:t xml:space="preserve"> and last</w:t>
      </w:r>
      <w:r>
        <w:t xml:space="preserve"> dates</w:t>
      </w:r>
      <w:r w:rsidRPr="00ED7666">
        <w:t>.</w:t>
      </w:r>
      <w:del w:id="81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82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83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84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85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site</w:t>
            </w:r>
            <w:proofErr w:type="gramEnd"/>
          </w:p>
        </w:tc>
        <w:tc>
          <w:tcPr>
            <w:tcW w:w="1020" w:type="dxa"/>
            <w:vAlign w:val="center"/>
            <w:tcPrChange w:id="86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 w:rsidP="00283DA1">
            <w:pPr>
              <w:jc w:val="center"/>
              <w:rPr>
                <w:ins w:id="87" w:author="Xavier Hoenner" w:date="2014-05-22T16:45:00Z"/>
                <w:b/>
              </w:rPr>
              <w:pPrChange w:id="88" w:author="Xavier Hoenner" w:date="2014-05-22T16:46:00Z">
                <w:pPr>
                  <w:jc w:val="center"/>
                </w:pPr>
              </w:pPrChange>
            </w:pPr>
            <w:proofErr w:type="spellStart"/>
            <w:proofErr w:type="gramStart"/>
            <w:ins w:id="89" w:author="Xavier Hoenner" w:date="2014-05-22T16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_images</w:t>
              </w:r>
              <w:proofErr w:type="spellEnd"/>
            </w:ins>
          </w:p>
        </w:tc>
        <w:tc>
          <w:tcPr>
            <w:tcW w:w="1020" w:type="dxa"/>
            <w:vAlign w:val="center"/>
            <w:tcPrChange w:id="90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190" w:type="dxa"/>
            <w:vAlign w:val="center"/>
            <w:tcPrChange w:id="91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253" w:type="dxa"/>
            <w:vAlign w:val="center"/>
            <w:tcPrChange w:id="92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307" w:type="dxa"/>
            <w:vAlign w:val="center"/>
            <w:tcPrChange w:id="93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83DA1" w14:paraId="211ACE14" w14:textId="77777777" w:rsidTr="00283DA1">
        <w:trPr>
          <w:jc w:val="center"/>
          <w:trPrChange w:id="94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95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96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 w:rsidP="00283DA1">
            <w:pPr>
              <w:jc w:val="center"/>
              <w:rPr>
                <w:ins w:id="97" w:author="Xavier Hoenner" w:date="2014-05-22T16:45:00Z"/>
              </w:rPr>
              <w:pPrChange w:id="98" w:author="Xavier Hoenner" w:date="2014-05-22T16:46:00Z">
                <w:pPr>
                  <w:jc w:val="center"/>
                </w:pPr>
              </w:pPrChange>
            </w:pPr>
            <w:ins w:id="99" w:author="Xavier Hoenner" w:date="2014-05-22T16:45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020" w:type="dxa"/>
            <w:vAlign w:val="center"/>
            <w:tcPrChange w:id="100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01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02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03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7777777" w:rsidR="00283DA1" w:rsidRDefault="00283DA1" w:rsidP="003764C7">
            <w:pPr>
              <w:jc w:val="center"/>
            </w:pPr>
            <w:r>
              <w:t>Time coverage (mins)</w:t>
            </w:r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 w:rsidP="00283DA1">
            <w:pPr>
              <w:jc w:val="center"/>
              <w:pPrChange w:id="104" w:author="Xavier Hoenner" w:date="2014-05-22T16:46:00Z">
                <w:pPr>
                  <w:jc w:val="center"/>
                </w:pPr>
              </w:pPrChange>
            </w:pPr>
            <w:ins w:id="105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06" w:author="Xavier Hoenner" w:date="2014-05-01T12:24:00Z"/>
          <w:trPrChange w:id="107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08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 w:rsidP="00283DA1">
            <w:pPr>
              <w:rPr>
                <w:ins w:id="109" w:author="Xavier Hoenner" w:date="2014-05-01T12:24:00Z"/>
              </w:rPr>
              <w:pPrChange w:id="110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1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12" w:author="Xavier Hoenner" w:date="2014-05-01T12:23:00Z"/>
          <w:trPrChange w:id="11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14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15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16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 w:rsidP="00283DA1">
            <w:pPr>
              <w:jc w:val="center"/>
              <w:rPr>
                <w:ins w:id="117" w:author="Xavier Hoenner" w:date="2014-05-22T16:45:00Z"/>
              </w:rPr>
              <w:pPrChange w:id="118" w:author="Xavier Hoenner" w:date="2014-05-22T16:46:00Z">
                <w:pPr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19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20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21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22" w:author="Xavier Hoenner" w:date="2014-05-01T12:23:00Z"/>
              </w:rPr>
            </w:pPr>
          </w:p>
        </w:tc>
        <w:tc>
          <w:tcPr>
            <w:tcW w:w="1253" w:type="dxa"/>
            <w:tcPrChange w:id="123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24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25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26" w:author="Xavier Hoenner" w:date="2014-05-01T12:23:00Z"/>
              </w:rPr>
            </w:pPr>
          </w:p>
        </w:tc>
      </w:tr>
    </w:tbl>
    <w:p w14:paraId="77C3418D" w14:textId="77777777" w:rsidR="004C6B83" w:rsidRDefault="004C6B83" w:rsidP="004C6B83">
      <w:pPr>
        <w:rPr>
          <w:szCs w:val="24"/>
        </w:rPr>
      </w:pPr>
    </w:p>
    <w:p w14:paraId="18B6AEFE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36407FD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D61E1">
        <w:rPr>
          <w:u w:val="none"/>
        </w:rPr>
        <w:t>AUV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proofErr w:type="spellStart"/>
      <w:r w:rsidRPr="0011784D">
        <w:rPr>
          <w:u w:val="none"/>
        </w:rPr>
        <w:t>newDeployments</w:t>
      </w:r>
      <w:proofErr w:type="spellEnd"/>
      <w:r w:rsidRPr="0011784D">
        <w:rPr>
          <w:u w:val="none"/>
        </w:rPr>
        <w:t>’</w:t>
      </w:r>
    </w:p>
    <w:p w14:paraId="1F9333D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D38FBD9" w14:textId="77777777" w:rsidR="00A85F08" w:rsidRDefault="00A85F08" w:rsidP="00A85F08">
      <w:pPr>
        <w:rPr>
          <w:u w:val="single"/>
        </w:rPr>
      </w:pPr>
    </w:p>
    <w:p w14:paraId="3E22A2E0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6235DD1F" w14:textId="77777777" w:rsidTr="00E06E4F">
        <w:tc>
          <w:tcPr>
            <w:tcW w:w="1271" w:type="dxa"/>
          </w:tcPr>
          <w:p w14:paraId="51CF4CB5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18BE93B9" w14:textId="18D00664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127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128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14:paraId="1B678F92" w14:textId="77777777" w:rsidTr="00E06E4F">
        <w:tc>
          <w:tcPr>
            <w:tcW w:w="1271" w:type="dxa"/>
          </w:tcPr>
          <w:p w14:paraId="4770E1F3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50991280" w14:textId="1D2FF465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129" w:author="Xavier Hoenner" w:date="2014-05-01T12:12:00Z">
              <w:r>
                <w:rPr>
                  <w:szCs w:val="24"/>
                </w:rPr>
                <w:t>harvest</w:t>
              </w:r>
            </w:ins>
            <w:proofErr w:type="gramEnd"/>
            <w:del w:id="130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14:paraId="013477CD" w14:textId="77777777" w:rsidTr="00E06E4F">
        <w:tc>
          <w:tcPr>
            <w:tcW w:w="1271" w:type="dxa"/>
          </w:tcPr>
          <w:p w14:paraId="6EFB8A0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42EC603A" w14:textId="74AA4AAF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131" w:author="Xavier Hoenner" w:date="2014-05-01T12:12:00Z">
              <w:r>
                <w:rPr>
                  <w:szCs w:val="24"/>
                </w:rPr>
                <w:t>reporting</w:t>
              </w:r>
            </w:ins>
            <w:proofErr w:type="gramEnd"/>
            <w:del w:id="132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14:paraId="110A487E" w14:textId="77777777" w:rsidTr="00E06E4F">
        <w:tc>
          <w:tcPr>
            <w:tcW w:w="1271" w:type="dxa"/>
          </w:tcPr>
          <w:p w14:paraId="54E4A812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6310A802" w14:textId="77777777" w:rsidR="00896D61" w:rsidRPr="003D503B" w:rsidRDefault="004D61E1" w:rsidP="004F4D40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528BD59A" w14:textId="77777777" w:rsidR="00A85F08" w:rsidRDefault="00A85F08" w:rsidP="00A85F08"/>
    <w:p w14:paraId="598E47E4" w14:textId="5B99241A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del w:id="133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ins w:id="134" w:author="Xavier Hoenner" w:date="2014-05-01T12:25:00Z">
        <w:r w:rsidR="00B03797">
          <w:t>end_date</w:t>
        </w:r>
        <w:proofErr w:type="spellEnd"/>
        <w:r w:rsidR="00B03797">
          <w:t>’</w:t>
        </w:r>
      </w:ins>
      <w:r w:rsidR="00DB3DC4">
        <w:t xml:space="preserve"> is less than one month</w:t>
      </w:r>
      <w:r>
        <w:t>.</w:t>
      </w:r>
    </w:p>
    <w:p w14:paraId="4268D297" w14:textId="1D0AD0AA" w:rsidR="002736E5" w:rsidRDefault="002736E5" w:rsidP="002736E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35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4A63BFC0" w14:textId="77777777" w:rsidR="002736E5" w:rsidRDefault="002736E5" w:rsidP="002736E5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6FBFFADE" w14:textId="17FFB9D4" w:rsidR="002736E5" w:rsidRDefault="002736E5" w:rsidP="002736E5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6" w:author="Xavier Hoenner" w:date="2014-05-01T12:25:00Z">
        <w:r w:rsidR="00B03797">
          <w:rPr>
            <w:b/>
          </w:rPr>
          <w:t xml:space="preserve">Headers: </w:t>
        </w:r>
        <w:r w:rsidR="00B03797">
          <w:t>Deployment campaign location.</w:t>
        </w:r>
        <w:r w:rsidR="00B03797">
          <w:br/>
        </w:r>
        <w:r w:rsidR="00B03797">
          <w:rPr>
            <w:b/>
          </w:rPr>
          <w:t xml:space="preserve">Sub-headers: </w:t>
        </w:r>
        <w:r w:rsidR="00B03797">
          <w:t xml:space="preserve">Campaign code = deployment campaign location – deployment date (format: </w:t>
        </w:r>
        <w:proofErr w:type="spellStart"/>
        <w:r w:rsidR="00B03797">
          <w:t>yyyymm</w:t>
        </w:r>
        <w:proofErr w:type="spellEnd"/>
        <w:r w:rsidR="00B03797">
          <w:t>).</w:t>
        </w:r>
        <w:r w:rsidR="00B03797">
          <w:br/>
        </w:r>
        <w:r w:rsidR="00B03797">
          <w:rPr>
            <w:b/>
          </w:rPr>
          <w:t>Site code</w:t>
        </w:r>
        <w:r w:rsidR="00B03797">
          <w:t>: AUV deployment site code.</w:t>
        </w:r>
      </w:ins>
      <w:ins w:id="137" w:author="Xavier Hoenner" w:date="2014-05-22T16:45:00Z">
        <w:r w:rsidR="00283DA1">
          <w:br/>
        </w:r>
        <w:r w:rsidR="00283DA1" w:rsidRPr="009C08D5">
          <w:rPr>
            <w:b/>
          </w:rPr>
          <w:t xml:space="preserve"># </w:t>
        </w:r>
        <w:proofErr w:type="gramStart"/>
        <w:r w:rsidR="00283DA1" w:rsidRPr="009C08D5">
          <w:rPr>
            <w:b/>
          </w:rPr>
          <w:t>images</w:t>
        </w:r>
        <w:proofErr w:type="gramEnd"/>
        <w:r w:rsidR="00283DA1">
          <w:t>: Number of images recorded.</w:t>
        </w:r>
      </w:ins>
      <w:ins w:id="138" w:author="Xavier Hoenner" w:date="2014-05-01T12:25:00Z">
        <w:r w:rsidR="00B03797">
          <w:rPr>
            <w:b/>
          </w:rPr>
          <w:br/>
          <w:t>‘Start’</w:t>
        </w:r>
        <w:r w:rsidR="00B03797" w:rsidRPr="006B3C3D">
          <w:t xml:space="preserve">: </w:t>
        </w:r>
        <w:r w:rsidR="00B03797">
          <w:t xml:space="preserve">Deployment start date (format: </w:t>
        </w:r>
        <w:proofErr w:type="spellStart"/>
        <w:r w:rsidR="00B03797">
          <w:t>dd</w:t>
        </w:r>
        <w:proofErr w:type="spellEnd"/>
        <w:r w:rsidR="00B03797">
          <w:t>/mm/</w:t>
        </w:r>
        <w:proofErr w:type="spellStart"/>
        <w:r w:rsidR="00B03797">
          <w:t>yyyy</w:t>
        </w:r>
        <w:proofErr w:type="spellEnd"/>
        <w:r w:rsidR="00B03797">
          <w:t>).</w:t>
        </w:r>
        <w:r w:rsidR="00B03797" w:rsidRPr="006B3C3D">
          <w:br/>
        </w:r>
        <w:r w:rsidR="00B03797" w:rsidRPr="00ED7666">
          <w:rPr>
            <w:b/>
          </w:rPr>
          <w:t>‘</w:t>
        </w:r>
        <w:r w:rsidR="00B03797">
          <w:rPr>
            <w:b/>
          </w:rPr>
          <w:t>T</w:t>
        </w:r>
        <w:r w:rsidR="00B03797" w:rsidRPr="00ED7666">
          <w:rPr>
            <w:b/>
          </w:rPr>
          <w:t xml:space="preserve">ime </w:t>
        </w:r>
        <w:r w:rsidR="00B03797">
          <w:rPr>
            <w:b/>
          </w:rPr>
          <w:t>c</w:t>
        </w:r>
        <w:r w:rsidR="00B03797" w:rsidRPr="00ED7666">
          <w:rPr>
            <w:b/>
          </w:rPr>
          <w:t>overage’</w:t>
        </w:r>
        <w:r w:rsidR="00B03797" w:rsidRPr="00ED7666">
          <w:t xml:space="preserve">: </w:t>
        </w:r>
        <w:r w:rsidR="00B03797">
          <w:t>N</w:t>
        </w:r>
        <w:r w:rsidR="00B03797" w:rsidRPr="00ED7666">
          <w:t xml:space="preserve">umber of </w:t>
        </w:r>
        <w:r w:rsidR="00B03797">
          <w:t>minutes</w:t>
        </w:r>
        <w:r w:rsidR="00B03797" w:rsidRPr="00ED7666">
          <w:t xml:space="preserve"> </w:t>
        </w:r>
        <w:r w:rsidR="00B03797">
          <w:t xml:space="preserve">between the data recording </w:t>
        </w:r>
        <w:proofErr w:type="gramStart"/>
        <w:r w:rsidR="00B03797">
          <w:t>start</w:t>
        </w:r>
        <w:proofErr w:type="gramEnd"/>
        <w:r w:rsidR="00B03797">
          <w:t xml:space="preserve"> and last dates</w:t>
        </w:r>
        <w:r w:rsidR="00B03797" w:rsidRPr="00ED7666">
          <w:t>.</w:t>
        </w:r>
        <w:r w:rsidR="00B03797" w:rsidRPr="00ED7666">
          <w:br/>
        </w:r>
        <w:r w:rsidR="00B03797">
          <w:rPr>
            <w:b/>
          </w:rPr>
          <w:t>AUV:</w:t>
        </w:r>
        <w:r w:rsidR="00B03797" w:rsidRPr="001E38C3">
          <w:t xml:space="preserve"> </w:t>
        </w:r>
        <w:r w:rsidR="00B03797">
          <w:t>Autonomous Underwater Vehicle (</w:t>
        </w:r>
        <w:r w:rsidR="00B03797">
          <w:fldChar w:fldCharType="begin"/>
        </w:r>
        <w:r w:rsidR="00B03797">
          <w:instrText xml:space="preserve"> HYPERLINK "http://imos.org.au/auv.html" </w:instrText>
        </w:r>
        <w:r w:rsidR="00B03797">
          <w:fldChar w:fldCharType="separate"/>
        </w:r>
        <w:r w:rsidR="00B03797" w:rsidRPr="00687524">
          <w:rPr>
            <w:rStyle w:val="Hyperlink"/>
          </w:rPr>
          <w:t>http://imos.org.au/auv.html</w:t>
        </w:r>
        <w:r w:rsidR="00B03797">
          <w:fldChar w:fldCharType="end"/>
        </w:r>
        <w:r w:rsidR="00B03797">
          <w:t>).</w:t>
        </w:r>
      </w:ins>
      <w:del w:id="139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7777777" w:rsidR="002736E5" w:rsidRDefault="002736E5" w:rsidP="002736E5"/>
    <w:p w14:paraId="58D475C5" w14:textId="77777777" w:rsidR="002736E5" w:rsidRDefault="002736E5" w:rsidP="002736E5">
      <w:pPr>
        <w:pStyle w:val="Heading3"/>
      </w:pPr>
      <w:r>
        <w:lastRenderedPageBreak/>
        <w:t>Template</w:t>
      </w:r>
      <w:bookmarkStart w:id="140" w:name="_GoBack"/>
      <w:bookmarkEnd w:id="140"/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141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 w:rsidP="004A64F6">
            <w:pPr>
              <w:jc w:val="center"/>
              <w:rPr>
                <w:del w:id="142" w:author="Xavier Hoenner" w:date="2014-05-01T12:25:00Z"/>
                <w:b/>
              </w:rPr>
            </w:pPr>
            <w:del w:id="143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 w:rsidP="004A64F6">
            <w:pPr>
              <w:jc w:val="center"/>
              <w:rPr>
                <w:del w:id="144" w:author="Xavier Hoenner" w:date="2014-05-01T12:25:00Z"/>
                <w:b/>
              </w:rPr>
            </w:pPr>
            <w:del w:id="145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 w:rsidP="004A64F6">
            <w:pPr>
              <w:jc w:val="center"/>
              <w:rPr>
                <w:del w:id="146" w:author="Xavier Hoenner" w:date="2014-05-01T12:25:00Z"/>
                <w:b/>
              </w:rPr>
            </w:pPr>
            <w:del w:id="147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 w:rsidP="004A64F6">
            <w:pPr>
              <w:jc w:val="center"/>
              <w:rPr>
                <w:del w:id="148" w:author="Xavier Hoenner" w:date="2014-05-01T12:25:00Z"/>
                <w:b/>
              </w:rPr>
            </w:pPr>
            <w:del w:id="149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 w:rsidP="004A64F6">
            <w:pPr>
              <w:jc w:val="center"/>
              <w:rPr>
                <w:del w:id="150" w:author="Xavier Hoenner" w:date="2014-05-01T12:25:00Z"/>
                <w:b/>
              </w:rPr>
            </w:pPr>
            <w:del w:id="151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 w:rsidP="004A64F6">
            <w:pPr>
              <w:jc w:val="center"/>
              <w:rPr>
                <w:del w:id="152" w:author="Xavier Hoenner" w:date="2014-05-01T12:25:00Z"/>
                <w:b/>
              </w:rPr>
            </w:pPr>
            <w:del w:id="153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 w:rsidP="004A64F6">
            <w:pPr>
              <w:jc w:val="center"/>
              <w:rPr>
                <w:del w:id="154" w:author="Xavier Hoenner" w:date="2014-05-01T12:25:00Z"/>
                <w:b/>
              </w:rPr>
            </w:pPr>
            <w:del w:id="155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 w:rsidP="004A64F6">
            <w:pPr>
              <w:jc w:val="center"/>
              <w:rPr>
                <w:del w:id="156" w:author="Xavier Hoenner" w:date="2014-05-01T12:25:00Z"/>
                <w:b/>
              </w:rPr>
            </w:pPr>
            <w:del w:id="157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 w:rsidP="004A64F6">
            <w:pPr>
              <w:jc w:val="center"/>
              <w:rPr>
                <w:del w:id="158" w:author="Xavier Hoenner" w:date="2014-05-01T12:25:00Z"/>
                <w:b/>
              </w:rPr>
            </w:pPr>
            <w:del w:id="159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 w:rsidP="004A64F6">
            <w:pPr>
              <w:jc w:val="center"/>
              <w:rPr>
                <w:del w:id="160" w:author="Xavier Hoenner" w:date="2014-05-01T12:25:00Z"/>
                <w:b/>
              </w:rPr>
            </w:pPr>
            <w:del w:id="161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162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 w:rsidP="004A64F6">
            <w:pPr>
              <w:jc w:val="center"/>
              <w:rPr>
                <w:del w:id="163" w:author="Xavier Hoenner" w:date="2014-05-01T12:25:00Z"/>
              </w:rPr>
            </w:pPr>
            <w:del w:id="164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 w:rsidP="004A64F6">
            <w:pPr>
              <w:jc w:val="center"/>
              <w:rPr>
                <w:del w:id="165" w:author="Xavier Hoenner" w:date="2014-05-01T12:25:00Z"/>
              </w:rPr>
            </w:pPr>
            <w:del w:id="166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 w:rsidP="004A64F6">
            <w:pPr>
              <w:jc w:val="center"/>
              <w:rPr>
                <w:del w:id="167" w:author="Xavier Hoenner" w:date="2014-05-01T12:25:00Z"/>
              </w:rPr>
            </w:pPr>
            <w:del w:id="168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 w:rsidP="004A64F6">
            <w:pPr>
              <w:jc w:val="center"/>
              <w:rPr>
                <w:del w:id="169" w:author="Xavier Hoenner" w:date="2014-05-01T12:25:00Z"/>
              </w:rPr>
            </w:pPr>
            <w:del w:id="170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 w:rsidP="004A64F6">
            <w:pPr>
              <w:jc w:val="center"/>
              <w:rPr>
                <w:del w:id="171" w:author="Xavier Hoenner" w:date="2014-05-01T12:25:00Z"/>
              </w:rPr>
            </w:pPr>
            <w:del w:id="172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 w:rsidP="004A64F6">
            <w:pPr>
              <w:jc w:val="center"/>
              <w:rPr>
                <w:del w:id="173" w:author="Xavier Hoenner" w:date="2014-05-01T12:25:00Z"/>
              </w:rPr>
            </w:pPr>
            <w:del w:id="174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 w:rsidP="004A64F6">
            <w:pPr>
              <w:jc w:val="center"/>
              <w:rPr>
                <w:del w:id="175" w:author="Xavier Hoenner" w:date="2014-05-01T12:25:00Z"/>
              </w:rPr>
            </w:pPr>
            <w:del w:id="176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 w:rsidP="004A64F6">
            <w:pPr>
              <w:jc w:val="center"/>
              <w:rPr>
                <w:del w:id="177" w:author="Xavier Hoenner" w:date="2014-05-01T12:25:00Z"/>
              </w:rPr>
            </w:pPr>
            <w:del w:id="178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 w:rsidP="004A64F6">
            <w:pPr>
              <w:jc w:val="center"/>
              <w:rPr>
                <w:del w:id="179" w:author="Xavier Hoenner" w:date="2014-05-01T12:25:00Z"/>
              </w:rPr>
            </w:pPr>
            <w:del w:id="180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 w:rsidP="004A64F6">
            <w:pPr>
              <w:jc w:val="center"/>
              <w:rPr>
                <w:del w:id="181" w:author="Xavier Hoenner" w:date="2014-05-01T12:25:00Z"/>
              </w:rPr>
            </w:pPr>
            <w:del w:id="182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183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 w:rsidP="004A64F6">
            <w:pPr>
              <w:jc w:val="center"/>
              <w:rPr>
                <w:del w:id="184" w:author="Xavier Hoenner" w:date="2014-05-01T12:25:00Z"/>
              </w:rPr>
            </w:pPr>
            <w:del w:id="185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186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 w:rsidP="004A64F6">
            <w:pPr>
              <w:rPr>
                <w:del w:id="187" w:author="Xavier Hoenner" w:date="2014-05-01T12:25:00Z"/>
              </w:rPr>
            </w:pPr>
            <w:del w:id="188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189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 w:rsidP="004A64F6">
            <w:pPr>
              <w:jc w:val="center"/>
              <w:rPr>
                <w:del w:id="190" w:author="Xavier Hoenner" w:date="2014-05-01T12:25:00Z"/>
              </w:rPr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 w:rsidP="004A64F6">
            <w:pPr>
              <w:jc w:val="center"/>
              <w:rPr>
                <w:del w:id="191" w:author="Xavier Hoenner" w:date="2014-05-01T12:25:00Z"/>
              </w:rPr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 w:rsidP="004A64F6">
            <w:pPr>
              <w:jc w:val="center"/>
              <w:rPr>
                <w:del w:id="192" w:author="Xavier Hoenner" w:date="2014-05-01T12:25:00Z"/>
              </w:rPr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 w:rsidP="004A64F6">
            <w:pPr>
              <w:jc w:val="center"/>
              <w:rPr>
                <w:del w:id="193" w:author="Xavier Hoenner" w:date="2014-05-01T12:25:00Z"/>
              </w:rPr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 w:rsidP="004A64F6">
            <w:pPr>
              <w:jc w:val="center"/>
              <w:rPr>
                <w:del w:id="194" w:author="Xavier Hoenner" w:date="2014-05-01T12:25:00Z"/>
              </w:rPr>
            </w:pPr>
          </w:p>
        </w:tc>
        <w:tc>
          <w:tcPr>
            <w:tcW w:w="851" w:type="dxa"/>
          </w:tcPr>
          <w:p w14:paraId="79BFF549" w14:textId="60950E2A" w:rsidR="002736E5" w:rsidDel="00B03797" w:rsidRDefault="002736E5" w:rsidP="004A64F6">
            <w:pPr>
              <w:jc w:val="center"/>
              <w:rPr>
                <w:del w:id="195" w:author="Xavier Hoenner" w:date="2014-05-01T12:25:00Z"/>
              </w:rPr>
            </w:pPr>
          </w:p>
        </w:tc>
        <w:tc>
          <w:tcPr>
            <w:tcW w:w="992" w:type="dxa"/>
          </w:tcPr>
          <w:p w14:paraId="5431DA1E" w14:textId="514D3AA6" w:rsidR="002736E5" w:rsidDel="00B03797" w:rsidRDefault="002736E5" w:rsidP="004A64F6">
            <w:pPr>
              <w:jc w:val="center"/>
              <w:rPr>
                <w:del w:id="196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 w:rsidP="004A64F6">
            <w:pPr>
              <w:jc w:val="center"/>
              <w:rPr>
                <w:del w:id="197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 w:rsidP="004A64F6">
            <w:pPr>
              <w:jc w:val="center"/>
              <w:rPr>
                <w:del w:id="198" w:author="Xavier Hoenner" w:date="2014-05-01T12:25:00Z"/>
              </w:rPr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 w:rsidP="004A64F6">
            <w:pPr>
              <w:jc w:val="center"/>
              <w:rPr>
                <w:del w:id="199" w:author="Xavier Hoenner" w:date="2014-05-01T12:25:00Z"/>
              </w:rPr>
            </w:pPr>
          </w:p>
        </w:tc>
      </w:tr>
    </w:tbl>
    <w:p w14:paraId="2ADA75B6" w14:textId="72CE8600" w:rsidR="00B03797" w:rsidDel="00B03797" w:rsidRDefault="00B03797" w:rsidP="004C6B83">
      <w:pPr>
        <w:rPr>
          <w:del w:id="200" w:author="Xavier Hoenner" w:date="2014-05-01T12:26:00Z"/>
          <w:szCs w:val="24"/>
        </w:rPr>
      </w:pPr>
    </w:p>
    <w:p w14:paraId="07AE82A9" w14:textId="48A6C21E" w:rsidR="00905C8D" w:rsidDel="00B03797" w:rsidRDefault="00905C8D">
      <w:pPr>
        <w:pStyle w:val="Heading2"/>
        <w:rPr>
          <w:del w:id="201" w:author="Xavier Hoenner" w:date="2014-05-01T12:26:00Z"/>
        </w:rPr>
      </w:pPr>
      <w:del w:id="202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>
      <w:pPr>
        <w:pStyle w:val="Heading3"/>
        <w:spacing w:line="360" w:lineRule="auto"/>
        <w:ind w:left="720"/>
        <w:rPr>
          <w:del w:id="203" w:author="Xavier Hoenner" w:date="2014-05-01T12:26:00Z"/>
        </w:rPr>
        <w:pPrChange w:id="204" w:author="Xavier Hoenner" w:date="2014-05-01T12:26:00Z">
          <w:pPr>
            <w:pStyle w:val="Heading3"/>
          </w:pPr>
        </w:pPrChange>
      </w:pPr>
      <w:del w:id="205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>
      <w:pPr>
        <w:pStyle w:val="Heading3"/>
        <w:spacing w:line="360" w:lineRule="auto"/>
        <w:ind w:left="720"/>
        <w:rPr>
          <w:del w:id="206" w:author="Xavier Hoenner" w:date="2014-05-01T12:26:00Z"/>
          <w:u w:val="none"/>
        </w:rPr>
        <w:pPrChange w:id="207" w:author="Xavier Hoenner" w:date="2014-05-01T12:26:00Z">
          <w:pPr>
            <w:pStyle w:val="Heading3"/>
          </w:pPr>
        </w:pPrChange>
      </w:pPr>
      <w:del w:id="208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>
      <w:pPr>
        <w:keepNext/>
        <w:keepLines/>
        <w:spacing w:after="0" w:line="360" w:lineRule="auto"/>
        <w:ind w:left="720"/>
        <w:outlineLvl w:val="1"/>
        <w:rPr>
          <w:del w:id="209" w:author="Xavier Hoenner" w:date="2014-05-01T12:26:00Z"/>
        </w:rPr>
        <w:pPrChange w:id="210" w:author="Xavier Hoenner" w:date="2014-05-01T12:26:00Z">
          <w:pPr/>
        </w:pPrChange>
      </w:pPr>
    </w:p>
    <w:p w14:paraId="563B85DB" w14:textId="42BCF3B5" w:rsidR="00905C8D" w:rsidDel="00B03797" w:rsidRDefault="00905C8D">
      <w:pPr>
        <w:keepNext/>
        <w:keepLines/>
        <w:spacing w:after="0" w:line="360" w:lineRule="auto"/>
        <w:ind w:left="720"/>
        <w:outlineLvl w:val="1"/>
        <w:rPr>
          <w:del w:id="211" w:author="Xavier Hoenner" w:date="2014-05-01T12:26:00Z"/>
        </w:rPr>
        <w:pPrChange w:id="212" w:author="Xavier Hoenner" w:date="2014-05-01T12:26:00Z">
          <w:pPr/>
        </w:pPrChange>
      </w:pPr>
      <w:del w:id="213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214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5" w:author="Xavier Hoenner" w:date="2014-05-01T12:26:00Z"/>
                <w:b/>
                <w:szCs w:val="24"/>
              </w:rPr>
              <w:pPrChange w:id="216" w:author="Xavier Hoenner" w:date="2014-05-01T12:26:00Z">
                <w:pPr>
                  <w:spacing w:after="200" w:line="276" w:lineRule="auto"/>
                </w:pPr>
              </w:pPrChange>
            </w:pPr>
            <w:del w:id="217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18" w:author="Xavier Hoenner" w:date="2014-05-01T12:26:00Z"/>
                <w:szCs w:val="24"/>
              </w:rPr>
              <w:pPrChange w:id="219" w:author="Xavier Hoenner" w:date="2014-05-01T12:26:00Z">
                <w:pPr>
                  <w:spacing w:after="200" w:line="276" w:lineRule="auto"/>
                </w:pPr>
              </w:pPrChange>
            </w:pPr>
            <w:del w:id="220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221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2" w:author="Xavier Hoenner" w:date="2014-05-01T12:26:00Z"/>
                <w:b/>
                <w:szCs w:val="24"/>
              </w:rPr>
              <w:pPrChange w:id="223" w:author="Xavier Hoenner" w:date="2014-05-01T12:26:00Z">
                <w:pPr>
                  <w:spacing w:after="200" w:line="276" w:lineRule="auto"/>
                </w:pPr>
              </w:pPrChange>
            </w:pPr>
            <w:del w:id="224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4-05-01T12:26:00Z"/>
                <w:szCs w:val="24"/>
              </w:rPr>
              <w:pPrChange w:id="226" w:author="Xavier Hoenner" w:date="2014-05-01T12:26:00Z">
                <w:pPr>
                  <w:spacing w:after="200" w:line="276" w:lineRule="auto"/>
                </w:pPr>
              </w:pPrChange>
            </w:pPr>
            <w:del w:id="227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228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29" w:author="Xavier Hoenner" w:date="2014-05-01T12:26:00Z"/>
                <w:b/>
                <w:szCs w:val="24"/>
              </w:rPr>
              <w:pPrChange w:id="230" w:author="Xavier Hoenner" w:date="2014-05-01T12:26:00Z">
                <w:pPr>
                  <w:spacing w:after="200" w:line="276" w:lineRule="auto"/>
                </w:pPr>
              </w:pPrChange>
            </w:pPr>
            <w:del w:id="231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4-05-01T12:26:00Z"/>
                <w:szCs w:val="24"/>
              </w:rPr>
              <w:pPrChange w:id="233" w:author="Xavier Hoenner" w:date="2014-05-01T12:26:00Z">
                <w:pPr>
                  <w:spacing w:after="200" w:line="276" w:lineRule="auto"/>
                </w:pPr>
              </w:pPrChange>
            </w:pPr>
            <w:del w:id="234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235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4-05-01T12:26:00Z"/>
                <w:rFonts w:eastAsiaTheme="majorEastAsia" w:cstheme="majorBidi"/>
                <w:b/>
                <w:bCs/>
                <w:color w:val="000000" w:themeColor="text1"/>
                <w:szCs w:val="24"/>
              </w:rPr>
              <w:pPrChange w:id="237" w:author="Xavier Hoenner" w:date="2014-05-01T12:26:00Z">
                <w:pPr>
                  <w:keepNext/>
                  <w:keepLines/>
                  <w:spacing w:before="240" w:line="360" w:lineRule="auto"/>
                  <w:outlineLvl w:val="0"/>
                </w:pPr>
              </w:pPrChange>
            </w:pPr>
            <w:del w:id="238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4-05-01T12:26:00Z"/>
                <w:szCs w:val="24"/>
              </w:rPr>
              <w:pPrChange w:id="240" w:author="Xavier Hoenner" w:date="2014-05-01T12:26:00Z">
                <w:pPr>
                  <w:spacing w:after="200" w:line="276" w:lineRule="auto"/>
                </w:pPr>
              </w:pPrChange>
            </w:pPr>
            <w:del w:id="241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>
      <w:pPr>
        <w:keepNext/>
        <w:keepLines/>
        <w:spacing w:after="0" w:line="360" w:lineRule="auto"/>
        <w:ind w:left="720"/>
        <w:outlineLvl w:val="1"/>
        <w:rPr>
          <w:del w:id="242" w:author="Xavier Hoenner" w:date="2014-05-01T12:26:00Z"/>
        </w:rPr>
        <w:pPrChange w:id="243" w:author="Xavier Hoenner" w:date="2014-05-01T12:26:00Z">
          <w:pPr/>
        </w:pPrChange>
      </w:pPr>
    </w:p>
    <w:p w14:paraId="0372BD10" w14:textId="33E64E90" w:rsidR="005009C2" w:rsidDel="00B03797" w:rsidRDefault="005009C2">
      <w:pPr>
        <w:keepNext/>
        <w:keepLines/>
        <w:spacing w:after="0" w:line="360" w:lineRule="auto"/>
        <w:ind w:left="720"/>
        <w:outlineLvl w:val="1"/>
        <w:rPr>
          <w:del w:id="244" w:author="Xavier Hoenner" w:date="2014-05-01T12:26:00Z"/>
        </w:rPr>
        <w:pPrChange w:id="245" w:author="Xavier Hoenner" w:date="2014-05-01T12:26:00Z">
          <w:pPr/>
        </w:pPrChange>
      </w:pPr>
      <w:del w:id="246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47" w:author="Xavier Hoenner" w:date="2014-05-01T12:26:00Z"/>
        </w:rPr>
        <w:pPrChange w:id="248" w:author="Xavier Hoenner" w:date="2014-05-01T12:26:00Z">
          <w:pPr>
            <w:ind w:left="1843" w:hanging="1843"/>
          </w:pPr>
        </w:pPrChange>
      </w:pPr>
      <w:del w:id="249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0" w:author="Xavier Hoenner" w:date="2014-05-01T12:26:00Z"/>
        </w:rPr>
        <w:pPrChange w:id="251" w:author="Xavier Hoenner" w:date="2014-05-01T12:26:00Z">
          <w:pPr>
            <w:ind w:left="1843" w:hanging="1843"/>
          </w:pPr>
        </w:pPrChange>
      </w:pPr>
      <w:del w:id="252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3" w:author="Xavier Hoenner" w:date="2014-05-01T12:26:00Z"/>
        </w:rPr>
        <w:pPrChange w:id="254" w:author="Xavier Hoenner" w:date="2014-05-01T12:26:00Z">
          <w:pPr>
            <w:ind w:left="993" w:hanging="993"/>
          </w:pPr>
        </w:pPrChange>
      </w:pPr>
      <w:del w:id="255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256" w:author="Xavier Hoenner" w:date="2014-05-01T12:26:00Z"/>
        </w:rPr>
        <w:pPrChange w:id="257" w:author="Xavier Hoenner" w:date="2014-05-01T12:26:00Z">
          <w:pPr/>
        </w:pPrChange>
      </w:pPr>
    </w:p>
    <w:p w14:paraId="170B8DBC" w14:textId="41A15E6D" w:rsidR="002736E5" w:rsidDel="00B03797" w:rsidRDefault="002736E5">
      <w:pPr>
        <w:pStyle w:val="Heading3"/>
        <w:spacing w:line="360" w:lineRule="auto"/>
        <w:ind w:left="720"/>
        <w:rPr>
          <w:del w:id="258" w:author="Xavier Hoenner" w:date="2014-05-01T12:26:00Z"/>
        </w:rPr>
        <w:pPrChange w:id="259" w:author="Xavier Hoenner" w:date="2014-05-01T12:26:00Z">
          <w:pPr>
            <w:pStyle w:val="Heading3"/>
          </w:pPr>
        </w:pPrChange>
      </w:pPr>
      <w:del w:id="260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790"/>
        <w:gridCol w:w="74"/>
        <w:gridCol w:w="738"/>
        <w:gridCol w:w="208"/>
        <w:gridCol w:w="531"/>
        <w:gridCol w:w="489"/>
        <w:gridCol w:w="88"/>
        <w:gridCol w:w="613"/>
        <w:gridCol w:w="489"/>
        <w:gridCol w:w="151"/>
        <w:gridCol w:w="795"/>
        <w:gridCol w:w="307"/>
        <w:gridCol w:w="740"/>
        <w:gridCol w:w="857"/>
        <w:gridCol w:w="408"/>
        <w:gridCol w:w="302"/>
        <w:gridCol w:w="343"/>
        <w:gridCol w:w="473"/>
        <w:gridCol w:w="527"/>
      </w:tblGrid>
      <w:tr w:rsidR="00515CFC" w:rsidDel="00B03797" w14:paraId="6E458F38" w14:textId="67597DFE" w:rsidTr="009E31C9">
        <w:trPr>
          <w:jc w:val="center"/>
          <w:del w:id="261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2" w:author="Xavier Hoenner" w:date="2014-05-01T12:26:00Z"/>
                <w:b/>
              </w:rPr>
              <w:pPrChange w:id="26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5B3FC180" w14:textId="33C52D4C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4-05-01T12:26:00Z"/>
                <w:b/>
              </w:rPr>
              <w:pPrChange w:id="26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1T12:26:00Z"/>
                <w:b/>
              </w:rPr>
              <w:pPrChange w:id="26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6BBA94CF" w14:textId="6490BA0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1" w:author="Xavier Hoenner" w:date="2014-05-01T12:26:00Z"/>
                <w:b/>
              </w:rPr>
              <w:pPrChange w:id="27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3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6FEBCC65" w14:textId="41131501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4-05-01T12:26:00Z"/>
                <w:b/>
              </w:rPr>
              <w:pPrChange w:id="27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6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1T12:26:00Z"/>
                <w:b/>
              </w:rPr>
              <w:pPrChange w:id="27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4B832551" w14:textId="1CEBB23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26:00Z"/>
                <w:b/>
              </w:rPr>
              <w:pPrChange w:id="28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1T12:26:00Z"/>
                <w:b/>
              </w:rPr>
              <w:pPrChange w:id="28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60F08DA4" w14:textId="4191D07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26:00Z"/>
                <w:b/>
              </w:rPr>
              <w:pPrChange w:id="28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1T12:26:00Z"/>
                <w:b/>
              </w:rPr>
              <w:pPrChange w:id="29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26:00Z"/>
                <w:b/>
              </w:rPr>
              <w:pPrChange w:id="29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4493187F" w14:textId="1AFC6A0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1T12:26:00Z"/>
                <w:b/>
              </w:rPr>
              <w:pPrChange w:id="29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1T12:26:00Z"/>
                <w:b/>
              </w:rPr>
              <w:pPrChange w:id="29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5-01T12:26:00Z"/>
                <w:b/>
              </w:rPr>
              <w:pPrChange w:id="30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304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5-01T12:26:00Z"/>
              </w:rPr>
              <w:pPrChange w:id="30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gridSpan w:val="2"/>
            <w:vAlign w:val="center"/>
          </w:tcPr>
          <w:p w14:paraId="3DCFF48A" w14:textId="096FFC5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1T12:26:00Z"/>
              </w:rPr>
              <w:pPrChange w:id="30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5-01T12:26:00Z"/>
              </w:rPr>
              <w:pPrChange w:id="31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gridSpan w:val="2"/>
            <w:vAlign w:val="center"/>
          </w:tcPr>
          <w:p w14:paraId="0B5646D3" w14:textId="3D4285F8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5-01T12:26:00Z"/>
              </w:rPr>
              <w:pPrChange w:id="31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gridSpan w:val="2"/>
            <w:vAlign w:val="center"/>
          </w:tcPr>
          <w:p w14:paraId="07E7B558" w14:textId="3C1A542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5-01T12:26:00Z"/>
              </w:rPr>
              <w:pPrChange w:id="318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1T12:26:00Z"/>
              </w:rPr>
              <w:pPrChange w:id="321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gridSpan w:val="2"/>
            <w:vAlign w:val="center"/>
          </w:tcPr>
          <w:p w14:paraId="19A63388" w14:textId="31C68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5-01T12:26:00Z"/>
              </w:rPr>
              <w:pPrChange w:id="324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1T12:26:00Z"/>
              </w:rPr>
              <w:pPrChange w:id="327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28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gridSpan w:val="2"/>
            <w:vAlign w:val="center"/>
          </w:tcPr>
          <w:p w14:paraId="44FC4B81" w14:textId="0517652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1T12:26:00Z"/>
              </w:rPr>
              <w:pPrChange w:id="330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1T12:26:00Z"/>
              </w:rPr>
              <w:pPrChange w:id="333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4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1T12:26:00Z"/>
              </w:rPr>
              <w:pPrChange w:id="336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37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gridSpan w:val="2"/>
            <w:vAlign w:val="center"/>
          </w:tcPr>
          <w:p w14:paraId="0893E6CF" w14:textId="383224D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1T12:26:00Z"/>
              </w:rPr>
              <w:pPrChange w:id="33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0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1T12:26:00Z"/>
              </w:rPr>
              <w:pPrChange w:id="342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3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4" w:author="Xavier Hoenner" w:date="2014-05-01T12:26:00Z"/>
              </w:rPr>
              <w:pPrChange w:id="345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46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347" w:author="Xavier Hoenner" w:date="2014-05-01T12:26:00Z"/>
        </w:trPr>
        <w:tc>
          <w:tcPr>
            <w:tcW w:w="9242" w:type="dxa"/>
            <w:gridSpan w:val="20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8" w:author="Xavier Hoenner" w:date="2014-05-01T12:26:00Z"/>
              </w:rPr>
              <w:pPrChange w:id="349" w:author="Xavier Hoenner" w:date="2014-05-01T12:26:00Z">
                <w:pPr>
                  <w:spacing w:after="200" w:line="276" w:lineRule="auto"/>
                  <w:jc w:val="center"/>
                </w:pPr>
              </w:pPrChange>
            </w:pPr>
            <w:del w:id="350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351" w:author="Xavier Hoenner" w:date="2014-05-01T12:26:00Z"/>
        </w:trPr>
        <w:tc>
          <w:tcPr>
            <w:tcW w:w="9242" w:type="dxa"/>
            <w:gridSpan w:val="20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>
            <w:pPr>
              <w:keepNext/>
              <w:keepLines/>
              <w:spacing w:line="360" w:lineRule="auto"/>
              <w:ind w:left="720"/>
              <w:outlineLvl w:val="1"/>
              <w:rPr>
                <w:del w:id="352" w:author="Xavier Hoenner" w:date="2014-05-01T12:26:00Z"/>
              </w:rPr>
              <w:pPrChange w:id="353" w:author="Xavier Hoenner" w:date="2014-05-01T12:26:00Z">
                <w:pPr>
                  <w:spacing w:after="200" w:line="276" w:lineRule="auto"/>
                </w:pPr>
              </w:pPrChange>
            </w:pPr>
            <w:del w:id="354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355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6" w:author="Xavier Hoenner" w:date="2014-05-01T12:26:00Z"/>
              </w:rPr>
              <w:pPrChange w:id="357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864" w:type="dxa"/>
            <w:gridSpan w:val="2"/>
            <w:vAlign w:val="center"/>
          </w:tcPr>
          <w:p w14:paraId="6163A4DD" w14:textId="405FE2B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8" w:author="Xavier Hoenner" w:date="2014-05-01T12:26:00Z"/>
              </w:rPr>
              <w:pPrChange w:id="359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0" w:author="Xavier Hoenner" w:date="2014-05-01T12:26:00Z"/>
              </w:rPr>
              <w:pPrChange w:id="361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739" w:type="dxa"/>
            <w:gridSpan w:val="2"/>
            <w:vAlign w:val="center"/>
          </w:tcPr>
          <w:p w14:paraId="313D954A" w14:textId="566352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2" w:author="Xavier Hoenner" w:date="2014-05-01T12:26:00Z"/>
              </w:rPr>
              <w:pPrChange w:id="363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577" w:type="dxa"/>
            <w:gridSpan w:val="2"/>
            <w:vAlign w:val="center"/>
          </w:tcPr>
          <w:p w14:paraId="2295049D" w14:textId="3B553FC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4" w:author="Xavier Hoenner" w:date="2014-05-01T12:26:00Z"/>
              </w:rPr>
              <w:pPrChange w:id="365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6" w:author="Xavier Hoenner" w:date="2014-05-01T12:26:00Z"/>
              </w:rPr>
              <w:pPrChange w:id="367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640" w:type="dxa"/>
            <w:gridSpan w:val="2"/>
            <w:vAlign w:val="center"/>
          </w:tcPr>
          <w:p w14:paraId="7ED9A942" w14:textId="2CB8334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8" w:author="Xavier Hoenner" w:date="2014-05-01T12:26:00Z"/>
              </w:rPr>
              <w:pPrChange w:id="369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0" w:author="Xavier Hoenner" w:date="2014-05-01T12:26:00Z"/>
              </w:rPr>
              <w:pPrChange w:id="371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1047" w:type="dxa"/>
            <w:gridSpan w:val="2"/>
            <w:vAlign w:val="center"/>
          </w:tcPr>
          <w:p w14:paraId="39D5FC3C" w14:textId="7191760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2" w:author="Xavier Hoenner" w:date="2014-05-01T12:26:00Z"/>
              </w:rPr>
              <w:pPrChange w:id="373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4" w:author="Xavier Hoenner" w:date="2014-05-01T12:26:00Z"/>
              </w:rPr>
              <w:pPrChange w:id="375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6" w:author="Xavier Hoenner" w:date="2014-05-01T12:26:00Z"/>
              </w:rPr>
              <w:pPrChange w:id="377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645" w:type="dxa"/>
            <w:gridSpan w:val="2"/>
            <w:vAlign w:val="center"/>
          </w:tcPr>
          <w:p w14:paraId="57E9BC57" w14:textId="0E3C50E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8" w:author="Xavier Hoenner" w:date="2014-05-01T12:26:00Z"/>
              </w:rPr>
              <w:pPrChange w:id="379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0" w:author="Xavier Hoenner" w:date="2014-05-01T12:26:00Z"/>
              </w:rPr>
              <w:pPrChange w:id="381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2" w:author="Xavier Hoenner" w:date="2014-05-01T12:26:00Z"/>
              </w:rPr>
              <w:pPrChange w:id="383" w:author="Xavier Hoenner" w:date="2014-05-01T12:26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</w:tr>
      <w:tr w:rsidR="000B4662" w14:paraId="44F91D15" w14:textId="77777777" w:rsidTr="009C08D5">
        <w:trPr>
          <w:gridAfter w:val="3"/>
          <w:jc w:val="center"/>
          <w:ins w:id="384" w:author="Xavier Hoenner" w:date="2014-05-22T16:46:00Z"/>
        </w:trPr>
        <w:tc>
          <w:tcPr>
            <w:tcW w:w="1109" w:type="dxa"/>
            <w:gridSpan w:val="2"/>
            <w:vAlign w:val="center"/>
          </w:tcPr>
          <w:p w14:paraId="6CF03A13" w14:textId="77777777" w:rsidR="000B4662" w:rsidRPr="0025464E" w:rsidRDefault="000B4662" w:rsidP="009C08D5">
            <w:pPr>
              <w:jc w:val="center"/>
              <w:rPr>
                <w:ins w:id="385" w:author="Xavier Hoenner" w:date="2014-05-22T16:46:00Z"/>
                <w:b/>
              </w:rPr>
            </w:pPr>
            <w:proofErr w:type="gramStart"/>
            <w:ins w:id="386" w:author="Xavier Hoenner" w:date="2014-05-22T16:46:00Z">
              <w:r>
                <w:rPr>
                  <w:b/>
                </w:rPr>
                <w:t>site</w:t>
              </w:r>
              <w:proofErr w:type="gramEnd"/>
            </w:ins>
          </w:p>
        </w:tc>
        <w:tc>
          <w:tcPr>
            <w:tcW w:w="1020" w:type="dxa"/>
            <w:gridSpan w:val="3"/>
            <w:vAlign w:val="center"/>
          </w:tcPr>
          <w:p w14:paraId="56F0D0BB" w14:textId="77777777" w:rsidR="000B4662" w:rsidRDefault="000B4662" w:rsidP="009C08D5">
            <w:pPr>
              <w:jc w:val="center"/>
              <w:rPr>
                <w:ins w:id="387" w:author="Xavier Hoenner" w:date="2014-05-22T16:46:00Z"/>
                <w:b/>
              </w:rPr>
            </w:pPr>
            <w:proofErr w:type="spellStart"/>
            <w:proofErr w:type="gramStart"/>
            <w:ins w:id="388" w:author="Xavier Hoenner" w:date="2014-05-22T16:4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_images</w:t>
              </w:r>
              <w:proofErr w:type="spellEnd"/>
            </w:ins>
          </w:p>
        </w:tc>
        <w:tc>
          <w:tcPr>
            <w:tcW w:w="1020" w:type="dxa"/>
            <w:gridSpan w:val="2"/>
            <w:vAlign w:val="center"/>
          </w:tcPr>
          <w:p w14:paraId="6F846A13" w14:textId="77777777" w:rsidR="000B4662" w:rsidRPr="0025464E" w:rsidRDefault="000B4662" w:rsidP="009C08D5">
            <w:pPr>
              <w:jc w:val="center"/>
              <w:rPr>
                <w:ins w:id="389" w:author="Xavier Hoenner" w:date="2014-05-22T16:46:00Z"/>
                <w:b/>
              </w:rPr>
            </w:pPr>
            <w:proofErr w:type="spellStart"/>
            <w:proofErr w:type="gramStart"/>
            <w:ins w:id="390" w:author="Xavier Hoenner" w:date="2014-05-22T16:46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_min</w:t>
              </w:r>
              <w:proofErr w:type="spellEnd"/>
            </w:ins>
          </w:p>
        </w:tc>
        <w:tc>
          <w:tcPr>
            <w:tcW w:w="1190" w:type="dxa"/>
            <w:gridSpan w:val="3"/>
            <w:vAlign w:val="center"/>
          </w:tcPr>
          <w:p w14:paraId="45E65A6E" w14:textId="77777777" w:rsidR="000B4662" w:rsidRPr="0025464E" w:rsidRDefault="000B4662" w:rsidP="009C08D5">
            <w:pPr>
              <w:jc w:val="center"/>
              <w:rPr>
                <w:ins w:id="391" w:author="Xavier Hoenner" w:date="2014-05-22T16:46:00Z"/>
                <w:b/>
              </w:rPr>
            </w:pPr>
            <w:proofErr w:type="spellStart"/>
            <w:proofErr w:type="gramStart"/>
            <w:ins w:id="392" w:author="Xavier Hoenner" w:date="2014-05-22T16:46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_min</w:t>
              </w:r>
              <w:proofErr w:type="spellEnd"/>
            </w:ins>
          </w:p>
        </w:tc>
        <w:tc>
          <w:tcPr>
            <w:tcW w:w="1253" w:type="dxa"/>
            <w:gridSpan w:val="3"/>
            <w:vAlign w:val="center"/>
          </w:tcPr>
          <w:p w14:paraId="31280DCC" w14:textId="77777777" w:rsidR="000B4662" w:rsidRDefault="000B4662" w:rsidP="009C08D5">
            <w:pPr>
              <w:jc w:val="center"/>
              <w:rPr>
                <w:ins w:id="393" w:author="Xavier Hoenner" w:date="2014-05-22T16:46:00Z"/>
                <w:b/>
              </w:rPr>
            </w:pPr>
            <w:proofErr w:type="spellStart"/>
            <w:proofErr w:type="gramStart"/>
            <w:ins w:id="394" w:author="Xavier Hoenner" w:date="2014-05-22T16:46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2307" w:type="dxa"/>
            <w:gridSpan w:val="4"/>
            <w:vAlign w:val="center"/>
          </w:tcPr>
          <w:p w14:paraId="68A60ACC" w14:textId="77777777" w:rsidR="000B4662" w:rsidRDefault="000B4662" w:rsidP="009C08D5">
            <w:pPr>
              <w:jc w:val="center"/>
              <w:rPr>
                <w:ins w:id="395" w:author="Xavier Hoenner" w:date="2014-05-22T16:46:00Z"/>
                <w:b/>
              </w:rPr>
            </w:pPr>
            <w:proofErr w:type="spellStart"/>
            <w:proofErr w:type="gramStart"/>
            <w:ins w:id="396" w:author="Xavier Hoenner" w:date="2014-05-22T16:46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0B4662" w14:paraId="7C8AC1E1" w14:textId="77777777" w:rsidTr="009C08D5">
        <w:trPr>
          <w:gridAfter w:val="3"/>
          <w:jc w:val="center"/>
          <w:ins w:id="397" w:author="Xavier Hoenner" w:date="2014-05-22T16:46:00Z"/>
        </w:trPr>
        <w:tc>
          <w:tcPr>
            <w:tcW w:w="1109" w:type="dxa"/>
            <w:gridSpan w:val="2"/>
            <w:vAlign w:val="center"/>
          </w:tcPr>
          <w:p w14:paraId="23DD9AD4" w14:textId="77777777" w:rsidR="000B4662" w:rsidRDefault="000B4662" w:rsidP="009C08D5">
            <w:pPr>
              <w:jc w:val="center"/>
              <w:rPr>
                <w:ins w:id="398" w:author="Xavier Hoenner" w:date="2014-05-22T16:46:00Z"/>
              </w:rPr>
            </w:pPr>
            <w:ins w:id="399" w:author="Xavier Hoenner" w:date="2014-05-22T16:46:00Z">
              <w:r>
                <w:t>Site code</w:t>
              </w:r>
            </w:ins>
          </w:p>
        </w:tc>
        <w:tc>
          <w:tcPr>
            <w:tcW w:w="1020" w:type="dxa"/>
            <w:gridSpan w:val="3"/>
            <w:vAlign w:val="center"/>
          </w:tcPr>
          <w:p w14:paraId="07897596" w14:textId="77777777" w:rsidR="000B4662" w:rsidRDefault="000B4662" w:rsidP="009C08D5">
            <w:pPr>
              <w:jc w:val="center"/>
              <w:rPr>
                <w:ins w:id="400" w:author="Xavier Hoenner" w:date="2014-05-22T16:46:00Z"/>
              </w:rPr>
            </w:pPr>
            <w:ins w:id="401" w:author="Xavier Hoenner" w:date="2014-05-22T16:46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020" w:type="dxa"/>
            <w:gridSpan w:val="2"/>
            <w:vAlign w:val="center"/>
          </w:tcPr>
          <w:p w14:paraId="3F70A24E" w14:textId="77777777" w:rsidR="000B4662" w:rsidRDefault="000B4662" w:rsidP="009C08D5">
            <w:pPr>
              <w:jc w:val="center"/>
              <w:rPr>
                <w:ins w:id="402" w:author="Xavier Hoenner" w:date="2014-05-22T16:46:00Z"/>
              </w:rPr>
            </w:pPr>
            <w:ins w:id="403" w:author="Xavier Hoenner" w:date="2014-05-22T16:46:00Z">
              <w:r>
                <w:t>Latitude</w:t>
              </w:r>
            </w:ins>
          </w:p>
        </w:tc>
        <w:tc>
          <w:tcPr>
            <w:tcW w:w="1190" w:type="dxa"/>
            <w:gridSpan w:val="3"/>
            <w:vAlign w:val="center"/>
          </w:tcPr>
          <w:p w14:paraId="5F0F679F" w14:textId="77777777" w:rsidR="000B4662" w:rsidRDefault="000B4662" w:rsidP="009C08D5">
            <w:pPr>
              <w:jc w:val="center"/>
              <w:rPr>
                <w:ins w:id="404" w:author="Xavier Hoenner" w:date="2014-05-22T16:46:00Z"/>
              </w:rPr>
            </w:pPr>
            <w:ins w:id="405" w:author="Xavier Hoenner" w:date="2014-05-22T16:46:00Z">
              <w:r>
                <w:t>Longitude</w:t>
              </w:r>
            </w:ins>
          </w:p>
        </w:tc>
        <w:tc>
          <w:tcPr>
            <w:tcW w:w="1253" w:type="dxa"/>
            <w:gridSpan w:val="3"/>
            <w:vAlign w:val="center"/>
          </w:tcPr>
          <w:p w14:paraId="6D071E11" w14:textId="77777777" w:rsidR="000B4662" w:rsidRDefault="000B4662" w:rsidP="009C08D5">
            <w:pPr>
              <w:jc w:val="center"/>
              <w:rPr>
                <w:ins w:id="406" w:author="Xavier Hoenner" w:date="2014-05-22T16:46:00Z"/>
              </w:rPr>
            </w:pPr>
            <w:ins w:id="407" w:author="Xavier Hoenner" w:date="2014-05-22T16:46:00Z">
              <w:r>
                <w:t>Start</w:t>
              </w:r>
            </w:ins>
          </w:p>
        </w:tc>
        <w:tc>
          <w:tcPr>
            <w:tcW w:w="2307" w:type="dxa"/>
            <w:gridSpan w:val="4"/>
            <w:vAlign w:val="center"/>
          </w:tcPr>
          <w:p w14:paraId="4519742D" w14:textId="77777777" w:rsidR="000B4662" w:rsidRDefault="000B4662" w:rsidP="009C08D5">
            <w:pPr>
              <w:jc w:val="center"/>
              <w:rPr>
                <w:ins w:id="408" w:author="Xavier Hoenner" w:date="2014-05-22T16:46:00Z"/>
              </w:rPr>
            </w:pPr>
            <w:ins w:id="409" w:author="Xavier Hoenner" w:date="2014-05-22T16:46:00Z">
              <w:r>
                <w:t>Time coverage (mins)</w:t>
              </w:r>
            </w:ins>
          </w:p>
        </w:tc>
      </w:tr>
      <w:tr w:rsidR="000B4662" w14:paraId="20692E67" w14:textId="77777777" w:rsidTr="009C08D5">
        <w:trPr>
          <w:gridAfter w:val="3"/>
          <w:jc w:val="center"/>
          <w:ins w:id="410" w:author="Xavier Hoenner" w:date="2014-05-22T16:46:00Z"/>
        </w:trPr>
        <w:tc>
          <w:tcPr>
            <w:tcW w:w="7899" w:type="dxa"/>
            <w:gridSpan w:val="17"/>
            <w:shd w:val="clear" w:color="auto" w:fill="595959" w:themeFill="text1" w:themeFillTint="A6"/>
          </w:tcPr>
          <w:p w14:paraId="723CC547" w14:textId="77777777" w:rsidR="000B4662" w:rsidRDefault="000B4662" w:rsidP="009C08D5">
            <w:pPr>
              <w:jc w:val="center"/>
              <w:rPr>
                <w:ins w:id="411" w:author="Xavier Hoenner" w:date="2014-05-22T16:46:00Z"/>
              </w:rPr>
            </w:pPr>
            <w:ins w:id="412" w:author="Xavier Hoenner" w:date="2014-05-22T16:46:00Z">
              <w:r>
                <w:t>Headers = ‘location’</w:t>
              </w:r>
            </w:ins>
          </w:p>
        </w:tc>
      </w:tr>
      <w:tr w:rsidR="000B4662" w14:paraId="119EE596" w14:textId="77777777" w:rsidTr="009C08D5">
        <w:trPr>
          <w:gridAfter w:val="3"/>
          <w:jc w:val="center"/>
          <w:ins w:id="413" w:author="Xavier Hoenner" w:date="2014-05-22T16:46:00Z"/>
        </w:trPr>
        <w:tc>
          <w:tcPr>
            <w:tcW w:w="7899" w:type="dxa"/>
            <w:gridSpan w:val="17"/>
            <w:shd w:val="clear" w:color="auto" w:fill="BFBFBF" w:themeFill="background1" w:themeFillShade="BF"/>
            <w:vAlign w:val="center"/>
          </w:tcPr>
          <w:p w14:paraId="7E25F7C3" w14:textId="77777777" w:rsidR="000B4662" w:rsidRDefault="000B4662" w:rsidP="009C08D5">
            <w:pPr>
              <w:rPr>
                <w:ins w:id="414" w:author="Xavier Hoenner" w:date="2014-05-22T16:46:00Z"/>
              </w:rPr>
            </w:pPr>
            <w:ins w:id="415" w:author="Xavier Hoenner" w:date="2014-05-22T16:46:00Z">
              <w:r>
                <w:t>Sub-headers = ‘campaign’</w:t>
              </w:r>
            </w:ins>
          </w:p>
        </w:tc>
      </w:tr>
      <w:tr w:rsidR="000B4662" w14:paraId="0121B976" w14:textId="77777777" w:rsidTr="009C08D5">
        <w:trPr>
          <w:gridAfter w:val="3"/>
          <w:jc w:val="center"/>
          <w:ins w:id="416" w:author="Xavier Hoenner" w:date="2014-05-22T16:46:00Z"/>
        </w:trPr>
        <w:tc>
          <w:tcPr>
            <w:tcW w:w="1109" w:type="dxa"/>
            <w:gridSpan w:val="2"/>
            <w:vAlign w:val="center"/>
          </w:tcPr>
          <w:p w14:paraId="17DA54C8" w14:textId="77777777" w:rsidR="000B4662" w:rsidRDefault="000B4662" w:rsidP="009C08D5">
            <w:pPr>
              <w:jc w:val="center"/>
              <w:rPr>
                <w:ins w:id="417" w:author="Xavier Hoenner" w:date="2014-05-22T16:46:00Z"/>
              </w:rPr>
            </w:pPr>
          </w:p>
        </w:tc>
        <w:tc>
          <w:tcPr>
            <w:tcW w:w="1020" w:type="dxa"/>
            <w:gridSpan w:val="3"/>
            <w:vAlign w:val="center"/>
          </w:tcPr>
          <w:p w14:paraId="2DF3335B" w14:textId="77777777" w:rsidR="000B4662" w:rsidRDefault="000B4662" w:rsidP="009C08D5">
            <w:pPr>
              <w:jc w:val="center"/>
              <w:rPr>
                <w:ins w:id="418" w:author="Xavier Hoenner" w:date="2014-05-22T16:46:00Z"/>
              </w:rPr>
            </w:pPr>
          </w:p>
        </w:tc>
        <w:tc>
          <w:tcPr>
            <w:tcW w:w="1020" w:type="dxa"/>
            <w:gridSpan w:val="2"/>
            <w:vAlign w:val="center"/>
          </w:tcPr>
          <w:p w14:paraId="6605F476" w14:textId="77777777" w:rsidR="000B4662" w:rsidRDefault="000B4662" w:rsidP="009C08D5">
            <w:pPr>
              <w:jc w:val="center"/>
              <w:rPr>
                <w:ins w:id="419" w:author="Xavier Hoenner" w:date="2014-05-22T16:46:00Z"/>
              </w:rPr>
            </w:pPr>
          </w:p>
        </w:tc>
        <w:tc>
          <w:tcPr>
            <w:tcW w:w="1190" w:type="dxa"/>
            <w:gridSpan w:val="3"/>
            <w:vAlign w:val="center"/>
          </w:tcPr>
          <w:p w14:paraId="0D803ADF" w14:textId="77777777" w:rsidR="000B4662" w:rsidRDefault="000B4662" w:rsidP="009C08D5">
            <w:pPr>
              <w:jc w:val="center"/>
              <w:rPr>
                <w:ins w:id="420" w:author="Xavier Hoenner" w:date="2014-05-22T16:46:00Z"/>
              </w:rPr>
            </w:pPr>
          </w:p>
        </w:tc>
        <w:tc>
          <w:tcPr>
            <w:tcW w:w="1253" w:type="dxa"/>
            <w:gridSpan w:val="3"/>
          </w:tcPr>
          <w:p w14:paraId="0B5F34FD" w14:textId="77777777" w:rsidR="000B4662" w:rsidRDefault="000B4662" w:rsidP="009C08D5">
            <w:pPr>
              <w:jc w:val="center"/>
              <w:rPr>
                <w:ins w:id="421" w:author="Xavier Hoenner" w:date="2014-05-22T16:46:00Z"/>
              </w:rPr>
            </w:pPr>
          </w:p>
        </w:tc>
        <w:tc>
          <w:tcPr>
            <w:tcW w:w="2307" w:type="dxa"/>
            <w:gridSpan w:val="4"/>
            <w:vAlign w:val="center"/>
          </w:tcPr>
          <w:p w14:paraId="5E807552" w14:textId="77777777" w:rsidR="000B4662" w:rsidRDefault="000B4662" w:rsidP="009C08D5">
            <w:pPr>
              <w:jc w:val="center"/>
              <w:rPr>
                <w:ins w:id="422" w:author="Xavier Hoenner" w:date="2014-05-22T16:46:00Z"/>
              </w:rPr>
            </w:pPr>
          </w:p>
        </w:tc>
      </w:tr>
    </w:tbl>
    <w:p w14:paraId="4FFE3D22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423" w:author="Xavier Hoenner" w:date="2014-05-01T12:26:00Z">
          <w:pPr>
            <w:ind w:left="1843" w:hanging="1843"/>
          </w:pPr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2F11D321" w:rsidR="00E53557" w:rsidRDefault="00E53557">
    <w:pPr>
      <w:pStyle w:val="Header"/>
    </w:pPr>
    <w:r>
      <w:t xml:space="preserve">AUV – Report templates – </w:t>
    </w:r>
    <w:del w:id="424" w:author="Xavier Hoenner" w:date="2013-07-05T16:40:00Z">
      <w:r w:rsidDel="000117B2">
        <w:delText>24/06</w:delText>
      </w:r>
    </w:del>
    <w:ins w:id="425" w:author="Xavier Hoenner" w:date="2014-05-22T16:45:00Z">
      <w:r w:rsidR="00283DA1">
        <w:t>22</w:t>
      </w:r>
    </w:ins>
    <w:ins w:id="426" w:author="Xavier Hoenner" w:date="2014-05-01T12:09:00Z">
      <w:r>
        <w:t>/05/2014</w:t>
      </w:r>
    </w:ins>
    <w:del w:id="427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1122</Words>
  <Characters>6397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22</cp:revision>
  <dcterms:created xsi:type="dcterms:W3CDTF">2013-06-24T03:30:00Z</dcterms:created>
  <dcterms:modified xsi:type="dcterms:W3CDTF">2014-05-22T06:47:00Z</dcterms:modified>
</cp:coreProperties>
</file>