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>
      <w:pPr>
        <w:tabs>
          <w:tab w:val="left" w:pos="2127"/>
        </w:tabs>
        <w:jc w:val="center"/>
        <w:outlineLvl w:val="0"/>
        <w:rPr>
          <w:b/>
          <w:sz w:val="40"/>
          <w:szCs w:val="40"/>
        </w:rPr>
        <w:pPrChange w:id="0" w:author="Xavier Hoenner" w:date="2014-06-13T15:08:00Z">
          <w:pPr>
            <w:jc w:val="center"/>
            <w:outlineLvl w:val="0"/>
          </w:pPr>
        </w:pPrChange>
      </w:pPr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1375E313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>AATAMS – acoustic tagging</w:t>
      </w:r>
      <w:ins w:id="1" w:author="Xavier Hoenner" w:date="2014-04-30T16:40:00Z">
        <w:r w:rsidR="00D07E4C">
          <w:t xml:space="preserve">, </w:t>
        </w:r>
      </w:ins>
      <w:del w:id="2" w:author="Xavier Hoenner" w:date="2014-04-30T16:40:00Z">
        <w:r w:rsidR="002329F7" w:rsidDel="00D07E4C">
          <w:delText xml:space="preserve"> and </w:delText>
        </w:r>
      </w:del>
      <w:r w:rsidR="00431DE4">
        <w:t>AATAMS</w:t>
      </w:r>
      <w:del w:id="3" w:author="Xavier Hoenner" w:date="2014-06-13T15:03:00Z">
        <w:r w:rsidR="00431DE4" w:rsidDel="002D25FA">
          <w:delText xml:space="preserve"> –</w:delText>
        </w:r>
      </w:del>
      <w:r w:rsidR="00431DE4">
        <w:t xml:space="preserve"> </w:t>
      </w:r>
      <w:r w:rsidR="002329F7">
        <w:t>satellite tagging</w:t>
      </w:r>
      <w:ins w:id="4" w:author="Xavier Hoenner" w:date="2014-04-30T16:40:00Z">
        <w:r w:rsidR="00D07E4C">
          <w:t>, and AATAMS Biologging</w:t>
        </w:r>
      </w:ins>
      <w:r>
        <w:t>.</w:t>
      </w:r>
      <w:del w:id="5" w:author="Xavier Hoenner" w:date="2014-06-13T14:58:00Z">
        <w:r w:rsidR="002329F7" w:rsidDel="00262958">
          <w:delText xml:space="preserve"> SQL queries on the two AATAMS – satellite tagging views take about 60 seconds each to run.</w:delText>
        </w:r>
      </w:del>
    </w:p>
    <w:p w14:paraId="38E78919" w14:textId="6B2D7B82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del w:id="6" w:author="Xavier Hoenner" w:date="2014-04-30T16:40:00Z">
        <w:r w:rsidR="00577FDC" w:rsidDel="00D07E4C">
          <w:rPr>
            <w:szCs w:val="24"/>
          </w:rPr>
          <w:delText>9</w:delText>
        </w:r>
      </w:del>
      <w:ins w:id="7" w:author="Xavier Hoenner" w:date="2014-06-13T14:58:00Z">
        <w:r w:rsidR="00002AFB">
          <w:rPr>
            <w:szCs w:val="24"/>
          </w:rPr>
          <w:t>10</w:t>
        </w:r>
      </w:ins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ins w:id="8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59DBD105" w:rsidR="00EC6CCC" w:rsidRPr="003D503B" w:rsidRDefault="00EC6CCC" w:rsidP="00397C44">
            <w:pPr>
              <w:rPr>
                <w:szCs w:val="24"/>
              </w:rPr>
            </w:pPr>
            <w:del w:id="9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ins w:id="10" w:author="Xavier Hoenner" w:date="2014-04-30T16:40:00Z">
              <w:r w:rsidR="00D7267A">
                <w:rPr>
                  <w:szCs w:val="24"/>
                </w:rPr>
                <w:t>harvest</w:t>
              </w:r>
            </w:ins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7453B8E1" w:rsidR="00EC6CCC" w:rsidRPr="003D503B" w:rsidRDefault="00EC6CCC" w:rsidP="00397C44">
            <w:pPr>
              <w:rPr>
                <w:szCs w:val="24"/>
              </w:rPr>
            </w:pPr>
            <w:del w:id="11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ins w:id="12" w:author="Xavier Hoenner" w:date="2014-04-30T16:40:00Z">
              <w:r w:rsidR="00D7267A">
                <w:rPr>
                  <w:szCs w:val="24"/>
                </w:rPr>
                <w:t>reporting</w:t>
              </w:r>
            </w:ins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0E58C023" w:rsidR="00EC6CCC" w:rsidRPr="003D503B" w:rsidRDefault="00756E8A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</w:rPr>
              <w:pPrChange w:id="13" w:author="Xavier Hoenner" w:date="2014-06-13T11:21:00Z">
                <w:pPr>
                  <w:keepNext/>
                  <w:keepLines/>
                  <w:spacing w:before="200" w:after="200" w:line="276" w:lineRule="auto"/>
                  <w:outlineLvl w:val="3"/>
                </w:pPr>
              </w:pPrChange>
            </w:pPr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atams_acoustic</w:t>
            </w:r>
            <w:del w:id="14" w:author="Xavier Hoenner" w:date="2014-06-13T11:21:00Z">
              <w:r w:rsidR="00146256" w:rsidDel="00E17168">
                <w:rPr>
                  <w:szCs w:val="24"/>
                </w:rPr>
                <w:delText>tag</w:delText>
              </w:r>
            </w:del>
            <w:r w:rsidR="00146256">
              <w:rPr>
                <w:szCs w:val="24"/>
              </w:rPr>
              <w:t>_</w:t>
            </w:r>
            <w:ins w:id="15" w:author="Xavier Hoenner" w:date="2014-06-13T11:21:00Z">
              <w:r w:rsidR="00E17168">
                <w:rPr>
                  <w:szCs w:val="24"/>
                </w:rPr>
                <w:t>project_</w:t>
              </w:r>
            </w:ins>
            <w:r w:rsidR="00146256">
              <w:rPr>
                <w:szCs w:val="24"/>
              </w:rPr>
              <w:t>data_summary_</w:t>
            </w:r>
            <w:del w:id="16" w:author="Xavier Hoenner" w:date="2014-06-13T11:21:00Z">
              <w:r w:rsidR="00146256" w:rsidDel="00E17168">
                <w:rPr>
                  <w:szCs w:val="24"/>
                </w:rPr>
                <w:delText>project_</w:delText>
              </w:r>
            </w:del>
            <w:r w:rsidR="00146256">
              <w:rPr>
                <w:szCs w:val="24"/>
              </w:rPr>
              <w:t>view</w:t>
            </w:r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55CB5757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del w:id="17" w:author="Xavier Hoenner" w:date="2014-05-08T16:03:00Z">
        <w:r w:rsidR="00EC6CCC" w:rsidDel="000915AA">
          <w:delText xml:space="preserve"> </w:delText>
        </w:r>
        <w:r w:rsidR="00C27F3A" w:rsidDel="000915AA">
          <w:delText>ASCENDING</w:delText>
        </w:r>
        <w:r w:rsidR="00EC6CCC" w:rsidDel="000915AA">
          <w:delText xml:space="preserve"> ‘project_name’</w:delText>
        </w:r>
      </w:del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‘funding_type’.</w:t>
      </w:r>
    </w:p>
    <w:p w14:paraId="6D0404BD" w14:textId="759C2752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r w:rsidR="0085108B">
        <w:t>receivers deployed</w:t>
      </w:r>
      <w:r w:rsidR="009F5641">
        <w:t>,</w:t>
      </w:r>
      <w:r>
        <w:t xml:space="preserve"> </w:t>
      </w:r>
      <w:ins w:id="18" w:author="Xavier Hoenner" w:date="2014-06-13T12:13:00Z">
        <w:r w:rsidR="00427D84">
          <w:t xml:space="preserve">animal releases, </w:t>
        </w:r>
      </w:ins>
      <w:r>
        <w:t>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ins w:id="19" w:author="Xavier Hoenner" w:date="2014-05-08T16:07:00Z">
        <w:r w:rsidR="000915AA" w:rsidRPr="00B22073">
          <w:rPr>
            <w:i/>
          </w:rPr>
          <w:t xml:space="preserve">Use the following view: </w:t>
        </w:r>
        <w:r w:rsidR="000915AA">
          <w:rPr>
            <w:i/>
          </w:rPr>
          <w:t>‘totals_view’;</w:t>
        </w:r>
        <w:r w:rsidR="000915AA" w:rsidRPr="00B22073">
          <w:rPr>
            <w:i/>
          </w:rPr>
          <w:t xml:space="preserve"> filter by: ‘facility’ = ‘AATAMS’, ‘subfacility’ = ‘</w:t>
        </w:r>
      </w:ins>
      <w:ins w:id="20" w:author="Xavier Hoenner" w:date="2014-05-08T16:08:00Z">
        <w:r w:rsidR="00163E74">
          <w:rPr>
            <w:i/>
          </w:rPr>
          <w:t>Acoustic tagging</w:t>
        </w:r>
      </w:ins>
      <w:ins w:id="21" w:author="Xavier Hoenner" w:date="2014-06-13T12:13:00Z">
        <w:r w:rsidR="00427D84">
          <w:rPr>
            <w:i/>
          </w:rPr>
          <w:t xml:space="preserve"> - Project</w:t>
        </w:r>
      </w:ins>
      <w:ins w:id="22" w:author="Xavier Hoenner" w:date="2014-05-08T16:07:00Z">
        <w:r w:rsidR="000915AA" w:rsidRPr="00B22073">
          <w:rPr>
            <w:i/>
          </w:rPr>
          <w:t>’</w:t>
        </w:r>
      </w:ins>
      <w:del w:id="23" w:author="Xavier Hoenner" w:date="2014-05-08T16:07:00Z">
        <w:r w:rsidR="00531CB3" w:rsidRPr="00B22073" w:rsidDel="000915AA">
          <w:rPr>
            <w:i/>
          </w:rPr>
          <w:delText>Use the following view: ‘aatams_acoustictag_totals_project_view’</w:delText>
        </w:r>
      </w:del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803"/>
        <w:gridCol w:w="1256"/>
        <w:gridCol w:w="1511"/>
        <w:gridCol w:w="1242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69435224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(‘no_projects’)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4FFA7409" w:rsidR="001D5742" w:rsidRDefault="001D574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  <w:pPrChange w:id="24" w:author="Xavier Hoenner" w:date="2014-05-08T16:09:00Z">
                <w:pPr>
                  <w:keepNext/>
                  <w:keepLines/>
                  <w:spacing w:before="200" w:after="200" w:line="276" w:lineRule="auto"/>
                  <w:jc w:val="center"/>
                  <w:outlineLvl w:val="7"/>
                </w:pPr>
              </w:pPrChange>
            </w:pPr>
            <w:r>
              <w:rPr>
                <w:b/>
                <w:i/>
              </w:rPr>
              <w:t>Total number of installations (‘no_</w:t>
            </w:r>
            <w:del w:id="25" w:author="Xavier Hoenner" w:date="2014-05-08T16:09:00Z">
              <w:r w:rsidDel="009B2C12">
                <w:rPr>
                  <w:b/>
                  <w:i/>
                </w:rPr>
                <w:delText>installations’</w:delText>
              </w:r>
            </w:del>
            <w:ins w:id="26" w:author="Xavier Hoenner" w:date="2014-05-08T16:09:00Z">
              <w:r w:rsidR="009B2C12">
                <w:rPr>
                  <w:b/>
                  <w:i/>
                </w:rPr>
                <w:t>platforms’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28B297F6" w:rsidR="001D5742" w:rsidRDefault="001D574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  <w:pPrChange w:id="27" w:author="Xavier Hoenner" w:date="2014-05-08T16:09:00Z">
                <w:pPr>
                  <w:keepNext/>
                  <w:keepLines/>
                  <w:spacing w:before="200" w:after="200" w:line="276" w:lineRule="auto"/>
                  <w:jc w:val="center"/>
                  <w:outlineLvl w:val="7"/>
                </w:pPr>
              </w:pPrChange>
            </w:pPr>
            <w:r>
              <w:rPr>
                <w:b/>
                <w:i/>
              </w:rPr>
              <w:lastRenderedPageBreak/>
              <w:t>Total number of receiving stations (‘no_</w:t>
            </w:r>
            <w:del w:id="28" w:author="Xavier Hoenner" w:date="2014-05-08T16:09:00Z">
              <w:r w:rsidDel="009B2C12">
                <w:rPr>
                  <w:b/>
                  <w:i/>
                </w:rPr>
                <w:delText>stations’</w:delText>
              </w:r>
            </w:del>
            <w:ins w:id="29" w:author="Xavier Hoenner" w:date="2014-05-08T16:09:00Z">
              <w:r w:rsidR="009B2C12">
                <w:rPr>
                  <w:b/>
                  <w:i/>
                </w:rPr>
                <w:t>instruments’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D1422E" w14:paraId="5A33DE34" w14:textId="77777777" w:rsidTr="00B22073">
        <w:trPr>
          <w:ins w:id="30" w:author="Xavier Hoenner" w:date="2014-06-13T12:06:00Z"/>
        </w:trPr>
        <w:tc>
          <w:tcPr>
            <w:tcW w:w="0" w:type="auto"/>
            <w:vAlign w:val="center"/>
          </w:tcPr>
          <w:p w14:paraId="1A3E0C53" w14:textId="6EC338D4" w:rsidR="00D1422E" w:rsidRDefault="00D1422E">
            <w:pPr>
              <w:jc w:val="center"/>
              <w:rPr>
                <w:ins w:id="31" w:author="Xavier Hoenner" w:date="2014-06-13T12:06:00Z"/>
                <w:b/>
                <w:i/>
              </w:rPr>
              <w:pPrChange w:id="32" w:author="Xavier Hoenner" w:date="2014-06-13T12:13:00Z">
                <w:pPr>
                  <w:spacing w:after="200" w:line="276" w:lineRule="auto"/>
                  <w:jc w:val="center"/>
                </w:pPr>
              </w:pPrChange>
            </w:pPr>
            <w:ins w:id="33" w:author="Xavier Hoenner" w:date="2014-06-13T12:07:00Z">
              <w:r>
                <w:rPr>
                  <w:b/>
                  <w:i/>
                </w:rPr>
                <w:t>Total number of animal releases (‘no_d</w:t>
              </w:r>
            </w:ins>
            <w:ins w:id="34" w:author="Xavier Hoenner" w:date="2014-06-13T12:13:00Z">
              <w:r w:rsidR="00427D84">
                <w:rPr>
                  <w:b/>
                  <w:i/>
                </w:rPr>
                <w:t>ata</w:t>
              </w:r>
            </w:ins>
            <w:ins w:id="35" w:author="Xavier Hoenner" w:date="2014-06-13T12:07:00Z">
              <w:r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596B7A28" w14:textId="77777777" w:rsidR="00D1422E" w:rsidRDefault="00D1422E">
            <w:pPr>
              <w:jc w:val="center"/>
              <w:rPr>
                <w:ins w:id="36" w:author="Xavier Hoenner" w:date="2014-06-13T12:06:00Z"/>
              </w:rPr>
            </w:pPr>
          </w:p>
        </w:tc>
        <w:tc>
          <w:tcPr>
            <w:tcW w:w="0" w:type="auto"/>
            <w:vAlign w:val="center"/>
          </w:tcPr>
          <w:p w14:paraId="0B3A3E9B" w14:textId="77777777" w:rsidR="00D1422E" w:rsidRDefault="00D1422E">
            <w:pPr>
              <w:jc w:val="center"/>
              <w:rPr>
                <w:ins w:id="37" w:author="Xavier Hoenner" w:date="2014-06-13T12:06:00Z"/>
              </w:rPr>
            </w:pPr>
          </w:p>
        </w:tc>
        <w:tc>
          <w:tcPr>
            <w:tcW w:w="0" w:type="auto"/>
            <w:vAlign w:val="center"/>
          </w:tcPr>
          <w:p w14:paraId="54806D44" w14:textId="77777777" w:rsidR="00D1422E" w:rsidRDefault="00D1422E">
            <w:pPr>
              <w:jc w:val="center"/>
              <w:rPr>
                <w:ins w:id="38" w:author="Xavier Hoenner" w:date="2014-06-13T12:06:00Z"/>
              </w:rPr>
            </w:pPr>
          </w:p>
        </w:tc>
        <w:tc>
          <w:tcPr>
            <w:tcW w:w="0" w:type="auto"/>
          </w:tcPr>
          <w:p w14:paraId="5DECA2F1" w14:textId="77777777" w:rsidR="00D1422E" w:rsidRDefault="00D1422E">
            <w:pPr>
              <w:jc w:val="center"/>
              <w:rPr>
                <w:ins w:id="39" w:author="Xavier Hoenner" w:date="2014-06-13T12:06:00Z"/>
              </w:rPr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2B5831C2" w:rsidR="001D5742" w:rsidRDefault="001D574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  <w:pPrChange w:id="40" w:author="Xavier Hoenner" w:date="2014-05-08T16:09:00Z">
                <w:pPr>
                  <w:keepNext/>
                  <w:keepLines/>
                  <w:spacing w:before="200" w:after="200" w:line="276" w:lineRule="auto"/>
                  <w:jc w:val="center"/>
                  <w:outlineLvl w:val="7"/>
                </w:pPr>
              </w:pPrChange>
            </w:pPr>
            <w:r>
              <w:rPr>
                <w:b/>
                <w:i/>
              </w:rPr>
              <w:t>Total number of detections (‘no_</w:t>
            </w:r>
            <w:del w:id="41" w:author="Xavier Hoenner" w:date="2014-05-08T16:09:00Z">
              <w:r w:rsidDel="009B2C12">
                <w:rPr>
                  <w:b/>
                  <w:i/>
                </w:rPr>
                <w:delText>detections’</w:delText>
              </w:r>
            </w:del>
            <w:ins w:id="42" w:author="Xavier Hoenner" w:date="2014-05-08T16:09:00Z">
              <w:r w:rsidR="009B2C12">
                <w:rPr>
                  <w:b/>
                  <w:i/>
                </w:rPr>
                <w:t>data</w:t>
              </w:r>
            </w:ins>
            <w:ins w:id="43" w:author="Xavier Hoenner" w:date="2014-06-13T12:07:00Z">
              <w:r w:rsidR="00D1422E">
                <w:rPr>
                  <w:b/>
                  <w:i/>
                </w:rPr>
                <w:t>2</w:t>
              </w:r>
            </w:ins>
            <w:ins w:id="44" w:author="Xavier Hoenner" w:date="2014-05-08T16:09:00Z">
              <w:r w:rsidR="009B2C12">
                <w:rPr>
                  <w:b/>
                  <w:i/>
                </w:rPr>
                <w:t>’</w:t>
              </w:r>
            </w:ins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</w:pPr>
    </w:p>
    <w:p w14:paraId="69DEBDED" w14:textId="53DA5ED6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B5259C">
        <w:rPr>
          <w:b/>
        </w:rPr>
        <w:t>Headers</w:t>
      </w:r>
      <w:r w:rsidR="00B5259C">
        <w:t>: Type of funding.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r w:rsidR="00285800">
        <w:rPr>
          <w:b/>
        </w:rPr>
        <w:t xml:space="preserve"> </w:t>
      </w:r>
      <w:r w:rsidR="00B5259C">
        <w:rPr>
          <w:b/>
        </w:rPr>
        <w:t>installations’</w:t>
      </w:r>
      <w:r w:rsidR="00B5259C" w:rsidRPr="006B3C3D">
        <w:t xml:space="preserve">: </w:t>
      </w:r>
      <w:r w:rsidR="00B5259C">
        <w:t>Total number of installations</w:t>
      </w:r>
      <w:r w:rsidR="00B5259C" w:rsidRPr="006B3C3D">
        <w:t>.</w:t>
      </w:r>
      <w:r w:rsidR="00B5259C">
        <w:t xml:space="preserve"> An installation is a configuration of multiple receivers generally identified by a geographic location.</w:t>
      </w:r>
      <w:r w:rsidR="00B5259C" w:rsidRPr="006B3C3D">
        <w:t xml:space="preserve"> </w:t>
      </w:r>
      <w:r w:rsidR="00B5259C" w:rsidRPr="006B3C3D">
        <w:br/>
      </w:r>
      <w:r w:rsidR="00B5259C" w:rsidRPr="006B3C3D">
        <w:rPr>
          <w:b/>
        </w:rPr>
        <w:t>‘</w:t>
      </w:r>
      <w:r w:rsidR="00B5259C">
        <w:rPr>
          <w:b/>
        </w:rPr>
        <w:t># stations</w:t>
      </w:r>
      <w:r w:rsidR="00B5259C" w:rsidRPr="006B3C3D">
        <w:rPr>
          <w:b/>
        </w:rPr>
        <w:t>’</w:t>
      </w:r>
      <w:r w:rsidR="00B5259C" w:rsidRPr="006B3C3D">
        <w:t xml:space="preserve">: </w:t>
      </w:r>
      <w:r w:rsidR="00B5259C">
        <w:t>Total number of receiving stations</w:t>
      </w:r>
      <w:r w:rsidR="00B5259C" w:rsidRPr="006B3C3D">
        <w:t>.</w:t>
      </w:r>
      <w:r w:rsidR="00B5259C">
        <w:t xml:space="preserve"> A receiving station is a location within an installation where a receiver is deployed.</w:t>
      </w:r>
      <w:r w:rsidR="00B5259C">
        <w:br/>
      </w:r>
      <w:r w:rsidR="00B5259C">
        <w:rPr>
          <w:b/>
        </w:rPr>
        <w:t>‘# deployments’</w:t>
      </w:r>
      <w:r w:rsidR="00B5259C">
        <w:t>: Total number of receiver deployments. The receiver is attached to a mooring at a pre-defined depth.</w:t>
      </w:r>
      <w:ins w:id="45" w:author="Xavier Hoenner" w:date="2014-06-13T12:05:00Z">
        <w:r w:rsidR="006219A1">
          <w:br/>
        </w:r>
        <w:r w:rsidR="006219A1" w:rsidRPr="006B3C3D">
          <w:rPr>
            <w:b/>
          </w:rPr>
          <w:t>‘</w:t>
        </w:r>
        <w:r w:rsidR="006219A1">
          <w:rPr>
            <w:b/>
          </w:rPr>
          <w:t>First deployment</w:t>
        </w:r>
        <w:r w:rsidR="006219A1" w:rsidRPr="006B3C3D">
          <w:rPr>
            <w:b/>
          </w:rPr>
          <w:t>’</w:t>
        </w:r>
        <w:r w:rsidR="006219A1" w:rsidRPr="006B3C3D">
          <w:t xml:space="preserve">: Earliest </w:t>
        </w:r>
        <w:r w:rsidR="006219A1">
          <w:t xml:space="preserve">receiver deployment </w:t>
        </w:r>
        <w:r w:rsidR="006219A1" w:rsidRPr="006B3C3D">
          <w:t>date</w:t>
        </w:r>
        <w:r w:rsidR="006219A1">
          <w:t xml:space="preserve"> (format: dd/mm/yyyy).</w:t>
        </w:r>
        <w:r w:rsidR="006219A1" w:rsidRPr="006B3C3D">
          <w:br/>
        </w:r>
        <w:r w:rsidR="006219A1" w:rsidRPr="006B3C3D">
          <w:rPr>
            <w:b/>
          </w:rPr>
          <w:t>‘</w:t>
        </w:r>
        <w:r w:rsidR="006219A1">
          <w:rPr>
            <w:b/>
          </w:rPr>
          <w:t>Last deployment</w:t>
        </w:r>
        <w:r w:rsidR="006219A1" w:rsidRPr="006B3C3D">
          <w:rPr>
            <w:b/>
          </w:rPr>
          <w:t>’</w:t>
        </w:r>
        <w:r w:rsidR="006219A1" w:rsidRPr="006B3C3D">
          <w:t xml:space="preserve">: Latest </w:t>
        </w:r>
        <w:r w:rsidR="006219A1">
          <w:t xml:space="preserve">receiver deployment </w:t>
        </w:r>
        <w:r w:rsidR="006219A1" w:rsidRPr="006B3C3D">
          <w:t>date</w:t>
        </w:r>
        <w:r w:rsidR="006219A1">
          <w:t xml:space="preserve"> (format: dd/mm/yyyy).</w:t>
        </w:r>
      </w:ins>
      <w:ins w:id="46" w:author="Xavier Hoenner" w:date="2014-06-13T11:22:00Z">
        <w:r w:rsidR="00E17168">
          <w:br/>
        </w:r>
        <w:r w:rsidR="00E17168" w:rsidRPr="006B3C3D">
          <w:rPr>
            <w:b/>
          </w:rPr>
          <w:t>‘</w:t>
        </w:r>
        <w:r w:rsidR="00E17168">
          <w:rPr>
            <w:b/>
          </w:rPr>
          <w:t># releases</w:t>
        </w:r>
        <w:r w:rsidR="00E17168" w:rsidRPr="006B3C3D">
          <w:rPr>
            <w:b/>
          </w:rPr>
          <w:t>:</w:t>
        </w:r>
        <w:r w:rsidR="00E17168" w:rsidRPr="006B3C3D">
          <w:t xml:space="preserve"> </w:t>
        </w:r>
        <w:r w:rsidR="00E17168">
          <w:t>Total number of animals released</w:t>
        </w:r>
        <w:r w:rsidR="00183CAF">
          <w:t xml:space="preserve"> under each project’s name</w:t>
        </w:r>
        <w:r w:rsidR="00E17168">
          <w:t>.</w:t>
        </w:r>
      </w:ins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># detections</w:t>
      </w:r>
      <w:r w:rsidR="00B5259C" w:rsidRPr="006B3C3D">
        <w:rPr>
          <w:b/>
        </w:rPr>
        <w:t>’:</w:t>
      </w:r>
      <w:r w:rsidR="00B5259C" w:rsidRPr="006B3C3D">
        <w:t xml:space="preserve"> </w:t>
      </w:r>
      <w:r w:rsidR="00B5259C">
        <w:t>Total number of tag detections received and stored on a receiver.</w:t>
      </w:r>
      <w:r w:rsidR="00B5259C">
        <w:br/>
      </w:r>
      <w:del w:id="47" w:author="Xavier Hoenner" w:date="2014-06-13T12:05:00Z">
        <w:r w:rsidRPr="006B3C3D" w:rsidDel="006219A1">
          <w:rPr>
            <w:b/>
          </w:rPr>
          <w:delText>‘</w:delText>
        </w:r>
      </w:del>
      <w:del w:id="48" w:author="Xavier Hoenner" w:date="2014-06-13T11:53:00Z">
        <w:r w:rsidRPr="006B3C3D" w:rsidDel="00413B61">
          <w:rPr>
            <w:b/>
          </w:rPr>
          <w:delText>Start’</w:delText>
        </w:r>
      </w:del>
      <w:del w:id="49" w:author="Xavier Hoenner" w:date="2014-06-13T12:05:00Z">
        <w:r w:rsidRPr="006B3C3D" w:rsidDel="006219A1">
          <w:delText xml:space="preserve">: Earliest </w:delText>
        </w:r>
        <w:r w:rsidR="0025464E" w:rsidDel="006219A1">
          <w:delText xml:space="preserve">deployment </w:delText>
        </w:r>
        <w:r w:rsidRPr="006B3C3D" w:rsidDel="006219A1">
          <w:delText>date</w:delText>
        </w:r>
        <w:r w:rsidR="00E6134E" w:rsidDel="006219A1">
          <w:delText xml:space="preserve"> (format: dd/mm/yyyy)</w:delText>
        </w:r>
        <w:r w:rsidR="0025464E" w:rsidDel="006219A1">
          <w:delText>.</w:delText>
        </w:r>
        <w:r w:rsidRPr="006B3C3D" w:rsidDel="006219A1">
          <w:br/>
        </w:r>
        <w:r w:rsidRPr="006B3C3D" w:rsidDel="006219A1">
          <w:rPr>
            <w:b/>
          </w:rPr>
          <w:delText>‘</w:delText>
        </w:r>
      </w:del>
      <w:del w:id="50" w:author="Xavier Hoenner" w:date="2014-06-13T11:53:00Z">
        <w:r w:rsidRPr="006B3C3D" w:rsidDel="00413B61">
          <w:rPr>
            <w:b/>
          </w:rPr>
          <w:delText>End’</w:delText>
        </w:r>
      </w:del>
      <w:del w:id="51" w:author="Xavier Hoenner" w:date="2014-06-13T12:05:00Z">
        <w:r w:rsidRPr="006B3C3D" w:rsidDel="006219A1">
          <w:delText xml:space="preserve">: Latest </w:delText>
        </w:r>
        <w:r w:rsidR="0025464E" w:rsidDel="006219A1">
          <w:delText xml:space="preserve">deployment </w:delText>
        </w:r>
        <w:r w:rsidR="0025464E" w:rsidRPr="006B3C3D" w:rsidDel="006219A1">
          <w:delText>date</w:delText>
        </w:r>
        <w:r w:rsidR="00E6134E" w:rsidDel="006219A1">
          <w:delText xml:space="preserve"> (format: dd/mm/yyyy)</w:delText>
        </w:r>
        <w:r w:rsidR="0025464E" w:rsidDel="006219A1">
          <w:delText>.</w:delText>
        </w:r>
      </w:del>
      <w:ins w:id="52" w:author="Xavier Hoenner" w:date="2014-06-13T11:57:00Z">
        <w:r w:rsidR="00413B61" w:rsidRPr="006B3C3D">
          <w:rPr>
            <w:b/>
          </w:rPr>
          <w:t>‘</w:t>
        </w:r>
        <w:r w:rsidR="00413B61">
          <w:rPr>
            <w:b/>
          </w:rPr>
          <w:t>Last detection’</w:t>
        </w:r>
        <w:r w:rsidR="00413B61" w:rsidRPr="006B3C3D">
          <w:t xml:space="preserve">: Latest </w:t>
        </w:r>
        <w:r w:rsidR="00413B61">
          <w:t xml:space="preserve">detection </w:t>
        </w:r>
        <w:r w:rsidR="00413B61" w:rsidRPr="006B3C3D">
          <w:t>date</w:t>
        </w:r>
        <w:r w:rsidR="00413B61">
          <w:t xml:space="preserve"> (format: dd/mm/yyyy).</w:t>
        </w:r>
      </w:ins>
      <w:r w:rsidRPr="006B3C3D">
        <w:br/>
      </w:r>
      <w:r w:rsidR="00B5259C">
        <w:rPr>
          <w:b/>
        </w:rPr>
        <w:t>‘Time coverage’</w:t>
      </w:r>
      <w:r w:rsidR="00B5259C">
        <w:t xml:space="preserve">: Number of days between the earliest and latest </w:t>
      </w:r>
      <w:del w:id="53" w:author="Xavier Hoenner" w:date="2014-06-13T11:53:00Z">
        <w:r w:rsidR="00B5259C" w:rsidDel="00413B61">
          <w:delText>receiver deployment</w:delText>
        </w:r>
      </w:del>
      <w:ins w:id="54" w:author="Xavier Hoenner" w:date="2014-06-13T11:53:00Z">
        <w:r w:rsidR="00413B61">
          <w:t>detection</w:t>
        </w:r>
      </w:ins>
      <w:r w:rsidR="00B5259C">
        <w:t xml:space="preserve"> dates.</w:t>
      </w:r>
      <w:r w:rsidR="00B5259C" w:rsidRPr="006B3C3D" w:rsidDel="00B5259C">
        <w:rPr>
          <w:b/>
        </w:rPr>
        <w:t xml:space="preserve"> </w:t>
      </w:r>
      <w:r w:rsidR="00F3428B">
        <w:br/>
      </w:r>
      <w:r w:rsidR="00F3428B">
        <w:rPr>
          <w:b/>
        </w:rPr>
        <w:t xml:space="preserve">AATAMS: </w:t>
      </w:r>
      <w:r w:rsidR="00F3428B">
        <w:t>Australian Animal Tagging and Monitoring System (</w:t>
      </w:r>
      <w:hyperlink r:id="rId7" w:history="1">
        <w:r w:rsidR="00F3428B" w:rsidRPr="009830B3">
          <w:rPr>
            <w:rStyle w:val="Hyperlink"/>
          </w:rPr>
          <w:t>http://imos.org.au/aatams.html</w:t>
        </w:r>
      </w:hyperlink>
      <w:del w:id="55" w:author="Xavier Hoenner" w:date="2014-06-13T11:59:00Z">
        <w:r w:rsidR="00F3428B" w:rsidDel="00B47509">
          <w:delText>)</w:delText>
        </w:r>
      </w:del>
      <w:ins w:id="56" w:author="Xavier Hoenner" w:date="2014-06-13T11:58:00Z">
        <w:r w:rsidR="00B47509">
          <w:t xml:space="preserve">; web app: </w:t>
        </w:r>
      </w:ins>
      <w:ins w:id="57" w:author="Xavier Hoenner" w:date="2014-06-13T11:59:00Z">
        <w:r w:rsidR="00B47509">
          <w:fldChar w:fldCharType="begin"/>
        </w:r>
        <w:r w:rsidR="00B47509">
          <w:instrText xml:space="preserve"> HYPERLINK "</w:instrText>
        </w:r>
        <w:r w:rsidR="00B47509" w:rsidRPr="00B47509">
          <w:instrText>https://aatams.emii.org.au/aatams/</w:instrText>
        </w:r>
        <w:r w:rsidR="00B47509">
          <w:instrText xml:space="preserve">" </w:instrText>
        </w:r>
        <w:r w:rsidR="00B47509">
          <w:fldChar w:fldCharType="separate"/>
        </w:r>
        <w:r w:rsidR="00B47509" w:rsidRPr="00BF19BE">
          <w:rPr>
            <w:rStyle w:val="Hyperlink"/>
          </w:rPr>
          <w:t>https://aatams.emii.org.au/aatams/</w:t>
        </w:r>
        <w:r w:rsidR="00B47509">
          <w:fldChar w:fldCharType="end"/>
        </w:r>
        <w:r w:rsidR="00B47509">
          <w:t>)</w:t>
        </w:r>
      </w:ins>
      <w:ins w:id="58" w:author="Xavier Hoenner" w:date="2014-06-13T11:57:00Z">
        <w:r w:rsidR="00B47509">
          <w:t>.</w:t>
        </w:r>
      </w:ins>
      <w:r w:rsidR="00681994">
        <w:br/>
      </w:r>
      <w:r>
        <w:t xml:space="preserve"> </w:t>
      </w:r>
    </w:p>
    <w:p w14:paraId="2129179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  <w:tblPrChange w:id="59" w:author="Xavier Hoenner" w:date="2014-06-13T11:56:00Z">
          <w:tblPr>
            <w:tblStyle w:val="TableGrid"/>
            <w:tblW w:w="0" w:type="auto"/>
            <w:jc w:val="center"/>
            <w:tblInd w:w="-601" w:type="dxa"/>
            <w:tblLook w:val="04A0" w:firstRow="1" w:lastRow="0" w:firstColumn="1" w:lastColumn="0" w:noHBand="0" w:noVBand="1"/>
          </w:tblPr>
        </w:tblPrChange>
      </w:tblPr>
      <w:tblGrid>
        <w:gridCol w:w="887"/>
        <w:gridCol w:w="112"/>
        <w:gridCol w:w="986"/>
        <w:gridCol w:w="112"/>
        <w:gridCol w:w="781"/>
        <w:gridCol w:w="570"/>
        <w:gridCol w:w="570"/>
        <w:gridCol w:w="801"/>
        <w:gridCol w:w="690"/>
        <w:gridCol w:w="1403"/>
        <w:gridCol w:w="793"/>
        <w:gridCol w:w="905"/>
        <w:gridCol w:w="675"/>
        <w:gridCol w:w="1125"/>
        <w:tblGridChange w:id="60">
          <w:tblGrid>
            <w:gridCol w:w="567"/>
            <w:gridCol w:w="142"/>
            <w:gridCol w:w="696"/>
            <w:gridCol w:w="346"/>
            <w:gridCol w:w="819"/>
            <w:gridCol w:w="3"/>
            <w:gridCol w:w="739"/>
            <w:gridCol w:w="644"/>
            <w:gridCol w:w="442"/>
            <w:gridCol w:w="842"/>
            <w:gridCol w:w="554"/>
            <w:gridCol w:w="1314"/>
            <w:gridCol w:w="750"/>
            <w:gridCol w:w="854"/>
            <w:gridCol w:w="640"/>
            <w:gridCol w:w="1058"/>
          </w:tblGrid>
        </w:tblGridChange>
      </w:tblGrid>
      <w:tr w:rsidR="00413B61" w14:paraId="44308968" w14:textId="77777777" w:rsidTr="00413B61">
        <w:trPr>
          <w:jc w:val="center"/>
          <w:trPrChange w:id="61" w:author="Xavier Hoenner" w:date="2014-06-13T11:56:00Z">
            <w:trPr>
              <w:gridBefore w:val="1"/>
              <w:jc w:val="center"/>
            </w:trPr>
          </w:trPrChange>
        </w:trPr>
        <w:tc>
          <w:tcPr>
            <w:tcW w:w="0" w:type="auto"/>
            <w:vAlign w:val="center"/>
            <w:tcPrChange w:id="62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407A1A26" w14:textId="77777777" w:rsidR="00413B61" w:rsidRPr="0025464E" w:rsidRDefault="00413B61" w:rsidP="00BD24EC">
            <w:pPr>
              <w:jc w:val="center"/>
              <w:rPr>
                <w:b/>
              </w:rPr>
            </w:pPr>
            <w:r w:rsidRPr="0025464E">
              <w:rPr>
                <w:b/>
              </w:rPr>
              <w:t>project_name</w:t>
            </w:r>
          </w:p>
        </w:tc>
        <w:tc>
          <w:tcPr>
            <w:tcW w:w="0" w:type="auto"/>
            <w:gridSpan w:val="3"/>
            <w:vAlign w:val="center"/>
            <w:tcPrChange w:id="63" w:author="Xavier Hoenner" w:date="2014-06-13T11:56:00Z">
              <w:tcPr>
                <w:tcW w:w="0" w:type="auto"/>
                <w:gridSpan w:val="3"/>
                <w:vAlign w:val="center"/>
              </w:tcPr>
            </w:tcPrChange>
          </w:tcPr>
          <w:p w14:paraId="274A030A" w14:textId="77777777" w:rsidR="00413B61" w:rsidRPr="0025464E" w:rsidRDefault="00413B61" w:rsidP="00EB6E9D">
            <w:pPr>
              <w:jc w:val="center"/>
              <w:rPr>
                <w:b/>
              </w:rPr>
            </w:pPr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r w:rsidRPr="0025464E">
              <w:rPr>
                <w:b/>
              </w:rPr>
              <w:t>_installations</w:t>
            </w:r>
          </w:p>
        </w:tc>
        <w:tc>
          <w:tcPr>
            <w:tcW w:w="0" w:type="auto"/>
            <w:vAlign w:val="center"/>
            <w:tcPrChange w:id="64" w:author="Xavier Hoenner" w:date="2014-06-13T11:56:00Z">
              <w:tcPr>
                <w:tcW w:w="0" w:type="auto"/>
                <w:vAlign w:val="center"/>
              </w:tcPr>
            </w:tcPrChange>
          </w:tcPr>
          <w:p w14:paraId="5D636B4D" w14:textId="77777777" w:rsidR="00413B61" w:rsidRPr="0025464E" w:rsidRDefault="00413B61" w:rsidP="008A25A1">
            <w:pPr>
              <w:jc w:val="center"/>
              <w:rPr>
                <w:b/>
              </w:rPr>
            </w:pPr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r w:rsidRPr="0025464E">
              <w:rPr>
                <w:b/>
              </w:rPr>
              <w:t>_stations</w:t>
            </w:r>
          </w:p>
        </w:tc>
        <w:tc>
          <w:tcPr>
            <w:tcW w:w="0" w:type="auto"/>
            <w:gridSpan w:val="2"/>
            <w:vAlign w:val="center"/>
            <w:tcPrChange w:id="65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4A184C8D" w14:textId="77777777" w:rsidR="00413B61" w:rsidRPr="0025464E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  <w:r w:rsidRPr="0025464E">
              <w:rPr>
                <w:b/>
              </w:rPr>
              <w:t>_deployments</w:t>
            </w:r>
          </w:p>
        </w:tc>
        <w:tc>
          <w:tcPr>
            <w:tcW w:w="0" w:type="auto"/>
            <w:gridSpan w:val="2"/>
            <w:vAlign w:val="center"/>
            <w:tcPrChange w:id="66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4FA6FB8D" w14:textId="6D90A6B7" w:rsidR="00413B61" w:rsidRDefault="00413B61" w:rsidP="004C188E">
            <w:pPr>
              <w:jc w:val="center"/>
              <w:rPr>
                <w:ins w:id="67" w:author="Xavier Hoenner" w:date="2014-06-13T11:52:00Z"/>
                <w:b/>
              </w:rPr>
            </w:pPr>
            <w:ins w:id="68" w:author="Xavier Hoenner" w:date="2014-06-13T11:55:00Z">
              <w:r>
                <w:rPr>
                  <w:b/>
                </w:rPr>
                <w:t>earliest_deployment_date</w:t>
              </w:r>
            </w:ins>
          </w:p>
        </w:tc>
        <w:tc>
          <w:tcPr>
            <w:tcW w:w="0" w:type="auto"/>
            <w:vAlign w:val="center"/>
            <w:tcPrChange w:id="69" w:author="Xavier Hoenner" w:date="2014-06-13T11:56:00Z">
              <w:tcPr>
                <w:tcW w:w="0" w:type="auto"/>
                <w:vAlign w:val="center"/>
              </w:tcPr>
            </w:tcPrChange>
          </w:tcPr>
          <w:p w14:paraId="37BBA207" w14:textId="67765A28" w:rsidR="00413B61" w:rsidRDefault="00413B61">
            <w:pPr>
              <w:jc w:val="center"/>
              <w:rPr>
                <w:ins w:id="70" w:author="Xavier Hoenner" w:date="2014-06-13T11:52:00Z"/>
                <w:b/>
              </w:rPr>
              <w:pPrChange w:id="71" w:author="Xavier Hoenner" w:date="2014-06-13T11:56:00Z">
                <w:pPr>
                  <w:spacing w:after="200" w:line="276" w:lineRule="auto"/>
                  <w:jc w:val="center"/>
                </w:pPr>
              </w:pPrChange>
            </w:pPr>
            <w:ins w:id="72" w:author="Xavier Hoenner" w:date="2014-06-13T11:56:00Z">
              <w:r>
                <w:rPr>
                  <w:b/>
                </w:rPr>
                <w:t>latest_deployment_date</w:t>
              </w:r>
            </w:ins>
          </w:p>
        </w:tc>
        <w:tc>
          <w:tcPr>
            <w:tcW w:w="0" w:type="auto"/>
            <w:vAlign w:val="center"/>
            <w:tcPrChange w:id="73" w:author="Xavier Hoenner" w:date="2014-06-13T11:56:00Z">
              <w:tcPr>
                <w:tcW w:w="0" w:type="auto"/>
                <w:vAlign w:val="center"/>
              </w:tcPr>
            </w:tcPrChange>
          </w:tcPr>
          <w:p w14:paraId="5E434E5C" w14:textId="03D905AE" w:rsidR="00413B61" w:rsidRDefault="00413B61">
            <w:pPr>
              <w:jc w:val="center"/>
              <w:rPr>
                <w:ins w:id="74" w:author="Xavier Hoenner" w:date="2014-06-13T11:44:00Z"/>
                <w:b/>
              </w:rPr>
              <w:pPrChange w:id="75" w:author="Xavier Hoenner" w:date="2014-06-13T11:44:00Z">
                <w:pPr>
                  <w:spacing w:after="200" w:line="276" w:lineRule="auto"/>
                  <w:jc w:val="center"/>
                </w:pPr>
              </w:pPrChange>
            </w:pPr>
            <w:ins w:id="76" w:author="Xavier Hoenner" w:date="2014-06-13T11:44:00Z">
              <w:r>
                <w:rPr>
                  <w:b/>
                </w:rPr>
                <w:t>no_releases</w:t>
              </w:r>
            </w:ins>
          </w:p>
        </w:tc>
        <w:tc>
          <w:tcPr>
            <w:tcW w:w="0" w:type="auto"/>
            <w:vAlign w:val="center"/>
            <w:tcPrChange w:id="77" w:author="Xavier Hoenner" w:date="2014-06-13T11:56:00Z">
              <w:tcPr>
                <w:tcW w:w="0" w:type="auto"/>
                <w:vAlign w:val="center"/>
              </w:tcPr>
            </w:tcPrChange>
          </w:tcPr>
          <w:p w14:paraId="213DA66D" w14:textId="6448F747" w:rsidR="00413B61" w:rsidRPr="0025464E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no_detections</w:t>
            </w:r>
          </w:p>
        </w:tc>
        <w:tc>
          <w:tcPr>
            <w:tcW w:w="0" w:type="auto"/>
            <w:tcPrChange w:id="78" w:author="Xavier Hoenner" w:date="2014-06-13T11:56:00Z">
              <w:tcPr>
                <w:tcW w:w="0" w:type="auto"/>
              </w:tcPr>
            </w:tcPrChange>
          </w:tcPr>
          <w:p w14:paraId="373A88E9" w14:textId="5FF5A339" w:rsidR="00413B61" w:rsidRDefault="00413B61" w:rsidP="00BD24EC">
            <w:pPr>
              <w:jc w:val="center"/>
              <w:rPr>
                <w:ins w:id="79" w:author="Xavier Hoenner" w:date="2014-06-13T11:54:00Z"/>
                <w:b/>
              </w:rPr>
            </w:pPr>
            <w:ins w:id="80" w:author="Xavier Hoenner" w:date="2014-06-13T11:56:00Z">
              <w:r>
                <w:rPr>
                  <w:b/>
                </w:rPr>
                <w:t>end_date</w:t>
              </w:r>
            </w:ins>
          </w:p>
        </w:tc>
        <w:tc>
          <w:tcPr>
            <w:tcW w:w="0" w:type="auto"/>
            <w:vAlign w:val="center"/>
            <w:tcPrChange w:id="81" w:author="Xavier Hoenner" w:date="2014-06-13T11:56:00Z">
              <w:tcPr>
                <w:tcW w:w="0" w:type="auto"/>
                <w:vAlign w:val="center"/>
              </w:tcPr>
            </w:tcPrChange>
          </w:tcPr>
          <w:p w14:paraId="00B1E87C" w14:textId="12D2ACC4" w:rsidR="00413B61" w:rsidRPr="0025464E" w:rsidDel="00EB6E9D" w:rsidRDefault="00413B61" w:rsidP="00BD24EC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413B61" w14:paraId="4DB9ADEB" w14:textId="77777777" w:rsidTr="00413B61">
        <w:trPr>
          <w:jc w:val="center"/>
          <w:trPrChange w:id="82" w:author="Xavier Hoenner" w:date="2014-06-13T11:56:00Z">
            <w:trPr>
              <w:gridBefore w:val="1"/>
              <w:jc w:val="center"/>
            </w:trPr>
          </w:trPrChange>
        </w:trPr>
        <w:tc>
          <w:tcPr>
            <w:tcW w:w="0" w:type="auto"/>
            <w:vAlign w:val="center"/>
            <w:tcPrChange w:id="83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151422A4" w14:textId="77777777" w:rsidR="00413B61" w:rsidRDefault="00413B61" w:rsidP="00BD24EC">
            <w:pPr>
              <w:jc w:val="center"/>
            </w:pPr>
            <w:r>
              <w:t>Project name</w:t>
            </w:r>
          </w:p>
        </w:tc>
        <w:tc>
          <w:tcPr>
            <w:tcW w:w="0" w:type="auto"/>
            <w:gridSpan w:val="3"/>
            <w:vAlign w:val="center"/>
            <w:tcPrChange w:id="84" w:author="Xavier Hoenner" w:date="2014-06-13T11:56:00Z">
              <w:tcPr>
                <w:tcW w:w="0" w:type="auto"/>
                <w:gridSpan w:val="3"/>
                <w:vAlign w:val="center"/>
              </w:tcPr>
            </w:tcPrChange>
          </w:tcPr>
          <w:p w14:paraId="4081B3F0" w14:textId="77777777" w:rsidR="00413B61" w:rsidRDefault="00413B61" w:rsidP="00BD24EC">
            <w:pPr>
              <w:jc w:val="center"/>
            </w:pPr>
            <w:r>
              <w:t># installations</w:t>
            </w:r>
          </w:p>
        </w:tc>
        <w:tc>
          <w:tcPr>
            <w:tcW w:w="0" w:type="auto"/>
            <w:vAlign w:val="center"/>
            <w:tcPrChange w:id="85" w:author="Xavier Hoenner" w:date="2014-06-13T11:56:00Z">
              <w:tcPr>
                <w:tcW w:w="0" w:type="auto"/>
                <w:vAlign w:val="center"/>
              </w:tcPr>
            </w:tcPrChange>
          </w:tcPr>
          <w:p w14:paraId="4AE0C72B" w14:textId="77777777" w:rsidR="00413B61" w:rsidRDefault="00413B61" w:rsidP="00BD24EC">
            <w:pPr>
              <w:jc w:val="center"/>
            </w:pPr>
            <w:r>
              <w:t># stations</w:t>
            </w:r>
          </w:p>
        </w:tc>
        <w:tc>
          <w:tcPr>
            <w:tcW w:w="0" w:type="auto"/>
            <w:gridSpan w:val="2"/>
            <w:vAlign w:val="center"/>
            <w:tcPrChange w:id="86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2C459351" w14:textId="77777777" w:rsidR="00413B61" w:rsidRDefault="00413B61" w:rsidP="00BD24EC">
            <w:pPr>
              <w:jc w:val="center"/>
            </w:pPr>
            <w:r>
              <w:t># deployments</w:t>
            </w:r>
          </w:p>
        </w:tc>
        <w:tc>
          <w:tcPr>
            <w:tcW w:w="0" w:type="auto"/>
            <w:gridSpan w:val="2"/>
            <w:vAlign w:val="center"/>
            <w:tcPrChange w:id="87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16A38A0A" w14:textId="5888F10A" w:rsidR="00413B61" w:rsidRDefault="00413B61" w:rsidP="004C188E">
            <w:pPr>
              <w:jc w:val="center"/>
              <w:rPr>
                <w:ins w:id="88" w:author="Xavier Hoenner" w:date="2014-06-13T11:52:00Z"/>
              </w:rPr>
            </w:pPr>
            <w:ins w:id="89" w:author="Xavier Hoenner" w:date="2014-06-13T11:54:00Z">
              <w:r>
                <w:t>First deployment</w:t>
              </w:r>
            </w:ins>
          </w:p>
        </w:tc>
        <w:tc>
          <w:tcPr>
            <w:tcW w:w="0" w:type="auto"/>
            <w:vAlign w:val="center"/>
            <w:tcPrChange w:id="90" w:author="Xavier Hoenner" w:date="2014-06-13T11:56:00Z">
              <w:tcPr>
                <w:tcW w:w="0" w:type="auto"/>
                <w:vAlign w:val="center"/>
              </w:tcPr>
            </w:tcPrChange>
          </w:tcPr>
          <w:p w14:paraId="2560AAFA" w14:textId="1A51FCBE" w:rsidR="00413B61" w:rsidRDefault="00413B61" w:rsidP="004C188E">
            <w:pPr>
              <w:jc w:val="center"/>
              <w:rPr>
                <w:ins w:id="91" w:author="Xavier Hoenner" w:date="2014-06-13T11:52:00Z"/>
              </w:rPr>
            </w:pPr>
            <w:ins w:id="92" w:author="Xavier Hoenner" w:date="2014-06-13T11:54:00Z">
              <w:r>
                <w:t>Last deployment</w:t>
              </w:r>
            </w:ins>
          </w:p>
        </w:tc>
        <w:tc>
          <w:tcPr>
            <w:tcW w:w="0" w:type="auto"/>
            <w:vAlign w:val="center"/>
            <w:tcPrChange w:id="93" w:author="Xavier Hoenner" w:date="2014-06-13T11:56:00Z">
              <w:tcPr>
                <w:tcW w:w="0" w:type="auto"/>
                <w:vAlign w:val="center"/>
              </w:tcPr>
            </w:tcPrChange>
          </w:tcPr>
          <w:p w14:paraId="500D925C" w14:textId="3443BAC3" w:rsidR="00413B61" w:rsidRDefault="00413B61">
            <w:pPr>
              <w:jc w:val="center"/>
              <w:rPr>
                <w:ins w:id="94" w:author="Xavier Hoenner" w:date="2014-06-13T11:44:00Z"/>
              </w:rPr>
              <w:pPrChange w:id="95" w:author="Xavier Hoenner" w:date="2014-06-13T11:44:00Z">
                <w:pPr>
                  <w:spacing w:after="200" w:line="276" w:lineRule="auto"/>
                  <w:jc w:val="center"/>
                </w:pPr>
              </w:pPrChange>
            </w:pPr>
            <w:ins w:id="96" w:author="Xavier Hoenner" w:date="2014-06-13T11:44:00Z">
              <w:r>
                <w:t># releases</w:t>
              </w:r>
            </w:ins>
          </w:p>
        </w:tc>
        <w:tc>
          <w:tcPr>
            <w:tcW w:w="0" w:type="auto"/>
            <w:vAlign w:val="center"/>
            <w:tcPrChange w:id="97" w:author="Xavier Hoenner" w:date="2014-06-13T11:56:00Z">
              <w:tcPr>
                <w:tcW w:w="0" w:type="auto"/>
                <w:vAlign w:val="center"/>
              </w:tcPr>
            </w:tcPrChange>
          </w:tcPr>
          <w:p w14:paraId="043143FA" w14:textId="57220B05" w:rsidR="00413B61" w:rsidRDefault="00413B61" w:rsidP="00BD24EC">
            <w:pPr>
              <w:jc w:val="center"/>
            </w:pPr>
            <w:r>
              <w:t># detections</w:t>
            </w:r>
          </w:p>
        </w:tc>
        <w:tc>
          <w:tcPr>
            <w:tcW w:w="0" w:type="auto"/>
            <w:tcPrChange w:id="98" w:author="Xavier Hoenner" w:date="2014-06-13T11:56:00Z">
              <w:tcPr>
                <w:tcW w:w="0" w:type="auto"/>
              </w:tcPr>
            </w:tcPrChange>
          </w:tcPr>
          <w:p w14:paraId="1CC92FEA" w14:textId="6D839E78" w:rsidR="00413B61" w:rsidRDefault="00413B61" w:rsidP="00BD24EC">
            <w:pPr>
              <w:jc w:val="center"/>
              <w:rPr>
                <w:ins w:id="99" w:author="Xavier Hoenner" w:date="2014-06-13T11:54:00Z"/>
              </w:rPr>
            </w:pPr>
            <w:ins w:id="100" w:author="Xavier Hoenner" w:date="2014-06-13T11:56:00Z">
              <w:r>
                <w:t>Last detection</w:t>
              </w:r>
            </w:ins>
          </w:p>
        </w:tc>
        <w:tc>
          <w:tcPr>
            <w:tcW w:w="0" w:type="auto"/>
            <w:vAlign w:val="center"/>
            <w:tcPrChange w:id="101" w:author="Xavier Hoenner" w:date="2014-06-13T11:56:00Z">
              <w:tcPr>
                <w:tcW w:w="0" w:type="auto"/>
                <w:vAlign w:val="center"/>
              </w:tcPr>
            </w:tcPrChange>
          </w:tcPr>
          <w:p w14:paraId="480A49B0" w14:textId="5BA324D7" w:rsidR="00413B61" w:rsidRDefault="00413B61" w:rsidP="00BD24EC">
            <w:pPr>
              <w:jc w:val="center"/>
            </w:pPr>
            <w:r>
              <w:t>Time coverage (days)</w:t>
            </w:r>
          </w:p>
        </w:tc>
      </w:tr>
      <w:tr w:rsidR="00413B61" w:rsidDel="004C188E" w14:paraId="4C1A30B8" w14:textId="6D3FD562" w:rsidTr="00413B61">
        <w:tblPrEx>
          <w:tblPrExChange w:id="102" w:author="Xavier Hoenner" w:date="2014-06-13T11:56:00Z">
            <w:tblPrEx>
              <w:tblInd w:w="-459" w:type="dxa"/>
            </w:tblPrEx>
          </w:tblPrExChange>
        </w:tblPrEx>
        <w:trPr>
          <w:gridAfter w:val="6"/>
          <w:jc w:val="center"/>
          <w:del w:id="103" w:author="Xavier Hoenner" w:date="2014-06-13T11:44:00Z"/>
          <w:trPrChange w:id="104" w:author="Xavier Hoenner" w:date="2014-06-13T11:56:00Z">
            <w:trPr>
              <w:gridBefore w:val="2"/>
              <w:gridAfter w:val="6"/>
              <w:jc w:val="center"/>
            </w:trPr>
          </w:trPrChange>
        </w:trPr>
        <w:tc>
          <w:tcPr>
            <w:tcW w:w="0" w:type="auto"/>
            <w:gridSpan w:val="2"/>
            <w:shd w:val="clear" w:color="auto" w:fill="595959" w:themeFill="text1" w:themeFillTint="A6"/>
            <w:tcPrChange w:id="105" w:author="Xavier Hoenner" w:date="2014-06-13T11:56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3872B1F7" w14:textId="77777777" w:rsidR="00413B61" w:rsidDel="004C188E" w:rsidRDefault="00413B61" w:rsidP="00987AAA">
            <w:pPr>
              <w:jc w:val="center"/>
              <w:rPr>
                <w:ins w:id="106" w:author="Xavier Hoenner" w:date="2014-06-13T11:44:00Z"/>
              </w:rPr>
            </w:pPr>
          </w:p>
        </w:tc>
        <w:tc>
          <w:tcPr>
            <w:tcW w:w="0" w:type="auto"/>
            <w:shd w:val="clear" w:color="auto" w:fill="595959" w:themeFill="text1" w:themeFillTint="A6"/>
            <w:tcPrChange w:id="107" w:author="Xavier Hoenner" w:date="2014-06-13T11:56:00Z">
              <w:tcPr>
                <w:tcW w:w="0" w:type="auto"/>
                <w:shd w:val="clear" w:color="auto" w:fill="595959" w:themeFill="text1" w:themeFillTint="A6"/>
              </w:tcPr>
            </w:tcPrChange>
          </w:tcPr>
          <w:p w14:paraId="7B370E4E" w14:textId="77777777" w:rsidR="00413B61" w:rsidDel="004C188E" w:rsidRDefault="00413B61" w:rsidP="00987AAA">
            <w:pPr>
              <w:jc w:val="center"/>
              <w:rPr>
                <w:ins w:id="108" w:author="Xavier Hoenner" w:date="2014-06-13T11:52:00Z"/>
              </w:rPr>
            </w:pPr>
          </w:p>
        </w:tc>
        <w:tc>
          <w:tcPr>
            <w:tcW w:w="0" w:type="auto"/>
            <w:gridSpan w:val="3"/>
            <w:shd w:val="clear" w:color="auto" w:fill="595959" w:themeFill="text1" w:themeFillTint="A6"/>
            <w:tcPrChange w:id="109" w:author="Xavier Hoenner" w:date="2014-06-13T11:56:00Z">
              <w:tcPr>
                <w:tcW w:w="0" w:type="auto"/>
                <w:gridSpan w:val="3"/>
                <w:shd w:val="clear" w:color="auto" w:fill="595959" w:themeFill="text1" w:themeFillTint="A6"/>
              </w:tcPr>
            </w:tcPrChange>
          </w:tcPr>
          <w:p w14:paraId="085373F6" w14:textId="77777777" w:rsidR="00413B61" w:rsidDel="004C188E" w:rsidRDefault="00413B61" w:rsidP="00987AAA">
            <w:pPr>
              <w:jc w:val="center"/>
              <w:rPr>
                <w:ins w:id="110" w:author="Xavier Hoenner" w:date="2014-06-13T11:52:00Z"/>
              </w:rPr>
            </w:pPr>
          </w:p>
        </w:tc>
        <w:tc>
          <w:tcPr>
            <w:tcW w:w="0" w:type="auto"/>
            <w:gridSpan w:val="2"/>
            <w:shd w:val="clear" w:color="auto" w:fill="595959" w:themeFill="text1" w:themeFillTint="A6"/>
            <w:tcPrChange w:id="111" w:author="Xavier Hoenner" w:date="2014-06-13T11:56:00Z">
              <w:tcPr>
                <w:tcW w:w="0" w:type="auto"/>
                <w:gridSpan w:val="2"/>
                <w:shd w:val="clear" w:color="auto" w:fill="595959" w:themeFill="text1" w:themeFillTint="A6"/>
              </w:tcPr>
            </w:tcPrChange>
          </w:tcPr>
          <w:p w14:paraId="44EA0557" w14:textId="77777777" w:rsidR="00413B61" w:rsidDel="004C188E" w:rsidRDefault="00413B61" w:rsidP="00987AAA">
            <w:pPr>
              <w:jc w:val="center"/>
              <w:rPr>
                <w:ins w:id="112" w:author="Xavier Hoenner" w:date="2014-06-13T11:54:00Z"/>
              </w:rPr>
            </w:pPr>
          </w:p>
        </w:tc>
      </w:tr>
      <w:tr w:rsidR="00D1422E" w14:paraId="3A3102BA" w14:textId="77777777" w:rsidTr="00D1422E">
        <w:tblPrEx>
          <w:tblPrExChange w:id="113" w:author="Xavier Hoenner" w:date="2014-06-13T12:05:00Z">
            <w:tblPrEx>
              <w:tblInd w:w="-1168" w:type="dxa"/>
            </w:tblPrEx>
          </w:tblPrExChange>
        </w:tblPrEx>
        <w:trPr>
          <w:jc w:val="center"/>
          <w:trPrChange w:id="114" w:author="Xavier Hoenner" w:date="2014-06-13T12:05:00Z">
            <w:trPr>
              <w:jc w:val="center"/>
            </w:trPr>
          </w:trPrChange>
        </w:trPr>
        <w:tc>
          <w:tcPr>
            <w:tcW w:w="0" w:type="auto"/>
            <w:gridSpan w:val="14"/>
            <w:shd w:val="clear" w:color="auto" w:fill="595959" w:themeFill="text1" w:themeFillTint="A6"/>
            <w:vAlign w:val="center"/>
            <w:tcPrChange w:id="115" w:author="Xavier Hoenner" w:date="2014-06-13T12:05:00Z">
              <w:tcPr>
                <w:tcW w:w="0" w:type="auto"/>
                <w:gridSpan w:val="16"/>
                <w:vAlign w:val="center"/>
              </w:tcPr>
            </w:tcPrChange>
          </w:tcPr>
          <w:p w14:paraId="20F03514" w14:textId="13639D50" w:rsidR="00D1422E" w:rsidRDefault="00D1422E" w:rsidP="00BD24EC">
            <w:pPr>
              <w:jc w:val="center"/>
            </w:pPr>
            <w:ins w:id="116" w:author="Xavier Hoenner" w:date="2014-06-13T12:05:00Z">
              <w:r>
                <w:t>Headers = funding_type</w:t>
              </w:r>
            </w:ins>
          </w:p>
        </w:tc>
      </w:tr>
      <w:tr w:rsidR="00413B61" w14:paraId="7698A629" w14:textId="77777777" w:rsidTr="00413B61">
        <w:trPr>
          <w:jc w:val="center"/>
          <w:ins w:id="117" w:author="Xavier Hoenner" w:date="2014-06-13T11:44:00Z"/>
          <w:trPrChange w:id="118" w:author="Xavier Hoenner" w:date="2014-06-13T11:56:00Z">
            <w:trPr>
              <w:gridBefore w:val="1"/>
              <w:jc w:val="center"/>
            </w:trPr>
          </w:trPrChange>
        </w:trPr>
        <w:tc>
          <w:tcPr>
            <w:tcW w:w="0" w:type="auto"/>
            <w:vAlign w:val="center"/>
            <w:tcPrChange w:id="119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0A4E56BC" w14:textId="77777777" w:rsidR="00413B61" w:rsidRDefault="00413B61" w:rsidP="004C188E">
            <w:pPr>
              <w:jc w:val="center"/>
              <w:rPr>
                <w:ins w:id="120" w:author="Xavier Hoenner" w:date="2014-06-13T11:44:00Z"/>
              </w:rPr>
            </w:pPr>
          </w:p>
        </w:tc>
        <w:tc>
          <w:tcPr>
            <w:tcW w:w="0" w:type="auto"/>
            <w:gridSpan w:val="3"/>
            <w:vAlign w:val="center"/>
            <w:tcPrChange w:id="121" w:author="Xavier Hoenner" w:date="2014-06-13T11:56:00Z">
              <w:tcPr>
                <w:tcW w:w="0" w:type="auto"/>
                <w:gridSpan w:val="3"/>
                <w:vAlign w:val="center"/>
              </w:tcPr>
            </w:tcPrChange>
          </w:tcPr>
          <w:p w14:paraId="7A622B1B" w14:textId="77777777" w:rsidR="00413B61" w:rsidRDefault="00413B61" w:rsidP="00BD24EC">
            <w:pPr>
              <w:jc w:val="center"/>
              <w:rPr>
                <w:ins w:id="122" w:author="Xavier Hoenner" w:date="2014-06-13T11:44:00Z"/>
              </w:rPr>
            </w:pPr>
          </w:p>
        </w:tc>
        <w:tc>
          <w:tcPr>
            <w:tcW w:w="0" w:type="auto"/>
            <w:vAlign w:val="center"/>
            <w:tcPrChange w:id="123" w:author="Xavier Hoenner" w:date="2014-06-13T11:56:00Z">
              <w:tcPr>
                <w:tcW w:w="0" w:type="auto"/>
                <w:vAlign w:val="center"/>
              </w:tcPr>
            </w:tcPrChange>
          </w:tcPr>
          <w:p w14:paraId="231CAF95" w14:textId="77777777" w:rsidR="00413B61" w:rsidRDefault="00413B61" w:rsidP="00BD24EC">
            <w:pPr>
              <w:jc w:val="center"/>
              <w:rPr>
                <w:ins w:id="124" w:author="Xavier Hoenner" w:date="2014-06-13T11:44:00Z"/>
              </w:rPr>
            </w:pPr>
          </w:p>
        </w:tc>
        <w:tc>
          <w:tcPr>
            <w:tcW w:w="0" w:type="auto"/>
            <w:gridSpan w:val="2"/>
            <w:vAlign w:val="center"/>
            <w:tcPrChange w:id="125" w:author="Xavier Hoenner" w:date="2014-06-13T11:56:00Z">
              <w:tcPr>
                <w:tcW w:w="0" w:type="auto"/>
                <w:gridSpan w:val="2"/>
                <w:vAlign w:val="center"/>
              </w:tcPr>
            </w:tcPrChange>
          </w:tcPr>
          <w:p w14:paraId="1E88BBE0" w14:textId="77777777" w:rsidR="00413B61" w:rsidRDefault="00413B61" w:rsidP="00BD24EC">
            <w:pPr>
              <w:jc w:val="center"/>
              <w:rPr>
                <w:ins w:id="126" w:author="Xavier Hoenner" w:date="2014-06-13T11:44:00Z"/>
              </w:rPr>
            </w:pPr>
          </w:p>
        </w:tc>
        <w:tc>
          <w:tcPr>
            <w:tcW w:w="0" w:type="auto"/>
            <w:gridSpan w:val="2"/>
            <w:tcPrChange w:id="127" w:author="Xavier Hoenner" w:date="2014-06-13T11:56:00Z">
              <w:tcPr>
                <w:tcW w:w="0" w:type="auto"/>
                <w:gridSpan w:val="2"/>
              </w:tcPr>
            </w:tcPrChange>
          </w:tcPr>
          <w:p w14:paraId="5F291A8F" w14:textId="77777777" w:rsidR="00413B61" w:rsidRDefault="00413B61" w:rsidP="004C188E">
            <w:pPr>
              <w:jc w:val="center"/>
              <w:rPr>
                <w:ins w:id="128" w:author="Xavier Hoenner" w:date="2014-06-13T11:52:00Z"/>
              </w:rPr>
            </w:pPr>
          </w:p>
        </w:tc>
        <w:tc>
          <w:tcPr>
            <w:tcW w:w="0" w:type="auto"/>
            <w:tcPrChange w:id="129" w:author="Xavier Hoenner" w:date="2014-06-13T11:56:00Z">
              <w:tcPr>
                <w:tcW w:w="0" w:type="auto"/>
              </w:tcPr>
            </w:tcPrChange>
          </w:tcPr>
          <w:p w14:paraId="71458A5C" w14:textId="2339100A" w:rsidR="00413B61" w:rsidRDefault="00413B61" w:rsidP="004C188E">
            <w:pPr>
              <w:jc w:val="center"/>
              <w:rPr>
                <w:ins w:id="130" w:author="Xavier Hoenner" w:date="2014-06-13T11:52:00Z"/>
              </w:rPr>
            </w:pPr>
          </w:p>
        </w:tc>
        <w:tc>
          <w:tcPr>
            <w:tcW w:w="0" w:type="auto"/>
            <w:vAlign w:val="center"/>
            <w:tcPrChange w:id="131" w:author="Xavier Hoenner" w:date="2014-06-13T11:56:00Z">
              <w:tcPr>
                <w:tcW w:w="0" w:type="auto"/>
                <w:vAlign w:val="center"/>
              </w:tcPr>
            </w:tcPrChange>
          </w:tcPr>
          <w:p w14:paraId="7E9C448E" w14:textId="4E96263B" w:rsidR="00413B61" w:rsidRDefault="00413B61" w:rsidP="004C188E">
            <w:pPr>
              <w:jc w:val="center"/>
              <w:rPr>
                <w:ins w:id="132" w:author="Xavier Hoenner" w:date="2014-06-13T11:44:00Z"/>
              </w:rPr>
            </w:pPr>
          </w:p>
        </w:tc>
        <w:tc>
          <w:tcPr>
            <w:tcW w:w="0" w:type="auto"/>
            <w:vAlign w:val="center"/>
            <w:tcPrChange w:id="133" w:author="Xavier Hoenner" w:date="2014-06-13T11:56:00Z">
              <w:tcPr>
                <w:tcW w:w="0" w:type="auto"/>
                <w:vAlign w:val="center"/>
              </w:tcPr>
            </w:tcPrChange>
          </w:tcPr>
          <w:p w14:paraId="4BFF0707" w14:textId="77777777" w:rsidR="00413B61" w:rsidRDefault="00413B61" w:rsidP="00BD24EC">
            <w:pPr>
              <w:jc w:val="center"/>
              <w:rPr>
                <w:ins w:id="134" w:author="Xavier Hoenner" w:date="2014-06-13T11:44:00Z"/>
              </w:rPr>
            </w:pPr>
          </w:p>
        </w:tc>
        <w:tc>
          <w:tcPr>
            <w:tcW w:w="0" w:type="auto"/>
            <w:tcPrChange w:id="135" w:author="Xavier Hoenner" w:date="2014-06-13T11:56:00Z">
              <w:tcPr>
                <w:tcW w:w="0" w:type="auto"/>
              </w:tcPr>
            </w:tcPrChange>
          </w:tcPr>
          <w:p w14:paraId="7166D1D3" w14:textId="77777777" w:rsidR="00413B61" w:rsidRDefault="00413B61" w:rsidP="00BD24EC">
            <w:pPr>
              <w:jc w:val="center"/>
              <w:rPr>
                <w:ins w:id="136" w:author="Xavier Hoenner" w:date="2014-06-13T11:54:00Z"/>
              </w:rPr>
            </w:pPr>
          </w:p>
        </w:tc>
        <w:tc>
          <w:tcPr>
            <w:tcW w:w="0" w:type="auto"/>
            <w:tcPrChange w:id="137" w:author="Xavier Hoenner" w:date="2014-06-13T11:56:00Z">
              <w:tcPr>
                <w:tcW w:w="0" w:type="auto"/>
              </w:tcPr>
            </w:tcPrChange>
          </w:tcPr>
          <w:p w14:paraId="63595ED9" w14:textId="719B6461" w:rsidR="00413B61" w:rsidRDefault="00413B61" w:rsidP="00BD24EC">
            <w:pPr>
              <w:jc w:val="center"/>
              <w:rPr>
                <w:ins w:id="138" w:author="Xavier Hoenner" w:date="2014-06-13T11:44:00Z"/>
              </w:rPr>
            </w:pPr>
          </w:p>
        </w:tc>
      </w:tr>
    </w:tbl>
    <w:p w14:paraId="28C5009E" w14:textId="74F89353" w:rsidR="000848A4" w:rsidRDefault="000848A4" w:rsidP="00146256">
      <w:pPr>
        <w:rPr>
          <w:ins w:id="139" w:author="Xavier Hoenner" w:date="2014-06-13T13:13:00Z"/>
        </w:rPr>
      </w:pPr>
      <w:ins w:id="140" w:author="Xavier Hoenner" w:date="2014-06-13T13:13:00Z">
        <w:r>
          <w:br w:type="page"/>
        </w:r>
      </w:ins>
    </w:p>
    <w:p w14:paraId="7F38C837" w14:textId="4065E9EE" w:rsidR="00146256" w:rsidRPr="00146256" w:rsidDel="000848A4" w:rsidRDefault="00146256" w:rsidP="00146256">
      <w:pPr>
        <w:rPr>
          <w:del w:id="141" w:author="Xavier Hoenner" w:date="2014-06-13T13:14:00Z"/>
        </w:rPr>
      </w:pPr>
    </w:p>
    <w:p w14:paraId="28B56931" w14:textId="77777777" w:rsidR="00146256" w:rsidRDefault="00146256" w:rsidP="00146256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142" w:author="Xavier Hoenner" w:date="2014-06-13T12:16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52"/>
        <w:gridCol w:w="4910"/>
        <w:tblGridChange w:id="143">
          <w:tblGrid>
            <w:gridCol w:w="1271"/>
            <w:gridCol w:w="4791"/>
          </w:tblGrid>
        </w:tblGridChange>
      </w:tblGrid>
      <w:tr w:rsidR="00146256" w14:paraId="700154DB" w14:textId="77777777" w:rsidTr="00A73FE4">
        <w:tc>
          <w:tcPr>
            <w:tcW w:w="1152" w:type="dxa"/>
            <w:tcPrChange w:id="144" w:author="Xavier Hoenner" w:date="2014-06-13T12:16:00Z">
              <w:tcPr>
                <w:tcW w:w="1271" w:type="dxa"/>
              </w:tcPr>
            </w:tcPrChange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10" w:type="dxa"/>
            <w:tcPrChange w:id="145" w:author="Xavier Hoenner" w:date="2014-06-13T12:16:00Z">
              <w:tcPr>
                <w:tcW w:w="4791" w:type="dxa"/>
              </w:tcPr>
            </w:tcPrChange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ins w:id="146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146256" w14:paraId="61A955E3" w14:textId="77777777" w:rsidTr="00A73FE4">
        <w:tc>
          <w:tcPr>
            <w:tcW w:w="1152" w:type="dxa"/>
            <w:tcPrChange w:id="147" w:author="Xavier Hoenner" w:date="2014-06-13T12:16:00Z">
              <w:tcPr>
                <w:tcW w:w="1271" w:type="dxa"/>
              </w:tcPr>
            </w:tcPrChange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10" w:type="dxa"/>
            <w:tcPrChange w:id="148" w:author="Xavier Hoenner" w:date="2014-06-13T12:16:00Z">
              <w:tcPr>
                <w:tcW w:w="4791" w:type="dxa"/>
              </w:tcPr>
            </w:tcPrChange>
          </w:tcPr>
          <w:p w14:paraId="5E403E77" w14:textId="4B1FBD27" w:rsidR="00146256" w:rsidRPr="003D503B" w:rsidRDefault="00146256" w:rsidP="00633FFF">
            <w:pPr>
              <w:rPr>
                <w:szCs w:val="24"/>
              </w:rPr>
            </w:pPr>
            <w:del w:id="149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ins w:id="150" w:author="Xavier Hoenner" w:date="2014-04-30T16:40:00Z">
              <w:r w:rsidR="00D7267A">
                <w:rPr>
                  <w:szCs w:val="24"/>
                </w:rPr>
                <w:t>harvest</w:t>
              </w:r>
            </w:ins>
          </w:p>
        </w:tc>
      </w:tr>
      <w:tr w:rsidR="00146256" w14:paraId="2A588DC4" w14:textId="77777777" w:rsidTr="00A73FE4">
        <w:tc>
          <w:tcPr>
            <w:tcW w:w="1152" w:type="dxa"/>
            <w:tcPrChange w:id="151" w:author="Xavier Hoenner" w:date="2014-06-13T12:16:00Z">
              <w:tcPr>
                <w:tcW w:w="1271" w:type="dxa"/>
              </w:tcPr>
            </w:tcPrChange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10" w:type="dxa"/>
            <w:tcPrChange w:id="152" w:author="Xavier Hoenner" w:date="2014-06-13T12:16:00Z">
              <w:tcPr>
                <w:tcW w:w="4791" w:type="dxa"/>
              </w:tcPr>
            </w:tcPrChange>
          </w:tcPr>
          <w:p w14:paraId="0EC4AE1F" w14:textId="7AF90B28" w:rsidR="00146256" w:rsidRPr="003D503B" w:rsidRDefault="00146256" w:rsidP="00633FFF">
            <w:pPr>
              <w:rPr>
                <w:szCs w:val="24"/>
              </w:rPr>
            </w:pPr>
            <w:del w:id="153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ins w:id="154" w:author="Xavier Hoenner" w:date="2014-04-30T16:40:00Z">
              <w:r w:rsidR="00D7267A">
                <w:rPr>
                  <w:szCs w:val="24"/>
                </w:rPr>
                <w:t>reporting</w:t>
              </w:r>
            </w:ins>
          </w:p>
        </w:tc>
      </w:tr>
      <w:tr w:rsidR="00146256" w14:paraId="30529AA8" w14:textId="77777777" w:rsidTr="00A73FE4">
        <w:tc>
          <w:tcPr>
            <w:tcW w:w="1152" w:type="dxa"/>
            <w:tcPrChange w:id="155" w:author="Xavier Hoenner" w:date="2014-06-13T12:16:00Z">
              <w:tcPr>
                <w:tcW w:w="1271" w:type="dxa"/>
              </w:tcPr>
            </w:tcPrChange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10" w:type="dxa"/>
            <w:tcPrChange w:id="156" w:author="Xavier Hoenner" w:date="2014-06-13T12:16:00Z">
              <w:tcPr>
                <w:tcW w:w="4791" w:type="dxa"/>
              </w:tcPr>
            </w:tcPrChange>
          </w:tcPr>
          <w:p w14:paraId="0D2DC7B1" w14:textId="72FF639E" w:rsidR="00146256" w:rsidRPr="003D503B" w:rsidRDefault="00146256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</w:rPr>
              <w:pPrChange w:id="157" w:author="Xavier Hoenner" w:date="2014-06-13T12:16:00Z">
                <w:pPr>
                  <w:keepNext/>
                  <w:keepLines/>
                  <w:spacing w:before="200" w:after="200" w:line="276" w:lineRule="auto"/>
                  <w:outlineLvl w:val="3"/>
                </w:pPr>
              </w:pPrChange>
            </w:pPr>
            <w:r w:rsidRPr="0029487F">
              <w:rPr>
                <w:szCs w:val="24"/>
              </w:rPr>
              <w:t>aatams_acoustic</w:t>
            </w:r>
            <w:del w:id="158" w:author="Xavier Hoenner" w:date="2014-06-13T12:16:00Z">
              <w:r w:rsidRPr="0029487F" w:rsidDel="00A73FE4">
                <w:rPr>
                  <w:szCs w:val="24"/>
                </w:rPr>
                <w:delText>tag</w:delText>
              </w:r>
            </w:del>
            <w:r w:rsidRPr="0029487F">
              <w:rPr>
                <w:szCs w:val="24"/>
              </w:rPr>
              <w:t>_</w:t>
            </w:r>
            <w:ins w:id="159" w:author="Xavier Hoenner" w:date="2014-06-13T12:15:00Z">
              <w:r w:rsidR="00A73FE4">
                <w:rPr>
                  <w:szCs w:val="24"/>
                </w:rPr>
                <w:t>species_</w:t>
              </w:r>
            </w:ins>
            <w:r w:rsidR="00080B07">
              <w:rPr>
                <w:szCs w:val="24"/>
              </w:rPr>
              <w:t>data_summary_</w:t>
            </w:r>
            <w:del w:id="160" w:author="Xavier Hoenner" w:date="2014-06-13T12:16:00Z">
              <w:r w:rsidR="00080B07" w:rsidDel="00A73FE4">
                <w:rPr>
                  <w:szCs w:val="24"/>
                </w:rPr>
                <w:delText>species</w:delText>
              </w:r>
              <w:r w:rsidRPr="0029487F" w:rsidDel="00A73FE4">
                <w:rPr>
                  <w:szCs w:val="24"/>
                </w:rPr>
                <w:delText>_view</w:delText>
              </w:r>
            </w:del>
            <w:ins w:id="161" w:author="Xavier Hoenner" w:date="2014-06-13T12:16:00Z">
              <w:r w:rsidR="00A73FE4">
                <w:rPr>
                  <w:szCs w:val="24"/>
                </w:rPr>
                <w:t>view</w:t>
              </w:r>
            </w:ins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2B238B1C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62" w:author="Xavier Hoenner" w:date="2014-05-08T16:10:00Z">
        <w:r w:rsidDel="0083475E">
          <w:delText xml:space="preserve"> by ASCENDING ‘phylum’, then by ASCENDING ‘order_name’, and then by</w:delText>
        </w:r>
        <w:r w:rsidRPr="00097B65" w:rsidDel="0083475E">
          <w:delText xml:space="preserve"> </w:delText>
        </w:r>
        <w:r w:rsidDel="0083475E">
          <w:delText>ASCENDING ‘spcode’</w:delText>
        </w:r>
      </w:del>
      <w:r>
        <w:t>.</w:t>
      </w:r>
    </w:p>
    <w:p w14:paraId="7AF74DDA" w14:textId="77777777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‘phylum’, sub-group by ‘order_name’.</w:t>
      </w:r>
    </w:p>
    <w:p w14:paraId="181042B4" w14:textId="06B227D8" w:rsidR="00ED1F5B" w:rsidRDefault="0071617A" w:rsidP="0071617A">
      <w:pPr>
        <w:ind w:left="567" w:hanging="567"/>
        <w:rPr>
          <w:ins w:id="163" w:author="Xavier Hoenner" w:date="2014-06-13T12:43:00Z"/>
          <w:i/>
        </w:rPr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del w:id="164" w:author="Xavier Hoenner" w:date="2014-06-13T13:00:00Z">
        <w:r w:rsidDel="00E43C7E">
          <w:delText>species tagged</w:delText>
        </w:r>
      </w:del>
      <w:ins w:id="165" w:author="Xavier Hoenner" w:date="2014-06-13T13:00:00Z">
        <w:r w:rsidR="00E43C7E">
          <w:t>releases</w:t>
        </w:r>
      </w:ins>
      <w:r>
        <w:t xml:space="preserve">, </w:t>
      </w:r>
      <w:del w:id="166" w:author="Xavier Hoenner" w:date="2014-06-13T13:00:00Z">
        <w:r w:rsidR="00BF7481" w:rsidDel="00E43C7E">
          <w:delText>species detected</w:delText>
        </w:r>
      </w:del>
      <w:ins w:id="167" w:author="Xavier Hoenner" w:date="2014-06-13T13:00:00Z">
        <w:r w:rsidR="00E43C7E">
          <w:t>public releases</w:t>
        </w:r>
      </w:ins>
      <w:r w:rsidR="00BF7481">
        <w:t xml:space="preserve">, </w:t>
      </w:r>
      <w:ins w:id="168" w:author="Xavier Hoenner" w:date="2014-06-13T13:00:00Z">
        <w:r w:rsidR="00E43C7E">
          <w:t xml:space="preserve">embargoed </w:t>
        </w:r>
      </w:ins>
      <w:r>
        <w:t>releases,</w:t>
      </w:r>
      <w:ins w:id="169" w:author="Xavier Hoenner" w:date="2014-06-13T13:00:00Z">
        <w:r w:rsidR="00E43C7E">
          <w:t xml:space="preserve"> </w:t>
        </w:r>
        <w:r w:rsidR="00E43C7E" w:rsidRPr="00EC6CCC">
          <w:t xml:space="preserve">number of </w:t>
        </w:r>
        <w:r w:rsidR="00E43C7E">
          <w:t>releases detected, public releases</w:t>
        </w:r>
        <w:r w:rsidR="00E43C7E" w:rsidRPr="00E43C7E">
          <w:t xml:space="preserve"> </w:t>
        </w:r>
        <w:r w:rsidR="00E43C7E">
          <w:t>detected, and embargoed releases</w:t>
        </w:r>
      </w:ins>
      <w:r>
        <w:t xml:space="preserve"> </w:t>
      </w:r>
      <w:ins w:id="170" w:author="Xavier Hoenner" w:date="2014-06-13T13:00:00Z">
        <w:r w:rsidR="00E43C7E">
          <w:t>detected</w:t>
        </w:r>
      </w:ins>
      <w:del w:id="171" w:author="Xavier Hoenner" w:date="2014-06-13T13:01:00Z">
        <w:r w:rsidDel="00F76D5B">
          <w:delText>detections</w:delText>
        </w:r>
        <w:r w:rsidR="00ED1F5B" w:rsidDel="00F76D5B">
          <w:delText xml:space="preserve"> at species level, unique tag IDs detected, tag AATAMS knows about, detected tags AATAMS knows about, and tags detected by species</w:delText>
        </w:r>
      </w:del>
      <w:r w:rsidR="00ED1F5B">
        <w:t xml:space="preserve">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ins w:id="172" w:author="Xavier Hoenner" w:date="2014-05-08T16:11:00Z">
        <w:r w:rsidR="0083475E" w:rsidRPr="00B22073">
          <w:rPr>
            <w:i/>
          </w:rPr>
          <w:t xml:space="preserve">Use the following view: </w:t>
        </w:r>
        <w:r w:rsidR="0083475E">
          <w:rPr>
            <w:i/>
          </w:rPr>
          <w:t>‘totals_view’;</w:t>
        </w:r>
        <w:r w:rsidR="0083475E" w:rsidRPr="00B22073">
          <w:rPr>
            <w:i/>
          </w:rPr>
          <w:t xml:space="preserve"> filter by: ‘facility’ = ‘AATAMS’, ‘subfacility’ = ‘</w:t>
        </w:r>
        <w:r w:rsidR="0083475E">
          <w:rPr>
            <w:i/>
          </w:rPr>
          <w:t>Acoustic tagging</w:t>
        </w:r>
      </w:ins>
      <w:ins w:id="173" w:author="Xavier Hoenner" w:date="2014-06-13T12:41:00Z">
        <w:r w:rsidR="002A23C2">
          <w:rPr>
            <w:i/>
          </w:rPr>
          <w:t xml:space="preserve"> - Species</w:t>
        </w:r>
      </w:ins>
      <w:ins w:id="174" w:author="Xavier Hoenner" w:date="2014-05-08T16:11:00Z">
        <w:r w:rsidR="0083475E" w:rsidRPr="00B22073">
          <w:rPr>
            <w:i/>
          </w:rPr>
          <w:t>’</w:t>
        </w:r>
      </w:ins>
      <w:ins w:id="175" w:author="Xavier Hoenner" w:date="2014-06-13T12:43:00Z">
        <w:r w:rsidR="002A23C2">
          <w:rPr>
            <w:i/>
          </w:rPr>
          <w:t>, ‘type’ != ‘Other stats’</w:t>
        </w:r>
      </w:ins>
      <w:ins w:id="176" w:author="Xavier Hoenner" w:date="2014-06-13T12:59:00Z">
        <w:r w:rsidR="00E43C7E">
          <w:rPr>
            <w:i/>
          </w:rPr>
          <w:t xml:space="preserve"> and ‘type’ != ‘Detections’</w:t>
        </w:r>
      </w:ins>
      <w:del w:id="177" w:author="Xavier Hoenner" w:date="2014-05-08T16:11:00Z">
        <w:r w:rsidR="00E66BB7" w:rsidRPr="00B22073" w:rsidDel="0083475E">
          <w:rPr>
            <w:i/>
          </w:rPr>
          <w:delText>Use the following view: ‘aatams_acoustictag_totals_species_view’</w:delText>
        </w:r>
        <w:r w:rsidR="009C5197" w:rsidDel="0083475E">
          <w:rPr>
            <w:i/>
          </w:rPr>
          <w:delText>;</w:delText>
        </w:r>
        <w:r w:rsidR="009C5197" w:rsidRPr="00636393" w:rsidDel="0083475E">
          <w:rPr>
            <w:i/>
          </w:rPr>
          <w:delText xml:space="preserve"> filter by: ‘</w:delText>
        </w:r>
        <w:r w:rsidR="009C5197" w:rsidDel="0083475E">
          <w:rPr>
            <w:i/>
          </w:rPr>
          <w:delText>statistics_type’</w:delText>
        </w:r>
        <w:r w:rsidR="009C5197" w:rsidRPr="00636393" w:rsidDel="0083475E">
          <w:rPr>
            <w:i/>
          </w:rPr>
          <w:delText xml:space="preserve"> </w:delText>
        </w:r>
        <w:r w:rsidR="009C5197" w:rsidDel="0083475E">
          <w:rPr>
            <w:i/>
          </w:rPr>
          <w:delText>(e.g. ‘statistics_type’ = ‘no_species’)</w:delText>
        </w:r>
      </w:del>
      <w:r w:rsidR="009C5197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PrChange w:id="178" w:author="Xavier Hoenner" w:date="2014-06-13T12:59:00Z">
          <w:tblPr>
            <w:tblStyle w:val="TableGrid"/>
            <w:tblW w:w="0" w:type="auto"/>
            <w:tblInd w:w="567" w:type="dxa"/>
            <w:tblLook w:val="04A0" w:firstRow="1" w:lastRow="0" w:firstColumn="1" w:lastColumn="0" w:noHBand="0" w:noVBand="1"/>
          </w:tblPr>
        </w:tblPrChange>
      </w:tblPr>
      <w:tblGrid>
        <w:gridCol w:w="839"/>
        <w:gridCol w:w="1333"/>
        <w:gridCol w:w="1469"/>
        <w:gridCol w:w="1640"/>
        <w:gridCol w:w="1713"/>
        <w:gridCol w:w="1077"/>
        <w:gridCol w:w="1171"/>
        <w:tblGridChange w:id="179">
          <w:tblGrid>
            <w:gridCol w:w="958"/>
            <w:gridCol w:w="1225"/>
            <w:gridCol w:w="1348"/>
            <w:gridCol w:w="1502"/>
            <w:gridCol w:w="1569"/>
            <w:gridCol w:w="994"/>
            <w:gridCol w:w="1079"/>
          </w:tblGrid>
        </w:tblGridChange>
      </w:tblGrid>
      <w:tr w:rsidR="00E43C7E" w14:paraId="3F4AC0F9" w14:textId="77777777" w:rsidTr="00E43C7E">
        <w:trPr>
          <w:ins w:id="180" w:author="Xavier Hoenner" w:date="2014-06-13T12:44:00Z"/>
        </w:trPr>
        <w:tc>
          <w:tcPr>
            <w:tcW w:w="458" w:type="pct"/>
            <w:vAlign w:val="center"/>
            <w:tcPrChange w:id="181" w:author="Xavier Hoenner" w:date="2014-06-13T12:59:00Z">
              <w:tcPr>
                <w:tcW w:w="1320" w:type="dxa"/>
              </w:tcPr>
            </w:tcPrChange>
          </w:tcPr>
          <w:p w14:paraId="7C151E9F" w14:textId="77777777" w:rsidR="002A23C2" w:rsidRDefault="002A23C2">
            <w:pPr>
              <w:jc w:val="center"/>
              <w:rPr>
                <w:ins w:id="182" w:author="Xavier Hoenner" w:date="2014-06-13T12:44:00Z"/>
                <w:b/>
                <w:i/>
              </w:rPr>
              <w:pPrChange w:id="183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721" w:type="pct"/>
            <w:vAlign w:val="center"/>
            <w:tcPrChange w:id="184" w:author="Xavier Hoenner" w:date="2014-06-13T12:59:00Z">
              <w:tcPr>
                <w:tcW w:w="1320" w:type="dxa"/>
              </w:tcPr>
            </w:tcPrChange>
          </w:tcPr>
          <w:p w14:paraId="5144C67A" w14:textId="437FF402" w:rsidR="002A23C2" w:rsidRDefault="00E43C7E">
            <w:pPr>
              <w:jc w:val="center"/>
              <w:rPr>
                <w:ins w:id="185" w:author="Xavier Hoenner" w:date="2014-06-13T12:44:00Z"/>
                <w:b/>
                <w:i/>
              </w:rPr>
              <w:pPrChange w:id="186" w:author="Xavier Hoenner" w:date="2014-06-13T12:59:00Z">
                <w:pPr>
                  <w:spacing w:after="200" w:line="276" w:lineRule="auto"/>
                </w:pPr>
              </w:pPrChange>
            </w:pPr>
            <w:ins w:id="187" w:author="Xavier Hoenner" w:date="2014-06-13T12:50:00Z">
              <w:r>
                <w:rPr>
                  <w:b/>
                  <w:i/>
                </w:rPr>
                <w:t>Total number of releases</w:t>
              </w:r>
              <w:r w:rsidR="002A23C2">
                <w:rPr>
                  <w:b/>
                  <w:i/>
                </w:rPr>
                <w:t xml:space="preserve"> </w:t>
              </w:r>
            </w:ins>
            <w:ins w:id="188" w:author="Xavier Hoenner" w:date="2014-06-13T12:51:00Z">
              <w:r>
                <w:rPr>
                  <w:b/>
                  <w:i/>
                </w:rPr>
                <w:t>(‘no_projects’)</w:t>
              </w:r>
            </w:ins>
          </w:p>
        </w:tc>
        <w:tc>
          <w:tcPr>
            <w:tcW w:w="794" w:type="pct"/>
            <w:vAlign w:val="center"/>
            <w:tcPrChange w:id="189" w:author="Xavier Hoenner" w:date="2014-06-13T12:59:00Z">
              <w:tcPr>
                <w:tcW w:w="1320" w:type="dxa"/>
              </w:tcPr>
            </w:tcPrChange>
          </w:tcPr>
          <w:p w14:paraId="567F14F4" w14:textId="3F5323E2" w:rsidR="002A23C2" w:rsidRDefault="00E43C7E">
            <w:pPr>
              <w:jc w:val="center"/>
              <w:rPr>
                <w:ins w:id="190" w:author="Xavier Hoenner" w:date="2014-06-13T12:44:00Z"/>
                <w:b/>
                <w:i/>
              </w:rPr>
              <w:pPrChange w:id="191" w:author="Xavier Hoenner" w:date="2014-06-13T12:59:00Z">
                <w:pPr>
                  <w:spacing w:after="200" w:line="276" w:lineRule="auto"/>
                </w:pPr>
              </w:pPrChange>
            </w:pPr>
            <w:ins w:id="192" w:author="Xavier Hoenner" w:date="2014-06-13T12:50:00Z">
              <w:r>
                <w:rPr>
                  <w:b/>
                  <w:i/>
                </w:rPr>
                <w:t>Number of releases that are public</w:t>
              </w:r>
            </w:ins>
            <w:ins w:id="193" w:author="Xavier Hoenner" w:date="2014-06-13T12:51:00Z">
              <w:r>
                <w:rPr>
                  <w:b/>
                  <w:i/>
                </w:rPr>
                <w:t xml:space="preserve"> (‘no_platforms’)</w:t>
              </w:r>
            </w:ins>
          </w:p>
        </w:tc>
        <w:tc>
          <w:tcPr>
            <w:tcW w:w="885" w:type="pct"/>
            <w:vAlign w:val="center"/>
            <w:tcPrChange w:id="194" w:author="Xavier Hoenner" w:date="2014-06-13T12:59:00Z">
              <w:tcPr>
                <w:tcW w:w="1320" w:type="dxa"/>
              </w:tcPr>
            </w:tcPrChange>
          </w:tcPr>
          <w:p w14:paraId="6453BE4A" w14:textId="093DAA26" w:rsidR="002A23C2" w:rsidRDefault="00E43C7E">
            <w:pPr>
              <w:jc w:val="center"/>
              <w:rPr>
                <w:ins w:id="195" w:author="Xavier Hoenner" w:date="2014-06-13T12:44:00Z"/>
                <w:b/>
                <w:i/>
              </w:rPr>
              <w:pPrChange w:id="196" w:author="Xavier Hoenner" w:date="2014-06-13T12:59:00Z">
                <w:pPr>
                  <w:spacing w:after="200" w:line="276" w:lineRule="auto"/>
                </w:pPr>
              </w:pPrChange>
            </w:pPr>
            <w:ins w:id="197" w:author="Xavier Hoenner" w:date="2014-06-13T12:50:00Z">
              <w:r>
                <w:rPr>
                  <w:b/>
                  <w:i/>
                </w:rPr>
                <w:t>Number of releases under embargo</w:t>
              </w:r>
            </w:ins>
            <w:ins w:id="198" w:author="Xavier Hoenner" w:date="2014-06-13T12:51:00Z">
              <w:r>
                <w:rPr>
                  <w:b/>
                  <w:i/>
                </w:rPr>
                <w:t xml:space="preserve"> (‘no_instruments’)</w:t>
              </w:r>
            </w:ins>
          </w:p>
        </w:tc>
        <w:tc>
          <w:tcPr>
            <w:tcW w:w="924" w:type="pct"/>
            <w:vAlign w:val="center"/>
            <w:tcPrChange w:id="199" w:author="Xavier Hoenner" w:date="2014-06-13T12:59:00Z">
              <w:tcPr>
                <w:tcW w:w="1320" w:type="dxa"/>
              </w:tcPr>
            </w:tcPrChange>
          </w:tcPr>
          <w:p w14:paraId="7BB7FB10" w14:textId="33EC43B5" w:rsidR="002A23C2" w:rsidRDefault="00E43C7E">
            <w:pPr>
              <w:jc w:val="center"/>
              <w:rPr>
                <w:ins w:id="200" w:author="Xavier Hoenner" w:date="2014-06-13T12:44:00Z"/>
                <w:b/>
                <w:i/>
              </w:rPr>
              <w:pPrChange w:id="201" w:author="Xavier Hoenner" w:date="2014-06-13T12:59:00Z">
                <w:pPr>
                  <w:spacing w:after="200" w:line="276" w:lineRule="auto"/>
                </w:pPr>
              </w:pPrChange>
            </w:pPr>
            <w:ins w:id="202" w:author="Xavier Hoenner" w:date="2014-06-13T12:52:00Z">
              <w:r>
                <w:rPr>
                  <w:b/>
                  <w:i/>
                </w:rPr>
                <w:t xml:space="preserve">Total number of </w:t>
              </w:r>
            </w:ins>
            <w:ins w:id="203" w:author="Xavier Hoenner" w:date="2014-06-13T12:57:00Z">
              <w:r>
                <w:rPr>
                  <w:b/>
                  <w:i/>
                </w:rPr>
                <w:t>releases detected (‘no_deployments’)</w:t>
              </w:r>
            </w:ins>
          </w:p>
        </w:tc>
        <w:tc>
          <w:tcPr>
            <w:tcW w:w="584" w:type="pct"/>
            <w:vAlign w:val="center"/>
            <w:tcPrChange w:id="204" w:author="Xavier Hoenner" w:date="2014-06-13T12:59:00Z">
              <w:tcPr>
                <w:tcW w:w="1321" w:type="dxa"/>
              </w:tcPr>
            </w:tcPrChange>
          </w:tcPr>
          <w:p w14:paraId="5C27A160" w14:textId="7B699AF3" w:rsidR="002A23C2" w:rsidRDefault="00E43C7E">
            <w:pPr>
              <w:jc w:val="center"/>
              <w:rPr>
                <w:ins w:id="205" w:author="Xavier Hoenner" w:date="2014-06-13T12:44:00Z"/>
                <w:b/>
                <w:i/>
              </w:rPr>
              <w:pPrChange w:id="206" w:author="Xavier Hoenner" w:date="2014-06-13T12:59:00Z">
                <w:pPr>
                  <w:spacing w:after="200" w:line="276" w:lineRule="auto"/>
                </w:pPr>
              </w:pPrChange>
            </w:pPr>
            <w:ins w:id="207" w:author="Xavier Hoenner" w:date="2014-06-13T12:57:00Z">
              <w:r>
                <w:rPr>
                  <w:b/>
                  <w:i/>
                </w:rPr>
                <w:t>Total number of public releases detected (</w:t>
              </w:r>
            </w:ins>
            <w:ins w:id="208" w:author="Xavier Hoenner" w:date="2014-06-13T12:58:00Z">
              <w:r>
                <w:rPr>
                  <w:b/>
                  <w:i/>
                </w:rPr>
                <w:t>‘no_data’)</w:t>
              </w:r>
            </w:ins>
          </w:p>
        </w:tc>
        <w:tc>
          <w:tcPr>
            <w:tcW w:w="635" w:type="pct"/>
            <w:vAlign w:val="center"/>
            <w:tcPrChange w:id="209" w:author="Xavier Hoenner" w:date="2014-06-13T12:59:00Z">
              <w:tcPr>
                <w:tcW w:w="1321" w:type="dxa"/>
              </w:tcPr>
            </w:tcPrChange>
          </w:tcPr>
          <w:p w14:paraId="7766D6C8" w14:textId="3A8C33B8" w:rsidR="002A23C2" w:rsidRDefault="00E43C7E">
            <w:pPr>
              <w:jc w:val="center"/>
              <w:rPr>
                <w:ins w:id="210" w:author="Xavier Hoenner" w:date="2014-06-13T12:44:00Z"/>
                <w:b/>
                <w:i/>
              </w:rPr>
              <w:pPrChange w:id="211" w:author="Xavier Hoenner" w:date="2014-06-13T12:59:00Z">
                <w:pPr>
                  <w:spacing w:after="200" w:line="276" w:lineRule="auto"/>
                </w:pPr>
              </w:pPrChange>
            </w:pPr>
            <w:ins w:id="212" w:author="Xavier Hoenner" w:date="2014-06-13T12:58:00Z">
              <w:r>
                <w:rPr>
                  <w:b/>
                  <w:i/>
                </w:rPr>
                <w:t>Total number of embargoed releases detected (‘no_data2’)</w:t>
              </w:r>
            </w:ins>
          </w:p>
        </w:tc>
      </w:tr>
      <w:tr w:rsidR="00E43C7E" w14:paraId="6BE9ED56" w14:textId="77777777" w:rsidTr="00E43C7E">
        <w:trPr>
          <w:ins w:id="213" w:author="Xavier Hoenner" w:date="2014-06-13T12:44:00Z"/>
        </w:trPr>
        <w:tc>
          <w:tcPr>
            <w:tcW w:w="458" w:type="pct"/>
            <w:vAlign w:val="center"/>
            <w:tcPrChange w:id="214" w:author="Xavier Hoenner" w:date="2014-06-13T12:59:00Z">
              <w:tcPr>
                <w:tcW w:w="1320" w:type="dxa"/>
              </w:tcPr>
            </w:tcPrChange>
          </w:tcPr>
          <w:p w14:paraId="31D9F649" w14:textId="3A1F7626" w:rsidR="002A23C2" w:rsidRPr="002A23C2" w:rsidRDefault="002A23C2">
            <w:pPr>
              <w:jc w:val="center"/>
              <w:rPr>
                <w:ins w:id="215" w:author="Xavier Hoenner" w:date="2014-06-13T12:44:00Z"/>
                <w:b/>
                <w:i/>
                <w:rPrChange w:id="216" w:author="Xavier Hoenner" w:date="2014-06-13T12:49:00Z">
                  <w:rPr>
                    <w:ins w:id="217" w:author="Xavier Hoenner" w:date="2014-06-13T12:44:00Z"/>
                    <w:rFonts w:eastAsiaTheme="majorEastAsia" w:cstheme="majorBidi"/>
                    <w:b/>
                    <w:bCs/>
                    <w:i/>
                    <w:u w:val="single"/>
                  </w:rPr>
                </w:rPrChange>
              </w:rPr>
              <w:pPrChange w:id="218" w:author="Xavier Hoenner" w:date="2014-06-13T12:59:00Z">
                <w:pPr>
                  <w:keepNext/>
                  <w:keepLines/>
                  <w:spacing w:before="80" w:after="200" w:line="276" w:lineRule="auto"/>
                  <w:outlineLvl w:val="2"/>
                </w:pPr>
              </w:pPrChange>
            </w:pPr>
            <w:ins w:id="219" w:author="Xavier Hoenner" w:date="2014-06-13T12:49:00Z">
              <w:r>
                <w:rPr>
                  <w:b/>
                  <w:i/>
                </w:rPr>
                <w:t>Species</w:t>
              </w:r>
            </w:ins>
          </w:p>
        </w:tc>
        <w:tc>
          <w:tcPr>
            <w:tcW w:w="721" w:type="pct"/>
            <w:vAlign w:val="center"/>
            <w:tcPrChange w:id="220" w:author="Xavier Hoenner" w:date="2014-06-13T12:59:00Z">
              <w:tcPr>
                <w:tcW w:w="1320" w:type="dxa"/>
              </w:tcPr>
            </w:tcPrChange>
          </w:tcPr>
          <w:p w14:paraId="11CA2298" w14:textId="77777777" w:rsidR="002A23C2" w:rsidRDefault="002A23C2">
            <w:pPr>
              <w:jc w:val="center"/>
              <w:rPr>
                <w:ins w:id="221" w:author="Xavier Hoenner" w:date="2014-06-13T12:44:00Z"/>
                <w:b/>
                <w:i/>
              </w:rPr>
              <w:pPrChange w:id="222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794" w:type="pct"/>
            <w:vAlign w:val="center"/>
            <w:tcPrChange w:id="223" w:author="Xavier Hoenner" w:date="2014-06-13T12:59:00Z">
              <w:tcPr>
                <w:tcW w:w="1320" w:type="dxa"/>
              </w:tcPr>
            </w:tcPrChange>
          </w:tcPr>
          <w:p w14:paraId="129DCD0E" w14:textId="77777777" w:rsidR="002A23C2" w:rsidRDefault="002A23C2">
            <w:pPr>
              <w:jc w:val="center"/>
              <w:rPr>
                <w:ins w:id="224" w:author="Xavier Hoenner" w:date="2014-06-13T12:44:00Z"/>
                <w:b/>
                <w:i/>
              </w:rPr>
              <w:pPrChange w:id="225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885" w:type="pct"/>
            <w:vAlign w:val="center"/>
            <w:tcPrChange w:id="226" w:author="Xavier Hoenner" w:date="2014-06-13T12:59:00Z">
              <w:tcPr>
                <w:tcW w:w="1320" w:type="dxa"/>
              </w:tcPr>
            </w:tcPrChange>
          </w:tcPr>
          <w:p w14:paraId="4AD04F87" w14:textId="77777777" w:rsidR="002A23C2" w:rsidRDefault="002A23C2">
            <w:pPr>
              <w:jc w:val="center"/>
              <w:rPr>
                <w:ins w:id="227" w:author="Xavier Hoenner" w:date="2014-06-13T12:44:00Z"/>
                <w:b/>
                <w:i/>
              </w:rPr>
              <w:pPrChange w:id="228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924" w:type="pct"/>
            <w:vAlign w:val="center"/>
            <w:tcPrChange w:id="229" w:author="Xavier Hoenner" w:date="2014-06-13T12:59:00Z">
              <w:tcPr>
                <w:tcW w:w="1320" w:type="dxa"/>
              </w:tcPr>
            </w:tcPrChange>
          </w:tcPr>
          <w:p w14:paraId="3487C5C9" w14:textId="77777777" w:rsidR="002A23C2" w:rsidRDefault="002A23C2">
            <w:pPr>
              <w:jc w:val="center"/>
              <w:rPr>
                <w:ins w:id="230" w:author="Xavier Hoenner" w:date="2014-06-13T12:44:00Z"/>
                <w:b/>
                <w:i/>
              </w:rPr>
              <w:pPrChange w:id="231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584" w:type="pct"/>
            <w:vAlign w:val="center"/>
            <w:tcPrChange w:id="232" w:author="Xavier Hoenner" w:date="2014-06-13T12:59:00Z">
              <w:tcPr>
                <w:tcW w:w="1321" w:type="dxa"/>
              </w:tcPr>
            </w:tcPrChange>
          </w:tcPr>
          <w:p w14:paraId="57BB7E65" w14:textId="77777777" w:rsidR="002A23C2" w:rsidRDefault="002A23C2">
            <w:pPr>
              <w:jc w:val="center"/>
              <w:rPr>
                <w:ins w:id="233" w:author="Xavier Hoenner" w:date="2014-06-13T12:44:00Z"/>
                <w:b/>
                <w:i/>
              </w:rPr>
              <w:pPrChange w:id="234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635" w:type="pct"/>
            <w:vAlign w:val="center"/>
            <w:tcPrChange w:id="235" w:author="Xavier Hoenner" w:date="2014-06-13T12:59:00Z">
              <w:tcPr>
                <w:tcW w:w="1321" w:type="dxa"/>
              </w:tcPr>
            </w:tcPrChange>
          </w:tcPr>
          <w:p w14:paraId="4EECC261" w14:textId="77777777" w:rsidR="002A23C2" w:rsidRDefault="002A23C2">
            <w:pPr>
              <w:jc w:val="center"/>
              <w:rPr>
                <w:ins w:id="236" w:author="Xavier Hoenner" w:date="2014-06-13T12:44:00Z"/>
                <w:b/>
                <w:i/>
              </w:rPr>
              <w:pPrChange w:id="237" w:author="Xavier Hoenner" w:date="2014-06-13T12:59:00Z">
                <w:pPr>
                  <w:spacing w:after="200" w:line="276" w:lineRule="auto"/>
                </w:pPr>
              </w:pPrChange>
            </w:pPr>
          </w:p>
        </w:tc>
      </w:tr>
      <w:tr w:rsidR="00E43C7E" w14:paraId="086F384A" w14:textId="77777777" w:rsidTr="00E43C7E">
        <w:trPr>
          <w:ins w:id="238" w:author="Xavier Hoenner" w:date="2014-06-13T12:44:00Z"/>
        </w:trPr>
        <w:tc>
          <w:tcPr>
            <w:tcW w:w="458" w:type="pct"/>
            <w:vAlign w:val="center"/>
            <w:tcPrChange w:id="239" w:author="Xavier Hoenner" w:date="2014-06-13T12:59:00Z">
              <w:tcPr>
                <w:tcW w:w="1320" w:type="dxa"/>
              </w:tcPr>
            </w:tcPrChange>
          </w:tcPr>
          <w:p w14:paraId="0842DDE1" w14:textId="640458B5" w:rsidR="002A23C2" w:rsidRDefault="002A23C2">
            <w:pPr>
              <w:jc w:val="center"/>
              <w:rPr>
                <w:ins w:id="240" w:author="Xavier Hoenner" w:date="2014-06-13T12:44:00Z"/>
                <w:b/>
                <w:i/>
              </w:rPr>
              <w:pPrChange w:id="241" w:author="Xavier Hoenner" w:date="2014-06-13T12:59:00Z">
                <w:pPr>
                  <w:spacing w:after="200" w:line="276" w:lineRule="auto"/>
                </w:pPr>
              </w:pPrChange>
            </w:pPr>
            <w:ins w:id="242" w:author="Xavier Hoenner" w:date="2014-06-13T12:49:00Z">
              <w:r>
                <w:rPr>
                  <w:b/>
                  <w:i/>
                </w:rPr>
                <w:t>Animals</w:t>
              </w:r>
            </w:ins>
          </w:p>
        </w:tc>
        <w:tc>
          <w:tcPr>
            <w:tcW w:w="721" w:type="pct"/>
            <w:vAlign w:val="center"/>
            <w:tcPrChange w:id="243" w:author="Xavier Hoenner" w:date="2014-06-13T12:59:00Z">
              <w:tcPr>
                <w:tcW w:w="1320" w:type="dxa"/>
              </w:tcPr>
            </w:tcPrChange>
          </w:tcPr>
          <w:p w14:paraId="0846A7EE" w14:textId="77777777" w:rsidR="002A23C2" w:rsidRDefault="002A23C2">
            <w:pPr>
              <w:jc w:val="center"/>
              <w:rPr>
                <w:ins w:id="244" w:author="Xavier Hoenner" w:date="2014-06-13T12:44:00Z"/>
                <w:b/>
                <w:i/>
              </w:rPr>
              <w:pPrChange w:id="245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794" w:type="pct"/>
            <w:vAlign w:val="center"/>
            <w:tcPrChange w:id="246" w:author="Xavier Hoenner" w:date="2014-06-13T12:59:00Z">
              <w:tcPr>
                <w:tcW w:w="1320" w:type="dxa"/>
              </w:tcPr>
            </w:tcPrChange>
          </w:tcPr>
          <w:p w14:paraId="19A508DD" w14:textId="77777777" w:rsidR="002A23C2" w:rsidRDefault="002A23C2">
            <w:pPr>
              <w:jc w:val="center"/>
              <w:rPr>
                <w:ins w:id="247" w:author="Xavier Hoenner" w:date="2014-06-13T12:44:00Z"/>
                <w:b/>
                <w:i/>
              </w:rPr>
              <w:pPrChange w:id="248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885" w:type="pct"/>
            <w:vAlign w:val="center"/>
            <w:tcPrChange w:id="249" w:author="Xavier Hoenner" w:date="2014-06-13T12:59:00Z">
              <w:tcPr>
                <w:tcW w:w="1320" w:type="dxa"/>
              </w:tcPr>
            </w:tcPrChange>
          </w:tcPr>
          <w:p w14:paraId="6B51D0FD" w14:textId="77777777" w:rsidR="002A23C2" w:rsidRDefault="002A23C2">
            <w:pPr>
              <w:jc w:val="center"/>
              <w:rPr>
                <w:ins w:id="250" w:author="Xavier Hoenner" w:date="2014-06-13T12:44:00Z"/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  <w:pPrChange w:id="251" w:author="Xavier Hoenner" w:date="2014-06-13T12:59:00Z">
                <w:pPr>
                  <w:keepNext/>
                  <w:keepLines/>
                  <w:spacing w:before="240" w:after="200" w:line="276" w:lineRule="auto"/>
                  <w:outlineLvl w:val="0"/>
                </w:pPr>
              </w:pPrChange>
            </w:pPr>
          </w:p>
        </w:tc>
        <w:tc>
          <w:tcPr>
            <w:tcW w:w="924" w:type="pct"/>
            <w:vAlign w:val="center"/>
            <w:tcPrChange w:id="252" w:author="Xavier Hoenner" w:date="2014-06-13T12:59:00Z">
              <w:tcPr>
                <w:tcW w:w="1320" w:type="dxa"/>
              </w:tcPr>
            </w:tcPrChange>
          </w:tcPr>
          <w:p w14:paraId="3CCB576C" w14:textId="77777777" w:rsidR="002A23C2" w:rsidRDefault="002A23C2">
            <w:pPr>
              <w:jc w:val="center"/>
              <w:rPr>
                <w:ins w:id="253" w:author="Xavier Hoenner" w:date="2014-06-13T12:44:00Z"/>
                <w:b/>
                <w:i/>
              </w:rPr>
              <w:pPrChange w:id="254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584" w:type="pct"/>
            <w:vAlign w:val="center"/>
            <w:tcPrChange w:id="255" w:author="Xavier Hoenner" w:date="2014-06-13T12:59:00Z">
              <w:tcPr>
                <w:tcW w:w="1321" w:type="dxa"/>
              </w:tcPr>
            </w:tcPrChange>
          </w:tcPr>
          <w:p w14:paraId="5FE59815" w14:textId="77777777" w:rsidR="002A23C2" w:rsidRDefault="002A23C2">
            <w:pPr>
              <w:jc w:val="center"/>
              <w:rPr>
                <w:ins w:id="256" w:author="Xavier Hoenner" w:date="2014-06-13T12:44:00Z"/>
                <w:b/>
                <w:i/>
              </w:rPr>
              <w:pPrChange w:id="257" w:author="Xavier Hoenner" w:date="2014-06-13T12:59:00Z">
                <w:pPr>
                  <w:spacing w:after="200" w:line="276" w:lineRule="auto"/>
                </w:pPr>
              </w:pPrChange>
            </w:pPr>
          </w:p>
        </w:tc>
        <w:tc>
          <w:tcPr>
            <w:tcW w:w="635" w:type="pct"/>
            <w:vAlign w:val="center"/>
            <w:tcPrChange w:id="258" w:author="Xavier Hoenner" w:date="2014-06-13T12:59:00Z">
              <w:tcPr>
                <w:tcW w:w="1321" w:type="dxa"/>
              </w:tcPr>
            </w:tcPrChange>
          </w:tcPr>
          <w:p w14:paraId="06085345" w14:textId="77777777" w:rsidR="002A23C2" w:rsidRDefault="002A23C2">
            <w:pPr>
              <w:jc w:val="center"/>
              <w:rPr>
                <w:ins w:id="259" w:author="Xavier Hoenner" w:date="2014-06-13T12:44:00Z"/>
                <w:b/>
                <w:i/>
              </w:rPr>
              <w:pPrChange w:id="260" w:author="Xavier Hoenner" w:date="2014-06-13T12:59:00Z">
                <w:pPr>
                  <w:spacing w:after="200" w:line="276" w:lineRule="auto"/>
                </w:pPr>
              </w:pPrChange>
            </w:pPr>
          </w:p>
        </w:tc>
      </w:tr>
    </w:tbl>
    <w:p w14:paraId="5EE33E40" w14:textId="77777777" w:rsidR="002A23C2" w:rsidRDefault="002A23C2" w:rsidP="0071617A">
      <w:pPr>
        <w:ind w:left="567" w:hanging="567"/>
        <w:rPr>
          <w:ins w:id="261" w:author="Xavier Hoenner" w:date="2014-06-13T13:01:00Z"/>
          <w:b/>
          <w:i/>
        </w:rPr>
      </w:pPr>
    </w:p>
    <w:p w14:paraId="25AECC8A" w14:textId="4162C524" w:rsidR="00F76D5B" w:rsidRDefault="00F76D5B">
      <w:pPr>
        <w:ind w:left="567" w:hanging="567"/>
        <w:rPr>
          <w:ins w:id="262" w:author="Xavier Hoenner" w:date="2014-06-13T13:06:00Z"/>
          <w:b/>
          <w:i/>
        </w:rPr>
      </w:pPr>
      <w:ins w:id="263" w:author="Xavier Hoenner" w:date="2014-06-13T13:01:00Z">
        <w:r>
          <w:t>Below the above table list the following totals:</w:t>
        </w:r>
      </w:ins>
      <w:ins w:id="264" w:author="Xavier Hoenner" w:date="2014-06-13T13:02:00Z">
        <w:r>
          <w:br/>
        </w:r>
        <w:r w:rsidRPr="00F76D5B">
          <w:rPr>
            <w:b/>
            <w:i/>
            <w:u w:val="single"/>
            <w:rPrChange w:id="265" w:author="Xavier Hoenner" w:date="2014-06-13T13:02:00Z">
              <w:rPr>
                <w:b/>
                <w:i/>
              </w:rPr>
            </w:rPrChange>
          </w:rPr>
          <w:t>Detections</w:t>
        </w:r>
      </w:ins>
      <w:ins w:id="266" w:author="Xavier Hoenner" w:date="2014-06-13T13:05:00Z">
        <w:r>
          <w:rPr>
            <w:b/>
            <w:i/>
            <w:u w:val="single"/>
          </w:rPr>
          <w:t xml:space="preserve"> </w:t>
        </w:r>
        <w:r w:rsidRPr="00F76D5B">
          <w:rPr>
            <w:b/>
            <w:i/>
            <w:u w:val="single"/>
            <w:rPrChange w:id="267" w:author="Xavier Hoenner" w:date="2014-06-13T13:06:00Z">
              <w:rPr>
                <w:b/>
                <w:i/>
              </w:rPr>
            </w:rPrChange>
          </w:rPr>
          <w:t>at species level</w:t>
        </w:r>
      </w:ins>
      <w:ins w:id="268" w:author="Xavier Hoenner" w:date="2014-06-13T13:02:00Z">
        <w:r w:rsidRPr="00F76D5B">
          <w:rPr>
            <w:b/>
            <w:i/>
            <w:u w:val="single"/>
            <w:rPrChange w:id="269" w:author="Xavier Hoenner" w:date="2014-06-13T13:02:00Z">
              <w:rPr>
                <w:b/>
                <w:i/>
              </w:rPr>
            </w:rPrChange>
          </w:rPr>
          <w:t>:</w:t>
        </w:r>
        <w:r>
          <w:t xml:space="preserve"> (</w:t>
        </w:r>
        <w:r>
          <w:rPr>
            <w:i/>
          </w:rPr>
          <w:t>Use ‘totals_view’;</w:t>
        </w:r>
        <w:r w:rsidRPr="00B22073">
          <w:rPr>
            <w:i/>
          </w:rPr>
          <w:t xml:space="preserve"> filter by: ‘facility’ = ‘AATAMS’, ‘subfacility’ = ‘</w:t>
        </w:r>
        <w:r>
          <w:rPr>
            <w:i/>
          </w:rPr>
          <w:t>Acoustic tagging - Species</w:t>
        </w:r>
        <w:r w:rsidRPr="00B22073">
          <w:rPr>
            <w:i/>
          </w:rPr>
          <w:t>’</w:t>
        </w:r>
        <w:r>
          <w:rPr>
            <w:i/>
          </w:rPr>
          <w:t>, ‘type’ = ‘Detections’)</w:t>
        </w:r>
      </w:ins>
      <w:ins w:id="270" w:author="Xavier Hoenner" w:date="2014-06-13T13:03:00Z">
        <w:r>
          <w:rPr>
            <w:i/>
          </w:rPr>
          <w:br/>
        </w:r>
        <w:r>
          <w:rPr>
            <w:i/>
          </w:rPr>
          <w:tab/>
        </w:r>
        <w:r>
          <w:rPr>
            <w:b/>
            <w:i/>
          </w:rPr>
          <w:t xml:space="preserve">Total number of detections </w:t>
        </w:r>
      </w:ins>
      <w:ins w:id="271" w:author="Xavier Hoenner" w:date="2014-06-13T13:04:00Z">
        <w:r>
          <w:rPr>
            <w:b/>
            <w:i/>
          </w:rPr>
          <w:t>(‘no_deployments’): XX</w:t>
        </w:r>
        <w:r>
          <w:rPr>
            <w:b/>
            <w:i/>
          </w:rPr>
          <w:br/>
        </w:r>
        <w:r>
          <w:rPr>
            <w:b/>
            <w:i/>
          </w:rPr>
          <w:tab/>
          <w:t>Total number of detections that are public (‘no_data’): XX</w:t>
        </w:r>
      </w:ins>
      <w:ins w:id="272" w:author="Xavier Hoenner" w:date="2014-06-13T13:05:00Z">
        <w:r>
          <w:rPr>
            <w:b/>
            <w:i/>
          </w:rPr>
          <w:br/>
        </w:r>
        <w:r>
          <w:rPr>
            <w:b/>
            <w:i/>
          </w:rPr>
          <w:tab/>
          <w:t>Total number of detections that are under embargo (‘no_data’): XX</w:t>
        </w:r>
      </w:ins>
    </w:p>
    <w:p w14:paraId="5FF677C0" w14:textId="2B6FA65E" w:rsidR="00F76D5B" w:rsidRPr="00F76D5B" w:rsidDel="00F76D5B" w:rsidRDefault="00F76D5B">
      <w:pPr>
        <w:ind w:left="567" w:hanging="567"/>
        <w:rPr>
          <w:del w:id="273" w:author="Xavier Hoenner" w:date="2014-06-13T13:07:00Z"/>
          <w:rPrChange w:id="274" w:author="Xavier Hoenner" w:date="2014-06-13T13:06:00Z">
            <w:rPr>
              <w:del w:id="275" w:author="Xavier Hoenner" w:date="2014-06-13T13:07:00Z"/>
              <w:b/>
              <w:i/>
            </w:rPr>
          </w:rPrChange>
        </w:rPr>
      </w:pPr>
      <w:ins w:id="276" w:author="Xavier Hoenner" w:date="2014-06-13T13:06:00Z">
        <w:r>
          <w:rPr>
            <w:b/>
            <w:i/>
          </w:rPr>
          <w:tab/>
        </w:r>
        <w:r>
          <w:rPr>
            <w:b/>
            <w:i/>
            <w:u w:val="single"/>
          </w:rPr>
          <w:t>Other statistics:</w:t>
        </w:r>
        <w:r>
          <w:t xml:space="preserve"> (</w:t>
        </w:r>
        <w:r>
          <w:rPr>
            <w:i/>
          </w:rPr>
          <w:t>Use ‘totals_view’;</w:t>
        </w:r>
        <w:r w:rsidRPr="00B22073">
          <w:rPr>
            <w:i/>
          </w:rPr>
          <w:t xml:space="preserve"> filter by: ‘facility’ = ‘AATAMS’, ‘subfacility’ = ‘</w:t>
        </w:r>
        <w:r>
          <w:rPr>
            <w:i/>
          </w:rPr>
          <w:t>Acoustic tagging - Species</w:t>
        </w:r>
        <w:r w:rsidRPr="00B22073">
          <w:rPr>
            <w:i/>
          </w:rPr>
          <w:t>’</w:t>
        </w:r>
        <w:r>
          <w:rPr>
            <w:i/>
          </w:rPr>
          <w:t>, ‘type’ = ‘</w:t>
        </w:r>
      </w:ins>
      <w:ins w:id="277" w:author="Xavier Hoenner" w:date="2014-06-13T13:07:00Z">
        <w:r>
          <w:rPr>
            <w:i/>
          </w:rPr>
          <w:t>Other stats</w:t>
        </w:r>
      </w:ins>
      <w:ins w:id="278" w:author="Xavier Hoenner" w:date="2014-06-13T13:06:00Z">
        <w:r>
          <w:rPr>
            <w:i/>
          </w:rPr>
          <w:t>’)</w:t>
        </w:r>
      </w:ins>
      <w:ins w:id="279" w:author="Xavier Hoenner" w:date="2014-06-13T13:07:00Z">
        <w:r>
          <w:rPr>
            <w:i/>
          </w:rPr>
          <w:br/>
        </w:r>
      </w:ins>
      <w:ins w:id="280" w:author="Xavier Hoenner" w:date="2014-06-13T13:08:00Z">
        <w:r>
          <w:tab/>
        </w:r>
      </w:ins>
    </w:p>
    <w:p w14:paraId="7C729FAC" w14:textId="1C3F3F0E" w:rsidR="0071617A" w:rsidRDefault="0071617A">
      <w:pPr>
        <w:ind w:left="567"/>
        <w:rPr>
          <w:ins w:id="281" w:author="Xavier Hoenner" w:date="2014-06-13T13:14:00Z"/>
          <w:b/>
          <w:i/>
        </w:rPr>
      </w:pPr>
      <w:del w:id="282" w:author="Xavier Hoenner" w:date="2014-06-13T13:07:00Z">
        <w:r w:rsidRPr="00EC6CCC" w:rsidDel="00F76D5B">
          <w:rPr>
            <w:b/>
            <w:i/>
          </w:rPr>
          <w:delText xml:space="preserve">Total </w:delText>
        </w:r>
        <w:r w:rsidDel="00F76D5B">
          <w:rPr>
            <w:b/>
            <w:i/>
          </w:rPr>
          <w:delText>n</w:delText>
        </w:r>
        <w:r w:rsidRPr="00EC6CCC" w:rsidDel="00F76D5B">
          <w:rPr>
            <w:b/>
            <w:i/>
          </w:rPr>
          <w:delText xml:space="preserve">umber of </w:delText>
        </w:r>
        <w:r w:rsidDel="00F76D5B">
          <w:rPr>
            <w:b/>
            <w:i/>
          </w:rPr>
          <w:delText>species tagged</w:delText>
        </w:r>
        <w:r w:rsidR="00B25225" w:rsidDel="00F76D5B">
          <w:rPr>
            <w:b/>
            <w:i/>
          </w:rPr>
          <w:delText xml:space="preserve"> </w:delText>
        </w:r>
        <w:r w:rsidR="00EE7143" w:rsidDel="00F76D5B">
          <w:rPr>
            <w:b/>
            <w:i/>
          </w:rPr>
          <w:delText>(‘no_</w:delText>
        </w:r>
      </w:del>
      <w:del w:id="283" w:author="Xavier Hoenner" w:date="2014-05-08T16:11:00Z">
        <w:r w:rsidR="00EE7143" w:rsidDel="00173BAA">
          <w:rPr>
            <w:b/>
            <w:i/>
          </w:rPr>
          <w:delText>species</w:delText>
        </w:r>
        <w:r w:rsidR="00137ADD" w:rsidDel="00173BAA">
          <w:rPr>
            <w:b/>
            <w:i/>
          </w:rPr>
          <w:delText>’</w:delText>
        </w:r>
      </w:del>
      <w:del w:id="284" w:author="Xavier Hoenner" w:date="2014-06-13T13:07:00Z">
        <w:r w:rsidDel="00F76D5B">
          <w:rPr>
            <w:b/>
            <w:i/>
          </w:rPr>
          <w:delText>)</w:delText>
        </w:r>
        <w:r w:rsidRPr="00EC6CCC" w:rsidDel="00F76D5B">
          <w:rPr>
            <w:b/>
            <w:i/>
          </w:rPr>
          <w:delText>: XX</w:delText>
        </w:r>
        <w:r w:rsidR="00137ADD" w:rsidDel="00F76D5B">
          <w:rPr>
            <w:b/>
            <w:i/>
          </w:rPr>
          <w:br/>
        </w:r>
        <w:r w:rsidR="00137ADD" w:rsidRPr="00EC6CCC" w:rsidDel="00F76D5B">
          <w:rPr>
            <w:b/>
            <w:i/>
          </w:rPr>
          <w:delText xml:space="preserve">Total </w:delText>
        </w:r>
        <w:r w:rsidR="00137ADD" w:rsidDel="00F76D5B">
          <w:rPr>
            <w:b/>
            <w:i/>
          </w:rPr>
          <w:delText>n</w:delText>
        </w:r>
        <w:r w:rsidR="00137ADD" w:rsidRPr="00EC6CCC" w:rsidDel="00F76D5B">
          <w:rPr>
            <w:b/>
            <w:i/>
          </w:rPr>
          <w:delText xml:space="preserve">umber of </w:delText>
        </w:r>
        <w:r w:rsidR="00137ADD" w:rsidDel="00F76D5B">
          <w:rPr>
            <w:b/>
            <w:i/>
          </w:rPr>
          <w:delText>species detected (‘no_</w:delText>
        </w:r>
      </w:del>
      <w:del w:id="285" w:author="Xavier Hoenner" w:date="2014-05-08T16:11:00Z">
        <w:r w:rsidR="00137ADD" w:rsidDel="00173BAA">
          <w:rPr>
            <w:b/>
            <w:i/>
          </w:rPr>
          <w:delText>species_detected</w:delText>
        </w:r>
      </w:del>
      <w:del w:id="286" w:author="Xavier Hoenner" w:date="2014-06-13T13:07:00Z">
        <w:r w:rsidR="00137ADD" w:rsidDel="00F76D5B">
          <w:rPr>
            <w:b/>
            <w:i/>
          </w:rPr>
          <w:delText>’)</w:delText>
        </w:r>
        <w:r w:rsidR="00137ADD" w:rsidRPr="00EC6CCC" w:rsidDel="00F76D5B">
          <w:rPr>
            <w:b/>
            <w:i/>
          </w:rPr>
          <w:delText>: XX</w:delText>
        </w:r>
        <w:r w:rsidDel="00F76D5B">
          <w:rPr>
            <w:b/>
            <w:i/>
          </w:rPr>
          <w:br/>
          <w:delText>Total number of releases (</w:delText>
        </w:r>
        <w:r w:rsidR="00EE7143" w:rsidDel="00F76D5B">
          <w:rPr>
            <w:b/>
            <w:i/>
          </w:rPr>
          <w:delText>‘</w:delText>
        </w:r>
        <w:r w:rsidDel="00F76D5B">
          <w:rPr>
            <w:b/>
            <w:i/>
          </w:rPr>
          <w:delText>no_</w:delText>
        </w:r>
      </w:del>
      <w:del w:id="287" w:author="Xavier Hoenner" w:date="2014-05-08T16:11:00Z">
        <w:r w:rsidDel="00173BAA">
          <w:rPr>
            <w:b/>
            <w:i/>
          </w:rPr>
          <w:delText>releases</w:delText>
        </w:r>
        <w:r w:rsidR="00EE7143" w:rsidDel="00173BAA">
          <w:rPr>
            <w:b/>
            <w:i/>
          </w:rPr>
          <w:delText>’</w:delText>
        </w:r>
      </w:del>
      <w:del w:id="288" w:author="Xavier Hoenner" w:date="2014-06-13T13:07:00Z">
        <w:r w:rsidDel="00F76D5B">
          <w:rPr>
            <w:b/>
            <w:i/>
          </w:rPr>
          <w:delText>): XX</w:delText>
        </w:r>
        <w:r w:rsidDel="00F76D5B">
          <w:rPr>
            <w:b/>
            <w:i/>
          </w:rPr>
          <w:br/>
          <w:delText xml:space="preserve">Total number of detections </w:delText>
        </w:r>
        <w:r w:rsidR="00ED1F5B" w:rsidDel="00F76D5B">
          <w:rPr>
            <w:b/>
            <w:i/>
          </w:rPr>
          <w:delText xml:space="preserve">at species level </w:delText>
        </w:r>
        <w:r w:rsidDel="00F76D5B">
          <w:rPr>
            <w:b/>
            <w:i/>
          </w:rPr>
          <w:delText>(</w:delText>
        </w:r>
        <w:r w:rsidR="00EE7143" w:rsidDel="00F76D5B">
          <w:rPr>
            <w:b/>
            <w:i/>
          </w:rPr>
          <w:delText>‘</w:delText>
        </w:r>
      </w:del>
      <w:del w:id="289" w:author="Xavier Hoenner" w:date="2014-05-08T16:12:00Z">
        <w:r w:rsidDel="00173BAA">
          <w:rPr>
            <w:b/>
            <w:i/>
          </w:rPr>
          <w:delText>no_detections</w:delText>
        </w:r>
      </w:del>
      <w:del w:id="290" w:author="Xavier Hoenner" w:date="2014-06-13T13:07:00Z">
        <w:r w:rsidR="00EE7143" w:rsidDel="00F76D5B">
          <w:rPr>
            <w:b/>
            <w:i/>
          </w:rPr>
          <w:delText>’</w:delText>
        </w:r>
        <w:r w:rsidDel="00F76D5B">
          <w:rPr>
            <w:b/>
            <w:i/>
          </w:rPr>
          <w:delText>): XX</w:delText>
        </w:r>
        <w:r w:rsidR="00ED1F5B" w:rsidDel="00F76D5B">
          <w:rPr>
            <w:b/>
            <w:i/>
          </w:rPr>
          <w:br/>
        </w:r>
      </w:del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unique tag IDs detected</w:t>
      </w:r>
      <w:r w:rsidR="00ED1F5B">
        <w:rPr>
          <w:b/>
          <w:i/>
        </w:rPr>
        <w:t xml:space="preserve"> (‘no_</w:t>
      </w:r>
      <w:del w:id="291" w:author="Xavier Hoenner" w:date="2014-05-08T16:12:00Z">
        <w:r w:rsidR="00ED1F5B" w:rsidDel="00173BAA">
          <w:rPr>
            <w:b/>
            <w:i/>
          </w:rPr>
          <w:delText>unique_tag_ids_detected’</w:delText>
        </w:r>
      </w:del>
      <w:ins w:id="292" w:author="Xavier Hoenner" w:date="2014-06-13T13:08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projects’</w:t>
        </w:r>
      </w:ins>
      <w:r w:rsidR="00ED1F5B">
        <w:rPr>
          <w:b/>
          <w:i/>
        </w:rPr>
        <w:t>): XX</w:t>
      </w:r>
      <w:del w:id="293" w:author="Xavier Hoenner" w:date="2014-06-13T13:07:00Z">
        <w:r w:rsidR="00ED1F5B" w:rsidDel="00F76D5B">
          <w:rPr>
            <w:b/>
            <w:i/>
          </w:rPr>
          <w:br/>
        </w:r>
      </w:del>
      <w:ins w:id="294" w:author="Xavier Hoenner" w:date="2014-06-13T13:08:00Z">
        <w:r w:rsidR="00F76D5B">
          <w:rPr>
            <w:b/>
            <w:i/>
          </w:rPr>
          <w:br/>
        </w:r>
      </w:ins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tags AATAMS knows about</w:t>
      </w:r>
      <w:r w:rsidR="00ED1F5B">
        <w:rPr>
          <w:b/>
          <w:i/>
        </w:rPr>
        <w:t xml:space="preserve"> (‘</w:t>
      </w:r>
      <w:del w:id="295" w:author="Xavier Hoenner" w:date="2014-05-08T16:12:00Z">
        <w:r w:rsidR="00ED1F5B" w:rsidDel="00173BAA">
          <w:rPr>
            <w:b/>
            <w:i/>
          </w:rPr>
          <w:delText>tag_aatams_knows_about</w:delText>
        </w:r>
      </w:del>
      <w:ins w:id="296" w:author="Xavier Hoenner" w:date="2014-05-08T16:12:00Z">
        <w:r w:rsidR="00173BAA">
          <w:rPr>
            <w:b/>
            <w:i/>
          </w:rPr>
          <w:t>no_</w:t>
        </w:r>
      </w:ins>
      <w:ins w:id="297" w:author="Xavier Hoenner" w:date="2014-06-13T13:09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platforms’</w:t>
        </w:r>
      </w:ins>
      <w:del w:id="298" w:author="Xavier Hoenner" w:date="2014-06-13T13:09:00Z">
        <w:r w:rsidR="00ED1F5B" w:rsidDel="00F76D5B">
          <w:rPr>
            <w:b/>
            <w:i/>
          </w:rPr>
          <w:delText>’</w:delText>
        </w:r>
      </w:del>
      <w:r w:rsidR="00ED1F5B">
        <w:rPr>
          <w:b/>
          <w:i/>
        </w:rPr>
        <w:t>): XX</w:t>
      </w:r>
      <w:del w:id="299" w:author="Xavier Hoenner" w:date="2014-06-13T13:07:00Z">
        <w:r w:rsidR="00ED1F5B" w:rsidDel="00F76D5B">
          <w:rPr>
            <w:b/>
            <w:i/>
          </w:rPr>
          <w:br/>
        </w:r>
      </w:del>
      <w:ins w:id="300" w:author="Xavier Hoenner" w:date="2014-06-13T13:07:00Z">
        <w:r w:rsidR="00F76D5B">
          <w:rPr>
            <w:b/>
            <w:i/>
          </w:rPr>
          <w:br/>
        </w:r>
      </w:ins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detected tags AATAMS knows about</w:t>
      </w:r>
      <w:r w:rsidR="00ED1F5B">
        <w:rPr>
          <w:b/>
          <w:i/>
        </w:rPr>
        <w:t xml:space="preserve"> (‘no_</w:t>
      </w:r>
      <w:del w:id="301" w:author="Xavier Hoenner" w:date="2014-05-08T16:12:00Z">
        <w:r w:rsidR="00ED1F5B" w:rsidDel="00173BAA">
          <w:rPr>
            <w:b/>
            <w:i/>
          </w:rPr>
          <w:delText>detected_tags_aatams_knows_about</w:delText>
        </w:r>
      </w:del>
      <w:ins w:id="302" w:author="Xavier Hoenner" w:date="2014-06-13T13:09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instruments’</w:t>
        </w:r>
      </w:ins>
      <w:del w:id="303" w:author="Xavier Hoenner" w:date="2014-06-13T13:09:00Z">
        <w:r w:rsidR="00ED1F5B" w:rsidDel="00F76D5B">
          <w:rPr>
            <w:b/>
            <w:i/>
          </w:rPr>
          <w:delText>’</w:delText>
        </w:r>
      </w:del>
      <w:r w:rsidR="00ED1F5B">
        <w:rPr>
          <w:b/>
          <w:i/>
        </w:rPr>
        <w:t>): XX</w:t>
      </w:r>
      <w:del w:id="304" w:author="Xavier Hoenner" w:date="2014-06-13T13:07:00Z">
        <w:r w:rsidR="00ED1F5B" w:rsidDel="00F76D5B">
          <w:rPr>
            <w:b/>
            <w:i/>
          </w:rPr>
          <w:br/>
        </w:r>
      </w:del>
      <w:ins w:id="305" w:author="Xavier Hoenner" w:date="2014-06-13T13:08:00Z">
        <w:r w:rsidR="00F76D5B">
          <w:rPr>
            <w:b/>
            <w:i/>
          </w:rPr>
          <w:br/>
        </w:r>
      </w:ins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del w:id="306" w:author="Xavier Hoenner" w:date="2014-05-08T16:12:00Z">
        <w:r w:rsidR="00ED1F5B" w:rsidDel="00173BAA">
          <w:rPr>
            <w:b/>
            <w:i/>
          </w:rPr>
          <w:delText>tags_detected_by_species</w:delText>
        </w:r>
      </w:del>
      <w:ins w:id="307" w:author="Xavier Hoenner" w:date="2014-05-08T16:12:00Z">
        <w:r w:rsidR="00173BAA">
          <w:rPr>
            <w:b/>
            <w:i/>
          </w:rPr>
          <w:t>no_</w:t>
        </w:r>
      </w:ins>
      <w:ins w:id="308" w:author="Xavier Hoenner" w:date="2014-06-13T13:09:00Z">
        <w:r w:rsidR="00F76D5B" w:rsidRPr="00F76D5B">
          <w:rPr>
            <w:b/>
            <w:i/>
          </w:rPr>
          <w:t xml:space="preserve"> </w:t>
        </w:r>
        <w:r w:rsidR="00F76D5B">
          <w:rPr>
            <w:b/>
            <w:i/>
          </w:rPr>
          <w:t>deployments’</w:t>
        </w:r>
      </w:ins>
      <w:del w:id="309" w:author="Xavier Hoenner" w:date="2014-06-13T13:09:00Z">
        <w:r w:rsidR="00ED1F5B" w:rsidDel="00F76D5B">
          <w:rPr>
            <w:b/>
            <w:i/>
          </w:rPr>
          <w:delText>’</w:delText>
        </w:r>
      </w:del>
      <w:r w:rsidR="00ED1F5B">
        <w:rPr>
          <w:b/>
          <w:i/>
        </w:rPr>
        <w:t>): XX</w:t>
      </w:r>
      <w:ins w:id="310" w:author="Xavier Hoenner" w:date="2014-06-13T13:09:00Z">
        <w:r w:rsidR="00F76D5B">
          <w:rPr>
            <w:b/>
            <w:i/>
          </w:rPr>
          <w:br/>
          <w:t>Total number of releases embargoes for</w:t>
        </w:r>
        <w:r w:rsidR="000848A4">
          <w:rPr>
            <w:b/>
            <w:i/>
          </w:rPr>
          <w:t xml:space="preserve"> less than 1</w:t>
        </w:r>
      </w:ins>
      <w:ins w:id="311" w:author="Xavier Hoenner" w:date="2014-06-13T13:10:00Z">
        <w:r w:rsidR="00F76D5B">
          <w:rPr>
            <w:b/>
            <w:i/>
          </w:rPr>
          <w:t xml:space="preserve"> year</w:t>
        </w:r>
      </w:ins>
      <w:ins w:id="312" w:author="Xavier Hoenner" w:date="2014-06-13T13:12:00Z">
        <w:r w:rsidR="000848A4">
          <w:rPr>
            <w:b/>
            <w:i/>
          </w:rPr>
          <w:t xml:space="preserve">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data’)</w:t>
        </w:r>
      </w:ins>
      <w:ins w:id="313" w:author="Xavier Hoenner" w:date="2014-06-13T13:10:00Z">
        <w:r w:rsidR="00F76D5B">
          <w:rPr>
            <w:b/>
            <w:i/>
          </w:rPr>
          <w:t>: XX</w:t>
        </w:r>
        <w:r w:rsidR="00F76D5B">
          <w:rPr>
            <w:b/>
            <w:i/>
          </w:rPr>
          <w:br/>
          <w:t xml:space="preserve">Total number of releases embargoes for </w:t>
        </w:r>
      </w:ins>
      <w:ins w:id="314" w:author="Xavier Hoenner" w:date="2014-06-13T13:11:00Z">
        <w:r w:rsidR="000848A4">
          <w:rPr>
            <w:b/>
            <w:i/>
          </w:rPr>
          <w:t>more than 1 year but less than</w:t>
        </w:r>
      </w:ins>
      <w:ins w:id="315" w:author="Xavier Hoenner" w:date="2014-06-13T13:10:00Z">
        <w:r w:rsidR="000848A4">
          <w:rPr>
            <w:rFonts w:ascii="ＭＳ ゴシック" w:eastAsia="ＭＳ ゴシック" w:hAnsi="ＭＳ ゴシック"/>
            <w:color w:val="000000"/>
          </w:rPr>
          <w:t xml:space="preserve"> </w:t>
        </w:r>
        <w:r w:rsidR="00F76D5B">
          <w:rPr>
            <w:b/>
            <w:i/>
          </w:rPr>
          <w:t>2</w:t>
        </w:r>
      </w:ins>
      <w:ins w:id="316" w:author="Xavier Hoenner" w:date="2014-06-13T13:12:00Z">
        <w:r w:rsidR="000848A4">
          <w:rPr>
            <w:b/>
            <w:i/>
          </w:rPr>
          <w:t xml:space="preserve"> 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data2’):</w:t>
        </w:r>
      </w:ins>
      <w:ins w:id="317" w:author="Xavier Hoenner" w:date="2014-06-13T13:10:00Z">
        <w:r w:rsidR="00F76D5B">
          <w:rPr>
            <w:b/>
            <w:i/>
          </w:rPr>
          <w:t>: XX</w:t>
        </w:r>
        <w:r w:rsidR="00F76D5B">
          <w:rPr>
            <w:b/>
            <w:i/>
          </w:rPr>
          <w:br/>
          <w:t xml:space="preserve">Total number of releases embargoes for </w:t>
        </w:r>
      </w:ins>
      <w:ins w:id="318" w:author="Xavier Hoenner" w:date="2014-06-13T13:11:00Z">
        <w:r w:rsidR="000848A4">
          <w:rPr>
            <w:b/>
            <w:i/>
          </w:rPr>
          <w:t>more than 2 years but less than</w:t>
        </w:r>
        <w:r w:rsidR="000848A4">
          <w:rPr>
            <w:rFonts w:ascii="ＭＳ ゴシック" w:eastAsia="ＭＳ ゴシック" w:hAnsi="ＭＳ ゴシック"/>
            <w:color w:val="000000"/>
          </w:rPr>
          <w:t xml:space="preserve"> </w:t>
        </w:r>
        <w:r w:rsidR="000848A4">
          <w:rPr>
            <w:b/>
            <w:i/>
          </w:rPr>
          <w:t>3</w:t>
        </w:r>
      </w:ins>
      <w:ins w:id="319" w:author="Xavier Hoenner" w:date="2014-06-13T13:12:00Z">
        <w:r w:rsidR="000848A4">
          <w:rPr>
            <w:b/>
            <w:i/>
          </w:rPr>
          <w:t xml:space="preserve"> 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data3’):</w:t>
        </w:r>
      </w:ins>
      <w:ins w:id="320" w:author="Xavier Hoenner" w:date="2014-06-13T13:10:00Z">
        <w:r w:rsidR="00F76D5B">
          <w:rPr>
            <w:b/>
            <w:i/>
          </w:rPr>
          <w:t>: XX</w:t>
        </w:r>
        <w:r w:rsidR="00F76D5B">
          <w:rPr>
            <w:b/>
            <w:i/>
          </w:rPr>
          <w:br/>
          <w:t xml:space="preserve">Total number of releases embargoes for </w:t>
        </w:r>
      </w:ins>
      <w:ins w:id="321" w:author="Xavier Hoenner" w:date="2014-06-13T13:11:00Z">
        <w:r w:rsidR="000848A4">
          <w:rPr>
            <w:b/>
            <w:i/>
          </w:rPr>
          <w:t>more than 3 years</w:t>
        </w:r>
      </w:ins>
      <w:ins w:id="322" w:author="Xavier Hoenner" w:date="2014-06-13T13:12:00Z">
        <w:r w:rsidR="000848A4">
          <w:rPr>
            <w:b/>
            <w:i/>
          </w:rPr>
          <w:t xml:space="preserve">  (‘no_</w:t>
        </w:r>
        <w:r w:rsidR="000848A4" w:rsidRPr="000848A4">
          <w:rPr>
            <w:b/>
            <w:i/>
          </w:rPr>
          <w:t xml:space="preserve"> </w:t>
        </w:r>
        <w:r w:rsidR="000848A4">
          <w:rPr>
            <w:b/>
            <w:i/>
          </w:rPr>
          <w:t>data4’):</w:t>
        </w:r>
      </w:ins>
      <w:ins w:id="323" w:author="Xavier Hoenner" w:date="2014-06-13T13:10:00Z">
        <w:r w:rsidR="00F76D5B">
          <w:rPr>
            <w:b/>
            <w:i/>
          </w:rPr>
          <w:t>: XX</w:t>
        </w:r>
      </w:ins>
    </w:p>
    <w:p w14:paraId="20CC245B" w14:textId="77777777" w:rsidR="000848A4" w:rsidRDefault="000848A4">
      <w:pPr>
        <w:ind w:left="567"/>
      </w:pPr>
    </w:p>
    <w:p w14:paraId="546496E0" w14:textId="61D49D4B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1D2D21">
        <w:t xml:space="preserve">: </w:t>
      </w:r>
      <w:r>
        <w:t>Phylum.</w:t>
      </w:r>
      <w:r>
        <w:br/>
      </w:r>
      <w:r>
        <w:rPr>
          <w:b/>
        </w:rPr>
        <w:t>Sub-headers</w:t>
      </w:r>
      <w:r>
        <w:t>: Order.</w:t>
      </w:r>
      <w:del w:id="324" w:author="Xavier Hoenner" w:date="2014-06-13T12:34:00Z">
        <w:r w:rsidDel="005B207C">
          <w:br/>
        </w:r>
        <w:r w:rsidDel="005B207C">
          <w:rPr>
            <w:b/>
          </w:rPr>
          <w:delText>‘CAAB code’</w:delText>
        </w:r>
        <w:r w:rsidRPr="006B3C3D" w:rsidDel="005B207C">
          <w:delText xml:space="preserve">: </w:delText>
        </w:r>
        <w:r w:rsidDel="005B207C">
          <w:delText>Codes for Australian Aquatic Biota (</w:delText>
        </w:r>
        <w:r w:rsidR="004C188E" w:rsidDel="005B207C">
          <w:fldChar w:fldCharType="begin"/>
        </w:r>
        <w:r w:rsidR="004C188E" w:rsidDel="005B207C">
          <w:delInstrText xml:space="preserve"> HYPERLINK "http://www.marine.csiro.au/caab/" </w:delInstrText>
        </w:r>
        <w:r w:rsidR="004C188E" w:rsidDel="005B207C">
          <w:fldChar w:fldCharType="separate"/>
        </w:r>
        <w:r w:rsidDel="005B207C">
          <w:rPr>
            <w:rStyle w:val="Hyperlink"/>
          </w:rPr>
          <w:delText>http://www.marine.csiro.au/caab/</w:delText>
        </w:r>
        <w:r w:rsidR="004C188E" w:rsidDel="005B207C">
          <w:rPr>
            <w:rStyle w:val="Hyperlink"/>
          </w:rPr>
          <w:fldChar w:fldCharType="end"/>
        </w:r>
        <w:r w:rsidDel="005B207C">
          <w:delText>).</w:delText>
        </w:r>
      </w:del>
      <w:r>
        <w:br/>
      </w:r>
      <w:r>
        <w:rPr>
          <w:b/>
        </w:rPr>
        <w:t>‘# releases’</w:t>
      </w:r>
      <w:r>
        <w:t xml:space="preserve">: </w:t>
      </w:r>
      <w:del w:id="325" w:author="Xavier Hoenner" w:date="2014-06-13T12:36:00Z">
        <w:r w:rsidDel="005B207C">
          <w:delText>N</w:delText>
        </w:r>
      </w:del>
      <w:ins w:id="326" w:author="Xavier Hoenner" w:date="2014-06-13T12:36:00Z">
        <w:r w:rsidR="005B207C">
          <w:t>Total n</w:t>
        </w:r>
      </w:ins>
      <w:r>
        <w:t>umber of animals that have been released equipped with an acoustic tag.</w:t>
      </w:r>
      <w:ins w:id="327" w:author="Xavier Hoenner" w:date="2014-06-13T12:34:00Z">
        <w:r w:rsidR="005B207C">
          <w:br/>
        </w:r>
        <w:r w:rsidR="005B207C">
          <w:rPr>
            <w:b/>
          </w:rPr>
          <w:t>‘# embargoed releases’</w:t>
        </w:r>
        <w:r w:rsidR="005B207C">
          <w:t xml:space="preserve">: Number of </w:t>
        </w:r>
      </w:ins>
      <w:ins w:id="328" w:author="Xavier Hoenner" w:date="2014-06-13T12:35:00Z">
        <w:r w:rsidR="005B207C">
          <w:t xml:space="preserve">released </w:t>
        </w:r>
      </w:ins>
      <w:ins w:id="329" w:author="Xavier Hoenner" w:date="2014-06-13T12:34:00Z">
        <w:r w:rsidR="005B207C">
          <w:t>animals that are currently under embargo.</w:t>
        </w:r>
      </w:ins>
      <w:ins w:id="330" w:author="Xavier Hoenner" w:date="2014-06-13T12:35:00Z">
        <w:r w:rsidR="005B207C">
          <w:br/>
        </w:r>
        <w:r w:rsidR="005B207C">
          <w:rPr>
            <w:b/>
          </w:rPr>
          <w:t>‘# releases with detections’</w:t>
        </w:r>
        <w:r w:rsidR="005B207C">
          <w:t>: Total number of released animals that have been detected.</w:t>
        </w:r>
        <w:r w:rsidR="005B207C">
          <w:br/>
        </w:r>
        <w:r w:rsidR="005B207C">
          <w:rPr>
            <w:b/>
          </w:rPr>
          <w:t>‘# public releases</w:t>
        </w:r>
      </w:ins>
      <w:ins w:id="331" w:author="Xavier Hoenner" w:date="2014-06-13T12:36:00Z">
        <w:r w:rsidR="005B207C">
          <w:rPr>
            <w:b/>
          </w:rPr>
          <w:t xml:space="preserve"> with detections</w:t>
        </w:r>
      </w:ins>
      <w:ins w:id="332" w:author="Xavier Hoenner" w:date="2014-06-13T12:35:00Z">
        <w:r w:rsidR="005B207C">
          <w:rPr>
            <w:b/>
          </w:rPr>
          <w:t>’</w:t>
        </w:r>
        <w:r w:rsidR="005B207C">
          <w:t xml:space="preserve">: Number of </w:t>
        </w:r>
      </w:ins>
      <w:ins w:id="333" w:author="Xavier Hoenner" w:date="2014-06-13T12:36:00Z">
        <w:r w:rsidR="005B207C">
          <w:t xml:space="preserve">released </w:t>
        </w:r>
      </w:ins>
      <w:ins w:id="334" w:author="Xavier Hoenner" w:date="2014-06-13T12:35:00Z">
        <w:r w:rsidR="005B207C">
          <w:t>animals</w:t>
        </w:r>
      </w:ins>
      <w:ins w:id="335" w:author="Xavier Hoenner" w:date="2014-06-13T12:37:00Z">
        <w:r w:rsidR="005B207C">
          <w:t xml:space="preserve"> that have been detected and are currently not under embargo</w:t>
        </w:r>
      </w:ins>
      <w:ins w:id="336" w:author="Xavier Hoenner" w:date="2014-06-13T12:35:00Z">
        <w:r w:rsidR="005B207C">
          <w:t>.</w:t>
        </w:r>
      </w:ins>
      <w:r>
        <w:br/>
      </w:r>
      <w:r w:rsidRPr="006B3C3D">
        <w:rPr>
          <w:b/>
        </w:rPr>
        <w:t>‘</w:t>
      </w:r>
      <w:r>
        <w:rPr>
          <w:b/>
        </w:rPr>
        <w:t># detections</w:t>
      </w:r>
      <w:r w:rsidRPr="006B3C3D">
        <w:rPr>
          <w:b/>
        </w:rPr>
        <w:t>’:</w:t>
      </w:r>
      <w:r w:rsidRPr="006B3C3D">
        <w:t xml:space="preserve"> </w:t>
      </w:r>
      <w:ins w:id="337" w:author="Xavier Hoenner" w:date="2014-06-13T12:38:00Z">
        <w:r w:rsidR="005B207C">
          <w:t xml:space="preserve">Total </w:t>
        </w:r>
      </w:ins>
      <w:del w:id="338" w:author="Xavier Hoenner" w:date="2014-06-13T12:38:00Z">
        <w:r w:rsidDel="005B207C">
          <w:delText xml:space="preserve">Number </w:delText>
        </w:r>
      </w:del>
      <w:ins w:id="339" w:author="Xavier Hoenner" w:date="2014-06-13T12:38:00Z">
        <w:r w:rsidR="005B207C">
          <w:t xml:space="preserve">number </w:t>
        </w:r>
      </w:ins>
      <w:r>
        <w:t xml:space="preserve">of </w:t>
      </w:r>
      <w:del w:id="340" w:author="Xavier Hoenner" w:date="2014-06-13T12:39:00Z">
        <w:r w:rsidDel="005B207C">
          <w:delText>times animals tagged have been detected by acoustic receivers</w:delText>
        </w:r>
      </w:del>
      <w:ins w:id="341" w:author="Xavier Hoenner" w:date="2014-06-13T12:39:00Z">
        <w:r w:rsidR="005B207C">
          <w:t>detections</w:t>
        </w:r>
      </w:ins>
      <w:r>
        <w:t>.</w:t>
      </w:r>
      <w:ins w:id="342" w:author="Xavier Hoenner" w:date="2014-06-13T12:39:00Z">
        <w:r w:rsidR="005B207C">
          <w:br/>
        </w:r>
        <w:r w:rsidR="005B207C" w:rsidRPr="006B3C3D">
          <w:rPr>
            <w:b/>
          </w:rPr>
          <w:t>‘</w:t>
        </w:r>
        <w:r w:rsidR="005B207C">
          <w:rPr>
            <w:b/>
          </w:rPr>
          <w:t># public detections</w:t>
        </w:r>
        <w:r w:rsidR="005B207C" w:rsidRPr="006B3C3D">
          <w:rPr>
            <w:b/>
          </w:rPr>
          <w:t>’:</w:t>
        </w:r>
        <w:r w:rsidR="005B207C" w:rsidRPr="006B3C3D">
          <w:t xml:space="preserve"> </w:t>
        </w:r>
        <w:r w:rsidR="005B207C">
          <w:t>Total number of public detections.</w:t>
        </w:r>
      </w:ins>
      <w:r>
        <w:rPr>
          <w:b/>
        </w:rPr>
        <w:br/>
      </w:r>
      <w:r w:rsidRPr="006B3C3D">
        <w:rPr>
          <w:b/>
        </w:rPr>
        <w:t>‘</w:t>
      </w:r>
      <w:del w:id="343" w:author="Xavier Hoenner" w:date="2014-06-13T12:40:00Z">
        <w:r w:rsidRPr="006B3C3D" w:rsidDel="005B207C">
          <w:rPr>
            <w:b/>
          </w:rPr>
          <w:delText>Start’</w:delText>
        </w:r>
      </w:del>
      <w:ins w:id="344" w:author="Xavier Hoenner" w:date="2014-06-13T12:40:00Z">
        <w:r w:rsidR="005B207C">
          <w:rPr>
            <w:b/>
          </w:rPr>
          <w:t>First detection</w:t>
        </w:r>
        <w:r w:rsidR="005B207C" w:rsidRPr="006B3C3D">
          <w:rPr>
            <w:b/>
          </w:rPr>
          <w:t>’</w:t>
        </w:r>
      </w:ins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dd/mm/yyyy).</w:t>
      </w:r>
      <w:r w:rsidRPr="006B3C3D">
        <w:br/>
      </w:r>
      <w:r w:rsidRPr="006B3C3D">
        <w:rPr>
          <w:b/>
        </w:rPr>
        <w:t>‘</w:t>
      </w:r>
      <w:del w:id="345" w:author="Xavier Hoenner" w:date="2014-06-13T12:40:00Z">
        <w:r w:rsidRPr="006B3C3D" w:rsidDel="005B207C">
          <w:rPr>
            <w:b/>
          </w:rPr>
          <w:delText>End’</w:delText>
        </w:r>
      </w:del>
      <w:ins w:id="346" w:author="Xavier Hoenner" w:date="2014-06-13T12:40:00Z">
        <w:r w:rsidR="005B207C">
          <w:rPr>
            <w:b/>
          </w:rPr>
          <w:t>Last detection</w:t>
        </w:r>
        <w:r w:rsidR="005B207C" w:rsidRPr="006B3C3D">
          <w:rPr>
            <w:b/>
          </w:rPr>
          <w:t>’</w:t>
        </w:r>
      </w:ins>
      <w:r w:rsidRPr="006B3C3D">
        <w:t xml:space="preserve">: </w:t>
      </w:r>
      <w:r>
        <w:t>Date at which the last tag detection occurred (format: dd/mm/yyyy).</w:t>
      </w:r>
      <w:r>
        <w:br/>
      </w:r>
      <w:r>
        <w:rPr>
          <w:b/>
        </w:rPr>
        <w:t>‘</w:t>
      </w:r>
      <w:ins w:id="347" w:author="Xavier Hoenner" w:date="2014-06-13T12:40:00Z">
        <w:r w:rsidR="005B207C">
          <w:rPr>
            <w:b/>
          </w:rPr>
          <w:t>Mean t</w:t>
        </w:r>
      </w:ins>
      <w:del w:id="348" w:author="Xavier Hoenner" w:date="2014-06-13T12:40:00Z">
        <w:r w:rsidDel="005B207C">
          <w:rPr>
            <w:b/>
          </w:rPr>
          <w:delText>T</w:delText>
        </w:r>
      </w:del>
      <w:r>
        <w:rPr>
          <w:b/>
        </w:rPr>
        <w:t>ime coverage’</w:t>
      </w:r>
      <w:r>
        <w:t xml:space="preserve">: </w:t>
      </w:r>
      <w:del w:id="349" w:author="Xavier Hoenner" w:date="2014-06-13T12:40:00Z">
        <w:r w:rsidDel="005B207C">
          <w:delText xml:space="preserve">Number </w:delText>
        </w:r>
      </w:del>
      <w:ins w:id="350" w:author="Xavier Hoenner" w:date="2014-06-13T12:40:00Z">
        <w:r w:rsidR="005B207C">
          <w:t xml:space="preserve">Mean number </w:t>
        </w:r>
      </w:ins>
      <w:r>
        <w:t xml:space="preserve">of days between the first and last </w:t>
      </w:r>
      <w:del w:id="351" w:author="Xavier Hoenner" w:date="2014-06-13T12:41:00Z">
        <w:r w:rsidDel="002A23C2">
          <w:delText xml:space="preserve">tag </w:delText>
        </w:r>
      </w:del>
      <w:r>
        <w:t>detection</w:t>
      </w:r>
      <w:del w:id="352" w:author="Xavier Hoenner" w:date="2014-06-13T12:41:00Z">
        <w:r w:rsidDel="002A23C2">
          <w:delText xml:space="preserve"> </w:delText>
        </w:r>
      </w:del>
      <w:ins w:id="353" w:author="Xavier Hoenner" w:date="2014-06-13T12:41:00Z">
        <w:r w:rsidR="002A23C2">
          <w:t xml:space="preserve"> for each animal released</w:t>
        </w:r>
      </w:ins>
      <w:del w:id="354" w:author="Xavier Hoenner" w:date="2014-06-13T12:41:00Z">
        <w:r w:rsidDel="002A23C2">
          <w:delText>dates</w:delText>
        </w:r>
      </w:del>
      <w:r>
        <w:t>.</w:t>
      </w:r>
      <w:r w:rsidRPr="006B3C3D">
        <w:br/>
      </w:r>
      <w:r>
        <w:rPr>
          <w:b/>
        </w:rPr>
        <w:t xml:space="preserve">AATAMS: </w:t>
      </w:r>
      <w:r>
        <w:t>Australian Animal Tagging and Monitoring System (</w:t>
      </w:r>
      <w:hyperlink r:id="rId8" w:history="1">
        <w:r w:rsidRPr="009830B3">
          <w:rPr>
            <w:rStyle w:val="Hyperlink"/>
          </w:rPr>
          <w:t>http://imos.org.au/aatams.html</w:t>
        </w:r>
      </w:hyperlink>
      <w:ins w:id="355" w:author="Xavier Hoenner" w:date="2014-06-13T12:22:00Z">
        <w:r w:rsidR="00DA29EC">
          <w:t xml:space="preserve">; web app: </w:t>
        </w:r>
        <w:r w:rsidR="00DA29EC">
          <w:fldChar w:fldCharType="begin"/>
        </w:r>
        <w:r w:rsidR="00DA29EC">
          <w:instrText xml:space="preserve"> HYPERLINK "</w:instrText>
        </w:r>
        <w:r w:rsidR="00DA29EC" w:rsidRPr="00B47509">
          <w:instrText>https://aatams.emii.org.au/aatams/</w:instrText>
        </w:r>
        <w:r w:rsidR="00DA29EC">
          <w:instrText xml:space="preserve">" </w:instrText>
        </w:r>
        <w:r w:rsidR="00DA29EC">
          <w:fldChar w:fldCharType="separate"/>
        </w:r>
        <w:r w:rsidR="00DA29EC" w:rsidRPr="00BF19BE">
          <w:rPr>
            <w:rStyle w:val="Hyperlink"/>
          </w:rPr>
          <w:t>https://aatams.emii.org.au/aatams/</w:t>
        </w:r>
        <w:r w:rsidR="00DA29EC">
          <w:fldChar w:fldCharType="end"/>
        </w:r>
      </w:ins>
      <w:r>
        <w:t>)</w:t>
      </w:r>
    </w:p>
    <w:p w14:paraId="31FCDFED" w14:textId="77777777" w:rsidR="00146256" w:rsidRDefault="00146256" w:rsidP="00146256">
      <w:pPr>
        <w:ind w:left="993" w:hanging="993"/>
        <w:rPr>
          <w:ins w:id="356" w:author="Xavier Hoenner" w:date="2014-06-13T13:14:00Z"/>
          <w:u w:val="single"/>
        </w:rPr>
      </w:pPr>
    </w:p>
    <w:p w14:paraId="529B892E" w14:textId="77777777" w:rsidR="000848A4" w:rsidRPr="00D315D2" w:rsidRDefault="000848A4" w:rsidP="00146256">
      <w:pPr>
        <w:ind w:left="993" w:hanging="993"/>
        <w:rPr>
          <w:u w:val="single"/>
        </w:rPr>
      </w:pPr>
    </w:p>
    <w:p w14:paraId="4D2744B0" w14:textId="77777777" w:rsidR="00146256" w:rsidRDefault="00146256" w:rsidP="00146256">
      <w:pPr>
        <w:pStyle w:val="Heading3"/>
      </w:pPr>
      <w:r>
        <w:t>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9"/>
        <w:gridCol w:w="571"/>
        <w:gridCol w:w="593"/>
        <w:gridCol w:w="1086"/>
        <w:gridCol w:w="1301"/>
        <w:gridCol w:w="852"/>
        <w:gridCol w:w="815"/>
        <w:gridCol w:w="855"/>
        <w:gridCol w:w="873"/>
        <w:gridCol w:w="640"/>
        <w:gridCol w:w="977"/>
        <w:tblGridChange w:id="357">
          <w:tblGrid>
            <w:gridCol w:w="679"/>
            <w:gridCol w:w="571"/>
            <w:gridCol w:w="593"/>
            <w:gridCol w:w="1086"/>
            <w:gridCol w:w="1301"/>
            <w:gridCol w:w="852"/>
            <w:gridCol w:w="815"/>
            <w:gridCol w:w="855"/>
            <w:gridCol w:w="873"/>
            <w:gridCol w:w="640"/>
            <w:gridCol w:w="977"/>
          </w:tblGrid>
        </w:tblGridChange>
      </w:tblGrid>
      <w:tr w:rsidR="005B207C" w14:paraId="3B870AA2" w14:textId="77777777" w:rsidTr="005B207C">
        <w:tc>
          <w:tcPr>
            <w:tcW w:w="367" w:type="pct"/>
            <w:vAlign w:val="center"/>
          </w:tcPr>
          <w:p w14:paraId="19AEE889" w14:textId="77777777" w:rsidR="00DA29EC" w:rsidDel="00333D4D" w:rsidRDefault="00DA29EC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358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common_name</w:t>
            </w:r>
          </w:p>
        </w:tc>
        <w:tc>
          <w:tcPr>
            <w:tcW w:w="309" w:type="pct"/>
            <w:vAlign w:val="center"/>
          </w:tcPr>
          <w:p w14:paraId="489DD886" w14:textId="474A4D8B" w:rsidR="00DA29EC" w:rsidDel="00333D4D" w:rsidRDefault="00DA29EC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359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no_releases</w:t>
            </w:r>
          </w:p>
        </w:tc>
        <w:tc>
          <w:tcPr>
            <w:tcW w:w="321" w:type="pct"/>
            <w:vAlign w:val="center"/>
          </w:tcPr>
          <w:p w14:paraId="37E22008" w14:textId="30DBD362" w:rsidR="00DA29EC" w:rsidRDefault="00DA29EC">
            <w:pPr>
              <w:jc w:val="center"/>
              <w:rPr>
                <w:ins w:id="360" w:author="Xavier Hoenner" w:date="2014-06-13T12:18:00Z"/>
                <w:b/>
              </w:rPr>
              <w:pPrChange w:id="361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62" w:author="Xavier Hoenner" w:date="2014-06-13T12:18:00Z">
              <w:r>
                <w:rPr>
                  <w:b/>
                </w:rPr>
                <w:t>no_embargo</w:t>
              </w:r>
            </w:ins>
          </w:p>
        </w:tc>
        <w:tc>
          <w:tcPr>
            <w:tcW w:w="588" w:type="pct"/>
            <w:vAlign w:val="center"/>
          </w:tcPr>
          <w:p w14:paraId="6436C86A" w14:textId="376924DA" w:rsidR="00DA29EC" w:rsidRDefault="00DA29EC">
            <w:pPr>
              <w:jc w:val="center"/>
              <w:rPr>
                <w:ins w:id="363" w:author="Xavier Hoenner" w:date="2014-06-13T12:27:00Z"/>
                <w:b/>
              </w:rPr>
              <w:pPrChange w:id="364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65" w:author="Xavier Hoenner" w:date="2014-06-13T12:27:00Z">
              <w:r>
                <w:rPr>
                  <w:b/>
                </w:rPr>
                <w:t>no_releases_with_detections</w:t>
              </w:r>
            </w:ins>
          </w:p>
        </w:tc>
        <w:tc>
          <w:tcPr>
            <w:tcW w:w="704" w:type="pct"/>
            <w:vAlign w:val="center"/>
          </w:tcPr>
          <w:p w14:paraId="64071109" w14:textId="235E3444" w:rsidR="00DA29EC" w:rsidRDefault="00DA29EC">
            <w:pPr>
              <w:jc w:val="center"/>
              <w:rPr>
                <w:ins w:id="366" w:author="Xavier Hoenner" w:date="2014-06-13T12:27:00Z"/>
                <w:b/>
              </w:rPr>
              <w:pPrChange w:id="367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68" w:author="Xavier Hoenner" w:date="2014-06-13T12:27:00Z">
              <w:r>
                <w:rPr>
                  <w:b/>
                </w:rPr>
                <w:t>no_public_releases_with_detections</w:t>
              </w:r>
            </w:ins>
          </w:p>
        </w:tc>
        <w:tc>
          <w:tcPr>
            <w:tcW w:w="461" w:type="pct"/>
            <w:vAlign w:val="center"/>
          </w:tcPr>
          <w:p w14:paraId="332CD9CA" w14:textId="1D0DE39A" w:rsidR="00DA29EC" w:rsidRDefault="00DA29EC">
            <w:pPr>
              <w:jc w:val="center"/>
              <w:rPr>
                <w:ins w:id="369" w:author="Xavier Hoenner" w:date="2014-06-13T12:28:00Z"/>
                <w:b/>
              </w:rPr>
              <w:pPrChange w:id="370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71" w:author="Xavier Hoenner" w:date="2014-06-13T12:28:00Z">
              <w:r>
                <w:rPr>
                  <w:b/>
                </w:rPr>
                <w:t>latest_embargo_date</w:t>
              </w:r>
            </w:ins>
          </w:p>
        </w:tc>
        <w:tc>
          <w:tcPr>
            <w:tcW w:w="441" w:type="pct"/>
            <w:vAlign w:val="center"/>
          </w:tcPr>
          <w:p w14:paraId="6A886B76" w14:textId="29052369" w:rsidR="00DA29EC" w:rsidDel="00333D4D" w:rsidRDefault="00DA29EC">
            <w:pPr>
              <w:jc w:val="center"/>
              <w:rPr>
                <w:b/>
              </w:rPr>
              <w:pPrChange w:id="372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73" w:author="Xavier Hoenner" w:date="2014-06-13T12:29:00Z">
              <w:r>
                <w:rPr>
                  <w:b/>
                </w:rPr>
                <w:t>total_</w:t>
              </w:r>
            </w:ins>
            <w:r>
              <w:rPr>
                <w:b/>
              </w:rPr>
              <w:t>no_detections</w:t>
            </w:r>
          </w:p>
        </w:tc>
        <w:tc>
          <w:tcPr>
            <w:tcW w:w="463" w:type="pct"/>
            <w:vAlign w:val="center"/>
          </w:tcPr>
          <w:p w14:paraId="14F23F4C" w14:textId="13CA5EDA" w:rsidR="00DA29EC" w:rsidRDefault="00DA29EC">
            <w:pPr>
              <w:jc w:val="center"/>
              <w:rPr>
                <w:ins w:id="374" w:author="Xavier Hoenner" w:date="2014-06-13T12:29:00Z"/>
                <w:b/>
              </w:rPr>
              <w:pPrChange w:id="375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76" w:author="Xavier Hoenner" w:date="2014-06-13T12:29:00Z">
              <w:r>
                <w:rPr>
                  <w:b/>
                </w:rPr>
                <w:t>no_detections_public</w:t>
              </w:r>
            </w:ins>
          </w:p>
        </w:tc>
        <w:tc>
          <w:tcPr>
            <w:tcW w:w="472" w:type="pct"/>
            <w:vAlign w:val="center"/>
          </w:tcPr>
          <w:p w14:paraId="0E8F8575" w14:textId="4EC23694" w:rsidR="00DA29EC" w:rsidRPr="00812C97" w:rsidRDefault="00DA29EC">
            <w:pPr>
              <w:jc w:val="center"/>
              <w:rPr>
                <w:b/>
              </w:rPr>
              <w:pPrChange w:id="377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del w:id="378" w:author="Xavier Hoenner" w:date="2014-06-13T12:30:00Z">
              <w:r w:rsidDel="00DA29EC">
                <w:rPr>
                  <w:b/>
                </w:rPr>
                <w:delText>first</w:delText>
              </w:r>
            </w:del>
            <w:ins w:id="379" w:author="Xavier Hoenner" w:date="2014-06-13T12:30:00Z">
              <w:r>
                <w:rPr>
                  <w:b/>
                </w:rPr>
                <w:t>earliest</w:t>
              </w:r>
            </w:ins>
            <w:r>
              <w:rPr>
                <w:b/>
              </w:rPr>
              <w:t>_detection</w:t>
            </w:r>
          </w:p>
        </w:tc>
        <w:tc>
          <w:tcPr>
            <w:tcW w:w="346" w:type="pct"/>
            <w:vAlign w:val="center"/>
          </w:tcPr>
          <w:p w14:paraId="32FF8916" w14:textId="0BB4A589" w:rsidR="00DA29EC" w:rsidRPr="00812C97" w:rsidRDefault="00DA29EC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380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la</w:t>
            </w:r>
            <w:ins w:id="381" w:author="Xavier Hoenner" w:date="2014-06-13T12:30:00Z">
              <w:r>
                <w:rPr>
                  <w:b/>
                </w:rPr>
                <w:t>te</w:t>
              </w:r>
            </w:ins>
            <w:r>
              <w:rPr>
                <w:b/>
              </w:rPr>
              <w:t>st_dection</w:t>
            </w:r>
          </w:p>
        </w:tc>
        <w:tc>
          <w:tcPr>
            <w:tcW w:w="529" w:type="pct"/>
            <w:vAlign w:val="center"/>
          </w:tcPr>
          <w:p w14:paraId="103AD195" w14:textId="2C3F1D1C" w:rsidR="00DA29EC" w:rsidRDefault="00DA29EC">
            <w:pPr>
              <w:jc w:val="center"/>
              <w:rPr>
                <w:b/>
              </w:rPr>
              <w:pPrChange w:id="382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83" w:author="Xavier Hoenner" w:date="2014-06-13T12:30:00Z">
              <w:r>
                <w:rPr>
                  <w:b/>
                </w:rPr>
                <w:t>mean_</w:t>
              </w:r>
            </w:ins>
            <w:r>
              <w:rPr>
                <w:b/>
              </w:rPr>
              <w:t>coverage_duration</w:t>
            </w:r>
          </w:p>
        </w:tc>
      </w:tr>
      <w:tr w:rsidR="005B207C" w14:paraId="0895A022" w14:textId="77777777" w:rsidTr="005B207C">
        <w:tc>
          <w:tcPr>
            <w:tcW w:w="367" w:type="pct"/>
            <w:vAlign w:val="center"/>
          </w:tcPr>
          <w:p w14:paraId="60E3A56D" w14:textId="77777777" w:rsidR="00DA29EC" w:rsidRDefault="00DA29EC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384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Common name</w:t>
            </w:r>
          </w:p>
        </w:tc>
        <w:tc>
          <w:tcPr>
            <w:tcW w:w="309" w:type="pct"/>
            <w:vAlign w:val="center"/>
          </w:tcPr>
          <w:p w14:paraId="0B83B4BB" w14:textId="3C6DAA85" w:rsidR="00DA29EC" w:rsidRDefault="00DA29EC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385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# releases</w:t>
            </w:r>
          </w:p>
        </w:tc>
        <w:tc>
          <w:tcPr>
            <w:tcW w:w="321" w:type="pct"/>
            <w:vAlign w:val="center"/>
          </w:tcPr>
          <w:p w14:paraId="387615B5" w14:textId="7C491C95" w:rsidR="00DA29EC" w:rsidRDefault="00DA29EC">
            <w:pPr>
              <w:jc w:val="center"/>
              <w:rPr>
                <w:ins w:id="386" w:author="Xavier Hoenner" w:date="2014-06-13T12:18:00Z"/>
              </w:rPr>
              <w:pPrChange w:id="387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88" w:author="Xavier Hoenner" w:date="2014-06-13T12:18:00Z">
              <w:r>
                <w:t># embargoed releases</w:t>
              </w:r>
            </w:ins>
          </w:p>
        </w:tc>
        <w:tc>
          <w:tcPr>
            <w:tcW w:w="588" w:type="pct"/>
            <w:vAlign w:val="center"/>
          </w:tcPr>
          <w:p w14:paraId="11095CEA" w14:textId="7A2949BE" w:rsidR="00DA29EC" w:rsidRDefault="00DA29EC">
            <w:pPr>
              <w:jc w:val="center"/>
              <w:rPr>
                <w:ins w:id="389" w:author="Xavier Hoenner" w:date="2014-06-13T12:27:00Z"/>
              </w:rPr>
              <w:pPrChange w:id="390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91" w:author="Xavier Hoenner" w:date="2014-06-13T12:27:00Z">
              <w:r>
                <w:t># releases with detection</w:t>
              </w:r>
            </w:ins>
            <w:ins w:id="392" w:author="Xavier Hoenner" w:date="2014-06-13T12:28:00Z">
              <w:r>
                <w:t>s</w:t>
              </w:r>
            </w:ins>
          </w:p>
        </w:tc>
        <w:tc>
          <w:tcPr>
            <w:tcW w:w="704" w:type="pct"/>
            <w:vAlign w:val="center"/>
          </w:tcPr>
          <w:p w14:paraId="7CB0CF26" w14:textId="1CFF0891" w:rsidR="00DA29EC" w:rsidRDefault="00DA29EC">
            <w:pPr>
              <w:jc w:val="center"/>
              <w:rPr>
                <w:ins w:id="393" w:author="Xavier Hoenner" w:date="2014-06-13T12:27:00Z"/>
              </w:rPr>
              <w:pPrChange w:id="394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95" w:author="Xavier Hoenner" w:date="2014-06-13T12:28:00Z">
              <w:r>
                <w:t># public releases with detections</w:t>
              </w:r>
            </w:ins>
          </w:p>
        </w:tc>
        <w:tc>
          <w:tcPr>
            <w:tcW w:w="461" w:type="pct"/>
            <w:vAlign w:val="center"/>
          </w:tcPr>
          <w:p w14:paraId="1063704A" w14:textId="38E152CD" w:rsidR="00DA29EC" w:rsidRDefault="00DA29EC">
            <w:pPr>
              <w:jc w:val="center"/>
              <w:rPr>
                <w:ins w:id="396" w:author="Xavier Hoenner" w:date="2014-06-13T12:28:00Z"/>
              </w:rPr>
              <w:pPrChange w:id="397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398" w:author="Xavier Hoenner" w:date="2014-06-13T12:28:00Z">
              <w:r>
                <w:t>Latest embargo date</w:t>
              </w:r>
            </w:ins>
          </w:p>
        </w:tc>
        <w:tc>
          <w:tcPr>
            <w:tcW w:w="441" w:type="pct"/>
            <w:vAlign w:val="center"/>
          </w:tcPr>
          <w:p w14:paraId="56B912FE" w14:textId="5AABEB01" w:rsidR="00DA29EC" w:rsidRDefault="00DA29EC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399" w:author="Xavier Hoenner" w:date="2014-06-13T12:31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# detections</w:t>
            </w:r>
          </w:p>
        </w:tc>
        <w:tc>
          <w:tcPr>
            <w:tcW w:w="463" w:type="pct"/>
            <w:vAlign w:val="center"/>
          </w:tcPr>
          <w:p w14:paraId="53AB9BBF" w14:textId="55A57A41" w:rsidR="00DA29EC" w:rsidRDefault="00DA29EC">
            <w:pPr>
              <w:jc w:val="center"/>
              <w:rPr>
                <w:ins w:id="400" w:author="Xavier Hoenner" w:date="2014-06-13T12:29:00Z"/>
              </w:rPr>
              <w:pPrChange w:id="401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402" w:author="Xavier Hoenner" w:date="2014-06-13T12:29:00Z">
              <w:r>
                <w:t># public detections</w:t>
              </w:r>
            </w:ins>
          </w:p>
        </w:tc>
        <w:tc>
          <w:tcPr>
            <w:tcW w:w="472" w:type="pct"/>
            <w:vAlign w:val="center"/>
          </w:tcPr>
          <w:p w14:paraId="151A88CC" w14:textId="31EEADFA" w:rsidR="00DA29EC" w:rsidRDefault="00DA29EC">
            <w:pPr>
              <w:jc w:val="center"/>
              <w:pPrChange w:id="403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del w:id="404" w:author="Xavier Hoenner" w:date="2014-06-13T12:31:00Z">
              <w:r w:rsidDel="005B207C">
                <w:delText>Start</w:delText>
              </w:r>
            </w:del>
            <w:ins w:id="405" w:author="Xavier Hoenner" w:date="2014-06-13T12:31:00Z">
              <w:r w:rsidR="005B207C">
                <w:t>First detection</w:t>
              </w:r>
            </w:ins>
          </w:p>
        </w:tc>
        <w:tc>
          <w:tcPr>
            <w:tcW w:w="346" w:type="pct"/>
            <w:vAlign w:val="center"/>
          </w:tcPr>
          <w:p w14:paraId="35FEAA84" w14:textId="50E4F455" w:rsidR="00DA29EC" w:rsidRDefault="00DA29EC">
            <w:pPr>
              <w:jc w:val="center"/>
              <w:pPrChange w:id="406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del w:id="407" w:author="Xavier Hoenner" w:date="2014-06-13T12:31:00Z">
              <w:r w:rsidDel="005B207C">
                <w:delText>End</w:delText>
              </w:r>
            </w:del>
            <w:ins w:id="408" w:author="Xavier Hoenner" w:date="2014-06-13T12:31:00Z">
              <w:r w:rsidR="005B207C">
                <w:t>Last detection</w:t>
              </w:r>
            </w:ins>
          </w:p>
        </w:tc>
        <w:tc>
          <w:tcPr>
            <w:tcW w:w="529" w:type="pct"/>
            <w:vAlign w:val="center"/>
          </w:tcPr>
          <w:p w14:paraId="05E04A78" w14:textId="2523CC2D" w:rsidR="00DA29EC" w:rsidRDefault="00DA29EC">
            <w:pPr>
              <w:jc w:val="center"/>
              <w:pPrChange w:id="409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del w:id="410" w:author="Xavier Hoenner" w:date="2014-06-13T12:30:00Z">
              <w:r w:rsidDel="00DA29EC">
                <w:delText xml:space="preserve">Time </w:delText>
              </w:r>
            </w:del>
            <w:ins w:id="411" w:author="Xavier Hoenner" w:date="2014-06-13T12:30:00Z">
              <w:r>
                <w:t xml:space="preserve">Mean time </w:t>
              </w:r>
            </w:ins>
            <w:r>
              <w:t>coverage (days)</w:t>
            </w:r>
          </w:p>
        </w:tc>
      </w:tr>
      <w:tr w:rsidR="005B207C" w14:paraId="2C12AF1F" w14:textId="77777777" w:rsidTr="005B207C">
        <w:tblPrEx>
          <w:tblW w:w="5000" w:type="pct"/>
          <w:tblPrExChange w:id="412" w:author="Xavier Hoenner" w:date="2014-06-13T12:33:00Z">
            <w:tblPrEx>
              <w:tblW w:w="5000" w:type="pct"/>
            </w:tblPrEx>
          </w:tblPrExChange>
        </w:tblPrEx>
        <w:tc>
          <w:tcPr>
            <w:tcW w:w="5000" w:type="pct"/>
            <w:gridSpan w:val="11"/>
            <w:shd w:val="clear" w:color="auto" w:fill="595959" w:themeFill="text1" w:themeFillTint="A6"/>
            <w:vAlign w:val="center"/>
            <w:tcPrChange w:id="413" w:author="Xavier Hoenner" w:date="2014-06-13T12:33:00Z">
              <w:tcPr>
                <w:tcW w:w="5000" w:type="pct"/>
                <w:gridSpan w:val="11"/>
                <w:vAlign w:val="center"/>
              </w:tcPr>
            </w:tcPrChange>
          </w:tcPr>
          <w:p w14:paraId="746A462A" w14:textId="5CEFF2A5" w:rsidR="005B207C" w:rsidRDefault="005B207C">
            <w:pPr>
              <w:jc w:val="center"/>
              <w:pPrChange w:id="414" w:author="Xavier Hoenner" w:date="2014-06-13T12:31:00Z">
                <w:pPr>
                  <w:spacing w:after="200" w:line="276" w:lineRule="auto"/>
                  <w:jc w:val="center"/>
                </w:pPr>
              </w:pPrChange>
            </w:pPr>
            <w:ins w:id="415" w:author="Xavier Hoenner" w:date="2014-06-13T12:33:00Z">
              <w:r>
                <w:t>Headers = phylum</w:t>
              </w:r>
            </w:ins>
          </w:p>
        </w:tc>
      </w:tr>
      <w:tr w:rsidR="005B207C" w14:paraId="0401895D" w14:textId="77777777" w:rsidTr="005B207C">
        <w:tblPrEx>
          <w:tblW w:w="5000" w:type="pct"/>
          <w:tblPrExChange w:id="416" w:author="Xavier Hoenner" w:date="2014-06-13T12:33:00Z">
            <w:tblPrEx>
              <w:tblW w:w="5000" w:type="pct"/>
            </w:tblPrEx>
          </w:tblPrExChange>
        </w:tblPrEx>
        <w:trPr>
          <w:ins w:id="417" w:author="Xavier Hoenner" w:date="2014-06-13T12:33:00Z"/>
        </w:trPr>
        <w:tc>
          <w:tcPr>
            <w:tcW w:w="5000" w:type="pct"/>
            <w:gridSpan w:val="11"/>
            <w:shd w:val="clear" w:color="auto" w:fill="BFBFBF" w:themeFill="background1" w:themeFillShade="BF"/>
            <w:vAlign w:val="center"/>
            <w:tcPrChange w:id="418" w:author="Xavier Hoenner" w:date="2014-06-13T12:33:00Z">
              <w:tcPr>
                <w:tcW w:w="5000" w:type="pct"/>
                <w:gridSpan w:val="11"/>
                <w:vAlign w:val="center"/>
              </w:tcPr>
            </w:tcPrChange>
          </w:tcPr>
          <w:p w14:paraId="38007126" w14:textId="7C3C8053" w:rsidR="005B207C" w:rsidRDefault="005B207C">
            <w:pPr>
              <w:rPr>
                <w:ins w:id="419" w:author="Xavier Hoenner" w:date="2014-06-13T12:33:00Z"/>
              </w:rPr>
              <w:pPrChange w:id="420" w:author="Xavier Hoenner" w:date="2014-06-13T12:33:00Z">
                <w:pPr>
                  <w:spacing w:after="200" w:line="276" w:lineRule="auto"/>
                  <w:jc w:val="center"/>
                </w:pPr>
              </w:pPrChange>
            </w:pPr>
            <w:ins w:id="421" w:author="Xavier Hoenner" w:date="2014-06-13T12:33:00Z">
              <w:r>
                <w:t>Sub-header = order_name</w:t>
              </w:r>
            </w:ins>
          </w:p>
        </w:tc>
      </w:tr>
      <w:tr w:rsidR="005B207C" w14:paraId="1B6B91A4" w14:textId="77777777" w:rsidTr="005B207C">
        <w:trPr>
          <w:ins w:id="422" w:author="Xavier Hoenner" w:date="2014-06-13T12:33:00Z"/>
        </w:trPr>
        <w:tc>
          <w:tcPr>
            <w:tcW w:w="367" w:type="pct"/>
            <w:vAlign w:val="center"/>
          </w:tcPr>
          <w:p w14:paraId="0A2DBD5A" w14:textId="77777777" w:rsidR="005B207C" w:rsidRDefault="005B207C" w:rsidP="005B207C">
            <w:pPr>
              <w:jc w:val="center"/>
              <w:rPr>
                <w:ins w:id="423" w:author="Xavier Hoenner" w:date="2014-06-13T12:33:00Z"/>
              </w:rPr>
            </w:pPr>
          </w:p>
        </w:tc>
        <w:tc>
          <w:tcPr>
            <w:tcW w:w="309" w:type="pct"/>
            <w:vAlign w:val="center"/>
          </w:tcPr>
          <w:p w14:paraId="17C5EE9A" w14:textId="77777777" w:rsidR="005B207C" w:rsidRDefault="005B207C" w:rsidP="005B207C">
            <w:pPr>
              <w:jc w:val="center"/>
              <w:rPr>
                <w:ins w:id="424" w:author="Xavier Hoenner" w:date="2014-06-13T12:33:00Z"/>
              </w:rPr>
            </w:pPr>
          </w:p>
        </w:tc>
        <w:tc>
          <w:tcPr>
            <w:tcW w:w="321" w:type="pct"/>
            <w:vAlign w:val="center"/>
          </w:tcPr>
          <w:p w14:paraId="1F5F59AC" w14:textId="77777777" w:rsidR="005B207C" w:rsidRDefault="005B207C" w:rsidP="005B207C">
            <w:pPr>
              <w:jc w:val="center"/>
              <w:rPr>
                <w:ins w:id="425" w:author="Xavier Hoenner" w:date="2014-06-13T12:33:00Z"/>
              </w:rPr>
            </w:pPr>
          </w:p>
        </w:tc>
        <w:tc>
          <w:tcPr>
            <w:tcW w:w="588" w:type="pct"/>
            <w:vAlign w:val="center"/>
          </w:tcPr>
          <w:p w14:paraId="27FFD927" w14:textId="77777777" w:rsidR="005B207C" w:rsidRDefault="005B207C" w:rsidP="005B207C">
            <w:pPr>
              <w:jc w:val="center"/>
              <w:rPr>
                <w:ins w:id="426" w:author="Xavier Hoenner" w:date="2014-06-13T12:33:00Z"/>
              </w:rPr>
            </w:pPr>
          </w:p>
        </w:tc>
        <w:tc>
          <w:tcPr>
            <w:tcW w:w="704" w:type="pct"/>
            <w:vAlign w:val="center"/>
          </w:tcPr>
          <w:p w14:paraId="1D3A7374" w14:textId="77777777" w:rsidR="005B207C" w:rsidRDefault="005B207C" w:rsidP="005B207C">
            <w:pPr>
              <w:jc w:val="center"/>
              <w:rPr>
                <w:ins w:id="427" w:author="Xavier Hoenner" w:date="2014-06-13T12:33:00Z"/>
              </w:rPr>
            </w:pPr>
          </w:p>
        </w:tc>
        <w:tc>
          <w:tcPr>
            <w:tcW w:w="461" w:type="pct"/>
            <w:vAlign w:val="center"/>
          </w:tcPr>
          <w:p w14:paraId="666BEB27" w14:textId="77777777" w:rsidR="005B207C" w:rsidRDefault="005B207C" w:rsidP="005B207C">
            <w:pPr>
              <w:jc w:val="center"/>
              <w:rPr>
                <w:ins w:id="428" w:author="Xavier Hoenner" w:date="2014-06-13T12:33:00Z"/>
              </w:rPr>
            </w:pPr>
          </w:p>
        </w:tc>
        <w:tc>
          <w:tcPr>
            <w:tcW w:w="441" w:type="pct"/>
            <w:vAlign w:val="center"/>
          </w:tcPr>
          <w:p w14:paraId="552911FB" w14:textId="77777777" w:rsidR="005B207C" w:rsidRDefault="005B207C" w:rsidP="005B207C">
            <w:pPr>
              <w:jc w:val="center"/>
              <w:rPr>
                <w:ins w:id="429" w:author="Xavier Hoenner" w:date="2014-06-13T12:33:00Z"/>
              </w:rPr>
            </w:pPr>
          </w:p>
        </w:tc>
        <w:tc>
          <w:tcPr>
            <w:tcW w:w="463" w:type="pct"/>
            <w:vAlign w:val="center"/>
          </w:tcPr>
          <w:p w14:paraId="23A3A9B8" w14:textId="77777777" w:rsidR="005B207C" w:rsidRDefault="005B207C" w:rsidP="005B207C">
            <w:pPr>
              <w:jc w:val="center"/>
              <w:rPr>
                <w:ins w:id="430" w:author="Xavier Hoenner" w:date="2014-06-13T12:33:00Z"/>
              </w:rPr>
            </w:pPr>
          </w:p>
        </w:tc>
        <w:tc>
          <w:tcPr>
            <w:tcW w:w="472" w:type="pct"/>
            <w:vAlign w:val="center"/>
          </w:tcPr>
          <w:p w14:paraId="58B2C206" w14:textId="77777777" w:rsidR="005B207C" w:rsidRDefault="005B207C" w:rsidP="005B207C">
            <w:pPr>
              <w:jc w:val="center"/>
              <w:rPr>
                <w:ins w:id="431" w:author="Xavier Hoenner" w:date="2014-06-13T12:33:00Z"/>
              </w:rPr>
            </w:pPr>
          </w:p>
        </w:tc>
        <w:tc>
          <w:tcPr>
            <w:tcW w:w="346" w:type="pct"/>
            <w:vAlign w:val="center"/>
          </w:tcPr>
          <w:p w14:paraId="5CCA3346" w14:textId="77777777" w:rsidR="005B207C" w:rsidRDefault="005B207C" w:rsidP="005B207C">
            <w:pPr>
              <w:jc w:val="center"/>
              <w:rPr>
                <w:ins w:id="432" w:author="Xavier Hoenner" w:date="2014-06-13T12:33:00Z"/>
              </w:rPr>
            </w:pPr>
          </w:p>
        </w:tc>
        <w:tc>
          <w:tcPr>
            <w:tcW w:w="529" w:type="pct"/>
            <w:vAlign w:val="center"/>
          </w:tcPr>
          <w:p w14:paraId="541DEF20" w14:textId="77777777" w:rsidR="005B207C" w:rsidRDefault="005B207C" w:rsidP="005B207C">
            <w:pPr>
              <w:jc w:val="center"/>
              <w:rPr>
                <w:ins w:id="433" w:author="Xavier Hoenner" w:date="2014-06-13T12:33:00Z"/>
              </w:rPr>
            </w:pPr>
          </w:p>
        </w:tc>
      </w:tr>
    </w:tbl>
    <w:p w14:paraId="63D50776" w14:textId="110F6004" w:rsidR="00E3381B" w:rsidRDefault="00E3381B" w:rsidP="00146256">
      <w:pPr>
        <w:rPr>
          <w:ins w:id="434" w:author="Xavier Hoenner" w:date="2014-06-13T14:26:00Z"/>
          <w:b/>
        </w:rPr>
      </w:pPr>
      <w:ins w:id="435" w:author="Xavier Hoenner" w:date="2014-06-13T14:26:00Z">
        <w:r>
          <w:rPr>
            <w:b/>
          </w:rPr>
          <w:br w:type="page"/>
        </w:r>
      </w:ins>
    </w:p>
    <w:p w14:paraId="15E33B8B" w14:textId="496FFEEA" w:rsidR="00146256" w:rsidDel="00E3381B" w:rsidRDefault="00146256" w:rsidP="00146256">
      <w:pPr>
        <w:rPr>
          <w:del w:id="436" w:author="Xavier Hoenner" w:date="2014-06-13T14:26:00Z"/>
          <w:b/>
        </w:rPr>
      </w:pPr>
    </w:p>
    <w:p w14:paraId="5ED438D0" w14:textId="13BAE717" w:rsidR="00905C8D" w:rsidRDefault="00905C8D" w:rsidP="00905C8D">
      <w:pPr>
        <w:pStyle w:val="Heading2"/>
      </w:pPr>
      <w:r w:rsidRPr="00E123F0"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del w:id="437" w:author="Xavier Hoenner" w:date="2014-06-13T14:28:00Z">
        <w:r w:rsidR="007E461B" w:rsidDel="00E3381B">
          <w:delText xml:space="preserve">deployments </w:delText>
        </w:r>
      </w:del>
      <w:ins w:id="438" w:author="Xavier Hoenner" w:date="2014-06-13T14:28:00Z">
        <w:r w:rsidR="00E3381B">
          <w:t>projects</w:t>
        </w:r>
      </w:ins>
      <w:ins w:id="439" w:author="Xavier Hoenner" w:date="2014-06-13T14:36:00Z">
        <w:r w:rsidR="001E3F6A">
          <w:t xml:space="preserve"> and receiving stations</w:t>
        </w:r>
      </w:ins>
      <w:del w:id="440" w:author="Xavier Hoenner" w:date="2014-06-13T14:29:00Z">
        <w:r w:rsidDel="00E3381B">
          <w:delText>on the portal</w:delText>
        </w:r>
      </w:del>
    </w:p>
    <w:p w14:paraId="0E946965" w14:textId="4C9AE7D4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del w:id="441" w:author="Xavier Hoenner" w:date="2014-06-13T14:37:00Z">
        <w:r w:rsidRPr="0011784D" w:rsidDel="003A7CF6">
          <w:rPr>
            <w:u w:val="none"/>
          </w:rPr>
          <w:delText>A_</w:delText>
        </w:r>
      </w:del>
      <w:r w:rsidRPr="0011784D">
        <w:rPr>
          <w:u w:val="none"/>
        </w:rPr>
        <w:t>AATAMS_AcousticTagging_</w:t>
      </w:r>
      <w:del w:id="442" w:author="Xavier Hoenner" w:date="2014-06-13T14:29:00Z">
        <w:r w:rsidR="007E461B" w:rsidRPr="0011784D" w:rsidDel="00E3381B">
          <w:rPr>
            <w:u w:val="none"/>
          </w:rPr>
          <w:delText>allD</w:delText>
        </w:r>
        <w:r w:rsidR="007E461B" w:rsidDel="00E3381B">
          <w:rPr>
            <w:u w:val="none"/>
          </w:rPr>
          <w:delText>eployments</w:delText>
        </w:r>
        <w:r w:rsidRPr="0011784D" w:rsidDel="00E3381B">
          <w:rPr>
            <w:u w:val="none"/>
          </w:rPr>
          <w:delText>_</w:delText>
        </w:r>
        <w:r w:rsidR="007E461B" w:rsidDel="00E3381B">
          <w:rPr>
            <w:u w:val="none"/>
          </w:rPr>
          <w:delText>deployments</w:delText>
        </w:r>
        <w:r w:rsidR="007E461B" w:rsidRPr="0011784D" w:rsidDel="00E3381B">
          <w:rPr>
            <w:u w:val="none"/>
          </w:rPr>
          <w:delText>OnPortal</w:delText>
        </w:r>
      </w:del>
      <w:ins w:id="443" w:author="Xavier Hoenner" w:date="2014-06-13T14:29:00Z">
        <w:r w:rsidR="00E3381B">
          <w:rPr>
            <w:u w:val="none"/>
          </w:rPr>
          <w:t>allProjects</w:t>
        </w:r>
      </w:ins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6149A37C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del w:id="444" w:author="Xavier Hoenner" w:date="2014-06-13T14:29:00Z">
        <w:r w:rsidR="00AD64B3" w:rsidDel="00E3381B">
          <w:rPr>
            <w:u w:val="none"/>
          </w:rPr>
          <w:delText>data</w:delText>
        </w:r>
        <w:r w:rsidR="007E461B" w:rsidRPr="0011784D" w:rsidDel="00E3381B">
          <w:rPr>
            <w:u w:val="none"/>
          </w:rPr>
          <w:delText xml:space="preserve"> </w:delText>
        </w:r>
        <w:r w:rsidRPr="0011784D" w:rsidDel="00E3381B">
          <w:rPr>
            <w:u w:val="none"/>
          </w:rPr>
          <w:delText>available on the portal</w:delText>
        </w:r>
      </w:del>
      <w:ins w:id="445" w:author="Xavier Hoenner" w:date="2014-06-13T14:29:00Z">
        <w:r w:rsidR="00E3381B">
          <w:rPr>
            <w:u w:val="none"/>
          </w:rPr>
          <w:t xml:space="preserve">projects and </w:t>
        </w:r>
      </w:ins>
      <w:ins w:id="446" w:author="Xavier Hoenner" w:date="2014-06-13T14:30:00Z">
        <w:r w:rsidR="00E3381B">
          <w:rPr>
            <w:u w:val="none"/>
          </w:rPr>
          <w:t xml:space="preserve">receiving </w:t>
        </w:r>
      </w:ins>
      <w:ins w:id="447" w:author="Xavier Hoenner" w:date="2014-06-13T14:29:00Z">
        <w:r w:rsidR="00E3381B">
          <w:rPr>
            <w:u w:val="none"/>
          </w:rPr>
          <w:t>stations</w:t>
        </w:r>
      </w:ins>
      <w:r w:rsidRPr="0011784D">
        <w:rPr>
          <w:u w:val="none"/>
        </w:rPr>
        <w:t>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448" w:author="Xavier Hoenner" w:date="2014-06-13T14:26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1"/>
        <w:gridCol w:w="5074"/>
        <w:tblGridChange w:id="449">
          <w:tblGrid>
            <w:gridCol w:w="1271"/>
            <w:gridCol w:w="4507"/>
          </w:tblGrid>
        </w:tblGridChange>
      </w:tblGrid>
      <w:tr w:rsidR="00D760A3" w14:paraId="7B27DB1F" w14:textId="77777777" w:rsidTr="00E3381B">
        <w:tc>
          <w:tcPr>
            <w:tcW w:w="1271" w:type="dxa"/>
            <w:tcPrChange w:id="450" w:author="Xavier Hoenner" w:date="2014-06-13T14:26:00Z">
              <w:tcPr>
                <w:tcW w:w="1271" w:type="dxa"/>
              </w:tcPr>
            </w:tcPrChange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74" w:type="dxa"/>
            <w:tcPrChange w:id="451" w:author="Xavier Hoenner" w:date="2014-06-13T14:26:00Z">
              <w:tcPr>
                <w:tcW w:w="4507" w:type="dxa"/>
              </w:tcPr>
            </w:tcPrChange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ins w:id="452" w:author="Xavier Hoenner" w:date="2014-04-30T16:40:00Z">
              <w:r w:rsidR="00D7267A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D760A3" w14:paraId="088D4D04" w14:textId="77777777" w:rsidTr="00E3381B">
        <w:tc>
          <w:tcPr>
            <w:tcW w:w="1271" w:type="dxa"/>
            <w:tcPrChange w:id="453" w:author="Xavier Hoenner" w:date="2014-06-13T14:26:00Z">
              <w:tcPr>
                <w:tcW w:w="1271" w:type="dxa"/>
              </w:tcPr>
            </w:tcPrChange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74" w:type="dxa"/>
            <w:tcPrChange w:id="454" w:author="Xavier Hoenner" w:date="2014-06-13T14:26:00Z">
              <w:tcPr>
                <w:tcW w:w="4507" w:type="dxa"/>
              </w:tcPr>
            </w:tcPrChange>
          </w:tcPr>
          <w:p w14:paraId="108CE72C" w14:textId="04DB2CDD" w:rsidR="00D760A3" w:rsidRPr="003D503B" w:rsidRDefault="00D760A3" w:rsidP="00397C44">
            <w:pPr>
              <w:rPr>
                <w:szCs w:val="24"/>
              </w:rPr>
            </w:pPr>
            <w:del w:id="455" w:author="Xavier Hoenner" w:date="2014-04-30T16:40:00Z">
              <w:r w:rsidDel="00D7267A">
                <w:rPr>
                  <w:szCs w:val="24"/>
                </w:rPr>
                <w:delText>aatams3</w:delText>
              </w:r>
            </w:del>
            <w:ins w:id="456" w:author="Xavier Hoenner" w:date="2014-04-30T16:40:00Z">
              <w:r w:rsidR="00D7267A">
                <w:rPr>
                  <w:szCs w:val="24"/>
                </w:rPr>
                <w:t>harvest</w:t>
              </w:r>
            </w:ins>
          </w:p>
        </w:tc>
      </w:tr>
      <w:tr w:rsidR="00D760A3" w14:paraId="1F77C8F1" w14:textId="77777777" w:rsidTr="00E3381B">
        <w:tc>
          <w:tcPr>
            <w:tcW w:w="1271" w:type="dxa"/>
            <w:tcPrChange w:id="457" w:author="Xavier Hoenner" w:date="2014-06-13T14:26:00Z">
              <w:tcPr>
                <w:tcW w:w="1271" w:type="dxa"/>
              </w:tcPr>
            </w:tcPrChange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74" w:type="dxa"/>
            <w:tcPrChange w:id="458" w:author="Xavier Hoenner" w:date="2014-06-13T14:26:00Z">
              <w:tcPr>
                <w:tcW w:w="4507" w:type="dxa"/>
              </w:tcPr>
            </w:tcPrChange>
          </w:tcPr>
          <w:p w14:paraId="66BDEE9C" w14:textId="0D9D2F96" w:rsidR="00D760A3" w:rsidRPr="003D503B" w:rsidRDefault="00D760A3" w:rsidP="00397C44">
            <w:pPr>
              <w:rPr>
                <w:szCs w:val="24"/>
              </w:rPr>
            </w:pPr>
            <w:del w:id="459" w:author="Xavier Hoenner" w:date="2014-04-30T16:40:00Z">
              <w:r w:rsidDel="00D7267A">
                <w:rPr>
                  <w:szCs w:val="24"/>
                </w:rPr>
                <w:delText>public</w:delText>
              </w:r>
            </w:del>
            <w:ins w:id="460" w:author="Xavier Hoenner" w:date="2014-04-30T16:40:00Z">
              <w:r w:rsidR="00D7267A">
                <w:rPr>
                  <w:szCs w:val="24"/>
                </w:rPr>
                <w:t>reporting</w:t>
              </w:r>
            </w:ins>
          </w:p>
        </w:tc>
      </w:tr>
      <w:tr w:rsidR="00D760A3" w14:paraId="48912843" w14:textId="77777777" w:rsidTr="00E3381B">
        <w:tc>
          <w:tcPr>
            <w:tcW w:w="1271" w:type="dxa"/>
            <w:tcPrChange w:id="461" w:author="Xavier Hoenner" w:date="2014-06-13T14:26:00Z">
              <w:tcPr>
                <w:tcW w:w="1271" w:type="dxa"/>
              </w:tcPr>
            </w:tcPrChange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74" w:type="dxa"/>
            <w:tcPrChange w:id="462" w:author="Xavier Hoenner" w:date="2014-06-13T14:26:00Z">
              <w:tcPr>
                <w:tcW w:w="4507" w:type="dxa"/>
              </w:tcPr>
            </w:tcPrChange>
          </w:tcPr>
          <w:p w14:paraId="1686B317" w14:textId="6893326B" w:rsidR="00D760A3" w:rsidRPr="003D503B" w:rsidRDefault="0029487F" w:rsidP="00397C44">
            <w:pPr>
              <w:rPr>
                <w:szCs w:val="24"/>
              </w:rPr>
            </w:pPr>
            <w:r w:rsidRPr="0029487F">
              <w:rPr>
                <w:szCs w:val="24"/>
              </w:rPr>
              <w:t>aatams_acoustic</w:t>
            </w:r>
            <w:ins w:id="463" w:author="Xavier Hoenner" w:date="2014-06-13T14:26:00Z">
              <w:r w:rsidR="00E3381B">
                <w:rPr>
                  <w:szCs w:val="24"/>
                </w:rPr>
                <w:t>_project</w:t>
              </w:r>
            </w:ins>
            <w:del w:id="464" w:author="Xavier Hoenner" w:date="2014-06-13T14:26:00Z">
              <w:r w:rsidRPr="0029487F" w:rsidDel="00E3381B">
                <w:rPr>
                  <w:szCs w:val="24"/>
                </w:rPr>
                <w:delText>tag</w:delText>
              </w:r>
            </w:del>
            <w:r w:rsidRPr="0029487F">
              <w:rPr>
                <w:szCs w:val="24"/>
              </w:rPr>
              <w:t>_all_deployments_view</w:t>
            </w:r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4EB662F3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</w:t>
      </w:r>
      <w:del w:id="465" w:author="Xavier Hoenner" w:date="2014-05-08T16:13:00Z">
        <w:r w:rsidR="00097B65" w:rsidDel="001359D0">
          <w:delText xml:space="preserve"> by ASCENDING ‘project_name’, then by ASCENDING ‘installation_name’, and then by ASCENDING ‘station_name’</w:delText>
        </w:r>
      </w:del>
      <w:r w:rsidR="00097B65">
        <w:t>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‘project_name’, sub-group by ‘installation_name’.</w:t>
      </w:r>
    </w:p>
    <w:p w14:paraId="7616F0E6" w14:textId="4CC4E127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r w:rsidR="00577FDC">
        <w:rPr>
          <w:b/>
        </w:rPr>
        <w:t>‘Station code’</w:t>
      </w:r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r w:rsidR="00577FDC">
        <w:rPr>
          <w:b/>
        </w:rPr>
        <w:t>‘# deployments’</w:t>
      </w:r>
      <w:r w:rsidR="00577FDC">
        <w:t>: Number of receiver deployments at a given receiving station. The receiver is attached to a mooring at a pre-defined depth.</w:t>
      </w:r>
      <w:r w:rsidR="00577FDC">
        <w:br/>
      </w:r>
      <w:r w:rsidR="00577FDC" w:rsidRPr="006B3C3D">
        <w:rPr>
          <w:b/>
        </w:rPr>
        <w:t>‘</w:t>
      </w:r>
      <w:r w:rsidR="00577FDC">
        <w:rPr>
          <w:b/>
        </w:rPr>
        <w:t># detections</w:t>
      </w:r>
      <w:r w:rsidR="00577FDC" w:rsidRPr="006B3C3D">
        <w:rPr>
          <w:b/>
        </w:rPr>
        <w:t>’:</w:t>
      </w:r>
      <w:r w:rsidR="00577FDC" w:rsidRPr="006B3C3D">
        <w:t xml:space="preserve"> </w:t>
      </w:r>
      <w:r w:rsidR="00577FDC">
        <w:t>Total number of tag detections received and stored at a given receiving station.</w:t>
      </w:r>
      <w:r w:rsidR="00577FDC">
        <w:rPr>
          <w:b/>
        </w:rPr>
        <w:br/>
      </w:r>
      <w:ins w:id="466" w:author="Xavier Hoenner" w:date="2014-06-13T14:33:00Z">
        <w:r w:rsidR="009B546B" w:rsidRPr="006B3C3D">
          <w:rPr>
            <w:b/>
          </w:rPr>
          <w:t>‘</w:t>
        </w:r>
        <w:r w:rsidR="009B546B">
          <w:rPr>
            <w:b/>
          </w:rPr>
          <w:t>First deployment</w:t>
        </w:r>
        <w:r w:rsidR="009B546B" w:rsidRPr="006B3C3D">
          <w:rPr>
            <w:b/>
          </w:rPr>
          <w:t>’</w:t>
        </w:r>
        <w:r w:rsidR="009B546B" w:rsidRPr="006B3C3D">
          <w:t xml:space="preserve">: </w:t>
        </w:r>
        <w:r w:rsidR="009B546B">
          <w:t>First</w:t>
        </w:r>
        <w:r w:rsidR="009B546B" w:rsidRPr="006B3C3D">
          <w:t xml:space="preserve"> </w:t>
        </w:r>
        <w:r w:rsidR="009B546B">
          <w:t xml:space="preserve">receiver deployment </w:t>
        </w:r>
        <w:r w:rsidR="009B546B" w:rsidRPr="006B3C3D">
          <w:t>date</w:t>
        </w:r>
        <w:r w:rsidR="009B546B">
          <w:t xml:space="preserve"> (format: dd/mm/yyyy).</w:t>
        </w:r>
        <w:r w:rsidR="009B546B" w:rsidRPr="006B3C3D">
          <w:br/>
        </w:r>
        <w:r w:rsidR="009B546B" w:rsidRPr="006B3C3D">
          <w:rPr>
            <w:b/>
          </w:rPr>
          <w:t>‘</w:t>
        </w:r>
        <w:r w:rsidR="009B546B">
          <w:rPr>
            <w:b/>
          </w:rPr>
          <w:t>Last deployment</w:t>
        </w:r>
        <w:r w:rsidR="009B546B" w:rsidRPr="006B3C3D">
          <w:rPr>
            <w:b/>
          </w:rPr>
          <w:t>’</w:t>
        </w:r>
        <w:r w:rsidR="009B546B">
          <w:t>: La</w:t>
        </w:r>
        <w:r w:rsidR="009B546B" w:rsidRPr="006B3C3D">
          <w:t xml:space="preserve">st </w:t>
        </w:r>
        <w:r w:rsidR="009B546B">
          <w:t xml:space="preserve">receiver deployment </w:t>
        </w:r>
        <w:r w:rsidR="009B546B" w:rsidRPr="006B3C3D">
          <w:t>date</w:t>
        </w:r>
        <w:r w:rsidR="009B546B">
          <w:t xml:space="preserve"> (format: dd/mm/yyyy).</w:t>
        </w:r>
      </w:ins>
      <w:ins w:id="467" w:author="Xavier Hoenner" w:date="2014-06-13T14:34:00Z">
        <w:r w:rsidR="009B546B">
          <w:br/>
        </w:r>
        <w:r w:rsidR="009B546B" w:rsidRPr="006B3C3D">
          <w:rPr>
            <w:b/>
          </w:rPr>
          <w:t>‘</w:t>
        </w:r>
        <w:r w:rsidR="009B546B">
          <w:rPr>
            <w:b/>
          </w:rPr>
          <w:t>First detection’</w:t>
        </w:r>
        <w:r w:rsidR="009B546B">
          <w:t>: First</w:t>
        </w:r>
        <w:r w:rsidR="009B546B" w:rsidRPr="006B3C3D">
          <w:t xml:space="preserve"> </w:t>
        </w:r>
        <w:r w:rsidR="009B546B">
          <w:t xml:space="preserve">detection </w:t>
        </w:r>
        <w:r w:rsidR="009B546B" w:rsidRPr="006B3C3D">
          <w:t>date</w:t>
        </w:r>
        <w:r w:rsidR="009B546B">
          <w:t xml:space="preserve"> (format: dd/mm/yyyy).</w:t>
        </w:r>
      </w:ins>
      <w:ins w:id="468" w:author="Xavier Hoenner" w:date="2014-06-13T14:33:00Z">
        <w:r w:rsidR="009B546B">
          <w:br/>
        </w:r>
        <w:r w:rsidR="009B546B" w:rsidRPr="006B3C3D">
          <w:rPr>
            <w:b/>
          </w:rPr>
          <w:t>‘</w:t>
        </w:r>
        <w:r w:rsidR="009B546B">
          <w:rPr>
            <w:b/>
          </w:rPr>
          <w:t>Last detection’</w:t>
        </w:r>
        <w:r w:rsidR="009B546B">
          <w:t>: La</w:t>
        </w:r>
        <w:r w:rsidR="009B546B" w:rsidRPr="006B3C3D">
          <w:t xml:space="preserve">st </w:t>
        </w:r>
        <w:r w:rsidR="009B546B">
          <w:t xml:space="preserve">detection </w:t>
        </w:r>
        <w:r w:rsidR="009B546B" w:rsidRPr="006B3C3D">
          <w:t>date</w:t>
        </w:r>
        <w:r w:rsidR="009B546B">
          <w:t xml:space="preserve"> (format: dd/mm/yyyy).</w:t>
        </w:r>
      </w:ins>
      <w:del w:id="469" w:author="Xavier Hoenner" w:date="2014-06-13T14:33:00Z">
        <w:r w:rsidR="00577FDC" w:rsidRPr="006B3C3D" w:rsidDel="009B546B">
          <w:rPr>
            <w:b/>
          </w:rPr>
          <w:delText>‘Start’</w:delText>
        </w:r>
        <w:r w:rsidR="00577FDC" w:rsidRPr="006B3C3D" w:rsidDel="009B546B">
          <w:delText xml:space="preserve">: Earliest </w:delText>
        </w:r>
        <w:r w:rsidR="00577FDC" w:rsidDel="009B546B">
          <w:delText xml:space="preserve">deployment </w:delText>
        </w:r>
        <w:r w:rsidR="00577FDC" w:rsidRPr="006B3C3D" w:rsidDel="009B546B">
          <w:delText>date</w:delText>
        </w:r>
        <w:r w:rsidR="00577FDC" w:rsidDel="009B546B">
          <w:delText xml:space="preserve"> (format: dd/mm/yyyy).</w:delText>
        </w:r>
        <w:r w:rsidR="00577FDC" w:rsidRPr="006B3C3D" w:rsidDel="009B546B">
          <w:br/>
        </w:r>
        <w:r w:rsidR="00577FDC" w:rsidRPr="006B3C3D" w:rsidDel="009B546B">
          <w:rPr>
            <w:b/>
          </w:rPr>
          <w:delText>‘End’</w:delText>
        </w:r>
        <w:r w:rsidR="00577FDC" w:rsidRPr="006B3C3D" w:rsidDel="009B546B">
          <w:delText xml:space="preserve">: Latest </w:delText>
        </w:r>
        <w:r w:rsidR="00577FDC" w:rsidDel="009B546B">
          <w:delText xml:space="preserve">deployment </w:delText>
        </w:r>
        <w:r w:rsidR="00577FDC" w:rsidRPr="006B3C3D" w:rsidDel="009B546B">
          <w:delText>date</w:delText>
        </w:r>
        <w:r w:rsidR="00577FDC" w:rsidDel="009B546B">
          <w:delText xml:space="preserve"> (format: dd/mm/yyyy).</w:delText>
        </w:r>
      </w:del>
      <w:r w:rsidR="00577FDC" w:rsidRPr="006B3C3D">
        <w:br/>
      </w:r>
      <w:r w:rsidR="00577FDC">
        <w:rPr>
          <w:b/>
        </w:rPr>
        <w:t>‘Time coverage’</w:t>
      </w:r>
      <w:r w:rsidR="00577FDC">
        <w:t xml:space="preserve">: </w:t>
      </w:r>
      <w:ins w:id="470" w:author="Xavier Hoenner" w:date="2014-06-13T14:32:00Z">
        <w:r w:rsidR="009B546B">
          <w:t xml:space="preserve">Number of days between the </w:t>
        </w:r>
      </w:ins>
      <w:ins w:id="471" w:author="Xavier Hoenner" w:date="2014-06-13T14:33:00Z">
        <w:r w:rsidR="009B546B">
          <w:t>first</w:t>
        </w:r>
      </w:ins>
      <w:ins w:id="472" w:author="Xavier Hoenner" w:date="2014-06-13T14:32:00Z">
        <w:r w:rsidR="009B546B">
          <w:t xml:space="preserve"> and </w:t>
        </w:r>
      </w:ins>
      <w:ins w:id="473" w:author="Xavier Hoenner" w:date="2014-06-13T14:33:00Z">
        <w:r w:rsidR="009B546B">
          <w:t>last</w:t>
        </w:r>
      </w:ins>
      <w:ins w:id="474" w:author="Xavier Hoenner" w:date="2014-06-13T14:32:00Z">
        <w:r w:rsidR="009B546B">
          <w:t xml:space="preserve"> detection dates</w:t>
        </w:r>
      </w:ins>
      <w:del w:id="475" w:author="Xavier Hoenner" w:date="2014-06-13T14:32:00Z">
        <w:r w:rsidR="00577FDC" w:rsidDel="009B546B">
          <w:delText>Number of days between the earliest and latest receiver deployment dates</w:delText>
        </w:r>
      </w:del>
      <w:r w:rsidR="00577FDC">
        <w:t>.</w:t>
      </w:r>
      <w:r w:rsidR="00577FDC">
        <w:br/>
      </w:r>
      <w:ins w:id="476" w:author="Xavier Hoenner" w:date="2014-06-13T14:33:00Z">
        <w:r w:rsidR="009B546B">
          <w:rPr>
            <w:b/>
          </w:rPr>
          <w:t xml:space="preserve">AATAMS: </w:t>
        </w:r>
        <w:r w:rsidR="009B546B">
          <w:t>Australian Animal Tagging and Monitoring System (</w:t>
        </w:r>
        <w:r w:rsidR="009B546B">
          <w:fldChar w:fldCharType="begin"/>
        </w:r>
        <w:r w:rsidR="009B546B">
          <w:instrText xml:space="preserve"> HYPERLINK "http://imos.org.au/aatams.html" </w:instrText>
        </w:r>
        <w:r w:rsidR="009B546B">
          <w:fldChar w:fldCharType="separate"/>
        </w:r>
        <w:r w:rsidR="009B546B" w:rsidRPr="009830B3">
          <w:rPr>
            <w:rStyle w:val="Hyperlink"/>
          </w:rPr>
          <w:t>http://imos.org.au/aatams.html</w:t>
        </w:r>
        <w:r w:rsidR="009B546B">
          <w:rPr>
            <w:rStyle w:val="Hyperlink"/>
          </w:rPr>
          <w:fldChar w:fldCharType="end"/>
        </w:r>
        <w:r w:rsidR="009B546B">
          <w:t xml:space="preserve">; web app: </w:t>
        </w:r>
        <w:r w:rsidR="009B546B">
          <w:fldChar w:fldCharType="begin"/>
        </w:r>
        <w:r w:rsidR="009B546B">
          <w:instrText xml:space="preserve"> HYPERLINK "</w:instrText>
        </w:r>
        <w:r w:rsidR="009B546B" w:rsidRPr="00B47509">
          <w:instrText>https://aatams.emii.org.au/aatams/</w:instrText>
        </w:r>
        <w:r w:rsidR="009B546B">
          <w:instrText xml:space="preserve">" </w:instrText>
        </w:r>
        <w:r w:rsidR="009B546B">
          <w:fldChar w:fldCharType="separate"/>
        </w:r>
        <w:r w:rsidR="009B546B" w:rsidRPr="00BF19BE">
          <w:rPr>
            <w:rStyle w:val="Hyperlink"/>
          </w:rPr>
          <w:t>https://aatams.emii.org.au/aatams/</w:t>
        </w:r>
        <w:r w:rsidR="009B546B">
          <w:fldChar w:fldCharType="end"/>
        </w:r>
        <w:r w:rsidR="009B546B">
          <w:t>).</w:t>
        </w:r>
      </w:ins>
      <w:del w:id="477" w:author="Xavier Hoenner" w:date="2014-06-13T14:33:00Z">
        <w:r w:rsidR="00577FDC" w:rsidDel="009B546B">
          <w:rPr>
            <w:b/>
          </w:rPr>
          <w:delText xml:space="preserve">AATAMS: </w:delText>
        </w:r>
        <w:r w:rsidR="00577FDC" w:rsidDel="009B546B">
          <w:delText>Australian Animal Tagging and Monitoring System (</w:delText>
        </w:r>
        <w:r w:rsidR="004C188E" w:rsidDel="009B546B">
          <w:fldChar w:fldCharType="begin"/>
        </w:r>
        <w:r w:rsidR="004C188E" w:rsidDel="009B546B">
          <w:delInstrText xml:space="preserve"> HYPERLINK "http://imos.org.au/aatams.html" </w:delInstrText>
        </w:r>
        <w:r w:rsidR="004C188E" w:rsidDel="009B546B">
          <w:fldChar w:fldCharType="separate"/>
        </w:r>
        <w:r w:rsidR="00577FDC" w:rsidRPr="009830B3" w:rsidDel="009B546B">
          <w:rPr>
            <w:rStyle w:val="Hyperlink"/>
          </w:rPr>
          <w:delText>http://imos.org.au/aatams.html</w:delText>
        </w:r>
        <w:r w:rsidR="004C188E" w:rsidDel="009B546B">
          <w:rPr>
            <w:rStyle w:val="Hyperlink"/>
          </w:rPr>
          <w:fldChar w:fldCharType="end"/>
        </w:r>
        <w:r w:rsidR="00577FDC" w:rsidDel="009B546B">
          <w:delText>)</w:delText>
        </w:r>
      </w:del>
    </w:p>
    <w:p w14:paraId="6924AF9F" w14:textId="77777777" w:rsidR="00D44ABC" w:rsidRDefault="00D44ABC" w:rsidP="00D315D2">
      <w:pPr>
        <w:ind w:left="993" w:hanging="993"/>
        <w:rPr>
          <w:ins w:id="478" w:author="Xavier Hoenner" w:date="2014-06-13T14:35:00Z"/>
          <w:u w:val="single"/>
        </w:rPr>
      </w:pPr>
    </w:p>
    <w:p w14:paraId="17CCCDAE" w14:textId="77777777" w:rsidR="001E3F6A" w:rsidRDefault="001E3F6A" w:rsidP="00D315D2">
      <w:pPr>
        <w:ind w:left="993" w:hanging="993"/>
        <w:rPr>
          <w:ins w:id="479" w:author="Xavier Hoenner" w:date="2014-06-13T14:35:00Z"/>
          <w:u w:val="single"/>
        </w:rPr>
      </w:pPr>
    </w:p>
    <w:p w14:paraId="26FB5A10" w14:textId="77777777" w:rsidR="001E3F6A" w:rsidRPr="00D315D2" w:rsidRDefault="001E3F6A" w:rsidP="00D315D2">
      <w:pPr>
        <w:ind w:left="993" w:hanging="993"/>
        <w:rPr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PrChange w:id="480" w:author="Xavier Hoenner" w:date="2014-06-13T14:35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783"/>
        <w:gridCol w:w="906"/>
        <w:gridCol w:w="801"/>
        <w:gridCol w:w="1778"/>
        <w:gridCol w:w="1926"/>
        <w:gridCol w:w="1066"/>
        <w:gridCol w:w="994"/>
        <w:gridCol w:w="988"/>
        <w:tblGridChange w:id="481">
          <w:tblGrid>
            <w:gridCol w:w="783"/>
            <w:gridCol w:w="906"/>
            <w:gridCol w:w="801"/>
            <w:gridCol w:w="1778"/>
            <w:gridCol w:w="1926"/>
            <w:gridCol w:w="1066"/>
            <w:gridCol w:w="994"/>
            <w:gridCol w:w="988"/>
          </w:tblGrid>
        </w:tblGridChange>
      </w:tblGrid>
      <w:tr w:rsidR="009B546B" w14:paraId="1109FA93" w14:textId="77777777" w:rsidTr="001E3F6A">
        <w:tc>
          <w:tcPr>
            <w:tcW w:w="424" w:type="pct"/>
            <w:vAlign w:val="center"/>
            <w:tcPrChange w:id="482" w:author="Xavier Hoenner" w:date="2014-06-13T14:35:00Z">
              <w:tcPr>
                <w:tcW w:w="0" w:type="auto"/>
                <w:vAlign w:val="center"/>
              </w:tcPr>
            </w:tcPrChange>
          </w:tcPr>
          <w:p w14:paraId="54191B8D" w14:textId="77777777" w:rsidR="009B546B" w:rsidRPr="00812C97" w:rsidRDefault="009B546B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483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station_name</w:t>
            </w:r>
          </w:p>
        </w:tc>
        <w:tc>
          <w:tcPr>
            <w:tcW w:w="490" w:type="pct"/>
            <w:vAlign w:val="center"/>
            <w:tcPrChange w:id="484" w:author="Xavier Hoenner" w:date="2014-06-13T14:35:00Z">
              <w:tcPr>
                <w:tcW w:w="0" w:type="auto"/>
                <w:vAlign w:val="center"/>
              </w:tcPr>
            </w:tcPrChange>
          </w:tcPr>
          <w:p w14:paraId="6242D7D9" w14:textId="77777777" w:rsidR="009B546B" w:rsidDel="00333D4D" w:rsidRDefault="009B546B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485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no</w:t>
            </w:r>
            <w:r w:rsidRPr="0025464E">
              <w:rPr>
                <w:b/>
              </w:rPr>
              <w:t>_deployments</w:t>
            </w:r>
          </w:p>
        </w:tc>
        <w:tc>
          <w:tcPr>
            <w:tcW w:w="433" w:type="pct"/>
            <w:vAlign w:val="center"/>
            <w:tcPrChange w:id="486" w:author="Xavier Hoenner" w:date="2014-06-13T14:35:00Z">
              <w:tcPr>
                <w:tcW w:w="0" w:type="auto"/>
                <w:vAlign w:val="center"/>
              </w:tcPr>
            </w:tcPrChange>
          </w:tcPr>
          <w:p w14:paraId="395F81B0" w14:textId="77777777" w:rsidR="009B546B" w:rsidDel="00333D4D" w:rsidRDefault="009B546B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487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no_detections</w:t>
            </w:r>
          </w:p>
        </w:tc>
        <w:tc>
          <w:tcPr>
            <w:tcW w:w="962" w:type="pct"/>
            <w:vAlign w:val="center"/>
            <w:tcPrChange w:id="488" w:author="Xavier Hoenner" w:date="2014-06-13T14:35:00Z">
              <w:tcPr>
                <w:tcW w:w="0" w:type="auto"/>
                <w:vAlign w:val="center"/>
              </w:tcPr>
            </w:tcPrChange>
          </w:tcPr>
          <w:p w14:paraId="1FFF1F52" w14:textId="1EAC4D05" w:rsidR="009B546B" w:rsidDel="00333D4D" w:rsidRDefault="009B546B">
            <w:pPr>
              <w:jc w:val="center"/>
              <w:rPr>
                <w:b/>
              </w:rPr>
              <w:pPrChange w:id="489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490" w:author="Xavier Hoenner" w:date="2014-06-13T14:32:00Z">
              <w:r>
                <w:rPr>
                  <w:b/>
                </w:rPr>
                <w:t>first</w:t>
              </w:r>
            </w:ins>
            <w:ins w:id="491" w:author="Xavier Hoenner" w:date="2014-06-13T14:31:00Z">
              <w:r>
                <w:rPr>
                  <w:b/>
                </w:rPr>
                <w:t>_deployment_date</w:t>
              </w:r>
            </w:ins>
            <w:del w:id="492" w:author="Xavier Hoenner" w:date="2014-06-13T14:31:00Z">
              <w:r w:rsidDel="006F23C8">
                <w:rPr>
                  <w:b/>
                </w:rPr>
                <w:delText>station_lat_lon</w:delText>
              </w:r>
            </w:del>
          </w:p>
        </w:tc>
        <w:tc>
          <w:tcPr>
            <w:tcW w:w="1042" w:type="pct"/>
            <w:vAlign w:val="center"/>
            <w:tcPrChange w:id="493" w:author="Xavier Hoenner" w:date="2014-06-13T14:35:00Z">
              <w:tcPr>
                <w:tcW w:w="0" w:type="auto"/>
                <w:vAlign w:val="center"/>
              </w:tcPr>
            </w:tcPrChange>
          </w:tcPr>
          <w:p w14:paraId="19615339" w14:textId="2AC3EFB4" w:rsidR="009B546B" w:rsidDel="00333D4D" w:rsidRDefault="009B546B">
            <w:pPr>
              <w:jc w:val="center"/>
              <w:rPr>
                <w:b/>
              </w:rPr>
              <w:pPrChange w:id="494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495" w:author="Xavier Hoenner" w:date="2014-06-13T14:31:00Z">
              <w:r>
                <w:rPr>
                  <w:b/>
                </w:rPr>
                <w:t>last_deployment_date</w:t>
              </w:r>
            </w:ins>
            <w:del w:id="496" w:author="Xavier Hoenner" w:date="2014-06-13T14:31:00Z">
              <w:r w:rsidDel="006F23C8">
                <w:rPr>
                  <w:b/>
                </w:rPr>
                <w:delText>deployment_depth</w:delText>
              </w:r>
            </w:del>
          </w:p>
        </w:tc>
        <w:tc>
          <w:tcPr>
            <w:tcW w:w="577" w:type="pct"/>
            <w:vAlign w:val="center"/>
            <w:tcPrChange w:id="497" w:author="Xavier Hoenner" w:date="2014-06-13T14:35:00Z">
              <w:tcPr>
                <w:tcW w:w="0" w:type="auto"/>
              </w:tcPr>
            </w:tcPrChange>
          </w:tcPr>
          <w:p w14:paraId="45C281A8" w14:textId="10A63584" w:rsidR="009B546B" w:rsidRPr="00812C97" w:rsidRDefault="009B546B">
            <w:pPr>
              <w:jc w:val="center"/>
              <w:rPr>
                <w:b/>
              </w:rPr>
              <w:pPrChange w:id="498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499" w:author="Xavier Hoenner" w:date="2014-06-13T14:31:00Z">
              <w:r>
                <w:rPr>
                  <w:b/>
                </w:rPr>
                <w:t>start_date</w:t>
              </w:r>
            </w:ins>
            <w:del w:id="500" w:author="Xavier Hoenner" w:date="2014-06-13T14:31:00Z">
              <w:r w:rsidDel="0076436F">
                <w:rPr>
                  <w:b/>
                </w:rPr>
                <w:delText>start_date</w:delText>
              </w:r>
            </w:del>
          </w:p>
        </w:tc>
        <w:tc>
          <w:tcPr>
            <w:tcW w:w="538" w:type="pct"/>
            <w:vAlign w:val="center"/>
            <w:tcPrChange w:id="501" w:author="Xavier Hoenner" w:date="2014-06-13T14:35:00Z">
              <w:tcPr>
                <w:tcW w:w="0" w:type="auto"/>
              </w:tcPr>
            </w:tcPrChange>
          </w:tcPr>
          <w:p w14:paraId="51F4DC9A" w14:textId="24A9061A" w:rsidR="009B546B" w:rsidRPr="00812C97" w:rsidRDefault="009B546B">
            <w:pPr>
              <w:jc w:val="center"/>
              <w:rPr>
                <w:b/>
              </w:rPr>
              <w:pPrChange w:id="502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03" w:author="Xavier Hoenner" w:date="2014-06-13T14:31:00Z">
              <w:r>
                <w:rPr>
                  <w:b/>
                </w:rPr>
                <w:t>end_date</w:t>
              </w:r>
            </w:ins>
            <w:del w:id="504" w:author="Xavier Hoenner" w:date="2014-06-13T14:31:00Z">
              <w:r w:rsidDel="00AC4A9F">
                <w:rPr>
                  <w:b/>
                </w:rPr>
                <w:delText>end</w:delText>
              </w:r>
              <w:r w:rsidRPr="0025464E" w:rsidDel="00AC4A9F">
                <w:rPr>
                  <w:b/>
                </w:rPr>
                <w:delText>_date</w:delText>
              </w:r>
            </w:del>
          </w:p>
        </w:tc>
        <w:tc>
          <w:tcPr>
            <w:tcW w:w="535" w:type="pct"/>
            <w:vAlign w:val="center"/>
            <w:tcPrChange w:id="505" w:author="Xavier Hoenner" w:date="2014-06-13T14:35:00Z">
              <w:tcPr>
                <w:tcW w:w="0" w:type="auto"/>
                <w:vAlign w:val="center"/>
              </w:tcPr>
            </w:tcPrChange>
          </w:tcPr>
          <w:p w14:paraId="39BFE03B" w14:textId="77777777" w:rsidR="009B546B" w:rsidRDefault="009B546B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506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coverage_duration</w:t>
            </w:r>
          </w:p>
        </w:tc>
      </w:tr>
      <w:tr w:rsidR="009B546B" w14:paraId="51A54FCE" w14:textId="77777777" w:rsidTr="001E3F6A">
        <w:tc>
          <w:tcPr>
            <w:tcW w:w="424" w:type="pct"/>
            <w:vAlign w:val="center"/>
            <w:tcPrChange w:id="507" w:author="Xavier Hoenner" w:date="2014-06-13T14:35:00Z">
              <w:tcPr>
                <w:tcW w:w="0" w:type="auto"/>
                <w:vAlign w:val="center"/>
              </w:tcPr>
            </w:tcPrChange>
          </w:tcPr>
          <w:p w14:paraId="46DE834A" w14:textId="77777777" w:rsidR="009B546B" w:rsidRDefault="009B546B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508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Station code</w:t>
            </w:r>
          </w:p>
        </w:tc>
        <w:tc>
          <w:tcPr>
            <w:tcW w:w="490" w:type="pct"/>
            <w:vAlign w:val="center"/>
            <w:tcPrChange w:id="509" w:author="Xavier Hoenner" w:date="2014-06-13T14:35:00Z">
              <w:tcPr>
                <w:tcW w:w="0" w:type="auto"/>
                <w:vAlign w:val="center"/>
              </w:tcPr>
            </w:tcPrChange>
          </w:tcPr>
          <w:p w14:paraId="615F75F6" w14:textId="77777777" w:rsidR="009B546B" w:rsidRDefault="009B546B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510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# deployments</w:t>
            </w:r>
          </w:p>
        </w:tc>
        <w:tc>
          <w:tcPr>
            <w:tcW w:w="433" w:type="pct"/>
            <w:vAlign w:val="center"/>
            <w:tcPrChange w:id="511" w:author="Xavier Hoenner" w:date="2014-06-13T14:35:00Z">
              <w:tcPr>
                <w:tcW w:w="0" w:type="auto"/>
                <w:vAlign w:val="center"/>
              </w:tcPr>
            </w:tcPrChange>
          </w:tcPr>
          <w:p w14:paraId="263D5488" w14:textId="77777777" w:rsidR="009B546B" w:rsidRDefault="009B546B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512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# detections</w:t>
            </w:r>
          </w:p>
        </w:tc>
        <w:tc>
          <w:tcPr>
            <w:tcW w:w="962" w:type="pct"/>
            <w:vAlign w:val="center"/>
            <w:tcPrChange w:id="513" w:author="Xavier Hoenner" w:date="2014-06-13T14:35:00Z">
              <w:tcPr>
                <w:tcW w:w="0" w:type="auto"/>
                <w:vAlign w:val="center"/>
              </w:tcPr>
            </w:tcPrChange>
          </w:tcPr>
          <w:p w14:paraId="19E0AA0B" w14:textId="1649D24B" w:rsidR="009B546B" w:rsidRDefault="009B546B">
            <w:pPr>
              <w:jc w:val="center"/>
              <w:pPrChange w:id="514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15" w:author="Xavier Hoenner" w:date="2014-06-13T14:31:00Z">
              <w:r>
                <w:t>First deployment</w:t>
              </w:r>
            </w:ins>
            <w:del w:id="516" w:author="Xavier Hoenner" w:date="2014-06-13T14:31:00Z">
              <w:r w:rsidDel="006F23C8">
                <w:delText>Lat/Lon</w:delText>
              </w:r>
            </w:del>
          </w:p>
        </w:tc>
        <w:tc>
          <w:tcPr>
            <w:tcW w:w="1042" w:type="pct"/>
            <w:vAlign w:val="center"/>
            <w:tcPrChange w:id="517" w:author="Xavier Hoenner" w:date="2014-06-13T14:35:00Z">
              <w:tcPr>
                <w:tcW w:w="0" w:type="auto"/>
                <w:vAlign w:val="center"/>
              </w:tcPr>
            </w:tcPrChange>
          </w:tcPr>
          <w:p w14:paraId="5AE82A28" w14:textId="2FD0AD7E" w:rsidR="009B546B" w:rsidRDefault="009B546B">
            <w:pPr>
              <w:jc w:val="center"/>
              <w:pPrChange w:id="518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19" w:author="Xavier Hoenner" w:date="2014-06-13T14:31:00Z">
              <w:r>
                <w:t>Last deployment</w:t>
              </w:r>
            </w:ins>
            <w:del w:id="520" w:author="Xavier Hoenner" w:date="2014-06-13T14:31:00Z">
              <w:r w:rsidDel="006F23C8">
                <w:delText>Deployment depth</w:delText>
              </w:r>
            </w:del>
          </w:p>
        </w:tc>
        <w:tc>
          <w:tcPr>
            <w:tcW w:w="577" w:type="pct"/>
            <w:vAlign w:val="center"/>
            <w:tcPrChange w:id="521" w:author="Xavier Hoenner" w:date="2014-06-13T14:35:00Z">
              <w:tcPr>
                <w:tcW w:w="0" w:type="auto"/>
              </w:tcPr>
            </w:tcPrChange>
          </w:tcPr>
          <w:p w14:paraId="17A62949" w14:textId="0AAED1A9" w:rsidR="009B546B" w:rsidRDefault="009B546B">
            <w:pPr>
              <w:jc w:val="center"/>
              <w:pPrChange w:id="522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23" w:author="Xavier Hoenner" w:date="2014-06-13T14:33:00Z">
              <w:r>
                <w:t>First</w:t>
              </w:r>
            </w:ins>
            <w:ins w:id="524" w:author="Xavier Hoenner" w:date="2014-06-13T14:31:00Z">
              <w:r>
                <w:t xml:space="preserve"> detection</w:t>
              </w:r>
            </w:ins>
            <w:del w:id="525" w:author="Xavier Hoenner" w:date="2014-06-13T14:31:00Z">
              <w:r w:rsidDel="0076436F">
                <w:delText>Start</w:delText>
              </w:r>
            </w:del>
          </w:p>
        </w:tc>
        <w:tc>
          <w:tcPr>
            <w:tcW w:w="538" w:type="pct"/>
            <w:vAlign w:val="center"/>
            <w:tcPrChange w:id="526" w:author="Xavier Hoenner" w:date="2014-06-13T14:35:00Z">
              <w:tcPr>
                <w:tcW w:w="0" w:type="auto"/>
              </w:tcPr>
            </w:tcPrChange>
          </w:tcPr>
          <w:p w14:paraId="5C8A8672" w14:textId="777A28E6" w:rsidR="009B546B" w:rsidRDefault="009B546B">
            <w:pPr>
              <w:jc w:val="center"/>
              <w:pPrChange w:id="527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28" w:author="Xavier Hoenner" w:date="2014-06-13T14:31:00Z">
              <w:r>
                <w:t>Last detection</w:t>
              </w:r>
            </w:ins>
            <w:del w:id="529" w:author="Xavier Hoenner" w:date="2014-06-13T14:31:00Z">
              <w:r w:rsidDel="00AC4A9F">
                <w:delText>End</w:delText>
              </w:r>
            </w:del>
          </w:p>
        </w:tc>
        <w:tc>
          <w:tcPr>
            <w:tcW w:w="535" w:type="pct"/>
            <w:vAlign w:val="center"/>
            <w:tcPrChange w:id="530" w:author="Xavier Hoenner" w:date="2014-06-13T14:35:00Z">
              <w:tcPr>
                <w:tcW w:w="0" w:type="auto"/>
                <w:vAlign w:val="center"/>
              </w:tcPr>
            </w:tcPrChange>
          </w:tcPr>
          <w:p w14:paraId="4954B4B5" w14:textId="77777777" w:rsidR="009B546B" w:rsidRDefault="009B546B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531" w:author="Xavier Hoenner" w:date="2014-06-13T14:35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Time coverage (days)</w:t>
            </w:r>
          </w:p>
        </w:tc>
      </w:tr>
      <w:tr w:rsidR="00577FDC" w:rsidDel="00E3381B" w14:paraId="10902557" w14:textId="2915294F" w:rsidTr="001E3F6A">
        <w:trPr>
          <w:del w:id="532" w:author="Xavier Hoenner" w:date="2014-06-13T14:30:00Z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  <w:tcPrChange w:id="533" w:author="Xavier Hoenner" w:date="2014-06-13T14:35:00Z">
              <w:tcPr>
                <w:tcW w:w="0" w:type="auto"/>
                <w:gridSpan w:val="8"/>
                <w:shd w:val="clear" w:color="auto" w:fill="595959" w:themeFill="text1" w:themeFillTint="A6"/>
                <w:vAlign w:val="center"/>
              </w:tcPr>
            </w:tcPrChange>
          </w:tcPr>
          <w:p w14:paraId="4DF379B0" w14:textId="1BBFD32D" w:rsidR="00577FDC" w:rsidDel="00E3381B" w:rsidRDefault="00577FDC">
            <w:pPr>
              <w:jc w:val="center"/>
              <w:rPr>
                <w:del w:id="534" w:author="Xavier Hoenner" w:date="2014-06-13T14:30:00Z"/>
              </w:rPr>
              <w:pPrChange w:id="535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del w:id="536" w:author="Xavier Hoenner" w:date="2014-06-13T14:30:00Z">
              <w:r w:rsidDel="00E3381B">
                <w:delText>Headers = project_name</w:delText>
              </w:r>
            </w:del>
          </w:p>
        </w:tc>
      </w:tr>
      <w:tr w:rsidR="00577FDC" w:rsidDel="00E3381B" w14:paraId="4C6313E5" w14:textId="13A8D17E" w:rsidTr="001E3F6A">
        <w:trPr>
          <w:del w:id="537" w:author="Xavier Hoenner" w:date="2014-06-13T14:30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  <w:tcPrChange w:id="538" w:author="Xavier Hoenner" w:date="2014-06-13T14:35:00Z">
              <w:tcPr>
                <w:tcW w:w="0" w:type="auto"/>
                <w:gridSpan w:val="8"/>
                <w:shd w:val="clear" w:color="auto" w:fill="BFBFBF" w:themeFill="background1" w:themeFillShade="BF"/>
                <w:vAlign w:val="center"/>
              </w:tcPr>
            </w:tcPrChange>
          </w:tcPr>
          <w:p w14:paraId="04F52A44" w14:textId="2BDE8BE0" w:rsidR="00577FDC" w:rsidDel="00E3381B" w:rsidRDefault="00577FDC">
            <w:pPr>
              <w:jc w:val="center"/>
              <w:rPr>
                <w:del w:id="539" w:author="Xavier Hoenner" w:date="2014-06-13T14:30:00Z"/>
              </w:rPr>
              <w:pPrChange w:id="540" w:author="Xavier Hoenner" w:date="2014-06-13T14:35:00Z">
                <w:pPr>
                  <w:spacing w:after="200" w:line="276" w:lineRule="auto"/>
                </w:pPr>
              </w:pPrChange>
            </w:pPr>
            <w:del w:id="541" w:author="Xavier Hoenner" w:date="2014-06-13T14:30:00Z">
              <w:r w:rsidDel="00E3381B">
                <w:delText>Sub-headers = installation_name</w:delText>
              </w:r>
            </w:del>
          </w:p>
        </w:tc>
      </w:tr>
      <w:tr w:rsidR="001E3F6A" w14:paraId="302E6523" w14:textId="77777777" w:rsidTr="001E3F6A">
        <w:tc>
          <w:tcPr>
            <w:tcW w:w="5000" w:type="pct"/>
            <w:gridSpan w:val="8"/>
            <w:shd w:val="clear" w:color="auto" w:fill="595959" w:themeFill="text1" w:themeFillTint="A6"/>
            <w:vAlign w:val="center"/>
            <w:tcPrChange w:id="542" w:author="Xavier Hoenner" w:date="2014-06-13T14:35:00Z">
              <w:tcPr>
                <w:tcW w:w="0" w:type="auto"/>
                <w:gridSpan w:val="8"/>
                <w:vAlign w:val="center"/>
              </w:tcPr>
            </w:tcPrChange>
          </w:tcPr>
          <w:p w14:paraId="400F90AF" w14:textId="2EAB3899" w:rsidR="001E3F6A" w:rsidRDefault="001E3F6A">
            <w:pPr>
              <w:jc w:val="center"/>
              <w:pPrChange w:id="543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44" w:author="Xavier Hoenner" w:date="2014-06-13T14:35:00Z">
              <w:r>
                <w:t>Headers = project_name</w:t>
              </w:r>
            </w:ins>
          </w:p>
        </w:tc>
      </w:tr>
      <w:tr w:rsidR="001E3F6A" w14:paraId="722AE485" w14:textId="77777777" w:rsidTr="001E3F6A">
        <w:trPr>
          <w:ins w:id="545" w:author="Xavier Hoenner" w:date="2014-06-13T14:34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  <w:tcPrChange w:id="546" w:author="Xavier Hoenner" w:date="2014-06-13T14:35:00Z">
              <w:tcPr>
                <w:tcW w:w="0" w:type="auto"/>
                <w:gridSpan w:val="8"/>
                <w:vAlign w:val="center"/>
              </w:tcPr>
            </w:tcPrChange>
          </w:tcPr>
          <w:p w14:paraId="4F3CFFB7" w14:textId="79A70737" w:rsidR="001E3F6A" w:rsidRDefault="001E3F6A">
            <w:pPr>
              <w:rPr>
                <w:ins w:id="547" w:author="Xavier Hoenner" w:date="2014-06-13T14:34:00Z"/>
              </w:rPr>
              <w:pPrChange w:id="548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  <w:ins w:id="549" w:author="Xavier Hoenner" w:date="2014-06-13T14:35:00Z">
              <w:r>
                <w:t>Sub-headers = installation_name</w:t>
              </w:r>
            </w:ins>
          </w:p>
        </w:tc>
      </w:tr>
      <w:tr w:rsidR="001E3F6A" w14:paraId="4265A572" w14:textId="77777777" w:rsidTr="001E3F6A">
        <w:trPr>
          <w:ins w:id="550" w:author="Xavier Hoenner" w:date="2014-06-13T14:34:00Z"/>
        </w:trPr>
        <w:tc>
          <w:tcPr>
            <w:tcW w:w="424" w:type="pct"/>
            <w:vAlign w:val="center"/>
            <w:tcPrChange w:id="551" w:author="Xavier Hoenner" w:date="2014-06-13T14:35:00Z">
              <w:tcPr>
                <w:tcW w:w="0" w:type="auto"/>
                <w:vAlign w:val="center"/>
              </w:tcPr>
            </w:tcPrChange>
          </w:tcPr>
          <w:p w14:paraId="55239C07" w14:textId="77777777" w:rsidR="001E3F6A" w:rsidRDefault="001E3F6A">
            <w:pPr>
              <w:jc w:val="center"/>
              <w:rPr>
                <w:ins w:id="552" w:author="Xavier Hoenner" w:date="2014-06-13T14:34:00Z"/>
              </w:rPr>
              <w:pPrChange w:id="553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90" w:type="pct"/>
            <w:vAlign w:val="center"/>
            <w:tcPrChange w:id="554" w:author="Xavier Hoenner" w:date="2014-06-13T14:35:00Z">
              <w:tcPr>
                <w:tcW w:w="0" w:type="auto"/>
                <w:vAlign w:val="center"/>
              </w:tcPr>
            </w:tcPrChange>
          </w:tcPr>
          <w:p w14:paraId="52259168" w14:textId="77777777" w:rsidR="001E3F6A" w:rsidRDefault="001E3F6A">
            <w:pPr>
              <w:jc w:val="center"/>
              <w:rPr>
                <w:ins w:id="555" w:author="Xavier Hoenner" w:date="2014-06-13T14:34:00Z"/>
              </w:rPr>
              <w:pPrChange w:id="556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433" w:type="pct"/>
            <w:vAlign w:val="center"/>
            <w:tcPrChange w:id="557" w:author="Xavier Hoenner" w:date="2014-06-13T14:35:00Z">
              <w:tcPr>
                <w:tcW w:w="0" w:type="auto"/>
                <w:vAlign w:val="center"/>
              </w:tcPr>
            </w:tcPrChange>
          </w:tcPr>
          <w:p w14:paraId="06482CF5" w14:textId="77777777" w:rsidR="001E3F6A" w:rsidRDefault="001E3F6A">
            <w:pPr>
              <w:jc w:val="center"/>
              <w:rPr>
                <w:ins w:id="558" w:author="Xavier Hoenner" w:date="2014-06-13T14:34:00Z"/>
              </w:rPr>
              <w:pPrChange w:id="559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62" w:type="pct"/>
            <w:vAlign w:val="center"/>
            <w:tcPrChange w:id="560" w:author="Xavier Hoenner" w:date="2014-06-13T14:35:00Z">
              <w:tcPr>
                <w:tcW w:w="0" w:type="auto"/>
                <w:vAlign w:val="center"/>
              </w:tcPr>
            </w:tcPrChange>
          </w:tcPr>
          <w:p w14:paraId="19F1753E" w14:textId="77777777" w:rsidR="001E3F6A" w:rsidRDefault="001E3F6A">
            <w:pPr>
              <w:jc w:val="center"/>
              <w:rPr>
                <w:ins w:id="561" w:author="Xavier Hoenner" w:date="2014-06-13T14:34:00Z"/>
              </w:rPr>
              <w:pPrChange w:id="562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42" w:type="pct"/>
            <w:vAlign w:val="center"/>
            <w:tcPrChange w:id="563" w:author="Xavier Hoenner" w:date="2014-06-13T14:35:00Z">
              <w:tcPr>
                <w:tcW w:w="0" w:type="auto"/>
                <w:vAlign w:val="center"/>
              </w:tcPr>
            </w:tcPrChange>
          </w:tcPr>
          <w:p w14:paraId="5F2B94E0" w14:textId="77777777" w:rsidR="001E3F6A" w:rsidRDefault="001E3F6A">
            <w:pPr>
              <w:jc w:val="center"/>
              <w:rPr>
                <w:ins w:id="564" w:author="Xavier Hoenner" w:date="2014-06-13T14:34:00Z"/>
              </w:rPr>
              <w:pPrChange w:id="565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77" w:type="pct"/>
            <w:vAlign w:val="center"/>
            <w:tcPrChange w:id="566" w:author="Xavier Hoenner" w:date="2014-06-13T14:35:00Z">
              <w:tcPr>
                <w:tcW w:w="0" w:type="auto"/>
                <w:vAlign w:val="center"/>
              </w:tcPr>
            </w:tcPrChange>
          </w:tcPr>
          <w:p w14:paraId="25FB4EE9" w14:textId="77777777" w:rsidR="001E3F6A" w:rsidRDefault="001E3F6A">
            <w:pPr>
              <w:jc w:val="center"/>
              <w:rPr>
                <w:ins w:id="567" w:author="Xavier Hoenner" w:date="2014-06-13T14:34:00Z"/>
              </w:rPr>
              <w:pPrChange w:id="568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38" w:type="pct"/>
            <w:vAlign w:val="center"/>
            <w:tcPrChange w:id="569" w:author="Xavier Hoenner" w:date="2014-06-13T14:35:00Z">
              <w:tcPr>
                <w:tcW w:w="0" w:type="auto"/>
                <w:vAlign w:val="center"/>
              </w:tcPr>
            </w:tcPrChange>
          </w:tcPr>
          <w:p w14:paraId="350F0BF3" w14:textId="77777777" w:rsidR="001E3F6A" w:rsidRDefault="001E3F6A">
            <w:pPr>
              <w:jc w:val="center"/>
              <w:rPr>
                <w:ins w:id="570" w:author="Xavier Hoenner" w:date="2014-06-13T14:34:00Z"/>
              </w:rPr>
              <w:pPrChange w:id="571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535" w:type="pct"/>
            <w:vAlign w:val="center"/>
            <w:tcPrChange w:id="572" w:author="Xavier Hoenner" w:date="2014-06-13T14:35:00Z">
              <w:tcPr>
                <w:tcW w:w="0" w:type="auto"/>
                <w:vAlign w:val="center"/>
              </w:tcPr>
            </w:tcPrChange>
          </w:tcPr>
          <w:p w14:paraId="1D4A31CF" w14:textId="77777777" w:rsidR="001E3F6A" w:rsidRDefault="001E3F6A">
            <w:pPr>
              <w:jc w:val="center"/>
              <w:rPr>
                <w:ins w:id="573" w:author="Xavier Hoenner" w:date="2014-06-13T14:34:00Z"/>
              </w:rPr>
              <w:pPrChange w:id="574" w:author="Xavier Hoenner" w:date="2014-06-13T14:35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7EEAC834" w14:textId="311DE247" w:rsidR="002D25FA" w:rsidRDefault="002D25FA" w:rsidP="00542A59">
      <w:pPr>
        <w:rPr>
          <w:ins w:id="575" w:author="Xavier Hoenner" w:date="2014-06-13T15:03:00Z"/>
          <w:b/>
        </w:rPr>
      </w:pPr>
      <w:ins w:id="576" w:author="Xavier Hoenner" w:date="2014-06-13T15:03:00Z">
        <w:r>
          <w:rPr>
            <w:b/>
          </w:rPr>
          <w:br w:type="page"/>
        </w:r>
      </w:ins>
    </w:p>
    <w:p w14:paraId="627E802D" w14:textId="2A083C01" w:rsidR="00905C8D" w:rsidDel="002D25FA" w:rsidRDefault="00905C8D" w:rsidP="00542A59">
      <w:pPr>
        <w:rPr>
          <w:del w:id="577" w:author="Xavier Hoenner" w:date="2014-06-13T15:03:00Z"/>
          <w:b/>
        </w:rPr>
      </w:pPr>
    </w:p>
    <w:p w14:paraId="67992E5E" w14:textId="4045FE9A" w:rsidR="00A85F08" w:rsidRDefault="00A85F08" w:rsidP="00A85F08">
      <w:pPr>
        <w:pStyle w:val="Heading2"/>
      </w:pPr>
      <w:r w:rsidRPr="00E123F0"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 xml:space="preserve">report – </w:t>
      </w:r>
      <w:del w:id="578" w:author="Xavier Hoenner" w:date="2014-06-13T14:36:00Z">
        <w:r w:rsidDel="003A7CF6">
          <w:delText>New data on the portal (last month)</w:delText>
        </w:r>
      </w:del>
      <w:ins w:id="579" w:author="Xavier Hoenner" w:date="2014-06-13T14:36:00Z">
        <w:r w:rsidR="003A7CF6">
          <w:t xml:space="preserve">All species and </w:t>
        </w:r>
      </w:ins>
      <w:ins w:id="580" w:author="Xavier Hoenner" w:date="2014-06-13T14:37:00Z">
        <w:r w:rsidR="003A7CF6">
          <w:t>animals released</w:t>
        </w:r>
      </w:ins>
    </w:p>
    <w:p w14:paraId="7A94AE87" w14:textId="6ECCDB20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del w:id="581" w:author="Xavier Hoenner" w:date="2014-06-13T14:37:00Z">
        <w:r w:rsidR="00B25A5A" w:rsidDel="003A7CF6">
          <w:rPr>
            <w:u w:val="none"/>
          </w:rPr>
          <w:delText>B</w:delText>
        </w:r>
        <w:r w:rsidRPr="0011784D" w:rsidDel="003A7CF6">
          <w:rPr>
            <w:u w:val="none"/>
          </w:rPr>
          <w:delText>_</w:delText>
        </w:r>
        <w:r w:rsidR="0011784D" w:rsidRPr="0011784D" w:rsidDel="003A7CF6">
          <w:rPr>
            <w:u w:val="none"/>
          </w:rPr>
          <w:delText xml:space="preserve"> </w:delText>
        </w:r>
      </w:del>
      <w:r w:rsidR="0011784D" w:rsidRPr="0011784D">
        <w:rPr>
          <w:u w:val="none"/>
        </w:rPr>
        <w:t>AATAMS_AcousticTagging</w:t>
      </w:r>
      <w:r w:rsidRPr="0011784D">
        <w:rPr>
          <w:u w:val="none"/>
        </w:rPr>
        <w:t>_</w:t>
      </w:r>
      <w:ins w:id="582" w:author="Xavier Hoenner" w:date="2014-06-13T14:37:00Z">
        <w:r w:rsidR="003A7CF6">
          <w:rPr>
            <w:u w:val="none"/>
          </w:rPr>
          <w:t>allSpecies</w:t>
        </w:r>
      </w:ins>
      <w:del w:id="583" w:author="Xavier Hoenner" w:date="2014-06-13T14:37:00Z">
        <w:r w:rsidRPr="0011784D" w:rsidDel="003A7CF6">
          <w:rPr>
            <w:u w:val="none"/>
          </w:rPr>
          <w:delText>newDeployments</w:delText>
        </w:r>
      </w:del>
      <w:r w:rsidRPr="0011784D">
        <w:rPr>
          <w:u w:val="none"/>
        </w:rPr>
        <w:t>’</w:t>
      </w:r>
    </w:p>
    <w:p w14:paraId="34F85DD7" w14:textId="32F96F0B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del w:id="584" w:author="Xavier Hoenner" w:date="2014-06-13T14:38:00Z">
        <w:r w:rsidR="0033797C" w:rsidRPr="0033797C" w:rsidDel="003A7CF6">
          <w:rPr>
            <w:u w:val="none"/>
          </w:rPr>
          <w:delText>New data on the portal (since DATE)</w:delText>
        </w:r>
      </w:del>
      <w:ins w:id="585" w:author="Xavier Hoenner" w:date="2014-06-13T14:38:00Z">
        <w:r w:rsidR="003A7CF6">
          <w:rPr>
            <w:u w:val="none"/>
          </w:rPr>
          <w:t>All species and animals released</w:t>
        </w:r>
      </w:ins>
      <w:r w:rsidRPr="0011784D">
        <w:rPr>
          <w:szCs w:val="26"/>
          <w:u w:val="none"/>
        </w:rPr>
        <w:t>’</w:t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  <w:tblPrChange w:id="586" w:author="Xavier Hoenner" w:date="2014-06-13T14:38:00Z">
          <w:tblPr>
            <w:tblStyle w:val="TableGrid"/>
            <w:tblW w:w="0" w:type="auto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52"/>
        <w:gridCol w:w="5052"/>
        <w:tblGridChange w:id="587">
          <w:tblGrid>
            <w:gridCol w:w="1152"/>
            <w:gridCol w:w="4485"/>
          </w:tblGrid>
        </w:tblGridChange>
      </w:tblGrid>
      <w:tr w:rsidR="00D7267A" w14:paraId="12E36DF3" w14:textId="77777777" w:rsidTr="003A7CF6">
        <w:tc>
          <w:tcPr>
            <w:tcW w:w="1152" w:type="dxa"/>
            <w:tcPrChange w:id="588" w:author="Xavier Hoenner" w:date="2014-06-13T14:38:00Z">
              <w:tcPr>
                <w:tcW w:w="1152" w:type="dxa"/>
              </w:tcPr>
            </w:tcPrChange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52" w:type="dxa"/>
            <w:tcPrChange w:id="589" w:author="Xavier Hoenner" w:date="2014-06-13T14:38:00Z">
              <w:tcPr>
                <w:tcW w:w="4485" w:type="dxa"/>
              </w:tcPr>
            </w:tcPrChange>
          </w:tcPr>
          <w:p w14:paraId="4F5F3790" w14:textId="5ABE58B9" w:rsidR="00D7267A" w:rsidRPr="003D503B" w:rsidRDefault="00D7267A" w:rsidP="00397C44">
            <w:pPr>
              <w:rPr>
                <w:szCs w:val="24"/>
              </w:rPr>
            </w:pPr>
            <w:ins w:id="590" w:author="Xavier Hoenner" w:date="2014-04-30T16:41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  <w:del w:id="591" w:author="Xavier Hoenner" w:date="2014-04-30T16:41:00Z">
              <w:r w:rsidRPr="003D503B" w:rsidDel="00A078CC">
                <w:rPr>
                  <w:szCs w:val="24"/>
                </w:rPr>
                <w:delText>db.emii.org.au</w:delText>
              </w:r>
            </w:del>
          </w:p>
        </w:tc>
      </w:tr>
      <w:tr w:rsidR="00D7267A" w14:paraId="30FDCE57" w14:textId="77777777" w:rsidTr="003A7CF6">
        <w:tc>
          <w:tcPr>
            <w:tcW w:w="1152" w:type="dxa"/>
            <w:tcPrChange w:id="592" w:author="Xavier Hoenner" w:date="2014-06-13T14:38:00Z">
              <w:tcPr>
                <w:tcW w:w="1152" w:type="dxa"/>
              </w:tcPr>
            </w:tcPrChange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52" w:type="dxa"/>
            <w:tcPrChange w:id="593" w:author="Xavier Hoenner" w:date="2014-06-13T14:38:00Z">
              <w:tcPr>
                <w:tcW w:w="4485" w:type="dxa"/>
              </w:tcPr>
            </w:tcPrChange>
          </w:tcPr>
          <w:p w14:paraId="57B7607F" w14:textId="6DA74161" w:rsidR="00D7267A" w:rsidRPr="003D503B" w:rsidRDefault="00D7267A" w:rsidP="00397C44">
            <w:pPr>
              <w:rPr>
                <w:szCs w:val="24"/>
              </w:rPr>
            </w:pPr>
            <w:ins w:id="594" w:author="Xavier Hoenner" w:date="2014-04-30T16:41:00Z">
              <w:r>
                <w:rPr>
                  <w:szCs w:val="24"/>
                </w:rPr>
                <w:t>harvest</w:t>
              </w:r>
            </w:ins>
            <w:del w:id="595" w:author="Xavier Hoenner" w:date="2014-04-30T16:41:00Z">
              <w:r w:rsidDel="00A078CC">
                <w:rPr>
                  <w:szCs w:val="24"/>
                </w:rPr>
                <w:delText>aatams3</w:delText>
              </w:r>
            </w:del>
          </w:p>
        </w:tc>
      </w:tr>
      <w:tr w:rsidR="00D7267A" w14:paraId="43EB06F1" w14:textId="77777777" w:rsidTr="003A7CF6">
        <w:tc>
          <w:tcPr>
            <w:tcW w:w="1152" w:type="dxa"/>
            <w:tcPrChange w:id="596" w:author="Xavier Hoenner" w:date="2014-06-13T14:38:00Z">
              <w:tcPr>
                <w:tcW w:w="1152" w:type="dxa"/>
              </w:tcPr>
            </w:tcPrChange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52" w:type="dxa"/>
            <w:tcPrChange w:id="597" w:author="Xavier Hoenner" w:date="2014-06-13T14:38:00Z">
              <w:tcPr>
                <w:tcW w:w="4485" w:type="dxa"/>
              </w:tcPr>
            </w:tcPrChange>
          </w:tcPr>
          <w:p w14:paraId="542FAC1F" w14:textId="1C05D756" w:rsidR="00D7267A" w:rsidRPr="003D503B" w:rsidRDefault="00D7267A" w:rsidP="00397C44">
            <w:pPr>
              <w:rPr>
                <w:szCs w:val="24"/>
              </w:rPr>
            </w:pPr>
            <w:ins w:id="598" w:author="Xavier Hoenner" w:date="2014-04-30T16:41:00Z">
              <w:r>
                <w:rPr>
                  <w:szCs w:val="24"/>
                </w:rPr>
                <w:t>reporting</w:t>
              </w:r>
            </w:ins>
            <w:del w:id="599" w:author="Xavier Hoenner" w:date="2014-04-30T16:41:00Z">
              <w:r w:rsidDel="00A078CC">
                <w:rPr>
                  <w:szCs w:val="24"/>
                </w:rPr>
                <w:delText>public</w:delText>
              </w:r>
            </w:del>
          </w:p>
        </w:tc>
      </w:tr>
      <w:tr w:rsidR="00A85F08" w14:paraId="7577F324" w14:textId="77777777" w:rsidTr="003A7CF6">
        <w:tc>
          <w:tcPr>
            <w:tcW w:w="1152" w:type="dxa"/>
            <w:tcPrChange w:id="600" w:author="Xavier Hoenner" w:date="2014-06-13T14:38:00Z">
              <w:tcPr>
                <w:tcW w:w="1152" w:type="dxa"/>
              </w:tcPr>
            </w:tcPrChange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52" w:type="dxa"/>
            <w:tcPrChange w:id="601" w:author="Xavier Hoenner" w:date="2014-06-13T14:38:00Z">
              <w:tcPr>
                <w:tcW w:w="4485" w:type="dxa"/>
              </w:tcPr>
            </w:tcPrChange>
          </w:tcPr>
          <w:p w14:paraId="0E914104" w14:textId="13E54F9E" w:rsidR="00A85F08" w:rsidRPr="003D503B" w:rsidRDefault="0029487F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</w:rPr>
              <w:pPrChange w:id="602" w:author="Xavier Hoenner" w:date="2014-06-13T14:38:00Z">
                <w:pPr>
                  <w:keepNext/>
                  <w:keepLines/>
                  <w:spacing w:before="200" w:after="200" w:line="276" w:lineRule="auto"/>
                  <w:outlineLvl w:val="3"/>
                </w:pPr>
              </w:pPrChange>
            </w:pPr>
            <w:r w:rsidRPr="0029487F">
              <w:rPr>
                <w:szCs w:val="24"/>
              </w:rPr>
              <w:t>aatams_acoustic</w:t>
            </w:r>
            <w:ins w:id="603" w:author="Xavier Hoenner" w:date="2014-06-13T14:38:00Z">
              <w:r w:rsidR="003A7CF6">
                <w:rPr>
                  <w:szCs w:val="24"/>
                </w:rPr>
                <w:t>_species</w:t>
              </w:r>
            </w:ins>
            <w:del w:id="604" w:author="Xavier Hoenner" w:date="2014-06-13T14:38:00Z">
              <w:r w:rsidRPr="0029487F" w:rsidDel="003A7CF6">
                <w:rPr>
                  <w:szCs w:val="24"/>
                </w:rPr>
                <w:delText>tag</w:delText>
              </w:r>
            </w:del>
            <w:r w:rsidRPr="0029487F">
              <w:rPr>
                <w:szCs w:val="24"/>
              </w:rPr>
              <w:t>_all_deployments_view</w:t>
            </w:r>
          </w:p>
        </w:tc>
      </w:tr>
    </w:tbl>
    <w:p w14:paraId="15B7B13B" w14:textId="77777777" w:rsidR="00A85F08" w:rsidRDefault="00A85F08" w:rsidP="00A85F08"/>
    <w:p w14:paraId="4316CF5E" w14:textId="63E8B5C9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ins w:id="605" w:author="Xavier Hoenner" w:date="2014-06-13T14:38:00Z">
        <w:r w:rsidR="003A7CF6">
          <w:t>None, all filters have already been applied.</w:t>
        </w:r>
      </w:ins>
      <w:del w:id="606" w:author="Xavier Hoenner" w:date="2014-06-13T14:38:00Z">
        <w:r w:rsidR="006B5924" w:rsidDel="003A7CF6">
          <w:delText>List all data for which ‘</w:delText>
        </w:r>
        <w:r w:rsidR="00333D4D" w:rsidDel="003A7CF6">
          <w:delText>end</w:delText>
        </w:r>
        <w:r w:rsidR="006B5924" w:rsidDel="003A7CF6">
          <w:delText>_date’ is less than one month</w:delText>
        </w:r>
        <w:r w:rsidR="0011784D" w:rsidDel="003A7CF6">
          <w:delText>.</w:delText>
        </w:r>
      </w:del>
    </w:p>
    <w:p w14:paraId="5D1E260F" w14:textId="45FED37A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</w:t>
      </w:r>
      <w:del w:id="607" w:author="Xavier Hoenner" w:date="2014-05-08T16:13:00Z">
        <w:r w:rsidR="00097B65" w:rsidDel="001359D0">
          <w:delText xml:space="preserve"> by ASCENDING ‘project_name’, then by ASCENDING ‘installation_name’, and then by ASCENDING ‘station_name’</w:delText>
        </w:r>
      </w:del>
      <w:r w:rsidR="00097B65">
        <w:t>.</w:t>
      </w:r>
    </w:p>
    <w:p w14:paraId="68A6F047" w14:textId="7DACDC46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del w:id="608" w:author="Xavier Hoenner" w:date="2014-06-13T14:39:00Z">
        <w:r w:rsidDel="003A7CF6">
          <w:delText>project</w:delText>
        </w:r>
      </w:del>
      <w:ins w:id="609" w:author="Xavier Hoenner" w:date="2014-06-13T14:39:00Z">
        <w:r w:rsidR="003A7CF6">
          <w:t>order</w:t>
        </w:r>
      </w:ins>
      <w:r>
        <w:t>_name’, sub-group by ‘</w:t>
      </w:r>
      <w:del w:id="610" w:author="Xavier Hoenner" w:date="2014-06-13T14:39:00Z">
        <w:r w:rsidDel="003A7CF6">
          <w:delText>installation</w:delText>
        </w:r>
      </w:del>
      <w:ins w:id="611" w:author="Xavier Hoenner" w:date="2014-06-13T14:39:00Z">
        <w:r w:rsidR="003A7CF6">
          <w:t>common</w:t>
        </w:r>
      </w:ins>
      <w:r>
        <w:t>_name’.</w:t>
      </w:r>
    </w:p>
    <w:p w14:paraId="6CD96ADA" w14:textId="73D7E70C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r w:rsidR="001D2D21">
        <w:rPr>
          <w:b/>
        </w:rPr>
        <w:t>Headers</w:t>
      </w:r>
      <w:r w:rsidR="001D2D21" w:rsidRPr="001D2D21">
        <w:t xml:space="preserve">: </w:t>
      </w:r>
      <w:ins w:id="612" w:author="Xavier Hoenner" w:date="2014-06-13T14:39:00Z">
        <w:r w:rsidR="003A7CF6">
          <w:t>Order</w:t>
        </w:r>
      </w:ins>
      <w:del w:id="613" w:author="Xavier Hoenner" w:date="2014-06-13T14:39:00Z">
        <w:r w:rsidR="001D2D21" w:rsidDel="003A7CF6">
          <w:delText>Names of acoustic tagging project</w:delText>
        </w:r>
      </w:del>
      <w:r w:rsidR="001D2D21">
        <w:t>.</w:t>
      </w:r>
      <w:r w:rsidR="001D2D21">
        <w:br/>
      </w:r>
      <w:r w:rsidR="001D2D21">
        <w:rPr>
          <w:b/>
        </w:rPr>
        <w:t>Sub-headers</w:t>
      </w:r>
      <w:r w:rsidR="001D2D21">
        <w:t xml:space="preserve">: </w:t>
      </w:r>
      <w:del w:id="614" w:author="Xavier Hoenner" w:date="2014-06-13T14:39:00Z">
        <w:r w:rsidR="001D2D21" w:rsidDel="003A7CF6">
          <w:delText>Names of acoustic tagging installation. An installation is a configuration of multiple receivers generally identified by a geographic location</w:delText>
        </w:r>
      </w:del>
      <w:ins w:id="615" w:author="Xavier Hoenner" w:date="2014-06-13T14:39:00Z">
        <w:r w:rsidR="003A7CF6">
          <w:t>Species common name.</w:t>
        </w:r>
      </w:ins>
      <w:r w:rsidR="001D2D21">
        <w:br/>
      </w:r>
      <w:r w:rsidR="001D2D21">
        <w:rPr>
          <w:b/>
        </w:rPr>
        <w:t>‘</w:t>
      </w:r>
      <w:del w:id="616" w:author="Xavier Hoenner" w:date="2014-06-13T14:43:00Z">
        <w:r w:rsidR="001D2D21" w:rsidDel="00E84E2F">
          <w:rPr>
            <w:b/>
          </w:rPr>
          <w:delText>Station code</w:delText>
        </w:r>
      </w:del>
      <w:ins w:id="617" w:author="Xavier Hoenner" w:date="2014-06-13T14:43:00Z">
        <w:r w:rsidR="00E84E2F">
          <w:rPr>
            <w:b/>
          </w:rPr>
          <w:t>Embargo date</w:t>
        </w:r>
      </w:ins>
      <w:r w:rsidR="001D2D21">
        <w:rPr>
          <w:b/>
        </w:rPr>
        <w:t>’</w:t>
      </w:r>
      <w:r w:rsidR="001D2D21" w:rsidRPr="006B3C3D">
        <w:t xml:space="preserve">: </w:t>
      </w:r>
      <w:del w:id="618" w:author="Xavier Hoenner" w:date="2014-06-13T14:43:00Z">
        <w:r w:rsidR="001D2D21" w:rsidDel="00E84E2F">
          <w:delText>Code attributed to a receiving station. A receiving station is a location within an installation where a receiver is deployed</w:delText>
        </w:r>
      </w:del>
      <w:ins w:id="619" w:author="Xavier Hoenner" w:date="2014-06-13T14:43:00Z">
        <w:r w:rsidR="00E84E2F">
          <w:t xml:space="preserve">Date from which data </w:t>
        </w:r>
      </w:ins>
      <w:ins w:id="620" w:author="Xavier Hoenner" w:date="2014-06-27T09:51:00Z">
        <w:r w:rsidR="009A70F3">
          <w:t>has been/</w:t>
        </w:r>
      </w:ins>
      <w:bookmarkStart w:id="621" w:name="_GoBack"/>
      <w:bookmarkEnd w:id="621"/>
      <w:ins w:id="622" w:author="Xavier Hoenner" w:date="2014-06-13T14:43:00Z">
        <w:r w:rsidR="00E84E2F">
          <w:t>will be made public</w:t>
        </w:r>
      </w:ins>
      <w:r w:rsidR="001D2D21">
        <w:t>.</w:t>
      </w:r>
      <w:del w:id="623" w:author="Xavier Hoenner" w:date="2014-06-13T14:43:00Z">
        <w:r w:rsidR="001D2D21" w:rsidDel="00E84E2F">
          <w:br/>
        </w:r>
        <w:r w:rsidR="00333D4D" w:rsidDel="00E84E2F">
          <w:rPr>
            <w:b/>
          </w:rPr>
          <w:delText>‘# deployments’</w:delText>
        </w:r>
        <w:r w:rsidR="00333D4D" w:rsidDel="00E84E2F">
          <w:delText>: Number of receiver deployments at a given receiving station. The receiver is attached to a mooring at a pre-defined depth.</w:delText>
        </w:r>
      </w:del>
      <w:r w:rsidR="00333D4D">
        <w:br/>
      </w:r>
      <w:r w:rsidR="00333D4D" w:rsidRPr="006B3C3D">
        <w:rPr>
          <w:b/>
        </w:rPr>
        <w:t>‘</w:t>
      </w:r>
      <w:r w:rsidR="00333D4D">
        <w:rPr>
          <w:b/>
        </w:rPr>
        <w:t># detections</w:t>
      </w:r>
      <w:r w:rsidR="00333D4D" w:rsidRPr="006B3C3D">
        <w:rPr>
          <w:b/>
        </w:rPr>
        <w:t>’: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ins w:id="624" w:author="Xavier Hoenner" w:date="2014-06-13T14:42:00Z">
        <w:r w:rsidR="00E84E2F" w:rsidRPr="006B3C3D">
          <w:rPr>
            <w:b/>
          </w:rPr>
          <w:t>‘</w:t>
        </w:r>
        <w:r w:rsidR="00E84E2F">
          <w:rPr>
            <w:b/>
          </w:rPr>
          <w:t>First detection’</w:t>
        </w:r>
        <w:r w:rsidR="00E84E2F">
          <w:t>: First</w:t>
        </w:r>
        <w:r w:rsidR="00E84E2F" w:rsidRPr="006B3C3D">
          <w:t xml:space="preserve"> </w:t>
        </w:r>
        <w:r w:rsidR="00E84E2F">
          <w:t xml:space="preserve">detection </w:t>
        </w:r>
        <w:r w:rsidR="00E84E2F" w:rsidRPr="006B3C3D">
          <w:t>date</w:t>
        </w:r>
        <w:r w:rsidR="00E84E2F">
          <w:t xml:space="preserve"> (format: dd/mm/yyyy).</w:t>
        </w:r>
        <w:r w:rsidR="00E84E2F">
          <w:br/>
        </w:r>
        <w:r w:rsidR="00E84E2F" w:rsidRPr="006B3C3D">
          <w:rPr>
            <w:b/>
          </w:rPr>
          <w:t>‘</w:t>
        </w:r>
        <w:r w:rsidR="00E84E2F">
          <w:rPr>
            <w:b/>
          </w:rPr>
          <w:t>Last detection’</w:t>
        </w:r>
        <w:r w:rsidR="00E84E2F">
          <w:t>: La</w:t>
        </w:r>
        <w:r w:rsidR="00E84E2F" w:rsidRPr="006B3C3D">
          <w:t xml:space="preserve">st </w:t>
        </w:r>
        <w:r w:rsidR="00E84E2F">
          <w:t xml:space="preserve">detection </w:t>
        </w:r>
        <w:r w:rsidR="00E84E2F" w:rsidRPr="006B3C3D">
          <w:t>date</w:t>
        </w:r>
        <w:r w:rsidR="00E84E2F">
          <w:t xml:space="preserve"> (format: dd/mm/yyyy).</w:t>
        </w:r>
        <w:r w:rsidR="00E84E2F" w:rsidRPr="006B3C3D">
          <w:br/>
        </w:r>
        <w:r w:rsidR="00E84E2F">
          <w:rPr>
            <w:b/>
          </w:rPr>
          <w:t>‘Time coverage’</w:t>
        </w:r>
        <w:r w:rsidR="00E84E2F">
          <w:t>: Number of days between the first and last detection dates.</w:t>
        </w:r>
      </w:ins>
      <w:del w:id="625" w:author="Xavier Hoenner" w:date="2014-06-13T14:42:00Z">
        <w:r w:rsidR="001D2D21" w:rsidRPr="006B3C3D" w:rsidDel="00E84E2F">
          <w:rPr>
            <w:b/>
          </w:rPr>
          <w:delText>‘Start’</w:delText>
        </w:r>
        <w:r w:rsidR="001D2D21" w:rsidRPr="006B3C3D" w:rsidDel="00E84E2F">
          <w:delText xml:space="preserve">: Earliest </w:delText>
        </w:r>
        <w:r w:rsidR="001D2D21" w:rsidDel="00E84E2F">
          <w:delText xml:space="preserve">deployment </w:delText>
        </w:r>
        <w:r w:rsidR="001D2D21" w:rsidRPr="006B3C3D" w:rsidDel="00E84E2F">
          <w:delText>date</w:delText>
        </w:r>
        <w:r w:rsidR="001D2D21" w:rsidDel="00E84E2F">
          <w:delText xml:space="preserve"> (format: dd/mm/yyyy).</w:delText>
        </w:r>
        <w:r w:rsidR="001D2D21" w:rsidRPr="006B3C3D" w:rsidDel="00E84E2F">
          <w:br/>
        </w:r>
        <w:r w:rsidR="001D2D21" w:rsidRPr="006B3C3D" w:rsidDel="00E84E2F">
          <w:rPr>
            <w:b/>
          </w:rPr>
          <w:delText>‘End’</w:delText>
        </w:r>
        <w:r w:rsidR="001D2D21" w:rsidRPr="006B3C3D" w:rsidDel="00E84E2F">
          <w:delText xml:space="preserve">: Latest </w:delText>
        </w:r>
        <w:r w:rsidR="001D2D21" w:rsidDel="00E84E2F">
          <w:delText xml:space="preserve">deployment </w:delText>
        </w:r>
        <w:r w:rsidR="001D2D21" w:rsidRPr="006B3C3D" w:rsidDel="00E84E2F">
          <w:delText>date</w:delText>
        </w:r>
        <w:r w:rsidR="001D2D21" w:rsidDel="00E84E2F">
          <w:delText xml:space="preserve"> (format: dd/mm/yyyy).</w:delText>
        </w:r>
        <w:r w:rsidR="001D2D21" w:rsidRPr="006B3C3D" w:rsidDel="00E84E2F">
          <w:br/>
        </w:r>
        <w:r w:rsidR="00333D4D" w:rsidDel="00E84E2F">
          <w:rPr>
            <w:b/>
          </w:rPr>
          <w:delText>‘Time coverage’</w:delText>
        </w:r>
        <w:r w:rsidR="00333D4D" w:rsidDel="00E84E2F">
          <w:delText>: Number of days between the earliest and latest receiver deployment dates.</w:delText>
        </w:r>
      </w:del>
      <w:r w:rsidR="001D2D21">
        <w:br/>
      </w:r>
      <w:ins w:id="626" w:author="Xavier Hoenner" w:date="2014-06-13T14:43:00Z">
        <w:r w:rsidR="00E84E2F">
          <w:rPr>
            <w:b/>
          </w:rPr>
          <w:t xml:space="preserve">AATAMS: </w:t>
        </w:r>
        <w:r w:rsidR="00E84E2F">
          <w:t>Australian Animal Tagging and Monitoring System (</w:t>
        </w:r>
        <w:r w:rsidR="00E84E2F">
          <w:fldChar w:fldCharType="begin"/>
        </w:r>
        <w:r w:rsidR="00E84E2F">
          <w:instrText xml:space="preserve"> HYPERLINK "http://imos.org.au/aatams.html" </w:instrText>
        </w:r>
        <w:r w:rsidR="00E84E2F">
          <w:fldChar w:fldCharType="separate"/>
        </w:r>
        <w:r w:rsidR="00E84E2F" w:rsidRPr="009830B3">
          <w:rPr>
            <w:rStyle w:val="Hyperlink"/>
          </w:rPr>
          <w:t>http://imos.org.au/aatams.html</w:t>
        </w:r>
        <w:r w:rsidR="00E84E2F">
          <w:rPr>
            <w:rStyle w:val="Hyperlink"/>
          </w:rPr>
          <w:fldChar w:fldCharType="end"/>
        </w:r>
        <w:r w:rsidR="00E84E2F">
          <w:t xml:space="preserve">; web app: </w:t>
        </w:r>
        <w:r w:rsidR="00E84E2F">
          <w:fldChar w:fldCharType="begin"/>
        </w:r>
        <w:r w:rsidR="00E84E2F">
          <w:instrText xml:space="preserve"> HYPERLINK "</w:instrText>
        </w:r>
        <w:r w:rsidR="00E84E2F" w:rsidRPr="00B47509">
          <w:instrText>https://aatams.emii.org.au/aatams/</w:instrText>
        </w:r>
        <w:r w:rsidR="00E84E2F">
          <w:instrText xml:space="preserve">" </w:instrText>
        </w:r>
        <w:r w:rsidR="00E84E2F">
          <w:fldChar w:fldCharType="separate"/>
        </w:r>
        <w:r w:rsidR="00E84E2F" w:rsidRPr="00BF19BE">
          <w:rPr>
            <w:rStyle w:val="Hyperlink"/>
          </w:rPr>
          <w:t>https://aatams.emii.org.au/aatams/</w:t>
        </w:r>
        <w:r w:rsidR="00E84E2F">
          <w:fldChar w:fldCharType="end"/>
        </w:r>
        <w:r w:rsidR="00E84E2F">
          <w:t>).</w:t>
        </w:r>
      </w:ins>
      <w:del w:id="627" w:author="Xavier Hoenner" w:date="2014-06-13T14:43:00Z">
        <w:r w:rsidR="001D2D21" w:rsidDel="00E84E2F">
          <w:rPr>
            <w:b/>
          </w:rPr>
          <w:delText xml:space="preserve">AATAMS: </w:delText>
        </w:r>
        <w:r w:rsidR="001D2D21" w:rsidDel="00E84E2F">
          <w:delText>Australian Animal Tagging and Monitoring System (</w:delText>
        </w:r>
        <w:r w:rsidR="004C188E" w:rsidDel="00E84E2F">
          <w:fldChar w:fldCharType="begin"/>
        </w:r>
        <w:r w:rsidR="004C188E" w:rsidDel="00E84E2F">
          <w:delInstrText xml:space="preserve"> HYPERLINK "http://imos.org.au/aatams.html" </w:delInstrText>
        </w:r>
        <w:r w:rsidR="004C188E" w:rsidDel="00E84E2F">
          <w:fldChar w:fldCharType="separate"/>
        </w:r>
        <w:r w:rsidR="001D2D21" w:rsidRPr="009830B3" w:rsidDel="00E84E2F">
          <w:rPr>
            <w:rStyle w:val="Hyperlink"/>
          </w:rPr>
          <w:delText>http://imos.org.au/aatams.html</w:delText>
        </w:r>
        <w:r w:rsidR="004C188E" w:rsidDel="00E84E2F">
          <w:rPr>
            <w:rStyle w:val="Hyperlink"/>
          </w:rPr>
          <w:fldChar w:fldCharType="end"/>
        </w:r>
        <w:r w:rsidR="001D2D21" w:rsidDel="00E84E2F">
          <w:delText>)</w:delText>
        </w:r>
      </w:del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  <w:tblPrChange w:id="628" w:author="Xavier Hoenner" w:date="2014-06-13T14:44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1490"/>
        <w:gridCol w:w="1505"/>
        <w:gridCol w:w="1364"/>
        <w:gridCol w:w="1545"/>
        <w:gridCol w:w="1213"/>
        <w:gridCol w:w="1161"/>
        <w:gridCol w:w="964"/>
        <w:tblGridChange w:id="629">
          <w:tblGrid>
            <w:gridCol w:w="1490"/>
            <w:gridCol w:w="1505"/>
            <w:gridCol w:w="1364"/>
            <w:gridCol w:w="1545"/>
            <w:gridCol w:w="1213"/>
            <w:gridCol w:w="1161"/>
            <w:gridCol w:w="964"/>
          </w:tblGrid>
        </w:tblGridChange>
      </w:tblGrid>
      <w:tr w:rsidR="00E84E2F" w14:paraId="5C37560F" w14:textId="77777777" w:rsidTr="00E84E2F">
        <w:tc>
          <w:tcPr>
            <w:tcW w:w="0" w:type="auto"/>
            <w:vAlign w:val="center"/>
            <w:tcPrChange w:id="630" w:author="Xavier Hoenner" w:date="2014-06-13T14:44:00Z">
              <w:tcPr>
                <w:tcW w:w="0" w:type="auto"/>
                <w:vAlign w:val="center"/>
              </w:tcPr>
            </w:tcPrChange>
          </w:tcPr>
          <w:p w14:paraId="3FF5C95C" w14:textId="6486CE7F" w:rsidR="00E84E2F" w:rsidRPr="00812C97" w:rsidRDefault="00E84E2F">
            <w:pPr>
              <w:jc w:val="center"/>
              <w:rPr>
                <w:b/>
              </w:rPr>
              <w:pPrChange w:id="631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632" w:author="Xavier Hoenner" w:date="2014-06-13T14:40:00Z">
              <w:r>
                <w:rPr>
                  <w:b/>
                </w:rPr>
                <w:t>animal_release_id</w:t>
              </w:r>
            </w:ins>
            <w:del w:id="633" w:author="Xavier Hoenner" w:date="2014-06-13T14:40:00Z">
              <w:r w:rsidDel="003A7CF6">
                <w:rPr>
                  <w:b/>
                </w:rPr>
                <w:delText>station_name</w:delText>
              </w:r>
            </w:del>
          </w:p>
        </w:tc>
        <w:tc>
          <w:tcPr>
            <w:tcW w:w="0" w:type="auto"/>
            <w:vAlign w:val="center"/>
            <w:tcPrChange w:id="634" w:author="Xavier Hoenner" w:date="2014-06-13T14:44:00Z">
              <w:tcPr>
                <w:tcW w:w="0" w:type="auto"/>
                <w:vAlign w:val="center"/>
              </w:tcPr>
            </w:tcPrChange>
          </w:tcPr>
          <w:p w14:paraId="533AB0E0" w14:textId="739B570A" w:rsidR="00E84E2F" w:rsidDel="00333D4D" w:rsidRDefault="00E84E2F">
            <w:pPr>
              <w:jc w:val="center"/>
              <w:rPr>
                <w:b/>
              </w:rPr>
              <w:pPrChange w:id="635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36" w:author="Xavier Hoenner" w:date="2014-06-13T14:41:00Z">
              <w:r w:rsidDel="003A7CF6">
                <w:rPr>
                  <w:b/>
                </w:rPr>
                <w:delText>no</w:delText>
              </w:r>
              <w:r w:rsidRPr="0025464E" w:rsidDel="003A7CF6">
                <w:rPr>
                  <w:b/>
                </w:rPr>
                <w:delText>_deployments</w:delText>
              </w:r>
            </w:del>
            <w:ins w:id="637" w:author="Xavier Hoenner" w:date="2014-06-13T14:41:00Z">
              <w:r>
                <w:rPr>
                  <w:b/>
                </w:rPr>
                <w:t>release_locality</w:t>
              </w:r>
            </w:ins>
          </w:p>
        </w:tc>
        <w:tc>
          <w:tcPr>
            <w:tcW w:w="0" w:type="auto"/>
            <w:vAlign w:val="center"/>
            <w:tcPrChange w:id="638" w:author="Xavier Hoenner" w:date="2014-06-13T14:44:00Z">
              <w:tcPr>
                <w:tcW w:w="0" w:type="auto"/>
                <w:vAlign w:val="center"/>
              </w:tcPr>
            </w:tcPrChange>
          </w:tcPr>
          <w:p w14:paraId="0DA07525" w14:textId="5AC4DBCF" w:rsidR="00E84E2F" w:rsidDel="00333D4D" w:rsidRDefault="00E84E2F">
            <w:pPr>
              <w:jc w:val="center"/>
              <w:rPr>
                <w:b/>
              </w:rPr>
              <w:pPrChange w:id="639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40" w:author="Xavier Hoenner" w:date="2014-06-13T14:41:00Z">
              <w:r w:rsidDel="003A7CF6">
                <w:rPr>
                  <w:b/>
                </w:rPr>
                <w:delText>no_detections</w:delText>
              </w:r>
            </w:del>
            <w:ins w:id="641" w:author="Xavier Hoenner" w:date="2014-06-13T14:41:00Z">
              <w:r>
                <w:rPr>
                  <w:b/>
                </w:rPr>
                <w:t>embargo_date</w:t>
              </w:r>
            </w:ins>
          </w:p>
        </w:tc>
        <w:tc>
          <w:tcPr>
            <w:tcW w:w="0" w:type="auto"/>
            <w:vAlign w:val="center"/>
            <w:tcPrChange w:id="642" w:author="Xavier Hoenner" w:date="2014-06-13T14:44:00Z">
              <w:tcPr>
                <w:tcW w:w="0" w:type="auto"/>
                <w:vAlign w:val="center"/>
              </w:tcPr>
            </w:tcPrChange>
          </w:tcPr>
          <w:p w14:paraId="1847E43B" w14:textId="6B2A6392" w:rsidR="00E84E2F" w:rsidDel="00333D4D" w:rsidRDefault="00E84E2F">
            <w:pPr>
              <w:jc w:val="center"/>
              <w:rPr>
                <w:b/>
              </w:rPr>
              <w:pPrChange w:id="643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44" w:author="Xavier Hoenner" w:date="2014-06-13T14:41:00Z">
              <w:r w:rsidDel="00E84E2F">
                <w:rPr>
                  <w:b/>
                </w:rPr>
                <w:delText>deployment_depth</w:delText>
              </w:r>
            </w:del>
            <w:ins w:id="645" w:author="Xavier Hoenner" w:date="2014-06-13T14:41:00Z">
              <w:r>
                <w:rPr>
                  <w:b/>
                </w:rPr>
                <w:t>no_detections</w:t>
              </w:r>
            </w:ins>
          </w:p>
        </w:tc>
        <w:tc>
          <w:tcPr>
            <w:tcW w:w="0" w:type="auto"/>
            <w:vAlign w:val="center"/>
            <w:tcPrChange w:id="646" w:author="Xavier Hoenner" w:date="2014-06-13T14:44:00Z">
              <w:tcPr>
                <w:tcW w:w="0" w:type="auto"/>
                <w:vAlign w:val="center"/>
              </w:tcPr>
            </w:tcPrChange>
          </w:tcPr>
          <w:p w14:paraId="190B61D6" w14:textId="5A75124B" w:rsidR="00E84E2F" w:rsidRPr="00812C97" w:rsidRDefault="00E84E2F">
            <w:pPr>
              <w:jc w:val="center"/>
              <w:rPr>
                <w:b/>
              </w:rPr>
              <w:pPrChange w:id="647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48" w:author="Xavier Hoenner" w:date="2014-06-13T14:42:00Z">
              <w:r w:rsidDel="00E84E2F">
                <w:rPr>
                  <w:b/>
                </w:rPr>
                <w:delText>start_date</w:delText>
              </w:r>
            </w:del>
            <w:ins w:id="649" w:author="Xavier Hoenner" w:date="2014-06-13T14:42:00Z">
              <w:r>
                <w:rPr>
                  <w:b/>
                </w:rPr>
                <w:t>first_detection</w:t>
              </w:r>
            </w:ins>
          </w:p>
        </w:tc>
        <w:tc>
          <w:tcPr>
            <w:tcW w:w="0" w:type="auto"/>
            <w:vAlign w:val="center"/>
            <w:tcPrChange w:id="650" w:author="Xavier Hoenner" w:date="2014-06-13T14:44:00Z">
              <w:tcPr>
                <w:tcW w:w="0" w:type="auto"/>
                <w:vAlign w:val="center"/>
              </w:tcPr>
            </w:tcPrChange>
          </w:tcPr>
          <w:p w14:paraId="64B4FD45" w14:textId="430A85B6" w:rsidR="00E84E2F" w:rsidRPr="00812C97" w:rsidRDefault="00E84E2F">
            <w:pPr>
              <w:jc w:val="center"/>
              <w:rPr>
                <w:b/>
              </w:rPr>
              <w:pPrChange w:id="651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52" w:author="Xavier Hoenner" w:date="2014-06-13T14:42:00Z">
              <w:r w:rsidDel="00E84E2F">
                <w:rPr>
                  <w:b/>
                </w:rPr>
                <w:delText>end</w:delText>
              </w:r>
              <w:r w:rsidRPr="0025464E" w:rsidDel="00E84E2F">
                <w:rPr>
                  <w:b/>
                </w:rPr>
                <w:delText>_date</w:delText>
              </w:r>
            </w:del>
            <w:ins w:id="653" w:author="Xavier Hoenner" w:date="2014-06-13T14:42:00Z">
              <w:r>
                <w:rPr>
                  <w:b/>
                </w:rPr>
                <w:t>last_detection</w:t>
              </w:r>
            </w:ins>
          </w:p>
        </w:tc>
        <w:tc>
          <w:tcPr>
            <w:tcW w:w="0" w:type="auto"/>
            <w:vAlign w:val="center"/>
            <w:tcPrChange w:id="654" w:author="Xavier Hoenner" w:date="2014-06-13T14:44:00Z">
              <w:tcPr>
                <w:tcW w:w="0" w:type="auto"/>
                <w:vAlign w:val="center"/>
              </w:tcPr>
            </w:tcPrChange>
          </w:tcPr>
          <w:p w14:paraId="0E65388E" w14:textId="77777777" w:rsidR="00E84E2F" w:rsidRDefault="00E84E2F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655" w:author="Xavier Hoenner" w:date="2014-06-13T14:44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rPr>
                <w:b/>
              </w:rPr>
              <w:t>coverage_duration</w:t>
            </w:r>
          </w:p>
        </w:tc>
      </w:tr>
      <w:tr w:rsidR="00E84E2F" w14:paraId="167B5682" w14:textId="77777777" w:rsidTr="00E84E2F">
        <w:tc>
          <w:tcPr>
            <w:tcW w:w="0" w:type="auto"/>
            <w:vAlign w:val="center"/>
            <w:tcPrChange w:id="656" w:author="Xavier Hoenner" w:date="2014-06-13T14:44:00Z">
              <w:tcPr>
                <w:tcW w:w="0" w:type="auto"/>
                <w:vAlign w:val="center"/>
              </w:tcPr>
            </w:tcPrChange>
          </w:tcPr>
          <w:p w14:paraId="51ED594F" w14:textId="5C6A6652" w:rsidR="00E84E2F" w:rsidRDefault="00E84E2F">
            <w:pPr>
              <w:jc w:val="center"/>
              <w:pPrChange w:id="657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58" w:author="Xavier Hoenner" w:date="2014-06-13T14:41:00Z">
              <w:r w:rsidDel="003A7CF6">
                <w:delText>Station code</w:delText>
              </w:r>
            </w:del>
            <w:ins w:id="659" w:author="Xavier Hoenner" w:date="2014-06-13T14:41:00Z">
              <w:r>
                <w:t>Release ID</w:t>
              </w:r>
            </w:ins>
          </w:p>
        </w:tc>
        <w:tc>
          <w:tcPr>
            <w:tcW w:w="0" w:type="auto"/>
            <w:vAlign w:val="center"/>
            <w:tcPrChange w:id="660" w:author="Xavier Hoenner" w:date="2014-06-13T14:44:00Z">
              <w:tcPr>
                <w:tcW w:w="0" w:type="auto"/>
                <w:vAlign w:val="center"/>
              </w:tcPr>
            </w:tcPrChange>
          </w:tcPr>
          <w:p w14:paraId="19882011" w14:textId="7204C65A" w:rsidR="00E84E2F" w:rsidRDefault="00E84E2F">
            <w:pPr>
              <w:jc w:val="center"/>
              <w:pPrChange w:id="661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62" w:author="Xavier Hoenner" w:date="2014-06-13T14:41:00Z">
              <w:r w:rsidDel="003A7CF6">
                <w:delText># deployments</w:delText>
              </w:r>
            </w:del>
            <w:ins w:id="663" w:author="Xavier Hoenner" w:date="2014-06-13T14:41:00Z">
              <w:r>
                <w:t>Release location</w:t>
              </w:r>
            </w:ins>
          </w:p>
        </w:tc>
        <w:tc>
          <w:tcPr>
            <w:tcW w:w="0" w:type="auto"/>
            <w:vAlign w:val="center"/>
            <w:tcPrChange w:id="664" w:author="Xavier Hoenner" w:date="2014-06-13T14:44:00Z">
              <w:tcPr>
                <w:tcW w:w="0" w:type="auto"/>
                <w:vAlign w:val="center"/>
              </w:tcPr>
            </w:tcPrChange>
          </w:tcPr>
          <w:p w14:paraId="1642E307" w14:textId="00DAD352" w:rsidR="00E84E2F" w:rsidRDefault="00E84E2F">
            <w:pPr>
              <w:jc w:val="center"/>
              <w:pPrChange w:id="665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66" w:author="Xavier Hoenner" w:date="2014-06-13T14:41:00Z">
              <w:r w:rsidDel="003A7CF6">
                <w:delText># detections</w:delText>
              </w:r>
            </w:del>
            <w:ins w:id="667" w:author="Xavier Hoenner" w:date="2014-06-13T14:41:00Z">
              <w:r>
                <w:t>Embargo date</w:t>
              </w:r>
            </w:ins>
          </w:p>
        </w:tc>
        <w:tc>
          <w:tcPr>
            <w:tcW w:w="0" w:type="auto"/>
            <w:vAlign w:val="center"/>
            <w:tcPrChange w:id="668" w:author="Xavier Hoenner" w:date="2014-06-13T14:44:00Z">
              <w:tcPr>
                <w:tcW w:w="0" w:type="auto"/>
                <w:vAlign w:val="center"/>
              </w:tcPr>
            </w:tcPrChange>
          </w:tcPr>
          <w:p w14:paraId="326E0F13" w14:textId="6E44CE56" w:rsidR="00E84E2F" w:rsidRDefault="00E84E2F">
            <w:pPr>
              <w:jc w:val="center"/>
              <w:pPrChange w:id="669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del w:id="670" w:author="Xavier Hoenner" w:date="2014-06-13T14:42:00Z">
              <w:r w:rsidDel="00E84E2F">
                <w:delText>Deployment depth</w:delText>
              </w:r>
            </w:del>
            <w:ins w:id="671" w:author="Xavier Hoenner" w:date="2014-06-13T14:42:00Z">
              <w:r>
                <w:t># detections</w:t>
              </w:r>
            </w:ins>
          </w:p>
        </w:tc>
        <w:tc>
          <w:tcPr>
            <w:tcW w:w="0" w:type="auto"/>
            <w:vAlign w:val="center"/>
            <w:tcPrChange w:id="672" w:author="Xavier Hoenner" w:date="2014-06-13T14:44:00Z">
              <w:tcPr>
                <w:tcW w:w="0" w:type="auto"/>
                <w:vAlign w:val="center"/>
              </w:tcPr>
            </w:tcPrChange>
          </w:tcPr>
          <w:p w14:paraId="43452AFD" w14:textId="1D427B54" w:rsidR="00E84E2F" w:rsidRDefault="00E84E2F">
            <w:pPr>
              <w:jc w:val="center"/>
              <w:pPrChange w:id="673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674" w:author="Xavier Hoenner" w:date="2014-06-13T14:42:00Z">
              <w:r>
                <w:t>First detection</w:t>
              </w:r>
            </w:ins>
            <w:del w:id="675" w:author="Xavier Hoenner" w:date="2014-06-13T14:42:00Z">
              <w:r w:rsidDel="00EE66D6">
                <w:delText>Start</w:delText>
              </w:r>
            </w:del>
          </w:p>
        </w:tc>
        <w:tc>
          <w:tcPr>
            <w:tcW w:w="0" w:type="auto"/>
            <w:vAlign w:val="center"/>
            <w:tcPrChange w:id="676" w:author="Xavier Hoenner" w:date="2014-06-13T14:44:00Z">
              <w:tcPr>
                <w:tcW w:w="0" w:type="auto"/>
                <w:vAlign w:val="center"/>
              </w:tcPr>
            </w:tcPrChange>
          </w:tcPr>
          <w:p w14:paraId="4F8EF2A4" w14:textId="0C2AC10C" w:rsidR="00E84E2F" w:rsidRDefault="00E84E2F">
            <w:pPr>
              <w:jc w:val="center"/>
              <w:pPrChange w:id="677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678" w:author="Xavier Hoenner" w:date="2014-06-13T14:42:00Z">
              <w:r>
                <w:t>Last detection</w:t>
              </w:r>
            </w:ins>
            <w:del w:id="679" w:author="Xavier Hoenner" w:date="2014-06-13T14:42:00Z">
              <w:r w:rsidDel="00EE66D6">
                <w:delText>End</w:delText>
              </w:r>
            </w:del>
          </w:p>
        </w:tc>
        <w:tc>
          <w:tcPr>
            <w:tcW w:w="0" w:type="auto"/>
            <w:vAlign w:val="center"/>
            <w:tcPrChange w:id="680" w:author="Xavier Hoenner" w:date="2014-06-13T14:44:00Z">
              <w:tcPr>
                <w:tcW w:w="0" w:type="auto"/>
                <w:vAlign w:val="center"/>
              </w:tcPr>
            </w:tcPrChange>
          </w:tcPr>
          <w:p w14:paraId="39FF6967" w14:textId="77777777" w:rsidR="00E84E2F" w:rsidRDefault="00E84E2F">
            <w:pPr>
              <w:jc w:val="center"/>
              <w:rPr>
                <w:rFonts w:eastAsiaTheme="majorEastAsia" w:cstheme="majorBidi"/>
                <w:b/>
                <w:bCs/>
                <w:u w:val="single"/>
              </w:rPr>
              <w:pPrChange w:id="681" w:author="Xavier Hoenner" w:date="2014-06-13T14:44:00Z">
                <w:pPr>
                  <w:keepNext/>
                  <w:keepLines/>
                  <w:spacing w:before="80" w:after="200" w:line="276" w:lineRule="auto"/>
                  <w:jc w:val="center"/>
                  <w:outlineLvl w:val="2"/>
                </w:pPr>
              </w:pPrChange>
            </w:pPr>
            <w:r>
              <w:t>Time coverage (days)</w:t>
            </w:r>
          </w:p>
        </w:tc>
      </w:tr>
      <w:tr w:rsidR="00E84E2F" w14:paraId="4593DB9D" w14:textId="77777777" w:rsidTr="00E84E2F">
        <w:tc>
          <w:tcPr>
            <w:tcW w:w="0" w:type="auto"/>
            <w:gridSpan w:val="7"/>
            <w:shd w:val="clear" w:color="auto" w:fill="595959" w:themeFill="text1" w:themeFillTint="A6"/>
            <w:vAlign w:val="center"/>
            <w:tcPrChange w:id="682" w:author="Xavier Hoenner" w:date="2014-06-13T14:45:00Z">
              <w:tcPr>
                <w:tcW w:w="0" w:type="auto"/>
                <w:gridSpan w:val="7"/>
                <w:vAlign w:val="center"/>
              </w:tcPr>
            </w:tcPrChange>
          </w:tcPr>
          <w:p w14:paraId="04BC4446" w14:textId="01F17465" w:rsidR="00E84E2F" w:rsidRDefault="00E84E2F">
            <w:pPr>
              <w:jc w:val="center"/>
              <w:rPr>
                <w:rFonts w:ascii="Tahoma" w:hAnsi="Tahoma" w:cs="Tahoma"/>
                <w:szCs w:val="16"/>
              </w:rPr>
              <w:pPrChange w:id="683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684" w:author="Xavier Hoenner" w:date="2014-06-13T14:44:00Z">
              <w:r>
                <w:t>Headers = order_name</w:t>
              </w:r>
            </w:ins>
          </w:p>
        </w:tc>
      </w:tr>
      <w:tr w:rsidR="00E84E2F" w14:paraId="0A32EFC5" w14:textId="77777777" w:rsidTr="00E84E2F">
        <w:trPr>
          <w:ins w:id="685" w:author="Xavier Hoenner" w:date="2014-06-13T14:44:00Z"/>
        </w:trPr>
        <w:tc>
          <w:tcPr>
            <w:tcW w:w="0" w:type="auto"/>
            <w:gridSpan w:val="7"/>
            <w:shd w:val="clear" w:color="auto" w:fill="BFBFBF" w:themeFill="background1" w:themeFillShade="BF"/>
            <w:vAlign w:val="center"/>
            <w:tcPrChange w:id="686" w:author="Xavier Hoenner" w:date="2014-06-13T14:45:00Z">
              <w:tcPr>
                <w:tcW w:w="0" w:type="auto"/>
                <w:gridSpan w:val="7"/>
                <w:vAlign w:val="center"/>
              </w:tcPr>
            </w:tcPrChange>
          </w:tcPr>
          <w:p w14:paraId="78E1D19A" w14:textId="6B687294" w:rsidR="00E84E2F" w:rsidRDefault="00E84E2F">
            <w:pPr>
              <w:rPr>
                <w:ins w:id="687" w:author="Xavier Hoenner" w:date="2014-06-13T14:44:00Z"/>
                <w:rFonts w:ascii="Tahoma" w:hAnsi="Tahoma" w:cs="Tahoma"/>
                <w:szCs w:val="16"/>
              </w:rPr>
              <w:pPrChange w:id="688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  <w:ins w:id="689" w:author="Xavier Hoenner" w:date="2014-06-13T14:44:00Z">
              <w:r>
                <w:t>Sub-headers = common_name</w:t>
              </w:r>
            </w:ins>
          </w:p>
        </w:tc>
      </w:tr>
      <w:tr w:rsidR="00E84E2F" w14:paraId="4DF0D6B4" w14:textId="77777777" w:rsidTr="00E84E2F">
        <w:trPr>
          <w:ins w:id="690" w:author="Xavier Hoenner" w:date="2014-06-13T14:44:00Z"/>
        </w:trPr>
        <w:tc>
          <w:tcPr>
            <w:tcW w:w="0" w:type="auto"/>
            <w:vAlign w:val="center"/>
            <w:tcPrChange w:id="691" w:author="Xavier Hoenner" w:date="2014-06-13T14:44:00Z">
              <w:tcPr>
                <w:tcW w:w="0" w:type="auto"/>
                <w:vAlign w:val="center"/>
              </w:tcPr>
            </w:tcPrChange>
          </w:tcPr>
          <w:p w14:paraId="40A6942F" w14:textId="77777777" w:rsidR="00E84E2F" w:rsidRDefault="00E84E2F">
            <w:pPr>
              <w:jc w:val="center"/>
              <w:rPr>
                <w:ins w:id="692" w:author="Xavier Hoenner" w:date="2014-06-13T14:44:00Z"/>
              </w:rPr>
              <w:pPrChange w:id="693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694" w:author="Xavier Hoenner" w:date="2014-06-13T14:44:00Z">
              <w:tcPr>
                <w:tcW w:w="0" w:type="auto"/>
                <w:vAlign w:val="center"/>
              </w:tcPr>
            </w:tcPrChange>
          </w:tcPr>
          <w:p w14:paraId="518FABAF" w14:textId="77777777" w:rsidR="00E84E2F" w:rsidRDefault="00E84E2F">
            <w:pPr>
              <w:jc w:val="center"/>
              <w:rPr>
                <w:ins w:id="695" w:author="Xavier Hoenner" w:date="2014-06-13T14:44:00Z"/>
                <w:rFonts w:ascii="Tahoma" w:hAnsi="Tahoma" w:cs="Tahoma"/>
                <w:szCs w:val="16"/>
              </w:rPr>
              <w:pPrChange w:id="696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697" w:author="Xavier Hoenner" w:date="2014-06-13T14:44:00Z">
              <w:tcPr>
                <w:tcW w:w="0" w:type="auto"/>
                <w:vAlign w:val="center"/>
              </w:tcPr>
            </w:tcPrChange>
          </w:tcPr>
          <w:p w14:paraId="0FBA45E6" w14:textId="77777777" w:rsidR="00E84E2F" w:rsidRDefault="00E84E2F">
            <w:pPr>
              <w:jc w:val="center"/>
              <w:rPr>
                <w:ins w:id="698" w:author="Xavier Hoenner" w:date="2014-06-13T14:44:00Z"/>
                <w:rFonts w:ascii="Tahoma" w:hAnsi="Tahoma" w:cs="Tahoma"/>
                <w:szCs w:val="16"/>
              </w:rPr>
              <w:pPrChange w:id="699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00" w:author="Xavier Hoenner" w:date="2014-06-13T14:44:00Z">
              <w:tcPr>
                <w:tcW w:w="0" w:type="auto"/>
                <w:vAlign w:val="center"/>
              </w:tcPr>
            </w:tcPrChange>
          </w:tcPr>
          <w:p w14:paraId="78183C8D" w14:textId="77777777" w:rsidR="00E84E2F" w:rsidRDefault="00E84E2F">
            <w:pPr>
              <w:jc w:val="center"/>
              <w:rPr>
                <w:ins w:id="701" w:author="Xavier Hoenner" w:date="2014-06-13T14:44:00Z"/>
                <w:rFonts w:ascii="Tahoma" w:hAnsi="Tahoma" w:cs="Tahoma"/>
                <w:szCs w:val="16"/>
              </w:rPr>
              <w:pPrChange w:id="702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03" w:author="Xavier Hoenner" w:date="2014-06-13T14:44:00Z">
              <w:tcPr>
                <w:tcW w:w="0" w:type="auto"/>
                <w:vAlign w:val="center"/>
              </w:tcPr>
            </w:tcPrChange>
          </w:tcPr>
          <w:p w14:paraId="54D7EFAC" w14:textId="77777777" w:rsidR="00E84E2F" w:rsidRDefault="00E84E2F">
            <w:pPr>
              <w:jc w:val="center"/>
              <w:rPr>
                <w:ins w:id="704" w:author="Xavier Hoenner" w:date="2014-06-13T14:44:00Z"/>
                <w:rFonts w:ascii="Tahoma" w:hAnsi="Tahoma" w:cs="Tahoma"/>
                <w:szCs w:val="16"/>
              </w:rPr>
              <w:pPrChange w:id="705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06" w:author="Xavier Hoenner" w:date="2014-06-13T14:44:00Z">
              <w:tcPr>
                <w:tcW w:w="0" w:type="auto"/>
                <w:vAlign w:val="center"/>
              </w:tcPr>
            </w:tcPrChange>
          </w:tcPr>
          <w:p w14:paraId="7B127C76" w14:textId="77777777" w:rsidR="00E84E2F" w:rsidRDefault="00E84E2F">
            <w:pPr>
              <w:jc w:val="center"/>
              <w:rPr>
                <w:ins w:id="707" w:author="Xavier Hoenner" w:date="2014-06-13T14:44:00Z"/>
                <w:rFonts w:ascii="Tahoma" w:hAnsi="Tahoma" w:cs="Tahoma"/>
                <w:szCs w:val="16"/>
              </w:rPr>
              <w:pPrChange w:id="708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0" w:type="auto"/>
            <w:vAlign w:val="center"/>
            <w:tcPrChange w:id="709" w:author="Xavier Hoenner" w:date="2014-06-13T14:44:00Z">
              <w:tcPr>
                <w:tcW w:w="0" w:type="auto"/>
                <w:vAlign w:val="center"/>
              </w:tcPr>
            </w:tcPrChange>
          </w:tcPr>
          <w:p w14:paraId="0F3DB90D" w14:textId="77777777" w:rsidR="00E84E2F" w:rsidRDefault="00E84E2F">
            <w:pPr>
              <w:jc w:val="center"/>
              <w:rPr>
                <w:ins w:id="710" w:author="Xavier Hoenner" w:date="2014-06-13T14:44:00Z"/>
                <w:rFonts w:ascii="Tahoma" w:hAnsi="Tahoma" w:cs="Tahoma"/>
                <w:szCs w:val="16"/>
              </w:rPr>
              <w:pPrChange w:id="711" w:author="Xavier Hoenner" w:date="2014-06-13T14:44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545CF9FD" w14:textId="7F822A76" w:rsidR="00A85F08" w:rsidDel="00002AFB" w:rsidRDefault="00A85F08" w:rsidP="00A85F08">
      <w:pPr>
        <w:rPr>
          <w:del w:id="712" w:author="Xavier Hoenner" w:date="2014-06-13T14:57:00Z"/>
          <w:szCs w:val="24"/>
        </w:rPr>
      </w:pPr>
    </w:p>
    <w:p w14:paraId="2F271AFD" w14:textId="4BD04575" w:rsidR="00905C8D" w:rsidDel="00002AFB" w:rsidRDefault="00905C8D" w:rsidP="00905C8D">
      <w:pPr>
        <w:pStyle w:val="Heading2"/>
        <w:rPr>
          <w:del w:id="713" w:author="Xavier Hoenner" w:date="2014-06-13T14:57:00Z"/>
        </w:rPr>
      </w:pPr>
      <w:del w:id="714" w:author="Xavier Hoenner" w:date="2014-06-13T14:57:00Z">
        <w:r w:rsidRPr="00E123F0" w:rsidDel="00002AFB">
          <w:delText>1.</w:delText>
        </w:r>
        <w:r w:rsidR="007E461B" w:rsidDel="00002AFB">
          <w:delText>5</w:delText>
        </w:r>
        <w:r w:rsidR="007E461B" w:rsidRPr="00E123F0" w:rsidDel="00002AFB">
          <w:delText xml:space="preserve"> </w:delText>
        </w:r>
        <w:r w:rsidDel="00002AFB">
          <w:delText>D</w:delText>
        </w:r>
        <w:r w:rsidRPr="00E123F0" w:rsidDel="00002AFB">
          <w:delText xml:space="preserve">ata </w:delText>
        </w:r>
        <w:r w:rsidDel="00002AFB">
          <w:delText>report – Data with missing information</w:delText>
        </w:r>
      </w:del>
    </w:p>
    <w:p w14:paraId="0A43365A" w14:textId="72CC4E12" w:rsidR="0011784D" w:rsidDel="00002AFB" w:rsidRDefault="0011784D" w:rsidP="0011784D">
      <w:pPr>
        <w:pStyle w:val="Heading3"/>
        <w:rPr>
          <w:del w:id="715" w:author="Xavier Hoenner" w:date="2014-06-13T14:57:00Z"/>
        </w:rPr>
      </w:pPr>
      <w:del w:id="716" w:author="Xavier Hoenner" w:date="2014-06-13T14:57:00Z">
        <w:r w:rsidRPr="0011784D" w:rsidDel="00002AFB">
          <w:rPr>
            <w:b w:val="0"/>
          </w:rPr>
          <w:delText>Filename:</w:delText>
        </w:r>
        <w:r w:rsidRPr="0011784D" w:rsidDel="00002AFB">
          <w:rPr>
            <w:u w:val="none"/>
          </w:rPr>
          <w:delText xml:space="preserve"> ‘</w:delText>
        </w:r>
        <w:r w:rsidR="00B25A5A" w:rsidDel="00002AFB">
          <w:rPr>
            <w:u w:val="none"/>
          </w:rPr>
          <w:delText>C</w:delText>
        </w:r>
        <w:r w:rsidRPr="0011784D" w:rsidDel="00002AFB">
          <w:rPr>
            <w:u w:val="none"/>
          </w:rPr>
          <w:delText>_ AATAMS_AcousticTagging_n</w:delText>
        </w:r>
        <w:r w:rsidDel="00002AFB">
          <w:rPr>
            <w:u w:val="none"/>
          </w:rPr>
          <w:delText>oDeploymentDate</w:delText>
        </w:r>
        <w:r w:rsidRPr="0011784D" w:rsidDel="00002AFB">
          <w:rPr>
            <w:u w:val="none"/>
          </w:rPr>
          <w:delText>’</w:delText>
        </w:r>
      </w:del>
    </w:p>
    <w:p w14:paraId="4F88D763" w14:textId="228C7510" w:rsidR="0011784D" w:rsidRPr="0011784D" w:rsidDel="00002AFB" w:rsidRDefault="0011784D" w:rsidP="0011784D">
      <w:pPr>
        <w:pStyle w:val="Heading3"/>
        <w:rPr>
          <w:del w:id="717" w:author="Xavier Hoenner" w:date="2014-06-13T14:57:00Z"/>
          <w:u w:val="none"/>
        </w:rPr>
      </w:pPr>
      <w:del w:id="718" w:author="Xavier Hoenner" w:date="2014-06-13T14:57:00Z">
        <w:r w:rsidRPr="005271CF" w:rsidDel="00002AFB">
          <w:br/>
        </w:r>
        <w:r w:rsidRPr="0011784D" w:rsidDel="00002AFB">
          <w:rPr>
            <w:b w:val="0"/>
            <w:szCs w:val="26"/>
          </w:rPr>
          <w:delText>Description:</w:delText>
        </w:r>
        <w:r w:rsidRPr="0011784D" w:rsidDel="00002AFB">
          <w:rPr>
            <w:u w:val="none"/>
          </w:rPr>
          <w:delText xml:space="preserve"> </w:delText>
        </w:r>
        <w:r w:rsidRPr="0011784D" w:rsidDel="00002AFB">
          <w:rPr>
            <w:szCs w:val="26"/>
            <w:u w:val="none"/>
          </w:rPr>
          <w:delText>‘</w:delText>
        </w:r>
        <w:r w:rsidR="00EE055E" w:rsidDel="00002AFB">
          <w:rPr>
            <w:szCs w:val="26"/>
            <w:u w:val="none"/>
          </w:rPr>
          <w:delText>Data without</w:delText>
        </w:r>
        <w:r w:rsidDel="00002AFB">
          <w:rPr>
            <w:szCs w:val="26"/>
            <w:u w:val="none"/>
          </w:rPr>
          <w:delText xml:space="preserve"> deployment dates</w:delText>
        </w:r>
        <w:r w:rsidRPr="0011784D" w:rsidDel="00002AFB">
          <w:rPr>
            <w:szCs w:val="26"/>
            <w:u w:val="none"/>
          </w:rPr>
          <w:delText>’</w:delText>
        </w:r>
      </w:del>
    </w:p>
    <w:p w14:paraId="4FBBCFC0" w14:textId="01739EA3" w:rsidR="0011784D" w:rsidRPr="0011784D" w:rsidDel="00002AFB" w:rsidRDefault="0011784D" w:rsidP="0011784D">
      <w:pPr>
        <w:rPr>
          <w:del w:id="719" w:author="Xavier Hoenner" w:date="2014-06-13T14:57:00Z"/>
        </w:rPr>
      </w:pPr>
    </w:p>
    <w:p w14:paraId="731DC9F8" w14:textId="10414646" w:rsidR="00905C8D" w:rsidDel="00002AFB" w:rsidRDefault="00905C8D" w:rsidP="00905C8D">
      <w:pPr>
        <w:rPr>
          <w:del w:id="720" w:author="Xavier Hoenner" w:date="2014-06-13T14:57:00Z"/>
        </w:rPr>
      </w:pPr>
      <w:del w:id="721" w:author="Xavier Hoenner" w:date="2014-06-13T14:57:00Z">
        <w:r w:rsidRPr="00542A59" w:rsidDel="00002AFB">
          <w:rPr>
            <w:u w:val="single"/>
          </w:rPr>
          <w:delText>View to use:</w:delText>
        </w:r>
        <w:r w:rsidRPr="00542A59" w:rsidDel="00002AFB">
          <w:delText xml:space="preserve"> </w:delText>
        </w:r>
      </w:del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485"/>
      </w:tblGrid>
      <w:tr w:rsidR="00D7267A" w:rsidDel="00002AFB" w14:paraId="0D78291B" w14:textId="090DC605" w:rsidTr="00397C44">
        <w:trPr>
          <w:del w:id="722" w:author="Xavier Hoenner" w:date="2014-06-13T14:57:00Z"/>
        </w:trPr>
        <w:tc>
          <w:tcPr>
            <w:tcW w:w="1152" w:type="dxa"/>
          </w:tcPr>
          <w:p w14:paraId="58DA2B66" w14:textId="3331A2BA" w:rsidR="00D7267A" w:rsidRPr="003D503B" w:rsidDel="00002AFB" w:rsidRDefault="00D7267A" w:rsidP="00397C44">
            <w:pPr>
              <w:rPr>
                <w:del w:id="723" w:author="Xavier Hoenner" w:date="2014-06-13T14:57:00Z"/>
                <w:b/>
                <w:szCs w:val="24"/>
              </w:rPr>
            </w:pPr>
            <w:del w:id="724" w:author="Xavier Hoenner" w:date="2014-06-13T14:57:00Z">
              <w:r w:rsidRPr="003D503B" w:rsidDel="00002AFB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485" w:type="dxa"/>
          </w:tcPr>
          <w:p w14:paraId="44BFCF15" w14:textId="45D149EC" w:rsidR="00D7267A" w:rsidRPr="003D503B" w:rsidDel="00002AFB" w:rsidRDefault="00D7267A" w:rsidP="00397C44">
            <w:pPr>
              <w:rPr>
                <w:del w:id="725" w:author="Xavier Hoenner" w:date="2014-06-13T14:57:00Z"/>
                <w:szCs w:val="24"/>
              </w:rPr>
            </w:pPr>
            <w:del w:id="726" w:author="Xavier Hoenner" w:date="2014-04-30T16:41:00Z">
              <w:r w:rsidRPr="003D503B" w:rsidDel="00230600">
                <w:rPr>
                  <w:szCs w:val="24"/>
                </w:rPr>
                <w:delText>db.emii.org.au</w:delText>
              </w:r>
            </w:del>
          </w:p>
        </w:tc>
      </w:tr>
      <w:tr w:rsidR="00D7267A" w:rsidDel="00002AFB" w14:paraId="1D98CE9A" w14:textId="72774825" w:rsidTr="00397C44">
        <w:trPr>
          <w:del w:id="727" w:author="Xavier Hoenner" w:date="2014-06-13T14:57:00Z"/>
        </w:trPr>
        <w:tc>
          <w:tcPr>
            <w:tcW w:w="1152" w:type="dxa"/>
          </w:tcPr>
          <w:p w14:paraId="55CDA76E" w14:textId="707254C7" w:rsidR="00D7267A" w:rsidRPr="003D503B" w:rsidDel="00002AFB" w:rsidRDefault="00D7267A" w:rsidP="00397C44">
            <w:pPr>
              <w:rPr>
                <w:del w:id="728" w:author="Xavier Hoenner" w:date="2014-06-13T14:57:00Z"/>
                <w:b/>
                <w:szCs w:val="24"/>
              </w:rPr>
            </w:pPr>
            <w:del w:id="729" w:author="Xavier Hoenner" w:date="2014-06-13T14:57:00Z">
              <w:r w:rsidRPr="003D503B" w:rsidDel="00002AFB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485" w:type="dxa"/>
          </w:tcPr>
          <w:p w14:paraId="4D9D10C2" w14:textId="2F7D3C19" w:rsidR="00D7267A" w:rsidRPr="003D503B" w:rsidDel="00002AFB" w:rsidRDefault="00D7267A" w:rsidP="00397C44">
            <w:pPr>
              <w:rPr>
                <w:del w:id="730" w:author="Xavier Hoenner" w:date="2014-06-13T14:57:00Z"/>
                <w:szCs w:val="24"/>
              </w:rPr>
            </w:pPr>
            <w:del w:id="731" w:author="Xavier Hoenner" w:date="2014-04-30T16:41:00Z">
              <w:r w:rsidDel="00230600">
                <w:rPr>
                  <w:szCs w:val="24"/>
                </w:rPr>
                <w:delText>aatams3</w:delText>
              </w:r>
            </w:del>
          </w:p>
        </w:tc>
      </w:tr>
      <w:tr w:rsidR="00D7267A" w:rsidDel="00002AFB" w14:paraId="64C7A2A8" w14:textId="3C326D75" w:rsidTr="00397C44">
        <w:trPr>
          <w:del w:id="732" w:author="Xavier Hoenner" w:date="2014-06-13T14:57:00Z"/>
        </w:trPr>
        <w:tc>
          <w:tcPr>
            <w:tcW w:w="1152" w:type="dxa"/>
          </w:tcPr>
          <w:p w14:paraId="0A3AA18C" w14:textId="6517B511" w:rsidR="00D7267A" w:rsidRPr="003D503B" w:rsidDel="00002AFB" w:rsidRDefault="00D7267A" w:rsidP="00397C44">
            <w:pPr>
              <w:rPr>
                <w:del w:id="733" w:author="Xavier Hoenner" w:date="2014-06-13T14:57:00Z"/>
                <w:b/>
                <w:szCs w:val="24"/>
              </w:rPr>
            </w:pPr>
            <w:del w:id="734" w:author="Xavier Hoenner" w:date="2014-06-13T14:57:00Z">
              <w:r w:rsidRPr="003D503B" w:rsidDel="00002AFB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485" w:type="dxa"/>
          </w:tcPr>
          <w:p w14:paraId="065422CC" w14:textId="256C0617" w:rsidR="00D7267A" w:rsidRPr="003D503B" w:rsidDel="00002AFB" w:rsidRDefault="00D7267A" w:rsidP="00397C44">
            <w:pPr>
              <w:rPr>
                <w:del w:id="735" w:author="Xavier Hoenner" w:date="2014-06-13T14:57:00Z"/>
                <w:szCs w:val="24"/>
              </w:rPr>
            </w:pPr>
            <w:del w:id="736" w:author="Xavier Hoenner" w:date="2014-04-30T16:41:00Z">
              <w:r w:rsidDel="00230600">
                <w:rPr>
                  <w:szCs w:val="24"/>
                </w:rPr>
                <w:delText>public</w:delText>
              </w:r>
            </w:del>
          </w:p>
        </w:tc>
      </w:tr>
      <w:tr w:rsidR="006B11FC" w:rsidDel="00002AFB" w14:paraId="5A9B61D8" w14:textId="442DC917" w:rsidTr="00397C44">
        <w:trPr>
          <w:del w:id="737" w:author="Xavier Hoenner" w:date="2014-06-13T14:57:00Z"/>
        </w:trPr>
        <w:tc>
          <w:tcPr>
            <w:tcW w:w="1152" w:type="dxa"/>
          </w:tcPr>
          <w:p w14:paraId="59B7E9DC" w14:textId="759DF7D1" w:rsidR="006B11FC" w:rsidRPr="003D503B" w:rsidDel="00002AFB" w:rsidRDefault="006B11FC" w:rsidP="00397C44">
            <w:pPr>
              <w:rPr>
                <w:del w:id="738" w:author="Xavier Hoenner" w:date="2014-06-13T14:57:00Z"/>
                <w:b/>
                <w:szCs w:val="24"/>
              </w:rPr>
            </w:pPr>
            <w:del w:id="739" w:author="Xavier Hoenner" w:date="2014-06-13T14:57:00Z">
              <w:r w:rsidRPr="003D503B" w:rsidDel="00002AFB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485" w:type="dxa"/>
          </w:tcPr>
          <w:p w14:paraId="7F938D29" w14:textId="3D280AA9" w:rsidR="006B11FC" w:rsidRPr="003D503B" w:rsidDel="00002AFB" w:rsidRDefault="006B11FC" w:rsidP="00397C44">
            <w:pPr>
              <w:rPr>
                <w:del w:id="740" w:author="Xavier Hoenner" w:date="2014-06-13T14:57:00Z"/>
                <w:szCs w:val="24"/>
              </w:rPr>
            </w:pPr>
            <w:del w:id="741" w:author="Xavier Hoenner" w:date="2014-06-13T14:57:00Z">
              <w:r w:rsidRPr="0029487F" w:rsidDel="00002AFB">
                <w:rPr>
                  <w:szCs w:val="24"/>
                </w:rPr>
                <w:delText>aatams_acoustictag_all_deployments_view</w:delText>
              </w:r>
            </w:del>
          </w:p>
        </w:tc>
      </w:tr>
    </w:tbl>
    <w:p w14:paraId="41E65277" w14:textId="2B884D13" w:rsidR="00D760A3" w:rsidDel="00002AFB" w:rsidRDefault="00D760A3" w:rsidP="00905C8D">
      <w:pPr>
        <w:rPr>
          <w:del w:id="742" w:author="Xavier Hoenner" w:date="2014-06-13T14:57:00Z"/>
        </w:rPr>
      </w:pPr>
    </w:p>
    <w:p w14:paraId="3BF6867B" w14:textId="3050BBF2" w:rsidR="00905C8D" w:rsidDel="00002AFB" w:rsidRDefault="00905C8D" w:rsidP="00905C8D">
      <w:pPr>
        <w:rPr>
          <w:del w:id="743" w:author="Xavier Hoenner" w:date="2014-06-13T14:57:00Z"/>
        </w:rPr>
      </w:pPr>
      <w:del w:id="744" w:author="Xavier Hoenner" w:date="2014-06-13T14:57:00Z">
        <w:r w:rsidDel="00002AFB">
          <w:rPr>
            <w:u w:val="single"/>
          </w:rPr>
          <w:delText xml:space="preserve">Filters: </w:delText>
        </w:r>
        <w:r w:rsidDel="00002AFB">
          <w:delText xml:space="preserve"> </w:delText>
        </w:r>
        <w:r w:rsidR="00991086" w:rsidDel="00002AFB">
          <w:delText>List all data for which ‘</w:delText>
        </w:r>
        <w:r w:rsidR="006B11FC" w:rsidDel="00002AFB">
          <w:delText>start</w:delText>
        </w:r>
        <w:r w:rsidR="00991086" w:rsidDel="00002AFB">
          <w:delText>_date’ or ‘</w:delText>
        </w:r>
        <w:r w:rsidR="006B11FC" w:rsidDel="00002AFB">
          <w:delText>end</w:delText>
        </w:r>
        <w:r w:rsidR="00991086" w:rsidDel="00002AFB">
          <w:delText>_date’ IS NULL</w:delText>
        </w:r>
        <w:r w:rsidR="0011784D" w:rsidDel="00002AFB">
          <w:delText>.</w:delText>
        </w:r>
      </w:del>
    </w:p>
    <w:p w14:paraId="7B92020F" w14:textId="1DA961C6" w:rsidR="00905C8D" w:rsidDel="00002AFB" w:rsidRDefault="00905C8D" w:rsidP="00905C8D">
      <w:pPr>
        <w:ind w:left="1843" w:hanging="1843"/>
        <w:rPr>
          <w:del w:id="745" w:author="Xavier Hoenner" w:date="2014-06-13T14:57:00Z"/>
        </w:rPr>
      </w:pPr>
      <w:del w:id="746" w:author="Xavier Hoenner" w:date="2014-06-13T14:57:00Z">
        <w:r w:rsidDel="00002AFB">
          <w:rPr>
            <w:u w:val="single"/>
          </w:rPr>
          <w:delText>Data sorting options:</w:delText>
        </w:r>
        <w:r w:rsidDel="00002AFB">
          <w:delText xml:space="preserve"> </w:delText>
        </w:r>
        <w:r w:rsidR="0011784D" w:rsidDel="00002AFB">
          <w:delText>None, data are already sorted</w:delText>
        </w:r>
      </w:del>
      <w:del w:id="747" w:author="Xavier Hoenner" w:date="2014-05-08T16:13:00Z">
        <w:r w:rsidR="0011784D" w:rsidDel="0013464D">
          <w:delText xml:space="preserve"> by </w:delText>
        </w:r>
        <w:r w:rsidR="00C27F3A" w:rsidDel="0013464D">
          <w:delText xml:space="preserve">ASCENDING </w:delText>
        </w:r>
        <w:r w:rsidR="0011784D" w:rsidDel="0013464D">
          <w:delText xml:space="preserve">‘project_name’, </w:delText>
        </w:r>
        <w:r w:rsidR="00097B65" w:rsidDel="0013464D">
          <w:delText xml:space="preserve">then by ASCENDING </w:delText>
        </w:r>
        <w:r w:rsidR="0011784D" w:rsidDel="0013464D">
          <w:delText xml:space="preserve">‘installation_name’, </w:delText>
        </w:r>
        <w:r w:rsidR="00097B65" w:rsidDel="0013464D">
          <w:delText xml:space="preserve">and then by ASCENDING </w:delText>
        </w:r>
        <w:r w:rsidR="0011784D" w:rsidDel="0013464D">
          <w:delText>‘station_name’</w:delText>
        </w:r>
      </w:del>
      <w:del w:id="748" w:author="Xavier Hoenner" w:date="2014-06-13T14:57:00Z">
        <w:r w:rsidR="0011784D" w:rsidDel="00002AFB">
          <w:delText>.</w:delText>
        </w:r>
      </w:del>
    </w:p>
    <w:p w14:paraId="2B65F070" w14:textId="3E1DE48C" w:rsidR="00DC367D" w:rsidRPr="009E4710" w:rsidDel="00002AFB" w:rsidRDefault="00DC367D" w:rsidP="00DC367D">
      <w:pPr>
        <w:ind w:left="1843" w:hanging="1843"/>
        <w:rPr>
          <w:del w:id="749" w:author="Xavier Hoenner" w:date="2014-06-13T14:57:00Z"/>
          <w:u w:val="single"/>
        </w:rPr>
      </w:pPr>
      <w:del w:id="750" w:author="Xavier Hoenner" w:date="2014-06-13T14:57:00Z">
        <w:r w:rsidRPr="009E4710" w:rsidDel="00002AFB">
          <w:rPr>
            <w:u w:val="single"/>
          </w:rPr>
          <w:delText>Data grouping options:</w:delText>
        </w:r>
        <w:r w:rsidDel="00002AFB">
          <w:delText xml:space="preserve"> Group by ‘project_name’, sub-group by ‘installation_name’.</w:delText>
        </w:r>
      </w:del>
    </w:p>
    <w:p w14:paraId="3CF9FB72" w14:textId="1662CD67" w:rsidR="00D44ABC" w:rsidDel="00002AFB" w:rsidRDefault="00D315D2" w:rsidP="00D315D2">
      <w:pPr>
        <w:ind w:left="993" w:hanging="993"/>
        <w:rPr>
          <w:del w:id="751" w:author="Xavier Hoenner" w:date="2014-06-13T14:57:00Z"/>
        </w:rPr>
      </w:pPr>
      <w:del w:id="752" w:author="Xavier Hoenner" w:date="2014-06-13T14:57:00Z">
        <w:r w:rsidDel="00002AFB">
          <w:rPr>
            <w:u w:val="single"/>
          </w:rPr>
          <w:delText>Footnote:</w:delText>
        </w:r>
        <w:r w:rsidDel="00002AFB">
          <w:delText xml:space="preserve"> </w:delText>
        </w:r>
        <w:r w:rsidR="006B11FC" w:rsidDel="00002AFB">
          <w:rPr>
            <w:b/>
          </w:rPr>
          <w:delText>Headers</w:delText>
        </w:r>
        <w:r w:rsidR="006B11FC" w:rsidRPr="001D2D21" w:rsidDel="00002AFB">
          <w:delText xml:space="preserve">: </w:delText>
        </w:r>
        <w:r w:rsidR="006B11FC" w:rsidDel="00002AFB">
          <w:delText>Names of acoustic tagging project.</w:delText>
        </w:r>
        <w:r w:rsidR="006B11FC" w:rsidDel="00002AFB">
          <w:br/>
        </w:r>
        <w:r w:rsidR="006B11FC" w:rsidDel="00002AFB">
          <w:rPr>
            <w:b/>
          </w:rPr>
          <w:delText>Sub-headers</w:delText>
        </w:r>
        <w:r w:rsidR="006B11FC" w:rsidDel="00002AFB">
          <w:delText>: Names of acoustic tagging installation. An installation is a configuration of multiple receivers generally identified by a geographic location</w:delText>
        </w:r>
        <w:r w:rsidR="006B11FC" w:rsidDel="00002AFB">
          <w:br/>
        </w:r>
        <w:r w:rsidR="006B11FC" w:rsidDel="00002AFB">
          <w:rPr>
            <w:b/>
          </w:rPr>
          <w:delText>‘Station code’</w:delText>
        </w:r>
        <w:r w:rsidR="006B11FC" w:rsidRPr="006B3C3D" w:rsidDel="00002AFB">
          <w:delText xml:space="preserve">: </w:delText>
        </w:r>
        <w:r w:rsidR="006B11FC" w:rsidDel="00002AFB">
          <w:delText>Code attributed to a receiving station. A receiving station is a location within an installation where a receiver is deployed.</w:delText>
        </w:r>
        <w:r w:rsidR="006B11FC" w:rsidDel="00002AFB">
          <w:br/>
        </w:r>
        <w:r w:rsidR="006B11FC" w:rsidDel="00002AFB">
          <w:rPr>
            <w:b/>
          </w:rPr>
          <w:delText>‘# deployments’</w:delText>
        </w:r>
        <w:r w:rsidR="006B11FC" w:rsidDel="00002AFB">
          <w:delText>: Number of receiver deployments at a given receiving station. The receiver is attached to a mooring at a pre-defined depth.</w:delText>
        </w:r>
        <w:r w:rsidR="006B11FC" w:rsidDel="00002AFB">
          <w:br/>
        </w:r>
        <w:r w:rsidR="006B11FC" w:rsidRPr="006B3C3D" w:rsidDel="00002AFB">
          <w:rPr>
            <w:b/>
          </w:rPr>
          <w:delText>‘</w:delText>
        </w:r>
        <w:r w:rsidR="006B11FC" w:rsidDel="00002AFB">
          <w:rPr>
            <w:b/>
          </w:rPr>
          <w:delText># detections</w:delText>
        </w:r>
        <w:r w:rsidR="006B11FC" w:rsidRPr="006B3C3D" w:rsidDel="00002AFB">
          <w:rPr>
            <w:b/>
          </w:rPr>
          <w:delText>’:</w:delText>
        </w:r>
        <w:r w:rsidR="006B11FC" w:rsidRPr="006B3C3D" w:rsidDel="00002AFB">
          <w:delText xml:space="preserve"> </w:delText>
        </w:r>
        <w:r w:rsidR="006B11FC" w:rsidDel="00002AFB">
          <w:delText>Total number of tag detections received and stored at a given receiving station.</w:delText>
        </w:r>
        <w:r w:rsidR="006B11FC" w:rsidDel="00002AFB">
          <w:rPr>
            <w:b/>
          </w:rPr>
          <w:br/>
        </w:r>
        <w:r w:rsidR="006B11FC" w:rsidRPr="006B3C3D" w:rsidDel="00002AFB">
          <w:rPr>
            <w:b/>
          </w:rPr>
          <w:delText>‘Start’</w:delText>
        </w:r>
        <w:r w:rsidR="006B11FC" w:rsidRPr="006B3C3D" w:rsidDel="00002AFB">
          <w:delText xml:space="preserve">: Earliest </w:delText>
        </w:r>
        <w:r w:rsidR="006B11FC" w:rsidDel="00002AFB">
          <w:delText xml:space="preserve">deployment </w:delText>
        </w:r>
        <w:r w:rsidR="006B11FC" w:rsidRPr="006B3C3D" w:rsidDel="00002AFB">
          <w:delText>date</w:delText>
        </w:r>
        <w:r w:rsidR="006B11FC" w:rsidDel="00002AFB">
          <w:delText xml:space="preserve"> (format: dd/mm/yyyy).</w:delText>
        </w:r>
        <w:r w:rsidR="006B11FC" w:rsidRPr="006B3C3D" w:rsidDel="00002AFB">
          <w:br/>
        </w:r>
        <w:r w:rsidR="006B11FC" w:rsidRPr="006B3C3D" w:rsidDel="00002AFB">
          <w:rPr>
            <w:b/>
          </w:rPr>
          <w:delText>‘End’</w:delText>
        </w:r>
        <w:r w:rsidR="006B11FC" w:rsidRPr="006B3C3D" w:rsidDel="00002AFB">
          <w:delText xml:space="preserve">: Latest </w:delText>
        </w:r>
        <w:r w:rsidR="006B11FC" w:rsidDel="00002AFB">
          <w:delText xml:space="preserve">deployment </w:delText>
        </w:r>
        <w:r w:rsidR="006B11FC" w:rsidRPr="006B3C3D" w:rsidDel="00002AFB">
          <w:delText>date</w:delText>
        </w:r>
        <w:r w:rsidR="006B11FC" w:rsidDel="00002AFB">
          <w:delText xml:space="preserve"> (format: dd/mm/yyyy).</w:delText>
        </w:r>
        <w:r w:rsidR="006B11FC" w:rsidRPr="006B3C3D" w:rsidDel="00002AFB">
          <w:br/>
        </w:r>
        <w:r w:rsidR="006B11FC" w:rsidDel="00002AFB">
          <w:rPr>
            <w:b/>
          </w:rPr>
          <w:delText>‘Time coverage’</w:delText>
        </w:r>
        <w:r w:rsidR="006B11FC" w:rsidDel="00002AFB">
          <w:delText>: Number of days between the earliest and latest receiver deployment dates.</w:delText>
        </w:r>
        <w:r w:rsidR="006B11FC" w:rsidDel="00002AFB">
          <w:br/>
        </w:r>
        <w:r w:rsidR="006B11FC" w:rsidDel="00002AFB">
          <w:rPr>
            <w:b/>
          </w:rPr>
          <w:delText xml:space="preserve">AATAMS: </w:delText>
        </w:r>
        <w:r w:rsidR="006B11FC" w:rsidDel="00002AFB">
          <w:delText>Australian Animal Tagging and Monitoring System (</w:delText>
        </w:r>
        <w:r w:rsidR="004C188E" w:rsidDel="00002AFB">
          <w:fldChar w:fldCharType="begin"/>
        </w:r>
        <w:r w:rsidR="004C188E" w:rsidDel="00002AFB">
          <w:delInstrText xml:space="preserve"> HYPERLINK "http://imos.org.au/aatams.html" </w:delInstrText>
        </w:r>
        <w:r w:rsidR="004C188E" w:rsidDel="00002AFB">
          <w:fldChar w:fldCharType="separate"/>
        </w:r>
        <w:r w:rsidR="006B11FC" w:rsidRPr="009830B3" w:rsidDel="00002AFB">
          <w:rPr>
            <w:rStyle w:val="Hyperlink"/>
          </w:rPr>
          <w:delText>http://imos.org.au/aatams.html</w:delText>
        </w:r>
        <w:r w:rsidR="004C188E" w:rsidDel="00002AFB">
          <w:rPr>
            <w:rStyle w:val="Hyperlink"/>
          </w:rPr>
          <w:fldChar w:fldCharType="end"/>
        </w:r>
        <w:r w:rsidR="006B11FC" w:rsidDel="00002AFB">
          <w:delText>)</w:delText>
        </w:r>
      </w:del>
    </w:p>
    <w:p w14:paraId="5D300AEC" w14:textId="676E9B98" w:rsidR="001D2D21" w:rsidDel="00002AFB" w:rsidRDefault="001D2D21" w:rsidP="00D315D2">
      <w:pPr>
        <w:ind w:left="993" w:hanging="993"/>
        <w:rPr>
          <w:del w:id="753" w:author="Xavier Hoenner" w:date="2014-06-13T14:57:00Z"/>
          <w:u w:val="single"/>
        </w:rPr>
      </w:pPr>
    </w:p>
    <w:p w14:paraId="3D325F55" w14:textId="1953F262" w:rsidR="00905C8D" w:rsidDel="00002AFB" w:rsidRDefault="00905C8D" w:rsidP="00905C8D">
      <w:pPr>
        <w:pStyle w:val="Heading3"/>
        <w:rPr>
          <w:del w:id="754" w:author="Xavier Hoenner" w:date="2014-06-13T14:57:00Z"/>
        </w:rPr>
      </w:pPr>
      <w:del w:id="755" w:author="Xavier Hoenner" w:date="2014-06-13T14:57:00Z">
        <w:r w:rsidDel="00002AFB">
          <w:delText>Template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288"/>
        <w:gridCol w:w="1126"/>
        <w:gridCol w:w="1180"/>
        <w:gridCol w:w="1438"/>
        <w:gridCol w:w="877"/>
        <w:gridCol w:w="821"/>
        <w:gridCol w:w="1416"/>
      </w:tblGrid>
      <w:tr w:rsidR="00577FDC" w:rsidDel="00002AFB" w14:paraId="3D9FCDC2" w14:textId="727FB97C" w:rsidTr="00397C44">
        <w:trPr>
          <w:del w:id="756" w:author="Xavier Hoenner" w:date="2014-06-13T14:57:00Z"/>
        </w:trPr>
        <w:tc>
          <w:tcPr>
            <w:tcW w:w="0" w:type="auto"/>
            <w:vAlign w:val="center"/>
          </w:tcPr>
          <w:p w14:paraId="68D4258A" w14:textId="71AEEE42" w:rsidR="00577FDC" w:rsidRPr="00812C97" w:rsidDel="00002AFB" w:rsidRDefault="00577FDC" w:rsidP="00397C44">
            <w:pPr>
              <w:jc w:val="center"/>
              <w:rPr>
                <w:del w:id="757" w:author="Xavier Hoenner" w:date="2014-06-13T14:57:00Z"/>
                <w:b/>
              </w:rPr>
            </w:pPr>
            <w:del w:id="758" w:author="Xavier Hoenner" w:date="2014-06-13T14:57:00Z">
              <w:r w:rsidDel="00002AFB">
                <w:rPr>
                  <w:b/>
                </w:rPr>
                <w:delText>station_name</w:delText>
              </w:r>
            </w:del>
          </w:p>
        </w:tc>
        <w:tc>
          <w:tcPr>
            <w:tcW w:w="0" w:type="auto"/>
            <w:vAlign w:val="center"/>
          </w:tcPr>
          <w:p w14:paraId="2DB0FEE5" w14:textId="59A65863" w:rsidR="00577FDC" w:rsidDel="00002AFB" w:rsidRDefault="00577FDC" w:rsidP="00397C44">
            <w:pPr>
              <w:jc w:val="center"/>
              <w:rPr>
                <w:del w:id="759" w:author="Xavier Hoenner" w:date="2014-06-13T14:57:00Z"/>
                <w:b/>
              </w:rPr>
            </w:pPr>
            <w:del w:id="760" w:author="Xavier Hoenner" w:date="2014-06-13T14:57:00Z">
              <w:r w:rsidDel="00002AFB">
                <w:rPr>
                  <w:b/>
                </w:rPr>
                <w:delText>no</w:delText>
              </w:r>
              <w:r w:rsidRPr="0025464E" w:rsidDel="00002AFB">
                <w:rPr>
                  <w:b/>
                </w:rPr>
                <w:delText>_deployments</w:delText>
              </w:r>
            </w:del>
          </w:p>
        </w:tc>
        <w:tc>
          <w:tcPr>
            <w:tcW w:w="0" w:type="auto"/>
            <w:vAlign w:val="center"/>
          </w:tcPr>
          <w:p w14:paraId="7A2F4FE9" w14:textId="6E7910F5" w:rsidR="00577FDC" w:rsidDel="00002AFB" w:rsidRDefault="00577FDC" w:rsidP="00397C44">
            <w:pPr>
              <w:jc w:val="center"/>
              <w:rPr>
                <w:del w:id="761" w:author="Xavier Hoenner" w:date="2014-06-13T14:57:00Z"/>
                <w:b/>
              </w:rPr>
            </w:pPr>
            <w:del w:id="762" w:author="Xavier Hoenner" w:date="2014-06-13T14:57:00Z">
              <w:r w:rsidDel="00002AFB">
                <w:rPr>
                  <w:b/>
                </w:rPr>
                <w:delText>no_detections</w:delText>
              </w:r>
            </w:del>
          </w:p>
        </w:tc>
        <w:tc>
          <w:tcPr>
            <w:tcW w:w="0" w:type="auto"/>
            <w:vAlign w:val="center"/>
          </w:tcPr>
          <w:p w14:paraId="04198ABE" w14:textId="6923857B" w:rsidR="00577FDC" w:rsidDel="00002AFB" w:rsidRDefault="00577FDC" w:rsidP="00397C44">
            <w:pPr>
              <w:jc w:val="center"/>
              <w:rPr>
                <w:del w:id="763" w:author="Xavier Hoenner" w:date="2014-06-13T14:57:00Z"/>
                <w:b/>
              </w:rPr>
            </w:pPr>
            <w:del w:id="764" w:author="Xavier Hoenner" w:date="2014-06-13T14:57:00Z">
              <w:r w:rsidDel="00002AFB">
                <w:rPr>
                  <w:b/>
                </w:rPr>
                <w:delText>station_lat_lon</w:delText>
              </w:r>
            </w:del>
          </w:p>
        </w:tc>
        <w:tc>
          <w:tcPr>
            <w:tcW w:w="0" w:type="auto"/>
            <w:vAlign w:val="center"/>
          </w:tcPr>
          <w:p w14:paraId="62EC607B" w14:textId="1FD466B8" w:rsidR="00577FDC" w:rsidDel="00002AFB" w:rsidRDefault="00577FDC" w:rsidP="00397C44">
            <w:pPr>
              <w:jc w:val="center"/>
              <w:rPr>
                <w:del w:id="765" w:author="Xavier Hoenner" w:date="2014-06-13T14:57:00Z"/>
                <w:b/>
              </w:rPr>
            </w:pPr>
            <w:del w:id="766" w:author="Xavier Hoenner" w:date="2014-06-13T14:57:00Z">
              <w:r w:rsidDel="00002AFB">
                <w:rPr>
                  <w:b/>
                </w:rPr>
                <w:delText>deployment_depth</w:delText>
              </w:r>
            </w:del>
          </w:p>
        </w:tc>
        <w:tc>
          <w:tcPr>
            <w:tcW w:w="0" w:type="auto"/>
            <w:vAlign w:val="center"/>
          </w:tcPr>
          <w:p w14:paraId="213E3723" w14:textId="5BBA6DBE" w:rsidR="00577FDC" w:rsidRPr="00812C97" w:rsidDel="00002AFB" w:rsidRDefault="00577FDC" w:rsidP="00397C44">
            <w:pPr>
              <w:jc w:val="center"/>
              <w:rPr>
                <w:del w:id="767" w:author="Xavier Hoenner" w:date="2014-06-13T14:57:00Z"/>
                <w:b/>
              </w:rPr>
            </w:pPr>
            <w:del w:id="768" w:author="Xavier Hoenner" w:date="2014-06-13T14:57:00Z">
              <w:r w:rsidDel="00002AFB">
                <w:rPr>
                  <w:b/>
                </w:rPr>
                <w:delText>start_date</w:delText>
              </w:r>
            </w:del>
          </w:p>
        </w:tc>
        <w:tc>
          <w:tcPr>
            <w:tcW w:w="0" w:type="auto"/>
            <w:vAlign w:val="center"/>
          </w:tcPr>
          <w:p w14:paraId="6AD5F521" w14:textId="765E6531" w:rsidR="00577FDC" w:rsidRPr="00812C97" w:rsidDel="00002AFB" w:rsidRDefault="00577FDC" w:rsidP="00397C44">
            <w:pPr>
              <w:jc w:val="center"/>
              <w:rPr>
                <w:del w:id="769" w:author="Xavier Hoenner" w:date="2014-06-13T14:57:00Z"/>
                <w:b/>
              </w:rPr>
            </w:pPr>
            <w:del w:id="770" w:author="Xavier Hoenner" w:date="2014-06-13T14:57:00Z">
              <w:r w:rsidDel="00002AFB">
                <w:rPr>
                  <w:b/>
                </w:rPr>
                <w:delText>end</w:delText>
              </w:r>
              <w:r w:rsidRPr="0025464E" w:rsidDel="00002AFB">
                <w:rPr>
                  <w:b/>
                </w:rPr>
                <w:delText>_date</w:delText>
              </w:r>
            </w:del>
          </w:p>
        </w:tc>
        <w:tc>
          <w:tcPr>
            <w:tcW w:w="0" w:type="auto"/>
            <w:vAlign w:val="center"/>
          </w:tcPr>
          <w:p w14:paraId="2D29F4C4" w14:textId="1E5D0B1A" w:rsidR="00577FDC" w:rsidDel="00002AFB" w:rsidRDefault="00577FDC" w:rsidP="00397C44">
            <w:pPr>
              <w:jc w:val="center"/>
              <w:rPr>
                <w:del w:id="771" w:author="Xavier Hoenner" w:date="2014-06-13T14:57:00Z"/>
                <w:b/>
              </w:rPr>
            </w:pPr>
            <w:del w:id="772" w:author="Xavier Hoenner" w:date="2014-06-13T14:57:00Z">
              <w:r w:rsidDel="00002AFB">
                <w:rPr>
                  <w:b/>
                </w:rPr>
                <w:delText>coverage_duration</w:delText>
              </w:r>
            </w:del>
          </w:p>
        </w:tc>
      </w:tr>
      <w:tr w:rsidR="00577FDC" w:rsidDel="00002AFB" w14:paraId="5CEACEEA" w14:textId="21D21B81" w:rsidTr="00397C44">
        <w:trPr>
          <w:del w:id="773" w:author="Xavier Hoenner" w:date="2014-06-13T14:57:00Z"/>
        </w:trPr>
        <w:tc>
          <w:tcPr>
            <w:tcW w:w="0" w:type="auto"/>
            <w:vAlign w:val="center"/>
          </w:tcPr>
          <w:p w14:paraId="36A55B0D" w14:textId="28FBD078" w:rsidR="00577FDC" w:rsidDel="00002AFB" w:rsidRDefault="00577FDC" w:rsidP="00397C44">
            <w:pPr>
              <w:jc w:val="center"/>
              <w:rPr>
                <w:del w:id="774" w:author="Xavier Hoenner" w:date="2014-06-13T14:57:00Z"/>
              </w:rPr>
            </w:pPr>
            <w:del w:id="775" w:author="Xavier Hoenner" w:date="2014-06-13T14:57:00Z">
              <w:r w:rsidDel="00002AFB">
                <w:delText>Station code</w:delText>
              </w:r>
            </w:del>
          </w:p>
        </w:tc>
        <w:tc>
          <w:tcPr>
            <w:tcW w:w="0" w:type="auto"/>
            <w:vAlign w:val="center"/>
          </w:tcPr>
          <w:p w14:paraId="00A2D7D2" w14:textId="5F796056" w:rsidR="00577FDC" w:rsidDel="00002AFB" w:rsidRDefault="00577FDC" w:rsidP="00397C44">
            <w:pPr>
              <w:jc w:val="center"/>
              <w:rPr>
                <w:del w:id="776" w:author="Xavier Hoenner" w:date="2014-06-13T14:57:00Z"/>
              </w:rPr>
            </w:pPr>
            <w:del w:id="777" w:author="Xavier Hoenner" w:date="2014-06-13T14:57:00Z">
              <w:r w:rsidDel="00002AFB">
                <w:delText># deployments</w:delText>
              </w:r>
            </w:del>
          </w:p>
        </w:tc>
        <w:tc>
          <w:tcPr>
            <w:tcW w:w="0" w:type="auto"/>
            <w:vAlign w:val="center"/>
          </w:tcPr>
          <w:p w14:paraId="023E3B74" w14:textId="4E71ADCA" w:rsidR="00577FDC" w:rsidDel="00002AFB" w:rsidRDefault="00577FDC" w:rsidP="00397C44">
            <w:pPr>
              <w:jc w:val="center"/>
              <w:rPr>
                <w:del w:id="778" w:author="Xavier Hoenner" w:date="2014-06-13T14:57:00Z"/>
              </w:rPr>
            </w:pPr>
            <w:del w:id="779" w:author="Xavier Hoenner" w:date="2014-06-13T14:57:00Z">
              <w:r w:rsidDel="00002AFB">
                <w:delText># detections</w:delText>
              </w:r>
            </w:del>
          </w:p>
        </w:tc>
        <w:tc>
          <w:tcPr>
            <w:tcW w:w="0" w:type="auto"/>
            <w:vAlign w:val="center"/>
          </w:tcPr>
          <w:p w14:paraId="287B9268" w14:textId="7A250375" w:rsidR="00577FDC" w:rsidDel="00002AFB" w:rsidRDefault="00577FDC" w:rsidP="00397C44">
            <w:pPr>
              <w:jc w:val="center"/>
              <w:rPr>
                <w:del w:id="780" w:author="Xavier Hoenner" w:date="2014-06-13T14:57:00Z"/>
              </w:rPr>
            </w:pPr>
            <w:del w:id="781" w:author="Xavier Hoenner" w:date="2014-06-13T14:57:00Z">
              <w:r w:rsidDel="00002AFB">
                <w:delText>Lat/Lon</w:delText>
              </w:r>
            </w:del>
          </w:p>
        </w:tc>
        <w:tc>
          <w:tcPr>
            <w:tcW w:w="0" w:type="auto"/>
            <w:vAlign w:val="center"/>
          </w:tcPr>
          <w:p w14:paraId="27AC66C6" w14:textId="7902A0FA" w:rsidR="00577FDC" w:rsidDel="00002AFB" w:rsidRDefault="00577FDC" w:rsidP="00397C44">
            <w:pPr>
              <w:jc w:val="center"/>
              <w:rPr>
                <w:del w:id="782" w:author="Xavier Hoenner" w:date="2014-06-13T14:57:00Z"/>
              </w:rPr>
            </w:pPr>
            <w:del w:id="783" w:author="Xavier Hoenner" w:date="2014-06-13T14:57:00Z">
              <w:r w:rsidDel="00002AFB">
                <w:delText>Deployment depth</w:delText>
              </w:r>
            </w:del>
          </w:p>
        </w:tc>
        <w:tc>
          <w:tcPr>
            <w:tcW w:w="0" w:type="auto"/>
            <w:vAlign w:val="center"/>
          </w:tcPr>
          <w:p w14:paraId="1BEF93F5" w14:textId="74E69239" w:rsidR="00577FDC" w:rsidDel="00002AFB" w:rsidRDefault="00577FDC" w:rsidP="00397C44">
            <w:pPr>
              <w:jc w:val="center"/>
              <w:rPr>
                <w:del w:id="784" w:author="Xavier Hoenner" w:date="2014-06-13T14:57:00Z"/>
              </w:rPr>
            </w:pPr>
            <w:del w:id="785" w:author="Xavier Hoenner" w:date="2014-06-13T14:57:00Z">
              <w:r w:rsidDel="00002AFB">
                <w:delText>Start</w:delText>
              </w:r>
            </w:del>
          </w:p>
        </w:tc>
        <w:tc>
          <w:tcPr>
            <w:tcW w:w="0" w:type="auto"/>
            <w:vAlign w:val="center"/>
          </w:tcPr>
          <w:p w14:paraId="510BEDEA" w14:textId="4C849B34" w:rsidR="00577FDC" w:rsidDel="00002AFB" w:rsidRDefault="00577FDC" w:rsidP="00397C44">
            <w:pPr>
              <w:jc w:val="center"/>
              <w:rPr>
                <w:del w:id="786" w:author="Xavier Hoenner" w:date="2014-06-13T14:57:00Z"/>
              </w:rPr>
            </w:pPr>
            <w:del w:id="787" w:author="Xavier Hoenner" w:date="2014-06-13T14:57:00Z">
              <w:r w:rsidDel="00002AFB">
                <w:delText>End</w:delText>
              </w:r>
            </w:del>
          </w:p>
        </w:tc>
        <w:tc>
          <w:tcPr>
            <w:tcW w:w="0" w:type="auto"/>
            <w:vAlign w:val="center"/>
          </w:tcPr>
          <w:p w14:paraId="51B30C47" w14:textId="1642F588" w:rsidR="00577FDC" w:rsidDel="00002AFB" w:rsidRDefault="00577FDC" w:rsidP="00397C44">
            <w:pPr>
              <w:jc w:val="center"/>
              <w:rPr>
                <w:del w:id="788" w:author="Xavier Hoenner" w:date="2014-06-13T14:57:00Z"/>
              </w:rPr>
            </w:pPr>
            <w:del w:id="789" w:author="Xavier Hoenner" w:date="2014-06-13T14:57:00Z">
              <w:r w:rsidDel="00002AFB">
                <w:delText>Time coverage (days)</w:delText>
              </w:r>
            </w:del>
          </w:p>
        </w:tc>
      </w:tr>
      <w:tr w:rsidR="00577FDC" w:rsidDel="00002AFB" w14:paraId="1D6EE0B5" w14:textId="0A2E9B1F" w:rsidTr="00397C44">
        <w:trPr>
          <w:del w:id="790" w:author="Xavier Hoenner" w:date="2014-06-13T14:57:00Z"/>
        </w:trPr>
        <w:tc>
          <w:tcPr>
            <w:tcW w:w="0" w:type="auto"/>
            <w:gridSpan w:val="8"/>
            <w:shd w:val="clear" w:color="auto" w:fill="595959" w:themeFill="text1" w:themeFillTint="A6"/>
            <w:vAlign w:val="center"/>
          </w:tcPr>
          <w:p w14:paraId="3710E005" w14:textId="1475E714" w:rsidR="00577FDC" w:rsidDel="00002AFB" w:rsidRDefault="00577FDC" w:rsidP="00397C44">
            <w:pPr>
              <w:jc w:val="center"/>
              <w:rPr>
                <w:del w:id="791" w:author="Xavier Hoenner" w:date="2014-06-13T14:57:00Z"/>
              </w:rPr>
            </w:pPr>
            <w:del w:id="792" w:author="Xavier Hoenner" w:date="2014-06-13T14:57:00Z">
              <w:r w:rsidDel="00002AFB">
                <w:delText>Headers = project_name</w:delText>
              </w:r>
            </w:del>
          </w:p>
        </w:tc>
      </w:tr>
      <w:tr w:rsidR="00577FDC" w:rsidDel="00002AFB" w14:paraId="7B07DC30" w14:textId="120532E2" w:rsidTr="00397C44">
        <w:trPr>
          <w:del w:id="793" w:author="Xavier Hoenner" w:date="2014-06-13T14:57:00Z"/>
        </w:trPr>
        <w:tc>
          <w:tcPr>
            <w:tcW w:w="0" w:type="auto"/>
            <w:gridSpan w:val="8"/>
            <w:shd w:val="clear" w:color="auto" w:fill="BFBFBF" w:themeFill="background1" w:themeFillShade="BF"/>
            <w:vAlign w:val="center"/>
          </w:tcPr>
          <w:p w14:paraId="41AF3EC5" w14:textId="3901B839" w:rsidR="00577FDC" w:rsidDel="00002AFB" w:rsidRDefault="00577FDC" w:rsidP="00397C44">
            <w:pPr>
              <w:rPr>
                <w:del w:id="794" w:author="Xavier Hoenner" w:date="2014-06-13T14:57:00Z"/>
              </w:rPr>
            </w:pPr>
            <w:del w:id="795" w:author="Xavier Hoenner" w:date="2014-06-13T14:57:00Z">
              <w:r w:rsidDel="00002AFB">
                <w:delText>Sub-headers = installation_name</w:delText>
              </w:r>
            </w:del>
          </w:p>
        </w:tc>
      </w:tr>
      <w:tr w:rsidR="00577FDC" w:rsidDel="00002AFB" w14:paraId="56968A0A" w14:textId="33E1FBB5" w:rsidTr="00397C44">
        <w:trPr>
          <w:del w:id="796" w:author="Xavier Hoenner" w:date="2014-06-13T14:57:00Z"/>
        </w:trPr>
        <w:tc>
          <w:tcPr>
            <w:tcW w:w="0" w:type="auto"/>
            <w:vAlign w:val="center"/>
          </w:tcPr>
          <w:p w14:paraId="7797085B" w14:textId="6C7DC936" w:rsidR="00577FDC" w:rsidDel="00002AFB" w:rsidRDefault="00577FDC" w:rsidP="00397C44">
            <w:pPr>
              <w:jc w:val="center"/>
              <w:rPr>
                <w:del w:id="797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7828930D" w14:textId="309D16E7" w:rsidR="00577FDC" w:rsidDel="00002AFB" w:rsidRDefault="00577FDC" w:rsidP="00397C44">
            <w:pPr>
              <w:jc w:val="center"/>
              <w:rPr>
                <w:del w:id="798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479E4DA3" w14:textId="1584602E" w:rsidR="00577FDC" w:rsidDel="00002AFB" w:rsidRDefault="00577FDC" w:rsidP="00397C44">
            <w:pPr>
              <w:jc w:val="center"/>
              <w:rPr>
                <w:del w:id="799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1F15400E" w14:textId="126A8A66" w:rsidR="00577FDC" w:rsidDel="00002AFB" w:rsidRDefault="00577FDC" w:rsidP="00397C44">
            <w:pPr>
              <w:jc w:val="center"/>
              <w:rPr>
                <w:del w:id="800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0D472AC3" w14:textId="1C4C1BB0" w:rsidR="00577FDC" w:rsidDel="00002AFB" w:rsidRDefault="00577FDC" w:rsidP="00397C44">
            <w:pPr>
              <w:jc w:val="center"/>
              <w:rPr>
                <w:del w:id="801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7E402DDD" w14:textId="2ECEDDFE" w:rsidR="00577FDC" w:rsidDel="00002AFB" w:rsidRDefault="00577FDC" w:rsidP="00397C44">
            <w:pPr>
              <w:jc w:val="center"/>
              <w:rPr>
                <w:del w:id="802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7F2C6BDF" w14:textId="512735CF" w:rsidR="00577FDC" w:rsidDel="00002AFB" w:rsidRDefault="00577FDC" w:rsidP="00397C44">
            <w:pPr>
              <w:jc w:val="center"/>
              <w:rPr>
                <w:del w:id="803" w:author="Xavier Hoenner" w:date="2014-06-13T14:57:00Z"/>
              </w:rPr>
            </w:pPr>
          </w:p>
        </w:tc>
        <w:tc>
          <w:tcPr>
            <w:tcW w:w="0" w:type="auto"/>
            <w:vAlign w:val="center"/>
          </w:tcPr>
          <w:p w14:paraId="66333C20" w14:textId="68482C8D" w:rsidR="00577FDC" w:rsidDel="00002AFB" w:rsidRDefault="00577FDC" w:rsidP="00397C44">
            <w:pPr>
              <w:jc w:val="center"/>
              <w:rPr>
                <w:del w:id="804" w:author="Xavier Hoenner" w:date="2014-06-13T14:57:00Z"/>
              </w:rPr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AATAMS_SatelliteTagging</w:t>
      </w:r>
      <w:r w:rsidRPr="00592DB1">
        <w:rPr>
          <w:u w:val="none"/>
        </w:rPr>
        <w:t>_Summary’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7EA3A384" w:rsidR="00CD22CF" w:rsidRPr="003D503B" w:rsidRDefault="00CD22CF" w:rsidP="00397C44">
            <w:pPr>
              <w:rPr>
                <w:szCs w:val="24"/>
              </w:rPr>
            </w:pPr>
            <w:r w:rsidRPr="003D503B">
              <w:rPr>
                <w:szCs w:val="24"/>
              </w:rPr>
              <w:t>db</w:t>
            </w:r>
            <w:ins w:id="805" w:author="Xavier Hoenner" w:date="2014-04-30T11:09:00Z">
              <w:r w:rsidR="00D62490">
                <w:rPr>
                  <w:szCs w:val="24"/>
                </w:rPr>
                <w:t>prod</w:t>
              </w:r>
            </w:ins>
            <w:del w:id="806" w:author="Xavier Hoenner" w:date="2014-04-30T11:09:00Z">
              <w:r w:rsidDel="00D62490">
                <w:rPr>
                  <w:szCs w:val="24"/>
                </w:rPr>
                <w:delText>dev</w:delText>
              </w:r>
            </w:del>
            <w:r w:rsidRPr="003D503B">
              <w:rPr>
                <w:szCs w:val="24"/>
              </w:rPr>
              <w:t>.emii.org.au</w:t>
            </w:r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2B755633" w:rsidR="00CD22CF" w:rsidRPr="003D503B" w:rsidRDefault="00CD22CF" w:rsidP="00397C44">
            <w:pPr>
              <w:rPr>
                <w:szCs w:val="24"/>
              </w:rPr>
            </w:pPr>
            <w:del w:id="807" w:author="Xavier Hoenner" w:date="2014-04-30T11:09:00Z">
              <w:r w:rsidDel="00D62490">
                <w:rPr>
                  <w:szCs w:val="24"/>
                </w:rPr>
                <w:delText>report_db</w:delText>
              </w:r>
            </w:del>
            <w:ins w:id="808" w:author="Xavier Hoenner" w:date="2014-04-30T11:09:00Z">
              <w:r w:rsidR="00D62490">
                <w:rPr>
                  <w:szCs w:val="24"/>
                </w:rPr>
                <w:t>harvest</w:t>
              </w:r>
            </w:ins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809" w:author="Xavier Hoenner" w:date="2014-04-30T11:09:00Z">
              <w:r w:rsidR="00D62490">
                <w:rPr>
                  <w:szCs w:val="24"/>
                </w:rPr>
                <w:t>ing</w:t>
              </w:r>
            </w:ins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r>
              <w:rPr>
                <w:szCs w:val="24"/>
              </w:rPr>
              <w:t>aatams_sattag_data_summary_view</w:t>
            </w:r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27630DD9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</w:t>
      </w:r>
      <w:del w:id="810" w:author="Xavier Hoenner" w:date="2014-04-30T11:10:00Z">
        <w:r w:rsidDel="00D62490">
          <w:delText xml:space="preserve"> by </w:delText>
        </w:r>
        <w:r w:rsidR="00923B4B" w:rsidDel="00D62490">
          <w:delText xml:space="preserve">ASCENDING ‘species_name’, then by </w:delText>
        </w:r>
        <w:r w:rsidR="00F47952" w:rsidDel="00D62490">
          <w:delText xml:space="preserve">ASCENDING </w:delText>
        </w:r>
        <w:r w:rsidR="00923B4B" w:rsidDel="00D62490">
          <w:delText>‘</w:delText>
        </w:r>
        <w:r w:rsidR="0056539A" w:rsidDel="00D62490">
          <w:delText>tag_type</w:delText>
        </w:r>
        <w:r w:rsidR="00923B4B" w:rsidDel="00D62490">
          <w:delText>’</w:delText>
        </w:r>
        <w:r w:rsidR="0056539A" w:rsidDel="00D62490">
          <w:delText xml:space="preserve">, and then by </w:delText>
        </w:r>
        <w:r w:rsidR="00D21361" w:rsidDel="00D62490">
          <w:delText>ASCENDING</w:delText>
        </w:r>
        <w:r w:rsidDel="00D62490">
          <w:delText xml:space="preserve"> ‘</w:delText>
        </w:r>
        <w:r w:rsidR="002329F7" w:rsidDel="00D62490">
          <w:delText>sattag_program</w:delText>
        </w:r>
        <w:r w:rsidDel="00D62490">
          <w:delText>’</w:delText>
        </w:r>
      </w:del>
      <w:r>
        <w:t>.</w:t>
      </w:r>
    </w:p>
    <w:p w14:paraId="02A5BB77" w14:textId="76567B0F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ins w:id="811" w:author="Xavier Hoenner" w:date="2014-04-30T11:11:00Z">
        <w:r w:rsidR="00D62490">
          <w:t xml:space="preserve">‘data_type’, sub-group by </w:t>
        </w:r>
      </w:ins>
      <w:r>
        <w:t>‘species_name</w:t>
      </w:r>
      <w:del w:id="812" w:author="Xavier Hoenner" w:date="2014-06-11T11:37:00Z">
        <w:r w:rsidDel="006B4FCF">
          <w:delText>_tag_type</w:delText>
        </w:r>
      </w:del>
      <w:r>
        <w:t>’.</w:t>
      </w:r>
    </w:p>
    <w:p w14:paraId="4DF5ABA6" w14:textId="2F2E144E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ins w:id="813" w:author="Xavier Hoenner" w:date="2014-04-30T11:12:00Z">
        <w:r w:rsidR="00D62490">
          <w:t xml:space="preserve">tag types, </w:t>
        </w:r>
      </w:ins>
      <w:r w:rsidR="00AB6084">
        <w:t xml:space="preserve">tags deployed, </w:t>
      </w:r>
      <w:del w:id="814" w:author="Xavier Hoenner" w:date="2014-04-30T11:12:00Z">
        <w:r w:rsidR="00023257" w:rsidDel="00D62490">
          <w:delText xml:space="preserve">and </w:delText>
        </w:r>
      </w:del>
      <w:r w:rsidR="00023257">
        <w:t xml:space="preserve">CTD profiles </w:t>
      </w:r>
      <w:ins w:id="815" w:author="Xavier Hoenner" w:date="2014-04-30T11:12:00Z">
        <w:r w:rsidR="00D62490">
          <w:t xml:space="preserve">and individual measurements </w:t>
        </w:r>
      </w:ins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 xml:space="preserve">, latitudinal, </w:t>
      </w:r>
      <w:del w:id="816" w:author="Xavier Hoenner" w:date="2014-04-30T11:12:00Z">
        <w:r w:rsidR="00651D50" w:rsidDel="00D62490">
          <w:delText xml:space="preserve">and </w:delText>
        </w:r>
      </w:del>
      <w:r w:rsidR="00651D50">
        <w:t>longitudinal</w:t>
      </w:r>
      <w:ins w:id="817" w:author="Xavier Hoenner" w:date="2014-04-30T11:12:00Z">
        <w:r w:rsidR="00D62490">
          <w:t>, and depth</w:t>
        </w:r>
      </w:ins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‘totals_view’;</w:t>
      </w:r>
      <w:r w:rsidR="0038350E" w:rsidRPr="00B22073">
        <w:rPr>
          <w:i/>
        </w:rPr>
        <w:t xml:space="preserve"> filter by: ‘facility’ = ‘AATAMS’, ‘subfacility’ = ‘Biologging’</w:t>
      </w:r>
      <w:ins w:id="818" w:author="Xavier Hoenner" w:date="2014-06-11T11:38:00Z">
        <w:r w:rsidR="006B4FCF">
          <w:t>, and ‘no_projects’ IS NOT NULL.</w:t>
        </w:r>
      </w:ins>
      <w:del w:id="819" w:author="Xavier Hoenner" w:date="2014-06-11T11:38:00Z">
        <w:r w:rsidR="004816DB" w:rsidDel="006B4FCF">
          <w:rPr>
            <w:i/>
          </w:rPr>
          <w:delText>.</w:delText>
        </w:r>
        <w:r w:rsidR="004816DB" w:rsidRPr="00EC6CCC" w:rsidDel="006B4FCF">
          <w:delText xml:space="preserve"> </w:delText>
        </w:r>
      </w:del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593"/>
        <w:gridCol w:w="2096"/>
        <w:gridCol w:w="2123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08C95F0" w:rsidR="00D90027" w:rsidRPr="00B22073" w:rsidRDefault="00D62490" w:rsidP="00B22073">
            <w:pPr>
              <w:jc w:val="center"/>
              <w:rPr>
                <w:b/>
              </w:rPr>
            </w:pPr>
            <w:ins w:id="820" w:author="Xavier Hoenner" w:date="2014-04-30T11:13:00Z">
              <w:r w:rsidRPr="00D62490">
                <w:rPr>
                  <w:b/>
                </w:rPr>
                <w:t>Near real-time CTD data</w:t>
              </w:r>
            </w:ins>
            <w:del w:id="821" w:author="Xavier Hoenner" w:date="2014-04-30T11:12:00Z">
              <w:r w:rsidR="00D90027" w:rsidRPr="00B22073" w:rsidDel="00D62490">
                <w:rPr>
                  <w:b/>
                </w:rPr>
                <w:delText>SMRU CTD tag</w:delText>
              </w:r>
            </w:del>
          </w:p>
        </w:tc>
        <w:tc>
          <w:tcPr>
            <w:tcW w:w="0" w:type="auto"/>
            <w:vAlign w:val="center"/>
          </w:tcPr>
          <w:p w14:paraId="7D8FE83B" w14:textId="10C13527" w:rsidR="00D90027" w:rsidRPr="00B22073" w:rsidRDefault="00D62490" w:rsidP="00B22073">
            <w:pPr>
              <w:jc w:val="center"/>
              <w:rPr>
                <w:b/>
              </w:rPr>
            </w:pPr>
            <w:ins w:id="822" w:author="Xavier Hoenner" w:date="2014-04-30T11:13:00Z">
              <w:r w:rsidRPr="00D62490">
                <w:rPr>
                  <w:b/>
                </w:rPr>
                <w:t>Delayed mode CTD data</w:t>
              </w:r>
            </w:ins>
            <w:del w:id="823" w:author="Xavier Hoenner" w:date="2014-04-30T11:13:00Z">
              <w:r w:rsidR="00D90027" w:rsidRPr="00B22073" w:rsidDel="00D62490">
                <w:rPr>
                  <w:b/>
                </w:rPr>
                <w:delText>SMRU SRDL tag</w:delText>
              </w:r>
            </w:del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(‘no_projects’)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(‘no_platforms’)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62490" w:rsidRPr="00D90027" w14:paraId="3AF80CBD" w14:textId="77777777" w:rsidTr="00B22073">
        <w:trPr>
          <w:ins w:id="824" w:author="Xavier Hoenner" w:date="2014-04-30T11:13:00Z"/>
        </w:trPr>
        <w:tc>
          <w:tcPr>
            <w:tcW w:w="0" w:type="auto"/>
            <w:vAlign w:val="center"/>
          </w:tcPr>
          <w:p w14:paraId="6F744A96" w14:textId="7643334A" w:rsidR="00D62490" w:rsidRPr="00D90027" w:rsidRDefault="00D62490" w:rsidP="00B22073">
            <w:pPr>
              <w:jc w:val="center"/>
              <w:rPr>
                <w:ins w:id="825" w:author="Xavier Hoenner" w:date="2014-04-30T11:13:00Z"/>
                <w:b/>
                <w:i/>
              </w:rPr>
            </w:pPr>
            <w:ins w:id="826" w:author="Xavier Hoenner" w:date="2014-04-30T11:13:00Z">
              <w:r>
                <w:rPr>
                  <w:b/>
                  <w:i/>
                </w:rPr>
                <w:t>Total number of different tag types deployed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ins w:id="827" w:author="Xavier Hoenner" w:date="2014-04-30T11:13:00Z"/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ins w:id="828" w:author="Xavier Hoenner" w:date="2014-04-30T11:13:00Z"/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ins w:id="829" w:author="Xavier Hoenner" w:date="2014-04-30T11:13:00Z"/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DBBE500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tags deployed (‘no_deployments’)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(‘no_data’)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62490" w:rsidRPr="00D90027" w14:paraId="55D7F79F" w14:textId="77777777" w:rsidTr="00B22073">
        <w:trPr>
          <w:ins w:id="830" w:author="Xavier Hoenner" w:date="2014-04-30T11:14:00Z"/>
        </w:trPr>
        <w:tc>
          <w:tcPr>
            <w:tcW w:w="0" w:type="auto"/>
            <w:vAlign w:val="center"/>
          </w:tcPr>
          <w:p w14:paraId="71E11FAA" w14:textId="59437291" w:rsidR="00D62490" w:rsidRPr="00D90027" w:rsidRDefault="00D62490" w:rsidP="00B22073">
            <w:pPr>
              <w:jc w:val="center"/>
              <w:rPr>
                <w:ins w:id="831" w:author="Xavier Hoenner" w:date="2014-04-30T11:14:00Z"/>
                <w:b/>
                <w:i/>
              </w:rPr>
            </w:pPr>
            <w:ins w:id="832" w:author="Xavier Hoenner" w:date="2014-04-30T11:14:00Z">
              <w:r>
                <w:rPr>
                  <w:b/>
                  <w:i/>
                </w:rPr>
                <w:t>Total number of individual measurements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ins w:id="833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ins w:id="834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ins w:id="835" w:author="Xavier Hoenner" w:date="2014-04-30T11:14:00Z"/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Latitudinal range (‘lat_range’)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(‘lon_range’)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D62490" w:rsidRPr="00D90027" w14:paraId="2773131A" w14:textId="77777777" w:rsidTr="00D90027">
        <w:trPr>
          <w:ins w:id="836" w:author="Xavier Hoenner" w:date="2014-04-30T11:14:00Z"/>
        </w:trPr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ins w:id="837" w:author="Xavier Hoenner" w:date="2014-04-30T11:14:00Z"/>
                <w:b/>
                <w:i/>
              </w:rPr>
            </w:pPr>
            <w:ins w:id="838" w:author="Xavier Hoenner" w:date="2014-04-30T11:14:00Z">
              <w:r>
                <w:rPr>
                  <w:b/>
                  <w:i/>
                </w:rPr>
                <w:t>Depth range (‘depth_range’)</w:t>
              </w:r>
            </w:ins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ins w:id="839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ins w:id="840" w:author="Xavier Hoenner" w:date="2014-04-30T11:14:00Z"/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ins w:id="841" w:author="Xavier Hoenner" w:date="2014-04-30T11:14:00Z"/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7F4D686D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ins w:id="842" w:author="Xavier Hoenner" w:date="2014-04-30T11:15:00Z">
        <w:r w:rsidR="00D62490">
          <w:rPr>
            <w:b/>
          </w:rPr>
          <w:t>Headers</w:t>
        </w:r>
        <w:r w:rsidR="00D62490">
          <w:t>: Data type</w:t>
        </w:r>
      </w:ins>
      <w:ins w:id="843" w:author="Xavier Hoenner" w:date="2014-04-30T14:51:00Z">
        <w:r w:rsidR="00EB4747">
          <w:t>.</w:t>
        </w:r>
      </w:ins>
      <w:ins w:id="844" w:author="Xavier Hoenner" w:date="2014-04-30T11:15:00Z">
        <w:r w:rsidR="00D62490">
          <w:br/>
        </w:r>
      </w:ins>
      <w:del w:id="845" w:author="Xavier Hoenner" w:date="2014-04-30T11:15:00Z">
        <w:r w:rsidR="001865D7" w:rsidDel="00D62490">
          <w:rPr>
            <w:b/>
          </w:rPr>
          <w:delText>Header</w:delText>
        </w:r>
        <w:r w:rsidR="001D2D21" w:rsidDel="00D62490">
          <w:rPr>
            <w:b/>
          </w:rPr>
          <w:delText>s</w:delText>
        </w:r>
      </w:del>
      <w:ins w:id="846" w:author="Xavier Hoenner" w:date="2014-04-30T11:15:00Z">
        <w:r w:rsidR="00D62490">
          <w:rPr>
            <w:b/>
          </w:rPr>
          <w:t>Sub-headers</w:t>
        </w:r>
      </w:ins>
      <w:r w:rsidR="001865D7">
        <w:rPr>
          <w:b/>
        </w:rPr>
        <w:t xml:space="preserve">: </w:t>
      </w:r>
      <w:r w:rsidR="001865D7">
        <w:t>Species common name</w:t>
      </w:r>
      <w:del w:id="847" w:author="Xavier Hoenner" w:date="2014-06-11T11:20:00Z">
        <w:r w:rsidR="001865D7" w:rsidDel="00F14E71">
          <w:delText xml:space="preserve"> – Satellite tag type</w:delText>
        </w:r>
      </w:del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same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r w:rsidR="000255A8">
        <w:rPr>
          <w:b/>
        </w:rPr>
        <w:t>tags</w:t>
      </w:r>
      <w:r>
        <w:rPr>
          <w:b/>
        </w:rPr>
        <w:t>’</w:t>
      </w:r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ins w:id="848" w:author="Xavier Hoenner" w:date="2014-04-30T11:22:00Z">
        <w:r w:rsidR="00EA3121">
          <w:br/>
        </w:r>
        <w:r w:rsidR="00EA3121" w:rsidRPr="006B3C3D">
          <w:rPr>
            <w:b/>
          </w:rPr>
          <w:t>‘</w:t>
        </w:r>
        <w:r w:rsidR="00EA3121">
          <w:rPr>
            <w:b/>
          </w:rPr>
          <w:t>#</w:t>
        </w:r>
      </w:ins>
      <w:ins w:id="849" w:author="Xavier Hoenner" w:date="2014-04-30T11:23:00Z">
        <w:r w:rsidR="00EA3121">
          <w:rPr>
            <w:b/>
          </w:rPr>
          <w:t xml:space="preserve"> </w:t>
        </w:r>
      </w:ins>
      <w:ins w:id="850" w:author="Xavier Hoenner" w:date="2014-04-30T11:22:00Z">
        <w:r w:rsidR="00EA3121">
          <w:rPr>
            <w:b/>
          </w:rPr>
          <w:t>measurements</w:t>
        </w:r>
        <w:r w:rsidR="00EA3121" w:rsidRPr="006B3C3D">
          <w:rPr>
            <w:b/>
          </w:rPr>
          <w:t>’</w:t>
        </w:r>
        <w:r w:rsidR="00EA3121" w:rsidRPr="006B3C3D">
          <w:t xml:space="preserve">: </w:t>
        </w:r>
        <w:r w:rsidR="00EA3121">
          <w:t xml:space="preserve">Total number of </w:t>
        </w:r>
      </w:ins>
      <w:ins w:id="851" w:author="Xavier Hoenner" w:date="2014-04-30T11:23:00Z">
        <w:r w:rsidR="00EA3121">
          <w:t>measurements across all CTD profiles</w:t>
        </w:r>
        <w:r w:rsidR="009208BC">
          <w:t>.</w:t>
        </w:r>
      </w:ins>
      <w:del w:id="852" w:author="Xavier Hoenner" w:date="2014-04-30T11:22:00Z">
        <w:r w:rsidR="00ED7666" w:rsidDel="00EA3121">
          <w:delText xml:space="preserve"> </w:delText>
        </w:r>
      </w:del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</w:t>
      </w:r>
      <w:del w:id="853" w:author="Xavier Hoenner" w:date="2014-04-30T11:23:00Z">
        <w:r w:rsidR="0056539A" w:rsidDel="00A47EFE">
          <w:delText xml:space="preserve">for the satellite tagging campaign </w:delText>
        </w:r>
      </w:del>
      <w:r w:rsidR="000255A8">
        <w:t>(format: dd/mm/yyyy).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del w:id="854" w:author="Xavier Hoenner" w:date="2014-04-30T11:23:00Z">
        <w:r w:rsidR="0056539A" w:rsidDel="00A47EFE">
          <w:delText>for the satellite tagging campaign</w:delText>
        </w:r>
        <w:r w:rsidR="000255A8" w:rsidRPr="00ED7666" w:rsidDel="00A47EFE">
          <w:delText xml:space="preserve"> </w:delText>
        </w:r>
      </w:del>
      <w:r w:rsidR="000255A8" w:rsidRPr="00ED7666">
        <w:t>(format: dd/mm/yyyy).</w:t>
      </w:r>
      <w:r w:rsidR="00C300F9" w:rsidRPr="00ED7666">
        <w:br/>
      </w:r>
      <w:r w:rsidR="00C300F9" w:rsidRPr="00ED7666">
        <w:rPr>
          <w:b/>
        </w:rPr>
        <w:t xml:space="preserve">‘Mean time </w:t>
      </w:r>
      <w:r w:rsidR="0056539A">
        <w:rPr>
          <w:b/>
        </w:rPr>
        <w:t>c</w:t>
      </w:r>
      <w:r w:rsidR="00C300F9" w:rsidRPr="00ED7666">
        <w:rPr>
          <w:b/>
        </w:rPr>
        <w:t>overage’</w:t>
      </w:r>
      <w:r w:rsidR="00C300F9" w:rsidRPr="00ED7666">
        <w:t xml:space="preserve">: Mean number of days </w:t>
      </w:r>
      <w:r w:rsidR="0056539A">
        <w:t>during which CTD profiles were recorded</w:t>
      </w:r>
      <w:r w:rsidR="00C300F9" w:rsidRPr="00ED7666">
        <w:t xml:space="preserve">. </w:t>
      </w:r>
      <w:del w:id="855" w:author="Xavier Hoenner" w:date="2014-04-30T11:31:00Z">
        <w:r w:rsidR="00C300F9" w:rsidRPr="00ED7666" w:rsidDel="002F48A7">
          <w:br/>
        </w:r>
        <w:r w:rsidR="00C300F9" w:rsidRPr="00ED7666" w:rsidDel="002F48A7">
          <w:rPr>
            <w:b/>
          </w:rPr>
          <w:delText xml:space="preserve">‘Mean time to </w:delText>
        </w:r>
        <w:r w:rsidR="00F40F07" w:rsidDel="002F48A7">
          <w:rPr>
            <w:b/>
          </w:rPr>
          <w:delText>upload</w:delText>
        </w:r>
        <w:r w:rsidR="00C300F9" w:rsidRPr="00ED7666" w:rsidDel="002F48A7">
          <w:rPr>
            <w:b/>
          </w:rPr>
          <w:delText xml:space="preserve"> data’</w:delText>
        </w:r>
        <w:r w:rsidR="00C300F9" w:rsidRPr="00ED7666" w:rsidDel="002F48A7">
          <w:delText xml:space="preserve">: Mean number of days necessary to </w:delText>
        </w:r>
        <w:r w:rsidR="0056539A" w:rsidDel="002F48A7">
          <w:delText>download</w:delText>
        </w:r>
        <w:r w:rsidR="00F40F07" w:rsidDel="002F48A7">
          <w:delText>, process and upload data onto the eMII server</w:delText>
        </w:r>
        <w:r w:rsidR="00C300F9" w:rsidRPr="00ED7666" w:rsidDel="002F48A7">
          <w:delText xml:space="preserve">. </w:delText>
        </w:r>
        <w:r w:rsidR="00C300F9" w:rsidRPr="00ED7666" w:rsidDel="002F48A7">
          <w:br/>
        </w:r>
        <w:r w:rsidR="00C300F9" w:rsidRPr="00ED7666" w:rsidDel="002F48A7">
          <w:rPr>
            <w:b/>
          </w:rPr>
          <w:delText xml:space="preserve">‘Mean time to </w:delText>
        </w:r>
        <w:r w:rsidR="00F40F07" w:rsidDel="002F48A7">
          <w:rPr>
            <w:b/>
          </w:rPr>
          <w:delText>publish data</w:delText>
        </w:r>
        <w:r w:rsidR="00C300F9" w:rsidRPr="00ED7666" w:rsidDel="002F48A7">
          <w:rPr>
            <w:b/>
          </w:rPr>
          <w:delText>’:</w:delText>
        </w:r>
        <w:r w:rsidR="00C300F9" w:rsidRPr="00ED7666" w:rsidDel="002F48A7">
          <w:delText xml:space="preserve"> Mean number of days necessary to make data available through Opendap and the IMOS portal</w:delText>
        </w:r>
        <w:r w:rsidR="00A44C48" w:rsidDel="002F48A7">
          <w:delText xml:space="preserve"> from the date the data is on the eMII server</w:delText>
        </w:r>
        <w:r w:rsidR="00C300F9" w:rsidRPr="00ED7666" w:rsidDel="002F48A7">
          <w:delText>.</w:delText>
        </w:r>
      </w:del>
      <w:r w:rsidR="00392927">
        <w:br/>
      </w:r>
      <w:r w:rsidR="00392927">
        <w:rPr>
          <w:b/>
        </w:rPr>
        <w:t xml:space="preserve">AATAMS: </w:t>
      </w:r>
      <w:r w:rsidR="00392927">
        <w:t>Australian Animal Tagging and Monitoring System (</w:t>
      </w:r>
      <w:hyperlink r:id="rId9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0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  <w:tblPrChange w:id="856" w:author="Xavier Hoenner" w:date="2014-06-11T11:26:00Z">
          <w:tblPr>
            <w:tblStyle w:val="TableGrid"/>
            <w:tblW w:w="1145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  <w:tblGridChange w:id="857">
          <w:tblGrid>
            <w:gridCol w:w="1101"/>
            <w:gridCol w:w="1275"/>
            <w:gridCol w:w="1049"/>
            <w:gridCol w:w="1077"/>
            <w:gridCol w:w="993"/>
            <w:gridCol w:w="993"/>
            <w:gridCol w:w="992"/>
            <w:gridCol w:w="992"/>
          </w:tblGrid>
        </w:tblGridChange>
      </w:tblGrid>
      <w:tr w:rsidR="00F76048" w14:paraId="4D25DB4A" w14:textId="77777777" w:rsidTr="00F76048">
        <w:trPr>
          <w:jc w:val="center"/>
          <w:trPrChange w:id="858" w:author="Xavier Hoenner" w:date="2014-06-11T11:26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859" w:author="Xavier Hoenner" w:date="2014-06-11T11:26:00Z">
              <w:tcPr>
                <w:tcW w:w="1101" w:type="dxa"/>
                <w:vAlign w:val="center"/>
              </w:tcPr>
            </w:tcPrChange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sattag_program</w:t>
            </w:r>
          </w:p>
        </w:tc>
        <w:tc>
          <w:tcPr>
            <w:tcW w:w="1275" w:type="dxa"/>
            <w:vAlign w:val="center"/>
            <w:tcPrChange w:id="860" w:author="Xavier Hoenner" w:date="2014-06-11T11:26:00Z">
              <w:tcPr>
                <w:tcW w:w="1275" w:type="dxa"/>
                <w:vAlign w:val="center"/>
              </w:tcPr>
            </w:tcPrChange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release_site</w:t>
            </w:r>
          </w:p>
        </w:tc>
        <w:tc>
          <w:tcPr>
            <w:tcW w:w="1049" w:type="dxa"/>
            <w:vAlign w:val="center"/>
            <w:tcPrChange w:id="861" w:author="Xavier Hoenner" w:date="2014-06-11T11:26:00Z">
              <w:tcPr>
                <w:tcW w:w="1049" w:type="dxa"/>
                <w:vAlign w:val="center"/>
              </w:tcPr>
            </w:tcPrChange>
          </w:tcPr>
          <w:p w14:paraId="234DE061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no_tags</w:t>
            </w:r>
          </w:p>
        </w:tc>
        <w:tc>
          <w:tcPr>
            <w:tcW w:w="1077" w:type="dxa"/>
            <w:vAlign w:val="center"/>
            <w:tcPrChange w:id="862" w:author="Xavier Hoenner" w:date="2014-06-11T11:26:00Z">
              <w:tcPr>
                <w:tcW w:w="1077" w:type="dxa"/>
                <w:vAlign w:val="center"/>
              </w:tcPr>
            </w:tcPrChange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total_nb_profiles</w:t>
            </w:r>
          </w:p>
        </w:tc>
        <w:tc>
          <w:tcPr>
            <w:tcW w:w="993" w:type="dxa"/>
            <w:tcPrChange w:id="863" w:author="Xavier Hoenner" w:date="2014-06-11T11:26:00Z">
              <w:tcPr>
                <w:tcW w:w="993" w:type="dxa"/>
              </w:tcPr>
            </w:tcPrChange>
          </w:tcPr>
          <w:p w14:paraId="6800C342" w14:textId="0079FE3A" w:rsidR="00F76048" w:rsidRDefault="00F76048" w:rsidP="00C2264B">
            <w:pPr>
              <w:jc w:val="center"/>
              <w:rPr>
                <w:ins w:id="864" w:author="Xavier Hoenner" w:date="2014-04-30T11:26:00Z"/>
                <w:b/>
              </w:rPr>
            </w:pPr>
            <w:ins w:id="865" w:author="Xavier Hoenner" w:date="2014-04-30T11:26:00Z">
              <w:r>
                <w:rPr>
                  <w:b/>
                </w:rPr>
                <w:t>total_nb_measurements</w:t>
              </w:r>
            </w:ins>
          </w:p>
        </w:tc>
        <w:tc>
          <w:tcPr>
            <w:tcW w:w="993" w:type="dxa"/>
            <w:vAlign w:val="center"/>
            <w:tcPrChange w:id="866" w:author="Xavier Hoenner" w:date="2014-06-11T11:26:00Z">
              <w:tcPr>
                <w:tcW w:w="993" w:type="dxa"/>
                <w:vAlign w:val="center"/>
              </w:tcPr>
            </w:tcPrChange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  <w:tcPrChange w:id="867" w:author="Xavier Hoenner" w:date="2014-06-11T11:26:00Z">
              <w:tcPr>
                <w:tcW w:w="992" w:type="dxa"/>
                <w:vAlign w:val="center"/>
              </w:tcPr>
            </w:tcPrChange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  <w:tcPrChange w:id="868" w:author="Xavier Hoenner" w:date="2014-06-11T11:26:00Z">
              <w:tcPr>
                <w:tcW w:w="992" w:type="dxa"/>
                <w:vAlign w:val="center"/>
              </w:tcPr>
            </w:tcPrChange>
          </w:tcPr>
          <w:p w14:paraId="59ED3CC7" w14:textId="77777777" w:rsidR="00F76048" w:rsidRDefault="00F76048" w:rsidP="00C2264B">
            <w:pPr>
              <w:jc w:val="center"/>
              <w:rPr>
                <w:b/>
              </w:rPr>
            </w:pPr>
            <w:r>
              <w:rPr>
                <w:b/>
              </w:rPr>
              <w:t>mean_coverage_duration</w:t>
            </w:r>
          </w:p>
        </w:tc>
      </w:tr>
      <w:tr w:rsidR="00F76048" w14:paraId="7A04CDA6" w14:textId="77777777" w:rsidTr="00F76048">
        <w:trPr>
          <w:jc w:val="center"/>
          <w:trPrChange w:id="869" w:author="Xavier Hoenner" w:date="2014-06-11T11:26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870" w:author="Xavier Hoenner" w:date="2014-06-11T11:26:00Z">
              <w:tcPr>
                <w:tcW w:w="1101" w:type="dxa"/>
                <w:vAlign w:val="center"/>
              </w:tcPr>
            </w:tcPrChange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  <w:tcPrChange w:id="871" w:author="Xavier Hoenner" w:date="2014-06-11T11:26:00Z">
              <w:tcPr>
                <w:tcW w:w="1275" w:type="dxa"/>
                <w:vAlign w:val="center"/>
              </w:tcPr>
            </w:tcPrChange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  <w:tcPrChange w:id="872" w:author="Xavier Hoenner" w:date="2014-06-11T11:26:00Z">
              <w:tcPr>
                <w:tcW w:w="1049" w:type="dxa"/>
                <w:vAlign w:val="center"/>
              </w:tcPr>
            </w:tcPrChange>
          </w:tcPr>
          <w:p w14:paraId="4C1BF216" w14:textId="77777777" w:rsidR="00F76048" w:rsidRDefault="00F76048" w:rsidP="00C2264B">
            <w:pPr>
              <w:jc w:val="center"/>
            </w:pPr>
            <w:r>
              <w:t># tags</w:t>
            </w:r>
          </w:p>
        </w:tc>
        <w:tc>
          <w:tcPr>
            <w:tcW w:w="1077" w:type="dxa"/>
            <w:vAlign w:val="center"/>
            <w:tcPrChange w:id="873" w:author="Xavier Hoenner" w:date="2014-06-11T11:26:00Z">
              <w:tcPr>
                <w:tcW w:w="1077" w:type="dxa"/>
                <w:vAlign w:val="center"/>
              </w:tcPr>
            </w:tcPrChange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tcPrChange w:id="874" w:author="Xavier Hoenner" w:date="2014-06-11T11:26:00Z">
              <w:tcPr>
                <w:tcW w:w="993" w:type="dxa"/>
              </w:tcPr>
            </w:tcPrChange>
          </w:tcPr>
          <w:p w14:paraId="0AA209DB" w14:textId="631AAF0A" w:rsidR="00F76048" w:rsidRDefault="00F76048" w:rsidP="00C2264B">
            <w:pPr>
              <w:jc w:val="center"/>
              <w:rPr>
                <w:ins w:id="875" w:author="Xavier Hoenner" w:date="2014-04-30T11:26:00Z"/>
              </w:rPr>
            </w:pPr>
            <w:ins w:id="876" w:author="Xavier Hoenner" w:date="2014-04-30T11:27:00Z">
              <w:r>
                <w:t># measurements</w:t>
              </w:r>
            </w:ins>
          </w:p>
        </w:tc>
        <w:tc>
          <w:tcPr>
            <w:tcW w:w="993" w:type="dxa"/>
            <w:vAlign w:val="center"/>
            <w:tcPrChange w:id="877" w:author="Xavier Hoenner" w:date="2014-06-11T11:26:00Z">
              <w:tcPr>
                <w:tcW w:w="993" w:type="dxa"/>
                <w:vAlign w:val="center"/>
              </w:tcPr>
            </w:tcPrChange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878" w:author="Xavier Hoenner" w:date="2014-06-11T11:26:00Z">
              <w:tcPr>
                <w:tcW w:w="992" w:type="dxa"/>
                <w:vAlign w:val="center"/>
              </w:tcPr>
            </w:tcPrChange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879" w:author="Xavier Hoenner" w:date="2014-06-11T11:26:00Z">
              <w:tcPr>
                <w:tcW w:w="992" w:type="dxa"/>
                <w:vAlign w:val="center"/>
              </w:tcPr>
            </w:tcPrChange>
          </w:tcPr>
          <w:p w14:paraId="6890855B" w14:textId="77777777" w:rsidR="00F76048" w:rsidRDefault="00F76048" w:rsidP="00C2264B">
            <w:pPr>
              <w:jc w:val="center"/>
            </w:pPr>
            <w:r>
              <w:t>Mean time coverage (days)</w:t>
            </w:r>
          </w:p>
        </w:tc>
      </w:tr>
      <w:tr w:rsidR="00F76048" w14:paraId="4ABF5635" w14:textId="77777777" w:rsidTr="00F76048">
        <w:tblPrEx>
          <w:tblPrExChange w:id="880" w:author="Xavier Hoenner" w:date="2014-06-11T11:27:00Z">
            <w:tblPrEx>
              <w:tblW w:w="8472" w:type="dxa"/>
            </w:tblPrEx>
          </w:tblPrExChange>
        </w:tblPrEx>
        <w:trPr>
          <w:jc w:val="center"/>
          <w:ins w:id="881" w:author="Xavier Hoenner" w:date="2014-04-30T11:28:00Z"/>
          <w:trPrChange w:id="882" w:author="Xavier Hoenner" w:date="2014-06-11T11:27:00Z">
            <w:trPr>
              <w:jc w:val="center"/>
            </w:trPr>
          </w:trPrChange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  <w:tcPrChange w:id="883" w:author="Xavier Hoenner" w:date="2014-06-11T11:27:00Z">
              <w:tcPr>
                <w:tcW w:w="8472" w:type="dxa"/>
                <w:gridSpan w:val="8"/>
                <w:vAlign w:val="center"/>
              </w:tcPr>
            </w:tcPrChange>
          </w:tcPr>
          <w:p w14:paraId="7C790B9C" w14:textId="6F7B501C" w:rsidR="00F76048" w:rsidRDefault="00F76048" w:rsidP="00C2264B">
            <w:pPr>
              <w:jc w:val="center"/>
              <w:rPr>
                <w:ins w:id="884" w:author="Xavier Hoenner" w:date="2014-04-30T11:28:00Z"/>
              </w:rPr>
            </w:pPr>
            <w:ins w:id="885" w:author="Xavier Hoenner" w:date="2014-06-11T11:27:00Z">
              <w:r w:rsidRPr="00B22073">
                <w:t xml:space="preserve">Headers: </w:t>
              </w:r>
              <w:r>
                <w:t>data_type</w:t>
              </w:r>
            </w:ins>
          </w:p>
        </w:tc>
      </w:tr>
      <w:tr w:rsidR="00F76048" w14:paraId="7BED727A" w14:textId="77777777" w:rsidTr="00F76048">
        <w:tblPrEx>
          <w:tblPrExChange w:id="886" w:author="Xavier Hoenner" w:date="2014-06-11T11:27:00Z">
            <w:tblPrEx>
              <w:tblW w:w="8472" w:type="dxa"/>
            </w:tblPrEx>
          </w:tblPrExChange>
        </w:tblPrEx>
        <w:trPr>
          <w:jc w:val="center"/>
          <w:ins w:id="887" w:author="Xavier Hoenner" w:date="2014-06-11T11:26:00Z"/>
          <w:trPrChange w:id="888" w:author="Xavier Hoenner" w:date="2014-06-11T11:27:00Z">
            <w:trPr>
              <w:jc w:val="center"/>
            </w:trPr>
          </w:trPrChange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  <w:tcPrChange w:id="889" w:author="Xavier Hoenner" w:date="2014-06-11T11:27:00Z">
              <w:tcPr>
                <w:tcW w:w="8472" w:type="dxa"/>
                <w:gridSpan w:val="8"/>
                <w:vAlign w:val="center"/>
              </w:tcPr>
            </w:tcPrChange>
          </w:tcPr>
          <w:p w14:paraId="55BAD796" w14:textId="68BD3A21" w:rsidR="00F76048" w:rsidRDefault="00F76048">
            <w:pPr>
              <w:rPr>
                <w:ins w:id="890" w:author="Xavier Hoenner" w:date="2014-06-11T11:26:00Z"/>
              </w:rPr>
              <w:pPrChange w:id="891" w:author="Xavier Hoenner" w:date="2014-06-11T11:27:00Z">
                <w:pPr>
                  <w:spacing w:after="200" w:line="276" w:lineRule="auto"/>
                  <w:jc w:val="center"/>
                </w:pPr>
              </w:pPrChange>
            </w:pPr>
            <w:ins w:id="892" w:author="Xavier Hoenner" w:date="2014-06-11T11:27:00Z">
              <w:r>
                <w:t xml:space="preserve">Sub-headers = </w:t>
              </w:r>
              <w:r w:rsidRPr="00B22073">
                <w:t>species_name</w:t>
              </w:r>
            </w:ins>
          </w:p>
        </w:tc>
      </w:tr>
      <w:tr w:rsidR="00F76048" w14:paraId="164C95F8" w14:textId="77777777" w:rsidTr="00F76048">
        <w:trPr>
          <w:jc w:val="center"/>
          <w:ins w:id="893" w:author="Xavier Hoenner" w:date="2014-06-11T11:26:00Z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  <w:rPr>
                <w:ins w:id="894" w:author="Xavier Hoenner" w:date="2014-06-11T11:26:00Z"/>
              </w:rPr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  <w:rPr>
                <w:ins w:id="895" w:author="Xavier Hoenner" w:date="2014-06-11T11:26:00Z"/>
              </w:rPr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  <w:rPr>
                <w:ins w:id="896" w:author="Xavier Hoenner" w:date="2014-06-11T11:26:00Z"/>
              </w:rPr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  <w:rPr>
                <w:ins w:id="897" w:author="Xavier Hoenner" w:date="2014-06-11T11:26:00Z"/>
              </w:rPr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  <w:rPr>
                <w:ins w:id="898" w:author="Xavier Hoenner" w:date="2014-06-11T11:26:00Z"/>
              </w:rPr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  <w:rPr>
                <w:ins w:id="899" w:author="Xavier Hoenner" w:date="2014-06-11T11:26:00Z"/>
              </w:rPr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  <w:rPr>
                <w:ins w:id="900" w:author="Xavier Hoenner" w:date="2014-06-11T11:26:00Z"/>
              </w:rPr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  <w:rPr>
                <w:ins w:id="901" w:author="Xavier Hoenner" w:date="2014-06-11T11:26:00Z"/>
              </w:rPr>
            </w:pPr>
          </w:p>
        </w:tc>
      </w:tr>
    </w:tbl>
    <w:p w14:paraId="70E45809" w14:textId="3354B24D" w:rsidR="002D25FA" w:rsidRDefault="002D25FA" w:rsidP="00CD22CF">
      <w:pPr>
        <w:rPr>
          <w:ins w:id="902" w:author="Xavier Hoenner" w:date="2014-06-13T15:04:00Z"/>
          <w:b/>
        </w:rPr>
      </w:pPr>
      <w:ins w:id="903" w:author="Xavier Hoenner" w:date="2014-06-13T15:04:00Z">
        <w:r>
          <w:rPr>
            <w:b/>
          </w:rPr>
          <w:br w:type="page"/>
        </w:r>
      </w:ins>
    </w:p>
    <w:p w14:paraId="5348F576" w14:textId="77777777" w:rsidR="00CD22CF" w:rsidRPr="00580B53" w:rsidDel="002D25FA" w:rsidRDefault="00CD22CF" w:rsidP="00CD22CF">
      <w:pPr>
        <w:rPr>
          <w:del w:id="904" w:author="Xavier Hoenner" w:date="2014-06-13T15:04:00Z"/>
        </w:rPr>
      </w:pPr>
    </w:p>
    <w:p w14:paraId="03123DFF" w14:textId="30FD8044" w:rsidR="00CD22CF" w:rsidDel="002D25FA" w:rsidRDefault="00CD22CF" w:rsidP="00CD22CF">
      <w:pPr>
        <w:rPr>
          <w:del w:id="905" w:author="Xavier Hoenner" w:date="2014-06-13T15:04:00Z"/>
          <w:b/>
        </w:rPr>
      </w:pPr>
    </w:p>
    <w:p w14:paraId="6DE10253" w14:textId="6E217F2E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74E692DB" w:rsidR="007F2468" w:rsidRPr="003D503B" w:rsidRDefault="007F2468">
            <w:pPr>
              <w:rPr>
                <w:szCs w:val="24"/>
              </w:rPr>
              <w:pPrChange w:id="906" w:author="Xavier Hoenner" w:date="2014-04-30T11:31:00Z">
                <w:pPr>
                  <w:spacing w:after="200" w:line="276" w:lineRule="auto"/>
                </w:pPr>
              </w:pPrChange>
            </w:pPr>
            <w:del w:id="907" w:author="Xavier Hoenner" w:date="2014-04-30T11:31:00Z">
              <w:r w:rsidRPr="003D503B" w:rsidDel="00E70B78">
                <w:rPr>
                  <w:szCs w:val="24"/>
                </w:rPr>
                <w:delText>db</w:delText>
              </w:r>
              <w:r w:rsidDel="00E70B78">
                <w:rPr>
                  <w:szCs w:val="24"/>
                </w:rPr>
                <w:delText>dev</w:delText>
              </w:r>
            </w:del>
            <w:ins w:id="908" w:author="Xavier Hoenner" w:date="2014-04-30T11:31:00Z">
              <w:r w:rsidR="00E70B78" w:rsidRPr="003D503B">
                <w:rPr>
                  <w:szCs w:val="24"/>
                </w:rPr>
                <w:t>db</w:t>
              </w:r>
              <w:r w:rsidR="00E70B78">
                <w:rPr>
                  <w:szCs w:val="24"/>
                </w:rPr>
                <w:t>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6FC8595B" w:rsidR="007F2468" w:rsidRPr="003D503B" w:rsidRDefault="00E70B78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</w:rPr>
              <w:pPrChange w:id="909" w:author="Xavier Hoenner" w:date="2014-04-30T11:31:00Z">
                <w:pPr>
                  <w:keepNext/>
                  <w:keepLines/>
                  <w:spacing w:before="200" w:after="200" w:line="276" w:lineRule="auto"/>
                  <w:outlineLvl w:val="7"/>
                </w:pPr>
              </w:pPrChange>
            </w:pPr>
            <w:ins w:id="910" w:author="Xavier Hoenner" w:date="2014-04-30T11:31:00Z">
              <w:r>
                <w:rPr>
                  <w:szCs w:val="24"/>
                </w:rPr>
                <w:t>harvest</w:t>
              </w:r>
            </w:ins>
            <w:del w:id="911" w:author="Xavier Hoenner" w:date="2014-04-30T11:31:00Z">
              <w:r w:rsidR="007F2468" w:rsidDel="00E70B78">
                <w:rPr>
                  <w:szCs w:val="24"/>
                </w:rPr>
                <w:delText>report_db</w:delText>
              </w:r>
            </w:del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912" w:author="Xavier Hoenner" w:date="2014-04-30T11:31:00Z">
              <w:r w:rsidR="00E70B78">
                <w:rPr>
                  <w:szCs w:val="24"/>
                </w:rPr>
                <w:t>ing</w:t>
              </w:r>
            </w:ins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r>
              <w:rPr>
                <w:szCs w:val="24"/>
              </w:rPr>
              <w:t>aatams_sattag_all_deployments_view</w:t>
            </w:r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48BB0F5A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913" w:author="Xavier Hoenner" w:date="2014-04-30T11:32:00Z">
        <w:r w:rsidDel="00DE1C07">
          <w:delText xml:space="preserve"> by </w:delText>
        </w:r>
        <w:r w:rsidR="00D21361" w:rsidDel="00DE1C07">
          <w:delText>ASCENDING</w:delText>
        </w:r>
        <w:r w:rsidR="00E96216" w:rsidDel="00DE1C07">
          <w:delText xml:space="preserve"> ‘headers’, and then by </w:delText>
        </w:r>
        <w:r w:rsidR="00D21361" w:rsidDel="00DE1C07">
          <w:delText>ASCENDING</w:delText>
        </w:r>
        <w:r w:rsidR="00E96216" w:rsidDel="00DE1C07">
          <w:delText xml:space="preserve"> ‘tag_code’</w:delText>
        </w:r>
      </w:del>
      <w:r>
        <w:t>.</w:t>
      </w:r>
    </w:p>
    <w:p w14:paraId="07333EF7" w14:textId="6FEBAFD9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del w:id="914" w:author="Xavier Hoenner" w:date="2014-04-30T11:37:00Z">
        <w:r w:rsidDel="00985515">
          <w:delText>headers’</w:delText>
        </w:r>
      </w:del>
      <w:ins w:id="915" w:author="Xavier Hoenner" w:date="2014-04-30T11:37:00Z">
        <w:r w:rsidR="00985515">
          <w:t>data_type’, sub-group by ‘headers’</w:t>
        </w:r>
      </w:ins>
      <w:r>
        <w:t>.</w:t>
      </w:r>
    </w:p>
    <w:p w14:paraId="1D5DF443" w14:textId="08DEF5EB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916" w:author="Xavier Hoenner" w:date="2014-04-30T11:32:00Z">
        <w:r w:rsidR="00DE1C07">
          <w:rPr>
            <w:b/>
          </w:rPr>
          <w:t>Headers</w:t>
        </w:r>
        <w:r w:rsidR="00DE1C07">
          <w:t>: Data type</w:t>
        </w:r>
        <w:r w:rsidR="00985515" w:rsidRPr="00985515">
          <w:rPr>
            <w:rPrChange w:id="917" w:author="Xavier Hoenner" w:date="2014-04-30T11:37:00Z">
              <w:rPr>
                <w:b/>
              </w:rPr>
            </w:rPrChange>
          </w:rPr>
          <w:t>.</w:t>
        </w:r>
        <w:r w:rsidR="00DE1C07">
          <w:rPr>
            <w:b/>
          </w:rPr>
          <w:br/>
          <w:t>Sub-</w:t>
        </w:r>
      </w:ins>
      <w:del w:id="918" w:author="Xavier Hoenner" w:date="2014-04-30T11:32:00Z">
        <w:r w:rsidR="001865D7" w:rsidDel="00DE1C07">
          <w:rPr>
            <w:b/>
          </w:rPr>
          <w:delText>H</w:delText>
        </w:r>
      </w:del>
      <w:ins w:id="919" w:author="Xavier Hoenner" w:date="2014-04-30T11:32:00Z">
        <w:r w:rsidR="00DE1C07">
          <w:rPr>
            <w:b/>
          </w:rPr>
          <w:t>h</w:t>
        </w:r>
      </w:ins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ins w:id="920" w:author="Xavier Hoenner" w:date="2014-06-11T11:12:00Z">
        <w:r w:rsidR="0001475D">
          <w:t xml:space="preserve">– </w:t>
        </w:r>
      </w:ins>
      <w:del w:id="921" w:author="Xavier Hoenner" w:date="2014-06-11T11:12:00Z">
        <w:r w:rsidR="001865D7" w:rsidDel="0001475D">
          <w:delText xml:space="preserve">- Species common name – </w:delText>
        </w:r>
      </w:del>
      <w:r w:rsidR="001865D7">
        <w:t xml:space="preserve">Deployment location – </w:t>
      </w:r>
      <w:r w:rsidR="008E31D3">
        <w:t>Principal investigator</w:t>
      </w:r>
      <w:del w:id="922" w:author="Xavier Hoenner" w:date="2014-06-11T11:12:00Z">
        <w:r w:rsidR="008E31D3" w:rsidDel="0001475D">
          <w:delText xml:space="preserve"> – </w:delText>
        </w:r>
        <w:r w:rsidR="001865D7" w:rsidDel="0001475D">
          <w:delText>Satellite tag type</w:delText>
        </w:r>
      </w:del>
      <w:r w:rsidR="001D2D21">
        <w:t>.</w:t>
      </w:r>
      <w:r w:rsidR="001865D7">
        <w:br/>
      </w:r>
      <w:r w:rsidR="001865D7" w:rsidRPr="006B3C3D">
        <w:rPr>
          <w:b/>
        </w:rPr>
        <w:t>‘</w:t>
      </w:r>
      <w:del w:id="923" w:author="Xavier Hoenner" w:date="2014-06-26T12:27:00Z">
        <w:r w:rsidR="001865D7" w:rsidDel="00C40B64">
          <w:rPr>
            <w:b/>
          </w:rPr>
          <w:delText>Campaign name</w:delText>
        </w:r>
        <w:r w:rsidR="001865D7" w:rsidRPr="006B3C3D" w:rsidDel="00C40B64">
          <w:rPr>
            <w:b/>
          </w:rPr>
          <w:delText>’</w:delText>
        </w:r>
      </w:del>
      <w:ins w:id="924" w:author="Xavier Hoenner" w:date="2014-06-26T12:27:00Z">
        <w:r w:rsidR="00C40B64">
          <w:rPr>
            <w:b/>
          </w:rPr>
          <w:t>Tag code’</w:t>
        </w:r>
      </w:ins>
      <w:r w:rsidR="001865D7" w:rsidRPr="006B3C3D">
        <w:t>:</w:t>
      </w:r>
      <w:del w:id="925" w:author="Xavier Hoenner" w:date="2014-06-26T12:27:00Z">
        <w:r w:rsidR="001865D7" w:rsidRPr="006B3C3D" w:rsidDel="00C40B64">
          <w:delText xml:space="preserve"> </w:delText>
        </w:r>
        <w:r w:rsidR="001865D7" w:rsidDel="00C40B64">
          <w:delText>Name of satellite tagging program.</w:delText>
        </w:r>
      </w:del>
      <w:r w:rsidR="001865D7">
        <w:t xml:space="preserve"> All tags deployed under the same </w:t>
      </w:r>
      <w:del w:id="926" w:author="Xavier Hoenner" w:date="2014-06-26T12:27:00Z">
        <w:r w:rsidR="001865D7" w:rsidDel="00C40B64">
          <w:delText xml:space="preserve">campaign </w:delText>
        </w:r>
      </w:del>
      <w:ins w:id="927" w:author="Xavier Hoenner" w:date="2014-06-26T12:27:00Z">
        <w:r w:rsidR="00C40B64">
          <w:t xml:space="preserve">satellite tagging campaign </w:t>
        </w:r>
      </w:ins>
      <w:r w:rsidR="001865D7">
        <w:t>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ins w:id="928" w:author="Xavier Hoenner" w:date="2014-04-30T11:32:00Z">
        <w:r w:rsidR="00DE1C07">
          <w:br/>
        </w:r>
        <w:r w:rsidR="00DE1C07" w:rsidRPr="006B3C3D">
          <w:rPr>
            <w:b/>
          </w:rPr>
          <w:t>‘</w:t>
        </w:r>
        <w:r w:rsidR="00DE1C07">
          <w:rPr>
            <w:b/>
          </w:rPr>
          <w:t># measurements</w:t>
        </w:r>
        <w:r w:rsidR="00DE1C07" w:rsidRPr="006B3C3D">
          <w:rPr>
            <w:b/>
          </w:rPr>
          <w:t>’</w:t>
        </w:r>
        <w:r w:rsidR="00DE1C07" w:rsidRPr="006B3C3D">
          <w:t xml:space="preserve">: </w:t>
        </w:r>
      </w:ins>
      <w:ins w:id="929" w:author="Xavier Hoenner" w:date="2014-04-30T11:33:00Z">
        <w:r w:rsidR="00DE1C07">
          <w:t>N</w:t>
        </w:r>
      </w:ins>
      <w:ins w:id="930" w:author="Xavier Hoenner" w:date="2014-04-30T11:32:00Z">
        <w:r w:rsidR="00DE1C07">
          <w:t>umber of measurements across all CTD profiles.</w:t>
        </w:r>
      </w:ins>
      <w:del w:id="931" w:author="Xavier Hoenner" w:date="2014-04-30T11:32:00Z">
        <w:r w:rsidR="001865D7" w:rsidDel="00DE1C07">
          <w:delText xml:space="preserve"> </w:delText>
        </w:r>
      </w:del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 xml:space="preserve">Recording date of the first CTD profile </w:t>
      </w:r>
      <w:del w:id="932" w:author="Xavier Hoenner" w:date="2014-06-26T12:27:00Z">
        <w:r w:rsidR="001865D7" w:rsidDel="00C40B64">
          <w:delText xml:space="preserve">for the satellite tagging campaign </w:delText>
        </w:r>
      </w:del>
      <w:r w:rsidR="001865D7">
        <w:t>(format: dd/mm/yyyy).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del w:id="933" w:author="Xavier Hoenner" w:date="2014-06-26T12:27:00Z">
        <w:r w:rsidR="001865D7" w:rsidDel="00C40B64">
          <w:delText>for the satellite tagging campaign</w:delText>
        </w:r>
        <w:r w:rsidR="001865D7" w:rsidRPr="00ED7666" w:rsidDel="00C40B64">
          <w:delText xml:space="preserve"> </w:delText>
        </w:r>
      </w:del>
      <w:r w:rsidR="001865D7" w:rsidRPr="00ED7666">
        <w:t>(format: dd/mm/yyyy).</w:t>
      </w:r>
      <w:r w:rsidR="001865D7" w:rsidRPr="00ED7666">
        <w:br/>
      </w:r>
      <w:r w:rsidR="001865D7" w:rsidRPr="00ED7666">
        <w:rPr>
          <w:b/>
        </w:rPr>
        <w:t>‘</w:t>
      </w:r>
      <w:r w:rsidR="00FE3E0D">
        <w:rPr>
          <w:b/>
        </w:rPr>
        <w:t>T</w:t>
      </w:r>
      <w:r w:rsidR="001865D7" w:rsidRPr="00ED7666">
        <w:rPr>
          <w:b/>
        </w:rPr>
        <w:t xml:space="preserve">ime </w:t>
      </w:r>
      <w:r w:rsidR="001865D7">
        <w:rPr>
          <w:b/>
        </w:rPr>
        <w:t>c</w:t>
      </w:r>
      <w:r w:rsidR="001865D7" w:rsidRPr="00ED7666">
        <w:rPr>
          <w:b/>
        </w:rPr>
        <w:t>overage’</w:t>
      </w:r>
      <w:r w:rsidR="001865D7" w:rsidRPr="00ED7666">
        <w:t xml:space="preserve">: </w:t>
      </w:r>
      <w:r w:rsidR="00955581">
        <w:t>N</w:t>
      </w:r>
      <w:r w:rsidR="001865D7" w:rsidRPr="00ED7666">
        <w:t xml:space="preserve">umber of days </w:t>
      </w:r>
      <w:r w:rsidR="001865D7">
        <w:t>during which CTD profiles were recorded</w:t>
      </w:r>
      <w:r w:rsidR="001865D7" w:rsidRPr="00ED7666">
        <w:t xml:space="preserve">. </w:t>
      </w:r>
      <w:del w:id="934" w:author="Xavier Hoenner" w:date="2014-04-30T11:32:00Z">
        <w:r w:rsidR="001865D7" w:rsidRPr="00ED7666" w:rsidDel="00DE1C07">
          <w:br/>
        </w:r>
        <w:r w:rsidR="001865D7" w:rsidRPr="00ED7666" w:rsidDel="00DE1C07">
          <w:rPr>
            <w:b/>
          </w:rPr>
          <w:delText>‘</w:delText>
        </w:r>
        <w:r w:rsidR="00FE3E0D" w:rsidDel="00DE1C07">
          <w:rPr>
            <w:b/>
          </w:rPr>
          <w:delText>T</w:delText>
        </w:r>
        <w:r w:rsidR="001865D7" w:rsidRPr="00ED7666" w:rsidDel="00DE1C07">
          <w:rPr>
            <w:b/>
          </w:rPr>
          <w:delText xml:space="preserve">ime to </w:delText>
        </w:r>
        <w:r w:rsidR="001865D7" w:rsidDel="00DE1C07">
          <w:rPr>
            <w:b/>
          </w:rPr>
          <w:delText>upload</w:delText>
        </w:r>
        <w:r w:rsidR="001865D7" w:rsidRPr="00ED7666" w:rsidDel="00DE1C07">
          <w:rPr>
            <w:b/>
          </w:rPr>
          <w:delText xml:space="preserve"> data’</w:delText>
        </w:r>
        <w:r w:rsidR="001865D7" w:rsidRPr="00ED7666" w:rsidDel="00DE1C07">
          <w:delText xml:space="preserve">: </w:delText>
        </w:r>
        <w:r w:rsidR="00955581" w:rsidDel="00DE1C07">
          <w:delText>N</w:delText>
        </w:r>
        <w:r w:rsidR="001865D7" w:rsidRPr="00ED7666" w:rsidDel="00DE1C07">
          <w:delText xml:space="preserve">umber of days necessary to </w:delText>
        </w:r>
        <w:r w:rsidR="001865D7" w:rsidDel="00DE1C07">
          <w:delText>download, process and upload data onto the eMII server</w:delText>
        </w:r>
        <w:r w:rsidR="001865D7" w:rsidRPr="00ED7666" w:rsidDel="00DE1C07">
          <w:delText xml:space="preserve">. </w:delText>
        </w:r>
        <w:r w:rsidR="001865D7" w:rsidRPr="00ED7666" w:rsidDel="00DE1C07">
          <w:br/>
        </w:r>
        <w:r w:rsidR="001865D7" w:rsidRPr="00ED7666" w:rsidDel="00DE1C07">
          <w:rPr>
            <w:b/>
          </w:rPr>
          <w:delText>‘</w:delText>
        </w:r>
        <w:r w:rsidR="00FE3E0D" w:rsidDel="00DE1C07">
          <w:rPr>
            <w:b/>
          </w:rPr>
          <w:delText>T</w:delText>
        </w:r>
        <w:r w:rsidR="001865D7" w:rsidRPr="00ED7666" w:rsidDel="00DE1C07">
          <w:rPr>
            <w:b/>
          </w:rPr>
          <w:delText xml:space="preserve">ime to </w:delText>
        </w:r>
        <w:r w:rsidR="001865D7" w:rsidDel="00DE1C07">
          <w:rPr>
            <w:b/>
          </w:rPr>
          <w:delText>publish data</w:delText>
        </w:r>
        <w:r w:rsidR="001865D7" w:rsidRPr="00ED7666" w:rsidDel="00DE1C07">
          <w:rPr>
            <w:b/>
          </w:rPr>
          <w:delText>’:</w:delText>
        </w:r>
        <w:r w:rsidR="001865D7" w:rsidRPr="00ED7666" w:rsidDel="00DE1C07">
          <w:delText xml:space="preserve"> </w:delText>
        </w:r>
        <w:r w:rsidR="00955581" w:rsidDel="00DE1C07">
          <w:delText>N</w:delText>
        </w:r>
        <w:r w:rsidR="001865D7" w:rsidRPr="00ED7666" w:rsidDel="00DE1C07">
          <w:delText>umber of days necessary to make data available through Opendap and the IMOS portal</w:delText>
        </w:r>
        <w:r w:rsidR="00A44C48" w:rsidDel="00DE1C07">
          <w:delText xml:space="preserve"> from the date the data is on the eMII server</w:delText>
        </w:r>
        <w:r w:rsidR="001865D7" w:rsidRPr="00ED7666" w:rsidDel="00DE1C07">
          <w:delText>.</w:delText>
        </w:r>
      </w:del>
      <w:r w:rsidR="001865D7">
        <w:br/>
      </w:r>
      <w:r w:rsidR="001865D7">
        <w:rPr>
          <w:b/>
        </w:rPr>
        <w:t xml:space="preserve">AATAMS: </w:t>
      </w:r>
      <w:r w:rsidR="001865D7">
        <w:t>Australian Animal Tagging and Monitoring System (</w:t>
      </w:r>
      <w:hyperlink r:id="rId11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2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ins w:id="935" w:author="Xavier Hoenner" w:date="2014-04-30T11:46:00Z"/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  <w:tblPrChange w:id="936" w:author="Xavier Hoenner" w:date="2014-06-11T11:15:00Z">
          <w:tblPr>
            <w:tblStyle w:val="TableGrid"/>
            <w:tblW w:w="7225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  <w:tblGridChange w:id="937">
          <w:tblGrid>
            <w:gridCol w:w="1101"/>
            <w:gridCol w:w="1077"/>
            <w:gridCol w:w="1077"/>
            <w:gridCol w:w="1077"/>
            <w:gridCol w:w="993"/>
            <w:gridCol w:w="993"/>
            <w:gridCol w:w="992"/>
            <w:gridCol w:w="992"/>
          </w:tblGrid>
        </w:tblGridChange>
      </w:tblGrid>
      <w:tr w:rsidR="0001475D" w14:paraId="6225DC77" w14:textId="77777777" w:rsidTr="0001475D">
        <w:trPr>
          <w:jc w:val="center"/>
          <w:trPrChange w:id="938" w:author="Xavier Hoenner" w:date="2014-06-11T11:1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939" w:author="Xavier Hoenner" w:date="2014-06-11T11:15:00Z">
              <w:tcPr>
                <w:tcW w:w="1101" w:type="dxa"/>
                <w:vAlign w:val="center"/>
              </w:tcPr>
            </w:tcPrChange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tag_code</w:t>
            </w:r>
          </w:p>
        </w:tc>
        <w:tc>
          <w:tcPr>
            <w:tcW w:w="1077" w:type="dxa"/>
            <w:vAlign w:val="center"/>
            <w:tcPrChange w:id="940" w:author="Xavier Hoenner" w:date="2014-06-11T11:15:00Z">
              <w:tcPr>
                <w:tcW w:w="1077" w:type="dxa"/>
              </w:tcPr>
            </w:tcPrChange>
          </w:tcPr>
          <w:p w14:paraId="2101E461" w14:textId="34E5DD9A" w:rsidR="0001475D" w:rsidRDefault="0001475D">
            <w:pPr>
              <w:jc w:val="center"/>
              <w:rPr>
                <w:ins w:id="941" w:author="Xavier Hoenner" w:date="2014-06-11T11:13:00Z"/>
                <w:b/>
              </w:rPr>
              <w:pPrChange w:id="942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ins w:id="943" w:author="Xavier Hoenner" w:date="2014-06-11T11:13:00Z">
              <w:r>
                <w:rPr>
                  <w:b/>
                </w:rPr>
                <w:t>species_</w:t>
              </w:r>
            </w:ins>
            <w:ins w:id="944" w:author="Xavier Hoenner" w:date="2014-06-11T11:14:00Z">
              <w:r>
                <w:rPr>
                  <w:b/>
                </w:rPr>
                <w:t>name</w:t>
              </w:r>
            </w:ins>
          </w:p>
        </w:tc>
        <w:tc>
          <w:tcPr>
            <w:tcW w:w="1077" w:type="dxa"/>
            <w:vAlign w:val="center"/>
            <w:tcPrChange w:id="945" w:author="Xavier Hoenner" w:date="2014-06-11T11:15:00Z">
              <w:tcPr>
                <w:tcW w:w="1077" w:type="dxa"/>
              </w:tcPr>
            </w:tcPrChange>
          </w:tcPr>
          <w:p w14:paraId="78CFF49F" w14:textId="6513A06A" w:rsidR="0001475D" w:rsidRDefault="0001475D">
            <w:pPr>
              <w:jc w:val="center"/>
              <w:rPr>
                <w:ins w:id="946" w:author="Xavier Hoenner" w:date="2014-06-11T11:14:00Z"/>
                <w:b/>
              </w:rPr>
              <w:pPrChange w:id="947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ins w:id="948" w:author="Xavier Hoenner" w:date="2014-06-11T11:14:00Z">
              <w:r>
                <w:rPr>
                  <w:b/>
                </w:rPr>
                <w:t>release_site</w:t>
              </w:r>
            </w:ins>
          </w:p>
        </w:tc>
        <w:tc>
          <w:tcPr>
            <w:tcW w:w="1077" w:type="dxa"/>
            <w:vAlign w:val="center"/>
            <w:tcPrChange w:id="949" w:author="Xavier Hoenner" w:date="2014-06-11T11:15:00Z">
              <w:tcPr>
                <w:tcW w:w="1077" w:type="dxa"/>
                <w:vAlign w:val="center"/>
              </w:tcPr>
            </w:tcPrChange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nb_profiles</w:t>
            </w:r>
          </w:p>
        </w:tc>
        <w:tc>
          <w:tcPr>
            <w:tcW w:w="993" w:type="dxa"/>
            <w:vAlign w:val="center"/>
            <w:tcPrChange w:id="950" w:author="Xavier Hoenner" w:date="2014-06-11T11:15:00Z">
              <w:tcPr>
                <w:tcW w:w="993" w:type="dxa"/>
                <w:vAlign w:val="center"/>
              </w:tcPr>
            </w:tcPrChange>
          </w:tcPr>
          <w:p w14:paraId="4669DDEE" w14:textId="5BF236FA" w:rsidR="0001475D" w:rsidRDefault="0001475D">
            <w:pPr>
              <w:jc w:val="center"/>
              <w:rPr>
                <w:ins w:id="951" w:author="Xavier Hoenner" w:date="2014-04-30T11:34:00Z"/>
                <w:b/>
              </w:rPr>
              <w:pPrChange w:id="952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ins w:id="953" w:author="Xavier Hoenner" w:date="2014-04-30T11:34:00Z">
              <w:r>
                <w:rPr>
                  <w:b/>
                </w:rPr>
                <w:t>nb_measurements</w:t>
              </w:r>
            </w:ins>
          </w:p>
        </w:tc>
        <w:tc>
          <w:tcPr>
            <w:tcW w:w="993" w:type="dxa"/>
            <w:vAlign w:val="center"/>
            <w:tcPrChange w:id="954" w:author="Xavier Hoenner" w:date="2014-06-11T11:15:00Z">
              <w:tcPr>
                <w:tcW w:w="993" w:type="dxa"/>
                <w:vAlign w:val="center"/>
              </w:tcPr>
            </w:tcPrChange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coverage_start</w:t>
            </w:r>
          </w:p>
        </w:tc>
        <w:tc>
          <w:tcPr>
            <w:tcW w:w="992" w:type="dxa"/>
            <w:vAlign w:val="center"/>
            <w:tcPrChange w:id="955" w:author="Xavier Hoenner" w:date="2014-06-11T11:15:00Z">
              <w:tcPr>
                <w:tcW w:w="992" w:type="dxa"/>
                <w:vAlign w:val="center"/>
              </w:tcPr>
            </w:tcPrChange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coverage_end</w:t>
            </w:r>
          </w:p>
        </w:tc>
        <w:tc>
          <w:tcPr>
            <w:tcW w:w="992" w:type="dxa"/>
            <w:vAlign w:val="center"/>
            <w:tcPrChange w:id="956" w:author="Xavier Hoenner" w:date="2014-06-11T11:15:00Z">
              <w:tcPr>
                <w:tcW w:w="992" w:type="dxa"/>
                <w:vAlign w:val="center"/>
              </w:tcPr>
            </w:tcPrChange>
          </w:tcPr>
          <w:p w14:paraId="2BE10BF1" w14:textId="77777777" w:rsidR="0001475D" w:rsidRDefault="0001475D" w:rsidP="00397C44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01475D" w14:paraId="0831498C" w14:textId="77777777" w:rsidTr="0001475D">
        <w:trPr>
          <w:jc w:val="center"/>
          <w:trPrChange w:id="957" w:author="Xavier Hoenner" w:date="2014-06-11T11:1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958" w:author="Xavier Hoenner" w:date="2014-06-11T11:15:00Z">
              <w:tcPr>
                <w:tcW w:w="1101" w:type="dxa"/>
                <w:vAlign w:val="center"/>
              </w:tcPr>
            </w:tcPrChange>
          </w:tcPr>
          <w:p w14:paraId="6187BBA9" w14:textId="77777777" w:rsidR="0001475D" w:rsidRDefault="0001475D" w:rsidP="00397C44">
            <w:pPr>
              <w:jc w:val="center"/>
            </w:pPr>
            <w:r>
              <w:t>Tag code</w:t>
            </w:r>
          </w:p>
        </w:tc>
        <w:tc>
          <w:tcPr>
            <w:tcW w:w="1077" w:type="dxa"/>
            <w:vAlign w:val="center"/>
            <w:tcPrChange w:id="959" w:author="Xavier Hoenner" w:date="2014-06-11T11:15:00Z">
              <w:tcPr>
                <w:tcW w:w="1077" w:type="dxa"/>
              </w:tcPr>
            </w:tcPrChange>
          </w:tcPr>
          <w:p w14:paraId="6FE6B30C" w14:textId="3CFDF6F2" w:rsidR="0001475D" w:rsidRDefault="0001475D">
            <w:pPr>
              <w:jc w:val="center"/>
              <w:rPr>
                <w:ins w:id="960" w:author="Xavier Hoenner" w:date="2014-06-11T11:13:00Z"/>
              </w:rPr>
              <w:pPrChange w:id="961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ins w:id="962" w:author="Xavier Hoenner" w:date="2014-06-11T11:14:00Z">
              <w:r>
                <w:t>Species name</w:t>
              </w:r>
            </w:ins>
          </w:p>
        </w:tc>
        <w:tc>
          <w:tcPr>
            <w:tcW w:w="1077" w:type="dxa"/>
            <w:vAlign w:val="center"/>
            <w:tcPrChange w:id="963" w:author="Xavier Hoenner" w:date="2014-06-11T11:15:00Z">
              <w:tcPr>
                <w:tcW w:w="1077" w:type="dxa"/>
              </w:tcPr>
            </w:tcPrChange>
          </w:tcPr>
          <w:p w14:paraId="5A1BD569" w14:textId="75F78617" w:rsidR="0001475D" w:rsidRDefault="0001475D">
            <w:pPr>
              <w:jc w:val="center"/>
              <w:rPr>
                <w:ins w:id="964" w:author="Xavier Hoenner" w:date="2014-06-11T11:14:00Z"/>
              </w:rPr>
              <w:pPrChange w:id="965" w:author="Xavier Hoenner" w:date="2014-06-11T11:15:00Z">
                <w:pPr>
                  <w:spacing w:after="200" w:line="276" w:lineRule="auto"/>
                  <w:jc w:val="center"/>
                </w:pPr>
              </w:pPrChange>
            </w:pPr>
            <w:ins w:id="966" w:author="Xavier Hoenner" w:date="2014-06-11T11:14:00Z">
              <w:r>
                <w:t>Deployment location</w:t>
              </w:r>
            </w:ins>
          </w:p>
        </w:tc>
        <w:tc>
          <w:tcPr>
            <w:tcW w:w="1077" w:type="dxa"/>
            <w:vAlign w:val="center"/>
            <w:tcPrChange w:id="967" w:author="Xavier Hoenner" w:date="2014-06-11T11:15:00Z">
              <w:tcPr>
                <w:tcW w:w="1077" w:type="dxa"/>
                <w:vAlign w:val="center"/>
              </w:tcPr>
            </w:tcPrChange>
          </w:tcPr>
          <w:p w14:paraId="2F373AF5" w14:textId="5CE8629C" w:rsidR="0001475D" w:rsidRDefault="0001475D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  <w:tcPrChange w:id="968" w:author="Xavier Hoenner" w:date="2014-06-11T11:15:00Z">
              <w:tcPr>
                <w:tcW w:w="993" w:type="dxa"/>
                <w:vAlign w:val="center"/>
              </w:tcPr>
            </w:tcPrChange>
          </w:tcPr>
          <w:p w14:paraId="04558C1D" w14:textId="7633F985" w:rsidR="0001475D" w:rsidRDefault="0001475D">
            <w:pPr>
              <w:jc w:val="center"/>
              <w:rPr>
                <w:ins w:id="969" w:author="Xavier Hoenner" w:date="2014-04-30T11:34:00Z"/>
              </w:rPr>
              <w:pPrChange w:id="970" w:author="Xavier Hoenner" w:date="2014-04-30T11:36:00Z">
                <w:pPr>
                  <w:spacing w:after="200" w:line="276" w:lineRule="auto"/>
                  <w:jc w:val="center"/>
                </w:pPr>
              </w:pPrChange>
            </w:pPr>
            <w:ins w:id="971" w:author="Xavier Hoenner" w:date="2014-04-30T11:34:00Z">
              <w:r>
                <w:t># measurements</w:t>
              </w:r>
            </w:ins>
          </w:p>
        </w:tc>
        <w:tc>
          <w:tcPr>
            <w:tcW w:w="993" w:type="dxa"/>
            <w:vAlign w:val="center"/>
            <w:tcPrChange w:id="972" w:author="Xavier Hoenner" w:date="2014-06-11T11:15:00Z">
              <w:tcPr>
                <w:tcW w:w="993" w:type="dxa"/>
                <w:vAlign w:val="center"/>
              </w:tcPr>
            </w:tcPrChange>
          </w:tcPr>
          <w:p w14:paraId="2DFC1BFC" w14:textId="3E8CE638" w:rsidR="0001475D" w:rsidRDefault="0001475D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973" w:author="Xavier Hoenner" w:date="2014-06-11T11:15:00Z">
              <w:tcPr>
                <w:tcW w:w="992" w:type="dxa"/>
                <w:vAlign w:val="center"/>
              </w:tcPr>
            </w:tcPrChange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974" w:author="Xavier Hoenner" w:date="2014-06-11T11:15:00Z">
              <w:tcPr>
                <w:tcW w:w="992" w:type="dxa"/>
                <w:vAlign w:val="center"/>
              </w:tcPr>
            </w:tcPrChange>
          </w:tcPr>
          <w:p w14:paraId="5AF599F4" w14:textId="77777777" w:rsidR="0001475D" w:rsidRDefault="0001475D" w:rsidP="00397C44">
            <w:pPr>
              <w:jc w:val="center"/>
            </w:pPr>
            <w:r>
              <w:t>Time coverage (days)</w:t>
            </w:r>
          </w:p>
        </w:tc>
      </w:tr>
      <w:tr w:rsidR="0001475D" w14:paraId="010826ED" w14:textId="77777777" w:rsidTr="0001475D">
        <w:tblPrEx>
          <w:tblPrExChange w:id="975" w:author="Xavier Hoenner" w:date="2014-06-11T11:15:00Z">
            <w:tblPrEx>
              <w:tblW w:w="8302" w:type="dxa"/>
            </w:tblPrEx>
          </w:tblPrExChange>
        </w:tblPrEx>
        <w:trPr>
          <w:jc w:val="center"/>
          <w:ins w:id="976" w:author="Xavier Hoenner" w:date="2014-04-30T11:35:00Z"/>
          <w:trPrChange w:id="977" w:author="Xavier Hoenner" w:date="2014-06-11T11:15:00Z">
            <w:trPr>
              <w:jc w:val="center"/>
            </w:trPr>
          </w:trPrChange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  <w:tcPrChange w:id="978" w:author="Xavier Hoenner" w:date="2014-06-11T11:15:00Z">
              <w:tcPr>
                <w:tcW w:w="8302" w:type="dxa"/>
                <w:gridSpan w:val="8"/>
                <w:vAlign w:val="center"/>
              </w:tcPr>
            </w:tcPrChange>
          </w:tcPr>
          <w:p w14:paraId="4EA73E26" w14:textId="1998BDFB" w:rsidR="0001475D" w:rsidRDefault="0001475D" w:rsidP="00397C44">
            <w:pPr>
              <w:jc w:val="center"/>
              <w:rPr>
                <w:ins w:id="979" w:author="Xavier Hoenner" w:date="2014-04-30T11:35:00Z"/>
              </w:rPr>
            </w:pPr>
            <w:ins w:id="980" w:author="Xavier Hoenner" w:date="2014-06-11T11:15:00Z">
              <w:r w:rsidRPr="00B22073">
                <w:t xml:space="preserve">Headers: </w:t>
              </w:r>
              <w:r>
                <w:t>data_type</w:t>
              </w:r>
            </w:ins>
          </w:p>
        </w:tc>
      </w:tr>
      <w:tr w:rsidR="0001475D" w14:paraId="2691A0FE" w14:textId="77777777" w:rsidTr="0001475D">
        <w:tblPrEx>
          <w:tblPrExChange w:id="981" w:author="Xavier Hoenner" w:date="2014-06-11T11:15:00Z">
            <w:tblPrEx>
              <w:tblW w:w="8302" w:type="dxa"/>
            </w:tblPrEx>
          </w:tblPrExChange>
        </w:tblPrEx>
        <w:trPr>
          <w:jc w:val="center"/>
          <w:ins w:id="982" w:author="Xavier Hoenner" w:date="2014-06-11T11:14:00Z"/>
          <w:trPrChange w:id="983" w:author="Xavier Hoenner" w:date="2014-06-11T11:15:00Z">
            <w:trPr>
              <w:jc w:val="center"/>
            </w:trPr>
          </w:trPrChange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  <w:tcPrChange w:id="984" w:author="Xavier Hoenner" w:date="2014-06-11T11:15:00Z">
              <w:tcPr>
                <w:tcW w:w="8302" w:type="dxa"/>
                <w:gridSpan w:val="8"/>
                <w:vAlign w:val="center"/>
              </w:tcPr>
            </w:tcPrChange>
          </w:tcPr>
          <w:p w14:paraId="36FD1815" w14:textId="13BD08F3" w:rsidR="0001475D" w:rsidRDefault="0001475D">
            <w:pPr>
              <w:rPr>
                <w:ins w:id="985" w:author="Xavier Hoenner" w:date="2014-06-11T11:14:00Z"/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  <w:pPrChange w:id="986" w:author="Xavier Hoenner" w:date="2014-06-11T11:15:00Z">
                <w:pPr>
                  <w:keepNext/>
                  <w:keepLines/>
                  <w:spacing w:before="240" w:after="200" w:line="360" w:lineRule="auto"/>
                  <w:jc w:val="center"/>
                  <w:outlineLvl w:val="0"/>
                </w:pPr>
              </w:pPrChange>
            </w:pPr>
            <w:ins w:id="987" w:author="Xavier Hoenner" w:date="2014-06-11T11:15:00Z">
              <w:r>
                <w:t>Sub-headers = headers</w:t>
              </w:r>
            </w:ins>
          </w:p>
        </w:tc>
      </w:tr>
      <w:tr w:rsidR="0001475D" w14:paraId="4E7480B1" w14:textId="77777777" w:rsidTr="0001475D">
        <w:trPr>
          <w:jc w:val="center"/>
          <w:ins w:id="988" w:author="Xavier Hoenner" w:date="2014-06-11T11:15:00Z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  <w:rPr>
                <w:ins w:id="989" w:author="Xavier Hoenner" w:date="2014-06-11T11:15:00Z"/>
              </w:rPr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  <w:rPr>
                <w:ins w:id="990" w:author="Xavier Hoenner" w:date="2014-06-11T11:15:00Z"/>
              </w:rPr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  <w:rPr>
                <w:ins w:id="991" w:author="Xavier Hoenner" w:date="2014-06-11T11:15:00Z"/>
              </w:rPr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  <w:rPr>
                <w:ins w:id="992" w:author="Xavier Hoenner" w:date="2014-06-11T11:15:00Z"/>
              </w:rPr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  <w:rPr>
                <w:ins w:id="993" w:author="Xavier Hoenner" w:date="2014-06-11T11:15:00Z"/>
              </w:rPr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  <w:rPr>
                <w:ins w:id="994" w:author="Xavier Hoenner" w:date="2014-06-11T11:15:00Z"/>
              </w:rPr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  <w:rPr>
                <w:ins w:id="995" w:author="Xavier Hoenner" w:date="2014-06-11T11:15:00Z"/>
              </w:rPr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  <w:rPr>
                <w:ins w:id="996" w:author="Xavier Hoenner" w:date="2014-06-11T11:15:00Z"/>
              </w:rPr>
            </w:pPr>
          </w:p>
        </w:tc>
      </w:tr>
    </w:tbl>
    <w:p w14:paraId="347DEAB7" w14:textId="7BF32EC3" w:rsidR="002D25FA" w:rsidRDefault="002D25FA" w:rsidP="00CD22CF">
      <w:pPr>
        <w:rPr>
          <w:ins w:id="997" w:author="Xavier Hoenner" w:date="2014-06-13T15:04:00Z"/>
          <w:b/>
        </w:rPr>
      </w:pPr>
      <w:ins w:id="998" w:author="Xavier Hoenner" w:date="2014-06-13T15:04:00Z">
        <w:r>
          <w:rPr>
            <w:b/>
          </w:rPr>
          <w:br w:type="page"/>
        </w:r>
      </w:ins>
    </w:p>
    <w:p w14:paraId="3B55DA96" w14:textId="67AF8E1F" w:rsidR="00985515" w:rsidDel="002D25FA" w:rsidRDefault="00985515" w:rsidP="00CD22CF">
      <w:pPr>
        <w:rPr>
          <w:del w:id="999" w:author="Xavier Hoenner" w:date="2014-06-13T15:04:00Z"/>
          <w:b/>
        </w:rPr>
      </w:pPr>
    </w:p>
    <w:p w14:paraId="245B7FDA" w14:textId="3A9FCCDA" w:rsidR="00CD22CF" w:rsidRDefault="002F3504" w:rsidP="00CD22CF">
      <w:pPr>
        <w:pStyle w:val="Heading2"/>
      </w:pPr>
      <w:r>
        <w:t>2</w:t>
      </w:r>
      <w:r w:rsidR="00CD22CF" w:rsidRPr="00E123F0">
        <w:t>.</w:t>
      </w:r>
      <w:r w:rsidR="00CD22CF">
        <w:t>3 D</w:t>
      </w:r>
      <w:r w:rsidR="00CD22CF" w:rsidRPr="00E123F0">
        <w:t xml:space="preserve">ata </w:t>
      </w:r>
      <w:r w:rsidR="00CD22CF">
        <w:t>report – New data on the portal (last month)</w:t>
      </w:r>
    </w:p>
    <w:p w14:paraId="6544A4E3" w14:textId="67A8D42A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 AATAMS_</w:t>
      </w:r>
      <w:r w:rsidR="00E96216">
        <w:rPr>
          <w:u w:val="none"/>
        </w:rPr>
        <w:t>Satellite</w:t>
      </w:r>
      <w:r w:rsidRPr="0011784D">
        <w:rPr>
          <w:u w:val="none"/>
        </w:rPr>
        <w:t>Tagging_</w:t>
      </w:r>
      <w:del w:id="1000" w:author="Xavier Hoenner" w:date="2014-06-11T11:40:00Z">
        <w:r w:rsidRPr="0011784D" w:rsidDel="00DF29E8">
          <w:rPr>
            <w:u w:val="none"/>
          </w:rPr>
          <w:delText>newDeployments’</w:delText>
        </w:r>
      </w:del>
      <w:ins w:id="1001" w:author="Xavier Hoenner" w:date="2014-06-11T11:40:00Z">
        <w:r w:rsidR="00DF29E8" w:rsidRPr="0011784D">
          <w:rPr>
            <w:u w:val="none"/>
          </w:rPr>
          <w:t>newD</w:t>
        </w:r>
        <w:r w:rsidR="00DF29E8">
          <w:rPr>
            <w:u w:val="none"/>
          </w:rPr>
          <w:t>ata</w:t>
        </w:r>
        <w:r w:rsidR="00DF29E8" w:rsidRPr="0011784D">
          <w:rPr>
            <w:u w:val="none"/>
          </w:rPr>
          <w:t>’</w:t>
        </w:r>
      </w:ins>
    </w:p>
    <w:p w14:paraId="15767860" w14:textId="77777777" w:rsidR="00CD22CF" w:rsidRPr="0011784D" w:rsidRDefault="00CD22CF" w:rsidP="00CD22CF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7CF4C187" w14:textId="77777777" w:rsidR="00CD22CF" w:rsidRDefault="00CD22CF" w:rsidP="00CD22CF">
      <w:pPr>
        <w:rPr>
          <w:u w:val="single"/>
        </w:rPr>
      </w:pPr>
    </w:p>
    <w:p w14:paraId="54B16342" w14:textId="1F829A11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E96216" w:rsidDel="00650C11" w14:paraId="7BE10E6A" w14:textId="59FC6D6E" w:rsidTr="00E96216">
        <w:trPr>
          <w:del w:id="1002" w:author="Xavier Hoenner" w:date="2014-04-30T11:37:00Z"/>
        </w:trPr>
        <w:tc>
          <w:tcPr>
            <w:tcW w:w="1271" w:type="dxa"/>
          </w:tcPr>
          <w:p w14:paraId="3439C7B3" w14:textId="12B20F34" w:rsidR="00E96216" w:rsidRPr="003D503B" w:rsidDel="00650C11" w:rsidRDefault="00E96216" w:rsidP="00397C44">
            <w:pPr>
              <w:rPr>
                <w:del w:id="1003" w:author="Xavier Hoenner" w:date="2014-04-30T11:37:00Z"/>
                <w:b/>
                <w:szCs w:val="24"/>
              </w:rPr>
            </w:pPr>
            <w:del w:id="1004" w:author="Xavier Hoenner" w:date="2014-04-30T11:37:00Z">
              <w:r w:rsidRPr="003D503B" w:rsidDel="00650C1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27AEE702" w14:textId="26565B61" w:rsidR="00E96216" w:rsidRPr="003D503B" w:rsidDel="00650C11" w:rsidRDefault="00E96216" w:rsidP="00397C44">
            <w:pPr>
              <w:rPr>
                <w:del w:id="1005" w:author="Xavier Hoenner" w:date="2014-04-30T11:37:00Z"/>
                <w:szCs w:val="24"/>
              </w:rPr>
            </w:pPr>
            <w:del w:id="1006" w:author="Xavier Hoenner" w:date="2014-04-30T11:37:00Z">
              <w:r w:rsidRPr="003D503B" w:rsidDel="00650C11">
                <w:rPr>
                  <w:szCs w:val="24"/>
                </w:rPr>
                <w:delText>db</w:delText>
              </w:r>
              <w:r w:rsidDel="00650C11">
                <w:rPr>
                  <w:szCs w:val="24"/>
                </w:rPr>
                <w:delText>dev</w:delText>
              </w:r>
              <w:r w:rsidRPr="003D503B" w:rsidDel="00650C11">
                <w:rPr>
                  <w:szCs w:val="24"/>
                </w:rPr>
                <w:delText>.emii.org.au</w:delText>
              </w:r>
            </w:del>
          </w:p>
        </w:tc>
      </w:tr>
      <w:tr w:rsidR="00E96216" w:rsidDel="00650C11" w14:paraId="5349B2EA" w14:textId="3ADF5426" w:rsidTr="00E96216">
        <w:trPr>
          <w:del w:id="1007" w:author="Xavier Hoenner" w:date="2014-04-30T11:37:00Z"/>
        </w:trPr>
        <w:tc>
          <w:tcPr>
            <w:tcW w:w="1271" w:type="dxa"/>
          </w:tcPr>
          <w:p w14:paraId="03F2FEC9" w14:textId="43FF02F5" w:rsidR="00E96216" w:rsidRPr="003D503B" w:rsidDel="00650C11" w:rsidRDefault="00E96216" w:rsidP="00397C44">
            <w:pPr>
              <w:rPr>
                <w:del w:id="1008" w:author="Xavier Hoenner" w:date="2014-04-30T11:37:00Z"/>
                <w:b/>
                <w:szCs w:val="24"/>
              </w:rPr>
            </w:pPr>
            <w:del w:id="1009" w:author="Xavier Hoenner" w:date="2014-04-30T11:37:00Z">
              <w:r w:rsidRPr="003D503B" w:rsidDel="00650C1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1C250551" w14:textId="7B3BA96A" w:rsidR="00E96216" w:rsidRPr="003D503B" w:rsidDel="00650C11" w:rsidRDefault="00E96216" w:rsidP="00397C44">
            <w:pPr>
              <w:rPr>
                <w:del w:id="1010" w:author="Xavier Hoenner" w:date="2014-04-30T11:37:00Z"/>
                <w:szCs w:val="24"/>
              </w:rPr>
            </w:pPr>
            <w:del w:id="1011" w:author="Xavier Hoenner" w:date="2014-04-30T11:37:00Z">
              <w:r w:rsidDel="00650C11">
                <w:rPr>
                  <w:szCs w:val="24"/>
                </w:rPr>
                <w:delText>report_db</w:delText>
              </w:r>
            </w:del>
          </w:p>
        </w:tc>
      </w:tr>
      <w:tr w:rsidR="00E96216" w:rsidDel="00650C11" w14:paraId="1E0108EC" w14:textId="37D00BD1" w:rsidTr="00E96216">
        <w:trPr>
          <w:del w:id="1012" w:author="Xavier Hoenner" w:date="2014-04-30T11:37:00Z"/>
        </w:trPr>
        <w:tc>
          <w:tcPr>
            <w:tcW w:w="1271" w:type="dxa"/>
          </w:tcPr>
          <w:p w14:paraId="4D61A794" w14:textId="24AC0D66" w:rsidR="00E96216" w:rsidRPr="003D503B" w:rsidDel="00650C11" w:rsidRDefault="00E96216" w:rsidP="00397C44">
            <w:pPr>
              <w:rPr>
                <w:del w:id="1013" w:author="Xavier Hoenner" w:date="2014-04-30T11:37:00Z"/>
                <w:b/>
                <w:szCs w:val="24"/>
              </w:rPr>
            </w:pPr>
            <w:del w:id="1014" w:author="Xavier Hoenner" w:date="2014-04-30T11:37:00Z">
              <w:r w:rsidRPr="003D503B" w:rsidDel="00650C1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3666BA2C" w14:textId="21543DB5" w:rsidR="00E96216" w:rsidRPr="003D503B" w:rsidDel="00650C11" w:rsidRDefault="00E96216" w:rsidP="00397C44">
            <w:pPr>
              <w:rPr>
                <w:del w:id="1015" w:author="Xavier Hoenner" w:date="2014-04-30T11:37:00Z"/>
                <w:szCs w:val="24"/>
              </w:rPr>
            </w:pPr>
            <w:del w:id="1016" w:author="Xavier Hoenner" w:date="2014-04-30T11:37:00Z">
              <w:r w:rsidDel="00650C11">
                <w:rPr>
                  <w:szCs w:val="24"/>
                </w:rPr>
                <w:delText>report</w:delText>
              </w:r>
            </w:del>
          </w:p>
        </w:tc>
      </w:tr>
      <w:tr w:rsidR="00E96216" w:rsidDel="00650C11" w14:paraId="225D7483" w14:textId="6F2BF49D" w:rsidTr="00E96216">
        <w:trPr>
          <w:del w:id="1017" w:author="Xavier Hoenner" w:date="2014-04-30T11:37:00Z"/>
        </w:trPr>
        <w:tc>
          <w:tcPr>
            <w:tcW w:w="1271" w:type="dxa"/>
          </w:tcPr>
          <w:p w14:paraId="28BFFE88" w14:textId="43621A35" w:rsidR="00E96216" w:rsidRPr="003D503B" w:rsidDel="00650C11" w:rsidRDefault="00E96216" w:rsidP="00397C44">
            <w:pPr>
              <w:rPr>
                <w:del w:id="1018" w:author="Xavier Hoenner" w:date="2014-04-30T11:37:00Z"/>
                <w:b/>
                <w:szCs w:val="24"/>
              </w:rPr>
            </w:pPr>
            <w:del w:id="1019" w:author="Xavier Hoenner" w:date="2014-04-30T11:37:00Z">
              <w:r w:rsidRPr="003D503B" w:rsidDel="00650C1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6894751B" w14:textId="40ED6AEE" w:rsidR="00E96216" w:rsidRPr="003D503B" w:rsidDel="00650C11" w:rsidRDefault="00E96216" w:rsidP="00397C44">
            <w:pPr>
              <w:rPr>
                <w:del w:id="1020" w:author="Xavier Hoenner" w:date="2014-04-30T11:37:00Z"/>
                <w:szCs w:val="24"/>
              </w:rPr>
            </w:pPr>
            <w:del w:id="1021" w:author="Xavier Hoenner" w:date="2014-04-30T11:37:00Z">
              <w:r w:rsidDel="00650C11">
                <w:rPr>
                  <w:szCs w:val="24"/>
                </w:rPr>
                <w:delText>aatams_sattag_all_deployments_view</w:delText>
              </w:r>
            </w:del>
          </w:p>
        </w:tc>
      </w:tr>
      <w:tr w:rsidR="00650C11" w14:paraId="6A88454F" w14:textId="77777777" w:rsidTr="00650C11">
        <w:trPr>
          <w:ins w:id="1022" w:author="Xavier Hoenner" w:date="2014-04-30T11:38:00Z"/>
        </w:trPr>
        <w:tc>
          <w:tcPr>
            <w:tcW w:w="1271" w:type="dxa"/>
          </w:tcPr>
          <w:p w14:paraId="18759434" w14:textId="77777777" w:rsidR="00650C11" w:rsidRPr="003D503B" w:rsidRDefault="00650C11" w:rsidP="00650C11">
            <w:pPr>
              <w:rPr>
                <w:ins w:id="1023" w:author="Xavier Hoenner" w:date="2014-04-30T11:38:00Z"/>
                <w:b/>
                <w:szCs w:val="24"/>
              </w:rPr>
            </w:pPr>
            <w:ins w:id="1024" w:author="Xavier Hoenner" w:date="2014-04-30T11:38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71C34057" w14:textId="77777777" w:rsidR="00650C11" w:rsidRPr="003D503B" w:rsidRDefault="00650C11" w:rsidP="00650C11">
            <w:pPr>
              <w:rPr>
                <w:ins w:id="1025" w:author="Xavier Hoenner" w:date="2014-04-30T11:38:00Z"/>
                <w:szCs w:val="24"/>
              </w:rPr>
            </w:pPr>
            <w:ins w:id="1026" w:author="Xavier Hoenner" w:date="2014-04-30T11:38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650C11" w14:paraId="1681025F" w14:textId="77777777" w:rsidTr="00650C11">
        <w:trPr>
          <w:ins w:id="1027" w:author="Xavier Hoenner" w:date="2014-04-30T11:38:00Z"/>
        </w:trPr>
        <w:tc>
          <w:tcPr>
            <w:tcW w:w="1271" w:type="dxa"/>
          </w:tcPr>
          <w:p w14:paraId="08D7E3B6" w14:textId="77777777" w:rsidR="00650C11" w:rsidRPr="003D503B" w:rsidRDefault="00650C11" w:rsidP="00650C11">
            <w:pPr>
              <w:rPr>
                <w:ins w:id="1028" w:author="Xavier Hoenner" w:date="2014-04-30T11:38:00Z"/>
                <w:b/>
                <w:szCs w:val="24"/>
              </w:rPr>
            </w:pPr>
            <w:ins w:id="1029" w:author="Xavier Hoenner" w:date="2014-04-30T11:38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5D4761D5" w14:textId="77777777" w:rsidR="00650C11" w:rsidRPr="003D503B" w:rsidRDefault="00650C11" w:rsidP="00650C11">
            <w:pPr>
              <w:rPr>
                <w:ins w:id="1030" w:author="Xavier Hoenner" w:date="2014-04-30T11:38:00Z"/>
                <w:szCs w:val="24"/>
              </w:rPr>
            </w:pPr>
            <w:ins w:id="1031" w:author="Xavier Hoenner" w:date="2014-04-30T11:38:00Z">
              <w:r>
                <w:rPr>
                  <w:szCs w:val="24"/>
                </w:rPr>
                <w:t>harvest</w:t>
              </w:r>
            </w:ins>
          </w:p>
        </w:tc>
      </w:tr>
      <w:tr w:rsidR="00650C11" w14:paraId="0B2EA72E" w14:textId="77777777" w:rsidTr="00650C11">
        <w:trPr>
          <w:ins w:id="1032" w:author="Xavier Hoenner" w:date="2014-04-30T11:38:00Z"/>
        </w:trPr>
        <w:tc>
          <w:tcPr>
            <w:tcW w:w="1271" w:type="dxa"/>
          </w:tcPr>
          <w:p w14:paraId="6E44AFC1" w14:textId="77777777" w:rsidR="00650C11" w:rsidRPr="003D503B" w:rsidRDefault="00650C11" w:rsidP="00650C11">
            <w:pPr>
              <w:rPr>
                <w:ins w:id="1033" w:author="Xavier Hoenner" w:date="2014-04-30T11:38:00Z"/>
                <w:b/>
                <w:szCs w:val="24"/>
              </w:rPr>
            </w:pPr>
            <w:ins w:id="1034" w:author="Xavier Hoenner" w:date="2014-04-30T11:38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5C17769F" w14:textId="77777777" w:rsidR="00650C11" w:rsidRPr="003D503B" w:rsidRDefault="00650C11" w:rsidP="00650C11">
            <w:pPr>
              <w:rPr>
                <w:ins w:id="1035" w:author="Xavier Hoenner" w:date="2014-04-30T11:38:00Z"/>
                <w:szCs w:val="24"/>
              </w:rPr>
            </w:pPr>
            <w:ins w:id="1036" w:author="Xavier Hoenner" w:date="2014-04-30T11:38:00Z">
              <w:r>
                <w:rPr>
                  <w:szCs w:val="24"/>
                </w:rPr>
                <w:t>reporting</w:t>
              </w:r>
            </w:ins>
          </w:p>
        </w:tc>
      </w:tr>
      <w:tr w:rsidR="00650C11" w14:paraId="70C79039" w14:textId="77777777" w:rsidTr="00650C11">
        <w:trPr>
          <w:ins w:id="1037" w:author="Xavier Hoenner" w:date="2014-04-30T11:38:00Z"/>
        </w:trPr>
        <w:tc>
          <w:tcPr>
            <w:tcW w:w="1271" w:type="dxa"/>
          </w:tcPr>
          <w:p w14:paraId="17D03507" w14:textId="77777777" w:rsidR="00650C11" w:rsidRPr="003D503B" w:rsidRDefault="00650C11" w:rsidP="00650C11">
            <w:pPr>
              <w:rPr>
                <w:ins w:id="1038" w:author="Xavier Hoenner" w:date="2014-04-30T11:38:00Z"/>
                <w:b/>
                <w:szCs w:val="24"/>
              </w:rPr>
            </w:pPr>
            <w:ins w:id="1039" w:author="Xavier Hoenner" w:date="2014-04-30T11:38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98F128E" w14:textId="77777777" w:rsidR="00650C11" w:rsidRPr="003D503B" w:rsidRDefault="00650C11" w:rsidP="00650C11">
            <w:pPr>
              <w:rPr>
                <w:ins w:id="1040" w:author="Xavier Hoenner" w:date="2014-04-30T11:38:00Z"/>
                <w:szCs w:val="24"/>
              </w:rPr>
            </w:pPr>
            <w:ins w:id="1041" w:author="Xavier Hoenner" w:date="2014-04-30T11:38:00Z">
              <w:r>
                <w:rPr>
                  <w:szCs w:val="24"/>
                </w:rPr>
                <w:t>aatams_sattag_all_deployments_view</w:t>
              </w:r>
            </w:ins>
          </w:p>
        </w:tc>
      </w:tr>
    </w:tbl>
    <w:p w14:paraId="764B880C" w14:textId="77777777" w:rsidR="00CD22CF" w:rsidRDefault="00CD22CF" w:rsidP="00CD22CF"/>
    <w:p w14:paraId="4AAF38FB" w14:textId="7AE99509" w:rsidR="00CD22CF" w:rsidRDefault="00CD22CF" w:rsidP="00CD22CF">
      <w:r>
        <w:rPr>
          <w:u w:val="single"/>
        </w:rPr>
        <w:t xml:space="preserve">Filters: </w:t>
      </w:r>
      <w:r>
        <w:t xml:space="preserve"> List all data for which ‘</w:t>
      </w:r>
      <w:r w:rsidR="00E96216">
        <w:t>coverage_</w:t>
      </w:r>
      <w:del w:id="1042" w:author="Xavier Hoenner" w:date="2014-06-11T11:41:00Z">
        <w:r w:rsidR="00E96216" w:rsidDel="00B93D41">
          <w:delText>start</w:delText>
        </w:r>
        <w:r w:rsidDel="00B93D41">
          <w:delText xml:space="preserve">’ </w:delText>
        </w:r>
      </w:del>
      <w:ins w:id="1043" w:author="Xavier Hoenner" w:date="2014-06-11T11:41:00Z">
        <w:r w:rsidR="00B93D41">
          <w:t xml:space="preserve">end’ </w:t>
        </w:r>
      </w:ins>
      <w:r>
        <w:t>is less than one month.</w:t>
      </w:r>
    </w:p>
    <w:p w14:paraId="3F29E281" w14:textId="32F4D537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6C0927">
        <w:t>None, data are already sorted</w:t>
      </w:r>
      <w:del w:id="1044" w:author="Xavier Hoenner" w:date="2014-04-30T11:38:00Z">
        <w:r w:rsidR="006C0927" w:rsidDel="00650C11">
          <w:delText xml:space="preserve"> by ASCENDING ‘headers’, and then by ASCENDING ‘tag_code’</w:delText>
        </w:r>
      </w:del>
      <w:r>
        <w:t>.</w:t>
      </w:r>
    </w:p>
    <w:p w14:paraId="44E3493A" w14:textId="7952D5E8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ins w:id="1045" w:author="Xavier Hoenner" w:date="2014-04-30T11:38:00Z">
        <w:r w:rsidR="00650C11">
          <w:t xml:space="preserve">‘data_type’, sub-group by </w:t>
        </w:r>
      </w:ins>
      <w:r>
        <w:t>‘headers’.</w:t>
      </w:r>
    </w:p>
    <w:p w14:paraId="7F2E6B6F" w14:textId="49C2C8B4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046" w:author="Xavier Hoenner" w:date="2014-04-30T11:38:00Z">
        <w:r w:rsidR="00650C11">
          <w:rPr>
            <w:b/>
          </w:rPr>
          <w:t>Headers</w:t>
        </w:r>
        <w:r w:rsidR="00650C11">
          <w:t>: Data type</w:t>
        </w:r>
        <w:r w:rsidR="00650C11" w:rsidRPr="006C6B9A">
          <w:t>.</w:t>
        </w:r>
        <w:r w:rsidR="00650C11">
          <w:rPr>
            <w:b/>
          </w:rPr>
          <w:br/>
          <w:t>Sub-headers</w:t>
        </w:r>
        <w:r w:rsidR="00650C11" w:rsidDel="00650C11">
          <w:rPr>
            <w:b/>
          </w:rPr>
          <w:t xml:space="preserve"> </w:t>
        </w:r>
      </w:ins>
      <w:ins w:id="1047" w:author="Xavier Hoenner" w:date="2014-04-30T11:43:00Z">
        <w:r w:rsidR="00422D7C">
          <w:rPr>
            <w:b/>
          </w:rPr>
          <w:t>h</w:t>
        </w:r>
      </w:ins>
      <w:del w:id="1048" w:author="Xavier Hoenner" w:date="2014-04-30T11:38:00Z">
        <w:r w:rsidR="006C0927" w:rsidDel="00650C11">
          <w:rPr>
            <w:b/>
          </w:rPr>
          <w:delText>H</w:delText>
        </w:r>
      </w:del>
      <w:r w:rsidR="006C0927">
        <w:rPr>
          <w:b/>
        </w:rPr>
        <w:t>eader</w:t>
      </w:r>
      <w:r w:rsidR="001D2D21">
        <w:rPr>
          <w:b/>
        </w:rPr>
        <w:t>s</w:t>
      </w:r>
      <w:r w:rsidR="006C0927">
        <w:rPr>
          <w:b/>
        </w:rPr>
        <w:t xml:space="preserve">: </w:t>
      </w:r>
      <w:ins w:id="1049" w:author="Xavier Hoenner" w:date="2014-06-11T11:18:00Z">
        <w:r w:rsidR="00046FD9">
          <w:t>Campaign name – Deployment location – Principal investigator</w:t>
        </w:r>
      </w:ins>
      <w:del w:id="1050" w:author="Xavier Hoenner" w:date="2014-06-11T11:18:00Z">
        <w:r w:rsidR="006C0927" w:rsidDel="00046FD9">
          <w:delText xml:space="preserve">Campaign name - Species common name – Deployment location – </w:delText>
        </w:r>
        <w:r w:rsidR="008E31D3" w:rsidDel="00046FD9">
          <w:delText xml:space="preserve">Principal investigator – </w:delText>
        </w:r>
        <w:r w:rsidR="006C0927" w:rsidDel="00046FD9">
          <w:delText>Satellite tag type</w:delText>
        </w:r>
      </w:del>
      <w:r w:rsidR="001D2D21">
        <w:t>.</w:t>
      </w:r>
      <w:r w:rsidR="006C0927">
        <w:br/>
      </w:r>
      <w:ins w:id="1051" w:author="Xavier Hoenner" w:date="2014-06-26T12:27:00Z">
        <w:r w:rsidR="00C40B64" w:rsidRPr="006B3C3D">
          <w:rPr>
            <w:b/>
          </w:rPr>
          <w:t>‘</w:t>
        </w:r>
        <w:r w:rsidR="00C40B64">
          <w:rPr>
            <w:b/>
          </w:rPr>
          <w:t>Tag code’</w:t>
        </w:r>
        <w:r w:rsidR="00C40B64" w:rsidRPr="006B3C3D">
          <w:t>:</w:t>
        </w:r>
        <w:r w:rsidR="00C40B64">
          <w:t xml:space="preserve"> All tags deployed under the same satellite tagging campaign have the same software configuration.</w:t>
        </w:r>
      </w:ins>
      <w:del w:id="1052" w:author="Xavier Hoenner" w:date="2014-06-26T12:27:00Z">
        <w:r w:rsidR="006C0927" w:rsidRPr="006B3C3D" w:rsidDel="00C40B64">
          <w:rPr>
            <w:b/>
          </w:rPr>
          <w:delText>‘</w:delText>
        </w:r>
        <w:r w:rsidR="006C0927" w:rsidDel="00C40B64">
          <w:rPr>
            <w:b/>
          </w:rPr>
          <w:delText>Campaign name</w:delText>
        </w:r>
        <w:r w:rsidR="006C0927" w:rsidRPr="006B3C3D" w:rsidDel="00C40B64">
          <w:rPr>
            <w:b/>
          </w:rPr>
          <w:delText>’</w:delText>
        </w:r>
        <w:r w:rsidR="006C0927" w:rsidRPr="006B3C3D" w:rsidDel="00C40B64">
          <w:delText xml:space="preserve">: </w:delText>
        </w:r>
        <w:r w:rsidR="006C0927" w:rsidDel="00C40B64">
          <w:delText>Name of satellite tagging program. All tags deployed under the same campaign have the same software configuration.</w:delText>
        </w:r>
      </w:del>
      <w:r w:rsidR="006C0927">
        <w:br/>
      </w:r>
      <w:r w:rsidR="006C0927" w:rsidRPr="006B3C3D">
        <w:rPr>
          <w:b/>
        </w:rPr>
        <w:t>‘</w:t>
      </w:r>
      <w:r w:rsidR="006C0927">
        <w:rPr>
          <w:b/>
        </w:rPr>
        <w:t># CTD profiles</w:t>
      </w:r>
      <w:r w:rsidR="006C0927" w:rsidRPr="006B3C3D">
        <w:rPr>
          <w:b/>
        </w:rPr>
        <w:t>’</w:t>
      </w:r>
      <w:r w:rsidR="006C0927" w:rsidRPr="006B3C3D">
        <w:t xml:space="preserve">: </w:t>
      </w:r>
      <w:r w:rsidR="006C0927">
        <w:t>Number of CTD profiles relayed</w:t>
      </w:r>
      <w:r w:rsidR="006C0927" w:rsidRPr="006B3C3D">
        <w:t>.</w:t>
      </w:r>
      <w:r w:rsidR="006C0927">
        <w:t xml:space="preserve"> SMRU CTD tags relay both temperature and salinity profiles while SMRU SRDL tags only relay temperature profiles.</w:t>
      </w:r>
      <w:ins w:id="1053" w:author="Xavier Hoenner" w:date="2014-04-30T11:38:00Z">
        <w:r w:rsidR="00650C11">
          <w:br/>
        </w:r>
        <w:r w:rsidR="00650C11" w:rsidRPr="006B3C3D">
          <w:rPr>
            <w:b/>
          </w:rPr>
          <w:t>‘</w:t>
        </w:r>
        <w:r w:rsidR="00650C11">
          <w:rPr>
            <w:b/>
          </w:rPr>
          <w:t># measurements</w:t>
        </w:r>
        <w:r w:rsidR="00650C11" w:rsidRPr="006B3C3D">
          <w:rPr>
            <w:b/>
          </w:rPr>
          <w:t>’</w:t>
        </w:r>
        <w:r w:rsidR="00650C11" w:rsidRPr="006B3C3D">
          <w:t xml:space="preserve">: </w:t>
        </w:r>
        <w:r w:rsidR="00650C11">
          <w:t>Number of measurements across all CTD profiles.</w:t>
        </w:r>
      </w:ins>
      <w:del w:id="1054" w:author="Xavier Hoenner" w:date="2014-04-30T11:38:00Z">
        <w:r w:rsidR="006C0927" w:rsidDel="00650C11">
          <w:delText xml:space="preserve"> </w:delText>
        </w:r>
      </w:del>
      <w:r w:rsidR="006C0927">
        <w:br/>
      </w:r>
      <w:r w:rsidR="006C0927" w:rsidRPr="006B3C3D">
        <w:rPr>
          <w:b/>
        </w:rPr>
        <w:t>‘Start’</w:t>
      </w:r>
      <w:r w:rsidR="006C0927" w:rsidRPr="006B3C3D">
        <w:t xml:space="preserve">: </w:t>
      </w:r>
      <w:r w:rsidR="006C0927">
        <w:t xml:space="preserve">Recording date of the first CTD profile </w:t>
      </w:r>
      <w:del w:id="1055" w:author="Xavier Hoenner" w:date="2014-06-26T12:27:00Z">
        <w:r w:rsidR="006C0927" w:rsidDel="00C40B64">
          <w:delText xml:space="preserve">for the satellite tagging campaign </w:delText>
        </w:r>
      </w:del>
      <w:r w:rsidR="006C0927">
        <w:t>(format: dd/mm/yyyy).</w:t>
      </w:r>
      <w:r w:rsidR="006C0927" w:rsidRPr="006B3C3D">
        <w:br/>
      </w:r>
      <w:r w:rsidR="006C0927" w:rsidRPr="006B3C3D">
        <w:rPr>
          <w:b/>
        </w:rPr>
        <w:t>‘</w:t>
      </w:r>
      <w:r w:rsidR="006C0927" w:rsidRPr="00ED7666">
        <w:rPr>
          <w:b/>
        </w:rPr>
        <w:t>End’</w:t>
      </w:r>
      <w:r w:rsidR="006C0927" w:rsidRPr="00ED7666">
        <w:t xml:space="preserve">: </w:t>
      </w:r>
      <w:r w:rsidR="006C0927">
        <w:t xml:space="preserve">Recording </w:t>
      </w:r>
      <w:r w:rsidR="00676EF3">
        <w:t xml:space="preserve">date </w:t>
      </w:r>
      <w:r w:rsidR="006C0927">
        <w:t>of the last CTD profile</w:t>
      </w:r>
      <w:r w:rsidR="006C0927" w:rsidRPr="0056539A">
        <w:t xml:space="preserve"> </w:t>
      </w:r>
      <w:del w:id="1056" w:author="Xavier Hoenner" w:date="2014-06-26T12:27:00Z">
        <w:r w:rsidR="006C0927" w:rsidDel="00C40B64">
          <w:delText>for the satellite tagging campaign</w:delText>
        </w:r>
        <w:r w:rsidR="006C0927" w:rsidRPr="00ED7666" w:rsidDel="00C40B64">
          <w:delText xml:space="preserve"> </w:delText>
        </w:r>
      </w:del>
      <w:r w:rsidR="006C0927" w:rsidRPr="00ED7666">
        <w:t>(format: dd/mm/yyyy).</w:t>
      </w:r>
      <w:r w:rsidR="006C0927" w:rsidRPr="00ED7666">
        <w:br/>
      </w:r>
      <w:r w:rsidR="006C0927" w:rsidRPr="00ED7666">
        <w:rPr>
          <w:b/>
        </w:rPr>
        <w:t>‘</w:t>
      </w:r>
      <w:r w:rsidR="006C0927">
        <w:rPr>
          <w:b/>
        </w:rPr>
        <w:t>T</w:t>
      </w:r>
      <w:r w:rsidR="006C0927" w:rsidRPr="00ED7666">
        <w:rPr>
          <w:b/>
        </w:rPr>
        <w:t xml:space="preserve">ime </w:t>
      </w:r>
      <w:r w:rsidR="006C0927">
        <w:rPr>
          <w:b/>
        </w:rPr>
        <w:t>c</w:t>
      </w:r>
      <w:r w:rsidR="006C0927" w:rsidRPr="00ED7666">
        <w:rPr>
          <w:b/>
        </w:rPr>
        <w:t>overage’</w:t>
      </w:r>
      <w:r w:rsidR="006C0927" w:rsidRPr="00ED7666">
        <w:t xml:space="preserve">: </w:t>
      </w:r>
      <w:r w:rsidR="006C0927">
        <w:t>N</w:t>
      </w:r>
      <w:r w:rsidR="006C0927" w:rsidRPr="00ED7666">
        <w:t xml:space="preserve">umber of days </w:t>
      </w:r>
      <w:r w:rsidR="006C0927">
        <w:t>during which CTD profiles were recorded</w:t>
      </w:r>
      <w:r w:rsidR="006C0927" w:rsidRPr="00ED7666">
        <w:t>.</w:t>
      </w:r>
      <w:del w:id="1057" w:author="Xavier Hoenner" w:date="2014-04-30T11:38:00Z">
        <w:r w:rsidR="006C0927" w:rsidRPr="00ED7666" w:rsidDel="00650C11">
          <w:delText xml:space="preserve"> </w:delText>
        </w:r>
        <w:r w:rsidR="006C0927" w:rsidRPr="00ED7666" w:rsidDel="00650C11">
          <w:br/>
        </w:r>
        <w:r w:rsidR="006C0927" w:rsidRPr="00ED7666" w:rsidDel="00650C11">
          <w:rPr>
            <w:b/>
          </w:rPr>
          <w:delText>‘</w:delText>
        </w:r>
        <w:r w:rsidR="006C0927" w:rsidDel="00650C11">
          <w:rPr>
            <w:b/>
          </w:rPr>
          <w:delText>T</w:delText>
        </w:r>
        <w:r w:rsidR="006C0927" w:rsidRPr="00ED7666" w:rsidDel="00650C11">
          <w:rPr>
            <w:b/>
          </w:rPr>
          <w:delText xml:space="preserve">ime to </w:delText>
        </w:r>
        <w:r w:rsidR="006C0927" w:rsidDel="00650C11">
          <w:rPr>
            <w:b/>
          </w:rPr>
          <w:delText>upload</w:delText>
        </w:r>
        <w:r w:rsidR="006C0927" w:rsidRPr="00ED7666" w:rsidDel="00650C11">
          <w:rPr>
            <w:b/>
          </w:rPr>
          <w:delText xml:space="preserve"> data’</w:delText>
        </w:r>
        <w:r w:rsidR="006C0927" w:rsidRPr="00ED7666" w:rsidDel="00650C11">
          <w:delText xml:space="preserve">: </w:delText>
        </w:r>
        <w:r w:rsidR="006C0927" w:rsidDel="00650C11">
          <w:delText>N</w:delText>
        </w:r>
        <w:r w:rsidR="006C0927" w:rsidRPr="00ED7666" w:rsidDel="00650C11">
          <w:delText xml:space="preserve">umber of days necessary to </w:delText>
        </w:r>
        <w:r w:rsidR="006C0927" w:rsidDel="00650C11">
          <w:delText>download, process and upload data onto the eMII server</w:delText>
        </w:r>
        <w:r w:rsidR="006C0927" w:rsidRPr="00ED7666" w:rsidDel="00650C11">
          <w:delText xml:space="preserve">. </w:delText>
        </w:r>
        <w:r w:rsidR="006C0927" w:rsidRPr="00ED7666" w:rsidDel="00650C11">
          <w:br/>
        </w:r>
        <w:r w:rsidR="006C0927" w:rsidRPr="00ED7666" w:rsidDel="00650C11">
          <w:rPr>
            <w:b/>
          </w:rPr>
          <w:delText>‘</w:delText>
        </w:r>
        <w:r w:rsidR="006C0927" w:rsidDel="00650C11">
          <w:rPr>
            <w:b/>
          </w:rPr>
          <w:delText>T</w:delText>
        </w:r>
        <w:r w:rsidR="006C0927" w:rsidRPr="00ED7666" w:rsidDel="00650C11">
          <w:rPr>
            <w:b/>
          </w:rPr>
          <w:delText xml:space="preserve">ime to </w:delText>
        </w:r>
        <w:r w:rsidR="006C0927" w:rsidDel="00650C11">
          <w:rPr>
            <w:b/>
          </w:rPr>
          <w:delText>publish data</w:delText>
        </w:r>
        <w:r w:rsidR="006C0927" w:rsidRPr="00ED7666" w:rsidDel="00650C11">
          <w:rPr>
            <w:b/>
          </w:rPr>
          <w:delText>’:</w:delText>
        </w:r>
        <w:r w:rsidR="006C0927" w:rsidRPr="00ED7666" w:rsidDel="00650C11">
          <w:delText xml:space="preserve"> </w:delText>
        </w:r>
        <w:r w:rsidR="006C0927" w:rsidDel="00650C11">
          <w:delText>N</w:delText>
        </w:r>
        <w:r w:rsidR="006C0927" w:rsidRPr="00ED7666" w:rsidDel="00650C11">
          <w:delText>umber of days necessary to make data available through Opendap and the IMOS portal</w:delText>
        </w:r>
        <w:r w:rsidR="00A44C48" w:rsidDel="00650C11">
          <w:delText xml:space="preserve"> from the date the data is on the eMII server</w:delText>
        </w:r>
        <w:r w:rsidR="006C0927" w:rsidRPr="00ED7666" w:rsidDel="00650C11">
          <w:delText>.</w:delText>
        </w:r>
      </w:del>
      <w:r w:rsidR="006C0927">
        <w:br/>
      </w:r>
      <w:r w:rsidR="006C0927">
        <w:rPr>
          <w:b/>
        </w:rPr>
        <w:t xml:space="preserve">AATAMS: </w:t>
      </w:r>
      <w:r w:rsidR="006C0927">
        <w:t>Australian Animal Tagging and Monitoring System (</w:t>
      </w:r>
      <w:hyperlink r:id="rId13" w:history="1">
        <w:r w:rsidR="006C0927" w:rsidRPr="009830B3">
          <w:rPr>
            <w:rStyle w:val="Hyperlink"/>
          </w:rPr>
          <w:t>http://imos.org.au/aatams.html</w:t>
        </w:r>
      </w:hyperlink>
      <w:r w:rsidR="006C0927">
        <w:t xml:space="preserve">) </w:t>
      </w:r>
      <w:r w:rsidR="006C0927">
        <w:br/>
      </w:r>
      <w:r w:rsidR="006C0927">
        <w:rPr>
          <w:b/>
        </w:rPr>
        <w:t>CTD</w:t>
      </w:r>
      <w:r w:rsidR="006C0927" w:rsidRPr="00991506">
        <w:t>:</w:t>
      </w:r>
      <w:r w:rsidR="006C0927">
        <w:t xml:space="preserve"> Conductivity Temperature and Depth</w:t>
      </w:r>
      <w:r w:rsidR="006C0927">
        <w:br/>
      </w:r>
      <w:r w:rsidR="006C0927">
        <w:rPr>
          <w:b/>
        </w:rPr>
        <w:t xml:space="preserve">SMRU: </w:t>
      </w:r>
      <w:r w:rsidR="006C0927">
        <w:t>Sea Mammal Research Unit (</w:t>
      </w:r>
      <w:hyperlink r:id="rId14" w:history="1">
        <w:r w:rsidR="006C0927" w:rsidRPr="009830B3">
          <w:rPr>
            <w:rStyle w:val="Hyperlink"/>
          </w:rPr>
          <w:t>http://www.smru.st-andrews.ac.uk/</w:t>
        </w:r>
      </w:hyperlink>
      <w:r w:rsidR="006C0927">
        <w:t>)</w:t>
      </w:r>
    </w:p>
    <w:p w14:paraId="32DC7889" w14:textId="77777777" w:rsidR="00CD22CF" w:rsidRDefault="00CD22CF" w:rsidP="006C0927">
      <w:pPr>
        <w:rPr>
          <w:ins w:id="1058" w:author="Xavier Hoenner" w:date="2014-06-13T15:06:00Z"/>
          <w:u w:val="single"/>
        </w:rPr>
      </w:pPr>
    </w:p>
    <w:p w14:paraId="2CB4D0D2" w14:textId="77777777" w:rsidR="00297E5B" w:rsidRPr="00D315D2" w:rsidRDefault="00297E5B" w:rsidP="006C0927">
      <w:pPr>
        <w:rPr>
          <w:u w:val="single"/>
        </w:rPr>
      </w:pPr>
    </w:p>
    <w:p w14:paraId="4F08F94F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46FD9" w14:paraId="7F576125" w14:textId="77777777" w:rsidTr="00F76048">
        <w:trPr>
          <w:jc w:val="center"/>
          <w:ins w:id="1059" w:author="Xavier Hoenner" w:date="2014-06-11T11:18:00Z"/>
        </w:trPr>
        <w:tc>
          <w:tcPr>
            <w:tcW w:w="1101" w:type="dxa"/>
            <w:vAlign w:val="center"/>
          </w:tcPr>
          <w:p w14:paraId="59100F68" w14:textId="77777777" w:rsidR="00046FD9" w:rsidRPr="0025464E" w:rsidRDefault="00046FD9" w:rsidP="00F76048">
            <w:pPr>
              <w:jc w:val="center"/>
              <w:rPr>
                <w:ins w:id="1060" w:author="Xavier Hoenner" w:date="2014-06-11T11:18:00Z"/>
                <w:b/>
              </w:rPr>
            </w:pPr>
            <w:ins w:id="1061" w:author="Xavier Hoenner" w:date="2014-06-11T11:18:00Z">
              <w:r>
                <w:rPr>
                  <w:b/>
                </w:rPr>
                <w:t>tag_code</w:t>
              </w:r>
            </w:ins>
          </w:p>
        </w:tc>
        <w:tc>
          <w:tcPr>
            <w:tcW w:w="1077" w:type="dxa"/>
            <w:vAlign w:val="center"/>
          </w:tcPr>
          <w:p w14:paraId="582BF56D" w14:textId="77777777" w:rsidR="00046FD9" w:rsidRDefault="00046FD9" w:rsidP="00F76048">
            <w:pPr>
              <w:jc w:val="center"/>
              <w:rPr>
                <w:ins w:id="1062" w:author="Xavier Hoenner" w:date="2014-06-11T11:18:00Z"/>
                <w:b/>
              </w:rPr>
            </w:pPr>
            <w:ins w:id="1063" w:author="Xavier Hoenner" w:date="2014-06-11T11:18:00Z">
              <w:r>
                <w:rPr>
                  <w:b/>
                </w:rPr>
                <w:t>species_name</w:t>
              </w:r>
            </w:ins>
          </w:p>
        </w:tc>
        <w:tc>
          <w:tcPr>
            <w:tcW w:w="1077" w:type="dxa"/>
            <w:vAlign w:val="center"/>
          </w:tcPr>
          <w:p w14:paraId="29733EF9" w14:textId="77777777" w:rsidR="00046FD9" w:rsidRDefault="00046FD9" w:rsidP="00F76048">
            <w:pPr>
              <w:jc w:val="center"/>
              <w:rPr>
                <w:ins w:id="1064" w:author="Xavier Hoenner" w:date="2014-06-11T11:18:00Z"/>
                <w:b/>
              </w:rPr>
            </w:pPr>
            <w:ins w:id="1065" w:author="Xavier Hoenner" w:date="2014-06-11T11:18:00Z">
              <w:r>
                <w:rPr>
                  <w:b/>
                </w:rPr>
                <w:t>release_site</w:t>
              </w:r>
            </w:ins>
          </w:p>
        </w:tc>
        <w:tc>
          <w:tcPr>
            <w:tcW w:w="1077" w:type="dxa"/>
            <w:vAlign w:val="center"/>
          </w:tcPr>
          <w:p w14:paraId="4543B145" w14:textId="77777777" w:rsidR="00046FD9" w:rsidRPr="0025464E" w:rsidRDefault="00046FD9" w:rsidP="00F76048">
            <w:pPr>
              <w:jc w:val="center"/>
              <w:rPr>
                <w:ins w:id="1066" w:author="Xavier Hoenner" w:date="2014-06-11T11:18:00Z"/>
                <w:b/>
              </w:rPr>
            </w:pPr>
            <w:ins w:id="1067" w:author="Xavier Hoenner" w:date="2014-06-11T11:18:00Z">
              <w:r>
                <w:rPr>
                  <w:b/>
                </w:rPr>
                <w:t>nb_profiles</w:t>
              </w:r>
            </w:ins>
          </w:p>
        </w:tc>
        <w:tc>
          <w:tcPr>
            <w:tcW w:w="993" w:type="dxa"/>
            <w:vAlign w:val="center"/>
          </w:tcPr>
          <w:p w14:paraId="50F48399" w14:textId="77777777" w:rsidR="00046FD9" w:rsidRDefault="00046FD9" w:rsidP="00F76048">
            <w:pPr>
              <w:jc w:val="center"/>
              <w:rPr>
                <w:ins w:id="1068" w:author="Xavier Hoenner" w:date="2014-06-11T11:18:00Z"/>
                <w:b/>
              </w:rPr>
            </w:pPr>
            <w:ins w:id="1069" w:author="Xavier Hoenner" w:date="2014-06-11T11:18:00Z">
              <w:r>
                <w:rPr>
                  <w:b/>
                </w:rPr>
                <w:t>nb_measurements</w:t>
              </w:r>
            </w:ins>
          </w:p>
        </w:tc>
        <w:tc>
          <w:tcPr>
            <w:tcW w:w="993" w:type="dxa"/>
            <w:vAlign w:val="center"/>
          </w:tcPr>
          <w:p w14:paraId="4F697520" w14:textId="77777777" w:rsidR="00046FD9" w:rsidRPr="0025464E" w:rsidRDefault="00046FD9" w:rsidP="00F76048">
            <w:pPr>
              <w:jc w:val="center"/>
              <w:rPr>
                <w:ins w:id="1070" w:author="Xavier Hoenner" w:date="2014-06-11T11:18:00Z"/>
                <w:b/>
              </w:rPr>
            </w:pPr>
            <w:ins w:id="1071" w:author="Xavier Hoenner" w:date="2014-06-11T11:18:00Z">
              <w:r>
                <w:rPr>
                  <w:b/>
                </w:rPr>
                <w:t>coverage_start</w:t>
              </w:r>
            </w:ins>
          </w:p>
        </w:tc>
        <w:tc>
          <w:tcPr>
            <w:tcW w:w="992" w:type="dxa"/>
            <w:vAlign w:val="center"/>
          </w:tcPr>
          <w:p w14:paraId="1BBF1FB9" w14:textId="77777777" w:rsidR="00046FD9" w:rsidRPr="0025464E" w:rsidRDefault="00046FD9" w:rsidP="00F76048">
            <w:pPr>
              <w:jc w:val="center"/>
              <w:rPr>
                <w:ins w:id="1072" w:author="Xavier Hoenner" w:date="2014-06-11T11:18:00Z"/>
                <w:b/>
              </w:rPr>
            </w:pPr>
            <w:ins w:id="1073" w:author="Xavier Hoenner" w:date="2014-06-11T11:18:00Z">
              <w:r>
                <w:rPr>
                  <w:b/>
                </w:rPr>
                <w:t>coverage_end</w:t>
              </w:r>
            </w:ins>
          </w:p>
        </w:tc>
        <w:tc>
          <w:tcPr>
            <w:tcW w:w="992" w:type="dxa"/>
            <w:vAlign w:val="center"/>
          </w:tcPr>
          <w:p w14:paraId="0E30C08C" w14:textId="77777777" w:rsidR="00046FD9" w:rsidRDefault="00046FD9" w:rsidP="00F76048">
            <w:pPr>
              <w:jc w:val="center"/>
              <w:rPr>
                <w:ins w:id="1074" w:author="Xavier Hoenner" w:date="2014-06-11T11:18:00Z"/>
                <w:b/>
              </w:rPr>
            </w:pPr>
            <w:ins w:id="1075" w:author="Xavier Hoenner" w:date="2014-06-11T11:18:00Z">
              <w:r>
                <w:rPr>
                  <w:b/>
                </w:rPr>
                <w:t>Coverage_duration</w:t>
              </w:r>
            </w:ins>
          </w:p>
        </w:tc>
      </w:tr>
      <w:tr w:rsidR="00046FD9" w14:paraId="588CCA95" w14:textId="77777777" w:rsidTr="00F76048">
        <w:trPr>
          <w:jc w:val="center"/>
          <w:ins w:id="1076" w:author="Xavier Hoenner" w:date="2014-06-11T11:18:00Z"/>
        </w:trPr>
        <w:tc>
          <w:tcPr>
            <w:tcW w:w="1101" w:type="dxa"/>
            <w:vAlign w:val="center"/>
          </w:tcPr>
          <w:p w14:paraId="5636C1AD" w14:textId="77777777" w:rsidR="00046FD9" w:rsidRDefault="00046FD9" w:rsidP="00F76048">
            <w:pPr>
              <w:jc w:val="center"/>
              <w:rPr>
                <w:ins w:id="1077" w:author="Xavier Hoenner" w:date="2014-06-11T11:18:00Z"/>
              </w:rPr>
            </w:pPr>
            <w:ins w:id="1078" w:author="Xavier Hoenner" w:date="2014-06-11T11:18:00Z">
              <w:r>
                <w:t>Tag code</w:t>
              </w:r>
            </w:ins>
          </w:p>
        </w:tc>
        <w:tc>
          <w:tcPr>
            <w:tcW w:w="1077" w:type="dxa"/>
            <w:vAlign w:val="center"/>
          </w:tcPr>
          <w:p w14:paraId="0DB0DFCB" w14:textId="77777777" w:rsidR="00046FD9" w:rsidRDefault="00046FD9" w:rsidP="00F76048">
            <w:pPr>
              <w:jc w:val="center"/>
              <w:rPr>
                <w:ins w:id="1079" w:author="Xavier Hoenner" w:date="2014-06-11T11:18:00Z"/>
              </w:rPr>
            </w:pPr>
            <w:ins w:id="1080" w:author="Xavier Hoenner" w:date="2014-06-11T11:18:00Z">
              <w:r>
                <w:t>Species name</w:t>
              </w:r>
            </w:ins>
          </w:p>
        </w:tc>
        <w:tc>
          <w:tcPr>
            <w:tcW w:w="1077" w:type="dxa"/>
            <w:vAlign w:val="center"/>
          </w:tcPr>
          <w:p w14:paraId="55862F55" w14:textId="77777777" w:rsidR="00046FD9" w:rsidRDefault="00046FD9" w:rsidP="00F76048">
            <w:pPr>
              <w:jc w:val="center"/>
              <w:rPr>
                <w:ins w:id="1081" w:author="Xavier Hoenner" w:date="2014-06-11T11:18:00Z"/>
              </w:rPr>
            </w:pPr>
            <w:ins w:id="1082" w:author="Xavier Hoenner" w:date="2014-06-11T11:18:00Z">
              <w:r>
                <w:t>Deployment location</w:t>
              </w:r>
            </w:ins>
          </w:p>
        </w:tc>
        <w:tc>
          <w:tcPr>
            <w:tcW w:w="1077" w:type="dxa"/>
            <w:vAlign w:val="center"/>
          </w:tcPr>
          <w:p w14:paraId="17D2BFC0" w14:textId="77777777" w:rsidR="00046FD9" w:rsidRDefault="00046FD9" w:rsidP="00F76048">
            <w:pPr>
              <w:jc w:val="center"/>
              <w:rPr>
                <w:ins w:id="1083" w:author="Xavier Hoenner" w:date="2014-06-11T11:18:00Z"/>
              </w:rPr>
            </w:pPr>
            <w:ins w:id="1084" w:author="Xavier Hoenner" w:date="2014-06-11T11:18:00Z">
              <w:r>
                <w:t># CTD profiles</w:t>
              </w:r>
            </w:ins>
          </w:p>
        </w:tc>
        <w:tc>
          <w:tcPr>
            <w:tcW w:w="993" w:type="dxa"/>
            <w:vAlign w:val="center"/>
          </w:tcPr>
          <w:p w14:paraId="0B12E37F" w14:textId="77777777" w:rsidR="00046FD9" w:rsidRDefault="00046FD9" w:rsidP="00F76048">
            <w:pPr>
              <w:jc w:val="center"/>
              <w:rPr>
                <w:ins w:id="1085" w:author="Xavier Hoenner" w:date="2014-06-11T11:18:00Z"/>
              </w:rPr>
            </w:pPr>
            <w:ins w:id="1086" w:author="Xavier Hoenner" w:date="2014-06-11T11:18:00Z">
              <w:r>
                <w:t># measurements</w:t>
              </w:r>
            </w:ins>
          </w:p>
        </w:tc>
        <w:tc>
          <w:tcPr>
            <w:tcW w:w="993" w:type="dxa"/>
            <w:vAlign w:val="center"/>
          </w:tcPr>
          <w:p w14:paraId="6EAE4232" w14:textId="77777777" w:rsidR="00046FD9" w:rsidRDefault="00046FD9" w:rsidP="00F76048">
            <w:pPr>
              <w:jc w:val="center"/>
              <w:rPr>
                <w:ins w:id="1087" w:author="Xavier Hoenner" w:date="2014-06-11T11:18:00Z"/>
              </w:rPr>
            </w:pPr>
            <w:ins w:id="1088" w:author="Xavier Hoenner" w:date="2014-06-11T11:18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2E2E67CF" w14:textId="77777777" w:rsidR="00046FD9" w:rsidRDefault="00046FD9" w:rsidP="00F76048">
            <w:pPr>
              <w:jc w:val="center"/>
              <w:rPr>
                <w:ins w:id="1089" w:author="Xavier Hoenner" w:date="2014-06-11T11:18:00Z"/>
              </w:rPr>
            </w:pPr>
            <w:ins w:id="1090" w:author="Xavier Hoenner" w:date="2014-06-11T11:18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45513C8D" w14:textId="77777777" w:rsidR="00046FD9" w:rsidRDefault="00046FD9" w:rsidP="00F76048">
            <w:pPr>
              <w:jc w:val="center"/>
              <w:rPr>
                <w:ins w:id="1091" w:author="Xavier Hoenner" w:date="2014-06-11T11:18:00Z"/>
              </w:rPr>
            </w:pPr>
            <w:ins w:id="1092" w:author="Xavier Hoenner" w:date="2014-06-11T11:18:00Z">
              <w:r>
                <w:t>Time coverage (days)</w:t>
              </w:r>
            </w:ins>
          </w:p>
        </w:tc>
      </w:tr>
      <w:tr w:rsidR="00046FD9" w14:paraId="5F31194C" w14:textId="77777777" w:rsidTr="00F76048">
        <w:trPr>
          <w:jc w:val="center"/>
          <w:ins w:id="1093" w:author="Xavier Hoenner" w:date="2014-06-11T11:18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2C449C68" w14:textId="77777777" w:rsidR="00046FD9" w:rsidRDefault="00046FD9" w:rsidP="00F76048">
            <w:pPr>
              <w:jc w:val="center"/>
              <w:rPr>
                <w:ins w:id="1094" w:author="Xavier Hoenner" w:date="2014-06-11T11:18:00Z"/>
              </w:rPr>
            </w:pPr>
            <w:ins w:id="1095" w:author="Xavier Hoenner" w:date="2014-06-11T11:18:00Z">
              <w:r w:rsidRPr="00B22073">
                <w:t xml:space="preserve">Headers: </w:t>
              </w:r>
              <w:r>
                <w:t>data_type</w:t>
              </w:r>
            </w:ins>
          </w:p>
        </w:tc>
      </w:tr>
      <w:tr w:rsidR="00046FD9" w14:paraId="30E1CD1B" w14:textId="77777777" w:rsidTr="00F76048">
        <w:trPr>
          <w:jc w:val="center"/>
          <w:ins w:id="1096" w:author="Xavier Hoenner" w:date="2014-06-11T11:18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79A45871" w14:textId="77777777" w:rsidR="00046FD9" w:rsidRDefault="00046FD9" w:rsidP="00F76048">
            <w:pPr>
              <w:rPr>
                <w:ins w:id="1097" w:author="Xavier Hoenner" w:date="2014-06-11T11:18:00Z"/>
              </w:rPr>
            </w:pPr>
            <w:ins w:id="1098" w:author="Xavier Hoenner" w:date="2014-06-11T11:18:00Z">
              <w:r>
                <w:t>Sub-headers = headers</w:t>
              </w:r>
            </w:ins>
          </w:p>
        </w:tc>
      </w:tr>
      <w:tr w:rsidR="00046FD9" w14:paraId="1DC02400" w14:textId="77777777" w:rsidTr="00F76048">
        <w:trPr>
          <w:jc w:val="center"/>
          <w:ins w:id="1099" w:author="Xavier Hoenner" w:date="2014-06-11T11:18:00Z"/>
        </w:trPr>
        <w:tc>
          <w:tcPr>
            <w:tcW w:w="1101" w:type="dxa"/>
            <w:vAlign w:val="center"/>
          </w:tcPr>
          <w:p w14:paraId="61864791" w14:textId="77777777" w:rsidR="00046FD9" w:rsidRDefault="00046FD9" w:rsidP="00F76048">
            <w:pPr>
              <w:jc w:val="center"/>
              <w:rPr>
                <w:ins w:id="1100" w:author="Xavier Hoenner" w:date="2014-06-11T11:18:00Z"/>
              </w:rPr>
            </w:pPr>
          </w:p>
        </w:tc>
        <w:tc>
          <w:tcPr>
            <w:tcW w:w="1077" w:type="dxa"/>
          </w:tcPr>
          <w:p w14:paraId="77747FCE" w14:textId="77777777" w:rsidR="00046FD9" w:rsidRDefault="00046FD9" w:rsidP="00F76048">
            <w:pPr>
              <w:jc w:val="center"/>
              <w:rPr>
                <w:ins w:id="1101" w:author="Xavier Hoenner" w:date="2014-06-11T11:18:00Z"/>
              </w:rPr>
            </w:pPr>
          </w:p>
        </w:tc>
        <w:tc>
          <w:tcPr>
            <w:tcW w:w="1077" w:type="dxa"/>
          </w:tcPr>
          <w:p w14:paraId="4B5804E3" w14:textId="77777777" w:rsidR="00046FD9" w:rsidRDefault="00046FD9" w:rsidP="00F76048">
            <w:pPr>
              <w:jc w:val="center"/>
              <w:rPr>
                <w:ins w:id="1102" w:author="Xavier Hoenner" w:date="2014-06-11T11:18:00Z"/>
              </w:rPr>
            </w:pPr>
          </w:p>
        </w:tc>
        <w:tc>
          <w:tcPr>
            <w:tcW w:w="1077" w:type="dxa"/>
            <w:vAlign w:val="center"/>
          </w:tcPr>
          <w:p w14:paraId="0AC04678" w14:textId="77777777" w:rsidR="00046FD9" w:rsidRDefault="00046FD9" w:rsidP="00F76048">
            <w:pPr>
              <w:jc w:val="center"/>
              <w:rPr>
                <w:ins w:id="1103" w:author="Xavier Hoenner" w:date="2014-06-11T11:18:00Z"/>
              </w:rPr>
            </w:pPr>
          </w:p>
        </w:tc>
        <w:tc>
          <w:tcPr>
            <w:tcW w:w="993" w:type="dxa"/>
          </w:tcPr>
          <w:p w14:paraId="0D5C2072" w14:textId="77777777" w:rsidR="00046FD9" w:rsidRDefault="00046FD9" w:rsidP="00F76048">
            <w:pPr>
              <w:jc w:val="center"/>
              <w:rPr>
                <w:ins w:id="1104" w:author="Xavier Hoenner" w:date="2014-06-11T11:18:00Z"/>
              </w:rPr>
            </w:pPr>
          </w:p>
        </w:tc>
        <w:tc>
          <w:tcPr>
            <w:tcW w:w="993" w:type="dxa"/>
            <w:vAlign w:val="center"/>
          </w:tcPr>
          <w:p w14:paraId="22556765" w14:textId="77777777" w:rsidR="00046FD9" w:rsidRDefault="00046FD9" w:rsidP="00F76048">
            <w:pPr>
              <w:jc w:val="center"/>
              <w:rPr>
                <w:ins w:id="1105" w:author="Xavier Hoenner" w:date="2014-06-11T11:18:00Z"/>
              </w:rPr>
            </w:pPr>
          </w:p>
        </w:tc>
        <w:tc>
          <w:tcPr>
            <w:tcW w:w="992" w:type="dxa"/>
            <w:vAlign w:val="center"/>
          </w:tcPr>
          <w:p w14:paraId="416C4716" w14:textId="77777777" w:rsidR="00046FD9" w:rsidRDefault="00046FD9" w:rsidP="00F76048">
            <w:pPr>
              <w:jc w:val="center"/>
              <w:rPr>
                <w:ins w:id="1106" w:author="Xavier Hoenner" w:date="2014-06-11T11:18:00Z"/>
              </w:rPr>
            </w:pPr>
          </w:p>
        </w:tc>
        <w:tc>
          <w:tcPr>
            <w:tcW w:w="992" w:type="dxa"/>
            <w:vAlign w:val="center"/>
          </w:tcPr>
          <w:p w14:paraId="71EFF613" w14:textId="77777777" w:rsidR="00046FD9" w:rsidRDefault="00046FD9" w:rsidP="00F76048">
            <w:pPr>
              <w:jc w:val="center"/>
              <w:rPr>
                <w:ins w:id="1107" w:author="Xavier Hoenner" w:date="2014-06-11T11:18:00Z"/>
              </w:rPr>
            </w:pPr>
          </w:p>
        </w:tc>
      </w:tr>
    </w:tbl>
    <w:p w14:paraId="473AC8CA" w14:textId="0DD2EBF8" w:rsidR="002D25FA" w:rsidRDefault="002D25FA" w:rsidP="00CD22CF">
      <w:pPr>
        <w:rPr>
          <w:ins w:id="1108" w:author="Xavier Hoenner" w:date="2014-06-13T15:04:00Z"/>
          <w:b/>
        </w:rPr>
      </w:pPr>
      <w:ins w:id="1109" w:author="Xavier Hoenner" w:date="2014-06-13T15:04:00Z">
        <w:r>
          <w:rPr>
            <w:b/>
          </w:rPr>
          <w:br w:type="page"/>
        </w:r>
      </w:ins>
    </w:p>
    <w:p w14:paraId="6FB3469B" w14:textId="4BA8AD61" w:rsidR="00650C11" w:rsidDel="002D25FA" w:rsidRDefault="00650C11" w:rsidP="00CD22CF">
      <w:pPr>
        <w:rPr>
          <w:del w:id="1110" w:author="Xavier Hoenner" w:date="2014-06-13T15:04:00Z"/>
          <w:b/>
        </w:rPr>
      </w:pPr>
    </w:p>
    <w:p w14:paraId="025A2E22" w14:textId="68108BC2" w:rsidR="00CD22CF" w:rsidDel="001C51A5" w:rsidRDefault="002F3504" w:rsidP="00CD22CF">
      <w:pPr>
        <w:pStyle w:val="Heading2"/>
        <w:rPr>
          <w:del w:id="1111" w:author="Xavier Hoenner" w:date="2014-06-11T11:03:00Z"/>
        </w:rPr>
      </w:pPr>
      <w:del w:id="1112" w:author="Xavier Hoenner" w:date="2014-06-11T11:03:00Z">
        <w:r w:rsidDel="001C51A5">
          <w:delText>2</w:delText>
        </w:r>
        <w:r w:rsidR="00CD22CF" w:rsidRPr="00E123F0" w:rsidDel="001C51A5">
          <w:delText>.</w:delText>
        </w:r>
        <w:r w:rsidR="00CD22CF" w:rsidDel="001C51A5">
          <w:delText>4</w:delText>
        </w:r>
        <w:r w:rsidR="00CD22CF" w:rsidRPr="00E123F0" w:rsidDel="001C51A5">
          <w:delText xml:space="preserve"> </w:delText>
        </w:r>
        <w:r w:rsidR="00CD22CF" w:rsidDel="001C51A5">
          <w:delText>D</w:delText>
        </w:r>
        <w:r w:rsidR="00CD22CF" w:rsidRPr="00E123F0" w:rsidDel="001C51A5">
          <w:delText xml:space="preserve">ata </w:delText>
        </w:r>
        <w:r w:rsidR="00CD22CF" w:rsidDel="001C51A5">
          <w:delText>report – Data with missing information</w:delText>
        </w:r>
      </w:del>
    </w:p>
    <w:p w14:paraId="58A87011" w14:textId="7C004030" w:rsidR="00CD22CF" w:rsidDel="001C51A5" w:rsidRDefault="00CD22CF" w:rsidP="00CD22CF">
      <w:pPr>
        <w:pStyle w:val="Heading3"/>
        <w:rPr>
          <w:del w:id="1113" w:author="Xavier Hoenner" w:date="2014-06-11T11:03:00Z"/>
        </w:rPr>
      </w:pPr>
      <w:del w:id="1114" w:author="Xavier Hoenner" w:date="2014-06-11T11:03:00Z">
        <w:r w:rsidRPr="0011784D" w:rsidDel="001C51A5">
          <w:rPr>
            <w:b w:val="0"/>
          </w:rPr>
          <w:delText>Filename:</w:delText>
        </w:r>
        <w:r w:rsidRPr="0011784D" w:rsidDel="001C51A5">
          <w:rPr>
            <w:u w:val="none"/>
          </w:rPr>
          <w:delText xml:space="preserve"> ‘</w:delText>
        </w:r>
        <w:r w:rsidDel="001C51A5">
          <w:rPr>
            <w:u w:val="none"/>
          </w:rPr>
          <w:delText>C</w:delText>
        </w:r>
        <w:r w:rsidRPr="0011784D" w:rsidDel="001C51A5">
          <w:rPr>
            <w:u w:val="none"/>
          </w:rPr>
          <w:delText>_ AATAMS_</w:delText>
        </w:r>
        <w:r w:rsidR="006C0927" w:rsidDel="001C51A5">
          <w:rPr>
            <w:u w:val="none"/>
          </w:rPr>
          <w:delText>Satellite</w:delText>
        </w:r>
        <w:r w:rsidRPr="0011784D" w:rsidDel="001C51A5">
          <w:rPr>
            <w:u w:val="none"/>
          </w:rPr>
          <w:delText>Tagging_</w:delText>
        </w:r>
        <w:r w:rsidR="00676EF3" w:rsidDel="001C51A5">
          <w:rPr>
            <w:u w:val="none"/>
          </w:rPr>
          <w:delText>MissingInformation</w:delText>
        </w:r>
        <w:r w:rsidRPr="0011784D" w:rsidDel="001C51A5">
          <w:rPr>
            <w:u w:val="none"/>
          </w:rPr>
          <w:delText>’</w:delText>
        </w:r>
      </w:del>
    </w:p>
    <w:p w14:paraId="50E03257" w14:textId="7449077C" w:rsidR="00CD22CF" w:rsidRPr="0011784D" w:rsidDel="001C51A5" w:rsidRDefault="00CD22CF" w:rsidP="00CD22CF">
      <w:pPr>
        <w:pStyle w:val="Heading3"/>
        <w:rPr>
          <w:del w:id="1115" w:author="Xavier Hoenner" w:date="2014-06-11T11:03:00Z"/>
          <w:u w:val="none"/>
        </w:rPr>
      </w:pPr>
      <w:del w:id="1116" w:author="Xavier Hoenner" w:date="2014-06-11T11:03:00Z">
        <w:r w:rsidRPr="005271CF" w:rsidDel="001C51A5">
          <w:br/>
        </w:r>
        <w:r w:rsidRPr="0011784D" w:rsidDel="001C51A5">
          <w:rPr>
            <w:b w:val="0"/>
            <w:szCs w:val="26"/>
          </w:rPr>
          <w:delText>Description:</w:delText>
        </w:r>
        <w:r w:rsidRPr="0011784D" w:rsidDel="001C51A5">
          <w:rPr>
            <w:u w:val="none"/>
          </w:rPr>
          <w:delText xml:space="preserve"> </w:delText>
        </w:r>
        <w:r w:rsidRPr="0011784D" w:rsidDel="001C51A5">
          <w:rPr>
            <w:szCs w:val="26"/>
            <w:u w:val="none"/>
          </w:rPr>
          <w:delText>‘</w:delText>
        </w:r>
        <w:r w:rsidR="00BB7BFD" w:rsidDel="001C51A5">
          <w:rPr>
            <w:szCs w:val="26"/>
            <w:u w:val="none"/>
          </w:rPr>
          <w:delText>Data with missing information</w:delText>
        </w:r>
        <w:r w:rsidRPr="0011784D" w:rsidDel="001C51A5">
          <w:rPr>
            <w:szCs w:val="26"/>
            <w:u w:val="none"/>
          </w:rPr>
          <w:delText>’</w:delText>
        </w:r>
      </w:del>
    </w:p>
    <w:p w14:paraId="43F80F3E" w14:textId="30B102CE" w:rsidR="00CD22CF" w:rsidRPr="0011784D" w:rsidDel="001C51A5" w:rsidRDefault="00CD22CF" w:rsidP="00CD22CF">
      <w:pPr>
        <w:rPr>
          <w:del w:id="1117" w:author="Xavier Hoenner" w:date="2014-06-11T11:03:00Z"/>
        </w:rPr>
      </w:pPr>
    </w:p>
    <w:p w14:paraId="1E6D9CFC" w14:textId="5B634FD5" w:rsidR="00CD22CF" w:rsidDel="001C51A5" w:rsidRDefault="00CD22CF" w:rsidP="00CD22CF">
      <w:pPr>
        <w:rPr>
          <w:del w:id="1118" w:author="Xavier Hoenner" w:date="2014-06-11T11:03:00Z"/>
        </w:rPr>
      </w:pPr>
      <w:del w:id="1119" w:author="Xavier Hoenner" w:date="2014-06-11T11:03:00Z">
        <w:r w:rsidRPr="00542A59" w:rsidDel="001C51A5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D07393" w:rsidDel="00650C11" w14:paraId="219457A0" w14:textId="1D251877" w:rsidTr="00D07393">
        <w:trPr>
          <w:del w:id="1120" w:author="Xavier Hoenner" w:date="2014-04-30T11:40:00Z"/>
        </w:trPr>
        <w:tc>
          <w:tcPr>
            <w:tcW w:w="1271" w:type="dxa"/>
          </w:tcPr>
          <w:p w14:paraId="6E2C32C1" w14:textId="50B39D9D" w:rsidR="00D07393" w:rsidRPr="003D503B" w:rsidDel="00650C11" w:rsidRDefault="00D07393" w:rsidP="00397C44">
            <w:pPr>
              <w:rPr>
                <w:del w:id="1121" w:author="Xavier Hoenner" w:date="2014-04-30T11:40:00Z"/>
                <w:b/>
                <w:szCs w:val="24"/>
              </w:rPr>
            </w:pPr>
            <w:del w:id="1122" w:author="Xavier Hoenner" w:date="2014-04-30T11:40:00Z">
              <w:r w:rsidRPr="003D503B" w:rsidDel="00650C11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30A413B2" w14:textId="0CE08A44" w:rsidR="00D07393" w:rsidRPr="003D503B" w:rsidDel="00650C11" w:rsidRDefault="00D07393" w:rsidP="00397C44">
            <w:pPr>
              <w:rPr>
                <w:del w:id="1123" w:author="Xavier Hoenner" w:date="2014-04-30T11:40:00Z"/>
                <w:szCs w:val="24"/>
              </w:rPr>
            </w:pPr>
            <w:del w:id="1124" w:author="Xavier Hoenner" w:date="2014-04-30T11:40:00Z">
              <w:r w:rsidRPr="003D503B" w:rsidDel="00650C11">
                <w:rPr>
                  <w:szCs w:val="24"/>
                </w:rPr>
                <w:delText>db</w:delText>
              </w:r>
              <w:r w:rsidDel="00650C11">
                <w:rPr>
                  <w:szCs w:val="24"/>
                </w:rPr>
                <w:delText>dev</w:delText>
              </w:r>
              <w:r w:rsidRPr="003D503B" w:rsidDel="00650C11">
                <w:rPr>
                  <w:szCs w:val="24"/>
                </w:rPr>
                <w:delText>.emii.org.au</w:delText>
              </w:r>
            </w:del>
          </w:p>
        </w:tc>
      </w:tr>
      <w:tr w:rsidR="00D07393" w:rsidDel="00650C11" w14:paraId="7DE7ABE9" w14:textId="4F182249" w:rsidTr="00D07393">
        <w:trPr>
          <w:del w:id="1125" w:author="Xavier Hoenner" w:date="2014-04-30T11:40:00Z"/>
        </w:trPr>
        <w:tc>
          <w:tcPr>
            <w:tcW w:w="1271" w:type="dxa"/>
          </w:tcPr>
          <w:p w14:paraId="52F2654C" w14:textId="332844D4" w:rsidR="00D07393" w:rsidRPr="003D503B" w:rsidDel="00650C11" w:rsidRDefault="00D07393" w:rsidP="00397C44">
            <w:pPr>
              <w:rPr>
                <w:del w:id="1126" w:author="Xavier Hoenner" w:date="2014-04-30T11:40:00Z"/>
                <w:b/>
                <w:szCs w:val="24"/>
              </w:rPr>
            </w:pPr>
            <w:del w:id="1127" w:author="Xavier Hoenner" w:date="2014-04-30T11:40:00Z">
              <w:r w:rsidRPr="003D503B" w:rsidDel="00650C11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3824FC16" w14:textId="3960BBF9" w:rsidR="00D07393" w:rsidRPr="003D503B" w:rsidDel="00650C11" w:rsidRDefault="00D07393" w:rsidP="00397C44">
            <w:pPr>
              <w:rPr>
                <w:del w:id="1128" w:author="Xavier Hoenner" w:date="2014-04-30T11:40:00Z"/>
                <w:szCs w:val="24"/>
              </w:rPr>
            </w:pPr>
            <w:del w:id="1129" w:author="Xavier Hoenner" w:date="2014-04-30T11:40:00Z">
              <w:r w:rsidDel="00650C11">
                <w:rPr>
                  <w:szCs w:val="24"/>
                </w:rPr>
                <w:delText>report_db</w:delText>
              </w:r>
            </w:del>
          </w:p>
        </w:tc>
      </w:tr>
      <w:tr w:rsidR="00D07393" w:rsidDel="00650C11" w14:paraId="58A73C9C" w14:textId="70165DE4" w:rsidTr="00D07393">
        <w:trPr>
          <w:del w:id="1130" w:author="Xavier Hoenner" w:date="2014-04-30T11:40:00Z"/>
        </w:trPr>
        <w:tc>
          <w:tcPr>
            <w:tcW w:w="1271" w:type="dxa"/>
          </w:tcPr>
          <w:p w14:paraId="3BBAF445" w14:textId="6BE83AC2" w:rsidR="00D07393" w:rsidRPr="003D503B" w:rsidDel="00650C11" w:rsidRDefault="00D07393" w:rsidP="00397C44">
            <w:pPr>
              <w:rPr>
                <w:del w:id="1131" w:author="Xavier Hoenner" w:date="2014-04-30T11:40:00Z"/>
                <w:b/>
                <w:szCs w:val="24"/>
              </w:rPr>
            </w:pPr>
            <w:del w:id="1132" w:author="Xavier Hoenner" w:date="2014-04-30T11:40:00Z">
              <w:r w:rsidRPr="003D503B" w:rsidDel="00650C11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0E39C0D4" w14:textId="2AD2B27E" w:rsidR="00D07393" w:rsidRPr="003D503B" w:rsidDel="00650C11" w:rsidRDefault="00D07393" w:rsidP="00397C44">
            <w:pPr>
              <w:rPr>
                <w:del w:id="1133" w:author="Xavier Hoenner" w:date="2014-04-30T11:40:00Z"/>
                <w:szCs w:val="24"/>
              </w:rPr>
            </w:pPr>
            <w:del w:id="1134" w:author="Xavier Hoenner" w:date="2014-04-30T11:40:00Z">
              <w:r w:rsidDel="00650C11">
                <w:rPr>
                  <w:szCs w:val="24"/>
                </w:rPr>
                <w:delText>report</w:delText>
              </w:r>
            </w:del>
          </w:p>
        </w:tc>
      </w:tr>
      <w:tr w:rsidR="00D07393" w:rsidDel="00650C11" w14:paraId="62D30136" w14:textId="232F31C3" w:rsidTr="00D07393">
        <w:trPr>
          <w:del w:id="1135" w:author="Xavier Hoenner" w:date="2014-04-30T11:40:00Z"/>
        </w:trPr>
        <w:tc>
          <w:tcPr>
            <w:tcW w:w="1271" w:type="dxa"/>
          </w:tcPr>
          <w:p w14:paraId="22CD2456" w14:textId="251CF708" w:rsidR="00D07393" w:rsidRPr="003D503B" w:rsidDel="00650C11" w:rsidRDefault="00D07393" w:rsidP="00397C44">
            <w:pPr>
              <w:rPr>
                <w:del w:id="1136" w:author="Xavier Hoenner" w:date="2014-04-30T11:40:00Z"/>
                <w:b/>
                <w:szCs w:val="24"/>
              </w:rPr>
            </w:pPr>
            <w:del w:id="1137" w:author="Xavier Hoenner" w:date="2014-04-30T11:40:00Z">
              <w:r w:rsidRPr="003D503B" w:rsidDel="00650C11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32F7ADCB" w14:textId="4EB57AA7" w:rsidR="00D07393" w:rsidRPr="003D503B" w:rsidDel="00650C11" w:rsidRDefault="00D07393" w:rsidP="00397C44">
            <w:pPr>
              <w:rPr>
                <w:del w:id="1138" w:author="Xavier Hoenner" w:date="2014-04-30T11:40:00Z"/>
                <w:szCs w:val="24"/>
              </w:rPr>
            </w:pPr>
            <w:del w:id="1139" w:author="Xavier Hoenner" w:date="2014-04-30T11:40:00Z">
              <w:r w:rsidDel="00650C11">
                <w:rPr>
                  <w:szCs w:val="24"/>
                </w:rPr>
                <w:delText>aatams_sattag_all_deployments_view</w:delText>
              </w:r>
            </w:del>
          </w:p>
        </w:tc>
      </w:tr>
    </w:tbl>
    <w:p w14:paraId="53E264DC" w14:textId="77EF5DB3" w:rsidR="00CD22CF" w:rsidDel="001C51A5" w:rsidRDefault="00CD22CF" w:rsidP="00CD22CF">
      <w:pPr>
        <w:rPr>
          <w:del w:id="1140" w:author="Xavier Hoenner" w:date="2014-06-11T11:03:00Z"/>
        </w:rPr>
      </w:pPr>
    </w:p>
    <w:p w14:paraId="2F442982" w14:textId="75B6CB67" w:rsidR="00CD22CF" w:rsidDel="001C51A5" w:rsidRDefault="00CD22CF" w:rsidP="00CD22CF">
      <w:pPr>
        <w:rPr>
          <w:del w:id="1141" w:author="Xavier Hoenner" w:date="2014-06-11T11:03:00Z"/>
        </w:rPr>
      </w:pPr>
      <w:del w:id="1142" w:author="Xavier Hoenner" w:date="2014-06-11T11:03:00Z">
        <w:r w:rsidDel="001C51A5">
          <w:rPr>
            <w:u w:val="single"/>
          </w:rPr>
          <w:delText xml:space="preserve">Filters: </w:delText>
        </w:r>
        <w:r w:rsidDel="001C51A5">
          <w:delText xml:space="preserve"> List all data for which ‘</w:delText>
        </w:r>
        <w:r w:rsidR="00C16B35" w:rsidDel="001C51A5">
          <w:delText>missing_info’ IS NOT NULL</w:delText>
        </w:r>
        <w:r w:rsidDel="001C51A5">
          <w:delText>.</w:delText>
        </w:r>
      </w:del>
    </w:p>
    <w:p w14:paraId="64F9350B" w14:textId="03EFAB2B" w:rsidR="00CD22CF" w:rsidDel="001C51A5" w:rsidRDefault="00CD22CF" w:rsidP="00CD22CF">
      <w:pPr>
        <w:ind w:left="1843" w:hanging="1843"/>
        <w:rPr>
          <w:del w:id="1143" w:author="Xavier Hoenner" w:date="2014-06-11T11:03:00Z"/>
        </w:rPr>
      </w:pPr>
      <w:del w:id="1144" w:author="Xavier Hoenner" w:date="2014-06-11T11:03:00Z">
        <w:r w:rsidDel="001C51A5">
          <w:rPr>
            <w:u w:val="single"/>
          </w:rPr>
          <w:delText>Data sorting options:</w:delText>
        </w:r>
        <w:r w:rsidDel="001C51A5">
          <w:delText xml:space="preserve"> </w:delText>
        </w:r>
      </w:del>
      <w:del w:id="1145" w:author="Xavier Hoenner" w:date="2014-04-30T11:44:00Z">
        <w:r w:rsidR="00EA63F6" w:rsidDel="00C62E30">
          <w:delText>Sort data by ASCENDING ‘missing_info’</w:delText>
        </w:r>
        <w:r w:rsidR="00BB7BFD" w:rsidDel="00C62E30">
          <w:delText xml:space="preserve">, then by ASCENDING </w:delText>
        </w:r>
        <w:r w:rsidR="00EA63F6" w:rsidDel="00C62E30">
          <w:delText xml:space="preserve">‘headers’, and then by ASCENDING </w:delText>
        </w:r>
        <w:r w:rsidR="00BB7BFD" w:rsidDel="00C62E30">
          <w:delText>‘tag_code’</w:delText>
        </w:r>
        <w:r w:rsidDel="00C62E30">
          <w:delText>.</w:delText>
        </w:r>
      </w:del>
    </w:p>
    <w:p w14:paraId="4774D883" w14:textId="1E7108B9" w:rsidR="00DC367D" w:rsidRPr="009E4710" w:rsidDel="001C51A5" w:rsidRDefault="00DC367D" w:rsidP="00DC367D">
      <w:pPr>
        <w:ind w:left="1843" w:hanging="1843"/>
        <w:rPr>
          <w:del w:id="1146" w:author="Xavier Hoenner" w:date="2014-06-11T11:03:00Z"/>
          <w:u w:val="single"/>
        </w:rPr>
      </w:pPr>
      <w:del w:id="1147" w:author="Xavier Hoenner" w:date="2014-06-11T11:03:00Z">
        <w:r w:rsidRPr="009E4710" w:rsidDel="001C51A5">
          <w:rPr>
            <w:u w:val="single"/>
          </w:rPr>
          <w:delText>Data grouping options:</w:delText>
        </w:r>
        <w:r w:rsidDel="001C51A5">
          <w:delText xml:space="preserve"> Group </w:delText>
        </w:r>
        <w:r w:rsidR="00837D12" w:rsidDel="001C51A5">
          <w:delText>by ‘</w:delText>
        </w:r>
      </w:del>
      <w:del w:id="1148" w:author="Xavier Hoenner" w:date="2014-04-30T11:43:00Z">
        <w:r w:rsidR="00837D12" w:rsidDel="00422D7C">
          <w:delText>missing_info</w:delText>
        </w:r>
      </w:del>
      <w:del w:id="1149" w:author="Xavier Hoenner" w:date="2014-06-11T11:03:00Z">
        <w:r w:rsidR="00837D12" w:rsidDel="001C51A5">
          <w:delText>’</w:delText>
        </w:r>
        <w:r w:rsidDel="001C51A5">
          <w:delText>, sub-group by ‘headers’.</w:delText>
        </w:r>
      </w:del>
    </w:p>
    <w:p w14:paraId="4F72A859" w14:textId="407DDEFA" w:rsidR="00CD22CF" w:rsidDel="001C51A5" w:rsidRDefault="00CD22CF" w:rsidP="00CD22CF">
      <w:pPr>
        <w:ind w:left="993" w:hanging="993"/>
        <w:rPr>
          <w:del w:id="1150" w:author="Xavier Hoenner" w:date="2014-06-11T11:03:00Z"/>
        </w:rPr>
      </w:pPr>
      <w:del w:id="1151" w:author="Xavier Hoenner" w:date="2014-06-11T11:03:00Z">
        <w:r w:rsidDel="001C51A5">
          <w:rPr>
            <w:u w:val="single"/>
          </w:rPr>
          <w:delText>Footnote:</w:delText>
        </w:r>
        <w:r w:rsidDel="001C51A5">
          <w:delText xml:space="preserve"> </w:delText>
        </w:r>
      </w:del>
      <w:del w:id="1152" w:author="Xavier Hoenner" w:date="2014-04-30T11:44:00Z">
        <w:r w:rsidR="00DB49BC" w:rsidRPr="00B22073" w:rsidDel="00422D7C">
          <w:rPr>
            <w:b/>
          </w:rPr>
          <w:delText>Headers</w:delText>
        </w:r>
        <w:r w:rsidR="00DB49BC" w:rsidDel="00422D7C">
          <w:delText>: Facility/sub-facility responsible for the missing information.</w:delText>
        </w:r>
        <w:r w:rsidR="00DB49BC" w:rsidDel="00422D7C">
          <w:br/>
        </w:r>
        <w:r w:rsidR="00DB49BC" w:rsidDel="00422D7C">
          <w:rPr>
            <w:b/>
          </w:rPr>
          <w:delText>Sub-headers</w:delText>
        </w:r>
        <w:r w:rsidR="00BB7BFD" w:rsidDel="00422D7C">
          <w:rPr>
            <w:b/>
          </w:rPr>
          <w:delText xml:space="preserve">: </w:delText>
        </w:r>
        <w:r w:rsidR="00BB7BFD" w:rsidDel="00422D7C">
          <w:delText xml:space="preserve">Campaign name - Species common name – Deployment location – </w:delText>
        </w:r>
        <w:r w:rsidR="008E31D3" w:rsidDel="00422D7C">
          <w:delText xml:space="preserve">Principal investigator – </w:delText>
        </w:r>
        <w:r w:rsidR="00BB7BFD" w:rsidDel="00422D7C">
          <w:delText>Satellite tag type</w:delText>
        </w:r>
        <w:r w:rsidR="001D2D21" w:rsidDel="00422D7C">
          <w:delText>.</w:delText>
        </w:r>
      </w:del>
      <w:del w:id="1153" w:author="Xavier Hoenner" w:date="2014-06-11T11:03:00Z">
        <w:r w:rsidR="00BB7BFD" w:rsidDel="001C51A5">
          <w:br/>
        </w:r>
        <w:r w:rsidR="00BB7BFD" w:rsidRPr="006B3C3D" w:rsidDel="001C51A5">
          <w:rPr>
            <w:b/>
          </w:rPr>
          <w:delText>‘</w:delText>
        </w:r>
        <w:r w:rsidR="00BB7BFD" w:rsidDel="001C51A5">
          <w:rPr>
            <w:b/>
          </w:rPr>
          <w:delText>Campaign name</w:delText>
        </w:r>
        <w:r w:rsidR="00BB7BFD" w:rsidRPr="006B3C3D" w:rsidDel="001C51A5">
          <w:rPr>
            <w:b/>
          </w:rPr>
          <w:delText>’</w:delText>
        </w:r>
        <w:r w:rsidR="00BB7BFD" w:rsidRPr="006B3C3D" w:rsidDel="001C51A5">
          <w:delText xml:space="preserve">: </w:delText>
        </w:r>
        <w:r w:rsidR="00BB7BFD" w:rsidDel="001C51A5">
          <w:delText>Name of satellite tagging program. All tags deployed under the same campaign have the same software configuration.</w:delText>
        </w:r>
        <w:r w:rsidR="00BB7BFD" w:rsidDel="001C51A5">
          <w:br/>
        </w:r>
        <w:r w:rsidR="00BB7BFD" w:rsidRPr="006B3C3D" w:rsidDel="001C51A5">
          <w:rPr>
            <w:b/>
          </w:rPr>
          <w:delText>‘</w:delText>
        </w:r>
        <w:r w:rsidR="00BB7BFD" w:rsidDel="001C51A5">
          <w:rPr>
            <w:b/>
          </w:rPr>
          <w:delText># CTD profiles</w:delText>
        </w:r>
        <w:r w:rsidR="00BB7BFD" w:rsidRPr="006B3C3D" w:rsidDel="001C51A5">
          <w:rPr>
            <w:b/>
          </w:rPr>
          <w:delText>’</w:delText>
        </w:r>
        <w:r w:rsidR="00BB7BFD" w:rsidRPr="006B3C3D" w:rsidDel="001C51A5">
          <w:delText xml:space="preserve">: </w:delText>
        </w:r>
        <w:r w:rsidR="00BB7BFD" w:rsidDel="001C51A5">
          <w:delText>Number of CTD profiles relayed</w:delText>
        </w:r>
        <w:r w:rsidR="00BB7BFD" w:rsidRPr="006B3C3D" w:rsidDel="001C51A5">
          <w:delText>.</w:delText>
        </w:r>
        <w:r w:rsidR="00BB7BFD" w:rsidDel="001C51A5">
          <w:delText xml:space="preserve"> SMRU CTD tags relay both temperature and salinity profiles while SMRU SRDL tags only relay temperature profiles.</w:delText>
        </w:r>
      </w:del>
      <w:del w:id="1154" w:author="Xavier Hoenner" w:date="2014-04-30T11:44:00Z">
        <w:r w:rsidR="00BB7BFD" w:rsidDel="00422D7C">
          <w:delText xml:space="preserve"> </w:delText>
        </w:r>
      </w:del>
      <w:del w:id="1155" w:author="Xavier Hoenner" w:date="2014-06-11T11:03:00Z">
        <w:r w:rsidR="00BB7BFD" w:rsidDel="001C51A5">
          <w:br/>
        </w:r>
        <w:r w:rsidR="00BB7BFD" w:rsidRPr="006B3C3D" w:rsidDel="001C51A5">
          <w:rPr>
            <w:b/>
          </w:rPr>
          <w:delText>‘Start’</w:delText>
        </w:r>
        <w:r w:rsidR="00BB7BFD" w:rsidRPr="006B3C3D" w:rsidDel="001C51A5">
          <w:delText xml:space="preserve">: </w:delText>
        </w:r>
        <w:r w:rsidR="00BB7BFD" w:rsidDel="001C51A5">
          <w:delText>Recording date of the first CTD profile for the satellite tagging campaign (format: dd/mm/yyyy).</w:delText>
        </w:r>
        <w:r w:rsidR="00BB7BFD" w:rsidRPr="006B3C3D" w:rsidDel="001C51A5">
          <w:br/>
        </w:r>
        <w:r w:rsidR="00BB7BFD" w:rsidRPr="006B3C3D" w:rsidDel="001C51A5">
          <w:rPr>
            <w:b/>
          </w:rPr>
          <w:delText>‘</w:delText>
        </w:r>
        <w:r w:rsidR="00BB7BFD" w:rsidRPr="00ED7666" w:rsidDel="001C51A5">
          <w:rPr>
            <w:b/>
          </w:rPr>
          <w:delText>End’</w:delText>
        </w:r>
        <w:r w:rsidR="00BB7BFD" w:rsidRPr="00ED7666" w:rsidDel="001C51A5">
          <w:delText xml:space="preserve">: </w:delText>
        </w:r>
        <w:r w:rsidR="00BB7BFD" w:rsidDel="001C51A5">
          <w:delText xml:space="preserve">Recording </w:delText>
        </w:r>
        <w:r w:rsidR="00676EF3" w:rsidDel="001C51A5">
          <w:delText xml:space="preserve">date </w:delText>
        </w:r>
        <w:r w:rsidR="00BB7BFD" w:rsidDel="001C51A5">
          <w:delText>of the last CTD profile</w:delText>
        </w:r>
        <w:r w:rsidR="00BB7BFD" w:rsidRPr="0056539A" w:rsidDel="001C51A5">
          <w:delText xml:space="preserve"> </w:delText>
        </w:r>
        <w:r w:rsidR="00BB7BFD" w:rsidDel="001C51A5">
          <w:delText>for the satellite tagging campaign</w:delText>
        </w:r>
        <w:r w:rsidR="00BB7BFD" w:rsidRPr="00ED7666" w:rsidDel="001C51A5">
          <w:delText xml:space="preserve"> (format: dd/mm/yyyy).</w:delText>
        </w:r>
        <w:r w:rsidR="00BB7BFD" w:rsidRPr="00ED7666" w:rsidDel="001C51A5">
          <w:br/>
        </w:r>
        <w:r w:rsidR="00BB7BFD" w:rsidRPr="00ED7666" w:rsidDel="001C51A5">
          <w:rPr>
            <w:b/>
          </w:rPr>
          <w:delText>‘</w:delText>
        </w:r>
        <w:r w:rsidR="00BB7BFD" w:rsidDel="001C51A5">
          <w:rPr>
            <w:b/>
          </w:rPr>
          <w:delText>T</w:delText>
        </w:r>
        <w:r w:rsidR="00BB7BFD" w:rsidRPr="00ED7666" w:rsidDel="001C51A5">
          <w:rPr>
            <w:b/>
          </w:rPr>
          <w:delText xml:space="preserve">ime </w:delText>
        </w:r>
        <w:r w:rsidR="00BB7BFD" w:rsidDel="001C51A5">
          <w:rPr>
            <w:b/>
          </w:rPr>
          <w:delText>c</w:delText>
        </w:r>
        <w:r w:rsidR="00BB7BFD" w:rsidRPr="00ED7666" w:rsidDel="001C51A5">
          <w:rPr>
            <w:b/>
          </w:rPr>
          <w:delText>overage’</w:delText>
        </w:r>
        <w:r w:rsidR="00BB7BFD" w:rsidRPr="00ED7666" w:rsidDel="001C51A5">
          <w:delText xml:space="preserve">: </w:delText>
        </w:r>
        <w:r w:rsidR="00BB7BFD" w:rsidDel="001C51A5">
          <w:delText>N</w:delText>
        </w:r>
        <w:r w:rsidR="00BB7BFD" w:rsidRPr="00ED7666" w:rsidDel="001C51A5">
          <w:delText xml:space="preserve">umber of days </w:delText>
        </w:r>
        <w:r w:rsidR="00BB7BFD" w:rsidDel="001C51A5">
          <w:delText>during which CTD profiles were recorded</w:delText>
        </w:r>
        <w:r w:rsidR="00BB7BFD" w:rsidRPr="00ED7666" w:rsidDel="001C51A5">
          <w:delText>.</w:delText>
        </w:r>
      </w:del>
      <w:del w:id="1156" w:author="Xavier Hoenner" w:date="2014-04-30T11:44:00Z">
        <w:r w:rsidR="00BB7BFD" w:rsidRPr="00ED7666" w:rsidDel="00422D7C">
          <w:delText xml:space="preserve"> </w:delText>
        </w:r>
        <w:r w:rsidR="00BB7BFD" w:rsidRPr="00ED7666" w:rsidDel="00422D7C">
          <w:br/>
        </w:r>
        <w:r w:rsidR="00BB7BFD" w:rsidRPr="00ED7666" w:rsidDel="00422D7C">
          <w:rPr>
            <w:b/>
          </w:rPr>
          <w:delText>‘</w:delText>
        </w:r>
        <w:r w:rsidR="00BB7BFD" w:rsidDel="00422D7C">
          <w:rPr>
            <w:b/>
          </w:rPr>
          <w:delText>T</w:delText>
        </w:r>
        <w:r w:rsidR="00BB7BFD" w:rsidRPr="00ED7666" w:rsidDel="00422D7C">
          <w:rPr>
            <w:b/>
          </w:rPr>
          <w:delText xml:space="preserve">ime to </w:delText>
        </w:r>
        <w:r w:rsidR="00BB7BFD" w:rsidDel="00422D7C">
          <w:rPr>
            <w:b/>
          </w:rPr>
          <w:delText>upload</w:delText>
        </w:r>
        <w:r w:rsidR="00BB7BFD" w:rsidRPr="00ED7666" w:rsidDel="00422D7C">
          <w:rPr>
            <w:b/>
          </w:rPr>
          <w:delText xml:space="preserve"> data’</w:delText>
        </w:r>
        <w:r w:rsidR="00BB7BFD" w:rsidRPr="00ED7666" w:rsidDel="00422D7C">
          <w:delText xml:space="preserve">: </w:delText>
        </w:r>
        <w:r w:rsidR="00BB7BFD" w:rsidDel="00422D7C">
          <w:delText>N</w:delText>
        </w:r>
        <w:r w:rsidR="00BB7BFD" w:rsidRPr="00ED7666" w:rsidDel="00422D7C">
          <w:delText xml:space="preserve">umber of days necessary to </w:delText>
        </w:r>
        <w:r w:rsidR="00BB7BFD" w:rsidDel="00422D7C">
          <w:delText>download, process and upload data onto the eMII server</w:delText>
        </w:r>
        <w:r w:rsidR="00BB7BFD" w:rsidRPr="00ED7666" w:rsidDel="00422D7C">
          <w:delText xml:space="preserve">. </w:delText>
        </w:r>
        <w:r w:rsidR="00BB7BFD" w:rsidRPr="00ED7666" w:rsidDel="00422D7C">
          <w:br/>
        </w:r>
        <w:r w:rsidR="00BB7BFD" w:rsidRPr="00ED7666" w:rsidDel="00422D7C">
          <w:rPr>
            <w:b/>
          </w:rPr>
          <w:delText>‘</w:delText>
        </w:r>
        <w:r w:rsidR="00BB7BFD" w:rsidDel="00422D7C">
          <w:rPr>
            <w:b/>
          </w:rPr>
          <w:delText>T</w:delText>
        </w:r>
        <w:r w:rsidR="00BB7BFD" w:rsidRPr="00ED7666" w:rsidDel="00422D7C">
          <w:rPr>
            <w:b/>
          </w:rPr>
          <w:delText xml:space="preserve">ime to </w:delText>
        </w:r>
        <w:r w:rsidR="00BB7BFD" w:rsidDel="00422D7C">
          <w:rPr>
            <w:b/>
          </w:rPr>
          <w:delText>publish data</w:delText>
        </w:r>
        <w:r w:rsidR="00BB7BFD" w:rsidRPr="00ED7666" w:rsidDel="00422D7C">
          <w:rPr>
            <w:b/>
          </w:rPr>
          <w:delText>’:</w:delText>
        </w:r>
        <w:r w:rsidR="00BB7BFD" w:rsidRPr="00ED7666" w:rsidDel="00422D7C">
          <w:delText xml:space="preserve"> </w:delText>
        </w:r>
        <w:r w:rsidR="00BB7BFD" w:rsidDel="00422D7C">
          <w:delText>N</w:delText>
        </w:r>
        <w:r w:rsidR="00BB7BFD" w:rsidRPr="00ED7666" w:rsidDel="00422D7C">
          <w:delText>umber of days necessary to make data available through Opendap and the IMOS portal</w:delText>
        </w:r>
        <w:r w:rsidR="00A44C48" w:rsidDel="00422D7C">
          <w:delText xml:space="preserve"> from the date the data is on the eMII server</w:delText>
        </w:r>
        <w:r w:rsidR="00BB7BFD" w:rsidRPr="00ED7666" w:rsidDel="00422D7C">
          <w:delText>.</w:delText>
        </w:r>
      </w:del>
      <w:del w:id="1157" w:author="Xavier Hoenner" w:date="2014-06-11T11:03:00Z">
        <w:r w:rsidR="00BB7BFD" w:rsidDel="001C51A5">
          <w:br/>
        </w:r>
        <w:r w:rsidR="00BB7BFD" w:rsidDel="001C51A5">
          <w:rPr>
            <w:b/>
          </w:rPr>
          <w:delText xml:space="preserve">AATAMS: </w:delText>
        </w:r>
        <w:r w:rsidR="00BB7BFD" w:rsidDel="001C51A5">
          <w:delText>Australian Animal Tagging and Monitoring System (</w:delText>
        </w:r>
        <w:r w:rsidR="001C51A5" w:rsidDel="001C51A5">
          <w:fldChar w:fldCharType="begin"/>
        </w:r>
        <w:r w:rsidR="001C51A5" w:rsidDel="001C51A5">
          <w:delInstrText xml:space="preserve"> HYPERLINK "http://imos.org.au/aatams.html" </w:delInstrText>
        </w:r>
        <w:r w:rsidR="001C51A5" w:rsidDel="001C51A5">
          <w:fldChar w:fldCharType="separate"/>
        </w:r>
        <w:r w:rsidR="00BB7BFD" w:rsidRPr="009830B3" w:rsidDel="001C51A5">
          <w:rPr>
            <w:rStyle w:val="Hyperlink"/>
          </w:rPr>
          <w:delText>http://imos.org.au/aatams.html</w:delText>
        </w:r>
        <w:r w:rsidR="001C51A5" w:rsidDel="001C51A5">
          <w:rPr>
            <w:rStyle w:val="Hyperlink"/>
          </w:rPr>
          <w:fldChar w:fldCharType="end"/>
        </w:r>
        <w:r w:rsidR="00BB7BFD" w:rsidDel="001C51A5">
          <w:delText xml:space="preserve">) </w:delText>
        </w:r>
        <w:r w:rsidR="00BB7BFD" w:rsidDel="001C51A5">
          <w:br/>
        </w:r>
        <w:r w:rsidR="00BB7BFD" w:rsidDel="001C51A5">
          <w:rPr>
            <w:b/>
          </w:rPr>
          <w:delText>CTD</w:delText>
        </w:r>
        <w:r w:rsidR="00BB7BFD" w:rsidRPr="00991506" w:rsidDel="001C51A5">
          <w:delText>:</w:delText>
        </w:r>
        <w:r w:rsidR="00BB7BFD" w:rsidDel="001C51A5">
          <w:delText xml:space="preserve"> Conductivity Temperature and Depth</w:delText>
        </w:r>
        <w:r w:rsidR="00BB7BFD" w:rsidDel="001C51A5">
          <w:br/>
        </w:r>
        <w:r w:rsidR="00BB7BFD" w:rsidDel="001C51A5">
          <w:rPr>
            <w:b/>
          </w:rPr>
          <w:delText xml:space="preserve">SMRU: </w:delText>
        </w:r>
        <w:r w:rsidR="00BB7BFD" w:rsidDel="001C51A5">
          <w:delText>Sea Mammal Research Unit (</w:delText>
        </w:r>
        <w:r w:rsidR="001C51A5" w:rsidDel="001C51A5">
          <w:fldChar w:fldCharType="begin"/>
        </w:r>
        <w:r w:rsidR="001C51A5" w:rsidDel="001C51A5">
          <w:delInstrText xml:space="preserve"> HYPERLINK "http://www.smru.st-andrews.ac.uk/" </w:delInstrText>
        </w:r>
        <w:r w:rsidR="001C51A5" w:rsidDel="001C51A5">
          <w:fldChar w:fldCharType="separate"/>
        </w:r>
        <w:r w:rsidR="00BB7BFD" w:rsidRPr="009830B3" w:rsidDel="001C51A5">
          <w:rPr>
            <w:rStyle w:val="Hyperlink"/>
          </w:rPr>
          <w:delText>http://www.smru.st-andrews.ac.uk/</w:delText>
        </w:r>
        <w:r w:rsidR="001C51A5" w:rsidDel="001C51A5">
          <w:rPr>
            <w:rStyle w:val="Hyperlink"/>
          </w:rPr>
          <w:fldChar w:fldCharType="end"/>
        </w:r>
        <w:r w:rsidR="00BB7BFD" w:rsidDel="001C51A5">
          <w:delText>)</w:delText>
        </w:r>
      </w:del>
    </w:p>
    <w:p w14:paraId="7CB12FDA" w14:textId="37DFFFA4" w:rsidR="00BB7BFD" w:rsidDel="001C51A5" w:rsidRDefault="00BB7BFD" w:rsidP="00BB7BFD">
      <w:pPr>
        <w:rPr>
          <w:del w:id="1158" w:author="Xavier Hoenner" w:date="2014-06-11T11:03:00Z"/>
        </w:rPr>
      </w:pPr>
    </w:p>
    <w:p w14:paraId="3485B003" w14:textId="0616BE43" w:rsidR="00CD22CF" w:rsidDel="001C51A5" w:rsidRDefault="00CD22CF" w:rsidP="00CD22CF">
      <w:pPr>
        <w:pStyle w:val="Heading3"/>
        <w:rPr>
          <w:del w:id="1159" w:author="Xavier Hoenner" w:date="2014-06-11T11:03:00Z"/>
        </w:rPr>
      </w:pPr>
      <w:del w:id="1160" w:author="Xavier Hoenner" w:date="2014-06-11T11:03:00Z">
        <w:r w:rsidDel="001C51A5">
          <w:delText>Template</w:delText>
        </w:r>
      </w:del>
    </w:p>
    <w:tbl>
      <w:tblPr>
        <w:tblStyle w:val="TableGrid"/>
        <w:tblW w:w="9125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993"/>
        <w:gridCol w:w="993"/>
        <w:gridCol w:w="993"/>
        <w:gridCol w:w="992"/>
        <w:gridCol w:w="992"/>
        <w:gridCol w:w="992"/>
        <w:gridCol w:w="992"/>
        <w:tblGridChange w:id="1161">
          <w:tblGrid>
            <w:gridCol w:w="1101"/>
            <w:gridCol w:w="1077"/>
            <w:gridCol w:w="993"/>
            <w:gridCol w:w="993"/>
            <w:gridCol w:w="993"/>
            <w:gridCol w:w="992"/>
            <w:gridCol w:w="992"/>
            <w:gridCol w:w="992"/>
            <w:gridCol w:w="992"/>
          </w:tblGrid>
        </w:tblGridChange>
      </w:tblGrid>
      <w:tr w:rsidR="00C62E30" w:rsidDel="001C51A5" w14:paraId="15C31757" w14:textId="6015B361" w:rsidTr="00397C44">
        <w:trPr>
          <w:jc w:val="center"/>
          <w:del w:id="1162" w:author="Xavier Hoenner" w:date="2014-06-11T11:03:00Z"/>
        </w:trPr>
        <w:tc>
          <w:tcPr>
            <w:tcW w:w="1101" w:type="dxa"/>
            <w:vAlign w:val="center"/>
          </w:tcPr>
          <w:p w14:paraId="07BE39A3" w14:textId="255EE8F4" w:rsidR="00C62E30" w:rsidRPr="0025464E" w:rsidDel="001C51A5" w:rsidRDefault="00C62E30" w:rsidP="00397C44">
            <w:pPr>
              <w:jc w:val="center"/>
              <w:rPr>
                <w:del w:id="1163" w:author="Xavier Hoenner" w:date="2014-06-11T11:03:00Z"/>
                <w:b/>
              </w:rPr>
            </w:pPr>
            <w:del w:id="1164" w:author="Xavier Hoenner" w:date="2014-04-30T11:45:00Z">
              <w:r w:rsidDel="005623C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27B5CDD3" w14:textId="5219902D" w:rsidR="00C62E30" w:rsidRPr="0025464E" w:rsidDel="001C51A5" w:rsidRDefault="00C62E30" w:rsidP="00397C44">
            <w:pPr>
              <w:jc w:val="center"/>
              <w:rPr>
                <w:del w:id="1165" w:author="Xavier Hoenner" w:date="2014-06-11T11:03:00Z"/>
                <w:b/>
              </w:rPr>
            </w:pPr>
            <w:del w:id="1166" w:author="Xavier Hoenner" w:date="2014-04-30T11:45:00Z">
              <w:r w:rsidDel="005623C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04A5E68E" w14:textId="1E1EB6E1" w:rsidR="00C62E30" w:rsidDel="001C51A5" w:rsidRDefault="00C62E30" w:rsidP="00397C44">
            <w:pPr>
              <w:jc w:val="center"/>
              <w:rPr>
                <w:del w:id="1167" w:author="Xavier Hoenner" w:date="2014-06-11T11:03:00Z"/>
                <w:b/>
              </w:rPr>
            </w:pPr>
            <w:del w:id="1168" w:author="Xavier Hoenner" w:date="2014-04-30T11:45:00Z">
              <w:r w:rsidDel="005623C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6B8A9353" w14:textId="7FB2C215" w:rsidR="00C62E30" w:rsidDel="001C51A5" w:rsidRDefault="00C62E30" w:rsidP="00397C44">
            <w:pPr>
              <w:jc w:val="center"/>
              <w:rPr>
                <w:del w:id="1169" w:author="Xavier Hoenner" w:date="2014-06-11T11:03:00Z"/>
                <w:b/>
              </w:rPr>
            </w:pPr>
            <w:del w:id="1170" w:author="Xavier Hoenner" w:date="2014-04-30T11:45:00Z">
              <w:r w:rsidDel="005623C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3E42CAC4" w14:textId="500860F5" w:rsidR="00C62E30" w:rsidRPr="0025464E" w:rsidDel="001C51A5" w:rsidRDefault="00C62E30" w:rsidP="00397C44">
            <w:pPr>
              <w:jc w:val="center"/>
              <w:rPr>
                <w:del w:id="1171" w:author="Xavier Hoenner" w:date="2014-06-11T11:03:00Z"/>
                <w:b/>
              </w:rPr>
            </w:pPr>
            <w:del w:id="1172" w:author="Xavier Hoenner" w:date="2014-04-30T11:45:00Z">
              <w:r w:rsidDel="005623C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2369A589" w14:textId="7B839156" w:rsidR="00C62E30" w:rsidRPr="0025464E" w:rsidDel="001C51A5" w:rsidRDefault="00C62E30" w:rsidP="00397C44">
            <w:pPr>
              <w:jc w:val="center"/>
              <w:rPr>
                <w:del w:id="1173" w:author="Xavier Hoenner" w:date="2014-06-11T11:03:00Z"/>
                <w:b/>
              </w:rPr>
            </w:pPr>
            <w:del w:id="1174" w:author="Xavier Hoenner" w:date="2014-04-30T11:45:00Z">
              <w:r w:rsidDel="005623C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27003490" w14:textId="182964CD" w:rsidR="00C62E30" w:rsidDel="001C51A5" w:rsidRDefault="00C62E30" w:rsidP="00397C44">
            <w:pPr>
              <w:jc w:val="center"/>
              <w:rPr>
                <w:del w:id="1175" w:author="Xavier Hoenner" w:date="2014-06-11T11:03:00Z"/>
                <w:b/>
              </w:rPr>
            </w:pPr>
            <w:del w:id="1176" w:author="Xavier Hoenner" w:date="2014-04-30T11:45:00Z">
              <w:r w:rsidDel="005623C7">
                <w:rPr>
                  <w:b/>
                </w:rPr>
                <w:delText>Coverage_duration</w:delText>
              </w:r>
            </w:del>
          </w:p>
        </w:tc>
        <w:tc>
          <w:tcPr>
            <w:tcW w:w="992" w:type="dxa"/>
            <w:vAlign w:val="center"/>
          </w:tcPr>
          <w:p w14:paraId="4DED5034" w14:textId="0EB11004" w:rsidR="00C62E30" w:rsidDel="001C51A5" w:rsidRDefault="00C62E30" w:rsidP="00397C44">
            <w:pPr>
              <w:jc w:val="center"/>
              <w:rPr>
                <w:del w:id="1177" w:author="Xavier Hoenner" w:date="2014-06-11T11:03:00Z"/>
                <w:b/>
              </w:rPr>
            </w:pPr>
            <w:del w:id="1178" w:author="Xavier Hoenner" w:date="2014-04-30T11:45:00Z">
              <w:r w:rsidDel="005623C7">
                <w:rPr>
                  <w:b/>
                </w:rPr>
                <w:delText>days_to_process_and_upload</w:delText>
              </w:r>
            </w:del>
          </w:p>
        </w:tc>
        <w:tc>
          <w:tcPr>
            <w:tcW w:w="992" w:type="dxa"/>
            <w:vAlign w:val="center"/>
          </w:tcPr>
          <w:p w14:paraId="242AB734" w14:textId="1A12D8D9" w:rsidR="00C62E30" w:rsidDel="001C51A5" w:rsidRDefault="00C62E30" w:rsidP="00397C44">
            <w:pPr>
              <w:jc w:val="center"/>
              <w:rPr>
                <w:del w:id="1179" w:author="Xavier Hoenner" w:date="2014-06-11T11:03:00Z"/>
                <w:b/>
              </w:rPr>
            </w:pPr>
            <w:del w:id="1180" w:author="Xavier Hoenner" w:date="2014-04-30T11:45:00Z">
              <w:r w:rsidDel="005623C7">
                <w:rPr>
                  <w:b/>
                </w:rPr>
                <w:delText>days_to_make_public</w:delText>
              </w:r>
            </w:del>
          </w:p>
        </w:tc>
      </w:tr>
      <w:tr w:rsidR="00C62E30" w:rsidDel="001C51A5" w14:paraId="2B75B43C" w14:textId="76EC63D0" w:rsidTr="00397C44">
        <w:trPr>
          <w:jc w:val="center"/>
          <w:del w:id="1181" w:author="Xavier Hoenner" w:date="2014-06-11T11:03:00Z"/>
        </w:trPr>
        <w:tc>
          <w:tcPr>
            <w:tcW w:w="1101" w:type="dxa"/>
            <w:vAlign w:val="center"/>
          </w:tcPr>
          <w:p w14:paraId="78632916" w14:textId="093E436C" w:rsidR="00C62E30" w:rsidDel="001C51A5" w:rsidRDefault="00C62E30" w:rsidP="00397C44">
            <w:pPr>
              <w:jc w:val="center"/>
              <w:rPr>
                <w:del w:id="1182" w:author="Xavier Hoenner" w:date="2014-06-11T11:03:00Z"/>
              </w:rPr>
            </w:pPr>
            <w:del w:id="1183" w:author="Xavier Hoenner" w:date="2014-04-30T11:45:00Z">
              <w:r w:rsidDel="005623C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F2C31F2" w14:textId="751B8652" w:rsidR="00C62E30" w:rsidDel="001C51A5" w:rsidRDefault="00C62E30" w:rsidP="00397C44">
            <w:pPr>
              <w:jc w:val="center"/>
              <w:rPr>
                <w:del w:id="1184" w:author="Xavier Hoenner" w:date="2014-06-11T11:03:00Z"/>
              </w:rPr>
            </w:pPr>
            <w:del w:id="1185" w:author="Xavier Hoenner" w:date="2014-04-30T11:45:00Z">
              <w:r w:rsidDel="005623C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2D84DB9E" w14:textId="708F365E" w:rsidR="00C62E30" w:rsidDel="001C51A5" w:rsidRDefault="00C62E30" w:rsidP="00397C44">
            <w:pPr>
              <w:jc w:val="center"/>
              <w:rPr>
                <w:del w:id="1186" w:author="Xavier Hoenner" w:date="2014-06-11T11:03:00Z"/>
              </w:rPr>
            </w:pPr>
            <w:del w:id="1187" w:author="Xavier Hoenner" w:date="2014-04-30T11:45:00Z">
              <w:r w:rsidDel="005623C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5CEA19E8" w14:textId="5A0F85DC" w:rsidR="00C62E30" w:rsidDel="001C51A5" w:rsidRDefault="00C62E30" w:rsidP="00397C44">
            <w:pPr>
              <w:jc w:val="center"/>
              <w:rPr>
                <w:del w:id="1188" w:author="Xavier Hoenner" w:date="2014-06-11T11:03:00Z"/>
              </w:rPr>
            </w:pPr>
            <w:del w:id="1189" w:author="Xavier Hoenner" w:date="2014-04-30T11:45:00Z">
              <w:r w:rsidDel="005623C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1BF0CD7F" w14:textId="2E3284A4" w:rsidR="00C62E30" w:rsidDel="001C51A5" w:rsidRDefault="00C62E30" w:rsidP="00397C44">
            <w:pPr>
              <w:jc w:val="center"/>
              <w:rPr>
                <w:del w:id="1190" w:author="Xavier Hoenner" w:date="2014-06-11T11:03:00Z"/>
              </w:rPr>
            </w:pPr>
            <w:del w:id="1191" w:author="Xavier Hoenner" w:date="2014-04-30T11:45:00Z">
              <w:r w:rsidDel="005623C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0008506A" w14:textId="138DF136" w:rsidR="00C62E30" w:rsidDel="001C51A5" w:rsidRDefault="00C62E30" w:rsidP="00397C44">
            <w:pPr>
              <w:jc w:val="center"/>
              <w:rPr>
                <w:del w:id="1192" w:author="Xavier Hoenner" w:date="2014-06-11T11:03:00Z"/>
              </w:rPr>
            </w:pPr>
            <w:del w:id="1193" w:author="Xavier Hoenner" w:date="2014-04-30T11:45:00Z">
              <w:r w:rsidDel="005623C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5A01ACBA" w14:textId="7A8A149F" w:rsidR="00C62E30" w:rsidDel="001C51A5" w:rsidRDefault="00C62E30" w:rsidP="00397C44">
            <w:pPr>
              <w:jc w:val="center"/>
              <w:rPr>
                <w:del w:id="1194" w:author="Xavier Hoenner" w:date="2014-06-11T11:03:00Z"/>
              </w:rPr>
            </w:pPr>
            <w:del w:id="1195" w:author="Xavier Hoenner" w:date="2014-04-30T11:45:00Z">
              <w:r w:rsidDel="005623C7">
                <w:delText>Time coverage (days)</w:delText>
              </w:r>
            </w:del>
          </w:p>
        </w:tc>
        <w:tc>
          <w:tcPr>
            <w:tcW w:w="992" w:type="dxa"/>
            <w:vAlign w:val="center"/>
          </w:tcPr>
          <w:p w14:paraId="0D4C3A96" w14:textId="02D8877C" w:rsidR="00C62E30" w:rsidDel="001C51A5" w:rsidRDefault="00C62E30" w:rsidP="00397C44">
            <w:pPr>
              <w:jc w:val="center"/>
              <w:rPr>
                <w:del w:id="1196" w:author="Xavier Hoenner" w:date="2014-06-11T11:03:00Z"/>
              </w:rPr>
            </w:pPr>
            <w:del w:id="1197" w:author="Xavier Hoenner" w:date="2014-04-30T11:45:00Z">
              <w:r w:rsidDel="005623C7">
                <w:delText>Time to upload data (days)</w:delText>
              </w:r>
            </w:del>
          </w:p>
        </w:tc>
        <w:tc>
          <w:tcPr>
            <w:tcW w:w="992" w:type="dxa"/>
            <w:vAlign w:val="center"/>
          </w:tcPr>
          <w:p w14:paraId="40703388" w14:textId="686B496A" w:rsidR="00C62E30" w:rsidDel="001C51A5" w:rsidRDefault="00C62E30" w:rsidP="00397C44">
            <w:pPr>
              <w:jc w:val="center"/>
              <w:rPr>
                <w:del w:id="1198" w:author="Xavier Hoenner" w:date="2014-06-11T11:03:00Z"/>
              </w:rPr>
            </w:pPr>
            <w:del w:id="1199" w:author="Xavier Hoenner" w:date="2014-04-30T11:45:00Z">
              <w:r w:rsidDel="005623C7">
                <w:delText>Time to publish data (days)</w:delText>
              </w:r>
            </w:del>
          </w:p>
        </w:tc>
      </w:tr>
      <w:tr w:rsidR="00C62E30" w:rsidDel="001C51A5" w14:paraId="004439CA" w14:textId="3AB048E1" w:rsidTr="00BB7BFD">
        <w:trPr>
          <w:jc w:val="center"/>
          <w:del w:id="1200" w:author="Xavier Hoenner" w:date="2014-06-11T11:03:00Z"/>
        </w:trPr>
        <w:tc>
          <w:tcPr>
            <w:tcW w:w="9125" w:type="dxa"/>
            <w:gridSpan w:val="9"/>
            <w:shd w:val="clear" w:color="auto" w:fill="595959" w:themeFill="text1" w:themeFillTint="A6"/>
            <w:vAlign w:val="center"/>
          </w:tcPr>
          <w:p w14:paraId="5D9034BE" w14:textId="3158E75B" w:rsidR="00C62E30" w:rsidRPr="00B22073" w:rsidDel="001C51A5" w:rsidRDefault="00C62E30" w:rsidP="00B22073">
            <w:pPr>
              <w:jc w:val="center"/>
              <w:rPr>
                <w:del w:id="1201" w:author="Xavier Hoenner" w:date="2014-06-11T11:03:00Z"/>
                <w:sz w:val="22"/>
              </w:rPr>
            </w:pPr>
            <w:del w:id="1202" w:author="Xavier Hoenner" w:date="2014-04-30T11:45:00Z">
              <w:r w:rsidRPr="00B22073" w:rsidDel="005623C7">
                <w:delText>Header</w:delText>
              </w:r>
              <w:r w:rsidDel="005623C7">
                <w:delText>s</w:delText>
              </w:r>
              <w:r w:rsidRPr="00B22073" w:rsidDel="005623C7">
                <w:delText>: ‘</w:delText>
              </w:r>
              <w:r w:rsidDel="005623C7">
                <w:delText>missing_info</w:delText>
              </w:r>
              <w:r w:rsidRPr="00B22073" w:rsidDel="005623C7">
                <w:delText>’</w:delText>
              </w:r>
            </w:del>
          </w:p>
        </w:tc>
      </w:tr>
      <w:tr w:rsidR="00C62E30" w:rsidDel="001C51A5" w14:paraId="7481EB21" w14:textId="61F33F25" w:rsidTr="00BB7BFD">
        <w:trPr>
          <w:jc w:val="center"/>
          <w:del w:id="1203" w:author="Xavier Hoenner" w:date="2014-06-11T11:03:00Z"/>
        </w:trPr>
        <w:tc>
          <w:tcPr>
            <w:tcW w:w="9125" w:type="dxa"/>
            <w:gridSpan w:val="9"/>
            <w:shd w:val="clear" w:color="auto" w:fill="BFBFBF" w:themeFill="background1" w:themeFillShade="BF"/>
            <w:vAlign w:val="center"/>
          </w:tcPr>
          <w:p w14:paraId="5469A8EA" w14:textId="53C5AFB9" w:rsidR="00C62E30" w:rsidRPr="00B22073" w:rsidDel="001C51A5" w:rsidRDefault="00C62E30" w:rsidP="00BB7BFD">
            <w:pPr>
              <w:keepNext/>
              <w:keepLines/>
              <w:spacing w:before="200" w:after="200" w:line="276" w:lineRule="auto"/>
              <w:outlineLvl w:val="6"/>
              <w:rPr>
                <w:del w:id="1204" w:author="Xavier Hoenner" w:date="2014-06-11T11:03:00Z"/>
                <w:sz w:val="22"/>
              </w:rPr>
            </w:pPr>
            <w:del w:id="1205" w:author="Xavier Hoenner" w:date="2014-04-30T11:45:00Z">
              <w:r w:rsidRPr="00B22073" w:rsidDel="005623C7">
                <w:delText>Sub-headers: headers</w:delText>
              </w:r>
            </w:del>
          </w:p>
        </w:tc>
      </w:tr>
      <w:tr w:rsidR="00C62E30" w:rsidDel="001C51A5" w14:paraId="06D9524A" w14:textId="57D56F8F" w:rsidTr="000915AA">
        <w:tblPrEx>
          <w:tblW w:w="9125" w:type="dxa"/>
          <w:jc w:val="center"/>
          <w:tblLayout w:type="fixed"/>
          <w:tblPrExChange w:id="1206" w:author="Xavier Hoenner" w:date="2014-04-30T11:45:00Z">
            <w:tblPrEx>
              <w:tblW w:w="9125" w:type="dxa"/>
              <w:jc w:val="center"/>
              <w:tblLayout w:type="fixed"/>
            </w:tblPrEx>
          </w:tblPrExChange>
        </w:tblPrEx>
        <w:trPr>
          <w:jc w:val="center"/>
          <w:del w:id="1207" w:author="Xavier Hoenner" w:date="2014-06-11T11:03:00Z"/>
          <w:trPrChange w:id="1208" w:author="Xavier Hoenner" w:date="2014-04-30T11:45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209" w:author="Xavier Hoenner" w:date="2014-04-30T11:45:00Z">
              <w:tcPr>
                <w:tcW w:w="1101" w:type="dxa"/>
                <w:vAlign w:val="center"/>
              </w:tcPr>
            </w:tcPrChange>
          </w:tcPr>
          <w:p w14:paraId="37263C36" w14:textId="4BCA60B5" w:rsidR="00C62E30" w:rsidDel="001C51A5" w:rsidRDefault="00C62E30" w:rsidP="00397C44">
            <w:pPr>
              <w:jc w:val="center"/>
              <w:rPr>
                <w:del w:id="1210" w:author="Xavier Hoenner" w:date="2014-06-11T11:03:00Z"/>
              </w:rPr>
            </w:pPr>
          </w:p>
        </w:tc>
        <w:tc>
          <w:tcPr>
            <w:tcW w:w="1077" w:type="dxa"/>
            <w:vAlign w:val="center"/>
            <w:tcPrChange w:id="1211" w:author="Xavier Hoenner" w:date="2014-04-30T11:45:00Z">
              <w:tcPr>
                <w:tcW w:w="1077" w:type="dxa"/>
                <w:vAlign w:val="center"/>
              </w:tcPr>
            </w:tcPrChange>
          </w:tcPr>
          <w:p w14:paraId="50E0BAC2" w14:textId="2DECD9AB" w:rsidR="00C62E30" w:rsidDel="001C51A5" w:rsidRDefault="00C62E30" w:rsidP="00397C44">
            <w:pPr>
              <w:jc w:val="center"/>
              <w:rPr>
                <w:del w:id="1212" w:author="Xavier Hoenner" w:date="2014-06-11T11:03:00Z"/>
              </w:rPr>
            </w:pPr>
          </w:p>
        </w:tc>
        <w:tc>
          <w:tcPr>
            <w:tcW w:w="993" w:type="dxa"/>
            <w:tcPrChange w:id="1213" w:author="Xavier Hoenner" w:date="2014-04-30T11:45:00Z">
              <w:tcPr>
                <w:tcW w:w="993" w:type="dxa"/>
                <w:vAlign w:val="center"/>
              </w:tcPr>
            </w:tcPrChange>
          </w:tcPr>
          <w:p w14:paraId="586987D5" w14:textId="72674DC2" w:rsidR="00C62E30" w:rsidDel="001C51A5" w:rsidRDefault="00C62E30" w:rsidP="00397C44">
            <w:pPr>
              <w:jc w:val="center"/>
              <w:rPr>
                <w:del w:id="1214" w:author="Xavier Hoenner" w:date="2014-06-11T11:03:00Z"/>
              </w:rPr>
            </w:pPr>
          </w:p>
        </w:tc>
        <w:tc>
          <w:tcPr>
            <w:tcW w:w="993" w:type="dxa"/>
            <w:vAlign w:val="center"/>
            <w:tcPrChange w:id="1215" w:author="Xavier Hoenner" w:date="2014-04-30T11:45:00Z">
              <w:tcPr>
                <w:tcW w:w="993" w:type="dxa"/>
                <w:vAlign w:val="center"/>
              </w:tcPr>
            </w:tcPrChange>
          </w:tcPr>
          <w:p w14:paraId="638CCAAC" w14:textId="001F071D" w:rsidR="00C62E30" w:rsidDel="001C51A5" w:rsidRDefault="00C62E30" w:rsidP="00397C44">
            <w:pPr>
              <w:jc w:val="center"/>
              <w:rPr>
                <w:del w:id="1216" w:author="Xavier Hoenner" w:date="2014-06-11T11:03:00Z"/>
              </w:rPr>
            </w:pPr>
          </w:p>
        </w:tc>
        <w:tc>
          <w:tcPr>
            <w:tcW w:w="993" w:type="dxa"/>
            <w:vAlign w:val="center"/>
            <w:tcPrChange w:id="1217" w:author="Xavier Hoenner" w:date="2014-04-30T11:45:00Z">
              <w:tcPr>
                <w:tcW w:w="993" w:type="dxa"/>
                <w:vAlign w:val="center"/>
              </w:tcPr>
            </w:tcPrChange>
          </w:tcPr>
          <w:p w14:paraId="2B480F96" w14:textId="41608BEC" w:rsidR="00C62E30" w:rsidDel="001C51A5" w:rsidRDefault="00C62E30" w:rsidP="00397C44">
            <w:pPr>
              <w:jc w:val="center"/>
              <w:rPr>
                <w:del w:id="1218" w:author="Xavier Hoenner" w:date="2014-06-11T11:03:00Z"/>
              </w:rPr>
            </w:pPr>
          </w:p>
        </w:tc>
        <w:tc>
          <w:tcPr>
            <w:tcW w:w="992" w:type="dxa"/>
            <w:tcPrChange w:id="1219" w:author="Xavier Hoenner" w:date="2014-04-30T11:45:00Z">
              <w:tcPr>
                <w:tcW w:w="992" w:type="dxa"/>
                <w:vAlign w:val="center"/>
              </w:tcPr>
            </w:tcPrChange>
          </w:tcPr>
          <w:p w14:paraId="068AC4F0" w14:textId="2FE4B2E8" w:rsidR="00C62E30" w:rsidDel="001C51A5" w:rsidRDefault="00C62E30" w:rsidP="00397C44">
            <w:pPr>
              <w:jc w:val="center"/>
              <w:rPr>
                <w:del w:id="1220" w:author="Xavier Hoenner" w:date="2014-06-11T11:03:00Z"/>
              </w:rPr>
            </w:pPr>
          </w:p>
        </w:tc>
        <w:tc>
          <w:tcPr>
            <w:tcW w:w="992" w:type="dxa"/>
            <w:vAlign w:val="center"/>
            <w:tcPrChange w:id="1221" w:author="Xavier Hoenner" w:date="2014-04-30T11:45:00Z">
              <w:tcPr>
                <w:tcW w:w="992" w:type="dxa"/>
                <w:vAlign w:val="center"/>
              </w:tcPr>
            </w:tcPrChange>
          </w:tcPr>
          <w:p w14:paraId="14B1DDB1" w14:textId="73B02BCB" w:rsidR="00C62E30" w:rsidDel="001C51A5" w:rsidRDefault="00C62E30" w:rsidP="00397C44">
            <w:pPr>
              <w:jc w:val="center"/>
              <w:rPr>
                <w:del w:id="1222" w:author="Xavier Hoenner" w:date="2014-06-11T11:03:00Z"/>
              </w:rPr>
            </w:pPr>
          </w:p>
        </w:tc>
        <w:tc>
          <w:tcPr>
            <w:tcW w:w="992" w:type="dxa"/>
            <w:vAlign w:val="center"/>
            <w:tcPrChange w:id="1223" w:author="Xavier Hoenner" w:date="2014-04-30T11:45:00Z">
              <w:tcPr>
                <w:tcW w:w="992" w:type="dxa"/>
                <w:vAlign w:val="center"/>
              </w:tcPr>
            </w:tcPrChange>
          </w:tcPr>
          <w:p w14:paraId="0692931D" w14:textId="488D0FD2" w:rsidR="00C62E30" w:rsidDel="001C51A5" w:rsidRDefault="00C62E30" w:rsidP="00397C44">
            <w:pPr>
              <w:jc w:val="center"/>
              <w:rPr>
                <w:del w:id="1224" w:author="Xavier Hoenner" w:date="2014-06-11T11:03:00Z"/>
              </w:rPr>
            </w:pPr>
          </w:p>
        </w:tc>
        <w:tc>
          <w:tcPr>
            <w:tcW w:w="992" w:type="dxa"/>
            <w:vAlign w:val="center"/>
            <w:tcPrChange w:id="1225" w:author="Xavier Hoenner" w:date="2014-04-30T11:45:00Z">
              <w:tcPr>
                <w:tcW w:w="992" w:type="dxa"/>
                <w:vAlign w:val="center"/>
              </w:tcPr>
            </w:tcPrChange>
          </w:tcPr>
          <w:p w14:paraId="402281C6" w14:textId="66A4B58A" w:rsidR="00C62E30" w:rsidDel="001C51A5" w:rsidRDefault="00C62E30" w:rsidP="00397C44">
            <w:pPr>
              <w:jc w:val="center"/>
              <w:rPr>
                <w:del w:id="1226" w:author="Xavier Hoenner" w:date="2014-06-11T11:03:00Z"/>
              </w:rPr>
            </w:pPr>
          </w:p>
        </w:tc>
      </w:tr>
    </w:tbl>
    <w:p w14:paraId="64A4A59B" w14:textId="49B05089" w:rsidR="0011694F" w:rsidRDefault="0011694F" w:rsidP="0011694F">
      <w:pPr>
        <w:pStyle w:val="Heading1"/>
        <w:rPr>
          <w:ins w:id="1227" w:author="Xavier Hoenner" w:date="2014-04-30T16:24:00Z"/>
        </w:rPr>
      </w:pPr>
      <w:ins w:id="1228" w:author="Xavier Hoenner" w:date="2014-04-30T16:24:00Z">
        <w:r>
          <w:t>3. Biologging</w:t>
        </w:r>
      </w:ins>
    </w:p>
    <w:p w14:paraId="1B721D6D" w14:textId="230669E1" w:rsidR="0011694F" w:rsidRDefault="0011694F" w:rsidP="0011694F">
      <w:pPr>
        <w:pStyle w:val="Heading2"/>
        <w:rPr>
          <w:ins w:id="1229" w:author="Xavier Hoenner" w:date="2014-04-30T16:24:00Z"/>
        </w:rPr>
      </w:pPr>
      <w:ins w:id="1230" w:author="Xavier Hoenner" w:date="2014-04-30T16:24:00Z">
        <w:r>
          <w:t>3</w:t>
        </w:r>
        <w:r w:rsidRPr="00E123F0">
          <w:t xml:space="preserve">.1 </w:t>
        </w:r>
        <w:r>
          <w:t>Data summary</w:t>
        </w:r>
      </w:ins>
    </w:p>
    <w:p w14:paraId="03DFAA94" w14:textId="7247554E" w:rsidR="0011694F" w:rsidRDefault="0011694F" w:rsidP="0011694F">
      <w:pPr>
        <w:pStyle w:val="Heading3"/>
        <w:rPr>
          <w:ins w:id="1231" w:author="Xavier Hoenner" w:date="2014-04-30T16:24:00Z"/>
          <w:u w:val="none"/>
        </w:rPr>
      </w:pPr>
      <w:ins w:id="1232" w:author="Xavier Hoenner" w:date="2014-04-30T16:24:00Z">
        <w:r w:rsidRPr="00592DB1">
          <w:rPr>
            <w:b w:val="0"/>
          </w:rPr>
          <w:t>Filename:</w:t>
        </w:r>
        <w:r>
          <w:t xml:space="preserve"> </w:t>
        </w:r>
        <w:r w:rsidRPr="00592DB1">
          <w:rPr>
            <w:u w:val="none"/>
          </w:rPr>
          <w:t>‘</w:t>
        </w:r>
        <w:r>
          <w:rPr>
            <w:u w:val="none"/>
          </w:rPr>
          <w:t>AATAMS_Biologging</w:t>
        </w:r>
        <w:r w:rsidRPr="00592DB1">
          <w:rPr>
            <w:u w:val="none"/>
          </w:rPr>
          <w:t>_Summary’</w:t>
        </w:r>
      </w:ins>
    </w:p>
    <w:p w14:paraId="369FAA49" w14:textId="77777777" w:rsidR="0011694F" w:rsidRDefault="0011694F" w:rsidP="0011694F">
      <w:pPr>
        <w:rPr>
          <w:ins w:id="1233" w:author="Xavier Hoenner" w:date="2014-04-30T16:24:00Z"/>
        </w:rPr>
      </w:pPr>
    </w:p>
    <w:p w14:paraId="2654870A" w14:textId="77777777" w:rsidR="0011694F" w:rsidRDefault="0011694F" w:rsidP="0011694F">
      <w:pPr>
        <w:pStyle w:val="Heading3"/>
        <w:rPr>
          <w:ins w:id="1234" w:author="Xavier Hoenner" w:date="2014-04-30T16:24:00Z"/>
        </w:rPr>
      </w:pPr>
      <w:ins w:id="1235" w:author="Xavier Hoenner" w:date="2014-04-30T16:24:00Z">
        <w:r w:rsidRPr="00592DB1">
          <w:rPr>
            <w:b w:val="0"/>
          </w:rPr>
          <w:t>Description:</w:t>
        </w:r>
        <w:r>
          <w:t xml:space="preserve"> </w:t>
        </w:r>
        <w:r w:rsidRPr="00592DB1">
          <w:rPr>
            <w:u w:val="none"/>
          </w:rPr>
          <w:t xml:space="preserve">‘Data </w:t>
        </w:r>
        <w:r>
          <w:rPr>
            <w:u w:val="none"/>
          </w:rPr>
          <w:t>s</w:t>
        </w:r>
        <w:r w:rsidRPr="00592DB1">
          <w:rPr>
            <w:u w:val="none"/>
          </w:rPr>
          <w:t>ummary’</w:t>
        </w:r>
      </w:ins>
    </w:p>
    <w:p w14:paraId="13CD6047" w14:textId="77777777" w:rsidR="0011694F" w:rsidRDefault="0011694F" w:rsidP="0011694F">
      <w:pPr>
        <w:rPr>
          <w:ins w:id="1236" w:author="Xavier Hoenner" w:date="2014-04-30T16:24:00Z"/>
          <w:u w:val="single"/>
        </w:rPr>
      </w:pPr>
    </w:p>
    <w:p w14:paraId="48F34EDF" w14:textId="77777777" w:rsidR="0011694F" w:rsidRDefault="0011694F" w:rsidP="0011694F">
      <w:pPr>
        <w:rPr>
          <w:ins w:id="1237" w:author="Xavier Hoenner" w:date="2014-04-30T16:24:00Z"/>
        </w:rPr>
      </w:pPr>
      <w:ins w:id="1238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rPr>
          <w:ins w:id="1239" w:author="Xavier Hoenner" w:date="2014-04-30T16:24:00Z"/>
        </w:trPr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ins w:id="1240" w:author="Xavier Hoenner" w:date="2014-04-30T16:24:00Z"/>
                <w:b/>
                <w:szCs w:val="24"/>
              </w:rPr>
            </w:pPr>
            <w:ins w:id="1241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ins w:id="1242" w:author="Xavier Hoenner" w:date="2014-04-30T16:24:00Z"/>
                <w:szCs w:val="24"/>
              </w:rPr>
            </w:pPr>
            <w:ins w:id="1243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11694F" w14:paraId="7C235886" w14:textId="77777777" w:rsidTr="000915AA">
        <w:trPr>
          <w:ins w:id="1244" w:author="Xavier Hoenner" w:date="2014-04-30T16:24:00Z"/>
        </w:trPr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ins w:id="1245" w:author="Xavier Hoenner" w:date="2014-04-30T16:24:00Z"/>
                <w:b/>
                <w:szCs w:val="24"/>
              </w:rPr>
            </w:pPr>
            <w:ins w:id="1246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ins w:id="1247" w:author="Xavier Hoenner" w:date="2014-04-30T16:24:00Z"/>
                <w:szCs w:val="24"/>
              </w:rPr>
            </w:pPr>
            <w:ins w:id="1248" w:author="Xavier Hoenner" w:date="2014-04-30T16:24:00Z">
              <w:r>
                <w:rPr>
                  <w:szCs w:val="24"/>
                </w:rPr>
                <w:t>harvest</w:t>
              </w:r>
            </w:ins>
          </w:p>
        </w:tc>
      </w:tr>
      <w:tr w:rsidR="0011694F" w14:paraId="4E43261A" w14:textId="77777777" w:rsidTr="000915AA">
        <w:trPr>
          <w:ins w:id="1249" w:author="Xavier Hoenner" w:date="2014-04-30T16:24:00Z"/>
        </w:trPr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ins w:id="1250" w:author="Xavier Hoenner" w:date="2014-04-30T16:24:00Z"/>
                <w:b/>
                <w:szCs w:val="24"/>
              </w:rPr>
            </w:pPr>
            <w:ins w:id="1251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ins w:id="1252" w:author="Xavier Hoenner" w:date="2014-04-30T16:24:00Z"/>
                <w:szCs w:val="24"/>
              </w:rPr>
            </w:pPr>
            <w:ins w:id="1253" w:author="Xavier Hoenner" w:date="2014-04-30T16:24:00Z">
              <w:r>
                <w:rPr>
                  <w:szCs w:val="24"/>
                </w:rPr>
                <w:t>reporting</w:t>
              </w:r>
            </w:ins>
          </w:p>
        </w:tc>
      </w:tr>
      <w:tr w:rsidR="0011694F" w14:paraId="0FB31B80" w14:textId="77777777" w:rsidTr="000915AA">
        <w:trPr>
          <w:ins w:id="1254" w:author="Xavier Hoenner" w:date="2014-04-30T16:24:00Z"/>
        </w:trPr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ins w:id="1255" w:author="Xavier Hoenner" w:date="2014-04-30T16:24:00Z"/>
                <w:b/>
                <w:szCs w:val="24"/>
              </w:rPr>
            </w:pPr>
            <w:ins w:id="1256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2526" w:type="dxa"/>
          </w:tcPr>
          <w:p w14:paraId="4E398513" w14:textId="688114F8" w:rsidR="0011694F" w:rsidRPr="003D503B" w:rsidRDefault="0011694F">
            <w:pPr>
              <w:rPr>
                <w:ins w:id="1257" w:author="Xavier Hoenner" w:date="2014-04-30T16:24:00Z"/>
                <w:szCs w:val="24"/>
              </w:rPr>
              <w:pPrChange w:id="1258" w:author="Xavier Hoenner" w:date="2014-04-30T16:24:00Z">
                <w:pPr>
                  <w:spacing w:after="200" w:line="276" w:lineRule="auto"/>
                </w:pPr>
              </w:pPrChange>
            </w:pPr>
            <w:ins w:id="1259" w:author="Xavier Hoenner" w:date="2014-04-30T16:24:00Z">
              <w:r>
                <w:rPr>
                  <w:szCs w:val="24"/>
                </w:rPr>
                <w:t>aatams_biologging_data_summary_view</w:t>
              </w:r>
            </w:ins>
          </w:p>
        </w:tc>
      </w:tr>
    </w:tbl>
    <w:p w14:paraId="6532A429" w14:textId="77777777" w:rsidR="0011694F" w:rsidRDefault="0011694F" w:rsidP="0011694F">
      <w:pPr>
        <w:rPr>
          <w:ins w:id="1260" w:author="Xavier Hoenner" w:date="2014-04-30T16:24:00Z"/>
        </w:rPr>
      </w:pPr>
    </w:p>
    <w:p w14:paraId="62D0AE9B" w14:textId="77777777" w:rsidR="0011694F" w:rsidRDefault="0011694F" w:rsidP="0011694F">
      <w:pPr>
        <w:rPr>
          <w:ins w:id="1261" w:author="Xavier Hoenner" w:date="2014-04-30T16:24:00Z"/>
        </w:rPr>
      </w:pPr>
      <w:ins w:id="1262" w:author="Xavier Hoenner" w:date="2014-04-30T16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7AC757DB" w14:textId="77777777" w:rsidR="0011694F" w:rsidRDefault="0011694F" w:rsidP="0011694F">
      <w:pPr>
        <w:ind w:left="1843" w:hanging="1843"/>
        <w:rPr>
          <w:ins w:id="1263" w:author="Xavier Hoenner" w:date="2014-04-30T16:24:00Z"/>
        </w:rPr>
      </w:pPr>
      <w:ins w:id="1264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4C826DCF" w14:textId="3E7BDC23" w:rsidR="0011694F" w:rsidRPr="009E4710" w:rsidRDefault="0011694F" w:rsidP="0011694F">
      <w:pPr>
        <w:ind w:left="1843" w:hanging="1843"/>
        <w:rPr>
          <w:ins w:id="1265" w:author="Xavier Hoenner" w:date="2014-04-30T16:24:00Z"/>
          <w:u w:val="single"/>
        </w:rPr>
      </w:pPr>
      <w:ins w:id="1266" w:author="Xavier Hoenner" w:date="2014-04-30T16:24:00Z">
        <w:r w:rsidRPr="009E4710">
          <w:rPr>
            <w:u w:val="single"/>
          </w:rPr>
          <w:t>Data grouping options:</w:t>
        </w:r>
        <w:r>
          <w:t xml:space="preserve"> None.</w:t>
        </w:r>
      </w:ins>
    </w:p>
    <w:p w14:paraId="0F52F8C8" w14:textId="77A3940C" w:rsidR="0011694F" w:rsidRDefault="0011694F">
      <w:pPr>
        <w:ind w:left="567" w:hanging="567"/>
        <w:rPr>
          <w:ins w:id="1267" w:author="Xavier Hoenner" w:date="2014-04-30T16:24:00Z"/>
        </w:rPr>
      </w:pPr>
      <w:ins w:id="1268" w:author="Xavier Hoenner" w:date="2014-04-30T16:24:00Z">
        <w:r w:rsidRPr="00EC6CCC">
          <w:rPr>
            <w:u w:val="single"/>
          </w:rPr>
          <w:t>Total:</w:t>
        </w:r>
        <w:r w:rsidRPr="00EC6CCC">
          <w:t xml:space="preserve"> </w:t>
        </w:r>
      </w:ins>
      <w:ins w:id="1269" w:author="Xavier Hoenner" w:date="2014-04-30T16:25:00Z">
        <w:r>
          <w:t>None</w:t>
        </w:r>
      </w:ins>
      <w:ins w:id="1270" w:author="Xavier Hoenner" w:date="2014-06-11T11:38:00Z">
        <w:r w:rsidR="00CF6A6F">
          <w:t>.</w:t>
        </w:r>
      </w:ins>
    </w:p>
    <w:p w14:paraId="098945A3" w14:textId="77777777" w:rsidR="002D25FA" w:rsidRDefault="0011694F" w:rsidP="0011694F">
      <w:pPr>
        <w:ind w:left="993" w:hanging="993"/>
        <w:rPr>
          <w:ins w:id="1271" w:author="Xavier Hoenner" w:date="2014-06-13T15:04:00Z"/>
        </w:rPr>
      </w:pPr>
      <w:ins w:id="1272" w:author="Xavier Hoenner" w:date="2014-04-30T16:24:00Z">
        <w:r w:rsidRPr="006B3C3D">
          <w:rPr>
            <w:u w:val="single"/>
          </w:rPr>
          <w:t>Footnote:</w:t>
        </w:r>
        <w:r w:rsidRPr="006B3C3D">
          <w:t xml:space="preserve"> </w:t>
        </w:r>
        <w:r w:rsidRPr="006B3C3D">
          <w:rPr>
            <w:b/>
          </w:rPr>
          <w:t>‘</w:t>
        </w:r>
      </w:ins>
      <w:ins w:id="1273" w:author="Xavier Hoenner" w:date="2014-04-30T16:25:00Z">
        <w:r>
          <w:rPr>
            <w:b/>
          </w:rPr>
          <w:t>Tagged animals</w:t>
        </w:r>
      </w:ins>
      <w:ins w:id="1274" w:author="Xavier Hoenner" w:date="2014-04-30T16:24:00Z">
        <w:r w:rsidRPr="006B3C3D">
          <w:rPr>
            <w:b/>
          </w:rPr>
          <w:t>’</w:t>
        </w:r>
        <w:r w:rsidRPr="006B3C3D">
          <w:t xml:space="preserve">: </w:t>
        </w:r>
      </w:ins>
      <w:ins w:id="1275" w:author="Xavier Hoenner" w:date="2014-04-30T16:25:00Z">
        <w:r>
          <w:t>Common name of animals equipped with biologgers</w:t>
        </w:r>
      </w:ins>
      <w:ins w:id="1276" w:author="Xavier Hoenner" w:date="2014-04-30T16:24:00Z">
        <w:r>
          <w:t>.</w:t>
        </w:r>
        <w:r>
          <w:br/>
        </w:r>
        <w:r w:rsidRPr="006B3C3D">
          <w:rPr>
            <w:b/>
          </w:rPr>
          <w:t>‘</w:t>
        </w:r>
        <w:r>
          <w:rPr>
            <w:b/>
          </w:rPr>
          <w:t xml:space="preserve"># </w:t>
        </w:r>
      </w:ins>
      <w:ins w:id="1277" w:author="Xavier Hoenner" w:date="2014-04-30T16:26:00Z">
        <w:r>
          <w:rPr>
            <w:b/>
          </w:rPr>
          <w:t>animals</w:t>
        </w:r>
      </w:ins>
      <w:ins w:id="1278" w:author="Xavier Hoenner" w:date="2014-04-30T16:24:00Z">
        <w:r>
          <w:rPr>
            <w:b/>
          </w:rPr>
          <w:t>’</w:t>
        </w:r>
        <w:r w:rsidRPr="006B3C3D">
          <w:t xml:space="preserve">: Total number of </w:t>
        </w:r>
        <w:r>
          <w:t xml:space="preserve">animals equipped with </w:t>
        </w:r>
      </w:ins>
      <w:ins w:id="1279" w:author="Xavier Hoenner" w:date="2014-04-30T16:26:00Z">
        <w:r>
          <w:t>biologgers</w:t>
        </w:r>
      </w:ins>
      <w:ins w:id="1280" w:author="Xavier Hoenner" w:date="2014-04-30T16:24:00Z">
        <w:r w:rsidRPr="006B3C3D">
          <w:t xml:space="preserve">. </w:t>
        </w:r>
        <w:r w:rsidRPr="006B3C3D">
          <w:br/>
        </w:r>
        <w:r w:rsidRPr="006B3C3D">
          <w:rPr>
            <w:b/>
          </w:rPr>
          <w:t>‘</w:t>
        </w:r>
        <w:r>
          <w:rPr>
            <w:b/>
          </w:rPr>
          <w:t># measurements</w:t>
        </w:r>
        <w:r w:rsidRPr="006B3C3D">
          <w:rPr>
            <w:b/>
          </w:rPr>
          <w:t>’</w:t>
        </w:r>
        <w:r w:rsidRPr="006B3C3D">
          <w:t xml:space="preserve">: </w:t>
        </w:r>
        <w:r>
          <w:t xml:space="preserve">Total number of measurements across all </w:t>
        </w:r>
      </w:ins>
      <w:ins w:id="1281" w:author="Xavier Hoenner" w:date="2014-04-30T16:26:00Z">
        <w:r>
          <w:t>animals</w:t>
        </w:r>
      </w:ins>
      <w:ins w:id="1282" w:author="Xavier Hoenner" w:date="2014-04-30T16:24:00Z">
        <w:r>
          <w:t>.</w:t>
        </w:r>
        <w:r>
          <w:br/>
        </w:r>
        <w:r w:rsidRPr="006B3C3D">
          <w:rPr>
            <w:b/>
          </w:rPr>
          <w:t>‘Start’</w:t>
        </w:r>
        <w:r w:rsidRPr="006B3C3D">
          <w:t xml:space="preserve">: </w:t>
        </w:r>
        <w:r>
          <w:t xml:space="preserve">Recording date of the first </w:t>
        </w:r>
      </w:ins>
      <w:ins w:id="1283" w:author="Xavier Hoenner" w:date="2014-04-30T16:26:00Z">
        <w:r>
          <w:t>measurement</w:t>
        </w:r>
      </w:ins>
      <w:ins w:id="1284" w:author="Xavier Hoenner" w:date="2014-04-30T16:24:00Z">
        <w:r>
          <w:t xml:space="preserve"> (format: dd/mm/yyyy).</w:t>
        </w:r>
        <w:r w:rsidRPr="006B3C3D">
          <w:br/>
        </w:r>
        <w:r w:rsidRPr="006B3C3D">
          <w:rPr>
            <w:b/>
          </w:rPr>
          <w:t>‘</w:t>
        </w:r>
        <w:r w:rsidRPr="00ED7666">
          <w:rPr>
            <w:b/>
          </w:rPr>
          <w:t>End’</w:t>
        </w:r>
        <w:r w:rsidRPr="00ED7666">
          <w:t xml:space="preserve">: </w:t>
        </w:r>
        <w:r>
          <w:t xml:space="preserve">Recording date of the last </w:t>
        </w:r>
      </w:ins>
      <w:ins w:id="1285" w:author="Xavier Hoenner" w:date="2014-04-30T16:26:00Z">
        <w:r>
          <w:t>measurement</w:t>
        </w:r>
      </w:ins>
      <w:ins w:id="1286" w:author="Xavier Hoenner" w:date="2014-04-30T16:24:00Z">
        <w:r w:rsidRPr="0056539A">
          <w:t xml:space="preserve"> </w:t>
        </w:r>
        <w:r w:rsidRPr="00ED7666">
          <w:t>(format: dd/mm/yyyy).</w:t>
        </w:r>
        <w:r w:rsidRPr="00ED7666">
          <w:br/>
        </w:r>
        <w:r w:rsidRPr="00ED7666">
          <w:rPr>
            <w:b/>
          </w:rPr>
          <w:t xml:space="preserve">‘Mean time </w:t>
        </w:r>
        <w:r>
          <w:rPr>
            <w:b/>
          </w:rPr>
          <w:t>c</w:t>
        </w:r>
        <w:r w:rsidRPr="00ED7666">
          <w:rPr>
            <w:b/>
          </w:rPr>
          <w:t>overage’</w:t>
        </w:r>
        <w:r w:rsidRPr="00ED7666">
          <w:t xml:space="preserve">: Mean number of days </w:t>
        </w:r>
        <w:r>
          <w:t xml:space="preserve">during which </w:t>
        </w:r>
      </w:ins>
      <w:ins w:id="1287" w:author="Xavier Hoenner" w:date="2014-04-30T16:26:00Z">
        <w:r>
          <w:t>measurements</w:t>
        </w:r>
      </w:ins>
      <w:ins w:id="1288" w:author="Xavier Hoenner" w:date="2014-04-30T16:24:00Z">
        <w:r>
          <w:t xml:space="preserve"> were recorded</w:t>
        </w:r>
        <w:r w:rsidRPr="00ED7666">
          <w:t xml:space="preserve">. </w:t>
        </w:r>
        <w:r>
          <w:br/>
        </w:r>
        <w:r>
          <w:rPr>
            <w:b/>
          </w:rPr>
          <w:t xml:space="preserve">AATAMS: </w:t>
        </w:r>
        <w:r>
          <w:t>Australian Animal Tagging and Monitoring System (</w:t>
        </w:r>
        <w:r>
          <w:fldChar w:fldCharType="begin"/>
        </w:r>
        <w:r>
          <w:instrText xml:space="preserve"> HYPERLINK "http://imos.org.au/aatams.html" </w:instrText>
        </w:r>
        <w:r>
          <w:fldChar w:fldCharType="separate"/>
        </w:r>
        <w:r w:rsidRPr="009830B3">
          <w:rPr>
            <w:rStyle w:val="Hyperlink"/>
          </w:rPr>
          <w:t>http://imos.org.au/aatams.html</w:t>
        </w:r>
        <w:r>
          <w:rPr>
            <w:rStyle w:val="Hyperlink"/>
          </w:rPr>
          <w:fldChar w:fldCharType="end"/>
        </w:r>
        <w:r>
          <w:t>).</w:t>
        </w:r>
        <w:r>
          <w:br/>
        </w:r>
      </w:ins>
    </w:p>
    <w:p w14:paraId="7D1ED909" w14:textId="4889B714" w:rsidR="0011694F" w:rsidRDefault="0011694F" w:rsidP="0011694F">
      <w:pPr>
        <w:ind w:left="993" w:hanging="993"/>
        <w:rPr>
          <w:ins w:id="1289" w:author="Xavier Hoenner" w:date="2014-04-30T16:24:00Z"/>
        </w:rPr>
      </w:pPr>
    </w:p>
    <w:p w14:paraId="6641554D" w14:textId="77777777" w:rsidR="002D25FA" w:rsidRDefault="002D25FA" w:rsidP="0011694F">
      <w:pPr>
        <w:ind w:left="993" w:hanging="993"/>
        <w:rPr>
          <w:ins w:id="1290" w:author="Xavier Hoenner" w:date="2014-06-13T15:05:00Z"/>
        </w:rPr>
      </w:pPr>
    </w:p>
    <w:p w14:paraId="73725F69" w14:textId="77777777" w:rsidR="002D25FA" w:rsidRDefault="002D25FA" w:rsidP="0011694F">
      <w:pPr>
        <w:ind w:left="993" w:hanging="993"/>
        <w:rPr>
          <w:ins w:id="1291" w:author="Xavier Hoenner" w:date="2014-06-13T15:05:00Z"/>
        </w:rPr>
      </w:pPr>
    </w:p>
    <w:p w14:paraId="05C32354" w14:textId="77777777" w:rsidR="002D25FA" w:rsidRDefault="002D25FA" w:rsidP="0011694F">
      <w:pPr>
        <w:ind w:left="993" w:hanging="993"/>
        <w:rPr>
          <w:ins w:id="1292" w:author="Xavier Hoenner" w:date="2014-06-13T15:05:00Z"/>
        </w:rPr>
      </w:pPr>
    </w:p>
    <w:p w14:paraId="2A2EFB73" w14:textId="77777777" w:rsidR="002D25FA" w:rsidRDefault="002D25FA" w:rsidP="0011694F">
      <w:pPr>
        <w:ind w:left="993" w:hanging="993"/>
        <w:rPr>
          <w:ins w:id="1293" w:author="Xavier Hoenner" w:date="2014-04-30T16:24:00Z"/>
        </w:rPr>
      </w:pPr>
    </w:p>
    <w:p w14:paraId="237919F2" w14:textId="77777777" w:rsidR="0011694F" w:rsidRDefault="0011694F" w:rsidP="0011694F">
      <w:pPr>
        <w:pStyle w:val="Heading3"/>
        <w:rPr>
          <w:ins w:id="1294" w:author="Xavier Hoenner" w:date="2014-04-30T16:24:00Z"/>
        </w:rPr>
      </w:pPr>
      <w:ins w:id="1295" w:author="Xavier Hoenner" w:date="2014-04-30T16:24:00Z">
        <w:r>
          <w:t>Template</w:t>
        </w:r>
      </w:ins>
    </w:p>
    <w:tbl>
      <w:tblPr>
        <w:tblStyle w:val="TableGrid"/>
        <w:tblW w:w="8388" w:type="dxa"/>
        <w:jc w:val="center"/>
        <w:tblLayout w:type="fixed"/>
        <w:tblLook w:val="04A0" w:firstRow="1" w:lastRow="0" w:firstColumn="1" w:lastColumn="0" w:noHBand="0" w:noVBand="1"/>
        <w:tblPrChange w:id="1296" w:author="Xavier Hoenner" w:date="2014-04-30T16:28:00Z">
          <w:tblPr>
            <w:tblStyle w:val="TableGrid"/>
            <w:tblW w:w="9381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993"/>
        <w:gridCol w:w="993"/>
        <w:gridCol w:w="993"/>
        <w:gridCol w:w="992"/>
        <w:gridCol w:w="992"/>
        <w:tblGridChange w:id="1297">
          <w:tblGrid>
            <w:gridCol w:w="1101"/>
            <w:gridCol w:w="1275"/>
            <w:gridCol w:w="1049"/>
            <w:gridCol w:w="993"/>
            <w:gridCol w:w="993"/>
            <w:gridCol w:w="993"/>
            <w:gridCol w:w="992"/>
            <w:gridCol w:w="992"/>
          </w:tblGrid>
        </w:tblGridChange>
      </w:tblGrid>
      <w:tr w:rsidR="0011694F" w14:paraId="1C5FCF26" w14:textId="77777777" w:rsidTr="0011694F">
        <w:trPr>
          <w:jc w:val="center"/>
          <w:ins w:id="1298" w:author="Xavier Hoenner" w:date="2014-04-30T16:24:00Z"/>
          <w:trPrChange w:id="1299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300" w:author="Xavier Hoenner" w:date="2014-04-30T16:28:00Z">
              <w:tcPr>
                <w:tcW w:w="1101" w:type="dxa"/>
                <w:vAlign w:val="center"/>
              </w:tcPr>
            </w:tcPrChange>
          </w:tcPr>
          <w:p w14:paraId="77E50D23" w14:textId="72B11929" w:rsidR="0011694F" w:rsidRPr="0025464E" w:rsidRDefault="0011694F" w:rsidP="000915AA">
            <w:pPr>
              <w:jc w:val="center"/>
              <w:rPr>
                <w:ins w:id="1301" w:author="Xavier Hoenner" w:date="2014-04-30T16:24:00Z"/>
                <w:b/>
              </w:rPr>
            </w:pPr>
            <w:ins w:id="1302" w:author="Xavier Hoenner" w:date="2014-04-30T16:27:00Z">
              <w:r>
                <w:rPr>
                  <w:b/>
                </w:rPr>
                <w:t>tagged_animals</w:t>
              </w:r>
            </w:ins>
          </w:p>
        </w:tc>
        <w:tc>
          <w:tcPr>
            <w:tcW w:w="1275" w:type="dxa"/>
            <w:vAlign w:val="center"/>
            <w:tcPrChange w:id="1303" w:author="Xavier Hoenner" w:date="2014-04-30T16:28:00Z">
              <w:tcPr>
                <w:tcW w:w="1275" w:type="dxa"/>
                <w:vAlign w:val="center"/>
              </w:tcPr>
            </w:tcPrChange>
          </w:tcPr>
          <w:p w14:paraId="2935E8B5" w14:textId="5DE8078A" w:rsidR="0011694F" w:rsidRPr="0025464E" w:rsidRDefault="0011694F" w:rsidP="000915AA">
            <w:pPr>
              <w:jc w:val="center"/>
              <w:rPr>
                <w:ins w:id="1304" w:author="Xavier Hoenner" w:date="2014-04-30T16:24:00Z"/>
                <w:b/>
              </w:rPr>
            </w:pPr>
            <w:ins w:id="1305" w:author="Xavier Hoenner" w:date="2014-04-30T16:27:00Z">
              <w:r>
                <w:rPr>
                  <w:b/>
                </w:rPr>
                <w:t>nb_animals</w:t>
              </w:r>
            </w:ins>
          </w:p>
        </w:tc>
        <w:tc>
          <w:tcPr>
            <w:tcW w:w="1049" w:type="dxa"/>
            <w:vAlign w:val="center"/>
            <w:tcPrChange w:id="1306" w:author="Xavier Hoenner" w:date="2014-04-30T16:28:00Z">
              <w:tcPr>
                <w:tcW w:w="1049" w:type="dxa"/>
                <w:vAlign w:val="center"/>
              </w:tcPr>
            </w:tcPrChange>
          </w:tcPr>
          <w:p w14:paraId="142D3E4D" w14:textId="7CD17523" w:rsidR="0011694F" w:rsidRPr="0025464E" w:rsidRDefault="0011694F" w:rsidP="000915AA">
            <w:pPr>
              <w:jc w:val="center"/>
              <w:rPr>
                <w:ins w:id="1307" w:author="Xavier Hoenner" w:date="2014-04-30T16:24:00Z"/>
                <w:b/>
              </w:rPr>
            </w:pPr>
            <w:ins w:id="1308" w:author="Xavier Hoenner" w:date="2014-04-30T16:27:00Z">
              <w:r>
                <w:rPr>
                  <w:b/>
                </w:rPr>
                <w:t>total_nb_measurements</w:t>
              </w:r>
            </w:ins>
          </w:p>
        </w:tc>
        <w:tc>
          <w:tcPr>
            <w:tcW w:w="993" w:type="dxa"/>
            <w:vAlign w:val="center"/>
            <w:tcPrChange w:id="1309" w:author="Xavier Hoenner" w:date="2014-04-30T16:28:00Z">
              <w:tcPr>
                <w:tcW w:w="993" w:type="dxa"/>
                <w:vAlign w:val="center"/>
              </w:tcPr>
            </w:tcPrChange>
          </w:tcPr>
          <w:p w14:paraId="35787AA6" w14:textId="77777777" w:rsidR="0011694F" w:rsidRDefault="0011694F" w:rsidP="000915AA">
            <w:pPr>
              <w:jc w:val="center"/>
              <w:rPr>
                <w:ins w:id="1310" w:author="Xavier Hoenner" w:date="2014-04-30T16:24:00Z"/>
                <w:b/>
              </w:rPr>
            </w:pPr>
            <w:ins w:id="1311" w:author="Xavier Hoenner" w:date="2014-04-30T16:24:00Z">
              <w:r>
                <w:rPr>
                  <w:b/>
                </w:rPr>
                <w:t>lat_range</w:t>
              </w:r>
            </w:ins>
          </w:p>
        </w:tc>
        <w:tc>
          <w:tcPr>
            <w:tcW w:w="993" w:type="dxa"/>
            <w:vAlign w:val="center"/>
            <w:tcPrChange w:id="1312" w:author="Xavier Hoenner" w:date="2014-04-30T16:28:00Z">
              <w:tcPr>
                <w:tcW w:w="993" w:type="dxa"/>
                <w:vAlign w:val="center"/>
              </w:tcPr>
            </w:tcPrChange>
          </w:tcPr>
          <w:p w14:paraId="6A05FF8E" w14:textId="77777777" w:rsidR="0011694F" w:rsidRDefault="0011694F" w:rsidP="000915AA">
            <w:pPr>
              <w:jc w:val="center"/>
              <w:rPr>
                <w:ins w:id="1313" w:author="Xavier Hoenner" w:date="2014-04-30T16:24:00Z"/>
                <w:b/>
              </w:rPr>
            </w:pPr>
            <w:ins w:id="1314" w:author="Xavier Hoenner" w:date="2014-04-30T16:24:00Z">
              <w:r>
                <w:rPr>
                  <w:b/>
                </w:rPr>
                <w:t>lon_range</w:t>
              </w:r>
            </w:ins>
          </w:p>
        </w:tc>
        <w:tc>
          <w:tcPr>
            <w:tcW w:w="993" w:type="dxa"/>
            <w:vAlign w:val="center"/>
            <w:tcPrChange w:id="1315" w:author="Xavier Hoenner" w:date="2014-04-30T16:28:00Z">
              <w:tcPr>
                <w:tcW w:w="993" w:type="dxa"/>
                <w:vAlign w:val="center"/>
              </w:tcPr>
            </w:tcPrChange>
          </w:tcPr>
          <w:p w14:paraId="75F0E94A" w14:textId="2C95B78A" w:rsidR="0011694F" w:rsidRPr="0025464E" w:rsidRDefault="0011694F" w:rsidP="000915AA">
            <w:pPr>
              <w:jc w:val="center"/>
              <w:rPr>
                <w:ins w:id="1316" w:author="Xavier Hoenner" w:date="2014-04-30T16:24:00Z"/>
                <w:b/>
              </w:rPr>
            </w:pPr>
            <w:ins w:id="1317" w:author="Xavier Hoenner" w:date="2014-04-30T16:28:00Z">
              <w:r>
                <w:rPr>
                  <w:b/>
                </w:rPr>
                <w:t>earliest_date</w:t>
              </w:r>
            </w:ins>
          </w:p>
        </w:tc>
        <w:tc>
          <w:tcPr>
            <w:tcW w:w="992" w:type="dxa"/>
            <w:vAlign w:val="center"/>
            <w:tcPrChange w:id="1318" w:author="Xavier Hoenner" w:date="2014-04-30T16:28:00Z">
              <w:tcPr>
                <w:tcW w:w="992" w:type="dxa"/>
                <w:vAlign w:val="center"/>
              </w:tcPr>
            </w:tcPrChange>
          </w:tcPr>
          <w:p w14:paraId="3632BE43" w14:textId="0DCD3843" w:rsidR="0011694F" w:rsidRPr="0025464E" w:rsidRDefault="0011694F" w:rsidP="000915AA">
            <w:pPr>
              <w:jc w:val="center"/>
              <w:rPr>
                <w:ins w:id="1319" w:author="Xavier Hoenner" w:date="2014-04-30T16:24:00Z"/>
                <w:b/>
              </w:rPr>
            </w:pPr>
            <w:ins w:id="1320" w:author="Xavier Hoenner" w:date="2014-04-30T16:28:00Z">
              <w:r>
                <w:rPr>
                  <w:b/>
                </w:rPr>
                <w:t>latest_date</w:t>
              </w:r>
            </w:ins>
          </w:p>
        </w:tc>
        <w:tc>
          <w:tcPr>
            <w:tcW w:w="992" w:type="dxa"/>
            <w:vAlign w:val="center"/>
            <w:tcPrChange w:id="1321" w:author="Xavier Hoenner" w:date="2014-04-30T16:28:00Z">
              <w:tcPr>
                <w:tcW w:w="992" w:type="dxa"/>
                <w:vAlign w:val="center"/>
              </w:tcPr>
            </w:tcPrChange>
          </w:tcPr>
          <w:p w14:paraId="53B9DCFE" w14:textId="77777777" w:rsidR="0011694F" w:rsidRDefault="0011694F" w:rsidP="000915AA">
            <w:pPr>
              <w:jc w:val="center"/>
              <w:rPr>
                <w:ins w:id="1322" w:author="Xavier Hoenner" w:date="2014-04-30T16:24:00Z"/>
                <w:b/>
              </w:rPr>
            </w:pPr>
            <w:ins w:id="1323" w:author="Xavier Hoenner" w:date="2014-04-30T16:24:00Z">
              <w:r>
                <w:rPr>
                  <w:b/>
                </w:rPr>
                <w:t>mean_coverage_duration</w:t>
              </w:r>
            </w:ins>
          </w:p>
        </w:tc>
      </w:tr>
      <w:tr w:rsidR="0011694F" w14:paraId="4603C6C7" w14:textId="77777777" w:rsidTr="0011694F">
        <w:trPr>
          <w:jc w:val="center"/>
          <w:ins w:id="1324" w:author="Xavier Hoenner" w:date="2014-04-30T16:24:00Z"/>
          <w:trPrChange w:id="1325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326" w:author="Xavier Hoenner" w:date="2014-04-30T16:28:00Z">
              <w:tcPr>
                <w:tcW w:w="1101" w:type="dxa"/>
                <w:vAlign w:val="center"/>
              </w:tcPr>
            </w:tcPrChange>
          </w:tcPr>
          <w:p w14:paraId="229A943D" w14:textId="38169018" w:rsidR="0011694F" w:rsidRDefault="0011694F" w:rsidP="000915AA">
            <w:pPr>
              <w:jc w:val="center"/>
              <w:rPr>
                <w:ins w:id="1327" w:author="Xavier Hoenner" w:date="2014-04-30T16:24:00Z"/>
              </w:rPr>
            </w:pPr>
            <w:ins w:id="1328" w:author="Xavier Hoenner" w:date="2014-04-30T16:27:00Z">
              <w:r>
                <w:t>Tagged animals</w:t>
              </w:r>
            </w:ins>
          </w:p>
        </w:tc>
        <w:tc>
          <w:tcPr>
            <w:tcW w:w="1275" w:type="dxa"/>
            <w:vAlign w:val="center"/>
            <w:tcPrChange w:id="1329" w:author="Xavier Hoenner" w:date="2014-04-30T16:28:00Z">
              <w:tcPr>
                <w:tcW w:w="1275" w:type="dxa"/>
                <w:vAlign w:val="center"/>
              </w:tcPr>
            </w:tcPrChange>
          </w:tcPr>
          <w:p w14:paraId="1F359AD0" w14:textId="369C7443" w:rsidR="0011694F" w:rsidRDefault="0011694F" w:rsidP="000915AA">
            <w:pPr>
              <w:jc w:val="center"/>
              <w:rPr>
                <w:ins w:id="1330" w:author="Xavier Hoenner" w:date="2014-04-30T16:24:00Z"/>
              </w:rPr>
            </w:pPr>
            <w:ins w:id="1331" w:author="Xavier Hoenner" w:date="2014-04-30T16:27:00Z">
              <w:r>
                <w:t># animals</w:t>
              </w:r>
            </w:ins>
          </w:p>
        </w:tc>
        <w:tc>
          <w:tcPr>
            <w:tcW w:w="1049" w:type="dxa"/>
            <w:vAlign w:val="center"/>
            <w:tcPrChange w:id="1332" w:author="Xavier Hoenner" w:date="2014-04-30T16:28:00Z">
              <w:tcPr>
                <w:tcW w:w="1049" w:type="dxa"/>
                <w:vAlign w:val="center"/>
              </w:tcPr>
            </w:tcPrChange>
          </w:tcPr>
          <w:p w14:paraId="6680EF4F" w14:textId="06228874" w:rsidR="0011694F" w:rsidRDefault="0011694F">
            <w:pPr>
              <w:jc w:val="center"/>
              <w:rPr>
                <w:ins w:id="1333" w:author="Xavier Hoenner" w:date="2014-04-30T16:24:00Z"/>
              </w:rPr>
              <w:pPrChange w:id="1334" w:author="Xavier Hoenner" w:date="2014-04-30T16:28:00Z">
                <w:pPr>
                  <w:spacing w:after="200" w:line="276" w:lineRule="auto"/>
                  <w:jc w:val="center"/>
                </w:pPr>
              </w:pPrChange>
            </w:pPr>
            <w:ins w:id="1335" w:author="Xavier Hoenner" w:date="2014-04-30T16:24:00Z">
              <w:r>
                <w:t xml:space="preserve"># </w:t>
              </w:r>
            </w:ins>
            <w:ins w:id="1336" w:author="Xavier Hoenner" w:date="2014-04-30T16:28:00Z">
              <w:r>
                <w:t>measurements</w:t>
              </w:r>
            </w:ins>
          </w:p>
        </w:tc>
        <w:tc>
          <w:tcPr>
            <w:tcW w:w="993" w:type="dxa"/>
            <w:vAlign w:val="center"/>
            <w:tcPrChange w:id="1337" w:author="Xavier Hoenner" w:date="2014-04-30T16:28:00Z">
              <w:tcPr>
                <w:tcW w:w="993" w:type="dxa"/>
                <w:vAlign w:val="center"/>
              </w:tcPr>
            </w:tcPrChange>
          </w:tcPr>
          <w:p w14:paraId="71ADB2C9" w14:textId="77777777" w:rsidR="0011694F" w:rsidRDefault="0011694F" w:rsidP="000915AA">
            <w:pPr>
              <w:jc w:val="center"/>
              <w:rPr>
                <w:ins w:id="1338" w:author="Xavier Hoenner" w:date="2014-04-30T16:24:00Z"/>
              </w:rPr>
            </w:pPr>
            <w:ins w:id="1339" w:author="Xavier Hoenner" w:date="2014-04-30T16:24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1340" w:author="Xavier Hoenner" w:date="2014-04-30T16:28:00Z">
              <w:tcPr>
                <w:tcW w:w="993" w:type="dxa"/>
                <w:vAlign w:val="center"/>
              </w:tcPr>
            </w:tcPrChange>
          </w:tcPr>
          <w:p w14:paraId="2FB0BECF" w14:textId="77777777" w:rsidR="0011694F" w:rsidRDefault="0011694F" w:rsidP="000915AA">
            <w:pPr>
              <w:jc w:val="center"/>
              <w:rPr>
                <w:ins w:id="1341" w:author="Xavier Hoenner" w:date="2014-04-30T16:24:00Z"/>
              </w:rPr>
            </w:pPr>
            <w:ins w:id="1342" w:author="Xavier Hoenner" w:date="2014-04-30T16:24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1343" w:author="Xavier Hoenner" w:date="2014-04-30T16:28:00Z">
              <w:tcPr>
                <w:tcW w:w="993" w:type="dxa"/>
                <w:vAlign w:val="center"/>
              </w:tcPr>
            </w:tcPrChange>
          </w:tcPr>
          <w:p w14:paraId="2A7D20D4" w14:textId="77777777" w:rsidR="0011694F" w:rsidRDefault="0011694F" w:rsidP="000915AA">
            <w:pPr>
              <w:jc w:val="center"/>
              <w:rPr>
                <w:ins w:id="1344" w:author="Xavier Hoenner" w:date="2014-04-30T16:24:00Z"/>
              </w:rPr>
            </w:pPr>
            <w:ins w:id="1345" w:author="Xavier Hoenner" w:date="2014-04-30T16:24:00Z">
              <w:r>
                <w:t>Start</w:t>
              </w:r>
            </w:ins>
          </w:p>
        </w:tc>
        <w:tc>
          <w:tcPr>
            <w:tcW w:w="992" w:type="dxa"/>
            <w:vAlign w:val="center"/>
            <w:tcPrChange w:id="1346" w:author="Xavier Hoenner" w:date="2014-04-30T16:28:00Z">
              <w:tcPr>
                <w:tcW w:w="992" w:type="dxa"/>
                <w:vAlign w:val="center"/>
              </w:tcPr>
            </w:tcPrChange>
          </w:tcPr>
          <w:p w14:paraId="1D612588" w14:textId="77777777" w:rsidR="0011694F" w:rsidRDefault="0011694F" w:rsidP="000915AA">
            <w:pPr>
              <w:jc w:val="center"/>
              <w:rPr>
                <w:ins w:id="1347" w:author="Xavier Hoenner" w:date="2014-04-30T16:24:00Z"/>
              </w:rPr>
            </w:pPr>
            <w:ins w:id="1348" w:author="Xavier Hoenner" w:date="2014-04-30T16:24:00Z">
              <w:r>
                <w:t>End</w:t>
              </w:r>
            </w:ins>
          </w:p>
        </w:tc>
        <w:tc>
          <w:tcPr>
            <w:tcW w:w="992" w:type="dxa"/>
            <w:vAlign w:val="center"/>
            <w:tcPrChange w:id="1349" w:author="Xavier Hoenner" w:date="2014-04-30T16:28:00Z">
              <w:tcPr>
                <w:tcW w:w="992" w:type="dxa"/>
                <w:vAlign w:val="center"/>
              </w:tcPr>
            </w:tcPrChange>
          </w:tcPr>
          <w:p w14:paraId="32E994F2" w14:textId="77777777" w:rsidR="0011694F" w:rsidRDefault="0011694F" w:rsidP="000915AA">
            <w:pPr>
              <w:jc w:val="center"/>
              <w:rPr>
                <w:ins w:id="1350" w:author="Xavier Hoenner" w:date="2014-04-30T16:24:00Z"/>
              </w:rPr>
            </w:pPr>
            <w:ins w:id="1351" w:author="Xavier Hoenner" w:date="2014-04-30T16:24:00Z">
              <w:r>
                <w:t>Mean time coverage (days)</w:t>
              </w:r>
            </w:ins>
          </w:p>
        </w:tc>
      </w:tr>
      <w:tr w:rsidR="0011694F" w14:paraId="3BE0346D" w14:textId="77777777" w:rsidTr="0011694F">
        <w:trPr>
          <w:jc w:val="center"/>
          <w:ins w:id="1352" w:author="Xavier Hoenner" w:date="2014-04-30T16:24:00Z"/>
          <w:trPrChange w:id="1353" w:author="Xavier Hoenner" w:date="2014-04-30T16:28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354" w:author="Xavier Hoenner" w:date="2014-04-30T16:28:00Z">
              <w:tcPr>
                <w:tcW w:w="1101" w:type="dxa"/>
                <w:vAlign w:val="center"/>
              </w:tcPr>
            </w:tcPrChange>
          </w:tcPr>
          <w:p w14:paraId="2B1D9A5D" w14:textId="77777777" w:rsidR="0011694F" w:rsidRDefault="0011694F" w:rsidP="000915AA">
            <w:pPr>
              <w:jc w:val="center"/>
              <w:rPr>
                <w:ins w:id="1355" w:author="Xavier Hoenner" w:date="2014-04-30T16:24:00Z"/>
              </w:rPr>
            </w:pPr>
          </w:p>
        </w:tc>
        <w:tc>
          <w:tcPr>
            <w:tcW w:w="1275" w:type="dxa"/>
            <w:vAlign w:val="center"/>
            <w:tcPrChange w:id="1356" w:author="Xavier Hoenner" w:date="2014-04-30T16:28:00Z">
              <w:tcPr>
                <w:tcW w:w="1275" w:type="dxa"/>
                <w:vAlign w:val="center"/>
              </w:tcPr>
            </w:tcPrChange>
          </w:tcPr>
          <w:p w14:paraId="29B7AC7E" w14:textId="77777777" w:rsidR="0011694F" w:rsidRDefault="0011694F" w:rsidP="000915AA">
            <w:pPr>
              <w:jc w:val="center"/>
              <w:rPr>
                <w:ins w:id="1357" w:author="Xavier Hoenner" w:date="2014-04-30T16:24:00Z"/>
              </w:rPr>
            </w:pPr>
          </w:p>
        </w:tc>
        <w:tc>
          <w:tcPr>
            <w:tcW w:w="1049" w:type="dxa"/>
            <w:vAlign w:val="center"/>
            <w:tcPrChange w:id="1358" w:author="Xavier Hoenner" w:date="2014-04-30T16:28:00Z">
              <w:tcPr>
                <w:tcW w:w="1049" w:type="dxa"/>
                <w:vAlign w:val="center"/>
              </w:tcPr>
            </w:tcPrChange>
          </w:tcPr>
          <w:p w14:paraId="066114ED" w14:textId="77777777" w:rsidR="0011694F" w:rsidRDefault="0011694F" w:rsidP="000915AA">
            <w:pPr>
              <w:jc w:val="center"/>
              <w:rPr>
                <w:ins w:id="1359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1360" w:author="Xavier Hoenner" w:date="2014-04-30T16:28:00Z">
              <w:tcPr>
                <w:tcW w:w="993" w:type="dxa"/>
                <w:vAlign w:val="center"/>
              </w:tcPr>
            </w:tcPrChange>
          </w:tcPr>
          <w:p w14:paraId="24E7EBCA" w14:textId="77777777" w:rsidR="0011694F" w:rsidRDefault="0011694F" w:rsidP="000915AA">
            <w:pPr>
              <w:jc w:val="center"/>
              <w:rPr>
                <w:ins w:id="1361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1362" w:author="Xavier Hoenner" w:date="2014-04-30T16:28:00Z">
              <w:tcPr>
                <w:tcW w:w="993" w:type="dxa"/>
                <w:vAlign w:val="center"/>
              </w:tcPr>
            </w:tcPrChange>
          </w:tcPr>
          <w:p w14:paraId="704D5D07" w14:textId="77777777" w:rsidR="0011694F" w:rsidRDefault="0011694F" w:rsidP="000915AA">
            <w:pPr>
              <w:jc w:val="center"/>
              <w:rPr>
                <w:ins w:id="1363" w:author="Xavier Hoenner" w:date="2014-04-30T16:24:00Z"/>
              </w:rPr>
            </w:pPr>
          </w:p>
        </w:tc>
        <w:tc>
          <w:tcPr>
            <w:tcW w:w="993" w:type="dxa"/>
            <w:vAlign w:val="center"/>
            <w:tcPrChange w:id="1364" w:author="Xavier Hoenner" w:date="2014-04-30T16:28:00Z">
              <w:tcPr>
                <w:tcW w:w="993" w:type="dxa"/>
                <w:vAlign w:val="center"/>
              </w:tcPr>
            </w:tcPrChange>
          </w:tcPr>
          <w:p w14:paraId="2E8A7F24" w14:textId="77777777" w:rsidR="0011694F" w:rsidRDefault="0011694F" w:rsidP="000915AA">
            <w:pPr>
              <w:jc w:val="center"/>
              <w:rPr>
                <w:ins w:id="1365" w:author="Xavier Hoenner" w:date="2014-04-30T16:24:00Z"/>
              </w:rPr>
            </w:pPr>
          </w:p>
        </w:tc>
        <w:tc>
          <w:tcPr>
            <w:tcW w:w="992" w:type="dxa"/>
            <w:vAlign w:val="center"/>
            <w:tcPrChange w:id="1366" w:author="Xavier Hoenner" w:date="2014-04-30T16:28:00Z">
              <w:tcPr>
                <w:tcW w:w="992" w:type="dxa"/>
                <w:vAlign w:val="center"/>
              </w:tcPr>
            </w:tcPrChange>
          </w:tcPr>
          <w:p w14:paraId="123C50C3" w14:textId="77777777" w:rsidR="0011694F" w:rsidRDefault="0011694F" w:rsidP="000915AA">
            <w:pPr>
              <w:jc w:val="center"/>
              <w:rPr>
                <w:ins w:id="1367" w:author="Xavier Hoenner" w:date="2014-04-30T16:24:00Z"/>
              </w:rPr>
            </w:pPr>
          </w:p>
        </w:tc>
        <w:tc>
          <w:tcPr>
            <w:tcW w:w="992" w:type="dxa"/>
            <w:vAlign w:val="center"/>
            <w:tcPrChange w:id="1368" w:author="Xavier Hoenner" w:date="2014-04-30T16:28:00Z">
              <w:tcPr>
                <w:tcW w:w="992" w:type="dxa"/>
                <w:vAlign w:val="center"/>
              </w:tcPr>
            </w:tcPrChange>
          </w:tcPr>
          <w:p w14:paraId="2EF303A9" w14:textId="77777777" w:rsidR="0011694F" w:rsidRDefault="0011694F" w:rsidP="000915AA">
            <w:pPr>
              <w:jc w:val="center"/>
              <w:rPr>
                <w:ins w:id="1369" w:author="Xavier Hoenner" w:date="2014-04-30T16:24:00Z"/>
              </w:rPr>
            </w:pPr>
          </w:p>
        </w:tc>
      </w:tr>
    </w:tbl>
    <w:p w14:paraId="2347FEC2" w14:textId="0A4775A0" w:rsidR="002D25FA" w:rsidRDefault="002D25FA" w:rsidP="0011694F">
      <w:pPr>
        <w:rPr>
          <w:ins w:id="1370" w:author="Xavier Hoenner" w:date="2014-06-13T15:04:00Z"/>
        </w:rPr>
      </w:pPr>
      <w:ins w:id="1371" w:author="Xavier Hoenner" w:date="2014-06-13T15:04:00Z">
        <w:r>
          <w:br w:type="page"/>
        </w:r>
      </w:ins>
    </w:p>
    <w:p w14:paraId="0C6B55FE" w14:textId="0A1273F7" w:rsidR="0011694F" w:rsidRDefault="00982FDB" w:rsidP="0011694F">
      <w:pPr>
        <w:pStyle w:val="Heading2"/>
        <w:rPr>
          <w:ins w:id="1372" w:author="Xavier Hoenner" w:date="2014-04-30T16:24:00Z"/>
        </w:rPr>
      </w:pPr>
      <w:ins w:id="1373" w:author="Xavier Hoenner" w:date="2014-04-30T16:28:00Z">
        <w:r>
          <w:t>3</w:t>
        </w:r>
      </w:ins>
      <w:ins w:id="1374" w:author="Xavier Hoenner" w:date="2014-04-30T16:24:00Z">
        <w:r w:rsidR="0011694F" w:rsidRPr="00E123F0">
          <w:t>.</w:t>
        </w:r>
        <w:r w:rsidR="0011694F">
          <w:t>2</w:t>
        </w:r>
        <w:r w:rsidR="0011694F" w:rsidRPr="00E123F0">
          <w:t xml:space="preserve"> </w:t>
        </w:r>
        <w:r w:rsidR="0011694F">
          <w:t>D</w:t>
        </w:r>
        <w:r w:rsidR="0011694F" w:rsidRPr="00E123F0">
          <w:t xml:space="preserve">ata </w:t>
        </w:r>
        <w:r w:rsidR="0011694F">
          <w:t>report – all data on the portal</w:t>
        </w:r>
      </w:ins>
    </w:p>
    <w:p w14:paraId="0CCEA4D4" w14:textId="12EFB1C0" w:rsidR="0011694F" w:rsidRDefault="0011694F" w:rsidP="0011694F">
      <w:pPr>
        <w:pStyle w:val="Heading3"/>
        <w:rPr>
          <w:ins w:id="1375" w:author="Xavier Hoenner" w:date="2014-04-30T16:24:00Z"/>
        </w:rPr>
      </w:pPr>
      <w:ins w:id="1376" w:author="Xavier Hoenner" w:date="2014-04-30T16:24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‘A_AATAMS_</w:t>
        </w:r>
      </w:ins>
      <w:ins w:id="1377" w:author="Xavier Hoenner" w:date="2014-04-30T16:28:00Z">
        <w:r w:rsidR="00982FDB">
          <w:rPr>
            <w:u w:val="none"/>
          </w:rPr>
          <w:t>Biologging</w:t>
        </w:r>
      </w:ins>
      <w:ins w:id="1378" w:author="Xavier Hoenner" w:date="2014-04-30T16:24:00Z">
        <w:r w:rsidRPr="0011784D">
          <w:rPr>
            <w:u w:val="none"/>
          </w:rPr>
          <w:t>_allData_dataOnPortal’</w:t>
        </w:r>
      </w:ins>
    </w:p>
    <w:p w14:paraId="6E960B4A" w14:textId="77777777" w:rsidR="0011694F" w:rsidRDefault="0011694F" w:rsidP="0011694F">
      <w:pPr>
        <w:rPr>
          <w:ins w:id="1379" w:author="Xavier Hoenner" w:date="2014-04-30T16:24:00Z"/>
        </w:rPr>
      </w:pPr>
    </w:p>
    <w:p w14:paraId="0D3C1185" w14:textId="77777777" w:rsidR="0011694F" w:rsidRPr="0011784D" w:rsidRDefault="0011694F" w:rsidP="0011694F">
      <w:pPr>
        <w:pStyle w:val="Heading3"/>
        <w:rPr>
          <w:ins w:id="1380" w:author="Xavier Hoenner" w:date="2014-04-30T16:24:00Z"/>
        </w:rPr>
      </w:pPr>
      <w:ins w:id="1381" w:author="Xavier Hoenner" w:date="2014-04-30T16:24:00Z">
        <w:r w:rsidRPr="0011784D">
          <w:rPr>
            <w:b w:val="0"/>
          </w:rPr>
          <w:t>Description:</w:t>
        </w:r>
        <w:r w:rsidRPr="0011784D">
          <w:rPr>
            <w:u w:val="none"/>
          </w:rPr>
          <w:t xml:space="preserve"> ‘All data available on the portal’</w:t>
        </w:r>
      </w:ins>
    </w:p>
    <w:p w14:paraId="5478C3B4" w14:textId="77777777" w:rsidR="0011694F" w:rsidRDefault="0011694F" w:rsidP="0011694F">
      <w:pPr>
        <w:rPr>
          <w:ins w:id="1382" w:author="Xavier Hoenner" w:date="2014-04-30T16:24:00Z"/>
          <w:u w:val="single"/>
        </w:rPr>
      </w:pPr>
    </w:p>
    <w:p w14:paraId="37F8A68F" w14:textId="77777777" w:rsidR="0011694F" w:rsidRDefault="0011694F" w:rsidP="0011694F">
      <w:pPr>
        <w:rPr>
          <w:ins w:id="1383" w:author="Xavier Hoenner" w:date="2014-04-30T16:24:00Z"/>
        </w:rPr>
      </w:pPr>
      <w:ins w:id="1384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rPr>
          <w:ins w:id="1385" w:author="Xavier Hoenner" w:date="2014-04-30T16:24:00Z"/>
        </w:trPr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ins w:id="1386" w:author="Xavier Hoenner" w:date="2014-04-30T16:24:00Z"/>
                <w:b/>
                <w:szCs w:val="24"/>
              </w:rPr>
            </w:pPr>
            <w:ins w:id="1387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ins w:id="1388" w:author="Xavier Hoenner" w:date="2014-04-30T16:24:00Z"/>
                <w:szCs w:val="24"/>
              </w:rPr>
            </w:pPr>
            <w:ins w:id="1389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11694F" w14:paraId="01603A55" w14:textId="77777777" w:rsidTr="000915AA">
        <w:trPr>
          <w:ins w:id="1390" w:author="Xavier Hoenner" w:date="2014-04-30T16:24:00Z"/>
        </w:trPr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ins w:id="1391" w:author="Xavier Hoenner" w:date="2014-04-30T16:24:00Z"/>
                <w:b/>
                <w:szCs w:val="24"/>
              </w:rPr>
            </w:pPr>
            <w:ins w:id="1392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ins w:id="1393" w:author="Xavier Hoenner" w:date="2014-04-30T16:24:00Z"/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ins w:id="1394" w:author="Xavier Hoenner" w:date="2014-04-30T16:24:00Z">
              <w:r>
                <w:rPr>
                  <w:szCs w:val="24"/>
                </w:rPr>
                <w:t>harvest</w:t>
              </w:r>
            </w:ins>
          </w:p>
        </w:tc>
      </w:tr>
      <w:tr w:rsidR="0011694F" w14:paraId="32B9A690" w14:textId="77777777" w:rsidTr="000915AA">
        <w:trPr>
          <w:ins w:id="1395" w:author="Xavier Hoenner" w:date="2014-04-30T16:24:00Z"/>
        </w:trPr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ins w:id="1396" w:author="Xavier Hoenner" w:date="2014-04-30T16:24:00Z"/>
                <w:b/>
                <w:szCs w:val="24"/>
              </w:rPr>
            </w:pPr>
            <w:ins w:id="1397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ins w:id="1398" w:author="Xavier Hoenner" w:date="2014-04-30T16:24:00Z"/>
                <w:szCs w:val="24"/>
              </w:rPr>
            </w:pPr>
            <w:ins w:id="1399" w:author="Xavier Hoenner" w:date="2014-04-30T16:24:00Z">
              <w:r>
                <w:rPr>
                  <w:szCs w:val="24"/>
                </w:rPr>
                <w:t>reporting</w:t>
              </w:r>
            </w:ins>
          </w:p>
        </w:tc>
      </w:tr>
      <w:tr w:rsidR="0011694F" w14:paraId="594DBFF7" w14:textId="77777777" w:rsidTr="000915AA">
        <w:trPr>
          <w:ins w:id="1400" w:author="Xavier Hoenner" w:date="2014-04-30T16:24:00Z"/>
        </w:trPr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ins w:id="1401" w:author="Xavier Hoenner" w:date="2014-04-30T16:24:00Z"/>
                <w:b/>
                <w:szCs w:val="24"/>
              </w:rPr>
            </w:pPr>
            <w:ins w:id="1402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4C2C4487" w14:textId="2C5211A9" w:rsidR="0011694F" w:rsidRPr="003D503B" w:rsidRDefault="0011694F">
            <w:pPr>
              <w:rPr>
                <w:ins w:id="1403" w:author="Xavier Hoenner" w:date="2014-04-30T16:24:00Z"/>
                <w:szCs w:val="24"/>
              </w:rPr>
              <w:pPrChange w:id="1404" w:author="Xavier Hoenner" w:date="2014-04-30T16:29:00Z">
                <w:pPr>
                  <w:spacing w:after="200" w:line="276" w:lineRule="auto"/>
                </w:pPr>
              </w:pPrChange>
            </w:pPr>
            <w:ins w:id="1405" w:author="Xavier Hoenner" w:date="2014-04-30T16:24:00Z">
              <w:r>
                <w:rPr>
                  <w:szCs w:val="24"/>
                </w:rPr>
                <w:t>aatams_</w:t>
              </w:r>
            </w:ins>
            <w:ins w:id="1406" w:author="Xavier Hoenner" w:date="2014-04-30T16:29:00Z">
              <w:r w:rsidR="00982FDB">
                <w:rPr>
                  <w:szCs w:val="24"/>
                </w:rPr>
                <w:t>biologging</w:t>
              </w:r>
            </w:ins>
            <w:ins w:id="1407" w:author="Xavier Hoenner" w:date="2014-04-30T16:24:00Z">
              <w:r>
                <w:rPr>
                  <w:szCs w:val="24"/>
                </w:rPr>
                <w:t>_all_deployments_view</w:t>
              </w:r>
            </w:ins>
          </w:p>
        </w:tc>
      </w:tr>
    </w:tbl>
    <w:p w14:paraId="16CA472B" w14:textId="77777777" w:rsidR="0011694F" w:rsidRDefault="0011694F" w:rsidP="0011694F">
      <w:pPr>
        <w:rPr>
          <w:ins w:id="1408" w:author="Xavier Hoenner" w:date="2014-04-30T16:24:00Z"/>
        </w:rPr>
      </w:pPr>
    </w:p>
    <w:p w14:paraId="6918E754" w14:textId="77777777" w:rsidR="0011694F" w:rsidRDefault="0011694F" w:rsidP="0011694F">
      <w:pPr>
        <w:rPr>
          <w:ins w:id="1409" w:author="Xavier Hoenner" w:date="2014-04-30T16:24:00Z"/>
        </w:rPr>
      </w:pPr>
      <w:ins w:id="1410" w:author="Xavier Hoenner" w:date="2014-04-30T16:24:00Z">
        <w:r>
          <w:rPr>
            <w:u w:val="single"/>
          </w:rPr>
          <w:t xml:space="preserve">Filters: </w:t>
        </w:r>
        <w:r>
          <w:t xml:space="preserve"> None, all filters have already been applied.</w:t>
        </w:r>
      </w:ins>
    </w:p>
    <w:p w14:paraId="7B6F6FE2" w14:textId="77777777" w:rsidR="0011694F" w:rsidRDefault="0011694F" w:rsidP="0011694F">
      <w:pPr>
        <w:ind w:left="1843" w:hanging="1843"/>
        <w:rPr>
          <w:ins w:id="1411" w:author="Xavier Hoenner" w:date="2014-04-30T16:24:00Z"/>
        </w:rPr>
      </w:pPr>
      <w:ins w:id="1412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D24204B" w14:textId="7B1CF544" w:rsidR="0011694F" w:rsidRPr="009E4710" w:rsidRDefault="0011694F" w:rsidP="0011694F">
      <w:pPr>
        <w:ind w:left="1843" w:hanging="1843"/>
        <w:rPr>
          <w:ins w:id="1413" w:author="Xavier Hoenner" w:date="2014-04-30T16:24:00Z"/>
          <w:u w:val="single"/>
        </w:rPr>
      </w:pPr>
      <w:ins w:id="1414" w:author="Xavier Hoenner" w:date="2014-04-30T16:24:00Z">
        <w:r w:rsidRPr="009E4710">
          <w:rPr>
            <w:u w:val="single"/>
          </w:rPr>
          <w:t>Data grouping options:</w:t>
        </w:r>
        <w:r>
          <w:t xml:space="preserve"> Group by ‘</w:t>
        </w:r>
      </w:ins>
      <w:ins w:id="1415" w:author="Xavier Hoenner" w:date="2014-04-30T16:29:00Z">
        <w:r w:rsidR="00982FDB">
          <w:t>tagged_animals’</w:t>
        </w:r>
      </w:ins>
      <w:ins w:id="1416" w:author="Xavier Hoenner" w:date="2014-04-30T16:24:00Z">
        <w:r>
          <w:t>.</w:t>
        </w:r>
      </w:ins>
    </w:p>
    <w:p w14:paraId="6DF7CC5D" w14:textId="32DB5683" w:rsidR="0011694F" w:rsidRDefault="0011694F" w:rsidP="0011694F">
      <w:pPr>
        <w:ind w:left="993" w:hanging="993"/>
        <w:rPr>
          <w:ins w:id="1417" w:author="Xavier Hoenner" w:date="2014-04-30T16:24:00Z"/>
        </w:rPr>
      </w:pPr>
      <w:ins w:id="1418" w:author="Xavier Hoenner" w:date="2014-04-30T16:24:00Z">
        <w:r>
          <w:rPr>
            <w:u w:val="single"/>
          </w:rPr>
          <w:t>Footnote:</w:t>
        </w:r>
        <w:r>
          <w:t xml:space="preserve"> </w:t>
        </w:r>
        <w:r>
          <w:rPr>
            <w:b/>
          </w:rPr>
          <w:t>Headers</w:t>
        </w:r>
        <w:r>
          <w:t>:</w:t>
        </w:r>
      </w:ins>
      <w:ins w:id="1419" w:author="Xavier Hoenner" w:date="2014-04-30T16:33:00Z">
        <w:r w:rsidR="00982FDB" w:rsidRPr="006B3C3D">
          <w:t xml:space="preserve"> </w:t>
        </w:r>
        <w:r w:rsidR="00982FDB">
          <w:t>Common name of animals equipped with biologgers</w:t>
        </w:r>
      </w:ins>
      <w:ins w:id="1420" w:author="Xavier Hoenner" w:date="2014-04-30T16:24:00Z">
        <w:r w:rsidRPr="000D0C46">
          <w:t>.</w:t>
        </w:r>
      </w:ins>
      <w:ins w:id="1421" w:author="Xavier Hoenner" w:date="2014-04-30T16:34:00Z">
        <w:r w:rsidR="00982FDB" w:rsidRPr="006B3C3D">
          <w:br/>
        </w:r>
        <w:r w:rsidR="00982FDB" w:rsidRPr="006B3C3D">
          <w:rPr>
            <w:b/>
          </w:rPr>
          <w:t>‘</w:t>
        </w:r>
        <w:r w:rsidR="00982FDB">
          <w:rPr>
            <w:b/>
          </w:rPr>
          <w:t># measurements</w:t>
        </w:r>
        <w:r w:rsidR="00982FDB" w:rsidRPr="006B3C3D">
          <w:rPr>
            <w:b/>
          </w:rPr>
          <w:t>’</w:t>
        </w:r>
        <w:r w:rsidR="00982FDB" w:rsidRPr="006B3C3D">
          <w:t xml:space="preserve">: </w:t>
        </w:r>
        <w:r w:rsidR="00982FDB">
          <w:t>Number of measurements for each animal.</w:t>
        </w:r>
        <w:r w:rsidR="00982FDB">
          <w:br/>
        </w:r>
        <w:r w:rsidR="00982FDB" w:rsidRPr="006B3C3D">
          <w:rPr>
            <w:b/>
          </w:rPr>
          <w:t>‘Start’</w:t>
        </w:r>
        <w:r w:rsidR="00982FDB" w:rsidRPr="006B3C3D">
          <w:t xml:space="preserve">: </w:t>
        </w:r>
        <w:r w:rsidR="00982FDB">
          <w:t>Recording date of the first measurement (format: dd/mm/yyyy).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 w:rsidRPr="00ED7666">
          <w:rPr>
            <w:b/>
          </w:rPr>
          <w:t>End’</w:t>
        </w:r>
        <w:r w:rsidR="00982FDB" w:rsidRPr="00ED7666">
          <w:t xml:space="preserve">: </w:t>
        </w:r>
        <w:r w:rsidR="00982FDB">
          <w:t>Recording date of the last measurement</w:t>
        </w:r>
        <w:r w:rsidR="00982FDB" w:rsidRPr="0056539A">
          <w:t xml:space="preserve"> </w:t>
        </w:r>
        <w:r w:rsidR="00982FDB" w:rsidRPr="00ED7666">
          <w:t>(format: dd/mm/yyyy).</w:t>
        </w:r>
        <w:r w:rsidR="00982FDB" w:rsidRPr="00ED7666">
          <w:br/>
        </w:r>
        <w:r w:rsidR="00982FDB" w:rsidRPr="00ED7666">
          <w:rPr>
            <w:b/>
          </w:rPr>
          <w:t xml:space="preserve">‘Mean time </w:t>
        </w:r>
        <w:r w:rsidR="00982FDB">
          <w:rPr>
            <w:b/>
          </w:rPr>
          <w:t>c</w:t>
        </w:r>
        <w:r w:rsidR="00982FDB" w:rsidRPr="00ED7666">
          <w:rPr>
            <w:b/>
          </w:rPr>
          <w:t>overage’</w:t>
        </w:r>
        <w:r w:rsidR="00982FDB" w:rsidRPr="00ED7666">
          <w:t xml:space="preserve">: Mean number of days </w:t>
        </w:r>
        <w:r w:rsidR="00982FDB">
          <w:t>during which measurements were recorded</w:t>
        </w:r>
        <w:r w:rsidR="00982FDB" w:rsidRPr="00ED7666">
          <w:t xml:space="preserve">. </w:t>
        </w:r>
        <w:r w:rsidR="00982FDB">
          <w:br/>
        </w:r>
        <w:r w:rsidR="00982FDB">
          <w:rPr>
            <w:b/>
          </w:rPr>
          <w:t xml:space="preserve">AATAMS: </w:t>
        </w:r>
        <w:r w:rsidR="00982FDB">
          <w:t>Australian Animal Tagging and Monitoring System (</w:t>
        </w:r>
        <w:r w:rsidR="00982FDB">
          <w:fldChar w:fldCharType="begin"/>
        </w:r>
        <w:r w:rsidR="00982FDB">
          <w:instrText xml:space="preserve"> HYPERLINK "http://imos.org.au/aatams.html" </w:instrText>
        </w:r>
        <w:r w:rsidR="00982FDB">
          <w:fldChar w:fldCharType="separate"/>
        </w:r>
        <w:r w:rsidR="00982FDB" w:rsidRPr="009830B3">
          <w:rPr>
            <w:rStyle w:val="Hyperlink"/>
          </w:rPr>
          <w:t>http://imos.org.au/aatams.html</w:t>
        </w:r>
        <w:r w:rsidR="00982FDB">
          <w:rPr>
            <w:rStyle w:val="Hyperlink"/>
          </w:rPr>
          <w:fldChar w:fldCharType="end"/>
        </w:r>
        <w:r w:rsidR="00982FDB">
          <w:t>).</w:t>
        </w:r>
      </w:ins>
    </w:p>
    <w:p w14:paraId="5667F402" w14:textId="77777777" w:rsidR="0011694F" w:rsidRDefault="0011694F" w:rsidP="0011694F">
      <w:pPr>
        <w:ind w:left="993" w:hanging="993"/>
        <w:rPr>
          <w:ins w:id="1422" w:author="Xavier Hoenner" w:date="2014-04-30T16:24:00Z"/>
          <w:u w:val="single"/>
        </w:rPr>
      </w:pPr>
    </w:p>
    <w:p w14:paraId="6D08E40A" w14:textId="77777777" w:rsidR="0011694F" w:rsidRPr="00D315D2" w:rsidRDefault="0011694F" w:rsidP="0011694F">
      <w:pPr>
        <w:ind w:left="993" w:hanging="993"/>
        <w:rPr>
          <w:ins w:id="1423" w:author="Xavier Hoenner" w:date="2014-04-30T16:24:00Z"/>
          <w:u w:val="single"/>
        </w:rPr>
      </w:pPr>
    </w:p>
    <w:p w14:paraId="09214261" w14:textId="77777777" w:rsidR="0011694F" w:rsidRDefault="0011694F" w:rsidP="0011694F">
      <w:pPr>
        <w:pStyle w:val="Heading3"/>
        <w:rPr>
          <w:ins w:id="1424" w:author="Xavier Hoenner" w:date="2014-04-30T16:24:00Z"/>
        </w:rPr>
      </w:pPr>
      <w:ins w:id="1425" w:author="Xavier Hoenner" w:date="2014-04-30T16:24:00Z">
        <w:r>
          <w:t>Template</w:t>
        </w:r>
      </w:ins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  <w:tblPrChange w:id="1426" w:author="Xavier Hoenner" w:date="2014-04-30T16:36:00Z">
          <w:tblPr>
            <w:tblStyle w:val="TableGrid"/>
            <w:tblW w:w="8388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275"/>
        <w:gridCol w:w="1049"/>
        <w:gridCol w:w="993"/>
        <w:gridCol w:w="993"/>
        <w:gridCol w:w="993"/>
        <w:gridCol w:w="992"/>
        <w:gridCol w:w="992"/>
        <w:tblGridChange w:id="1427">
          <w:tblGrid>
            <w:gridCol w:w="1275"/>
            <w:gridCol w:w="1049"/>
            <w:gridCol w:w="993"/>
            <w:gridCol w:w="993"/>
            <w:gridCol w:w="993"/>
            <w:gridCol w:w="992"/>
            <w:gridCol w:w="992"/>
          </w:tblGrid>
        </w:tblGridChange>
      </w:tblGrid>
      <w:tr w:rsidR="00982FDB" w14:paraId="1C7750DA" w14:textId="77777777" w:rsidTr="00982FDB">
        <w:trPr>
          <w:jc w:val="center"/>
          <w:ins w:id="1428" w:author="Xavier Hoenner" w:date="2014-04-30T16:35:00Z"/>
          <w:trPrChange w:id="1429" w:author="Xavier Hoenner" w:date="2014-04-30T16:36:00Z">
            <w:trPr>
              <w:jc w:val="center"/>
            </w:trPr>
          </w:trPrChange>
        </w:trPr>
        <w:tc>
          <w:tcPr>
            <w:tcW w:w="1275" w:type="dxa"/>
            <w:vAlign w:val="center"/>
            <w:tcPrChange w:id="1430" w:author="Xavier Hoenner" w:date="2014-04-30T16:36:00Z">
              <w:tcPr>
                <w:tcW w:w="1275" w:type="dxa"/>
                <w:vAlign w:val="center"/>
              </w:tcPr>
            </w:tcPrChange>
          </w:tcPr>
          <w:p w14:paraId="7F32154C" w14:textId="29A91C3F" w:rsidR="00982FDB" w:rsidRPr="0025464E" w:rsidRDefault="00982FDB" w:rsidP="000915AA">
            <w:pPr>
              <w:jc w:val="center"/>
              <w:rPr>
                <w:ins w:id="1431" w:author="Xavier Hoenner" w:date="2014-04-30T16:35:00Z"/>
                <w:b/>
              </w:rPr>
            </w:pPr>
            <w:ins w:id="1432" w:author="Xavier Hoenner" w:date="2014-04-30T16:36:00Z">
              <w:r>
                <w:rPr>
                  <w:b/>
                </w:rPr>
                <w:t>animal_id</w:t>
              </w:r>
            </w:ins>
          </w:p>
        </w:tc>
        <w:tc>
          <w:tcPr>
            <w:tcW w:w="1049" w:type="dxa"/>
            <w:vAlign w:val="center"/>
            <w:tcPrChange w:id="1433" w:author="Xavier Hoenner" w:date="2014-04-30T16:36:00Z">
              <w:tcPr>
                <w:tcW w:w="1049" w:type="dxa"/>
                <w:vAlign w:val="center"/>
              </w:tcPr>
            </w:tcPrChange>
          </w:tcPr>
          <w:p w14:paraId="3F680CAE" w14:textId="19ED444E" w:rsidR="00982FDB" w:rsidRPr="0025464E" w:rsidRDefault="00982FDB" w:rsidP="000915AA">
            <w:pPr>
              <w:jc w:val="center"/>
              <w:rPr>
                <w:ins w:id="1434" w:author="Xavier Hoenner" w:date="2014-04-30T16:35:00Z"/>
                <w:b/>
              </w:rPr>
            </w:pPr>
            <w:ins w:id="1435" w:author="Xavier Hoenner" w:date="2014-04-30T16:35:00Z">
              <w:r>
                <w:rPr>
                  <w:b/>
                </w:rPr>
                <w:t>nb_measurements</w:t>
              </w:r>
            </w:ins>
          </w:p>
        </w:tc>
        <w:tc>
          <w:tcPr>
            <w:tcW w:w="993" w:type="dxa"/>
            <w:vAlign w:val="center"/>
            <w:tcPrChange w:id="1436" w:author="Xavier Hoenner" w:date="2014-04-30T16:36:00Z">
              <w:tcPr>
                <w:tcW w:w="993" w:type="dxa"/>
                <w:vAlign w:val="center"/>
              </w:tcPr>
            </w:tcPrChange>
          </w:tcPr>
          <w:p w14:paraId="15BB43A8" w14:textId="77777777" w:rsidR="00982FDB" w:rsidRDefault="00982FDB" w:rsidP="000915AA">
            <w:pPr>
              <w:jc w:val="center"/>
              <w:rPr>
                <w:ins w:id="1437" w:author="Xavier Hoenner" w:date="2014-04-30T16:35:00Z"/>
                <w:b/>
              </w:rPr>
            </w:pPr>
            <w:ins w:id="1438" w:author="Xavier Hoenner" w:date="2014-04-30T16:35:00Z">
              <w:r>
                <w:rPr>
                  <w:b/>
                </w:rPr>
                <w:t>lat_range</w:t>
              </w:r>
            </w:ins>
          </w:p>
        </w:tc>
        <w:tc>
          <w:tcPr>
            <w:tcW w:w="993" w:type="dxa"/>
            <w:vAlign w:val="center"/>
            <w:tcPrChange w:id="1439" w:author="Xavier Hoenner" w:date="2014-04-30T16:36:00Z">
              <w:tcPr>
                <w:tcW w:w="993" w:type="dxa"/>
                <w:vAlign w:val="center"/>
              </w:tcPr>
            </w:tcPrChange>
          </w:tcPr>
          <w:p w14:paraId="4C1F52B5" w14:textId="77777777" w:rsidR="00982FDB" w:rsidRDefault="00982FDB" w:rsidP="000915AA">
            <w:pPr>
              <w:jc w:val="center"/>
              <w:rPr>
                <w:ins w:id="1440" w:author="Xavier Hoenner" w:date="2014-04-30T16:35:00Z"/>
                <w:b/>
              </w:rPr>
            </w:pPr>
            <w:ins w:id="1441" w:author="Xavier Hoenner" w:date="2014-04-30T16:35:00Z">
              <w:r>
                <w:rPr>
                  <w:b/>
                </w:rPr>
                <w:t>lon_range</w:t>
              </w:r>
            </w:ins>
          </w:p>
        </w:tc>
        <w:tc>
          <w:tcPr>
            <w:tcW w:w="993" w:type="dxa"/>
            <w:vAlign w:val="center"/>
            <w:tcPrChange w:id="1442" w:author="Xavier Hoenner" w:date="2014-04-30T16:36:00Z">
              <w:tcPr>
                <w:tcW w:w="993" w:type="dxa"/>
                <w:vAlign w:val="center"/>
              </w:tcPr>
            </w:tcPrChange>
          </w:tcPr>
          <w:p w14:paraId="68B4B8F3" w14:textId="686106C1" w:rsidR="00982FDB" w:rsidRPr="0025464E" w:rsidRDefault="00982FDB" w:rsidP="000915AA">
            <w:pPr>
              <w:jc w:val="center"/>
              <w:rPr>
                <w:ins w:id="1443" w:author="Xavier Hoenner" w:date="2014-04-30T16:35:00Z"/>
                <w:b/>
              </w:rPr>
            </w:pPr>
            <w:ins w:id="1444" w:author="Xavier Hoenner" w:date="2014-04-30T16:38:00Z">
              <w:r>
                <w:rPr>
                  <w:b/>
                </w:rPr>
                <w:t>start</w:t>
              </w:r>
            </w:ins>
            <w:ins w:id="1445" w:author="Xavier Hoenner" w:date="2014-04-30T16:35:00Z">
              <w:r>
                <w:rPr>
                  <w:b/>
                </w:rPr>
                <w:t>_date</w:t>
              </w:r>
            </w:ins>
          </w:p>
        </w:tc>
        <w:tc>
          <w:tcPr>
            <w:tcW w:w="992" w:type="dxa"/>
            <w:vAlign w:val="center"/>
            <w:tcPrChange w:id="1446" w:author="Xavier Hoenner" w:date="2014-04-30T16:36:00Z">
              <w:tcPr>
                <w:tcW w:w="992" w:type="dxa"/>
                <w:vAlign w:val="center"/>
              </w:tcPr>
            </w:tcPrChange>
          </w:tcPr>
          <w:p w14:paraId="78284240" w14:textId="3CC1A31B" w:rsidR="00982FDB" w:rsidRPr="0025464E" w:rsidRDefault="00982FDB" w:rsidP="000915AA">
            <w:pPr>
              <w:jc w:val="center"/>
              <w:rPr>
                <w:ins w:id="1447" w:author="Xavier Hoenner" w:date="2014-04-30T16:35:00Z"/>
                <w:b/>
              </w:rPr>
            </w:pPr>
            <w:ins w:id="1448" w:author="Xavier Hoenner" w:date="2014-04-30T16:38:00Z">
              <w:r>
                <w:rPr>
                  <w:b/>
                </w:rPr>
                <w:t>end</w:t>
              </w:r>
            </w:ins>
            <w:ins w:id="1449" w:author="Xavier Hoenner" w:date="2014-04-30T16:35:00Z">
              <w:r>
                <w:rPr>
                  <w:b/>
                </w:rPr>
                <w:t>_date</w:t>
              </w:r>
            </w:ins>
          </w:p>
        </w:tc>
        <w:tc>
          <w:tcPr>
            <w:tcW w:w="992" w:type="dxa"/>
            <w:vAlign w:val="center"/>
            <w:tcPrChange w:id="1450" w:author="Xavier Hoenner" w:date="2014-04-30T16:36:00Z">
              <w:tcPr>
                <w:tcW w:w="992" w:type="dxa"/>
                <w:vAlign w:val="center"/>
              </w:tcPr>
            </w:tcPrChange>
          </w:tcPr>
          <w:p w14:paraId="3B829ABE" w14:textId="77777777" w:rsidR="00982FDB" w:rsidRDefault="00982FDB" w:rsidP="000915AA">
            <w:pPr>
              <w:jc w:val="center"/>
              <w:rPr>
                <w:ins w:id="1451" w:author="Xavier Hoenner" w:date="2014-04-30T16:35:00Z"/>
                <w:b/>
              </w:rPr>
            </w:pPr>
            <w:ins w:id="1452" w:author="Xavier Hoenner" w:date="2014-04-30T16:35:00Z">
              <w:r>
                <w:rPr>
                  <w:b/>
                </w:rPr>
                <w:t>mean_coverage_duration</w:t>
              </w:r>
            </w:ins>
          </w:p>
        </w:tc>
      </w:tr>
      <w:tr w:rsidR="00982FDB" w14:paraId="0D23628C" w14:textId="77777777" w:rsidTr="00982FDB">
        <w:trPr>
          <w:jc w:val="center"/>
          <w:ins w:id="1453" w:author="Xavier Hoenner" w:date="2014-04-30T16:35:00Z"/>
          <w:trPrChange w:id="1454" w:author="Xavier Hoenner" w:date="2014-04-30T16:36:00Z">
            <w:trPr>
              <w:jc w:val="center"/>
            </w:trPr>
          </w:trPrChange>
        </w:trPr>
        <w:tc>
          <w:tcPr>
            <w:tcW w:w="1275" w:type="dxa"/>
            <w:vAlign w:val="center"/>
            <w:tcPrChange w:id="1455" w:author="Xavier Hoenner" w:date="2014-04-30T16:36:00Z">
              <w:tcPr>
                <w:tcW w:w="1275" w:type="dxa"/>
                <w:vAlign w:val="center"/>
              </w:tcPr>
            </w:tcPrChange>
          </w:tcPr>
          <w:p w14:paraId="5B35F5E6" w14:textId="34577341" w:rsidR="00982FDB" w:rsidRDefault="00982FDB" w:rsidP="000915AA">
            <w:pPr>
              <w:jc w:val="center"/>
              <w:rPr>
                <w:ins w:id="1456" w:author="Xavier Hoenner" w:date="2014-04-30T16:35:00Z"/>
              </w:rPr>
            </w:pPr>
            <w:ins w:id="1457" w:author="Xavier Hoenner" w:date="2014-04-30T16:36:00Z">
              <w:r>
                <w:t>Animal ID</w:t>
              </w:r>
            </w:ins>
          </w:p>
        </w:tc>
        <w:tc>
          <w:tcPr>
            <w:tcW w:w="1049" w:type="dxa"/>
            <w:vAlign w:val="center"/>
            <w:tcPrChange w:id="1458" w:author="Xavier Hoenner" w:date="2014-04-30T16:36:00Z">
              <w:tcPr>
                <w:tcW w:w="1049" w:type="dxa"/>
                <w:vAlign w:val="center"/>
              </w:tcPr>
            </w:tcPrChange>
          </w:tcPr>
          <w:p w14:paraId="40275C5C" w14:textId="77777777" w:rsidR="00982FDB" w:rsidRDefault="00982FDB" w:rsidP="000915AA">
            <w:pPr>
              <w:jc w:val="center"/>
              <w:rPr>
                <w:ins w:id="1459" w:author="Xavier Hoenner" w:date="2014-04-30T16:35:00Z"/>
              </w:rPr>
            </w:pPr>
            <w:ins w:id="1460" w:author="Xavier Hoenner" w:date="2014-04-30T16:35:00Z">
              <w:r>
                <w:t># measurements</w:t>
              </w:r>
            </w:ins>
          </w:p>
        </w:tc>
        <w:tc>
          <w:tcPr>
            <w:tcW w:w="993" w:type="dxa"/>
            <w:vAlign w:val="center"/>
            <w:tcPrChange w:id="1461" w:author="Xavier Hoenner" w:date="2014-04-30T16:36:00Z">
              <w:tcPr>
                <w:tcW w:w="993" w:type="dxa"/>
                <w:vAlign w:val="center"/>
              </w:tcPr>
            </w:tcPrChange>
          </w:tcPr>
          <w:p w14:paraId="410F0D2A" w14:textId="77777777" w:rsidR="00982FDB" w:rsidRDefault="00982FDB" w:rsidP="000915AA">
            <w:pPr>
              <w:jc w:val="center"/>
              <w:rPr>
                <w:ins w:id="1462" w:author="Xavier Hoenner" w:date="2014-04-30T16:35:00Z"/>
              </w:rPr>
            </w:pPr>
            <w:ins w:id="1463" w:author="Xavier Hoenner" w:date="2014-04-30T16:35:00Z">
              <w:r>
                <w:t>Latitudinal range</w:t>
              </w:r>
            </w:ins>
          </w:p>
        </w:tc>
        <w:tc>
          <w:tcPr>
            <w:tcW w:w="993" w:type="dxa"/>
            <w:vAlign w:val="center"/>
            <w:tcPrChange w:id="1464" w:author="Xavier Hoenner" w:date="2014-04-30T16:36:00Z">
              <w:tcPr>
                <w:tcW w:w="993" w:type="dxa"/>
                <w:vAlign w:val="center"/>
              </w:tcPr>
            </w:tcPrChange>
          </w:tcPr>
          <w:p w14:paraId="7978D2A1" w14:textId="77777777" w:rsidR="00982FDB" w:rsidRDefault="00982FDB" w:rsidP="000915AA">
            <w:pPr>
              <w:jc w:val="center"/>
              <w:rPr>
                <w:ins w:id="1465" w:author="Xavier Hoenner" w:date="2014-04-30T16:35:00Z"/>
              </w:rPr>
            </w:pPr>
            <w:ins w:id="1466" w:author="Xavier Hoenner" w:date="2014-04-30T16:35:00Z">
              <w:r>
                <w:t>Longitudinal range</w:t>
              </w:r>
            </w:ins>
          </w:p>
        </w:tc>
        <w:tc>
          <w:tcPr>
            <w:tcW w:w="993" w:type="dxa"/>
            <w:vAlign w:val="center"/>
            <w:tcPrChange w:id="1467" w:author="Xavier Hoenner" w:date="2014-04-30T16:36:00Z">
              <w:tcPr>
                <w:tcW w:w="993" w:type="dxa"/>
                <w:vAlign w:val="center"/>
              </w:tcPr>
            </w:tcPrChange>
          </w:tcPr>
          <w:p w14:paraId="2B356A8B" w14:textId="77777777" w:rsidR="00982FDB" w:rsidRDefault="00982FDB" w:rsidP="000915AA">
            <w:pPr>
              <w:jc w:val="center"/>
              <w:rPr>
                <w:ins w:id="1468" w:author="Xavier Hoenner" w:date="2014-04-30T16:35:00Z"/>
              </w:rPr>
            </w:pPr>
            <w:ins w:id="1469" w:author="Xavier Hoenner" w:date="2014-04-30T16:35:00Z">
              <w:r>
                <w:t>Start</w:t>
              </w:r>
            </w:ins>
          </w:p>
        </w:tc>
        <w:tc>
          <w:tcPr>
            <w:tcW w:w="992" w:type="dxa"/>
            <w:vAlign w:val="center"/>
            <w:tcPrChange w:id="1470" w:author="Xavier Hoenner" w:date="2014-04-30T16:36:00Z">
              <w:tcPr>
                <w:tcW w:w="992" w:type="dxa"/>
                <w:vAlign w:val="center"/>
              </w:tcPr>
            </w:tcPrChange>
          </w:tcPr>
          <w:p w14:paraId="3B451A4F" w14:textId="77777777" w:rsidR="00982FDB" w:rsidRDefault="00982FDB" w:rsidP="000915AA">
            <w:pPr>
              <w:jc w:val="center"/>
              <w:rPr>
                <w:ins w:id="1471" w:author="Xavier Hoenner" w:date="2014-04-30T16:35:00Z"/>
              </w:rPr>
            </w:pPr>
            <w:ins w:id="1472" w:author="Xavier Hoenner" w:date="2014-04-30T16:35:00Z">
              <w:r>
                <w:t>End</w:t>
              </w:r>
            </w:ins>
          </w:p>
        </w:tc>
        <w:tc>
          <w:tcPr>
            <w:tcW w:w="992" w:type="dxa"/>
            <w:vAlign w:val="center"/>
            <w:tcPrChange w:id="1473" w:author="Xavier Hoenner" w:date="2014-04-30T16:36:00Z">
              <w:tcPr>
                <w:tcW w:w="992" w:type="dxa"/>
                <w:vAlign w:val="center"/>
              </w:tcPr>
            </w:tcPrChange>
          </w:tcPr>
          <w:p w14:paraId="650F0AEF" w14:textId="77777777" w:rsidR="00982FDB" w:rsidRDefault="00982FDB" w:rsidP="000915AA">
            <w:pPr>
              <w:jc w:val="center"/>
              <w:rPr>
                <w:ins w:id="1474" w:author="Xavier Hoenner" w:date="2014-04-30T16:35:00Z"/>
              </w:rPr>
            </w:pPr>
            <w:ins w:id="1475" w:author="Xavier Hoenner" w:date="2014-04-30T16:35:00Z">
              <w:r>
                <w:t>Mean time coverage (days)</w:t>
              </w:r>
            </w:ins>
          </w:p>
        </w:tc>
      </w:tr>
      <w:tr w:rsidR="00982FDB" w14:paraId="0F9184FE" w14:textId="77777777" w:rsidTr="00982FDB">
        <w:tblPrEx>
          <w:tblPrExChange w:id="1476" w:author="Xavier Hoenner" w:date="2014-04-30T16:36:00Z">
            <w:tblPrEx>
              <w:tblW w:w="7287" w:type="dxa"/>
            </w:tblPrEx>
          </w:tblPrExChange>
        </w:tblPrEx>
        <w:trPr>
          <w:jc w:val="center"/>
          <w:ins w:id="1477" w:author="Xavier Hoenner" w:date="2014-04-30T16:35:00Z"/>
          <w:trPrChange w:id="1478" w:author="Xavier Hoenner" w:date="2014-04-30T16:36:00Z">
            <w:trPr>
              <w:jc w:val="center"/>
            </w:trPr>
          </w:trPrChange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  <w:tcPrChange w:id="1479" w:author="Xavier Hoenner" w:date="2014-04-30T16:36:00Z">
              <w:tcPr>
                <w:tcW w:w="7287" w:type="dxa"/>
                <w:gridSpan w:val="7"/>
                <w:vAlign w:val="center"/>
              </w:tcPr>
            </w:tcPrChange>
          </w:tcPr>
          <w:p w14:paraId="63C82071" w14:textId="3DC278EB" w:rsidR="00982FDB" w:rsidRDefault="00982FDB" w:rsidP="000915AA">
            <w:pPr>
              <w:jc w:val="center"/>
              <w:rPr>
                <w:ins w:id="1480" w:author="Xavier Hoenner" w:date="2014-04-30T16:35:00Z"/>
              </w:rPr>
            </w:pPr>
            <w:ins w:id="1481" w:author="Xavier Hoenner" w:date="2014-04-30T16:36:00Z">
              <w:r>
                <w:t>Headers = tagged_animals</w:t>
              </w:r>
            </w:ins>
          </w:p>
        </w:tc>
      </w:tr>
      <w:tr w:rsidR="00982FDB" w14:paraId="5A817248" w14:textId="77777777" w:rsidTr="00982FDB">
        <w:trPr>
          <w:jc w:val="center"/>
          <w:ins w:id="1482" w:author="Xavier Hoenner" w:date="2014-04-30T16:36:00Z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  <w:rPr>
                <w:ins w:id="1483" w:author="Xavier Hoenner" w:date="2014-04-30T16:36:00Z"/>
              </w:rPr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  <w:rPr>
                <w:ins w:id="1484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  <w:rPr>
                <w:ins w:id="1485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  <w:rPr>
                <w:ins w:id="1486" w:author="Xavier Hoenner" w:date="2014-04-30T16:36:00Z"/>
              </w:rPr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  <w:rPr>
                <w:ins w:id="1487" w:author="Xavier Hoenner" w:date="2014-04-30T16:36:00Z"/>
              </w:rPr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  <w:rPr>
                <w:ins w:id="1488" w:author="Xavier Hoenner" w:date="2014-04-30T16:36:00Z"/>
              </w:rPr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  <w:rPr>
                <w:ins w:id="1489" w:author="Xavier Hoenner" w:date="2014-04-30T16:36:00Z"/>
              </w:rPr>
            </w:pPr>
          </w:p>
        </w:tc>
      </w:tr>
    </w:tbl>
    <w:p w14:paraId="45DE8FA0" w14:textId="03D7CB3F" w:rsidR="002D25FA" w:rsidRDefault="002D25FA" w:rsidP="0011694F">
      <w:pPr>
        <w:rPr>
          <w:ins w:id="1490" w:author="Xavier Hoenner" w:date="2014-06-13T15:04:00Z"/>
          <w:b/>
        </w:rPr>
      </w:pPr>
      <w:ins w:id="1491" w:author="Xavier Hoenner" w:date="2014-06-13T15:04:00Z">
        <w:r>
          <w:rPr>
            <w:b/>
          </w:rPr>
          <w:br w:type="page"/>
        </w:r>
      </w:ins>
    </w:p>
    <w:p w14:paraId="0638BC41" w14:textId="4B684A98" w:rsidR="0011694F" w:rsidRDefault="00982FDB" w:rsidP="0011694F">
      <w:pPr>
        <w:pStyle w:val="Heading2"/>
        <w:rPr>
          <w:ins w:id="1492" w:author="Xavier Hoenner" w:date="2014-04-30T16:24:00Z"/>
        </w:rPr>
      </w:pPr>
      <w:ins w:id="1493" w:author="Xavier Hoenner" w:date="2014-04-30T16:38:00Z">
        <w:r>
          <w:t>3</w:t>
        </w:r>
      </w:ins>
      <w:ins w:id="1494" w:author="Xavier Hoenner" w:date="2014-04-30T16:24:00Z">
        <w:r w:rsidR="0011694F" w:rsidRPr="00E123F0">
          <w:t>.</w:t>
        </w:r>
        <w:r w:rsidR="0011694F">
          <w:t>3 D</w:t>
        </w:r>
        <w:r w:rsidR="0011694F" w:rsidRPr="00E123F0">
          <w:t xml:space="preserve">ata </w:t>
        </w:r>
        <w:r w:rsidR="0011694F">
          <w:t>report – New data on the portal (last month)</w:t>
        </w:r>
      </w:ins>
    </w:p>
    <w:p w14:paraId="499AB5E5" w14:textId="4CF01C92" w:rsidR="0011694F" w:rsidRDefault="0011694F" w:rsidP="0011694F">
      <w:pPr>
        <w:pStyle w:val="Heading3"/>
        <w:rPr>
          <w:ins w:id="1495" w:author="Xavier Hoenner" w:date="2014-04-30T16:24:00Z"/>
        </w:rPr>
      </w:pPr>
      <w:ins w:id="1496" w:author="Xavier Hoenner" w:date="2014-04-30T16:24:00Z">
        <w:r w:rsidRPr="0011784D">
          <w:rPr>
            <w:b w:val="0"/>
          </w:rPr>
          <w:t>Filename:</w:t>
        </w:r>
        <w:r w:rsidRPr="0011784D">
          <w:rPr>
            <w:u w:val="none"/>
          </w:rPr>
          <w:t xml:space="preserve"> ‘B_ AATAMS_</w:t>
        </w:r>
        <w:r w:rsidR="00982FDB">
          <w:rPr>
            <w:u w:val="none"/>
          </w:rPr>
          <w:t>Biologging</w:t>
        </w:r>
        <w:r w:rsidRPr="0011784D">
          <w:rPr>
            <w:u w:val="none"/>
          </w:rPr>
          <w:t>_newD</w:t>
        </w:r>
      </w:ins>
      <w:ins w:id="1497" w:author="Xavier Hoenner" w:date="2014-06-11T11:40:00Z">
        <w:r w:rsidR="00BE3E3C">
          <w:rPr>
            <w:u w:val="none"/>
          </w:rPr>
          <w:t>ata</w:t>
        </w:r>
      </w:ins>
      <w:ins w:id="1498" w:author="Xavier Hoenner" w:date="2014-04-30T16:24:00Z">
        <w:r w:rsidRPr="0011784D">
          <w:rPr>
            <w:u w:val="none"/>
          </w:rPr>
          <w:t>’</w:t>
        </w:r>
      </w:ins>
    </w:p>
    <w:p w14:paraId="4F40F971" w14:textId="77777777" w:rsidR="0011694F" w:rsidRPr="0011784D" w:rsidRDefault="0011694F" w:rsidP="0011694F">
      <w:pPr>
        <w:pStyle w:val="Heading3"/>
        <w:rPr>
          <w:ins w:id="1499" w:author="Xavier Hoenner" w:date="2014-04-30T16:24:00Z"/>
          <w:u w:val="none"/>
        </w:rPr>
      </w:pPr>
      <w:ins w:id="1500" w:author="Xavier Hoenner" w:date="2014-04-30T16:24:00Z">
        <w:r w:rsidRPr="005271CF">
          <w:br/>
        </w:r>
        <w:r w:rsidRPr="0011784D">
          <w:rPr>
            <w:b w:val="0"/>
            <w:szCs w:val="26"/>
          </w:rPr>
          <w:t>Description:</w:t>
        </w:r>
        <w:r w:rsidRPr="0011784D">
          <w:rPr>
            <w:u w:val="none"/>
          </w:rPr>
          <w:t xml:space="preserve"> </w:t>
        </w:r>
        <w:r w:rsidRPr="0011784D">
          <w:rPr>
            <w:szCs w:val="26"/>
            <w:u w:val="none"/>
          </w:rPr>
          <w:t>‘</w:t>
        </w:r>
        <w:r w:rsidRPr="0033797C">
          <w:rPr>
            <w:u w:val="none"/>
          </w:rPr>
          <w:t>New data on the portal (since DATE)</w:t>
        </w:r>
        <w:r w:rsidRPr="0011784D">
          <w:rPr>
            <w:szCs w:val="26"/>
            <w:u w:val="none"/>
          </w:rPr>
          <w:t>’</w:t>
        </w:r>
      </w:ins>
    </w:p>
    <w:p w14:paraId="0AAE496F" w14:textId="77777777" w:rsidR="0011694F" w:rsidRDefault="0011694F" w:rsidP="0011694F">
      <w:pPr>
        <w:rPr>
          <w:ins w:id="1501" w:author="Xavier Hoenner" w:date="2014-04-30T16:24:00Z"/>
          <w:u w:val="single"/>
        </w:rPr>
      </w:pPr>
    </w:p>
    <w:p w14:paraId="5B43D195" w14:textId="77777777" w:rsidR="0011694F" w:rsidRDefault="0011694F" w:rsidP="0011694F">
      <w:pPr>
        <w:rPr>
          <w:ins w:id="1502" w:author="Xavier Hoenner" w:date="2014-04-30T16:24:00Z"/>
        </w:rPr>
      </w:pPr>
      <w:ins w:id="1503" w:author="Xavier Hoenner" w:date="2014-04-30T16:24:00Z">
        <w:r w:rsidRPr="00542A59">
          <w:rPr>
            <w:u w:val="single"/>
          </w:rPr>
          <w:t>View to use: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7EBD20A9" w14:textId="77777777" w:rsidTr="000915AA">
        <w:trPr>
          <w:ins w:id="1504" w:author="Xavier Hoenner" w:date="2014-04-30T16:24:00Z"/>
        </w:trPr>
        <w:tc>
          <w:tcPr>
            <w:tcW w:w="1271" w:type="dxa"/>
          </w:tcPr>
          <w:p w14:paraId="53CC2C0D" w14:textId="77777777" w:rsidR="0011694F" w:rsidRPr="003D503B" w:rsidRDefault="0011694F" w:rsidP="000915AA">
            <w:pPr>
              <w:rPr>
                <w:ins w:id="1505" w:author="Xavier Hoenner" w:date="2014-04-30T16:24:00Z"/>
                <w:b/>
                <w:szCs w:val="24"/>
              </w:rPr>
            </w:pPr>
            <w:ins w:id="1506" w:author="Xavier Hoenner" w:date="2014-04-30T16:24:00Z">
              <w:r w:rsidRPr="003D503B">
                <w:rPr>
                  <w:b/>
                  <w:szCs w:val="24"/>
                </w:rPr>
                <w:t>Server</w:t>
              </w:r>
            </w:ins>
          </w:p>
        </w:tc>
        <w:tc>
          <w:tcPr>
            <w:tcW w:w="4184" w:type="dxa"/>
          </w:tcPr>
          <w:p w14:paraId="5AC2D047" w14:textId="77777777" w:rsidR="0011694F" w:rsidRPr="003D503B" w:rsidRDefault="0011694F" w:rsidP="000915AA">
            <w:pPr>
              <w:rPr>
                <w:ins w:id="1507" w:author="Xavier Hoenner" w:date="2014-04-30T16:24:00Z"/>
                <w:szCs w:val="24"/>
              </w:rPr>
            </w:pPr>
            <w:ins w:id="1508" w:author="Xavier Hoenner" w:date="2014-04-30T16:24:00Z">
              <w:r w:rsidRPr="003D503B">
                <w:rPr>
                  <w:szCs w:val="24"/>
                </w:rPr>
                <w:t>db</w:t>
              </w:r>
              <w:r>
                <w:rPr>
                  <w:szCs w:val="24"/>
                </w:rPr>
                <w:t>prod</w:t>
              </w:r>
              <w:r w:rsidRPr="003D503B">
                <w:rPr>
                  <w:szCs w:val="24"/>
                </w:rPr>
                <w:t>.emii.org.au</w:t>
              </w:r>
            </w:ins>
          </w:p>
        </w:tc>
      </w:tr>
      <w:tr w:rsidR="0011694F" w14:paraId="1CC2A345" w14:textId="77777777" w:rsidTr="000915AA">
        <w:trPr>
          <w:ins w:id="1509" w:author="Xavier Hoenner" w:date="2014-04-30T16:24:00Z"/>
        </w:trPr>
        <w:tc>
          <w:tcPr>
            <w:tcW w:w="1271" w:type="dxa"/>
          </w:tcPr>
          <w:p w14:paraId="389AF0AD" w14:textId="77777777" w:rsidR="0011694F" w:rsidRPr="003D503B" w:rsidRDefault="0011694F" w:rsidP="000915AA">
            <w:pPr>
              <w:rPr>
                <w:ins w:id="1510" w:author="Xavier Hoenner" w:date="2014-04-30T16:24:00Z"/>
                <w:b/>
                <w:szCs w:val="24"/>
              </w:rPr>
            </w:pPr>
            <w:ins w:id="1511" w:author="Xavier Hoenner" w:date="2014-04-30T16:24:00Z">
              <w:r w:rsidRPr="003D503B">
                <w:rPr>
                  <w:b/>
                  <w:szCs w:val="24"/>
                </w:rPr>
                <w:t>Database</w:t>
              </w:r>
            </w:ins>
          </w:p>
        </w:tc>
        <w:tc>
          <w:tcPr>
            <w:tcW w:w="4184" w:type="dxa"/>
          </w:tcPr>
          <w:p w14:paraId="2B0FEB4D" w14:textId="77777777" w:rsidR="0011694F" w:rsidRPr="003D503B" w:rsidRDefault="0011694F" w:rsidP="000915AA">
            <w:pPr>
              <w:rPr>
                <w:ins w:id="1512" w:author="Xavier Hoenner" w:date="2014-04-30T16:24:00Z"/>
                <w:szCs w:val="24"/>
              </w:rPr>
            </w:pPr>
            <w:ins w:id="1513" w:author="Xavier Hoenner" w:date="2014-04-30T16:24:00Z">
              <w:r>
                <w:rPr>
                  <w:szCs w:val="24"/>
                </w:rPr>
                <w:t>harvest</w:t>
              </w:r>
            </w:ins>
          </w:p>
        </w:tc>
      </w:tr>
      <w:tr w:rsidR="0011694F" w14:paraId="731DA44C" w14:textId="77777777" w:rsidTr="000915AA">
        <w:trPr>
          <w:ins w:id="1514" w:author="Xavier Hoenner" w:date="2014-04-30T16:24:00Z"/>
        </w:trPr>
        <w:tc>
          <w:tcPr>
            <w:tcW w:w="1271" w:type="dxa"/>
          </w:tcPr>
          <w:p w14:paraId="71FE4DAE" w14:textId="77777777" w:rsidR="0011694F" w:rsidRPr="003D503B" w:rsidRDefault="0011694F" w:rsidP="000915AA">
            <w:pPr>
              <w:rPr>
                <w:ins w:id="1515" w:author="Xavier Hoenner" w:date="2014-04-30T16:24:00Z"/>
                <w:b/>
                <w:szCs w:val="24"/>
              </w:rPr>
            </w:pPr>
            <w:ins w:id="1516" w:author="Xavier Hoenner" w:date="2014-04-30T16:24:00Z">
              <w:r w:rsidRPr="003D503B">
                <w:rPr>
                  <w:b/>
                  <w:szCs w:val="24"/>
                </w:rPr>
                <w:t>Schema</w:t>
              </w:r>
            </w:ins>
          </w:p>
        </w:tc>
        <w:tc>
          <w:tcPr>
            <w:tcW w:w="4184" w:type="dxa"/>
          </w:tcPr>
          <w:p w14:paraId="43F6EE38" w14:textId="77777777" w:rsidR="0011694F" w:rsidRPr="003D503B" w:rsidRDefault="0011694F" w:rsidP="000915AA">
            <w:pPr>
              <w:rPr>
                <w:ins w:id="1517" w:author="Xavier Hoenner" w:date="2014-04-30T16:24:00Z"/>
                <w:szCs w:val="24"/>
              </w:rPr>
            </w:pPr>
            <w:ins w:id="1518" w:author="Xavier Hoenner" w:date="2014-04-30T16:24:00Z">
              <w:r>
                <w:rPr>
                  <w:szCs w:val="24"/>
                </w:rPr>
                <w:t>reporting</w:t>
              </w:r>
            </w:ins>
          </w:p>
        </w:tc>
      </w:tr>
      <w:tr w:rsidR="0011694F" w14:paraId="4616CD46" w14:textId="77777777" w:rsidTr="000915AA">
        <w:trPr>
          <w:ins w:id="1519" w:author="Xavier Hoenner" w:date="2014-04-30T16:24:00Z"/>
        </w:trPr>
        <w:tc>
          <w:tcPr>
            <w:tcW w:w="1271" w:type="dxa"/>
          </w:tcPr>
          <w:p w14:paraId="5334DC2A" w14:textId="77777777" w:rsidR="0011694F" w:rsidRPr="003D503B" w:rsidRDefault="0011694F" w:rsidP="000915AA">
            <w:pPr>
              <w:rPr>
                <w:ins w:id="1520" w:author="Xavier Hoenner" w:date="2014-04-30T16:24:00Z"/>
                <w:b/>
                <w:szCs w:val="24"/>
              </w:rPr>
            </w:pPr>
            <w:ins w:id="1521" w:author="Xavier Hoenner" w:date="2014-04-30T16:24:00Z">
              <w:r w:rsidRPr="003D503B">
                <w:rPr>
                  <w:b/>
                  <w:szCs w:val="24"/>
                </w:rPr>
                <w:t>View</w:t>
              </w:r>
            </w:ins>
          </w:p>
        </w:tc>
        <w:tc>
          <w:tcPr>
            <w:tcW w:w="4184" w:type="dxa"/>
          </w:tcPr>
          <w:p w14:paraId="2DEF081B" w14:textId="51F73BA3" w:rsidR="0011694F" w:rsidRPr="003D503B" w:rsidRDefault="0011694F">
            <w:pPr>
              <w:rPr>
                <w:ins w:id="1522" w:author="Xavier Hoenner" w:date="2014-04-30T16:24:00Z"/>
                <w:szCs w:val="24"/>
              </w:rPr>
              <w:pPrChange w:id="1523" w:author="Xavier Hoenner" w:date="2014-04-30T16:38:00Z">
                <w:pPr>
                  <w:spacing w:after="200" w:line="276" w:lineRule="auto"/>
                </w:pPr>
              </w:pPrChange>
            </w:pPr>
            <w:ins w:id="1524" w:author="Xavier Hoenner" w:date="2014-04-30T16:24:00Z">
              <w:r>
                <w:rPr>
                  <w:szCs w:val="24"/>
                </w:rPr>
                <w:t>aatams_</w:t>
              </w:r>
            </w:ins>
            <w:ins w:id="1525" w:author="Xavier Hoenner" w:date="2014-04-30T16:38:00Z">
              <w:r w:rsidR="00982FDB">
                <w:rPr>
                  <w:szCs w:val="24"/>
                </w:rPr>
                <w:t>biologging</w:t>
              </w:r>
            </w:ins>
            <w:ins w:id="1526" w:author="Xavier Hoenner" w:date="2014-04-30T16:24:00Z">
              <w:r>
                <w:rPr>
                  <w:szCs w:val="24"/>
                </w:rPr>
                <w:t>_all_deployments_view</w:t>
              </w:r>
            </w:ins>
          </w:p>
        </w:tc>
      </w:tr>
    </w:tbl>
    <w:p w14:paraId="73CDCB9F" w14:textId="77777777" w:rsidR="0011694F" w:rsidRDefault="0011694F" w:rsidP="0011694F">
      <w:pPr>
        <w:rPr>
          <w:ins w:id="1527" w:author="Xavier Hoenner" w:date="2014-04-30T16:24:00Z"/>
        </w:rPr>
      </w:pPr>
    </w:p>
    <w:p w14:paraId="390980C2" w14:textId="37B568D7" w:rsidR="0011694F" w:rsidRDefault="0011694F" w:rsidP="0011694F">
      <w:pPr>
        <w:rPr>
          <w:ins w:id="1528" w:author="Xavier Hoenner" w:date="2014-04-30T16:24:00Z"/>
        </w:rPr>
      </w:pPr>
      <w:ins w:id="1529" w:author="Xavier Hoenner" w:date="2014-04-30T16:24:00Z">
        <w:r>
          <w:rPr>
            <w:u w:val="single"/>
          </w:rPr>
          <w:t xml:space="preserve">Filters: </w:t>
        </w:r>
        <w:r>
          <w:t xml:space="preserve"> List all data for which ‘</w:t>
        </w:r>
      </w:ins>
      <w:ins w:id="1530" w:author="Xavier Hoenner" w:date="2014-04-30T16:39:00Z">
        <w:r w:rsidR="00982FDB">
          <w:t>end_date</w:t>
        </w:r>
      </w:ins>
      <w:ins w:id="1531" w:author="Xavier Hoenner" w:date="2014-04-30T16:24:00Z">
        <w:r>
          <w:t>’ is less than one month.</w:t>
        </w:r>
      </w:ins>
    </w:p>
    <w:p w14:paraId="3C9D5ED4" w14:textId="77777777" w:rsidR="0011694F" w:rsidRDefault="0011694F" w:rsidP="0011694F">
      <w:pPr>
        <w:ind w:left="1843" w:hanging="1843"/>
        <w:rPr>
          <w:ins w:id="1532" w:author="Xavier Hoenner" w:date="2014-04-30T16:24:00Z"/>
        </w:rPr>
      </w:pPr>
      <w:ins w:id="1533" w:author="Xavier Hoenner" w:date="2014-04-30T16:24:00Z">
        <w:r>
          <w:rPr>
            <w:u w:val="single"/>
          </w:rPr>
          <w:t>Data sorting options:</w:t>
        </w:r>
        <w:r>
          <w:t xml:space="preserve"> None, data are already sorted.</w:t>
        </w:r>
      </w:ins>
    </w:p>
    <w:p w14:paraId="7C4BC85F" w14:textId="09F33618" w:rsidR="0011694F" w:rsidRPr="009E4710" w:rsidRDefault="0011694F" w:rsidP="0011694F">
      <w:pPr>
        <w:ind w:left="1843" w:hanging="1843"/>
        <w:rPr>
          <w:ins w:id="1534" w:author="Xavier Hoenner" w:date="2014-04-30T16:24:00Z"/>
          <w:u w:val="single"/>
        </w:rPr>
      </w:pPr>
      <w:ins w:id="1535" w:author="Xavier Hoenner" w:date="2014-04-30T16:24:00Z">
        <w:r w:rsidRPr="009E4710">
          <w:rPr>
            <w:u w:val="single"/>
          </w:rPr>
          <w:t>Data grouping options:</w:t>
        </w:r>
        <w:r>
          <w:t xml:space="preserve"> Group by ‘</w:t>
        </w:r>
      </w:ins>
      <w:ins w:id="1536" w:author="Xavier Hoenner" w:date="2014-04-30T16:39:00Z">
        <w:r w:rsidR="00982FDB">
          <w:t>tagged_animals’</w:t>
        </w:r>
      </w:ins>
      <w:ins w:id="1537" w:author="Xavier Hoenner" w:date="2014-04-30T16:24:00Z">
        <w:r>
          <w:t>.</w:t>
        </w:r>
      </w:ins>
    </w:p>
    <w:p w14:paraId="0252F128" w14:textId="566E6715" w:rsidR="0011694F" w:rsidRDefault="0011694F" w:rsidP="0011694F">
      <w:pPr>
        <w:ind w:left="993" w:hanging="993"/>
        <w:rPr>
          <w:ins w:id="1538" w:author="Xavier Hoenner" w:date="2014-04-30T16:24:00Z"/>
        </w:rPr>
      </w:pPr>
      <w:ins w:id="1539" w:author="Xavier Hoenner" w:date="2014-04-30T16:24:00Z">
        <w:r>
          <w:rPr>
            <w:u w:val="single"/>
          </w:rPr>
          <w:t>Footnote:</w:t>
        </w:r>
      </w:ins>
      <w:ins w:id="1540" w:author="Xavier Hoenner" w:date="2014-04-30T16:39:00Z">
        <w:r w:rsidR="00982FDB" w:rsidRPr="00982FDB">
          <w:rPr>
            <w:b/>
          </w:rPr>
          <w:t xml:space="preserve"> </w:t>
        </w:r>
        <w:r w:rsidR="00982FDB">
          <w:rPr>
            <w:b/>
          </w:rPr>
          <w:t>Headers</w:t>
        </w:r>
        <w:r w:rsidR="00982FDB">
          <w:t>:</w:t>
        </w:r>
        <w:r w:rsidR="00982FDB" w:rsidRPr="006B3C3D">
          <w:t xml:space="preserve"> </w:t>
        </w:r>
        <w:r w:rsidR="00982FDB">
          <w:t>Common name of animals equipped with biologgers</w:t>
        </w:r>
        <w:r w:rsidR="00982FDB" w:rsidRPr="000D0C46">
          <w:t>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>
          <w:rPr>
            <w:b/>
          </w:rPr>
          <w:t># measurements</w:t>
        </w:r>
        <w:r w:rsidR="00982FDB" w:rsidRPr="006B3C3D">
          <w:rPr>
            <w:b/>
          </w:rPr>
          <w:t>’</w:t>
        </w:r>
        <w:r w:rsidR="00982FDB" w:rsidRPr="006B3C3D">
          <w:t xml:space="preserve">: </w:t>
        </w:r>
        <w:r w:rsidR="00982FDB">
          <w:t>Number of measurements for each animal.</w:t>
        </w:r>
        <w:r w:rsidR="00982FDB">
          <w:br/>
        </w:r>
        <w:r w:rsidR="00982FDB" w:rsidRPr="006B3C3D">
          <w:rPr>
            <w:b/>
          </w:rPr>
          <w:t>‘Start’</w:t>
        </w:r>
        <w:r w:rsidR="00982FDB" w:rsidRPr="006B3C3D">
          <w:t xml:space="preserve">: </w:t>
        </w:r>
        <w:r w:rsidR="00982FDB">
          <w:t>Recording date of the first measurement (format: dd/mm/yyyy).</w:t>
        </w:r>
        <w:r w:rsidR="00982FDB" w:rsidRPr="006B3C3D">
          <w:br/>
        </w:r>
        <w:r w:rsidR="00982FDB" w:rsidRPr="006B3C3D">
          <w:rPr>
            <w:b/>
          </w:rPr>
          <w:t>‘</w:t>
        </w:r>
        <w:r w:rsidR="00982FDB" w:rsidRPr="00ED7666">
          <w:rPr>
            <w:b/>
          </w:rPr>
          <w:t>End’</w:t>
        </w:r>
        <w:r w:rsidR="00982FDB" w:rsidRPr="00ED7666">
          <w:t xml:space="preserve">: </w:t>
        </w:r>
        <w:r w:rsidR="00982FDB">
          <w:t>Recording date of the last measurement</w:t>
        </w:r>
        <w:r w:rsidR="00982FDB" w:rsidRPr="0056539A">
          <w:t xml:space="preserve"> </w:t>
        </w:r>
        <w:r w:rsidR="00982FDB" w:rsidRPr="00ED7666">
          <w:t>(format: dd/mm/yyyy).</w:t>
        </w:r>
        <w:r w:rsidR="00982FDB" w:rsidRPr="00ED7666">
          <w:br/>
        </w:r>
        <w:r w:rsidR="00982FDB" w:rsidRPr="00ED7666">
          <w:rPr>
            <w:b/>
          </w:rPr>
          <w:t xml:space="preserve">‘Mean time </w:t>
        </w:r>
        <w:r w:rsidR="00982FDB">
          <w:rPr>
            <w:b/>
          </w:rPr>
          <w:t>c</w:t>
        </w:r>
        <w:r w:rsidR="00982FDB" w:rsidRPr="00ED7666">
          <w:rPr>
            <w:b/>
          </w:rPr>
          <w:t>overage’</w:t>
        </w:r>
        <w:r w:rsidR="00982FDB" w:rsidRPr="00ED7666">
          <w:t xml:space="preserve">: Mean number of days </w:t>
        </w:r>
        <w:r w:rsidR="00982FDB">
          <w:t>during which measurements were recorded</w:t>
        </w:r>
        <w:r w:rsidR="00982FDB" w:rsidRPr="00ED7666">
          <w:t xml:space="preserve">. </w:t>
        </w:r>
        <w:r w:rsidR="00982FDB">
          <w:br/>
        </w:r>
        <w:r w:rsidR="00982FDB">
          <w:rPr>
            <w:b/>
          </w:rPr>
          <w:t xml:space="preserve">AATAMS: </w:t>
        </w:r>
        <w:r w:rsidR="00982FDB">
          <w:t>Australian Animal Tagging and Monitoring System (</w:t>
        </w:r>
        <w:r w:rsidR="00982FDB">
          <w:fldChar w:fldCharType="begin"/>
        </w:r>
        <w:r w:rsidR="00982FDB">
          <w:instrText xml:space="preserve"> HYPERLINK "http://imos.org.au/aatams.html" </w:instrText>
        </w:r>
        <w:r w:rsidR="00982FDB">
          <w:fldChar w:fldCharType="separate"/>
        </w:r>
        <w:r w:rsidR="00982FDB" w:rsidRPr="009830B3">
          <w:rPr>
            <w:rStyle w:val="Hyperlink"/>
          </w:rPr>
          <w:t>http://imos.org.au/aatams.html</w:t>
        </w:r>
        <w:r w:rsidR="00982FDB">
          <w:rPr>
            <w:rStyle w:val="Hyperlink"/>
          </w:rPr>
          <w:fldChar w:fldCharType="end"/>
        </w:r>
        <w:r w:rsidR="00982FDB">
          <w:t>).</w:t>
        </w:r>
      </w:ins>
    </w:p>
    <w:p w14:paraId="42FA3CC2" w14:textId="77777777" w:rsidR="0011694F" w:rsidRPr="00D315D2" w:rsidRDefault="0011694F" w:rsidP="0011694F">
      <w:pPr>
        <w:rPr>
          <w:ins w:id="1541" w:author="Xavier Hoenner" w:date="2014-04-30T16:24:00Z"/>
          <w:u w:val="single"/>
        </w:rPr>
      </w:pPr>
    </w:p>
    <w:p w14:paraId="14F9C549" w14:textId="77777777" w:rsidR="0011694F" w:rsidRDefault="0011694F" w:rsidP="0011694F">
      <w:pPr>
        <w:pStyle w:val="Heading3"/>
        <w:rPr>
          <w:ins w:id="1542" w:author="Xavier Hoenner" w:date="2014-04-30T16:24:00Z"/>
        </w:rPr>
      </w:pPr>
      <w:ins w:id="1543" w:author="Xavier Hoenner" w:date="2014-04-30T16:24:00Z">
        <w:r>
          <w:t>Template</w:t>
        </w:r>
      </w:ins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2AEC6001" w14:textId="77777777" w:rsidTr="000915AA">
        <w:trPr>
          <w:jc w:val="center"/>
          <w:ins w:id="1544" w:author="Xavier Hoenner" w:date="2014-04-30T16:39:00Z"/>
        </w:trPr>
        <w:tc>
          <w:tcPr>
            <w:tcW w:w="1275" w:type="dxa"/>
            <w:vAlign w:val="center"/>
          </w:tcPr>
          <w:p w14:paraId="6B9DEE30" w14:textId="77777777" w:rsidR="00982FDB" w:rsidRPr="0025464E" w:rsidRDefault="00982FDB" w:rsidP="000915AA">
            <w:pPr>
              <w:jc w:val="center"/>
              <w:rPr>
                <w:ins w:id="1545" w:author="Xavier Hoenner" w:date="2014-04-30T16:39:00Z"/>
                <w:b/>
              </w:rPr>
            </w:pPr>
            <w:ins w:id="1546" w:author="Xavier Hoenner" w:date="2014-04-30T16:39:00Z">
              <w:r>
                <w:rPr>
                  <w:b/>
                </w:rPr>
                <w:t>animal_id</w:t>
              </w:r>
            </w:ins>
          </w:p>
        </w:tc>
        <w:tc>
          <w:tcPr>
            <w:tcW w:w="1049" w:type="dxa"/>
            <w:vAlign w:val="center"/>
          </w:tcPr>
          <w:p w14:paraId="24C7A41F" w14:textId="77777777" w:rsidR="00982FDB" w:rsidRPr="0025464E" w:rsidRDefault="00982FDB" w:rsidP="000915AA">
            <w:pPr>
              <w:jc w:val="center"/>
              <w:rPr>
                <w:ins w:id="1547" w:author="Xavier Hoenner" w:date="2014-04-30T16:39:00Z"/>
                <w:b/>
              </w:rPr>
            </w:pPr>
            <w:ins w:id="1548" w:author="Xavier Hoenner" w:date="2014-04-30T16:39:00Z">
              <w:r>
                <w:rPr>
                  <w:b/>
                </w:rPr>
                <w:t>nb_measurements</w:t>
              </w:r>
            </w:ins>
          </w:p>
        </w:tc>
        <w:tc>
          <w:tcPr>
            <w:tcW w:w="993" w:type="dxa"/>
            <w:vAlign w:val="center"/>
          </w:tcPr>
          <w:p w14:paraId="19EFF655" w14:textId="77777777" w:rsidR="00982FDB" w:rsidRDefault="00982FDB" w:rsidP="000915AA">
            <w:pPr>
              <w:jc w:val="center"/>
              <w:rPr>
                <w:ins w:id="1549" w:author="Xavier Hoenner" w:date="2014-04-30T16:39:00Z"/>
                <w:b/>
              </w:rPr>
            </w:pPr>
            <w:ins w:id="1550" w:author="Xavier Hoenner" w:date="2014-04-30T16:39:00Z">
              <w:r>
                <w:rPr>
                  <w:b/>
                </w:rPr>
                <w:t>lat_range</w:t>
              </w:r>
            </w:ins>
          </w:p>
        </w:tc>
        <w:tc>
          <w:tcPr>
            <w:tcW w:w="993" w:type="dxa"/>
            <w:vAlign w:val="center"/>
          </w:tcPr>
          <w:p w14:paraId="25C9CFC8" w14:textId="77777777" w:rsidR="00982FDB" w:rsidRDefault="00982FDB" w:rsidP="000915AA">
            <w:pPr>
              <w:jc w:val="center"/>
              <w:rPr>
                <w:ins w:id="1551" w:author="Xavier Hoenner" w:date="2014-04-30T16:39:00Z"/>
                <w:b/>
              </w:rPr>
            </w:pPr>
            <w:ins w:id="1552" w:author="Xavier Hoenner" w:date="2014-04-30T16:39:00Z">
              <w:r>
                <w:rPr>
                  <w:b/>
                </w:rPr>
                <w:t>lon_range</w:t>
              </w:r>
            </w:ins>
          </w:p>
        </w:tc>
        <w:tc>
          <w:tcPr>
            <w:tcW w:w="993" w:type="dxa"/>
            <w:vAlign w:val="center"/>
          </w:tcPr>
          <w:p w14:paraId="4A34E846" w14:textId="77777777" w:rsidR="00982FDB" w:rsidRPr="0025464E" w:rsidRDefault="00982FDB" w:rsidP="000915AA">
            <w:pPr>
              <w:jc w:val="center"/>
              <w:rPr>
                <w:ins w:id="1553" w:author="Xavier Hoenner" w:date="2014-04-30T16:39:00Z"/>
                <w:b/>
              </w:rPr>
            </w:pPr>
            <w:ins w:id="1554" w:author="Xavier Hoenner" w:date="2014-04-30T16:39:00Z">
              <w:r>
                <w:rPr>
                  <w:b/>
                </w:rPr>
                <w:t>start_date</w:t>
              </w:r>
            </w:ins>
          </w:p>
        </w:tc>
        <w:tc>
          <w:tcPr>
            <w:tcW w:w="992" w:type="dxa"/>
            <w:vAlign w:val="center"/>
          </w:tcPr>
          <w:p w14:paraId="6ABF9D3E" w14:textId="77777777" w:rsidR="00982FDB" w:rsidRPr="0025464E" w:rsidRDefault="00982FDB" w:rsidP="000915AA">
            <w:pPr>
              <w:jc w:val="center"/>
              <w:rPr>
                <w:ins w:id="1555" w:author="Xavier Hoenner" w:date="2014-04-30T16:39:00Z"/>
                <w:b/>
              </w:rPr>
            </w:pPr>
            <w:ins w:id="1556" w:author="Xavier Hoenner" w:date="2014-04-30T16:39:00Z">
              <w:r>
                <w:rPr>
                  <w:b/>
                </w:rPr>
                <w:t>end_date</w:t>
              </w:r>
            </w:ins>
          </w:p>
        </w:tc>
        <w:tc>
          <w:tcPr>
            <w:tcW w:w="992" w:type="dxa"/>
            <w:vAlign w:val="center"/>
          </w:tcPr>
          <w:p w14:paraId="54004F3B" w14:textId="77777777" w:rsidR="00982FDB" w:rsidRDefault="00982FDB" w:rsidP="000915AA">
            <w:pPr>
              <w:jc w:val="center"/>
              <w:rPr>
                <w:ins w:id="1557" w:author="Xavier Hoenner" w:date="2014-04-30T16:39:00Z"/>
                <w:b/>
              </w:rPr>
            </w:pPr>
            <w:ins w:id="1558" w:author="Xavier Hoenner" w:date="2014-04-30T16:39:00Z">
              <w:r>
                <w:rPr>
                  <w:b/>
                </w:rPr>
                <w:t>mean_coverage_duration</w:t>
              </w:r>
            </w:ins>
          </w:p>
        </w:tc>
      </w:tr>
      <w:tr w:rsidR="00982FDB" w14:paraId="4AF7D0F9" w14:textId="77777777" w:rsidTr="000915AA">
        <w:trPr>
          <w:jc w:val="center"/>
          <w:ins w:id="1559" w:author="Xavier Hoenner" w:date="2014-04-30T16:39:00Z"/>
        </w:trPr>
        <w:tc>
          <w:tcPr>
            <w:tcW w:w="1275" w:type="dxa"/>
            <w:vAlign w:val="center"/>
          </w:tcPr>
          <w:p w14:paraId="492BCA79" w14:textId="77777777" w:rsidR="00982FDB" w:rsidRDefault="00982FDB" w:rsidP="000915AA">
            <w:pPr>
              <w:jc w:val="center"/>
              <w:rPr>
                <w:ins w:id="1560" w:author="Xavier Hoenner" w:date="2014-04-30T16:39:00Z"/>
              </w:rPr>
            </w:pPr>
            <w:ins w:id="1561" w:author="Xavier Hoenner" w:date="2014-04-30T16:39:00Z">
              <w:r>
                <w:t>Animal ID</w:t>
              </w:r>
            </w:ins>
          </w:p>
        </w:tc>
        <w:tc>
          <w:tcPr>
            <w:tcW w:w="1049" w:type="dxa"/>
            <w:vAlign w:val="center"/>
          </w:tcPr>
          <w:p w14:paraId="30036211" w14:textId="77777777" w:rsidR="00982FDB" w:rsidRDefault="00982FDB" w:rsidP="000915AA">
            <w:pPr>
              <w:jc w:val="center"/>
              <w:rPr>
                <w:ins w:id="1562" w:author="Xavier Hoenner" w:date="2014-04-30T16:39:00Z"/>
              </w:rPr>
            </w:pPr>
            <w:ins w:id="1563" w:author="Xavier Hoenner" w:date="2014-04-30T16:39:00Z">
              <w:r>
                <w:t># measurements</w:t>
              </w:r>
            </w:ins>
          </w:p>
        </w:tc>
        <w:tc>
          <w:tcPr>
            <w:tcW w:w="993" w:type="dxa"/>
            <w:vAlign w:val="center"/>
          </w:tcPr>
          <w:p w14:paraId="0CD6056A" w14:textId="77777777" w:rsidR="00982FDB" w:rsidRDefault="00982FDB" w:rsidP="000915AA">
            <w:pPr>
              <w:jc w:val="center"/>
              <w:rPr>
                <w:ins w:id="1564" w:author="Xavier Hoenner" w:date="2014-04-30T16:39:00Z"/>
              </w:rPr>
            </w:pPr>
            <w:ins w:id="1565" w:author="Xavier Hoenner" w:date="2014-04-30T16:39:00Z">
              <w:r>
                <w:t>Latitudinal range</w:t>
              </w:r>
            </w:ins>
          </w:p>
        </w:tc>
        <w:tc>
          <w:tcPr>
            <w:tcW w:w="993" w:type="dxa"/>
            <w:vAlign w:val="center"/>
          </w:tcPr>
          <w:p w14:paraId="099A61D1" w14:textId="77777777" w:rsidR="00982FDB" w:rsidRDefault="00982FDB" w:rsidP="000915AA">
            <w:pPr>
              <w:jc w:val="center"/>
              <w:rPr>
                <w:ins w:id="1566" w:author="Xavier Hoenner" w:date="2014-04-30T16:39:00Z"/>
              </w:rPr>
            </w:pPr>
            <w:ins w:id="1567" w:author="Xavier Hoenner" w:date="2014-04-30T16:39:00Z">
              <w:r>
                <w:t>Longitudinal range</w:t>
              </w:r>
            </w:ins>
          </w:p>
        </w:tc>
        <w:tc>
          <w:tcPr>
            <w:tcW w:w="993" w:type="dxa"/>
            <w:vAlign w:val="center"/>
          </w:tcPr>
          <w:p w14:paraId="02A74C25" w14:textId="77777777" w:rsidR="00982FDB" w:rsidRDefault="00982FDB" w:rsidP="000915AA">
            <w:pPr>
              <w:jc w:val="center"/>
              <w:rPr>
                <w:ins w:id="1568" w:author="Xavier Hoenner" w:date="2014-04-30T16:39:00Z"/>
              </w:rPr>
            </w:pPr>
            <w:ins w:id="1569" w:author="Xavier Hoenner" w:date="2014-04-30T16:39:00Z">
              <w:r>
                <w:t>Start</w:t>
              </w:r>
            </w:ins>
          </w:p>
        </w:tc>
        <w:tc>
          <w:tcPr>
            <w:tcW w:w="992" w:type="dxa"/>
            <w:vAlign w:val="center"/>
          </w:tcPr>
          <w:p w14:paraId="6720EA46" w14:textId="77777777" w:rsidR="00982FDB" w:rsidRDefault="00982FDB" w:rsidP="000915AA">
            <w:pPr>
              <w:jc w:val="center"/>
              <w:rPr>
                <w:ins w:id="1570" w:author="Xavier Hoenner" w:date="2014-04-30T16:39:00Z"/>
              </w:rPr>
            </w:pPr>
            <w:ins w:id="1571" w:author="Xavier Hoenner" w:date="2014-04-30T16:39:00Z">
              <w:r>
                <w:t>End</w:t>
              </w:r>
            </w:ins>
          </w:p>
        </w:tc>
        <w:tc>
          <w:tcPr>
            <w:tcW w:w="992" w:type="dxa"/>
            <w:vAlign w:val="center"/>
          </w:tcPr>
          <w:p w14:paraId="74C88088" w14:textId="77777777" w:rsidR="00982FDB" w:rsidRDefault="00982FDB" w:rsidP="000915AA">
            <w:pPr>
              <w:jc w:val="center"/>
              <w:rPr>
                <w:ins w:id="1572" w:author="Xavier Hoenner" w:date="2014-04-30T16:39:00Z"/>
              </w:rPr>
            </w:pPr>
            <w:ins w:id="1573" w:author="Xavier Hoenner" w:date="2014-04-30T16:39:00Z">
              <w:r>
                <w:t>Mean time coverage (days)</w:t>
              </w:r>
            </w:ins>
          </w:p>
        </w:tc>
      </w:tr>
      <w:tr w:rsidR="00982FDB" w14:paraId="725BE880" w14:textId="77777777" w:rsidTr="000915AA">
        <w:trPr>
          <w:jc w:val="center"/>
          <w:ins w:id="1574" w:author="Xavier Hoenner" w:date="2014-04-30T16:39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2018CC22" w14:textId="77777777" w:rsidR="00982FDB" w:rsidRDefault="00982FDB" w:rsidP="000915AA">
            <w:pPr>
              <w:jc w:val="center"/>
              <w:rPr>
                <w:ins w:id="1575" w:author="Xavier Hoenner" w:date="2014-04-30T16:39:00Z"/>
              </w:rPr>
            </w:pPr>
            <w:ins w:id="1576" w:author="Xavier Hoenner" w:date="2014-04-30T16:39:00Z">
              <w:r>
                <w:t>Headers = tagged_animals</w:t>
              </w:r>
            </w:ins>
          </w:p>
        </w:tc>
      </w:tr>
      <w:tr w:rsidR="00982FDB" w14:paraId="75D63D18" w14:textId="77777777" w:rsidTr="000915AA">
        <w:trPr>
          <w:jc w:val="center"/>
          <w:ins w:id="1577" w:author="Xavier Hoenner" w:date="2014-04-30T16:39:00Z"/>
        </w:trPr>
        <w:tc>
          <w:tcPr>
            <w:tcW w:w="1275" w:type="dxa"/>
            <w:vAlign w:val="center"/>
          </w:tcPr>
          <w:p w14:paraId="4AF36086" w14:textId="77777777" w:rsidR="00982FDB" w:rsidRDefault="00982FDB" w:rsidP="000915AA">
            <w:pPr>
              <w:jc w:val="center"/>
              <w:rPr>
                <w:ins w:id="1578" w:author="Xavier Hoenner" w:date="2014-04-30T16:39:00Z"/>
              </w:rPr>
            </w:pPr>
          </w:p>
        </w:tc>
        <w:tc>
          <w:tcPr>
            <w:tcW w:w="1049" w:type="dxa"/>
            <w:vAlign w:val="center"/>
          </w:tcPr>
          <w:p w14:paraId="75CACF6A" w14:textId="77777777" w:rsidR="00982FDB" w:rsidRDefault="00982FDB" w:rsidP="000915AA">
            <w:pPr>
              <w:jc w:val="center"/>
              <w:rPr>
                <w:ins w:id="1579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00841471" w14:textId="77777777" w:rsidR="00982FDB" w:rsidRDefault="00982FDB" w:rsidP="000915AA">
            <w:pPr>
              <w:jc w:val="center"/>
              <w:rPr>
                <w:ins w:id="1580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6610DB23" w14:textId="77777777" w:rsidR="00982FDB" w:rsidRDefault="00982FDB" w:rsidP="000915AA">
            <w:pPr>
              <w:jc w:val="center"/>
              <w:rPr>
                <w:ins w:id="1581" w:author="Xavier Hoenner" w:date="2014-04-30T16:39:00Z"/>
              </w:rPr>
            </w:pPr>
          </w:p>
        </w:tc>
        <w:tc>
          <w:tcPr>
            <w:tcW w:w="993" w:type="dxa"/>
            <w:vAlign w:val="center"/>
          </w:tcPr>
          <w:p w14:paraId="2FB3AE60" w14:textId="77777777" w:rsidR="00982FDB" w:rsidRDefault="00982FDB" w:rsidP="000915AA">
            <w:pPr>
              <w:jc w:val="center"/>
              <w:rPr>
                <w:ins w:id="1582" w:author="Xavier Hoenner" w:date="2014-04-30T16:39:00Z"/>
              </w:rPr>
            </w:pPr>
          </w:p>
        </w:tc>
        <w:tc>
          <w:tcPr>
            <w:tcW w:w="992" w:type="dxa"/>
            <w:vAlign w:val="center"/>
          </w:tcPr>
          <w:p w14:paraId="1B3563F5" w14:textId="77777777" w:rsidR="00982FDB" w:rsidRDefault="00982FDB" w:rsidP="000915AA">
            <w:pPr>
              <w:jc w:val="center"/>
              <w:rPr>
                <w:ins w:id="1583" w:author="Xavier Hoenner" w:date="2014-04-30T16:39:00Z"/>
              </w:rPr>
            </w:pPr>
          </w:p>
        </w:tc>
        <w:tc>
          <w:tcPr>
            <w:tcW w:w="992" w:type="dxa"/>
            <w:vAlign w:val="center"/>
          </w:tcPr>
          <w:p w14:paraId="6A4861A1" w14:textId="77777777" w:rsidR="00982FDB" w:rsidRDefault="00982FDB" w:rsidP="000915AA">
            <w:pPr>
              <w:jc w:val="center"/>
              <w:rPr>
                <w:ins w:id="1584" w:author="Xavier Hoenner" w:date="2014-04-30T16:39:00Z"/>
              </w:rPr>
            </w:pPr>
          </w:p>
        </w:tc>
      </w:tr>
    </w:tbl>
    <w:p w14:paraId="79FE7CD7" w14:textId="77777777" w:rsidR="00CD22CF" w:rsidRDefault="00CD22CF">
      <w:pPr>
        <w:rPr>
          <w:szCs w:val="24"/>
        </w:rPr>
      </w:pPr>
    </w:p>
    <w:sectPr w:rsidR="00CD22CF" w:rsidSect="000E518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E84E2F" w:rsidRDefault="00E84E2F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E84E2F" w:rsidRDefault="00E84E2F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E84E2F" w:rsidRDefault="00E84E2F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E84E2F" w:rsidRDefault="00E84E2F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2BDF4414" w:rsidR="00E84E2F" w:rsidRDefault="00E84E2F">
    <w:pPr>
      <w:pStyle w:val="Header"/>
    </w:pPr>
    <w:r>
      <w:t xml:space="preserve">AATAMS – Report template – </w:t>
    </w:r>
    <w:del w:id="1585" w:author="Xavier Hoenner" w:date="2014-04-30T11:22:00Z">
      <w:r w:rsidDel="00D62490">
        <w:delText>12/06/2013</w:delText>
      </w:r>
    </w:del>
    <w:ins w:id="1586" w:author="Xavier Hoenner" w:date="2014-06-26T12:26:00Z">
      <w:r w:rsidR="00C40B64">
        <w:t>26</w:t>
      </w:r>
    </w:ins>
    <w:ins w:id="1587" w:author="Xavier Hoenner" w:date="2014-06-11T11:39:00Z">
      <w:r>
        <w:t>/06</w:t>
      </w:r>
    </w:ins>
    <w:ins w:id="1588" w:author="Xavier Hoenner" w:date="2014-04-30T11:22:00Z">
      <w:r>
        <w:t>/2014</w:t>
      </w:r>
    </w:ins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2AFB"/>
    <w:rsid w:val="0001475D"/>
    <w:rsid w:val="00023257"/>
    <w:rsid w:val="00024D50"/>
    <w:rsid w:val="000255A8"/>
    <w:rsid w:val="0003599D"/>
    <w:rsid w:val="00040E26"/>
    <w:rsid w:val="00046FD9"/>
    <w:rsid w:val="0006261D"/>
    <w:rsid w:val="00074B8E"/>
    <w:rsid w:val="00080B07"/>
    <w:rsid w:val="000848A4"/>
    <w:rsid w:val="000915AA"/>
    <w:rsid w:val="00092A51"/>
    <w:rsid w:val="00097B65"/>
    <w:rsid w:val="000E518A"/>
    <w:rsid w:val="0011694F"/>
    <w:rsid w:val="0011784D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3CAF"/>
    <w:rsid w:val="001865D7"/>
    <w:rsid w:val="00187960"/>
    <w:rsid w:val="001C51A5"/>
    <w:rsid w:val="001D2D21"/>
    <w:rsid w:val="001D5742"/>
    <w:rsid w:val="001E3F6A"/>
    <w:rsid w:val="002161F2"/>
    <w:rsid w:val="00231388"/>
    <w:rsid w:val="002329F7"/>
    <w:rsid w:val="0025464E"/>
    <w:rsid w:val="00262958"/>
    <w:rsid w:val="00262D3C"/>
    <w:rsid w:val="00277309"/>
    <w:rsid w:val="00285800"/>
    <w:rsid w:val="0029487F"/>
    <w:rsid w:val="002968F0"/>
    <w:rsid w:val="00297E5B"/>
    <w:rsid w:val="002A23C2"/>
    <w:rsid w:val="002C5C44"/>
    <w:rsid w:val="002D23B5"/>
    <w:rsid w:val="002D25FA"/>
    <w:rsid w:val="002F3504"/>
    <w:rsid w:val="002F48A7"/>
    <w:rsid w:val="003248DE"/>
    <w:rsid w:val="00333D4D"/>
    <w:rsid w:val="0033797C"/>
    <w:rsid w:val="003405B6"/>
    <w:rsid w:val="00375266"/>
    <w:rsid w:val="00380452"/>
    <w:rsid w:val="0038350E"/>
    <w:rsid w:val="00385FDF"/>
    <w:rsid w:val="00392927"/>
    <w:rsid w:val="00397C44"/>
    <w:rsid w:val="003A0575"/>
    <w:rsid w:val="003A0959"/>
    <w:rsid w:val="003A7CF6"/>
    <w:rsid w:val="003B2B2C"/>
    <w:rsid w:val="003B52B6"/>
    <w:rsid w:val="004073BA"/>
    <w:rsid w:val="00413B61"/>
    <w:rsid w:val="00422D7C"/>
    <w:rsid w:val="0042432E"/>
    <w:rsid w:val="00427D84"/>
    <w:rsid w:val="004304D5"/>
    <w:rsid w:val="00431A50"/>
    <w:rsid w:val="00431DE4"/>
    <w:rsid w:val="004603B0"/>
    <w:rsid w:val="00471DAB"/>
    <w:rsid w:val="004816DB"/>
    <w:rsid w:val="00494A37"/>
    <w:rsid w:val="00494DD1"/>
    <w:rsid w:val="00496EAF"/>
    <w:rsid w:val="004B0055"/>
    <w:rsid w:val="004C188E"/>
    <w:rsid w:val="004C19FF"/>
    <w:rsid w:val="004C36F7"/>
    <w:rsid w:val="004D2FFB"/>
    <w:rsid w:val="004E17B4"/>
    <w:rsid w:val="004E3510"/>
    <w:rsid w:val="004F4318"/>
    <w:rsid w:val="004F4541"/>
    <w:rsid w:val="00514356"/>
    <w:rsid w:val="005154D8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B207C"/>
    <w:rsid w:val="005D22D2"/>
    <w:rsid w:val="0060331B"/>
    <w:rsid w:val="00616EA6"/>
    <w:rsid w:val="006219A1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50D28"/>
    <w:rsid w:val="0085108B"/>
    <w:rsid w:val="008519F7"/>
    <w:rsid w:val="00863529"/>
    <w:rsid w:val="00884AE6"/>
    <w:rsid w:val="00890A6A"/>
    <w:rsid w:val="008A1A67"/>
    <w:rsid w:val="008A25A1"/>
    <w:rsid w:val="008A79C5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7C84"/>
    <w:rsid w:val="00955581"/>
    <w:rsid w:val="00982FDB"/>
    <w:rsid w:val="00985515"/>
    <w:rsid w:val="00987AAA"/>
    <w:rsid w:val="00991086"/>
    <w:rsid w:val="00991506"/>
    <w:rsid w:val="009A432E"/>
    <w:rsid w:val="009A62A5"/>
    <w:rsid w:val="009A70F3"/>
    <w:rsid w:val="009B2C12"/>
    <w:rsid w:val="009B4298"/>
    <w:rsid w:val="009B546B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726A0"/>
    <w:rsid w:val="00A73FE4"/>
    <w:rsid w:val="00A742E2"/>
    <w:rsid w:val="00A7760A"/>
    <w:rsid w:val="00A82C83"/>
    <w:rsid w:val="00A85F08"/>
    <w:rsid w:val="00AB6084"/>
    <w:rsid w:val="00AD64B3"/>
    <w:rsid w:val="00AE3B54"/>
    <w:rsid w:val="00AF20AE"/>
    <w:rsid w:val="00B22073"/>
    <w:rsid w:val="00B240EE"/>
    <w:rsid w:val="00B25225"/>
    <w:rsid w:val="00B25A5A"/>
    <w:rsid w:val="00B34FEC"/>
    <w:rsid w:val="00B47509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6B35"/>
    <w:rsid w:val="00C2264B"/>
    <w:rsid w:val="00C22B7C"/>
    <w:rsid w:val="00C26188"/>
    <w:rsid w:val="00C27F3A"/>
    <w:rsid w:val="00C300F9"/>
    <w:rsid w:val="00C324CC"/>
    <w:rsid w:val="00C40B64"/>
    <w:rsid w:val="00C537FD"/>
    <w:rsid w:val="00C62E30"/>
    <w:rsid w:val="00CC4C9B"/>
    <w:rsid w:val="00CD22CF"/>
    <w:rsid w:val="00CD3533"/>
    <w:rsid w:val="00CE408C"/>
    <w:rsid w:val="00CF6A6F"/>
    <w:rsid w:val="00D07393"/>
    <w:rsid w:val="00D07E4C"/>
    <w:rsid w:val="00D1422E"/>
    <w:rsid w:val="00D21361"/>
    <w:rsid w:val="00D315D2"/>
    <w:rsid w:val="00D44159"/>
    <w:rsid w:val="00D44ABC"/>
    <w:rsid w:val="00D54A8F"/>
    <w:rsid w:val="00D62490"/>
    <w:rsid w:val="00D7267A"/>
    <w:rsid w:val="00D760A3"/>
    <w:rsid w:val="00D85F02"/>
    <w:rsid w:val="00D90027"/>
    <w:rsid w:val="00D91F0B"/>
    <w:rsid w:val="00DA1262"/>
    <w:rsid w:val="00DA29EC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17168"/>
    <w:rsid w:val="00E25ED9"/>
    <w:rsid w:val="00E278AA"/>
    <w:rsid w:val="00E3381B"/>
    <w:rsid w:val="00E43C7E"/>
    <w:rsid w:val="00E60742"/>
    <w:rsid w:val="00E6134E"/>
    <w:rsid w:val="00E66BB7"/>
    <w:rsid w:val="00E70B78"/>
    <w:rsid w:val="00E84B34"/>
    <w:rsid w:val="00E84E2F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76D5B"/>
    <w:rsid w:val="00F82360"/>
    <w:rsid w:val="00F86E91"/>
    <w:rsid w:val="00FC1975"/>
    <w:rsid w:val="00FC4D07"/>
    <w:rsid w:val="00FC7FDA"/>
    <w:rsid w:val="00FE3E0D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imos.org.au/aatams.html" TargetMode="External"/><Relationship Id="rId12" Type="http://schemas.openxmlformats.org/officeDocument/2006/relationships/hyperlink" Target="http://www.smru.st-andrews.ac.uk/" TargetMode="External"/><Relationship Id="rId13" Type="http://schemas.openxmlformats.org/officeDocument/2006/relationships/hyperlink" Target="http://imos.org.au/aatams.html" TargetMode="External"/><Relationship Id="rId14" Type="http://schemas.openxmlformats.org/officeDocument/2006/relationships/hyperlink" Target="http://www.smru.st-andrews.ac.uk/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://imos.org.au/aatams.html" TargetMode="External"/><Relationship Id="rId9" Type="http://schemas.openxmlformats.org/officeDocument/2006/relationships/hyperlink" Target="http://imos.org.au/aatams.html" TargetMode="External"/><Relationship Id="rId10" Type="http://schemas.openxmlformats.org/officeDocument/2006/relationships/hyperlink" Target="http://www.smru.st-andrews.ac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19</Pages>
  <Words>4272</Words>
  <Characters>24354</Characters>
  <Application>Microsoft Macintosh Word</Application>
  <DocSecurity>0</DocSecurity>
  <Lines>202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28569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85</cp:revision>
  <dcterms:created xsi:type="dcterms:W3CDTF">2013-05-23T00:22:00Z</dcterms:created>
  <dcterms:modified xsi:type="dcterms:W3CDTF">2014-06-26T23:51:00Z</dcterms:modified>
</cp:coreProperties>
</file>