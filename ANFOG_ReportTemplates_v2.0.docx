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5C8B9E03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commentRangeStart w:id="0"/>
      <w:del w:id="1" w:author="Xavier Hoenner" w:date="2014-04-30T15:09:00Z">
        <w:r w:rsidR="0059235D" w:rsidDel="005E2EA4">
          <w:rPr>
            <w:szCs w:val="24"/>
          </w:rPr>
          <w:delText>4</w:delText>
        </w:r>
      </w:del>
      <w:ins w:id="2" w:author="Xavier Hoenner" w:date="2014-04-30T15:09:00Z">
        <w:r w:rsidR="005E2EA4">
          <w:rPr>
            <w:szCs w:val="24"/>
          </w:rPr>
          <w:t>3</w:t>
        </w:r>
        <w:commentRangeEnd w:id="0"/>
        <w:r w:rsidR="005E2EA4">
          <w:rPr>
            <w:rStyle w:val="CommentReference"/>
          </w:rPr>
          <w:commentReference w:id="0"/>
        </w:r>
      </w:ins>
      <w:r>
        <w:rPr>
          <w:szCs w:val="24"/>
        </w:rPr>
        <w:t>.</w:t>
      </w:r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13065A">
        <w:rPr>
          <w:u w:val="none"/>
        </w:rPr>
        <w:t>ANFOG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7D9C2490" w:rsidR="00EC6CCC" w:rsidRPr="003D503B" w:rsidRDefault="00EC6CCC" w:rsidP="00EC6CCC">
            <w:pPr>
              <w:rPr>
                <w:sz w:val="24"/>
                <w:szCs w:val="24"/>
              </w:rPr>
            </w:pPr>
            <w:del w:id="5" w:author="Xavier Hoenner" w:date="2014-04-30T14:46:00Z">
              <w:r w:rsidRPr="003D503B" w:rsidDel="008C2101">
                <w:rPr>
                  <w:sz w:val="24"/>
                  <w:szCs w:val="24"/>
                </w:rPr>
                <w:delText>db</w:delText>
              </w:r>
              <w:r w:rsidR="00896D61" w:rsidDel="008C2101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6" w:author="Xavier Hoenner" w:date="2014-04-30T14:46:00Z">
              <w:r w:rsidR="008C2101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5A0EC350" w:rsidR="00EC6CCC" w:rsidRPr="003D503B" w:rsidRDefault="00896D61" w:rsidP="008C2101">
            <w:pPr>
              <w:rPr>
                <w:sz w:val="24"/>
                <w:szCs w:val="24"/>
              </w:rPr>
              <w:pPrChange w:id="7" w:author="Xavier Hoenner" w:date="2014-04-30T14:46:00Z">
                <w:pPr/>
              </w:pPrChange>
            </w:pPr>
            <w:del w:id="8" w:author="Xavier Hoenner" w:date="2014-04-30T14:46:00Z">
              <w:r w:rsidDel="008C2101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9" w:author="Xavier Hoenner" w:date="2014-04-30T14:46:00Z">
              <w:r w:rsidR="008C2101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788ED16" w:rsidR="00EC6CCC" w:rsidRPr="003D503B" w:rsidRDefault="00896D61" w:rsidP="00343BA4">
            <w:pPr>
              <w:rPr>
                <w:sz w:val="24"/>
                <w:szCs w:val="24"/>
              </w:rPr>
            </w:pPr>
            <w:del w:id="10" w:author="Xavier Hoenner" w:date="2014-04-30T14:46:00Z">
              <w:r w:rsidDel="008C2101">
                <w:rPr>
                  <w:sz w:val="24"/>
                  <w:szCs w:val="24"/>
                </w:rPr>
                <w:delText>report</w:delText>
              </w:r>
            </w:del>
            <w:proofErr w:type="gramStart"/>
            <w:ins w:id="11" w:author="Xavier Hoenner" w:date="2014-04-30T14:46:00Z">
              <w:r w:rsidR="008C2101">
                <w:rPr>
                  <w:sz w:val="24"/>
                  <w:szCs w:val="24"/>
                </w:rPr>
                <w:t>reporting</w:t>
              </w:r>
            </w:ins>
            <w:proofErr w:type="gramEnd"/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5A583015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2" w:author="Xavier Hoenner" w:date="2014-04-30T14:47:00Z">
        <w:r w:rsidDel="00B731D9">
          <w:delText xml:space="preserve"> by </w:delText>
        </w:r>
      </w:del>
      <w:del w:id="13" w:author="Xavier Hoenner" w:date="2013-07-11T14:57:00Z">
        <w:r w:rsidR="00003F36" w:rsidDel="00543884">
          <w:delText>DESCENDING</w:delText>
        </w:r>
        <w:r w:rsidDel="00543884">
          <w:delText xml:space="preserve"> ‘</w:delText>
        </w:r>
        <w:r w:rsidR="00003F36" w:rsidDel="00543884">
          <w:delText>qc_data</w:delText>
        </w:r>
        <w:r w:rsidDel="00543884">
          <w:delText>’ and then</w:delText>
        </w:r>
        <w:r w:rsidR="00003F36" w:rsidDel="00543884">
          <w:delText xml:space="preserve"> by</w:delText>
        </w:r>
        <w:r w:rsidDel="00543884">
          <w:delText xml:space="preserve"> </w:delText>
        </w:r>
      </w:del>
      <w:del w:id="14" w:author="Xavier Hoenner" w:date="2014-04-30T14:47:00Z">
        <w:r w:rsidDel="00B731D9">
          <w:delText>ASCENDING ‘</w:delText>
        </w:r>
        <w:r w:rsidR="00003F36" w:rsidDel="00B731D9">
          <w:delText>glider_type</w:delText>
        </w:r>
        <w:r w:rsidDel="00B731D9">
          <w:delText>’</w:delText>
        </w:r>
      </w:del>
      <w:r>
        <w:t>.</w:t>
      </w:r>
    </w:p>
    <w:p w14:paraId="6D074155" w14:textId="77628A4B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5" w:author="Xavier Hoenner" w:date="2013-07-11T14:57:00Z">
        <w:r w:rsidDel="00543884">
          <w:delText>Group by ‘qc_data’</w:delText>
        </w:r>
      </w:del>
      <w:ins w:id="16" w:author="Xavier Hoenner" w:date="2014-04-30T14:48:00Z">
        <w:r w:rsidR="00B731D9">
          <w:t>Group by ‘</w:t>
        </w:r>
        <w:proofErr w:type="spellStart"/>
        <w:r w:rsidR="00B731D9">
          <w:t>data_type</w:t>
        </w:r>
        <w:proofErr w:type="spellEnd"/>
        <w:r w:rsidR="00B731D9">
          <w:t>’</w:t>
        </w:r>
      </w:ins>
      <w:r>
        <w:t>.</w:t>
      </w:r>
    </w:p>
    <w:p w14:paraId="4A625702" w14:textId="310D39EF" w:rsidR="00606E02" w:rsidRDefault="00EC6CCC" w:rsidP="005D22D2">
      <w:pPr>
        <w:ind w:left="567" w:hanging="567"/>
        <w:rPr>
          <w:ins w:id="17" w:author="Xavier Hoenner" w:date="2014-04-30T14:49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</w:t>
      </w:r>
      <w:proofErr w:type="spellStart"/>
      <w:r w:rsidR="00FA0078">
        <w:rPr>
          <w:i/>
        </w:rPr>
        <w:t>totals_view</w:t>
      </w:r>
      <w:proofErr w:type="spellEnd"/>
      <w:r w:rsidR="00FA0078">
        <w:rPr>
          <w:i/>
        </w:rPr>
        <w:t>’; filter by: ‘facility’ = ‘ANFOG’.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263"/>
        <w:gridCol w:w="1780"/>
        <w:gridCol w:w="1823"/>
        <w:gridCol w:w="809"/>
      </w:tblGrid>
      <w:tr w:rsidR="00B731D9" w:rsidRPr="00D90027" w14:paraId="48AE9F26" w14:textId="77777777" w:rsidTr="002A3EDC">
        <w:trPr>
          <w:ins w:id="18" w:author="Xavier Hoenner" w:date="2014-04-30T14:49:00Z"/>
        </w:trPr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ins w:id="1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 w:rsidP="00B731D9">
            <w:pPr>
              <w:jc w:val="center"/>
              <w:rPr>
                <w:ins w:id="20" w:author="Xavier Hoenner" w:date="2014-04-30T14:49:00Z"/>
                <w:b/>
              </w:rPr>
              <w:pPrChange w:id="21" w:author="Xavier Hoenner" w:date="2014-04-30T14:49:00Z">
                <w:pPr>
                  <w:jc w:val="center"/>
                </w:pPr>
              </w:pPrChange>
            </w:pPr>
            <w:ins w:id="22" w:author="Xavier Hoenner" w:date="2014-04-30T14:49:00Z">
              <w:r w:rsidRPr="00D62490">
                <w:rPr>
                  <w:b/>
                </w:rPr>
                <w:t>Near real-time data</w:t>
              </w:r>
            </w:ins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 w:rsidP="00B731D9">
            <w:pPr>
              <w:jc w:val="center"/>
              <w:rPr>
                <w:ins w:id="23" w:author="Xavier Hoenner" w:date="2014-04-30T14:49:00Z"/>
                <w:b/>
              </w:rPr>
              <w:pPrChange w:id="24" w:author="Xavier Hoenner" w:date="2014-04-30T14:49:00Z">
                <w:pPr>
                  <w:jc w:val="center"/>
                </w:pPr>
              </w:pPrChange>
            </w:pPr>
            <w:ins w:id="25" w:author="Xavier Hoenner" w:date="2014-04-30T14:49:00Z">
              <w:r w:rsidRPr="00D62490">
                <w:rPr>
                  <w:b/>
                </w:rPr>
                <w:t>Delayed mode data</w:t>
              </w:r>
            </w:ins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ins w:id="26" w:author="Xavier Hoenner" w:date="2014-04-30T14:49:00Z"/>
                <w:b/>
              </w:rPr>
            </w:pPr>
            <w:ins w:id="27" w:author="Xavier Hoenner" w:date="2014-04-30T14:49:00Z">
              <w:r w:rsidRPr="00B22073">
                <w:rPr>
                  <w:b/>
                </w:rPr>
                <w:t>TOTAL</w:t>
              </w:r>
            </w:ins>
          </w:p>
        </w:tc>
      </w:tr>
      <w:tr w:rsidR="00B731D9" w:rsidRPr="00D90027" w14:paraId="468F2022" w14:textId="77777777" w:rsidTr="002A3EDC">
        <w:trPr>
          <w:ins w:id="28" w:author="Xavier Hoenner" w:date="2014-04-30T14:49:00Z"/>
        </w:trPr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ins w:id="29" w:author="Xavier Hoenner" w:date="2014-04-30T14:49:00Z"/>
                <w:b/>
              </w:rPr>
            </w:pPr>
            <w:ins w:id="30" w:author="Xavier Hoenner" w:date="2014-04-30T14:49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  <w:r>
                <w:rPr>
                  <w:b/>
                  <w:i/>
                </w:rPr>
                <w:t>platforms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ins w:id="3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ins w:id="3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ins w:id="33" w:author="Xavier Hoenner" w:date="2014-04-30T14:49:00Z"/>
                <w:b/>
              </w:rPr>
            </w:pPr>
          </w:p>
        </w:tc>
      </w:tr>
      <w:tr w:rsidR="00B731D9" w:rsidRPr="00D90027" w14:paraId="41DCF2B8" w14:textId="77777777" w:rsidTr="002A3EDC">
        <w:trPr>
          <w:ins w:id="34" w:author="Xavier Hoenner" w:date="2014-04-30T14:49:00Z"/>
        </w:trPr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ins w:id="35" w:author="Xavier Hoenner" w:date="2014-04-30T14:49:00Z"/>
                <w:b/>
              </w:rPr>
            </w:pPr>
            <w:ins w:id="36" w:author="Xavier Hoenner" w:date="2014-04-30T14:50:00Z">
              <w:r>
                <w:rPr>
                  <w:b/>
                  <w:i/>
                </w:rPr>
                <w:t>Total number of deployments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ins w:id="37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ins w:id="38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ins w:id="39" w:author="Xavier Hoenner" w:date="2014-04-30T14:49:00Z"/>
                <w:b/>
              </w:rPr>
            </w:pPr>
          </w:p>
        </w:tc>
      </w:tr>
      <w:tr w:rsidR="00B731D9" w:rsidRPr="00D90027" w14:paraId="1D0052F4" w14:textId="77777777" w:rsidTr="002A3EDC">
        <w:trPr>
          <w:ins w:id="40" w:author="Xavier Hoenner" w:date="2014-04-30T14:49:00Z"/>
        </w:trPr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ins w:id="41" w:author="Xavier Hoenner" w:date="2014-04-30T14:49:00Z"/>
                <w:b/>
                <w:i/>
              </w:rPr>
            </w:pPr>
            <w:ins w:id="42" w:author="Xavier Hoenner" w:date="2014-04-30T14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ins w:id="4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ins w:id="4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ins w:id="45" w:author="Xavier Hoenner" w:date="2014-04-30T14:49:00Z"/>
                <w:b/>
              </w:rPr>
            </w:pPr>
          </w:p>
        </w:tc>
      </w:tr>
      <w:tr w:rsidR="00B731D9" w:rsidRPr="00D90027" w14:paraId="5BFEF4AB" w14:textId="77777777" w:rsidTr="002A3EDC">
        <w:trPr>
          <w:ins w:id="46" w:author="Xavier Hoenner" w:date="2014-04-30T14:49:00Z"/>
        </w:trPr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ins w:id="47" w:author="Xavier Hoenner" w:date="2014-04-30T14:49:00Z"/>
                <w:b/>
              </w:rPr>
            </w:pPr>
            <w:ins w:id="48" w:author="Xavier Hoenner" w:date="2014-04-30T14:50:00Z">
              <w:r>
                <w:rPr>
                  <w:b/>
                  <w:i/>
                </w:rPr>
                <w:t>Latitudinal range (‘</w:t>
              </w:r>
              <w:proofErr w:type="spellStart"/>
              <w:r>
                <w:rPr>
                  <w:b/>
                  <w:i/>
                </w:rPr>
                <w:t>lat_range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ins w:id="4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ins w:id="5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ins w:id="51" w:author="Xavier Hoenner" w:date="2014-04-30T14:49:00Z"/>
                <w:b/>
              </w:rPr>
            </w:pPr>
          </w:p>
        </w:tc>
      </w:tr>
      <w:tr w:rsidR="00B731D9" w:rsidRPr="00D90027" w14:paraId="05C8B510" w14:textId="77777777" w:rsidTr="002A3EDC">
        <w:trPr>
          <w:ins w:id="52" w:author="Xavier Hoenner" w:date="2014-04-30T14:49:00Z"/>
        </w:trPr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ins w:id="53" w:author="Xavier Hoenner" w:date="2014-04-30T14:49:00Z"/>
                <w:b/>
                <w:i/>
              </w:rPr>
            </w:pPr>
            <w:ins w:id="54" w:author="Xavier Hoenner" w:date="2014-04-30T14:49:00Z">
              <w:r>
                <w:rPr>
                  <w:b/>
                  <w:i/>
                </w:rPr>
                <w:t>Longitudinal range (‘</w:t>
              </w:r>
              <w:proofErr w:type="spellStart"/>
              <w:r>
                <w:rPr>
                  <w:b/>
                  <w:i/>
                </w:rPr>
                <w:t>lon_range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7" w:author="Xavier Hoenner" w:date="2014-04-30T14:49:00Z"/>
                <w:b/>
              </w:rPr>
            </w:pPr>
          </w:p>
        </w:tc>
      </w:tr>
      <w:tr w:rsidR="00B731D9" w:rsidRPr="00D90027" w14:paraId="06D963BA" w14:textId="77777777" w:rsidTr="002A3EDC">
        <w:trPr>
          <w:ins w:id="58" w:author="Xavier Hoenner" w:date="2014-04-30T14:49:00Z"/>
        </w:trPr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ins w:id="59" w:author="Xavier Hoenner" w:date="2014-04-30T14:49:00Z"/>
                <w:b/>
                <w:i/>
              </w:rPr>
            </w:pPr>
            <w:ins w:id="60" w:author="Xavier Hoenner" w:date="2014-04-30T14:49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ins w:id="6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ins w:id="6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ins w:id="63" w:author="Xavier Hoenner" w:date="2014-04-30T14:49:00Z"/>
                <w:b/>
              </w:rPr>
            </w:pPr>
          </w:p>
        </w:tc>
      </w:tr>
    </w:tbl>
    <w:p w14:paraId="3226DE18" w14:textId="3546137D" w:rsidR="00B731D9" w:rsidRPr="00F92413" w:rsidDel="00B731D9" w:rsidRDefault="00B731D9" w:rsidP="005D22D2">
      <w:pPr>
        <w:ind w:left="567" w:hanging="567"/>
        <w:rPr>
          <w:del w:id="64" w:author="Xavier Hoenner" w:date="2014-04-30T14:50:00Z"/>
          <w:i/>
        </w:rPr>
      </w:pPr>
    </w:p>
    <w:p w14:paraId="39B0CEC1" w14:textId="7DB21E6C" w:rsidR="00EC6CCC" w:rsidRDefault="00551266" w:rsidP="005A787A">
      <w:pPr>
        <w:ind w:left="567"/>
      </w:pPr>
      <w:del w:id="65" w:author="Xavier Hoenner" w:date="2014-04-30T14:49:00Z">
        <w:r w:rsidRPr="00EC6CCC" w:rsidDel="00B731D9">
          <w:rPr>
            <w:b/>
            <w:i/>
          </w:rPr>
          <w:delText xml:space="preserve">Total </w:delText>
        </w:r>
        <w:r w:rsidDel="00B731D9">
          <w:rPr>
            <w:b/>
            <w:i/>
          </w:rPr>
          <w:delText>n</w:delText>
        </w:r>
        <w:r w:rsidRPr="00EC6CCC" w:rsidDel="00B731D9">
          <w:rPr>
            <w:b/>
            <w:i/>
          </w:rPr>
          <w:delText xml:space="preserve">umber of </w:delText>
        </w:r>
        <w:r w:rsidR="00E63986" w:rsidDel="00B731D9">
          <w:rPr>
            <w:b/>
            <w:i/>
          </w:rPr>
          <w:delText>platforms</w:delText>
        </w:r>
        <w:r w:rsidDel="00B731D9">
          <w:rPr>
            <w:b/>
            <w:i/>
          </w:rPr>
          <w:delText xml:space="preserve"> (</w:delText>
        </w:r>
        <w:r w:rsidR="00E63986" w:rsidDel="00B731D9">
          <w:rPr>
            <w:b/>
            <w:i/>
          </w:rPr>
          <w:delText>‘no_platforms’</w:delText>
        </w:r>
        <w:r w:rsidDel="00B731D9">
          <w:rPr>
            <w:b/>
            <w:i/>
          </w:rPr>
          <w:delText>)</w:delText>
        </w:r>
        <w:r w:rsidRPr="00EC6CCC" w:rsidDel="00B731D9">
          <w:rPr>
            <w:b/>
            <w:i/>
          </w:rPr>
          <w:delText xml:space="preserve">: </w:delText>
        </w:r>
      </w:del>
      <w:del w:id="66" w:author="Xavier Hoenner" w:date="2014-04-30T14:50:00Z">
        <w:r w:rsidRPr="00EC6CCC" w:rsidDel="00B731D9">
          <w:rPr>
            <w:b/>
            <w:i/>
          </w:rPr>
          <w:delText>XX</w:delText>
        </w:r>
        <w:r w:rsidDel="00B731D9">
          <w:rPr>
            <w:b/>
            <w:i/>
          </w:rPr>
          <w:br/>
          <w:delText xml:space="preserve">Total number of </w:delText>
        </w:r>
        <w:r w:rsidR="00E63986" w:rsidDel="00B731D9">
          <w:rPr>
            <w:b/>
            <w:i/>
          </w:rPr>
          <w:delText>deployments</w:delText>
        </w:r>
        <w:r w:rsidDel="00B731D9">
          <w:rPr>
            <w:b/>
            <w:i/>
          </w:rPr>
          <w:delText xml:space="preserve"> (‘</w:delText>
        </w:r>
        <w:r w:rsidR="00E63986" w:rsidDel="00B731D9">
          <w:rPr>
            <w:b/>
            <w:i/>
          </w:rPr>
          <w:delText>no_deployments</w:delText>
        </w:r>
        <w:r w:rsidDel="00B731D9">
          <w:rPr>
            <w:b/>
            <w:i/>
          </w:rPr>
          <w:delText>’): XX</w:delText>
        </w:r>
        <w:r w:rsidR="00E73901" w:rsidDel="00B731D9">
          <w:rPr>
            <w:b/>
            <w:i/>
          </w:rPr>
          <w:br/>
          <w:delText>Temporal range (‘temporal_range’): XX</w:delText>
        </w:r>
        <w:r w:rsidR="003A55A3" w:rsidDel="00B731D9">
          <w:rPr>
            <w:b/>
            <w:i/>
          </w:rPr>
          <w:br/>
          <w:delText>Latitudinal range (‘lat_range’): XX</w:delText>
        </w:r>
        <w:r w:rsidR="003A55A3" w:rsidDel="00B731D9">
          <w:rPr>
            <w:b/>
            <w:i/>
          </w:rPr>
          <w:br/>
          <w:delText>Longitudinal range (‘lon_range’): XX</w:delText>
        </w:r>
        <w:r w:rsidR="00E53C23" w:rsidDel="00B731D9">
          <w:rPr>
            <w:b/>
            <w:i/>
          </w:rPr>
          <w:br/>
          <w:delText>Depth range (‘depth_range’): XX</w:delText>
        </w:r>
        <w:r w:rsidDel="00B731D9">
          <w:rPr>
            <w:b/>
            <w:i/>
          </w:rPr>
          <w:br/>
        </w:r>
      </w:del>
    </w:p>
    <w:p w14:paraId="4EF89296" w14:textId="2B0303BB" w:rsidR="006A4A7F" w:rsidRDefault="006A4A7F" w:rsidP="006A4A7F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ins w:id="67" w:author="Xavier Hoenner" w:date="2014-04-30T14:51:00Z">
        <w:r w:rsidR="00B731D9">
          <w:rPr>
            <w:b/>
          </w:rPr>
          <w:t>Header</w:t>
        </w:r>
      </w:ins>
      <w:ins w:id="68" w:author="Xavier Hoenner" w:date="2014-04-30T14:52:00Z">
        <w:r w:rsidR="00B731D9">
          <w:rPr>
            <w:b/>
          </w:rPr>
          <w:t>s</w:t>
        </w:r>
      </w:ins>
      <w:ins w:id="69" w:author="Xavier Hoenner" w:date="2014-04-30T14:51:00Z">
        <w:r w:rsidR="00B731D9">
          <w:t xml:space="preserve">: </w:t>
        </w:r>
      </w:ins>
      <w:ins w:id="70" w:author="Xavier Hoenner" w:date="2014-04-30T14:52:00Z">
        <w:r w:rsidR="00B731D9">
          <w:t>Data type.</w:t>
        </w:r>
      </w:ins>
      <w:ins w:id="71" w:author="Xavier Hoenner" w:date="2014-04-30T14:51:00Z">
        <w:r w:rsidR="00B731D9">
          <w:br/>
        </w:r>
      </w:ins>
      <w:del w:id="72" w:author="Xavier Hoenner" w:date="2013-07-11T14:57:00Z">
        <w:r w:rsidR="006128D3" w:rsidDel="009343B0">
          <w:rPr>
            <w:b/>
          </w:rPr>
          <w:delText xml:space="preserve">Headers: </w:delText>
        </w:r>
        <w:r w:rsidR="0081005F" w:rsidDel="009343B0">
          <w:delText>Quality controlled or non quality controlled data</w:delText>
        </w:r>
        <w:r w:rsidR="006128D3" w:rsidDel="009343B0">
          <w:delText>.</w:delText>
        </w:r>
        <w:r w:rsidR="006128D3" w:rsidDel="009343B0">
          <w:br/>
        </w:r>
      </w:del>
      <w:r w:rsidR="0081005F">
        <w:rPr>
          <w:b/>
        </w:rPr>
        <w:t xml:space="preserve"># </w:t>
      </w:r>
      <w:proofErr w:type="gramStart"/>
      <w:r w:rsidR="0081005F">
        <w:rPr>
          <w:b/>
        </w:rPr>
        <w:t>platforms</w:t>
      </w:r>
      <w:proofErr w:type="gramEnd"/>
      <w:r w:rsidR="006128D3">
        <w:t xml:space="preserve">: </w:t>
      </w:r>
      <w:r w:rsidR="0081005F">
        <w:t xml:space="preserve">Number of </w:t>
      </w:r>
      <w:proofErr w:type="spellStart"/>
      <w:r w:rsidR="0081005F">
        <w:t>seagliders</w:t>
      </w:r>
      <w:proofErr w:type="spellEnd"/>
      <w:r w:rsidR="0081005F">
        <w:t xml:space="preserve"> and </w:t>
      </w:r>
      <w:proofErr w:type="spellStart"/>
      <w:r w:rsidR="0081005F">
        <w:t>slocum</w:t>
      </w:r>
      <w:proofErr w:type="spellEnd"/>
      <w:r w:rsidR="0081005F">
        <w:t xml:space="preserve"> gliders that have been deployed.</w:t>
      </w:r>
      <w:r w:rsidR="006128D3">
        <w:br/>
      </w:r>
      <w:r w:rsidR="006128D3" w:rsidRPr="006B3C3D">
        <w:rPr>
          <w:b/>
        </w:rPr>
        <w:t>‘</w:t>
      </w:r>
      <w:r w:rsidR="006128D3">
        <w:rPr>
          <w:b/>
        </w:rPr>
        <w:t>Start’</w:t>
      </w:r>
      <w:r w:rsidR="006128D3" w:rsidRPr="006B3C3D">
        <w:t xml:space="preserve">: </w:t>
      </w:r>
      <w:r w:rsidR="0081005F">
        <w:t>Earliest g</w:t>
      </w:r>
      <w:r w:rsidR="006128D3">
        <w:t xml:space="preserve">lider deployment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6128D3">
        <w:br/>
      </w:r>
      <w:r w:rsidR="006128D3">
        <w:rPr>
          <w:b/>
        </w:rPr>
        <w:t>‘End’</w:t>
      </w:r>
      <w:r w:rsidR="006128D3" w:rsidRPr="006B3C3D">
        <w:t xml:space="preserve">: </w:t>
      </w:r>
      <w:r w:rsidR="0081005F">
        <w:t>Latest g</w:t>
      </w:r>
      <w:r w:rsidR="006128D3">
        <w:t xml:space="preserve">lider recovery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6128D3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 xml:space="preserve">Mean </w:t>
      </w:r>
      <w:proofErr w:type="gramStart"/>
      <w:r w:rsidR="00111B8B">
        <w:t>n</w:t>
      </w:r>
      <w:r w:rsidR="006128D3" w:rsidRPr="00ED7666">
        <w:t xml:space="preserve">umber of days </w:t>
      </w:r>
      <w:r w:rsidR="006128D3">
        <w:t>between deployment</w:t>
      </w:r>
      <w:r w:rsidR="00111B8B">
        <w:t>s</w:t>
      </w:r>
      <w:r w:rsidR="006128D3">
        <w:t xml:space="preserve"> start</w:t>
      </w:r>
      <w:proofErr w:type="gramEnd"/>
      <w:r w:rsidR="006128D3">
        <w:t xml:space="preserve"> and end dates</w:t>
      </w:r>
      <w:r w:rsidR="006128D3" w:rsidRPr="00ED7666">
        <w:t>.</w:t>
      </w:r>
      <w:del w:id="73" w:author="Xavier Hoenner" w:date="2014-04-30T14:57:00Z"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upload</w:delText>
        </w:r>
        <w:r w:rsidR="006128D3" w:rsidRPr="00ED7666" w:rsidDel="00B731D9">
          <w:rPr>
            <w:b/>
          </w:rPr>
          <w:delText xml:space="preserve"> data’</w:delText>
        </w:r>
        <w:r w:rsidR="006128D3" w:rsidRPr="00ED7666" w:rsidDel="00B731D9">
          <w:delText xml:space="preserve">: </w:delText>
        </w:r>
        <w:r w:rsidR="00111B8B" w:rsidDel="00B731D9">
          <w:delText>Mean n</w:delText>
        </w:r>
        <w:r w:rsidR="006128D3" w:rsidRPr="00ED7666" w:rsidDel="00B731D9">
          <w:delText xml:space="preserve">umber of days necessary to </w:delText>
        </w:r>
        <w:r w:rsidR="006128D3" w:rsidDel="00B731D9">
          <w:delText>process and upload data onto the eMII server.</w:delText>
        </w:r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publish data</w:delText>
        </w:r>
        <w:r w:rsidR="006128D3" w:rsidRPr="00ED7666" w:rsidDel="00B731D9">
          <w:rPr>
            <w:b/>
          </w:rPr>
          <w:delText>’:</w:delText>
        </w:r>
        <w:r w:rsidR="006128D3" w:rsidRPr="00ED7666" w:rsidDel="00B731D9">
          <w:delText xml:space="preserve"> </w:delText>
        </w:r>
        <w:r w:rsidR="00111B8B" w:rsidDel="00B731D9">
          <w:delText>Mean n</w:delText>
        </w:r>
        <w:r w:rsidR="006128D3" w:rsidRPr="00ED7666" w:rsidDel="00B731D9">
          <w:delText>umber of days necessary to make data available through Opendap and the IMOS portal</w:delText>
        </w:r>
        <w:r w:rsidR="006128D3" w:rsidDel="00B731D9">
          <w:delText xml:space="preserve"> from the date the data is on the eMII server</w:delText>
        </w:r>
      </w:del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8" w:history="1">
        <w:r w:rsidR="006128D3" w:rsidRPr="003E29FC">
          <w:rPr>
            <w:rStyle w:val="Hyperlink"/>
          </w:rPr>
          <w:t>http://imos.org.au/anfog.html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69"/>
        <w:gridCol w:w="991"/>
        <w:gridCol w:w="1183"/>
        <w:gridCol w:w="811"/>
        <w:gridCol w:w="909"/>
        <w:gridCol w:w="950"/>
        <w:gridCol w:w="971"/>
        <w:gridCol w:w="866"/>
        <w:gridCol w:w="1692"/>
        <w:tblGridChange w:id="74">
          <w:tblGrid>
            <w:gridCol w:w="869"/>
            <w:gridCol w:w="991"/>
            <w:gridCol w:w="1183"/>
            <w:gridCol w:w="811"/>
            <w:gridCol w:w="909"/>
            <w:gridCol w:w="950"/>
            <w:gridCol w:w="971"/>
            <w:gridCol w:w="866"/>
            <w:gridCol w:w="1692"/>
          </w:tblGrid>
        </w:tblGridChange>
      </w:tblGrid>
      <w:tr w:rsidR="00B731D9" w14:paraId="58DFC373" w14:textId="77777777" w:rsidTr="00B731D9">
        <w:trPr>
          <w:jc w:val="center"/>
        </w:trPr>
        <w:tc>
          <w:tcPr>
            <w:tcW w:w="470" w:type="pct"/>
            <w:vAlign w:val="center"/>
          </w:tcPr>
          <w:p w14:paraId="78B7BE04" w14:textId="77777777" w:rsidR="00B731D9" w:rsidRPr="0025464E" w:rsidRDefault="00B731D9" w:rsidP="00B731D9">
            <w:pPr>
              <w:jc w:val="center"/>
              <w:rPr>
                <w:b/>
              </w:rPr>
              <w:pPrChange w:id="75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glider</w:t>
            </w:r>
            <w:proofErr w:type="gramEnd"/>
            <w:r>
              <w:rPr>
                <w:b/>
              </w:rPr>
              <w:t>_type</w:t>
            </w:r>
            <w:proofErr w:type="spellEnd"/>
          </w:p>
        </w:tc>
        <w:tc>
          <w:tcPr>
            <w:tcW w:w="536" w:type="pct"/>
            <w:vAlign w:val="center"/>
          </w:tcPr>
          <w:p w14:paraId="3C01A3C7" w14:textId="77777777" w:rsidR="00B731D9" w:rsidRDefault="00B731D9" w:rsidP="00B731D9">
            <w:pPr>
              <w:jc w:val="center"/>
              <w:rPr>
                <w:b/>
              </w:rPr>
              <w:pPrChange w:id="76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640" w:type="pct"/>
            <w:vAlign w:val="center"/>
          </w:tcPr>
          <w:p w14:paraId="25F4DABE" w14:textId="77777777" w:rsidR="00B731D9" w:rsidRDefault="00B731D9" w:rsidP="00B731D9">
            <w:pPr>
              <w:jc w:val="center"/>
              <w:rPr>
                <w:b/>
              </w:rPr>
              <w:pPrChange w:id="77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439" w:type="pct"/>
            <w:vAlign w:val="center"/>
          </w:tcPr>
          <w:p w14:paraId="3D786F82" w14:textId="77777777" w:rsidR="00B731D9" w:rsidRPr="0025464E" w:rsidRDefault="00B731D9" w:rsidP="00B731D9">
            <w:pPr>
              <w:jc w:val="center"/>
              <w:rPr>
                <w:b/>
              </w:rPr>
              <w:pPrChange w:id="78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492" w:type="pct"/>
            <w:vAlign w:val="center"/>
          </w:tcPr>
          <w:p w14:paraId="505AA8D0" w14:textId="77777777" w:rsidR="00B731D9" w:rsidRPr="0025464E" w:rsidRDefault="00B731D9" w:rsidP="00B731D9">
            <w:pPr>
              <w:jc w:val="center"/>
              <w:rPr>
                <w:b/>
              </w:rPr>
              <w:pPrChange w:id="79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514" w:type="pct"/>
            <w:vAlign w:val="center"/>
          </w:tcPr>
          <w:p w14:paraId="6511E0AC" w14:textId="37DF599A" w:rsidR="00B731D9" w:rsidRDefault="00B731D9" w:rsidP="00B731D9">
            <w:pPr>
              <w:jc w:val="center"/>
              <w:rPr>
                <w:ins w:id="80" w:author="Xavier Hoenner" w:date="2014-04-30T14:53:00Z"/>
                <w:b/>
              </w:rPr>
              <w:pPrChange w:id="81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ins w:id="82" w:author="Xavier Hoenner" w:date="2014-04-30T14:53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525" w:type="pct"/>
            <w:vAlign w:val="center"/>
          </w:tcPr>
          <w:p w14:paraId="410B248E" w14:textId="202C785A" w:rsidR="00B731D9" w:rsidRPr="0025464E" w:rsidRDefault="00B731D9" w:rsidP="00B731D9">
            <w:pPr>
              <w:jc w:val="center"/>
              <w:rPr>
                <w:b/>
              </w:rPr>
              <w:pPrChange w:id="83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469" w:type="pct"/>
            <w:vAlign w:val="center"/>
          </w:tcPr>
          <w:p w14:paraId="63863220" w14:textId="77777777" w:rsidR="00B731D9" w:rsidRPr="0025464E" w:rsidRDefault="00B731D9" w:rsidP="00B731D9">
            <w:pPr>
              <w:jc w:val="center"/>
              <w:rPr>
                <w:b/>
              </w:rPr>
              <w:pPrChange w:id="84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15" w:type="pct"/>
            <w:vAlign w:val="center"/>
          </w:tcPr>
          <w:p w14:paraId="2E3DEDF6" w14:textId="77777777" w:rsidR="00B731D9" w:rsidRPr="0025464E" w:rsidRDefault="00B731D9" w:rsidP="00B731D9">
            <w:pPr>
              <w:jc w:val="center"/>
              <w:rPr>
                <w:b/>
              </w:rPr>
              <w:pPrChange w:id="85" w:author="Xavier Hoenner" w:date="2014-04-30T14:5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B731D9" w14:paraId="32BDCD11" w14:textId="77777777" w:rsidTr="00B731D9">
        <w:trPr>
          <w:jc w:val="center"/>
        </w:trPr>
        <w:tc>
          <w:tcPr>
            <w:tcW w:w="470" w:type="pct"/>
            <w:vAlign w:val="center"/>
          </w:tcPr>
          <w:p w14:paraId="1B59F709" w14:textId="77777777" w:rsidR="00B731D9" w:rsidRDefault="00B731D9" w:rsidP="00B731D9">
            <w:pPr>
              <w:jc w:val="center"/>
              <w:pPrChange w:id="86" w:author="Xavier Hoenner" w:date="2014-04-30T14:55:00Z">
                <w:pPr>
                  <w:jc w:val="center"/>
                </w:pPr>
              </w:pPrChange>
            </w:pPr>
            <w:r>
              <w:t>Platform type</w:t>
            </w:r>
          </w:p>
        </w:tc>
        <w:tc>
          <w:tcPr>
            <w:tcW w:w="536" w:type="pct"/>
            <w:vAlign w:val="center"/>
          </w:tcPr>
          <w:p w14:paraId="6566C918" w14:textId="77777777" w:rsidR="00B731D9" w:rsidRDefault="00B731D9" w:rsidP="00B731D9">
            <w:pPr>
              <w:jc w:val="center"/>
              <w:pPrChange w:id="87" w:author="Xavier Hoenner" w:date="2014-04-30T14:55:00Z">
                <w:pPr>
                  <w:jc w:val="center"/>
                </w:pPr>
              </w:pPrChange>
            </w:pPr>
            <w:r>
              <w:t># Platforms</w:t>
            </w:r>
          </w:p>
        </w:tc>
        <w:tc>
          <w:tcPr>
            <w:tcW w:w="640" w:type="pct"/>
            <w:vAlign w:val="center"/>
          </w:tcPr>
          <w:p w14:paraId="333D79BB" w14:textId="77777777" w:rsidR="00B731D9" w:rsidRDefault="00B731D9" w:rsidP="00B731D9">
            <w:pPr>
              <w:jc w:val="center"/>
              <w:pPrChange w:id="88" w:author="Xavier Hoenner" w:date="2014-04-30T14:55:00Z">
                <w:pPr>
                  <w:jc w:val="center"/>
                </w:pPr>
              </w:pPrChange>
            </w:pPr>
            <w:r>
              <w:t># Deployments</w:t>
            </w:r>
          </w:p>
        </w:tc>
        <w:tc>
          <w:tcPr>
            <w:tcW w:w="439" w:type="pct"/>
            <w:vAlign w:val="center"/>
          </w:tcPr>
          <w:p w14:paraId="5873D6DF" w14:textId="77777777" w:rsidR="00B731D9" w:rsidRDefault="00B731D9" w:rsidP="00B731D9">
            <w:pPr>
              <w:jc w:val="center"/>
              <w:pPrChange w:id="89" w:author="Xavier Hoenner" w:date="2014-04-30T14:55:00Z">
                <w:pPr>
                  <w:jc w:val="center"/>
                </w:pPr>
              </w:pPrChange>
            </w:pPr>
            <w:r>
              <w:t>Latitudinal range</w:t>
            </w:r>
          </w:p>
        </w:tc>
        <w:tc>
          <w:tcPr>
            <w:tcW w:w="492" w:type="pct"/>
            <w:vAlign w:val="center"/>
          </w:tcPr>
          <w:p w14:paraId="6F06FDFA" w14:textId="77777777" w:rsidR="00B731D9" w:rsidRDefault="00B731D9" w:rsidP="00B731D9">
            <w:pPr>
              <w:jc w:val="center"/>
              <w:pPrChange w:id="90" w:author="Xavier Hoenner" w:date="2014-04-30T14:55:00Z">
                <w:pPr>
                  <w:jc w:val="center"/>
                </w:pPr>
              </w:pPrChange>
            </w:pPr>
            <w:r>
              <w:t>Longitudinal range</w:t>
            </w:r>
          </w:p>
        </w:tc>
        <w:tc>
          <w:tcPr>
            <w:tcW w:w="514" w:type="pct"/>
            <w:vAlign w:val="center"/>
          </w:tcPr>
          <w:p w14:paraId="625875AA" w14:textId="0E7D4303" w:rsidR="00B731D9" w:rsidRDefault="00B731D9" w:rsidP="00B731D9">
            <w:pPr>
              <w:jc w:val="center"/>
              <w:rPr>
                <w:ins w:id="91" w:author="Xavier Hoenner" w:date="2014-04-30T14:53:00Z"/>
              </w:rPr>
              <w:pPrChange w:id="92" w:author="Xavier Hoenner" w:date="2014-04-30T14:55:00Z">
                <w:pPr>
                  <w:jc w:val="center"/>
                </w:pPr>
              </w:pPrChange>
            </w:pPr>
            <w:ins w:id="93" w:author="Xavier Hoenner" w:date="2014-04-30T14:55:00Z">
              <w:r>
                <w:t>Depth range</w:t>
              </w:r>
            </w:ins>
          </w:p>
        </w:tc>
        <w:tc>
          <w:tcPr>
            <w:tcW w:w="525" w:type="pct"/>
            <w:vAlign w:val="center"/>
          </w:tcPr>
          <w:p w14:paraId="7A4A5F45" w14:textId="79E5075D" w:rsidR="00B731D9" w:rsidRDefault="00B731D9" w:rsidP="00B731D9">
            <w:pPr>
              <w:jc w:val="center"/>
              <w:pPrChange w:id="94" w:author="Xavier Hoenner" w:date="2014-04-30T14:55:00Z">
                <w:pPr>
                  <w:jc w:val="center"/>
                </w:pPr>
              </w:pPrChange>
            </w:pPr>
            <w:r>
              <w:t>Start</w:t>
            </w:r>
          </w:p>
        </w:tc>
        <w:tc>
          <w:tcPr>
            <w:tcW w:w="469" w:type="pct"/>
            <w:vAlign w:val="center"/>
          </w:tcPr>
          <w:p w14:paraId="1235D939" w14:textId="77777777" w:rsidR="00B731D9" w:rsidRDefault="00B731D9" w:rsidP="00B731D9">
            <w:pPr>
              <w:jc w:val="center"/>
              <w:pPrChange w:id="95" w:author="Xavier Hoenner" w:date="2014-04-30T14:55:00Z">
                <w:pPr>
                  <w:jc w:val="center"/>
                </w:pPr>
              </w:pPrChange>
            </w:pPr>
            <w:r>
              <w:t>End</w:t>
            </w:r>
          </w:p>
        </w:tc>
        <w:tc>
          <w:tcPr>
            <w:tcW w:w="915" w:type="pct"/>
            <w:vAlign w:val="center"/>
          </w:tcPr>
          <w:p w14:paraId="36DB1CA0" w14:textId="77777777" w:rsidR="00B731D9" w:rsidRDefault="00B731D9" w:rsidP="00B731D9">
            <w:pPr>
              <w:jc w:val="center"/>
              <w:pPrChange w:id="96" w:author="Xavier Hoenner" w:date="2014-04-30T14:55:00Z">
                <w:pPr>
                  <w:jc w:val="center"/>
                </w:pPr>
              </w:pPrChange>
            </w:pPr>
            <w:r>
              <w:t>Mean time coverage (days)</w:t>
            </w:r>
          </w:p>
        </w:tc>
      </w:tr>
      <w:tr w:rsidR="002A3EDC" w14:paraId="67A0BBF5" w14:textId="77777777" w:rsidTr="002A3EDC">
        <w:tblPrEx>
          <w:tblW w:w="5000" w:type="pct"/>
          <w:jc w:val="center"/>
          <w:tblPrExChange w:id="97" w:author="Xavier Hoenner" w:date="2014-04-30T15:01:00Z">
            <w:tblPrEx>
              <w:tblW w:w="5000" w:type="pct"/>
              <w:jc w:val="center"/>
            </w:tblPrEx>
          </w:tblPrExChange>
        </w:tblPrEx>
        <w:trPr>
          <w:jc w:val="center"/>
          <w:trPrChange w:id="98" w:author="Xavier Hoenner" w:date="2014-04-30T15:01:00Z">
            <w:trPr>
              <w:jc w:val="center"/>
            </w:trPr>
          </w:trPrChange>
        </w:trPr>
        <w:tc>
          <w:tcPr>
            <w:tcW w:w="5000" w:type="pct"/>
            <w:gridSpan w:val="9"/>
            <w:shd w:val="clear" w:color="auto" w:fill="7F7F7F" w:themeFill="text1" w:themeFillTint="80"/>
            <w:vAlign w:val="center"/>
            <w:tcPrChange w:id="99" w:author="Xavier Hoenner" w:date="2014-04-30T15:01:00Z">
              <w:tcPr>
                <w:tcW w:w="5000" w:type="pct"/>
                <w:gridSpan w:val="9"/>
                <w:vAlign w:val="center"/>
              </w:tcPr>
            </w:tcPrChange>
          </w:tcPr>
          <w:p w14:paraId="4702C1CB" w14:textId="4BE95D91" w:rsidR="002A3EDC" w:rsidRDefault="002A3EDC" w:rsidP="00B731D9">
            <w:pPr>
              <w:jc w:val="center"/>
              <w:pPrChange w:id="100" w:author="Xavier Hoenner" w:date="2014-04-30T14:55:00Z">
                <w:pPr>
                  <w:jc w:val="center"/>
                </w:pPr>
              </w:pPrChange>
            </w:pPr>
            <w:ins w:id="101" w:author="Xavier Hoenner" w:date="2014-04-30T15:00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2A3EDC" w14:paraId="2257B6CE" w14:textId="77777777" w:rsidTr="00B731D9">
        <w:trPr>
          <w:jc w:val="center"/>
          <w:ins w:id="102" w:author="Xavier Hoenner" w:date="2014-04-30T15:00:00Z"/>
        </w:trPr>
        <w:tc>
          <w:tcPr>
            <w:tcW w:w="470" w:type="pct"/>
            <w:vAlign w:val="center"/>
          </w:tcPr>
          <w:p w14:paraId="7C800914" w14:textId="77777777" w:rsidR="002A3EDC" w:rsidRDefault="002A3EDC" w:rsidP="00B731D9">
            <w:pPr>
              <w:jc w:val="center"/>
              <w:rPr>
                <w:ins w:id="103" w:author="Xavier Hoenner" w:date="2014-04-30T15:00:00Z"/>
              </w:rPr>
            </w:pPr>
          </w:p>
        </w:tc>
        <w:tc>
          <w:tcPr>
            <w:tcW w:w="536" w:type="pct"/>
            <w:vAlign w:val="center"/>
          </w:tcPr>
          <w:p w14:paraId="56E939C1" w14:textId="77777777" w:rsidR="002A3EDC" w:rsidRDefault="002A3EDC" w:rsidP="00B731D9">
            <w:pPr>
              <w:jc w:val="center"/>
              <w:rPr>
                <w:ins w:id="104" w:author="Xavier Hoenner" w:date="2014-04-30T15:00:00Z"/>
              </w:rPr>
            </w:pPr>
          </w:p>
        </w:tc>
        <w:tc>
          <w:tcPr>
            <w:tcW w:w="640" w:type="pct"/>
            <w:vAlign w:val="center"/>
          </w:tcPr>
          <w:p w14:paraId="4C5973C2" w14:textId="77777777" w:rsidR="002A3EDC" w:rsidRDefault="002A3EDC" w:rsidP="00B731D9">
            <w:pPr>
              <w:jc w:val="center"/>
              <w:rPr>
                <w:ins w:id="105" w:author="Xavier Hoenner" w:date="2014-04-30T15:00:00Z"/>
              </w:rPr>
            </w:pPr>
          </w:p>
        </w:tc>
        <w:tc>
          <w:tcPr>
            <w:tcW w:w="439" w:type="pct"/>
            <w:vAlign w:val="center"/>
          </w:tcPr>
          <w:p w14:paraId="1EBAC0BB" w14:textId="77777777" w:rsidR="002A3EDC" w:rsidRDefault="002A3EDC" w:rsidP="00B731D9">
            <w:pPr>
              <w:jc w:val="center"/>
              <w:rPr>
                <w:ins w:id="106" w:author="Xavier Hoenner" w:date="2014-04-30T15:00:00Z"/>
              </w:rPr>
            </w:pPr>
          </w:p>
        </w:tc>
        <w:tc>
          <w:tcPr>
            <w:tcW w:w="492" w:type="pct"/>
            <w:vAlign w:val="center"/>
          </w:tcPr>
          <w:p w14:paraId="7D8084F2" w14:textId="77777777" w:rsidR="002A3EDC" w:rsidRDefault="002A3EDC" w:rsidP="00B731D9">
            <w:pPr>
              <w:jc w:val="center"/>
              <w:rPr>
                <w:ins w:id="107" w:author="Xavier Hoenner" w:date="2014-04-30T15:00:00Z"/>
              </w:rPr>
            </w:pPr>
          </w:p>
        </w:tc>
        <w:tc>
          <w:tcPr>
            <w:tcW w:w="514" w:type="pct"/>
            <w:vAlign w:val="center"/>
          </w:tcPr>
          <w:p w14:paraId="46792EE6" w14:textId="77777777" w:rsidR="002A3EDC" w:rsidRDefault="002A3EDC" w:rsidP="00B731D9">
            <w:pPr>
              <w:jc w:val="center"/>
              <w:rPr>
                <w:ins w:id="108" w:author="Xavier Hoenner" w:date="2014-04-30T15:00:00Z"/>
              </w:rPr>
            </w:pPr>
          </w:p>
        </w:tc>
        <w:tc>
          <w:tcPr>
            <w:tcW w:w="525" w:type="pct"/>
            <w:vAlign w:val="center"/>
          </w:tcPr>
          <w:p w14:paraId="3209187B" w14:textId="77777777" w:rsidR="002A3EDC" w:rsidRDefault="002A3EDC" w:rsidP="00B731D9">
            <w:pPr>
              <w:jc w:val="center"/>
              <w:rPr>
                <w:ins w:id="109" w:author="Xavier Hoenner" w:date="2014-04-30T15:00:00Z"/>
              </w:rPr>
            </w:pPr>
          </w:p>
        </w:tc>
        <w:tc>
          <w:tcPr>
            <w:tcW w:w="469" w:type="pct"/>
            <w:vAlign w:val="center"/>
          </w:tcPr>
          <w:p w14:paraId="21FCE1E1" w14:textId="77777777" w:rsidR="002A3EDC" w:rsidRDefault="002A3EDC" w:rsidP="00B731D9">
            <w:pPr>
              <w:jc w:val="center"/>
              <w:rPr>
                <w:ins w:id="110" w:author="Xavier Hoenner" w:date="2014-04-30T15:00:00Z"/>
              </w:rPr>
            </w:pPr>
          </w:p>
        </w:tc>
        <w:tc>
          <w:tcPr>
            <w:tcW w:w="915" w:type="pct"/>
            <w:vAlign w:val="center"/>
          </w:tcPr>
          <w:p w14:paraId="7D723B3E" w14:textId="77777777" w:rsidR="002A3EDC" w:rsidRDefault="002A3EDC" w:rsidP="00B731D9">
            <w:pPr>
              <w:jc w:val="center"/>
              <w:rPr>
                <w:ins w:id="111" w:author="Xavier Hoenner" w:date="2014-04-30T15:00:00Z"/>
              </w:rPr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2310FDD1" w:rsidR="00896D61" w:rsidRPr="003D503B" w:rsidRDefault="00896D61" w:rsidP="00343BA4">
            <w:pPr>
              <w:rPr>
                <w:sz w:val="24"/>
                <w:szCs w:val="24"/>
              </w:rPr>
            </w:pPr>
            <w:del w:id="112" w:author="Xavier Hoenner" w:date="2014-04-30T14:58:00Z">
              <w:r w:rsidRPr="003D503B" w:rsidDel="00B731D9">
                <w:rPr>
                  <w:sz w:val="24"/>
                  <w:szCs w:val="24"/>
                </w:rPr>
                <w:delText>db</w:delText>
              </w:r>
              <w:r w:rsidDel="00B731D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13" w:author="Xavier Hoenner" w:date="2014-04-30T14:58:00Z">
              <w:r w:rsidR="00B731D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5C19B302" w:rsidR="00896D61" w:rsidRPr="003D503B" w:rsidRDefault="00896D61" w:rsidP="00343BA4">
            <w:pPr>
              <w:rPr>
                <w:sz w:val="24"/>
                <w:szCs w:val="24"/>
              </w:rPr>
            </w:pPr>
            <w:del w:id="114" w:author="Xavier Hoenner" w:date="2014-04-30T14:58:00Z">
              <w:r w:rsidDel="00B731D9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115" w:author="Xavier Hoenner" w:date="2014-04-30T14:58:00Z">
              <w:r w:rsidR="00B731D9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116" w:author="Xavier Hoenner" w:date="2014-04-30T14:58:00Z">
              <w:r w:rsidR="00B731D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2E7C6B18" w:rsidR="00905C8D" w:rsidRDefault="00905C8D" w:rsidP="00905C8D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</w:t>
      </w:r>
      <w:r w:rsidR="00D61D42">
        <w:t>None, data are already sorted</w:t>
      </w:r>
      <w:del w:id="117" w:author="Xavier Hoenner" w:date="2014-04-30T14:58:00Z">
        <w:r w:rsidR="00D61D42" w:rsidDel="00B731D9">
          <w:delText xml:space="preserve"> by ASCENDING ‘</w:delText>
        </w:r>
        <w:r w:rsidR="0002555C" w:rsidDel="00B731D9">
          <w:delText>glider</w:delText>
        </w:r>
        <w:r w:rsidR="00D61D42" w:rsidDel="00B731D9">
          <w:delText xml:space="preserve">_type’, then </w:delText>
        </w:r>
        <w:r w:rsidR="00003F36" w:rsidDel="00B731D9">
          <w:delText>b</w:delText>
        </w:r>
        <w:r w:rsidR="00FA74B5" w:rsidDel="00B731D9">
          <w:delText>y</w:delText>
        </w:r>
        <w:r w:rsidR="00003F36" w:rsidDel="00B731D9">
          <w:delText xml:space="preserve"> </w:delText>
        </w:r>
        <w:r w:rsidR="00D61D42" w:rsidDel="00B731D9">
          <w:delText xml:space="preserve">ASCENDING </w:delText>
        </w:r>
        <w:r w:rsidR="00750C63" w:rsidDel="00B731D9">
          <w:delText>‘</w:delText>
        </w:r>
        <w:r w:rsidR="0002555C" w:rsidDel="00B731D9">
          <w:delText>platform</w:delText>
        </w:r>
        <w:r w:rsidR="00FA74B5" w:rsidDel="00B731D9">
          <w:delText>’</w:delText>
        </w:r>
        <w:r w:rsidR="00D61D42" w:rsidDel="00B731D9">
          <w:delText>,</w:delText>
        </w:r>
        <w:r w:rsidR="00750C63" w:rsidDel="00B731D9">
          <w:delText xml:space="preserve"> and</w:delText>
        </w:r>
        <w:r w:rsidR="00D61D42" w:rsidDel="00B731D9">
          <w:delText xml:space="preserve"> then </w:delText>
        </w:r>
        <w:r w:rsidR="00003F36" w:rsidDel="00B731D9">
          <w:delText xml:space="preserve">by </w:delText>
        </w:r>
        <w:r w:rsidR="00D61D42" w:rsidDel="00B731D9">
          <w:delText xml:space="preserve">ASCENDING </w:delText>
        </w:r>
        <w:r w:rsidR="0002555C" w:rsidDel="00B731D9">
          <w:delText>‘deployment_id</w:delText>
        </w:r>
        <w:r w:rsidR="00750C63" w:rsidDel="00B731D9">
          <w:delText>’</w:delText>
        </w:r>
      </w:del>
      <w:r w:rsidR="00D61D42">
        <w:t>.</w:t>
      </w:r>
    </w:p>
    <w:p w14:paraId="25A1ED48" w14:textId="456A8505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18" w:author="Xavier Hoenner" w:date="2014-04-30T14:58:00Z">
        <w:r w:rsidR="00B731D9">
          <w:t>Group by ‘</w:t>
        </w:r>
        <w:proofErr w:type="spellStart"/>
        <w:r w:rsidR="00B731D9">
          <w:t>data_type</w:t>
        </w:r>
      </w:ins>
      <w:proofErr w:type="spellEnd"/>
      <w:ins w:id="119" w:author="Xavier Hoenner" w:date="2014-04-30T14:59:00Z">
        <w:r w:rsidR="00B731D9">
          <w:t xml:space="preserve">’, </w:t>
        </w:r>
      </w:ins>
      <w:del w:id="120" w:author="Xavier Hoenner" w:date="2014-04-30T14:58:00Z">
        <w:r w:rsidDel="00B731D9">
          <w:delText xml:space="preserve">Group </w:delText>
        </w:r>
      </w:del>
      <w:ins w:id="121" w:author="Xavier Hoenner" w:date="2014-04-30T14:58:00Z">
        <w:r w:rsidR="00B731D9">
          <w:t xml:space="preserve">sub-group </w:t>
        </w:r>
      </w:ins>
      <w:r>
        <w:t>by ‘</w:t>
      </w:r>
      <w:proofErr w:type="spellStart"/>
      <w:r w:rsidR="0002555C">
        <w:t>glider</w:t>
      </w:r>
      <w:r>
        <w:t>_type</w:t>
      </w:r>
      <w:proofErr w:type="spellEnd"/>
      <w:r>
        <w:t>’</w:t>
      </w:r>
      <w:del w:id="122" w:author="Xavier Hoenner" w:date="2014-04-30T14:59:00Z">
        <w:r w:rsidDel="00B731D9">
          <w:delText>, sub-group by ‘</w:delText>
        </w:r>
        <w:r w:rsidR="0002555C" w:rsidDel="00B731D9">
          <w:delText>platform</w:delText>
        </w:r>
        <w:r w:rsidDel="00B731D9">
          <w:delText>’</w:delText>
        </w:r>
      </w:del>
      <w:r w:rsidR="0002555C">
        <w:t>.</w:t>
      </w:r>
    </w:p>
    <w:p w14:paraId="5018BCB2" w14:textId="543C91F3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731D9">
        <w:rPr>
          <w:rPrChange w:id="123" w:author="Xavier Hoenner" w:date="2014-04-30T14:59:00Z">
            <w:rPr>
              <w:b/>
            </w:rPr>
          </w:rPrChange>
        </w:rPr>
        <w:t xml:space="preserve">: </w:t>
      </w:r>
      <w:ins w:id="124" w:author="Xavier Hoenner" w:date="2014-04-30T14:59:00Z">
        <w:r w:rsidR="00B731D9" w:rsidRPr="00B731D9">
          <w:rPr>
            <w:rPrChange w:id="125" w:author="Xavier Hoenner" w:date="2014-04-30T14:59:00Z">
              <w:rPr>
                <w:b/>
              </w:rPr>
            </w:rPrChange>
          </w:rPr>
          <w:t>Data type.</w:t>
        </w:r>
        <w:r w:rsidR="00B731D9">
          <w:rPr>
            <w:b/>
          </w:rPr>
          <w:br/>
          <w:t>Sub-headers</w:t>
        </w:r>
        <w:r w:rsidR="00B731D9">
          <w:t xml:space="preserve">: </w:t>
        </w:r>
      </w:ins>
      <w:proofErr w:type="spellStart"/>
      <w:r>
        <w:t>Seagliders</w:t>
      </w:r>
      <w:proofErr w:type="spellEnd"/>
      <w:r>
        <w:t xml:space="preserve"> or Slocum gliders.</w:t>
      </w:r>
      <w:del w:id="126" w:author="Xavier Hoenner" w:date="2014-04-30T15:04:00Z"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</w:del>
      <w:r>
        <w:br/>
      </w:r>
      <w:r>
        <w:rPr>
          <w:b/>
        </w:rPr>
        <w:t>Deployment code</w:t>
      </w:r>
      <w:r>
        <w:t>: Deployment location and date</w:t>
      </w:r>
      <w:del w:id="127" w:author="Xavier Hoenner" w:date="2014-04-30T15:04:00Z"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</w:del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 xml:space="preserve">between the deployment </w:t>
      </w:r>
      <w:proofErr w:type="gramStart"/>
      <w:r>
        <w:t>start</w:t>
      </w:r>
      <w:proofErr w:type="gramEnd"/>
      <w:r>
        <w:t xml:space="preserve"> and end dates</w:t>
      </w:r>
      <w:r w:rsidRPr="00ED7666">
        <w:t>.</w:t>
      </w:r>
      <w:del w:id="128" w:author="Xavier Hoenner" w:date="2014-04-30T15:04:00Z"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</w:del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9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29" w:author="Xavier Hoenner" w:date="2014-04-30T15:03:00Z">
          <w:tblPr>
            <w:tblStyle w:val="TableGrid"/>
            <w:tblW w:w="806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98"/>
        <w:gridCol w:w="1398"/>
        <w:gridCol w:w="1023"/>
        <w:gridCol w:w="1156"/>
        <w:gridCol w:w="1100"/>
        <w:gridCol w:w="1025"/>
        <w:gridCol w:w="957"/>
        <w:gridCol w:w="1685"/>
        <w:tblGridChange w:id="130">
          <w:tblGrid>
            <w:gridCol w:w="967"/>
            <w:gridCol w:w="967"/>
            <w:gridCol w:w="757"/>
            <w:gridCol w:w="957"/>
            <w:gridCol w:w="957"/>
            <w:gridCol w:w="757"/>
            <w:gridCol w:w="673"/>
            <w:gridCol w:w="1275"/>
          </w:tblGrid>
        </w:tblGridChange>
      </w:tblGrid>
      <w:tr w:rsidR="002A3EDC" w14:paraId="1885C589" w14:textId="77777777" w:rsidTr="002A3EDC">
        <w:trPr>
          <w:jc w:val="center"/>
          <w:trPrChange w:id="131" w:author="Xavier Hoenner" w:date="2014-04-30T15:03:00Z">
            <w:trPr>
              <w:jc w:val="center"/>
            </w:trPr>
          </w:trPrChange>
        </w:trPr>
        <w:tc>
          <w:tcPr>
            <w:tcW w:w="0" w:type="auto"/>
            <w:tcPrChange w:id="132" w:author="Xavier Hoenner" w:date="2014-04-30T15:03:00Z">
              <w:tcPr>
                <w:tcW w:w="967" w:type="dxa"/>
              </w:tcPr>
            </w:tcPrChange>
          </w:tcPr>
          <w:p w14:paraId="359EB537" w14:textId="0CC5165F" w:rsidR="002A3EDC" w:rsidRDefault="002A3EDC" w:rsidP="002A3EDC">
            <w:pPr>
              <w:jc w:val="center"/>
              <w:rPr>
                <w:ins w:id="133" w:author="Xavier Hoenner" w:date="2014-04-30T15:01:00Z"/>
                <w:b/>
              </w:rPr>
            </w:pPr>
            <w:proofErr w:type="gramStart"/>
            <w:ins w:id="134" w:author="Xavier Hoenner" w:date="2014-04-30T15:02:00Z">
              <w:r>
                <w:rPr>
                  <w:b/>
                </w:rPr>
                <w:t>platform</w:t>
              </w:r>
            </w:ins>
            <w:proofErr w:type="gramEnd"/>
          </w:p>
        </w:tc>
        <w:tc>
          <w:tcPr>
            <w:tcW w:w="0" w:type="auto"/>
            <w:vAlign w:val="center"/>
            <w:tcPrChange w:id="135" w:author="Xavier Hoenner" w:date="2014-04-30T15:03:00Z">
              <w:tcPr>
                <w:tcW w:w="967" w:type="dxa"/>
                <w:vAlign w:val="center"/>
              </w:tcPr>
            </w:tcPrChange>
          </w:tcPr>
          <w:p w14:paraId="674BE3C4" w14:textId="7F63E03E" w:rsidR="002A3EDC" w:rsidRPr="0025464E" w:rsidRDefault="002A3EDC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tcPrChange w:id="136" w:author="Xavier Hoenner" w:date="2014-04-30T15:03:00Z">
              <w:tcPr>
                <w:tcW w:w="757" w:type="dxa"/>
                <w:vAlign w:val="center"/>
              </w:tcPr>
            </w:tcPrChange>
          </w:tcPr>
          <w:p w14:paraId="656DD667" w14:textId="77777777" w:rsidR="002A3EDC" w:rsidRPr="0025464E" w:rsidRDefault="002A3EDC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37" w:author="Xavier Hoenner" w:date="2014-04-30T15:03:00Z">
              <w:tcPr>
                <w:tcW w:w="957" w:type="dxa"/>
                <w:vAlign w:val="center"/>
              </w:tcPr>
            </w:tcPrChange>
          </w:tcPr>
          <w:p w14:paraId="41C72574" w14:textId="77777777" w:rsidR="002A3EDC" w:rsidRPr="0025464E" w:rsidRDefault="002A3EDC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38" w:author="Xavier Hoenner" w:date="2014-04-30T15:03:00Z">
              <w:tcPr>
                <w:tcW w:w="957" w:type="dxa"/>
                <w:vAlign w:val="center"/>
              </w:tcPr>
            </w:tcPrChange>
          </w:tcPr>
          <w:p w14:paraId="0FF4AC89" w14:textId="77777777" w:rsidR="002A3EDC" w:rsidRPr="0025464E" w:rsidRDefault="002A3EDC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max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  <w:tcPrChange w:id="139" w:author="Xavier Hoenner" w:date="2014-04-30T15:03:00Z">
              <w:tcPr>
                <w:tcW w:w="757" w:type="dxa"/>
                <w:vAlign w:val="center"/>
              </w:tcPr>
            </w:tcPrChange>
          </w:tcPr>
          <w:p w14:paraId="6144319A" w14:textId="77777777" w:rsidR="002A3EDC" w:rsidRPr="0025464E" w:rsidRDefault="002A3EDC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40" w:author="Xavier Hoenner" w:date="2014-04-30T15:03:00Z">
              <w:tcPr>
                <w:tcW w:w="673" w:type="dxa"/>
                <w:vAlign w:val="center"/>
              </w:tcPr>
            </w:tcPrChange>
          </w:tcPr>
          <w:p w14:paraId="102FD34A" w14:textId="77777777" w:rsidR="002A3EDC" w:rsidRPr="0025464E" w:rsidRDefault="002A3EDC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41" w:author="Xavier Hoenner" w:date="2014-04-30T15:03:00Z">
              <w:tcPr>
                <w:tcW w:w="1275" w:type="dxa"/>
                <w:vAlign w:val="center"/>
              </w:tcPr>
            </w:tcPrChange>
          </w:tcPr>
          <w:p w14:paraId="15C97868" w14:textId="77777777" w:rsidR="002A3EDC" w:rsidRPr="0025464E" w:rsidRDefault="002A3EDC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A3EDC" w14:paraId="619BE542" w14:textId="77777777" w:rsidTr="002A3EDC">
        <w:trPr>
          <w:jc w:val="center"/>
          <w:trPrChange w:id="142" w:author="Xavier Hoenner" w:date="2014-04-30T15:03:00Z">
            <w:trPr>
              <w:jc w:val="center"/>
            </w:trPr>
          </w:trPrChange>
        </w:trPr>
        <w:tc>
          <w:tcPr>
            <w:tcW w:w="0" w:type="auto"/>
            <w:tcPrChange w:id="143" w:author="Xavier Hoenner" w:date="2014-04-30T15:03:00Z">
              <w:tcPr>
                <w:tcW w:w="967" w:type="dxa"/>
              </w:tcPr>
            </w:tcPrChange>
          </w:tcPr>
          <w:p w14:paraId="64BEB379" w14:textId="2519D8C4" w:rsidR="002A3EDC" w:rsidRDefault="002A3EDC" w:rsidP="002A3EDC">
            <w:pPr>
              <w:jc w:val="center"/>
              <w:rPr>
                <w:ins w:id="144" w:author="Xavier Hoenner" w:date="2014-04-30T15:01:00Z"/>
              </w:rPr>
            </w:pPr>
            <w:ins w:id="145" w:author="Xavier Hoenner" w:date="2014-04-30T15:02:00Z">
              <w:r>
                <w:t>Platform code</w:t>
              </w:r>
            </w:ins>
          </w:p>
        </w:tc>
        <w:tc>
          <w:tcPr>
            <w:tcW w:w="0" w:type="auto"/>
            <w:vAlign w:val="center"/>
            <w:tcPrChange w:id="146" w:author="Xavier Hoenner" w:date="2014-04-30T15:03:00Z">
              <w:tcPr>
                <w:tcW w:w="967" w:type="dxa"/>
                <w:vAlign w:val="center"/>
              </w:tcPr>
            </w:tcPrChange>
          </w:tcPr>
          <w:p w14:paraId="5EF7D35D" w14:textId="249AE137" w:rsidR="002A3EDC" w:rsidRDefault="002A3EDC" w:rsidP="002A3EDC">
            <w:pPr>
              <w:jc w:val="center"/>
            </w:pPr>
            <w:r>
              <w:t>Deployment code</w:t>
            </w:r>
          </w:p>
        </w:tc>
        <w:tc>
          <w:tcPr>
            <w:tcW w:w="0" w:type="auto"/>
            <w:vAlign w:val="center"/>
            <w:tcPrChange w:id="147" w:author="Xavier Hoenner" w:date="2014-04-30T15:03:00Z">
              <w:tcPr>
                <w:tcW w:w="757" w:type="dxa"/>
                <w:vAlign w:val="center"/>
              </w:tcPr>
            </w:tcPrChange>
          </w:tcPr>
          <w:p w14:paraId="64747245" w14:textId="77777777" w:rsidR="002A3EDC" w:rsidRDefault="002A3EDC" w:rsidP="002A3EDC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48" w:author="Xavier Hoenner" w:date="2014-04-30T15:03:00Z">
              <w:tcPr>
                <w:tcW w:w="957" w:type="dxa"/>
                <w:vAlign w:val="center"/>
              </w:tcPr>
            </w:tcPrChange>
          </w:tcPr>
          <w:p w14:paraId="6250B8F3" w14:textId="77777777" w:rsidR="002A3EDC" w:rsidRDefault="002A3EDC" w:rsidP="002A3EDC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49" w:author="Xavier Hoenner" w:date="2014-04-30T15:03:00Z">
              <w:tcPr>
                <w:tcW w:w="957" w:type="dxa"/>
                <w:vAlign w:val="center"/>
              </w:tcPr>
            </w:tcPrChange>
          </w:tcPr>
          <w:p w14:paraId="4DD43418" w14:textId="77777777" w:rsidR="002A3EDC" w:rsidRDefault="002A3EDC" w:rsidP="002A3EDC">
            <w:pPr>
              <w:jc w:val="center"/>
            </w:pPr>
            <w:r>
              <w:t>Maximum depth</w:t>
            </w:r>
          </w:p>
        </w:tc>
        <w:tc>
          <w:tcPr>
            <w:tcW w:w="0" w:type="auto"/>
            <w:vAlign w:val="center"/>
            <w:tcPrChange w:id="150" w:author="Xavier Hoenner" w:date="2014-04-30T15:03:00Z">
              <w:tcPr>
                <w:tcW w:w="757" w:type="dxa"/>
                <w:vAlign w:val="center"/>
              </w:tcPr>
            </w:tcPrChange>
          </w:tcPr>
          <w:p w14:paraId="72872370" w14:textId="77777777" w:rsidR="002A3EDC" w:rsidRDefault="002A3EDC" w:rsidP="002A3ED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151" w:author="Xavier Hoenner" w:date="2014-04-30T15:03:00Z">
              <w:tcPr>
                <w:tcW w:w="673" w:type="dxa"/>
                <w:vAlign w:val="center"/>
              </w:tcPr>
            </w:tcPrChange>
          </w:tcPr>
          <w:p w14:paraId="45677912" w14:textId="77777777" w:rsidR="002A3EDC" w:rsidRDefault="002A3EDC" w:rsidP="002A3ED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152" w:author="Xavier Hoenner" w:date="2014-04-30T15:03:00Z">
              <w:tcPr>
                <w:tcW w:w="1275" w:type="dxa"/>
                <w:vAlign w:val="center"/>
              </w:tcPr>
            </w:tcPrChange>
          </w:tcPr>
          <w:p w14:paraId="2D9C8B45" w14:textId="77777777" w:rsidR="002A3EDC" w:rsidRDefault="002A3EDC" w:rsidP="002A3EDC">
            <w:pPr>
              <w:jc w:val="center"/>
            </w:pPr>
            <w:r>
              <w:t>Time coverage (days)</w:t>
            </w:r>
          </w:p>
        </w:tc>
      </w:tr>
      <w:tr w:rsidR="002A3EDC" w14:paraId="6259820A" w14:textId="77777777" w:rsidTr="002A3EDC">
        <w:tblPrEx>
          <w:tblPrExChange w:id="153" w:author="Xavier Hoenner" w:date="2014-04-30T15:03:00Z">
            <w:tblPrEx>
              <w:tblW w:w="7310" w:type="dxa"/>
            </w:tblPrEx>
          </w:tblPrExChange>
        </w:tblPrEx>
        <w:trPr>
          <w:jc w:val="center"/>
          <w:trPrChange w:id="154" w:author="Xavier Hoenner" w:date="2014-04-30T15:03:00Z">
            <w:trPr>
              <w:jc w:val="center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tcPrChange w:id="155" w:author="Xavier Hoenner" w:date="2014-04-30T15:03:00Z">
              <w:tcPr>
                <w:tcW w:w="7310" w:type="dxa"/>
                <w:gridSpan w:val="8"/>
              </w:tcPr>
            </w:tcPrChange>
          </w:tcPr>
          <w:p w14:paraId="6EA30CB6" w14:textId="2D34B1DB" w:rsidR="002A3EDC" w:rsidRDefault="002A3EDC" w:rsidP="002A3EDC">
            <w:pPr>
              <w:jc w:val="center"/>
            </w:pPr>
            <w:ins w:id="156" w:author="Xavier Hoenner" w:date="2014-04-30T15:03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2A3EDC" w14:paraId="6434BAC9" w14:textId="77777777" w:rsidTr="002A3EDC">
        <w:tblPrEx>
          <w:tblPrExChange w:id="157" w:author="Xavier Hoenner" w:date="2014-04-30T15:03:00Z">
            <w:tblPrEx>
              <w:tblW w:w="7310" w:type="dxa"/>
            </w:tblPrEx>
          </w:tblPrExChange>
        </w:tblPrEx>
        <w:trPr>
          <w:jc w:val="center"/>
          <w:ins w:id="158" w:author="Xavier Hoenner" w:date="2014-04-30T15:03:00Z"/>
          <w:trPrChange w:id="159" w:author="Xavier Hoenner" w:date="2014-04-30T15:03:00Z">
            <w:trPr>
              <w:jc w:val="center"/>
            </w:trPr>
          </w:trPrChange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160" w:author="Xavier Hoenner" w:date="2014-04-30T15:03:00Z">
              <w:tcPr>
                <w:tcW w:w="7310" w:type="dxa"/>
                <w:gridSpan w:val="8"/>
              </w:tcPr>
            </w:tcPrChange>
          </w:tcPr>
          <w:p w14:paraId="6C506B64" w14:textId="5997E1D8" w:rsidR="002A3EDC" w:rsidRDefault="002A3EDC" w:rsidP="002A3EDC">
            <w:pPr>
              <w:rPr>
                <w:ins w:id="161" w:author="Xavier Hoenner" w:date="2014-04-30T15:03:00Z"/>
              </w:rPr>
              <w:pPrChange w:id="162" w:author="Xavier Hoenner" w:date="2014-04-30T15:03:00Z">
                <w:pPr>
                  <w:jc w:val="center"/>
                </w:pPr>
              </w:pPrChange>
            </w:pPr>
            <w:ins w:id="163" w:author="Xavier Hoenner" w:date="2014-04-30T15:03:00Z">
              <w:r>
                <w:t>Sub-headers = ‘</w:t>
              </w:r>
              <w:proofErr w:type="spellStart"/>
              <w:r>
                <w:t>glider_type</w:t>
              </w:r>
              <w:proofErr w:type="spellEnd"/>
              <w:r>
                <w:t>’</w:t>
              </w:r>
            </w:ins>
          </w:p>
        </w:tc>
      </w:tr>
      <w:tr w:rsidR="002A3EDC" w14:paraId="489C42C7" w14:textId="77777777" w:rsidTr="002A3EDC">
        <w:tblPrEx>
          <w:tblPrExChange w:id="164" w:author="Xavier Hoenner" w:date="2014-04-30T15:03:00Z">
            <w:tblPrEx>
              <w:tblW w:w="7310" w:type="dxa"/>
            </w:tblPrEx>
          </w:tblPrExChange>
        </w:tblPrEx>
        <w:trPr>
          <w:jc w:val="center"/>
          <w:ins w:id="165" w:author="Xavier Hoenner" w:date="2014-04-30T15:03:00Z"/>
          <w:trPrChange w:id="166" w:author="Xavier Hoenner" w:date="2014-04-30T15:03:00Z">
            <w:trPr>
              <w:jc w:val="center"/>
            </w:trPr>
          </w:trPrChange>
        </w:trPr>
        <w:tc>
          <w:tcPr>
            <w:tcW w:w="0" w:type="auto"/>
            <w:tcPrChange w:id="167" w:author="Xavier Hoenner" w:date="2014-04-30T15:03:00Z">
              <w:tcPr>
                <w:tcW w:w="967" w:type="dxa"/>
              </w:tcPr>
            </w:tcPrChange>
          </w:tcPr>
          <w:p w14:paraId="55A405EC" w14:textId="77777777" w:rsidR="002A3EDC" w:rsidRDefault="002A3EDC" w:rsidP="002A3EDC">
            <w:pPr>
              <w:jc w:val="center"/>
              <w:rPr>
                <w:ins w:id="168" w:author="Xavier Hoenner" w:date="2014-04-30T15:03:00Z"/>
              </w:rPr>
            </w:pPr>
          </w:p>
        </w:tc>
        <w:tc>
          <w:tcPr>
            <w:tcW w:w="0" w:type="auto"/>
            <w:vAlign w:val="center"/>
            <w:tcPrChange w:id="169" w:author="Xavier Hoenner" w:date="2014-04-30T15:03:00Z">
              <w:tcPr>
                <w:tcW w:w="967" w:type="dxa"/>
                <w:vAlign w:val="center"/>
              </w:tcPr>
            </w:tcPrChange>
          </w:tcPr>
          <w:p w14:paraId="108416E3" w14:textId="77777777" w:rsidR="002A3EDC" w:rsidRDefault="002A3EDC" w:rsidP="002A3EDC">
            <w:pPr>
              <w:jc w:val="center"/>
              <w:rPr>
                <w:ins w:id="170" w:author="Xavier Hoenner" w:date="2014-04-30T15:03:00Z"/>
              </w:rPr>
            </w:pPr>
          </w:p>
        </w:tc>
        <w:tc>
          <w:tcPr>
            <w:tcW w:w="0" w:type="auto"/>
            <w:vAlign w:val="center"/>
            <w:tcPrChange w:id="171" w:author="Xavier Hoenner" w:date="2014-04-30T15:03:00Z">
              <w:tcPr>
                <w:tcW w:w="757" w:type="dxa"/>
                <w:vAlign w:val="center"/>
              </w:tcPr>
            </w:tcPrChange>
          </w:tcPr>
          <w:p w14:paraId="366EC860" w14:textId="77777777" w:rsidR="002A3EDC" w:rsidRDefault="002A3EDC" w:rsidP="002A3EDC">
            <w:pPr>
              <w:jc w:val="center"/>
              <w:rPr>
                <w:ins w:id="172" w:author="Xavier Hoenner" w:date="2014-04-30T15:03:00Z"/>
              </w:rPr>
            </w:pPr>
          </w:p>
        </w:tc>
        <w:tc>
          <w:tcPr>
            <w:tcW w:w="0" w:type="auto"/>
            <w:vAlign w:val="center"/>
            <w:tcPrChange w:id="173" w:author="Xavier Hoenner" w:date="2014-04-30T15:03:00Z">
              <w:tcPr>
                <w:tcW w:w="957" w:type="dxa"/>
                <w:vAlign w:val="center"/>
              </w:tcPr>
            </w:tcPrChange>
          </w:tcPr>
          <w:p w14:paraId="5309D068" w14:textId="77777777" w:rsidR="002A3EDC" w:rsidRDefault="002A3EDC" w:rsidP="002A3EDC">
            <w:pPr>
              <w:jc w:val="center"/>
              <w:rPr>
                <w:ins w:id="174" w:author="Xavier Hoenner" w:date="2014-04-30T15:03:00Z"/>
              </w:rPr>
            </w:pPr>
          </w:p>
        </w:tc>
        <w:tc>
          <w:tcPr>
            <w:tcW w:w="0" w:type="auto"/>
            <w:vAlign w:val="center"/>
            <w:tcPrChange w:id="175" w:author="Xavier Hoenner" w:date="2014-04-30T15:03:00Z">
              <w:tcPr>
                <w:tcW w:w="957" w:type="dxa"/>
                <w:vAlign w:val="center"/>
              </w:tcPr>
            </w:tcPrChange>
          </w:tcPr>
          <w:p w14:paraId="3A8D1533" w14:textId="77777777" w:rsidR="002A3EDC" w:rsidRDefault="002A3EDC" w:rsidP="002A3EDC">
            <w:pPr>
              <w:jc w:val="center"/>
              <w:rPr>
                <w:ins w:id="176" w:author="Xavier Hoenner" w:date="2014-04-30T15:03:00Z"/>
              </w:rPr>
            </w:pPr>
          </w:p>
        </w:tc>
        <w:tc>
          <w:tcPr>
            <w:tcW w:w="0" w:type="auto"/>
            <w:vAlign w:val="center"/>
            <w:tcPrChange w:id="177" w:author="Xavier Hoenner" w:date="2014-04-30T15:03:00Z">
              <w:tcPr>
                <w:tcW w:w="757" w:type="dxa"/>
                <w:vAlign w:val="center"/>
              </w:tcPr>
            </w:tcPrChange>
          </w:tcPr>
          <w:p w14:paraId="51732330" w14:textId="77777777" w:rsidR="002A3EDC" w:rsidRDefault="002A3EDC" w:rsidP="002A3EDC">
            <w:pPr>
              <w:jc w:val="center"/>
              <w:rPr>
                <w:ins w:id="178" w:author="Xavier Hoenner" w:date="2014-04-30T15:03:00Z"/>
              </w:rPr>
            </w:pPr>
          </w:p>
        </w:tc>
        <w:tc>
          <w:tcPr>
            <w:tcW w:w="0" w:type="auto"/>
            <w:vAlign w:val="center"/>
            <w:tcPrChange w:id="179" w:author="Xavier Hoenner" w:date="2014-04-30T15:03:00Z">
              <w:tcPr>
                <w:tcW w:w="673" w:type="dxa"/>
                <w:vAlign w:val="center"/>
              </w:tcPr>
            </w:tcPrChange>
          </w:tcPr>
          <w:p w14:paraId="4919C439" w14:textId="77777777" w:rsidR="002A3EDC" w:rsidRDefault="002A3EDC" w:rsidP="002A3EDC">
            <w:pPr>
              <w:jc w:val="center"/>
              <w:rPr>
                <w:ins w:id="180" w:author="Xavier Hoenner" w:date="2014-04-30T15:03:00Z"/>
              </w:rPr>
            </w:pPr>
          </w:p>
        </w:tc>
        <w:tc>
          <w:tcPr>
            <w:tcW w:w="0" w:type="auto"/>
            <w:tcPrChange w:id="181" w:author="Xavier Hoenner" w:date="2014-04-30T15:03:00Z">
              <w:tcPr>
                <w:tcW w:w="1275" w:type="dxa"/>
              </w:tcPr>
            </w:tcPrChange>
          </w:tcPr>
          <w:p w14:paraId="7C89AC19" w14:textId="77777777" w:rsidR="002A3EDC" w:rsidRDefault="002A3EDC" w:rsidP="002A3EDC">
            <w:pPr>
              <w:jc w:val="center"/>
              <w:rPr>
                <w:ins w:id="182" w:author="Xavier Hoenner" w:date="2014-04-30T15:03:00Z"/>
              </w:rPr>
            </w:pPr>
          </w:p>
        </w:tc>
      </w:tr>
    </w:tbl>
    <w:p w14:paraId="1EDEB4E4" w14:textId="77777777" w:rsidR="004C6B83" w:rsidRDefault="004C6B83" w:rsidP="004C6B83">
      <w:pPr>
        <w:rPr>
          <w:szCs w:val="24"/>
        </w:rPr>
      </w:pPr>
    </w:p>
    <w:p w14:paraId="60CE60F3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86A271D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r w:rsidR="0013065A">
        <w:rPr>
          <w:u w:val="none"/>
        </w:rPr>
        <w:t>ANFOG</w:t>
      </w:r>
      <w:r w:rsidRPr="0011784D">
        <w:rPr>
          <w:u w:val="none"/>
        </w:rPr>
        <w:t>_newDeployments</w:t>
      </w:r>
      <w:proofErr w:type="spellEnd"/>
      <w:r w:rsidRPr="0011784D">
        <w:rPr>
          <w:u w:val="none"/>
        </w:rPr>
        <w:t>’</w:t>
      </w:r>
    </w:p>
    <w:p w14:paraId="4B6B5F6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1379A0D" w14:textId="77777777" w:rsidR="00A85F08" w:rsidRDefault="00A85F08" w:rsidP="00A85F08">
      <w:pPr>
        <w:rPr>
          <w:u w:val="single"/>
        </w:rPr>
      </w:pPr>
    </w:p>
    <w:p w14:paraId="7D1DE84B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25FD54E" w14:textId="77777777" w:rsidTr="00343BA4">
        <w:tc>
          <w:tcPr>
            <w:tcW w:w="1271" w:type="dxa"/>
          </w:tcPr>
          <w:p w14:paraId="7F6583F2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483E11C" w14:textId="7807A437" w:rsidR="00896D61" w:rsidRPr="003D503B" w:rsidRDefault="00896D61" w:rsidP="00343BA4">
            <w:pPr>
              <w:rPr>
                <w:sz w:val="24"/>
                <w:szCs w:val="24"/>
              </w:rPr>
            </w:pPr>
            <w:del w:id="183" w:author="Xavier Hoenner" w:date="2014-04-30T15:04:00Z">
              <w:r w:rsidRPr="003D503B" w:rsidDel="002A3EDC">
                <w:rPr>
                  <w:sz w:val="24"/>
                  <w:szCs w:val="24"/>
                </w:rPr>
                <w:delText>db</w:delText>
              </w:r>
              <w:r w:rsidDel="002A3EDC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84" w:author="Xavier Hoenner" w:date="2014-04-30T15:04:00Z">
              <w:r w:rsidR="002A3EDC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896D61" w14:paraId="13B962CF" w14:textId="77777777" w:rsidTr="00343BA4">
        <w:tc>
          <w:tcPr>
            <w:tcW w:w="1271" w:type="dxa"/>
          </w:tcPr>
          <w:p w14:paraId="3186B4A1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7CC4D2D" w14:textId="55C2D607" w:rsidR="00896D61" w:rsidRPr="003D503B" w:rsidRDefault="00896D61" w:rsidP="00343BA4">
            <w:pPr>
              <w:rPr>
                <w:sz w:val="24"/>
                <w:szCs w:val="24"/>
              </w:rPr>
            </w:pPr>
            <w:del w:id="185" w:author="Xavier Hoenner" w:date="2014-04-30T15:04:00Z">
              <w:r w:rsidDel="002A3EDC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186" w:author="Xavier Hoenner" w:date="2014-04-30T15:04:00Z">
              <w:r w:rsidR="002A3EDC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896D61" w14:paraId="2344A407" w14:textId="77777777" w:rsidTr="00343BA4">
        <w:tc>
          <w:tcPr>
            <w:tcW w:w="1271" w:type="dxa"/>
          </w:tcPr>
          <w:p w14:paraId="4A10602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7145F13D" w14:textId="2E99A150" w:rsidR="00896D61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187" w:author="Xavier Hoenner" w:date="2014-04-30T15:05:00Z">
              <w:r w:rsidR="002A3EDC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896D61" w14:paraId="5FF30037" w14:textId="77777777" w:rsidTr="00343BA4">
        <w:tc>
          <w:tcPr>
            <w:tcW w:w="1271" w:type="dxa"/>
          </w:tcPr>
          <w:p w14:paraId="1B55658E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lastRenderedPageBreak/>
              <w:t>View</w:t>
            </w:r>
          </w:p>
        </w:tc>
        <w:tc>
          <w:tcPr>
            <w:tcW w:w="2526" w:type="dxa"/>
          </w:tcPr>
          <w:p w14:paraId="3625B73A" w14:textId="77777777" w:rsidR="00896D61" w:rsidRPr="003D503B" w:rsidRDefault="004F4D40" w:rsidP="004F4D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085C1726" w14:textId="77777777" w:rsidR="00A85F08" w:rsidRDefault="00A85F08" w:rsidP="00A85F08"/>
    <w:p w14:paraId="4FF0C620" w14:textId="066C8952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proofErr w:type="spellStart"/>
      <w:del w:id="188" w:author="Xavier Hoenner" w:date="2014-04-30T15:06:00Z">
        <w:r w:rsidR="00DB3DC4" w:rsidDel="005E2EA4">
          <w:delText>data_on_portal</w:delText>
        </w:r>
      </w:del>
      <w:ins w:id="189" w:author="Xavier Hoenner" w:date="2014-04-30T15:06:00Z">
        <w:r w:rsidR="005E2EA4">
          <w:t>end_date</w:t>
        </w:r>
      </w:ins>
      <w:proofErr w:type="spellEnd"/>
      <w:r w:rsidR="00DB3DC4">
        <w:t>’ is less than one month</w:t>
      </w:r>
      <w:r>
        <w:t>.</w:t>
      </w:r>
    </w:p>
    <w:p w14:paraId="62ED91BD" w14:textId="191737D3" w:rsidR="005009C2" w:rsidRDefault="005009C2" w:rsidP="005009C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90" w:author="Xavier Hoenner" w:date="2014-04-30T15:05:00Z">
        <w:r w:rsidDel="002A3EDC">
          <w:delText xml:space="preserve"> by ASCENDING ‘glider_type’, then </w:delText>
        </w:r>
        <w:r w:rsidR="00003F36" w:rsidDel="002A3EDC">
          <w:delText xml:space="preserve">by </w:delText>
        </w:r>
        <w:r w:rsidDel="002A3EDC">
          <w:delText>ASCENDING ‘platform</w:delText>
        </w:r>
        <w:r w:rsidR="00FA74B5" w:rsidDel="002A3EDC">
          <w:delText>’</w:delText>
        </w:r>
        <w:r w:rsidDel="002A3EDC">
          <w:delText xml:space="preserve">, and then </w:delText>
        </w:r>
        <w:r w:rsidR="00003F36" w:rsidDel="002A3EDC">
          <w:delText xml:space="preserve">by </w:delText>
        </w:r>
        <w:r w:rsidDel="002A3EDC">
          <w:delText>ASCENDING ‘deployment_id’</w:delText>
        </w:r>
      </w:del>
      <w:r>
        <w:t>.</w:t>
      </w:r>
    </w:p>
    <w:p w14:paraId="4EFCF0E0" w14:textId="5068C307" w:rsidR="005009C2" w:rsidRDefault="005009C2" w:rsidP="005009C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del w:id="191" w:author="Xavier Hoenner" w:date="2014-04-30T15:05:00Z">
        <w:r w:rsidDel="002A3EDC">
          <w:delText>glider</w:delText>
        </w:r>
      </w:del>
      <w:ins w:id="192" w:author="Xavier Hoenner" w:date="2014-04-30T15:05:00Z">
        <w:r w:rsidR="002A3EDC">
          <w:t>data</w:t>
        </w:r>
      </w:ins>
      <w:r>
        <w:t>_type</w:t>
      </w:r>
      <w:proofErr w:type="spellEnd"/>
      <w:r>
        <w:t>’, sub-group by ‘</w:t>
      </w:r>
      <w:proofErr w:type="spellStart"/>
      <w:del w:id="193" w:author="Xavier Hoenner" w:date="2014-04-30T15:05:00Z">
        <w:r w:rsidDel="002A3EDC">
          <w:delText>platform’</w:delText>
        </w:r>
      </w:del>
      <w:ins w:id="194" w:author="Xavier Hoenner" w:date="2014-04-30T15:05:00Z">
        <w:r w:rsidR="002A3EDC">
          <w:t>glider_type</w:t>
        </w:r>
        <w:proofErr w:type="spellEnd"/>
        <w:r w:rsidR="002A3EDC">
          <w:t>’</w:t>
        </w:r>
      </w:ins>
      <w:r>
        <w:t>.</w:t>
      </w:r>
    </w:p>
    <w:p w14:paraId="58B1ACD2" w14:textId="6B45C958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95" w:author="Xavier Hoenner" w:date="2014-04-30T15:05:00Z">
        <w:r w:rsidR="002A3EDC">
          <w:rPr>
            <w:b/>
          </w:rPr>
          <w:t>Headers</w:t>
        </w:r>
        <w:r w:rsidR="002A3EDC" w:rsidRPr="00B6507D">
          <w:t>: Data type.</w:t>
        </w:r>
        <w:r w:rsidR="002A3EDC">
          <w:rPr>
            <w:b/>
          </w:rPr>
          <w:br/>
          <w:t>Sub-headers</w:t>
        </w:r>
        <w:r w:rsidR="002A3EDC">
          <w:t xml:space="preserve">: </w:t>
        </w:r>
        <w:proofErr w:type="spellStart"/>
        <w:r w:rsidR="002A3EDC">
          <w:t>Seagliders</w:t>
        </w:r>
        <w:proofErr w:type="spellEnd"/>
        <w:r w:rsidR="002A3EDC">
          <w:t xml:space="preserve"> or Slocum gliders.</w:t>
        </w:r>
        <w:r w:rsidR="002A3EDC">
          <w:br/>
        </w:r>
        <w:r w:rsidR="002A3EDC">
          <w:rPr>
            <w:b/>
          </w:rPr>
          <w:t>Deployment code</w:t>
        </w:r>
        <w:r w:rsidR="002A3EDC">
          <w:t>: Deployment location and date</w:t>
        </w:r>
        <w:r w:rsidR="002A3EDC">
          <w:br/>
        </w:r>
        <w:r w:rsidR="002A3EDC" w:rsidRPr="006B3C3D">
          <w:rPr>
            <w:b/>
          </w:rPr>
          <w:t>‘</w:t>
        </w:r>
        <w:r w:rsidR="002A3EDC">
          <w:rPr>
            <w:b/>
          </w:rPr>
          <w:t>Start’</w:t>
        </w:r>
        <w:r w:rsidR="002A3EDC" w:rsidRPr="006B3C3D">
          <w:t xml:space="preserve">: </w:t>
        </w:r>
        <w:r w:rsidR="002A3EDC">
          <w:t xml:space="preserve">Glider deployment date (format: </w:t>
        </w:r>
        <w:proofErr w:type="spellStart"/>
        <w:r w:rsidR="002A3EDC">
          <w:t>dd</w:t>
        </w:r>
        <w:proofErr w:type="spellEnd"/>
        <w:r w:rsidR="002A3EDC">
          <w:t>/mm/</w:t>
        </w:r>
        <w:proofErr w:type="spellStart"/>
        <w:r w:rsidR="002A3EDC">
          <w:t>yyyy</w:t>
        </w:r>
        <w:proofErr w:type="spellEnd"/>
        <w:r w:rsidR="002A3EDC">
          <w:t>).</w:t>
        </w:r>
        <w:r w:rsidR="002A3EDC">
          <w:br/>
        </w:r>
        <w:r w:rsidR="002A3EDC">
          <w:rPr>
            <w:b/>
          </w:rPr>
          <w:t>‘End’</w:t>
        </w:r>
        <w:r w:rsidR="002A3EDC" w:rsidRPr="006B3C3D">
          <w:t xml:space="preserve">: </w:t>
        </w:r>
        <w:r w:rsidR="002A3EDC">
          <w:t xml:space="preserve">Glider recovery date (format: </w:t>
        </w:r>
        <w:proofErr w:type="spellStart"/>
        <w:r w:rsidR="002A3EDC">
          <w:t>dd</w:t>
        </w:r>
        <w:proofErr w:type="spellEnd"/>
        <w:r w:rsidR="002A3EDC">
          <w:t>/mm/</w:t>
        </w:r>
        <w:proofErr w:type="spellStart"/>
        <w:r w:rsidR="002A3EDC">
          <w:t>yyyy</w:t>
        </w:r>
        <w:proofErr w:type="spellEnd"/>
        <w:r w:rsidR="002A3EDC">
          <w:t>).</w:t>
        </w:r>
        <w:r w:rsidR="002A3EDC" w:rsidRPr="006B3C3D">
          <w:br/>
        </w:r>
        <w:r w:rsidR="002A3EDC" w:rsidRPr="00ED7666">
          <w:rPr>
            <w:b/>
          </w:rPr>
          <w:t>‘</w:t>
        </w:r>
        <w:r w:rsidR="002A3EDC">
          <w:rPr>
            <w:b/>
          </w:rPr>
          <w:t>T</w:t>
        </w:r>
        <w:r w:rsidR="002A3EDC" w:rsidRPr="00ED7666">
          <w:rPr>
            <w:b/>
          </w:rPr>
          <w:t xml:space="preserve">ime </w:t>
        </w:r>
        <w:r w:rsidR="002A3EDC">
          <w:rPr>
            <w:b/>
          </w:rPr>
          <w:t>c</w:t>
        </w:r>
        <w:r w:rsidR="002A3EDC" w:rsidRPr="00ED7666">
          <w:rPr>
            <w:b/>
          </w:rPr>
          <w:t>overage’</w:t>
        </w:r>
        <w:r w:rsidR="002A3EDC" w:rsidRPr="00ED7666">
          <w:t xml:space="preserve">: </w:t>
        </w:r>
        <w:r w:rsidR="002A3EDC">
          <w:t>N</w:t>
        </w:r>
        <w:r w:rsidR="002A3EDC" w:rsidRPr="00ED7666">
          <w:t xml:space="preserve">umber of days </w:t>
        </w:r>
        <w:r w:rsidR="002A3EDC">
          <w:t xml:space="preserve">between the deployment </w:t>
        </w:r>
        <w:proofErr w:type="gramStart"/>
        <w:r w:rsidR="002A3EDC">
          <w:t>start</w:t>
        </w:r>
        <w:proofErr w:type="gramEnd"/>
        <w:r w:rsidR="002A3EDC">
          <w:t xml:space="preserve"> and end dates</w:t>
        </w:r>
        <w:r w:rsidR="002A3EDC" w:rsidRPr="00ED7666">
          <w:t>.</w:t>
        </w:r>
        <w:r w:rsidR="002A3EDC" w:rsidRPr="00ED7666">
          <w:br/>
        </w:r>
        <w:r w:rsidR="002A3EDC">
          <w:rPr>
            <w:b/>
          </w:rPr>
          <w:t xml:space="preserve">ANFOG: </w:t>
        </w:r>
        <w:r w:rsidR="002A3EDC">
          <w:t>Australian National Facility for Ocean Gliders (</w:t>
        </w:r>
        <w:r w:rsidR="002A3EDC">
          <w:fldChar w:fldCharType="begin"/>
        </w:r>
        <w:r w:rsidR="002A3EDC">
          <w:instrText xml:space="preserve"> HYPERLINK "http://imos.org.au/anfog.html" </w:instrText>
        </w:r>
      </w:ins>
      <w:ins w:id="196" w:author="Xavier Hoenner" w:date="2014-04-30T15:05:00Z">
        <w:r w:rsidR="002A3EDC">
          <w:fldChar w:fldCharType="separate"/>
        </w:r>
        <w:r w:rsidR="002A3EDC" w:rsidRPr="003E29FC">
          <w:rPr>
            <w:rStyle w:val="Hyperlink"/>
          </w:rPr>
          <w:t>http://imos.org.au/anfog.html</w:t>
        </w:r>
        <w:r w:rsidR="002A3EDC">
          <w:rPr>
            <w:rStyle w:val="Hyperlink"/>
          </w:rPr>
          <w:fldChar w:fldCharType="end"/>
        </w:r>
        <w:r w:rsidR="002A3EDC">
          <w:t>).</w:t>
        </w:r>
      </w:ins>
      <w:del w:id="197" w:author="Xavier Hoenner" w:date="2014-04-30T15:05:00Z">
        <w:r w:rsidDel="002A3EDC">
          <w:rPr>
            <w:b/>
          </w:rPr>
          <w:delText xml:space="preserve">Headers: </w:delText>
        </w:r>
        <w:r w:rsidDel="002A3EDC">
          <w:delText>Seagliders or Slocum gliders.</w:delText>
        </w:r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  <w:r w:rsidDel="002A3EDC">
          <w:br/>
        </w:r>
        <w:r w:rsidDel="002A3EDC">
          <w:rPr>
            <w:b/>
          </w:rPr>
          <w:delText>Deployment code</w:delText>
        </w:r>
        <w:r w:rsidDel="002A3EDC">
          <w:delText>: Deployment location and date</w:delText>
        </w:r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  <w:r w:rsidDel="002A3EDC">
          <w:br/>
        </w:r>
        <w:r w:rsidRPr="006B3C3D" w:rsidDel="002A3EDC">
          <w:rPr>
            <w:b/>
          </w:rPr>
          <w:delText>‘</w:delText>
        </w:r>
        <w:r w:rsidDel="002A3EDC">
          <w:rPr>
            <w:b/>
          </w:rPr>
          <w:delText>Start’</w:delText>
        </w:r>
        <w:r w:rsidRPr="006B3C3D" w:rsidDel="002A3EDC">
          <w:delText xml:space="preserve">: </w:delText>
        </w:r>
        <w:r w:rsidDel="002A3EDC">
          <w:delText>Glider deployment date (format: dd/mm/yyyy).</w:delText>
        </w:r>
        <w:r w:rsidDel="002A3EDC">
          <w:br/>
        </w:r>
        <w:r w:rsidDel="002A3EDC">
          <w:rPr>
            <w:b/>
          </w:rPr>
          <w:delText>‘End’</w:delText>
        </w:r>
        <w:r w:rsidRPr="006B3C3D" w:rsidDel="002A3EDC">
          <w:delText xml:space="preserve">: </w:delText>
        </w:r>
        <w:r w:rsidDel="002A3EDC">
          <w:delText>Glider recovery date (format: dd/mm/yyyy).</w:delText>
        </w:r>
        <w:r w:rsidRPr="006B3C3D"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</w:delText>
        </w:r>
        <w:r w:rsidDel="002A3EDC">
          <w:rPr>
            <w:b/>
          </w:rPr>
          <w:delText>c</w:delText>
        </w:r>
        <w:r w:rsidRPr="00ED7666" w:rsidDel="002A3EDC">
          <w:rPr>
            <w:b/>
          </w:rPr>
          <w:delText>overage’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</w:delText>
        </w:r>
        <w:r w:rsidDel="002A3EDC">
          <w:delText>between the deployment start and end dates</w:delText>
        </w:r>
        <w:r w:rsidRPr="00ED7666" w:rsidDel="002A3EDC">
          <w:delText>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  <w:r w:rsidRPr="00ED7666" w:rsidDel="002A3EDC">
          <w:br/>
        </w:r>
        <w:r w:rsidDel="002A3EDC">
          <w:rPr>
            <w:b/>
          </w:rPr>
          <w:delText xml:space="preserve">ANFOG: </w:delText>
        </w:r>
        <w:r w:rsidDel="002A3EDC">
          <w:delText>Australian National Facility for Ocean Gliders (</w:delText>
        </w:r>
        <w:r w:rsidR="002A3EDC" w:rsidDel="002A3EDC">
          <w:fldChar w:fldCharType="begin"/>
        </w:r>
        <w:r w:rsidR="002A3EDC" w:rsidDel="002A3EDC">
          <w:delInstrText xml:space="preserve"> HYPERLINK "http://imos.org.au/anfog.html" </w:delInstrText>
        </w:r>
        <w:r w:rsidR="002A3EDC" w:rsidDel="002A3EDC">
          <w:fldChar w:fldCharType="separate"/>
        </w:r>
        <w:r w:rsidRPr="003E29FC" w:rsidDel="002A3EDC">
          <w:rPr>
            <w:rStyle w:val="Hyperlink"/>
          </w:rPr>
          <w:delText>http://imos.org.au/anfog.html</w:delText>
        </w:r>
        <w:r w:rsidR="002A3EDC" w:rsidDel="002A3EDC">
          <w:rPr>
            <w:rStyle w:val="Hyperlink"/>
          </w:rPr>
          <w:fldChar w:fldCharType="end"/>
        </w:r>
        <w:r w:rsidDel="002A3EDC">
          <w:delText>).</w:delText>
        </w:r>
      </w:del>
    </w:p>
    <w:p w14:paraId="333FE043" w14:textId="77777777" w:rsidR="004C6B83" w:rsidRDefault="004C6B83" w:rsidP="004C6B83"/>
    <w:p w14:paraId="348B3A5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98" w:author="Xavier Hoenner" w:date="2014-04-30T15:06:00Z">
          <w:tblPr>
            <w:tblStyle w:val="TableGrid"/>
            <w:tblW w:w="1060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4"/>
        <w:gridCol w:w="117"/>
        <w:gridCol w:w="652"/>
        <w:gridCol w:w="421"/>
        <w:gridCol w:w="421"/>
        <w:gridCol w:w="405"/>
        <w:gridCol w:w="405"/>
        <w:gridCol w:w="553"/>
        <w:gridCol w:w="385"/>
        <w:gridCol w:w="416"/>
        <w:gridCol w:w="395"/>
        <w:gridCol w:w="367"/>
        <w:gridCol w:w="564"/>
        <w:gridCol w:w="564"/>
        <w:gridCol w:w="793"/>
        <w:gridCol w:w="793"/>
        <w:gridCol w:w="627"/>
        <w:gridCol w:w="510"/>
        <w:tblGridChange w:id="199">
          <w:tblGrid>
            <w:gridCol w:w="788"/>
            <w:gridCol w:w="179"/>
            <w:gridCol w:w="757"/>
            <w:gridCol w:w="296"/>
            <w:gridCol w:w="661"/>
            <w:gridCol w:w="232"/>
            <w:gridCol w:w="725"/>
            <w:gridCol w:w="294"/>
            <w:gridCol w:w="463"/>
            <w:gridCol w:w="514"/>
            <w:gridCol w:w="243"/>
            <w:gridCol w:w="650"/>
            <w:gridCol w:w="23"/>
            <w:gridCol w:w="813"/>
            <w:gridCol w:w="462"/>
            <w:gridCol w:w="981"/>
            <w:gridCol w:w="651"/>
            <w:gridCol w:w="120"/>
            <w:gridCol w:w="390"/>
            <w:gridCol w:w="1362"/>
          </w:tblGrid>
        </w:tblGridChange>
      </w:tblGrid>
      <w:tr w:rsidR="004C6B83" w:rsidDel="002A3EDC" w14:paraId="7002DB96" w14:textId="28FF2909" w:rsidTr="002A3EDC">
        <w:trPr>
          <w:jc w:val="center"/>
          <w:del w:id="200" w:author="Xavier Hoenner" w:date="2014-04-30T15:05:00Z"/>
          <w:trPrChange w:id="201" w:author="Xavier Hoenner" w:date="2014-04-30T15:06:00Z">
            <w:trPr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02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5C4ADB53" w14:textId="35E08B7B" w:rsidR="004C6B83" w:rsidRPr="0025464E" w:rsidDel="002A3EDC" w:rsidRDefault="004C6B83" w:rsidP="002A3EDC">
            <w:pPr>
              <w:jc w:val="center"/>
              <w:rPr>
                <w:del w:id="203" w:author="Xavier Hoenner" w:date="2014-04-30T15:05:00Z"/>
                <w:b/>
              </w:rPr>
            </w:pPr>
            <w:del w:id="204" w:author="Xavier Hoenner" w:date="2014-04-30T15:05:00Z">
              <w:r w:rsidDel="002A3EDC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vAlign w:val="center"/>
            <w:tcPrChange w:id="205" w:author="Xavier Hoenner" w:date="2014-04-30T15:06:00Z">
              <w:tcPr>
                <w:tcW w:w="757" w:type="dxa"/>
                <w:vAlign w:val="center"/>
              </w:tcPr>
            </w:tcPrChange>
          </w:tcPr>
          <w:p w14:paraId="3ECCDB51" w14:textId="63E3684C" w:rsidR="004C6B83" w:rsidRPr="0025464E" w:rsidDel="002A3EDC" w:rsidRDefault="004C6B83" w:rsidP="002A3EDC">
            <w:pPr>
              <w:jc w:val="center"/>
              <w:rPr>
                <w:del w:id="206" w:author="Xavier Hoenner" w:date="2014-04-30T15:05:00Z"/>
                <w:b/>
              </w:rPr>
            </w:pPr>
            <w:del w:id="207" w:author="Xavier Hoenner" w:date="2014-04-30T15:05:00Z">
              <w:r w:rsidDel="002A3ED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  <w:tcPrChange w:id="208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540675EF" w14:textId="7800D669" w:rsidR="004C6B83" w:rsidRPr="0025464E" w:rsidDel="002A3EDC" w:rsidRDefault="004C6B83" w:rsidP="002A3EDC">
            <w:pPr>
              <w:jc w:val="center"/>
              <w:rPr>
                <w:del w:id="209" w:author="Xavier Hoenner" w:date="2014-04-30T15:05:00Z"/>
                <w:b/>
              </w:rPr>
            </w:pPr>
            <w:del w:id="210" w:author="Xavier Hoenner" w:date="2014-04-30T15:05:00Z">
              <w:r w:rsidDel="002A3ED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  <w:tcPrChange w:id="211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16E744EB" w14:textId="38ED5BF2" w:rsidR="004C6B83" w:rsidRPr="0025464E" w:rsidDel="002A3EDC" w:rsidRDefault="004C6B83" w:rsidP="002A3EDC">
            <w:pPr>
              <w:jc w:val="center"/>
              <w:rPr>
                <w:del w:id="212" w:author="Xavier Hoenner" w:date="2014-04-30T15:05:00Z"/>
                <w:b/>
              </w:rPr>
            </w:pPr>
            <w:del w:id="213" w:author="Xavier Hoenner" w:date="2014-04-30T15:05:00Z">
              <w:r w:rsidDel="002A3EDC">
                <w:rPr>
                  <w:b/>
                </w:rPr>
                <w:delText>max_depth</w:delText>
              </w:r>
            </w:del>
          </w:p>
        </w:tc>
        <w:tc>
          <w:tcPr>
            <w:tcW w:w="0" w:type="auto"/>
            <w:vAlign w:val="center"/>
            <w:tcPrChange w:id="214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414B9ED9" w14:textId="178D744D" w:rsidR="004C6B83" w:rsidDel="002A3EDC" w:rsidRDefault="004C6B83" w:rsidP="002A3EDC">
            <w:pPr>
              <w:jc w:val="center"/>
              <w:rPr>
                <w:del w:id="215" w:author="Xavier Hoenner" w:date="2014-04-30T15:05:00Z"/>
                <w:b/>
              </w:rPr>
            </w:pPr>
            <w:del w:id="216" w:author="Xavier Hoenner" w:date="2014-04-30T15:05:00Z">
              <w:r w:rsidDel="002A3EDC">
                <w:rPr>
                  <w:b/>
                </w:rPr>
                <w:delText>qc_data</w:delText>
              </w:r>
            </w:del>
          </w:p>
        </w:tc>
        <w:tc>
          <w:tcPr>
            <w:tcW w:w="0" w:type="auto"/>
            <w:gridSpan w:val="2"/>
            <w:vAlign w:val="center"/>
            <w:tcPrChange w:id="217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0D19BC82" w14:textId="04BCA9CE" w:rsidR="004C6B83" w:rsidRPr="0025464E" w:rsidDel="002A3EDC" w:rsidRDefault="004C6B83" w:rsidP="002A3EDC">
            <w:pPr>
              <w:jc w:val="center"/>
              <w:rPr>
                <w:del w:id="218" w:author="Xavier Hoenner" w:date="2014-04-30T15:05:00Z"/>
                <w:b/>
              </w:rPr>
            </w:pPr>
            <w:del w:id="219" w:author="Xavier Hoenner" w:date="2014-04-30T15:05:00Z">
              <w:r w:rsidDel="002A3ED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  <w:tcPrChange w:id="220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2F617A41" w14:textId="0C168BDD" w:rsidR="004C6B83" w:rsidRPr="0025464E" w:rsidDel="002A3EDC" w:rsidRDefault="004C6B83" w:rsidP="002A3EDC">
            <w:pPr>
              <w:jc w:val="center"/>
              <w:rPr>
                <w:del w:id="221" w:author="Xavier Hoenner" w:date="2014-04-30T15:05:00Z"/>
                <w:b/>
              </w:rPr>
            </w:pPr>
            <w:del w:id="222" w:author="Xavier Hoenner" w:date="2014-04-30T15:05:00Z">
              <w:r w:rsidDel="002A3ED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  <w:tcPrChange w:id="223" w:author="Xavier Hoenner" w:date="2014-04-30T15:06:00Z">
              <w:tcPr>
                <w:tcW w:w="1275" w:type="dxa"/>
                <w:gridSpan w:val="2"/>
                <w:vAlign w:val="center"/>
              </w:tcPr>
            </w:tcPrChange>
          </w:tcPr>
          <w:p w14:paraId="499BDDD7" w14:textId="2026EF01" w:rsidR="004C6B83" w:rsidRPr="0025464E" w:rsidDel="002A3EDC" w:rsidRDefault="004C6B83" w:rsidP="002A3EDC">
            <w:pPr>
              <w:jc w:val="center"/>
              <w:rPr>
                <w:del w:id="224" w:author="Xavier Hoenner" w:date="2014-04-30T15:05:00Z"/>
                <w:b/>
              </w:rPr>
            </w:pPr>
            <w:del w:id="225" w:author="Xavier Hoenner" w:date="2014-04-30T15:05:00Z">
              <w:r w:rsidDel="002A3ED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2"/>
            <w:vAlign w:val="center"/>
            <w:tcPrChange w:id="226" w:author="Xavier Hoenner" w:date="2014-04-30T15:06:00Z">
              <w:tcPr>
                <w:tcW w:w="1752" w:type="dxa"/>
                <w:gridSpan w:val="3"/>
                <w:vAlign w:val="center"/>
              </w:tcPr>
            </w:tcPrChange>
          </w:tcPr>
          <w:p w14:paraId="7B9A4CDB" w14:textId="27880975" w:rsidR="004C6B83" w:rsidDel="002A3EDC" w:rsidRDefault="004C6B83" w:rsidP="002A3EDC">
            <w:pPr>
              <w:jc w:val="center"/>
              <w:rPr>
                <w:del w:id="227" w:author="Xavier Hoenner" w:date="2014-04-30T15:05:00Z"/>
                <w:b/>
              </w:rPr>
            </w:pPr>
            <w:del w:id="228" w:author="Xavier Hoenner" w:date="2014-04-30T15:05:00Z">
              <w:r w:rsidDel="002A3ED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gridSpan w:val="2"/>
            <w:vAlign w:val="center"/>
            <w:tcPrChange w:id="229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69835FE6" w14:textId="240D3035" w:rsidR="004C6B83" w:rsidDel="002A3EDC" w:rsidRDefault="004C6B83" w:rsidP="002A3EDC">
            <w:pPr>
              <w:jc w:val="center"/>
              <w:rPr>
                <w:del w:id="230" w:author="Xavier Hoenner" w:date="2014-04-30T15:05:00Z"/>
                <w:b/>
              </w:rPr>
            </w:pPr>
            <w:del w:id="231" w:author="Xavier Hoenner" w:date="2014-04-30T15:05:00Z">
              <w:r w:rsidDel="002A3EDC">
                <w:rPr>
                  <w:b/>
                </w:rPr>
                <w:delText>days_to_make_public</w:delText>
              </w:r>
            </w:del>
          </w:p>
        </w:tc>
      </w:tr>
      <w:tr w:rsidR="004C6B83" w:rsidDel="002A3EDC" w14:paraId="344AB69A" w14:textId="5370740B" w:rsidTr="002A3EDC">
        <w:trPr>
          <w:jc w:val="center"/>
          <w:del w:id="232" w:author="Xavier Hoenner" w:date="2014-04-30T15:05:00Z"/>
          <w:trPrChange w:id="233" w:author="Xavier Hoenner" w:date="2014-04-30T15:06:00Z">
            <w:trPr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34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38AEEBF3" w14:textId="3378FB12" w:rsidR="004C6B83" w:rsidDel="002A3EDC" w:rsidRDefault="004C6B83" w:rsidP="002A3EDC">
            <w:pPr>
              <w:jc w:val="center"/>
              <w:rPr>
                <w:del w:id="235" w:author="Xavier Hoenner" w:date="2014-04-30T15:05:00Z"/>
              </w:rPr>
            </w:pPr>
            <w:del w:id="236" w:author="Xavier Hoenner" w:date="2014-04-30T15:05:00Z">
              <w:r w:rsidDel="002A3EDC">
                <w:delText>Deployment code</w:delText>
              </w:r>
            </w:del>
          </w:p>
        </w:tc>
        <w:tc>
          <w:tcPr>
            <w:tcW w:w="0" w:type="auto"/>
            <w:vAlign w:val="center"/>
            <w:tcPrChange w:id="237" w:author="Xavier Hoenner" w:date="2014-04-30T15:06:00Z">
              <w:tcPr>
                <w:tcW w:w="757" w:type="dxa"/>
                <w:vAlign w:val="center"/>
              </w:tcPr>
            </w:tcPrChange>
          </w:tcPr>
          <w:p w14:paraId="299E96D4" w14:textId="3B0F755D" w:rsidR="004C6B83" w:rsidDel="002A3EDC" w:rsidRDefault="004C6B83" w:rsidP="002A3EDC">
            <w:pPr>
              <w:jc w:val="center"/>
              <w:rPr>
                <w:del w:id="238" w:author="Xavier Hoenner" w:date="2014-04-30T15:05:00Z"/>
              </w:rPr>
            </w:pPr>
            <w:del w:id="239" w:author="Xavier Hoenner" w:date="2014-04-30T15:05:00Z">
              <w:r w:rsidDel="002A3EDC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  <w:tcPrChange w:id="240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440D1CC8" w14:textId="01B2685F" w:rsidR="004C6B83" w:rsidDel="002A3EDC" w:rsidRDefault="004C6B83" w:rsidP="002A3EDC">
            <w:pPr>
              <w:jc w:val="center"/>
              <w:rPr>
                <w:del w:id="241" w:author="Xavier Hoenner" w:date="2014-04-30T15:05:00Z"/>
              </w:rPr>
            </w:pPr>
            <w:del w:id="242" w:author="Xavier Hoenner" w:date="2014-04-30T15:05:00Z">
              <w:r w:rsidDel="002A3ED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  <w:tcPrChange w:id="243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4615EF5C" w14:textId="144ED93F" w:rsidR="004C6B83" w:rsidDel="002A3EDC" w:rsidRDefault="004C6B83" w:rsidP="002A3EDC">
            <w:pPr>
              <w:jc w:val="center"/>
              <w:rPr>
                <w:del w:id="244" w:author="Xavier Hoenner" w:date="2014-04-30T15:05:00Z"/>
              </w:rPr>
            </w:pPr>
            <w:del w:id="245" w:author="Xavier Hoenner" w:date="2014-04-30T15:05:00Z">
              <w:r w:rsidDel="002A3EDC">
                <w:delText>Maximum depth</w:delText>
              </w:r>
            </w:del>
          </w:p>
        </w:tc>
        <w:tc>
          <w:tcPr>
            <w:tcW w:w="0" w:type="auto"/>
            <w:vAlign w:val="center"/>
            <w:tcPrChange w:id="246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528C79EE" w14:textId="4CC5FD7F" w:rsidR="004C6B83" w:rsidDel="002A3EDC" w:rsidRDefault="004C6B83" w:rsidP="002A3EDC">
            <w:pPr>
              <w:jc w:val="center"/>
              <w:rPr>
                <w:del w:id="247" w:author="Xavier Hoenner" w:date="2014-04-30T15:05:00Z"/>
              </w:rPr>
            </w:pPr>
            <w:del w:id="248" w:author="Xavier Hoenner" w:date="2014-04-30T15:05:00Z">
              <w:r w:rsidDel="002A3EDC">
                <w:delText>QC’d data</w:delText>
              </w:r>
            </w:del>
          </w:p>
        </w:tc>
        <w:tc>
          <w:tcPr>
            <w:tcW w:w="0" w:type="auto"/>
            <w:gridSpan w:val="2"/>
            <w:vAlign w:val="center"/>
            <w:tcPrChange w:id="249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722E93AC" w14:textId="68E2398C" w:rsidR="004C6B83" w:rsidDel="002A3EDC" w:rsidRDefault="004C6B83" w:rsidP="002A3EDC">
            <w:pPr>
              <w:jc w:val="center"/>
              <w:rPr>
                <w:del w:id="250" w:author="Xavier Hoenner" w:date="2014-04-30T15:05:00Z"/>
              </w:rPr>
            </w:pPr>
            <w:del w:id="251" w:author="Xavier Hoenner" w:date="2014-04-30T15:05:00Z">
              <w:r w:rsidDel="002A3ED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  <w:tcPrChange w:id="252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7FE4231E" w14:textId="65E18D0B" w:rsidR="004C6B83" w:rsidDel="002A3EDC" w:rsidRDefault="004C6B83" w:rsidP="002A3EDC">
            <w:pPr>
              <w:jc w:val="center"/>
              <w:rPr>
                <w:del w:id="253" w:author="Xavier Hoenner" w:date="2014-04-30T15:05:00Z"/>
              </w:rPr>
            </w:pPr>
            <w:del w:id="254" w:author="Xavier Hoenner" w:date="2014-04-30T15:05:00Z">
              <w:r w:rsidDel="002A3ED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  <w:tcPrChange w:id="255" w:author="Xavier Hoenner" w:date="2014-04-30T15:06:00Z">
              <w:tcPr>
                <w:tcW w:w="1275" w:type="dxa"/>
                <w:gridSpan w:val="2"/>
                <w:vAlign w:val="center"/>
              </w:tcPr>
            </w:tcPrChange>
          </w:tcPr>
          <w:p w14:paraId="6E243CFE" w14:textId="395C4EE5" w:rsidR="004C6B83" w:rsidDel="002A3EDC" w:rsidRDefault="004C6B83" w:rsidP="002A3EDC">
            <w:pPr>
              <w:jc w:val="center"/>
              <w:rPr>
                <w:del w:id="256" w:author="Xavier Hoenner" w:date="2014-04-30T15:05:00Z"/>
              </w:rPr>
            </w:pPr>
            <w:del w:id="257" w:author="Xavier Hoenner" w:date="2014-04-30T15:05:00Z">
              <w:r w:rsidDel="002A3EDC">
                <w:delText>Time coverage (days)</w:delText>
              </w:r>
            </w:del>
          </w:p>
        </w:tc>
        <w:tc>
          <w:tcPr>
            <w:tcW w:w="0" w:type="auto"/>
            <w:gridSpan w:val="2"/>
            <w:vAlign w:val="center"/>
            <w:tcPrChange w:id="258" w:author="Xavier Hoenner" w:date="2014-04-30T15:06:00Z">
              <w:tcPr>
                <w:tcW w:w="1752" w:type="dxa"/>
                <w:gridSpan w:val="3"/>
                <w:vAlign w:val="center"/>
              </w:tcPr>
            </w:tcPrChange>
          </w:tcPr>
          <w:p w14:paraId="7F44C94A" w14:textId="5B1AF32A" w:rsidR="004C6B83" w:rsidDel="002A3EDC" w:rsidRDefault="004C6B83" w:rsidP="002A3EDC">
            <w:pPr>
              <w:jc w:val="center"/>
              <w:rPr>
                <w:del w:id="259" w:author="Xavier Hoenner" w:date="2014-04-30T15:05:00Z"/>
              </w:rPr>
            </w:pPr>
            <w:del w:id="260" w:author="Xavier Hoenner" w:date="2014-04-30T15:05:00Z">
              <w:r w:rsidDel="002A3EDC">
                <w:delText>Time to upload data (days)</w:delText>
              </w:r>
            </w:del>
          </w:p>
        </w:tc>
        <w:tc>
          <w:tcPr>
            <w:tcW w:w="0" w:type="auto"/>
            <w:gridSpan w:val="2"/>
            <w:vAlign w:val="center"/>
            <w:tcPrChange w:id="261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0CEB272E" w14:textId="0682652F" w:rsidR="004C6B83" w:rsidDel="002A3EDC" w:rsidRDefault="004C6B83" w:rsidP="002A3EDC">
            <w:pPr>
              <w:jc w:val="center"/>
              <w:rPr>
                <w:del w:id="262" w:author="Xavier Hoenner" w:date="2014-04-30T15:05:00Z"/>
              </w:rPr>
            </w:pPr>
            <w:del w:id="263" w:author="Xavier Hoenner" w:date="2014-04-30T15:05:00Z">
              <w:r w:rsidDel="002A3EDC">
                <w:delText>Time to publish data (days)</w:delText>
              </w:r>
            </w:del>
          </w:p>
        </w:tc>
      </w:tr>
      <w:tr w:rsidR="004C6B83" w:rsidDel="002A3EDC" w14:paraId="493CBFEE" w14:textId="219F5D86" w:rsidTr="002A3EDC">
        <w:trPr>
          <w:jc w:val="center"/>
          <w:del w:id="264" w:author="Xavier Hoenner" w:date="2014-04-30T15:05:00Z"/>
          <w:trPrChange w:id="265" w:author="Xavier Hoenner" w:date="2014-04-30T15:06:00Z">
            <w:trPr>
              <w:jc w:val="center"/>
            </w:trPr>
          </w:trPrChange>
        </w:trPr>
        <w:tc>
          <w:tcPr>
            <w:tcW w:w="0" w:type="auto"/>
            <w:gridSpan w:val="18"/>
            <w:shd w:val="clear" w:color="auto" w:fill="595959" w:themeFill="text1" w:themeFillTint="A6"/>
            <w:vAlign w:val="center"/>
            <w:tcPrChange w:id="266" w:author="Xavier Hoenner" w:date="2014-04-30T15:06:00Z">
              <w:tcPr>
                <w:tcW w:w="10604" w:type="dxa"/>
                <w:gridSpan w:val="20"/>
                <w:shd w:val="clear" w:color="auto" w:fill="595959" w:themeFill="text1" w:themeFillTint="A6"/>
                <w:vAlign w:val="center"/>
              </w:tcPr>
            </w:tcPrChange>
          </w:tcPr>
          <w:p w14:paraId="314BEFD6" w14:textId="2F2B0D06" w:rsidR="004C6B83" w:rsidDel="002A3EDC" w:rsidRDefault="004C6B83" w:rsidP="002A3EDC">
            <w:pPr>
              <w:jc w:val="center"/>
              <w:rPr>
                <w:del w:id="267" w:author="Xavier Hoenner" w:date="2014-04-30T15:05:00Z"/>
              </w:rPr>
            </w:pPr>
            <w:del w:id="268" w:author="Xavier Hoenner" w:date="2014-04-30T15:05:00Z">
              <w:r w:rsidDel="002A3EDC">
                <w:delText>Headers = ‘glider_type’</w:delText>
              </w:r>
            </w:del>
          </w:p>
        </w:tc>
      </w:tr>
      <w:tr w:rsidR="004C6B83" w:rsidDel="002A3EDC" w14:paraId="0A58A2E6" w14:textId="558E866E" w:rsidTr="002A3EDC">
        <w:trPr>
          <w:jc w:val="center"/>
          <w:del w:id="269" w:author="Xavier Hoenner" w:date="2014-04-30T15:05:00Z"/>
          <w:trPrChange w:id="270" w:author="Xavier Hoenner" w:date="2014-04-30T15:06:00Z">
            <w:trPr>
              <w:jc w:val="center"/>
            </w:trPr>
          </w:trPrChange>
        </w:trPr>
        <w:tc>
          <w:tcPr>
            <w:tcW w:w="0" w:type="auto"/>
            <w:gridSpan w:val="18"/>
            <w:shd w:val="clear" w:color="auto" w:fill="BFBFBF" w:themeFill="background1" w:themeFillShade="BF"/>
            <w:vAlign w:val="center"/>
            <w:tcPrChange w:id="271" w:author="Xavier Hoenner" w:date="2014-04-30T15:06:00Z">
              <w:tcPr>
                <w:tcW w:w="10604" w:type="dxa"/>
                <w:gridSpan w:val="20"/>
                <w:shd w:val="clear" w:color="auto" w:fill="BFBFBF" w:themeFill="background1" w:themeFillShade="BF"/>
                <w:vAlign w:val="center"/>
              </w:tcPr>
            </w:tcPrChange>
          </w:tcPr>
          <w:p w14:paraId="3A9BE979" w14:textId="452C74ED" w:rsidR="004C6B83" w:rsidDel="002A3EDC" w:rsidRDefault="004C6B83" w:rsidP="002A3EDC">
            <w:pPr>
              <w:rPr>
                <w:del w:id="272" w:author="Xavier Hoenner" w:date="2014-04-30T15:05:00Z"/>
              </w:rPr>
            </w:pPr>
            <w:del w:id="273" w:author="Xavier Hoenner" w:date="2014-04-30T15:05:00Z">
              <w:r w:rsidDel="002A3EDC">
                <w:delText>Sub-headers = ‘platform’</w:delText>
              </w:r>
            </w:del>
          </w:p>
        </w:tc>
      </w:tr>
      <w:tr w:rsidR="004C6B83" w:rsidDel="002A3EDC" w14:paraId="46461976" w14:textId="510FF8E9" w:rsidTr="002A3EDC">
        <w:trPr>
          <w:jc w:val="center"/>
          <w:del w:id="274" w:author="Xavier Hoenner" w:date="2014-04-30T15:05:00Z"/>
          <w:trPrChange w:id="275" w:author="Xavier Hoenner" w:date="2014-04-30T15:06:00Z">
            <w:trPr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76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056E002A" w14:textId="57C81E19" w:rsidR="004C6B83" w:rsidDel="002A3EDC" w:rsidRDefault="004C6B83" w:rsidP="002A3EDC">
            <w:pPr>
              <w:jc w:val="center"/>
              <w:rPr>
                <w:del w:id="277" w:author="Xavier Hoenner" w:date="2014-04-30T15:05:00Z"/>
              </w:rPr>
            </w:pPr>
          </w:p>
        </w:tc>
        <w:tc>
          <w:tcPr>
            <w:tcW w:w="0" w:type="auto"/>
            <w:vAlign w:val="center"/>
            <w:tcPrChange w:id="278" w:author="Xavier Hoenner" w:date="2014-04-30T15:06:00Z">
              <w:tcPr>
                <w:tcW w:w="757" w:type="dxa"/>
                <w:vAlign w:val="center"/>
              </w:tcPr>
            </w:tcPrChange>
          </w:tcPr>
          <w:p w14:paraId="6808FDFB" w14:textId="333793C1" w:rsidR="004C6B83" w:rsidDel="002A3EDC" w:rsidRDefault="004C6B83" w:rsidP="002A3EDC">
            <w:pPr>
              <w:jc w:val="center"/>
              <w:rPr>
                <w:del w:id="279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280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3C048543" w14:textId="762C1173" w:rsidR="004C6B83" w:rsidDel="002A3EDC" w:rsidRDefault="004C6B83" w:rsidP="002A3EDC">
            <w:pPr>
              <w:jc w:val="center"/>
              <w:rPr>
                <w:del w:id="281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282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14793794" w14:textId="13A66DC7" w:rsidR="004C6B83" w:rsidDel="002A3EDC" w:rsidRDefault="004C6B83" w:rsidP="002A3EDC">
            <w:pPr>
              <w:jc w:val="center"/>
              <w:rPr>
                <w:del w:id="283" w:author="Xavier Hoenner" w:date="2014-04-30T15:05:00Z"/>
              </w:rPr>
            </w:pPr>
          </w:p>
        </w:tc>
        <w:tc>
          <w:tcPr>
            <w:tcW w:w="0" w:type="auto"/>
            <w:vAlign w:val="center"/>
            <w:tcPrChange w:id="284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0955F33F" w14:textId="72CE2EA7" w:rsidR="004C6B83" w:rsidDel="002A3EDC" w:rsidRDefault="004C6B83" w:rsidP="002A3EDC">
            <w:pPr>
              <w:jc w:val="center"/>
              <w:rPr>
                <w:del w:id="285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286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4161807E" w14:textId="6AE0A1D2" w:rsidR="004C6B83" w:rsidDel="002A3EDC" w:rsidRDefault="004C6B83" w:rsidP="002A3EDC">
            <w:pPr>
              <w:jc w:val="center"/>
              <w:rPr>
                <w:del w:id="287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288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548B3BFC" w14:textId="46ACD785" w:rsidR="004C6B83" w:rsidDel="002A3EDC" w:rsidRDefault="004C6B83" w:rsidP="002A3EDC">
            <w:pPr>
              <w:jc w:val="center"/>
              <w:rPr>
                <w:del w:id="289" w:author="Xavier Hoenner" w:date="2014-04-30T15:05:00Z"/>
              </w:rPr>
            </w:pPr>
          </w:p>
        </w:tc>
        <w:tc>
          <w:tcPr>
            <w:tcW w:w="0" w:type="auto"/>
            <w:gridSpan w:val="2"/>
            <w:tcPrChange w:id="290" w:author="Xavier Hoenner" w:date="2014-04-30T15:06:00Z">
              <w:tcPr>
                <w:tcW w:w="1275" w:type="dxa"/>
                <w:gridSpan w:val="2"/>
              </w:tcPr>
            </w:tcPrChange>
          </w:tcPr>
          <w:p w14:paraId="7C89270F" w14:textId="6FD4E83F" w:rsidR="004C6B83" w:rsidDel="002A3EDC" w:rsidRDefault="004C6B83" w:rsidP="002A3EDC">
            <w:pPr>
              <w:jc w:val="center"/>
              <w:rPr>
                <w:del w:id="291" w:author="Xavier Hoenner" w:date="2014-04-30T15:05:00Z"/>
              </w:rPr>
            </w:pPr>
          </w:p>
        </w:tc>
        <w:tc>
          <w:tcPr>
            <w:tcW w:w="0" w:type="auto"/>
            <w:gridSpan w:val="2"/>
            <w:tcPrChange w:id="292" w:author="Xavier Hoenner" w:date="2014-04-30T15:06:00Z">
              <w:tcPr>
                <w:tcW w:w="1752" w:type="dxa"/>
                <w:gridSpan w:val="3"/>
              </w:tcPr>
            </w:tcPrChange>
          </w:tcPr>
          <w:p w14:paraId="34AC5599" w14:textId="55DEBE68" w:rsidR="004C6B83" w:rsidDel="002A3EDC" w:rsidRDefault="004C6B83" w:rsidP="002A3EDC">
            <w:pPr>
              <w:jc w:val="center"/>
              <w:rPr>
                <w:del w:id="293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294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525C9ED4" w14:textId="5D3B8FFE" w:rsidR="004C6B83" w:rsidDel="002A3EDC" w:rsidRDefault="004C6B83" w:rsidP="002A3EDC">
            <w:pPr>
              <w:jc w:val="center"/>
              <w:rPr>
                <w:del w:id="295" w:author="Xavier Hoenner" w:date="2014-04-30T15:05:00Z"/>
              </w:rPr>
            </w:pPr>
          </w:p>
        </w:tc>
      </w:tr>
      <w:tr w:rsidR="002A3EDC" w14:paraId="3AE79984" w14:textId="77777777" w:rsidTr="002A3EDC">
        <w:tblPrEx>
          <w:tblPrExChange w:id="296" w:author="Xavier Hoenner" w:date="2014-04-30T15:06:00Z">
            <w:tblPrEx>
              <w:tblW w:w="9242" w:type="dxa"/>
            </w:tblPrEx>
          </w:tblPrExChange>
        </w:tblPrEx>
        <w:trPr>
          <w:gridAfter w:val="1"/>
          <w:jc w:val="center"/>
          <w:ins w:id="297" w:author="Xavier Hoenner" w:date="2014-04-30T15:05:00Z"/>
          <w:trPrChange w:id="298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0" w:type="auto"/>
            <w:tcPrChange w:id="299" w:author="Xavier Hoenner" w:date="2014-04-30T15:06:00Z">
              <w:tcPr>
                <w:tcW w:w="898" w:type="dxa"/>
              </w:tcPr>
            </w:tcPrChange>
          </w:tcPr>
          <w:p w14:paraId="6E3C374A" w14:textId="77777777" w:rsidR="002A3EDC" w:rsidRDefault="002A3EDC" w:rsidP="002A3EDC">
            <w:pPr>
              <w:jc w:val="center"/>
              <w:rPr>
                <w:ins w:id="300" w:author="Xavier Hoenner" w:date="2014-04-30T15:05:00Z"/>
                <w:b/>
              </w:rPr>
            </w:pPr>
            <w:proofErr w:type="gramStart"/>
            <w:ins w:id="301" w:author="Xavier Hoenner" w:date="2014-04-30T15:05:00Z">
              <w:r>
                <w:rPr>
                  <w:b/>
                </w:rPr>
                <w:t>platform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  <w:tcPrChange w:id="302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17220A25" w14:textId="77777777" w:rsidR="002A3EDC" w:rsidRPr="0025464E" w:rsidRDefault="002A3EDC" w:rsidP="002A3EDC">
            <w:pPr>
              <w:jc w:val="center"/>
              <w:rPr>
                <w:ins w:id="303" w:author="Xavier Hoenner" w:date="2014-04-30T15:05:00Z"/>
                <w:b/>
              </w:rPr>
            </w:pPr>
            <w:proofErr w:type="spellStart"/>
            <w:proofErr w:type="gramStart"/>
            <w:ins w:id="304" w:author="Xavier Hoenner" w:date="2014-04-30T15:05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305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0FEBF573" w14:textId="77777777" w:rsidR="002A3EDC" w:rsidRPr="0025464E" w:rsidRDefault="002A3EDC" w:rsidP="002A3EDC">
            <w:pPr>
              <w:jc w:val="center"/>
              <w:rPr>
                <w:ins w:id="306" w:author="Xavier Hoenner" w:date="2014-04-30T15:05:00Z"/>
                <w:b/>
              </w:rPr>
            </w:pPr>
            <w:proofErr w:type="spellStart"/>
            <w:proofErr w:type="gramStart"/>
            <w:ins w:id="307" w:author="Xavier Hoenner" w:date="2014-04-30T15:0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  <w:tcPrChange w:id="308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6A34059B" w14:textId="77777777" w:rsidR="002A3EDC" w:rsidRPr="0025464E" w:rsidRDefault="002A3EDC" w:rsidP="002A3EDC">
            <w:pPr>
              <w:jc w:val="center"/>
              <w:rPr>
                <w:ins w:id="309" w:author="Xavier Hoenner" w:date="2014-04-30T15:05:00Z"/>
                <w:b/>
              </w:rPr>
            </w:pPr>
            <w:proofErr w:type="spellStart"/>
            <w:proofErr w:type="gramStart"/>
            <w:ins w:id="310" w:author="Xavier Hoenner" w:date="2014-04-30T15:0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311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68C7FA6D" w14:textId="77777777" w:rsidR="002A3EDC" w:rsidRPr="0025464E" w:rsidRDefault="002A3EDC" w:rsidP="002A3EDC">
            <w:pPr>
              <w:jc w:val="center"/>
              <w:rPr>
                <w:ins w:id="312" w:author="Xavier Hoenner" w:date="2014-04-30T15:05:00Z"/>
                <w:b/>
              </w:rPr>
            </w:pPr>
            <w:proofErr w:type="spellStart"/>
            <w:proofErr w:type="gramStart"/>
            <w:ins w:id="313" w:author="Xavier Hoenner" w:date="2014-04-30T15:05:00Z">
              <w:r>
                <w:rPr>
                  <w:b/>
                </w:rPr>
                <w:t>max</w:t>
              </w:r>
              <w:proofErr w:type="gramEnd"/>
              <w:r>
                <w:rPr>
                  <w:b/>
                </w:rPr>
                <w:t>_depth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314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5ADF0FBF" w14:textId="77777777" w:rsidR="002A3EDC" w:rsidRPr="0025464E" w:rsidRDefault="002A3EDC" w:rsidP="002A3EDC">
            <w:pPr>
              <w:jc w:val="center"/>
              <w:rPr>
                <w:ins w:id="315" w:author="Xavier Hoenner" w:date="2014-04-30T15:05:00Z"/>
                <w:b/>
              </w:rPr>
            </w:pPr>
            <w:proofErr w:type="spellStart"/>
            <w:proofErr w:type="gramStart"/>
            <w:ins w:id="316" w:author="Xavier Hoenner" w:date="2014-04-30T15:05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317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3A6BFEA9" w14:textId="77777777" w:rsidR="002A3EDC" w:rsidRPr="0025464E" w:rsidRDefault="002A3EDC" w:rsidP="002A3EDC">
            <w:pPr>
              <w:jc w:val="center"/>
              <w:rPr>
                <w:ins w:id="318" w:author="Xavier Hoenner" w:date="2014-04-30T15:05:00Z"/>
                <w:b/>
              </w:rPr>
            </w:pPr>
            <w:proofErr w:type="spellStart"/>
            <w:proofErr w:type="gramStart"/>
            <w:ins w:id="319" w:author="Xavier Hoenner" w:date="2014-04-30T15:05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320" w:author="Xavier Hoenner" w:date="2014-04-30T15:06:00Z">
              <w:tcPr>
                <w:tcW w:w="1685" w:type="dxa"/>
                <w:gridSpan w:val="2"/>
                <w:vAlign w:val="center"/>
              </w:tcPr>
            </w:tcPrChange>
          </w:tcPr>
          <w:p w14:paraId="5C155EED" w14:textId="77777777" w:rsidR="002A3EDC" w:rsidRPr="0025464E" w:rsidRDefault="002A3EDC" w:rsidP="002A3EDC">
            <w:pPr>
              <w:jc w:val="center"/>
              <w:rPr>
                <w:ins w:id="321" w:author="Xavier Hoenner" w:date="2014-04-30T15:05:00Z"/>
                <w:b/>
              </w:rPr>
            </w:pPr>
            <w:proofErr w:type="spellStart"/>
            <w:proofErr w:type="gramStart"/>
            <w:ins w:id="322" w:author="Xavier Hoenner" w:date="2014-04-30T15:0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2A3EDC" w14:paraId="3C5CB3AC" w14:textId="77777777" w:rsidTr="002A3EDC">
        <w:tblPrEx>
          <w:tblPrExChange w:id="323" w:author="Xavier Hoenner" w:date="2014-04-30T15:06:00Z">
            <w:tblPrEx>
              <w:tblW w:w="9242" w:type="dxa"/>
            </w:tblPrEx>
          </w:tblPrExChange>
        </w:tblPrEx>
        <w:trPr>
          <w:gridAfter w:val="1"/>
          <w:jc w:val="center"/>
          <w:ins w:id="324" w:author="Xavier Hoenner" w:date="2014-04-30T15:05:00Z"/>
          <w:trPrChange w:id="325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0" w:type="auto"/>
            <w:tcPrChange w:id="326" w:author="Xavier Hoenner" w:date="2014-04-30T15:06:00Z">
              <w:tcPr>
                <w:tcW w:w="898" w:type="dxa"/>
              </w:tcPr>
            </w:tcPrChange>
          </w:tcPr>
          <w:p w14:paraId="61F93A9D" w14:textId="77777777" w:rsidR="002A3EDC" w:rsidRDefault="002A3EDC" w:rsidP="002A3EDC">
            <w:pPr>
              <w:jc w:val="center"/>
              <w:rPr>
                <w:ins w:id="327" w:author="Xavier Hoenner" w:date="2014-04-30T15:05:00Z"/>
              </w:rPr>
            </w:pPr>
            <w:ins w:id="328" w:author="Xavier Hoenner" w:date="2014-04-30T15:05:00Z">
              <w:r>
                <w:t>Platform code</w:t>
              </w:r>
            </w:ins>
          </w:p>
        </w:tc>
        <w:tc>
          <w:tcPr>
            <w:tcW w:w="0" w:type="auto"/>
            <w:gridSpan w:val="3"/>
            <w:vAlign w:val="center"/>
            <w:tcPrChange w:id="329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314A74D3" w14:textId="77777777" w:rsidR="002A3EDC" w:rsidRDefault="002A3EDC" w:rsidP="002A3EDC">
            <w:pPr>
              <w:jc w:val="center"/>
              <w:rPr>
                <w:ins w:id="330" w:author="Xavier Hoenner" w:date="2014-04-30T15:05:00Z"/>
              </w:rPr>
            </w:pPr>
            <w:ins w:id="331" w:author="Xavier Hoenner" w:date="2014-04-30T15:05:00Z">
              <w:r>
                <w:t>Deployment code</w:t>
              </w:r>
            </w:ins>
          </w:p>
        </w:tc>
        <w:tc>
          <w:tcPr>
            <w:tcW w:w="0" w:type="auto"/>
            <w:gridSpan w:val="2"/>
            <w:vAlign w:val="center"/>
            <w:tcPrChange w:id="332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107089B0" w14:textId="77777777" w:rsidR="002A3EDC" w:rsidRDefault="002A3EDC" w:rsidP="002A3EDC">
            <w:pPr>
              <w:jc w:val="center"/>
              <w:rPr>
                <w:ins w:id="333" w:author="Xavier Hoenner" w:date="2014-04-30T15:05:00Z"/>
              </w:rPr>
            </w:pPr>
            <w:ins w:id="334" w:author="Xavier Hoenner" w:date="2014-04-30T15:05:00Z">
              <w:r>
                <w:t>Latitudinal range</w:t>
              </w:r>
            </w:ins>
          </w:p>
        </w:tc>
        <w:tc>
          <w:tcPr>
            <w:tcW w:w="0" w:type="auto"/>
            <w:gridSpan w:val="3"/>
            <w:vAlign w:val="center"/>
            <w:tcPrChange w:id="335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485EDFE8" w14:textId="77777777" w:rsidR="002A3EDC" w:rsidRDefault="002A3EDC" w:rsidP="002A3EDC">
            <w:pPr>
              <w:jc w:val="center"/>
              <w:rPr>
                <w:ins w:id="336" w:author="Xavier Hoenner" w:date="2014-04-30T15:05:00Z"/>
              </w:rPr>
            </w:pPr>
            <w:ins w:id="337" w:author="Xavier Hoenner" w:date="2014-04-30T15:05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  <w:tcPrChange w:id="338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7AC09F3E" w14:textId="77777777" w:rsidR="002A3EDC" w:rsidRDefault="002A3EDC" w:rsidP="002A3EDC">
            <w:pPr>
              <w:jc w:val="center"/>
              <w:rPr>
                <w:ins w:id="339" w:author="Xavier Hoenner" w:date="2014-04-30T15:05:00Z"/>
              </w:rPr>
            </w:pPr>
            <w:ins w:id="340" w:author="Xavier Hoenner" w:date="2014-04-30T15:05:00Z">
              <w:r>
                <w:t>Maximum depth</w:t>
              </w:r>
            </w:ins>
          </w:p>
        </w:tc>
        <w:tc>
          <w:tcPr>
            <w:tcW w:w="0" w:type="auto"/>
            <w:gridSpan w:val="2"/>
            <w:vAlign w:val="center"/>
            <w:tcPrChange w:id="341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4AAA172B" w14:textId="77777777" w:rsidR="002A3EDC" w:rsidRDefault="002A3EDC" w:rsidP="002A3EDC">
            <w:pPr>
              <w:jc w:val="center"/>
              <w:rPr>
                <w:ins w:id="342" w:author="Xavier Hoenner" w:date="2014-04-30T15:05:00Z"/>
              </w:rPr>
            </w:pPr>
            <w:ins w:id="343" w:author="Xavier Hoenner" w:date="2014-04-30T15:05:00Z">
              <w:r>
                <w:t>Start</w:t>
              </w:r>
            </w:ins>
          </w:p>
        </w:tc>
        <w:tc>
          <w:tcPr>
            <w:tcW w:w="0" w:type="auto"/>
            <w:gridSpan w:val="2"/>
            <w:vAlign w:val="center"/>
            <w:tcPrChange w:id="344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7A479A05" w14:textId="77777777" w:rsidR="002A3EDC" w:rsidRDefault="002A3EDC" w:rsidP="002A3EDC">
            <w:pPr>
              <w:jc w:val="center"/>
              <w:rPr>
                <w:ins w:id="345" w:author="Xavier Hoenner" w:date="2014-04-30T15:05:00Z"/>
              </w:rPr>
            </w:pPr>
            <w:ins w:id="346" w:author="Xavier Hoenner" w:date="2014-04-30T15:05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  <w:tcPrChange w:id="347" w:author="Xavier Hoenner" w:date="2014-04-30T15:06:00Z">
              <w:tcPr>
                <w:tcW w:w="1685" w:type="dxa"/>
                <w:gridSpan w:val="2"/>
                <w:vAlign w:val="center"/>
              </w:tcPr>
            </w:tcPrChange>
          </w:tcPr>
          <w:p w14:paraId="27ECA402" w14:textId="77777777" w:rsidR="002A3EDC" w:rsidRDefault="002A3EDC" w:rsidP="002A3EDC">
            <w:pPr>
              <w:jc w:val="center"/>
              <w:rPr>
                <w:ins w:id="348" w:author="Xavier Hoenner" w:date="2014-04-30T15:05:00Z"/>
              </w:rPr>
            </w:pPr>
            <w:ins w:id="349" w:author="Xavier Hoenner" w:date="2014-04-30T15:05:00Z">
              <w:r>
                <w:t>Time coverage (days)</w:t>
              </w:r>
            </w:ins>
          </w:p>
        </w:tc>
      </w:tr>
      <w:tr w:rsidR="002A3EDC" w14:paraId="164107C9" w14:textId="77777777" w:rsidTr="002A3EDC">
        <w:trPr>
          <w:gridAfter w:val="1"/>
          <w:jc w:val="center"/>
          <w:ins w:id="350" w:author="Xavier Hoenner" w:date="2014-04-30T15:05:00Z"/>
        </w:trPr>
        <w:tc>
          <w:tcPr>
            <w:tcW w:w="0" w:type="auto"/>
            <w:gridSpan w:val="17"/>
            <w:shd w:val="clear" w:color="auto" w:fill="595959" w:themeFill="text1" w:themeFillTint="A6"/>
          </w:tcPr>
          <w:p w14:paraId="4B65AA3F" w14:textId="77777777" w:rsidR="002A3EDC" w:rsidRDefault="002A3EDC" w:rsidP="002A3EDC">
            <w:pPr>
              <w:jc w:val="center"/>
              <w:rPr>
                <w:ins w:id="351" w:author="Xavier Hoenner" w:date="2014-04-30T15:05:00Z"/>
              </w:rPr>
            </w:pPr>
            <w:ins w:id="352" w:author="Xavier Hoenner" w:date="2014-04-30T15:05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2A3EDC" w14:paraId="07EB9022" w14:textId="77777777" w:rsidTr="002A3EDC">
        <w:tblPrEx>
          <w:tblPrExChange w:id="353" w:author="Xavier Hoenner" w:date="2014-04-30T15:06:00Z">
            <w:tblPrEx>
              <w:tblW w:w="0" w:type="auto"/>
              <w:tblLayout w:type="fixed"/>
            </w:tblPrEx>
          </w:tblPrExChange>
        </w:tblPrEx>
        <w:trPr>
          <w:gridAfter w:val="1"/>
          <w:jc w:val="center"/>
          <w:ins w:id="354" w:author="Xavier Hoenner" w:date="2014-04-30T15:05:00Z"/>
          <w:trPrChange w:id="355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  <w:tcPrChange w:id="356" w:author="Xavier Hoenner" w:date="2014-04-30T15:06:00Z">
              <w:tcPr>
                <w:tcW w:w="0" w:type="auto"/>
                <w:gridSpan w:val="19"/>
                <w:shd w:val="clear" w:color="auto" w:fill="BFBFBF" w:themeFill="background1" w:themeFillShade="BF"/>
                <w:vAlign w:val="center"/>
              </w:tcPr>
            </w:tcPrChange>
          </w:tcPr>
          <w:p w14:paraId="57D455C7" w14:textId="77777777" w:rsidR="002A3EDC" w:rsidRDefault="002A3EDC" w:rsidP="002A3EDC">
            <w:pPr>
              <w:rPr>
                <w:ins w:id="357" w:author="Xavier Hoenner" w:date="2014-04-30T15:05:00Z"/>
              </w:rPr>
            </w:pPr>
            <w:ins w:id="358" w:author="Xavier Hoenner" w:date="2014-04-30T15:05:00Z">
              <w:r>
                <w:t>Sub-headers = ‘</w:t>
              </w:r>
              <w:proofErr w:type="spellStart"/>
              <w:r>
                <w:t>glider_type</w:t>
              </w:r>
              <w:proofErr w:type="spellEnd"/>
              <w:r>
                <w:t>’</w:t>
              </w:r>
            </w:ins>
          </w:p>
        </w:tc>
      </w:tr>
      <w:tr w:rsidR="002A3EDC" w14:paraId="55E0D52D" w14:textId="77777777" w:rsidTr="002A3EDC">
        <w:tblPrEx>
          <w:tblPrExChange w:id="359" w:author="Xavier Hoenner" w:date="2014-04-30T15:06:00Z">
            <w:tblPrEx>
              <w:tblW w:w="9242" w:type="dxa"/>
            </w:tblPrEx>
          </w:tblPrExChange>
        </w:tblPrEx>
        <w:trPr>
          <w:gridAfter w:val="1"/>
          <w:jc w:val="center"/>
          <w:ins w:id="360" w:author="Xavier Hoenner" w:date="2014-04-30T15:05:00Z"/>
          <w:trPrChange w:id="361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0" w:type="auto"/>
            <w:tcPrChange w:id="362" w:author="Xavier Hoenner" w:date="2014-04-30T15:06:00Z">
              <w:tcPr>
                <w:tcW w:w="898" w:type="dxa"/>
              </w:tcPr>
            </w:tcPrChange>
          </w:tcPr>
          <w:p w14:paraId="73051DD9" w14:textId="77777777" w:rsidR="002A3EDC" w:rsidRDefault="002A3EDC" w:rsidP="002A3EDC">
            <w:pPr>
              <w:jc w:val="center"/>
              <w:rPr>
                <w:ins w:id="363" w:author="Xavier Hoenner" w:date="2014-04-30T15:05:00Z"/>
              </w:rPr>
            </w:pPr>
          </w:p>
        </w:tc>
        <w:tc>
          <w:tcPr>
            <w:tcW w:w="0" w:type="auto"/>
            <w:gridSpan w:val="3"/>
            <w:vAlign w:val="center"/>
            <w:tcPrChange w:id="364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26570233" w14:textId="77777777" w:rsidR="002A3EDC" w:rsidRDefault="002A3EDC" w:rsidP="002A3EDC">
            <w:pPr>
              <w:jc w:val="center"/>
              <w:rPr>
                <w:ins w:id="365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366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72FC1572" w14:textId="77777777" w:rsidR="002A3EDC" w:rsidRDefault="002A3EDC" w:rsidP="002A3EDC">
            <w:pPr>
              <w:jc w:val="center"/>
              <w:rPr>
                <w:ins w:id="367" w:author="Xavier Hoenner" w:date="2014-04-30T15:05:00Z"/>
              </w:rPr>
            </w:pPr>
          </w:p>
        </w:tc>
        <w:tc>
          <w:tcPr>
            <w:tcW w:w="0" w:type="auto"/>
            <w:gridSpan w:val="3"/>
            <w:vAlign w:val="center"/>
            <w:tcPrChange w:id="368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4BCFBC16" w14:textId="77777777" w:rsidR="002A3EDC" w:rsidRDefault="002A3EDC" w:rsidP="002A3EDC">
            <w:pPr>
              <w:jc w:val="center"/>
              <w:rPr>
                <w:ins w:id="369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370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7B6F73A0" w14:textId="77777777" w:rsidR="002A3EDC" w:rsidRDefault="002A3EDC" w:rsidP="002A3EDC">
            <w:pPr>
              <w:jc w:val="center"/>
              <w:rPr>
                <w:ins w:id="371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372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7DB3C6F2" w14:textId="77777777" w:rsidR="002A3EDC" w:rsidRDefault="002A3EDC" w:rsidP="002A3EDC">
            <w:pPr>
              <w:jc w:val="center"/>
              <w:rPr>
                <w:ins w:id="373" w:author="Xavier Hoenner" w:date="2014-04-30T15:05:00Z"/>
              </w:rPr>
            </w:pPr>
          </w:p>
        </w:tc>
        <w:tc>
          <w:tcPr>
            <w:tcW w:w="0" w:type="auto"/>
            <w:gridSpan w:val="2"/>
            <w:vAlign w:val="center"/>
            <w:tcPrChange w:id="374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74E41BA3" w14:textId="77777777" w:rsidR="002A3EDC" w:rsidRDefault="002A3EDC" w:rsidP="002A3EDC">
            <w:pPr>
              <w:jc w:val="center"/>
              <w:rPr>
                <w:ins w:id="375" w:author="Xavier Hoenner" w:date="2014-04-30T15:05:00Z"/>
              </w:rPr>
            </w:pPr>
          </w:p>
        </w:tc>
        <w:tc>
          <w:tcPr>
            <w:tcW w:w="0" w:type="auto"/>
            <w:gridSpan w:val="2"/>
            <w:tcPrChange w:id="376" w:author="Xavier Hoenner" w:date="2014-04-30T15:06:00Z">
              <w:tcPr>
                <w:tcW w:w="1685" w:type="dxa"/>
                <w:gridSpan w:val="2"/>
              </w:tcPr>
            </w:tcPrChange>
          </w:tcPr>
          <w:p w14:paraId="6E052171" w14:textId="77777777" w:rsidR="002A3EDC" w:rsidRDefault="002A3EDC" w:rsidP="002A3EDC">
            <w:pPr>
              <w:jc w:val="center"/>
              <w:rPr>
                <w:ins w:id="377" w:author="Xavier Hoenner" w:date="2014-04-30T15:05:00Z"/>
              </w:rPr>
            </w:pPr>
          </w:p>
        </w:tc>
      </w:tr>
    </w:tbl>
    <w:p w14:paraId="287366D1" w14:textId="0CDCC15E" w:rsidR="002A3EDC" w:rsidDel="005E2EA4" w:rsidRDefault="002A3EDC" w:rsidP="005E2EA4">
      <w:pPr>
        <w:rPr>
          <w:del w:id="378" w:author="Xavier Hoenner" w:date="2014-04-30T15:09:00Z"/>
          <w:szCs w:val="24"/>
        </w:rPr>
        <w:pPrChange w:id="379" w:author="Xavier Hoenner" w:date="2014-04-30T15:09:00Z">
          <w:pPr/>
        </w:pPrChange>
      </w:pPr>
    </w:p>
    <w:p w14:paraId="106CCBC2" w14:textId="0948BDA7" w:rsidR="00905C8D" w:rsidDel="005E2EA4" w:rsidRDefault="00905C8D" w:rsidP="005E2EA4">
      <w:pPr>
        <w:rPr>
          <w:del w:id="380" w:author="Xavier Hoenner" w:date="2014-04-30T15:09:00Z"/>
        </w:rPr>
        <w:pPrChange w:id="381" w:author="Xavier Hoenner" w:date="2014-04-30T15:09:00Z">
          <w:pPr>
            <w:pStyle w:val="Heading2"/>
          </w:pPr>
        </w:pPrChange>
      </w:pPr>
      <w:del w:id="382" w:author="Xavier Hoenner" w:date="2014-04-30T15:09:00Z">
        <w:r w:rsidRPr="00E123F0" w:rsidDel="005E2EA4">
          <w:delText>1.</w:delText>
        </w:r>
        <w:r w:rsidR="00A85F08" w:rsidDel="005E2EA4">
          <w:delText>4</w:delText>
        </w:r>
        <w:r w:rsidRPr="00E123F0" w:rsidDel="005E2EA4">
          <w:delText xml:space="preserve"> </w:delText>
        </w:r>
        <w:r w:rsidDel="005E2EA4">
          <w:delText>D</w:delText>
        </w:r>
        <w:r w:rsidRPr="00E123F0" w:rsidDel="005E2EA4">
          <w:delText xml:space="preserve">ata </w:delText>
        </w:r>
        <w:r w:rsidDel="005E2EA4">
          <w:delText>report – Data with missing information</w:delText>
        </w:r>
      </w:del>
    </w:p>
    <w:p w14:paraId="38D193A4" w14:textId="5D4874CD" w:rsidR="0011784D" w:rsidDel="005E2EA4" w:rsidRDefault="0011784D" w:rsidP="005E2EA4">
      <w:pPr>
        <w:rPr>
          <w:del w:id="383" w:author="Xavier Hoenner" w:date="2014-04-30T15:09:00Z"/>
        </w:rPr>
        <w:pPrChange w:id="384" w:author="Xavier Hoenner" w:date="2014-04-30T15:09:00Z">
          <w:pPr>
            <w:pStyle w:val="Heading3"/>
          </w:pPr>
        </w:pPrChange>
      </w:pPr>
      <w:del w:id="385" w:author="Xavier Hoenner" w:date="2014-04-30T15:09:00Z">
        <w:r w:rsidRPr="0011784D" w:rsidDel="005E2EA4">
          <w:rPr>
            <w:b/>
          </w:rPr>
          <w:delText>Filename:</w:delText>
        </w:r>
        <w:r w:rsidRPr="0011784D" w:rsidDel="005E2EA4">
          <w:delText xml:space="preserve"> ‘</w:delText>
        </w:r>
        <w:r w:rsidDel="005E2EA4">
          <w:delText>C</w:delText>
        </w:r>
        <w:r w:rsidR="00981CC1" w:rsidDel="005E2EA4">
          <w:delText>_</w:delText>
        </w:r>
        <w:r w:rsidR="0013065A" w:rsidDel="005E2EA4">
          <w:delText>ANFOG</w:delText>
        </w:r>
        <w:r w:rsidR="00ED795C" w:rsidDel="005E2EA4">
          <w:delText>_Missing</w:delText>
        </w:r>
        <w:r w:rsidR="00963D29" w:rsidDel="005E2EA4">
          <w:delText>Metadata</w:delText>
        </w:r>
        <w:r w:rsidRPr="0011784D" w:rsidDel="005E2EA4">
          <w:delText>’</w:delText>
        </w:r>
      </w:del>
    </w:p>
    <w:p w14:paraId="5B19BCF7" w14:textId="6E64D8B8" w:rsidR="0011784D" w:rsidRPr="0011784D" w:rsidDel="005E2EA4" w:rsidRDefault="0011784D" w:rsidP="005E2EA4">
      <w:pPr>
        <w:rPr>
          <w:del w:id="386" w:author="Xavier Hoenner" w:date="2014-04-30T15:09:00Z"/>
        </w:rPr>
        <w:pPrChange w:id="387" w:author="Xavier Hoenner" w:date="2014-04-30T15:09:00Z">
          <w:pPr>
            <w:pStyle w:val="Heading3"/>
          </w:pPr>
        </w:pPrChange>
      </w:pPr>
      <w:del w:id="388" w:author="Xavier Hoenner" w:date="2014-04-30T15:09:00Z">
        <w:r w:rsidRPr="005271CF" w:rsidDel="005E2EA4">
          <w:br/>
        </w:r>
        <w:r w:rsidRPr="0011784D" w:rsidDel="005E2EA4">
          <w:rPr>
            <w:b/>
            <w:szCs w:val="26"/>
          </w:rPr>
          <w:delText>Description:</w:delText>
        </w:r>
        <w:r w:rsidRPr="0011784D" w:rsidDel="005E2EA4">
          <w:delText xml:space="preserve"> </w:delText>
        </w:r>
        <w:r w:rsidRPr="0011784D" w:rsidDel="005E2EA4">
          <w:rPr>
            <w:szCs w:val="26"/>
          </w:rPr>
          <w:delText>‘</w:delText>
        </w:r>
        <w:r w:rsidR="00EE055E" w:rsidDel="005E2EA4">
          <w:rPr>
            <w:szCs w:val="26"/>
          </w:rPr>
          <w:delText>Data</w:delText>
        </w:r>
        <w:r w:rsidR="004F72E2" w:rsidDel="005E2EA4">
          <w:rPr>
            <w:szCs w:val="26"/>
          </w:rPr>
          <w:delText xml:space="preserve"> with</w:delText>
        </w:r>
        <w:r w:rsidR="00EE055E" w:rsidDel="005E2EA4">
          <w:rPr>
            <w:szCs w:val="26"/>
          </w:rPr>
          <w:delText xml:space="preserve"> </w:delText>
        </w:r>
        <w:r w:rsidR="004F72E2" w:rsidDel="005E2EA4">
          <w:rPr>
            <w:szCs w:val="26"/>
          </w:rPr>
          <w:delText xml:space="preserve">missing </w:delText>
        </w:r>
        <w:r w:rsidR="00963D29" w:rsidDel="005E2EA4">
          <w:rPr>
            <w:szCs w:val="26"/>
          </w:rPr>
          <w:delText>metadata</w:delText>
        </w:r>
        <w:r w:rsidRPr="0011784D" w:rsidDel="005E2EA4">
          <w:rPr>
            <w:szCs w:val="26"/>
          </w:rPr>
          <w:delText>’</w:delText>
        </w:r>
      </w:del>
    </w:p>
    <w:p w14:paraId="05732707" w14:textId="2DDAF205" w:rsidR="0011784D" w:rsidRPr="0011784D" w:rsidDel="005E2EA4" w:rsidRDefault="0011784D" w:rsidP="005E2EA4">
      <w:pPr>
        <w:rPr>
          <w:del w:id="389" w:author="Xavier Hoenner" w:date="2014-04-30T15:09:00Z"/>
        </w:rPr>
        <w:pPrChange w:id="390" w:author="Xavier Hoenner" w:date="2014-04-30T15:09:00Z">
          <w:pPr/>
        </w:pPrChange>
      </w:pPr>
    </w:p>
    <w:p w14:paraId="2DACDC1C" w14:textId="2810CDB0" w:rsidR="00905C8D" w:rsidDel="005E2EA4" w:rsidRDefault="00905C8D" w:rsidP="005E2EA4">
      <w:pPr>
        <w:rPr>
          <w:del w:id="391" w:author="Xavier Hoenner" w:date="2014-04-30T15:09:00Z"/>
        </w:rPr>
        <w:pPrChange w:id="392" w:author="Xavier Hoenner" w:date="2014-04-30T15:09:00Z">
          <w:pPr/>
        </w:pPrChange>
      </w:pPr>
      <w:del w:id="393" w:author="Xavier Hoenner" w:date="2014-04-30T15:09:00Z">
        <w:r w:rsidRPr="00542A59" w:rsidDel="005E2EA4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:rsidDel="005E2EA4" w14:paraId="32F66259" w14:textId="33F1ED3B" w:rsidTr="00343BA4">
        <w:trPr>
          <w:del w:id="394" w:author="Xavier Hoenner" w:date="2014-04-30T15:09:00Z"/>
        </w:trPr>
        <w:tc>
          <w:tcPr>
            <w:tcW w:w="1271" w:type="dxa"/>
          </w:tcPr>
          <w:p w14:paraId="5B84EA39" w14:textId="27AF9901" w:rsidR="00896D61" w:rsidRPr="003D503B" w:rsidDel="005E2EA4" w:rsidRDefault="00896D61" w:rsidP="005E2EA4">
            <w:pPr>
              <w:rPr>
                <w:del w:id="395" w:author="Xavier Hoenner" w:date="2014-04-30T15:09:00Z"/>
                <w:b/>
                <w:sz w:val="24"/>
                <w:szCs w:val="24"/>
              </w:rPr>
              <w:pPrChange w:id="396" w:author="Xavier Hoenner" w:date="2014-04-30T15:09:00Z">
                <w:pPr/>
              </w:pPrChange>
            </w:pPr>
            <w:del w:id="397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lastRenderedPageBreak/>
                <w:delText>Server</w:delText>
              </w:r>
            </w:del>
          </w:p>
        </w:tc>
        <w:tc>
          <w:tcPr>
            <w:tcW w:w="2526" w:type="dxa"/>
          </w:tcPr>
          <w:p w14:paraId="151A7490" w14:textId="1FC06BBD" w:rsidR="00896D61" w:rsidRPr="003D503B" w:rsidDel="005E2EA4" w:rsidRDefault="00896D61" w:rsidP="005E2EA4">
            <w:pPr>
              <w:rPr>
                <w:del w:id="398" w:author="Xavier Hoenner" w:date="2014-04-30T15:09:00Z"/>
                <w:sz w:val="24"/>
                <w:szCs w:val="24"/>
              </w:rPr>
              <w:pPrChange w:id="399" w:author="Xavier Hoenner" w:date="2014-04-30T15:09:00Z">
                <w:pPr/>
              </w:pPrChange>
            </w:pPr>
            <w:del w:id="400" w:author="Xavier Hoenner" w:date="2014-04-30T15:09:00Z">
              <w:r w:rsidRPr="003D503B" w:rsidDel="005E2EA4">
                <w:rPr>
                  <w:sz w:val="24"/>
                  <w:szCs w:val="24"/>
                </w:rPr>
                <w:delText>db</w:delText>
              </w:r>
              <w:r w:rsidDel="005E2EA4">
                <w:rPr>
                  <w:sz w:val="24"/>
                  <w:szCs w:val="24"/>
                </w:rPr>
                <w:delText>dev</w:delText>
              </w:r>
              <w:r w:rsidRPr="003D503B" w:rsidDel="005E2EA4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5E2EA4" w14:paraId="0921AD00" w14:textId="25BC5120" w:rsidTr="00343BA4">
        <w:trPr>
          <w:del w:id="401" w:author="Xavier Hoenner" w:date="2014-04-30T15:09:00Z"/>
        </w:trPr>
        <w:tc>
          <w:tcPr>
            <w:tcW w:w="1271" w:type="dxa"/>
          </w:tcPr>
          <w:p w14:paraId="3127C65A" w14:textId="6326B36B" w:rsidR="00896D61" w:rsidRPr="003D503B" w:rsidDel="005E2EA4" w:rsidRDefault="00896D61" w:rsidP="005E2EA4">
            <w:pPr>
              <w:rPr>
                <w:del w:id="402" w:author="Xavier Hoenner" w:date="2014-04-30T15:09:00Z"/>
                <w:b/>
                <w:sz w:val="24"/>
                <w:szCs w:val="24"/>
              </w:rPr>
              <w:pPrChange w:id="403" w:author="Xavier Hoenner" w:date="2014-04-30T15:09:00Z">
                <w:pPr/>
              </w:pPrChange>
            </w:pPr>
            <w:del w:id="404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DF13240" w14:textId="38F4E32F" w:rsidR="00896D61" w:rsidRPr="003D503B" w:rsidDel="005E2EA4" w:rsidRDefault="00896D61" w:rsidP="005E2EA4">
            <w:pPr>
              <w:rPr>
                <w:del w:id="405" w:author="Xavier Hoenner" w:date="2014-04-30T15:09:00Z"/>
                <w:sz w:val="24"/>
                <w:szCs w:val="24"/>
              </w:rPr>
              <w:pPrChange w:id="406" w:author="Xavier Hoenner" w:date="2014-04-30T15:09:00Z">
                <w:pPr/>
              </w:pPrChange>
            </w:pPr>
            <w:del w:id="407" w:author="Xavier Hoenner" w:date="2014-04-30T15:09:00Z">
              <w:r w:rsidDel="005E2EA4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5E2EA4" w14:paraId="41331B83" w14:textId="5FDD599A" w:rsidTr="00343BA4">
        <w:trPr>
          <w:del w:id="408" w:author="Xavier Hoenner" w:date="2014-04-30T15:09:00Z"/>
        </w:trPr>
        <w:tc>
          <w:tcPr>
            <w:tcW w:w="1271" w:type="dxa"/>
          </w:tcPr>
          <w:p w14:paraId="6BF6941E" w14:textId="4481044D" w:rsidR="00896D61" w:rsidRPr="003D503B" w:rsidDel="005E2EA4" w:rsidRDefault="00896D61" w:rsidP="005E2EA4">
            <w:pPr>
              <w:rPr>
                <w:del w:id="409" w:author="Xavier Hoenner" w:date="2014-04-30T15:09:00Z"/>
                <w:b/>
                <w:sz w:val="24"/>
                <w:szCs w:val="24"/>
              </w:rPr>
              <w:pPrChange w:id="410" w:author="Xavier Hoenner" w:date="2014-04-30T15:09:00Z">
                <w:pPr/>
              </w:pPrChange>
            </w:pPr>
            <w:del w:id="411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6D9D28CC" w14:textId="199AB9FA" w:rsidR="00896D61" w:rsidRPr="003D503B" w:rsidDel="005E2EA4" w:rsidRDefault="00896D61" w:rsidP="005E2EA4">
            <w:pPr>
              <w:rPr>
                <w:del w:id="412" w:author="Xavier Hoenner" w:date="2014-04-30T15:09:00Z"/>
                <w:sz w:val="24"/>
                <w:szCs w:val="24"/>
              </w:rPr>
              <w:pPrChange w:id="413" w:author="Xavier Hoenner" w:date="2014-04-30T15:09:00Z">
                <w:pPr/>
              </w:pPrChange>
            </w:pPr>
            <w:del w:id="414" w:author="Xavier Hoenner" w:date="2014-04-30T15:09:00Z">
              <w:r w:rsidDel="005E2EA4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5E2EA4" w14:paraId="1BB6AC4D" w14:textId="4295217A" w:rsidTr="00343BA4">
        <w:trPr>
          <w:del w:id="415" w:author="Xavier Hoenner" w:date="2014-04-30T15:09:00Z"/>
        </w:trPr>
        <w:tc>
          <w:tcPr>
            <w:tcW w:w="1271" w:type="dxa"/>
          </w:tcPr>
          <w:p w14:paraId="60B33EBD" w14:textId="49C3421C" w:rsidR="00896D61" w:rsidRPr="003D503B" w:rsidDel="005E2EA4" w:rsidRDefault="00896D61" w:rsidP="005E2EA4">
            <w:pPr>
              <w:rPr>
                <w:del w:id="416" w:author="Xavier Hoenner" w:date="2014-04-30T15:09:00Z"/>
                <w:b/>
                <w:sz w:val="24"/>
                <w:szCs w:val="24"/>
              </w:rPr>
              <w:pPrChange w:id="417" w:author="Xavier Hoenner" w:date="2014-04-30T15:09:00Z">
                <w:pPr/>
              </w:pPrChange>
            </w:pPr>
            <w:del w:id="418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577AC3CE" w14:textId="2D26BFB4" w:rsidR="00896D61" w:rsidRPr="003D503B" w:rsidDel="005E2EA4" w:rsidRDefault="004F4D40" w:rsidP="005E2EA4">
            <w:pPr>
              <w:rPr>
                <w:del w:id="419" w:author="Xavier Hoenner" w:date="2014-04-30T15:09:00Z"/>
                <w:sz w:val="24"/>
                <w:szCs w:val="24"/>
              </w:rPr>
              <w:pPrChange w:id="420" w:author="Xavier Hoenner" w:date="2014-04-30T15:09:00Z">
                <w:pPr/>
              </w:pPrChange>
            </w:pPr>
            <w:del w:id="421" w:author="Xavier Hoenner" w:date="2014-04-30T15:09:00Z">
              <w:r w:rsidDel="005E2EA4">
                <w:rPr>
                  <w:sz w:val="24"/>
                  <w:szCs w:val="24"/>
                </w:rPr>
                <w:delText>anfog</w:delText>
              </w:r>
              <w:r w:rsidR="00896D61" w:rsidDel="005E2EA4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49FCC01E" w14:textId="6E320AED" w:rsidR="00D760A3" w:rsidDel="005E2EA4" w:rsidRDefault="00D760A3" w:rsidP="005E2EA4">
      <w:pPr>
        <w:rPr>
          <w:del w:id="422" w:author="Xavier Hoenner" w:date="2014-04-30T15:09:00Z"/>
        </w:rPr>
        <w:pPrChange w:id="423" w:author="Xavier Hoenner" w:date="2014-04-30T15:09:00Z">
          <w:pPr/>
        </w:pPrChange>
      </w:pPr>
    </w:p>
    <w:p w14:paraId="006316F2" w14:textId="15C6188B" w:rsidR="005009C2" w:rsidDel="005E2EA4" w:rsidRDefault="005009C2" w:rsidP="005E2EA4">
      <w:pPr>
        <w:rPr>
          <w:del w:id="424" w:author="Xavier Hoenner" w:date="2014-04-30T15:09:00Z"/>
        </w:rPr>
        <w:pPrChange w:id="425" w:author="Xavier Hoenner" w:date="2014-04-30T15:09:00Z">
          <w:pPr/>
        </w:pPrChange>
      </w:pPr>
      <w:del w:id="426" w:author="Xavier Hoenner" w:date="2014-04-30T15:09:00Z">
        <w:r w:rsidDel="005E2EA4">
          <w:rPr>
            <w:u w:val="single"/>
          </w:rPr>
          <w:delText xml:space="preserve">Filters: </w:delText>
        </w:r>
        <w:r w:rsidR="00DF3B0A" w:rsidDel="005E2EA4">
          <w:delText>List all data for which ‘metadata’ = ‘No’</w:delText>
        </w:r>
        <w:r w:rsidDel="005E2EA4">
          <w:delText>.</w:delText>
        </w:r>
      </w:del>
    </w:p>
    <w:p w14:paraId="7473DF6F" w14:textId="100429D4" w:rsidR="005009C2" w:rsidDel="005E2EA4" w:rsidRDefault="005009C2" w:rsidP="005E2EA4">
      <w:pPr>
        <w:rPr>
          <w:del w:id="427" w:author="Xavier Hoenner" w:date="2014-04-30T15:09:00Z"/>
        </w:rPr>
        <w:pPrChange w:id="428" w:author="Xavier Hoenner" w:date="2014-04-30T15:09:00Z">
          <w:pPr>
            <w:ind w:left="1843" w:hanging="1843"/>
          </w:pPr>
        </w:pPrChange>
      </w:pPr>
      <w:del w:id="429" w:author="Xavier Hoenner" w:date="2014-04-30T15:09:00Z">
        <w:r w:rsidDel="005E2EA4">
          <w:rPr>
            <w:u w:val="single"/>
          </w:rPr>
          <w:delText>Data sorting options:</w:delText>
        </w:r>
        <w:r w:rsidDel="005E2EA4">
          <w:delText xml:space="preserve"> None, data are already sorted by ASCENDING ‘glider_type’, then </w:delText>
        </w:r>
        <w:r w:rsidR="00003F36" w:rsidDel="005E2EA4">
          <w:delText xml:space="preserve">by </w:delText>
        </w:r>
        <w:r w:rsidDel="005E2EA4">
          <w:delText>ASCENDING ‘platform</w:delText>
        </w:r>
        <w:r w:rsidR="00FA74B5" w:rsidDel="005E2EA4">
          <w:delText>’</w:delText>
        </w:r>
        <w:r w:rsidDel="005E2EA4">
          <w:delText xml:space="preserve">, and then </w:delText>
        </w:r>
        <w:r w:rsidR="00003F36" w:rsidDel="005E2EA4">
          <w:delText xml:space="preserve">by </w:delText>
        </w:r>
        <w:r w:rsidDel="005E2EA4">
          <w:delText>ASCENDING ‘deployment_id’.</w:delText>
        </w:r>
      </w:del>
    </w:p>
    <w:p w14:paraId="1C4F94E5" w14:textId="501C4265" w:rsidR="005009C2" w:rsidDel="005E2EA4" w:rsidRDefault="005009C2" w:rsidP="005E2EA4">
      <w:pPr>
        <w:rPr>
          <w:del w:id="430" w:author="Xavier Hoenner" w:date="2014-04-30T15:09:00Z"/>
        </w:rPr>
        <w:pPrChange w:id="431" w:author="Xavier Hoenner" w:date="2014-04-30T15:09:00Z">
          <w:pPr>
            <w:ind w:left="1843" w:hanging="1843"/>
          </w:pPr>
        </w:pPrChange>
      </w:pPr>
      <w:del w:id="432" w:author="Xavier Hoenner" w:date="2014-04-30T15:09:00Z">
        <w:r w:rsidDel="005E2EA4">
          <w:rPr>
            <w:u w:val="single"/>
          </w:rPr>
          <w:delText>Data grouping options:</w:delText>
        </w:r>
        <w:r w:rsidDel="005E2EA4">
          <w:delText xml:space="preserve"> Group by ‘glider_type’, sub-group by ‘platform’.</w:delText>
        </w:r>
      </w:del>
    </w:p>
    <w:p w14:paraId="340FE8E3" w14:textId="66CD2CA5" w:rsidR="005009C2" w:rsidDel="005E2EA4" w:rsidRDefault="005009C2" w:rsidP="005E2EA4">
      <w:pPr>
        <w:rPr>
          <w:del w:id="433" w:author="Xavier Hoenner" w:date="2014-04-30T15:09:00Z"/>
        </w:rPr>
        <w:pPrChange w:id="434" w:author="Xavier Hoenner" w:date="2014-04-30T15:09:00Z">
          <w:pPr>
            <w:ind w:left="993" w:hanging="993"/>
          </w:pPr>
        </w:pPrChange>
      </w:pPr>
      <w:del w:id="435" w:author="Xavier Hoenner" w:date="2014-04-30T15:09:00Z">
        <w:r w:rsidDel="005E2EA4">
          <w:rPr>
            <w:u w:val="single"/>
          </w:rPr>
          <w:delText>Footnote:</w:delText>
        </w:r>
        <w:r w:rsidDel="005E2EA4">
          <w:delText xml:space="preserve"> </w:delText>
        </w:r>
        <w:r w:rsidDel="005E2EA4">
          <w:rPr>
            <w:b/>
          </w:rPr>
          <w:delText xml:space="preserve">Headers: </w:delText>
        </w:r>
        <w:r w:rsidDel="005E2EA4">
          <w:delText>Seagliders or Slocum gliders.</w:delText>
        </w:r>
        <w:r w:rsidDel="005E2EA4">
          <w:br/>
        </w:r>
        <w:r w:rsidDel="005E2EA4">
          <w:rPr>
            <w:b/>
          </w:rPr>
          <w:delText>Sub-headers</w:delText>
        </w:r>
        <w:r w:rsidDel="005E2EA4">
          <w:delText>: Platform code</w:delText>
        </w:r>
        <w:r w:rsidDel="005E2EA4">
          <w:br/>
        </w:r>
        <w:r w:rsidDel="005E2EA4">
          <w:rPr>
            <w:b/>
          </w:rPr>
          <w:delText>Deployment code</w:delText>
        </w:r>
        <w:r w:rsidDel="005E2EA4">
          <w:delText>: Deployment location and date</w:delText>
        </w:r>
        <w:r w:rsidR="004C6B83" w:rsidDel="005E2EA4">
          <w:br/>
        </w:r>
        <w:r w:rsidR="004C6B83" w:rsidDel="005E2EA4">
          <w:rPr>
            <w:b/>
          </w:rPr>
          <w:delText>QC’d data</w:delText>
        </w:r>
        <w:r w:rsidR="004C6B83" w:rsidDel="005E2EA4">
          <w:delText>: Quality controlled data for the deployment</w:delText>
        </w:r>
        <w:r w:rsidR="009B7C19" w:rsidDel="005E2EA4">
          <w:delText>?</w:delText>
        </w:r>
        <w:r w:rsidDel="005E2EA4">
          <w:br/>
        </w:r>
        <w:r w:rsidRPr="006B3C3D" w:rsidDel="005E2EA4">
          <w:rPr>
            <w:b/>
          </w:rPr>
          <w:delText>‘</w:delText>
        </w:r>
        <w:r w:rsidDel="005E2EA4">
          <w:rPr>
            <w:b/>
          </w:rPr>
          <w:delText>Start’</w:delText>
        </w:r>
        <w:r w:rsidRPr="006B3C3D" w:rsidDel="005E2EA4">
          <w:delText xml:space="preserve">: </w:delText>
        </w:r>
        <w:r w:rsidDel="005E2EA4">
          <w:delText>Glider deployment date (format: dd/mm/yyyy).</w:delText>
        </w:r>
        <w:r w:rsidDel="005E2EA4">
          <w:br/>
        </w:r>
        <w:r w:rsidDel="005E2EA4">
          <w:rPr>
            <w:b/>
          </w:rPr>
          <w:delText>‘End’</w:delText>
        </w:r>
        <w:r w:rsidRPr="006B3C3D" w:rsidDel="005E2EA4">
          <w:delText xml:space="preserve">: </w:delText>
        </w:r>
        <w:r w:rsidDel="005E2EA4">
          <w:delText>Glider recovery date (format: dd/mm/yyyy).</w:delText>
        </w:r>
        <w:r w:rsidRPr="006B3C3D"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</w:delText>
        </w:r>
        <w:r w:rsidDel="005E2EA4">
          <w:rPr>
            <w:b/>
          </w:rPr>
          <w:delText>c</w:delText>
        </w:r>
        <w:r w:rsidRPr="00ED7666" w:rsidDel="005E2EA4">
          <w:rPr>
            <w:b/>
          </w:rPr>
          <w:delText>overage’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</w:delText>
        </w:r>
        <w:r w:rsidDel="005E2EA4">
          <w:delText>between the deployment start and end dates</w:delText>
        </w:r>
        <w:r w:rsidRPr="00ED7666" w:rsidDel="005E2EA4">
          <w:delText>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upload</w:delText>
        </w:r>
        <w:r w:rsidRPr="00ED7666" w:rsidDel="005E2EA4">
          <w:rPr>
            <w:b/>
          </w:rPr>
          <w:delText xml:space="preserve"> data’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necessary to </w:delText>
        </w:r>
        <w:r w:rsidDel="005E2EA4">
          <w:delText>process and upload data onto the eMII server.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publish data</w:delText>
        </w:r>
        <w:r w:rsidRPr="00ED7666" w:rsidDel="005E2EA4">
          <w:rPr>
            <w:b/>
          </w:rPr>
          <w:delText>’:</w:delText>
        </w:r>
        <w:r w:rsidRPr="00ED7666" w:rsidDel="005E2EA4">
          <w:delText xml:space="preserve"> </w:delText>
        </w:r>
        <w:r w:rsidDel="005E2EA4">
          <w:delText>N</w:delText>
        </w:r>
        <w:r w:rsidRPr="00ED7666" w:rsidDel="005E2EA4">
          <w:delText>umber of days necessary to make data available through Opendap and the IMOS portal</w:delText>
        </w:r>
        <w:r w:rsidDel="005E2EA4">
          <w:delText xml:space="preserve"> from the date the data is on the eMII server</w:delText>
        </w:r>
        <w:r w:rsidRPr="00ED7666" w:rsidDel="005E2EA4">
          <w:br/>
        </w:r>
        <w:r w:rsidDel="005E2EA4">
          <w:rPr>
            <w:b/>
          </w:rPr>
          <w:delText xml:space="preserve">ANFOG: </w:delText>
        </w:r>
        <w:r w:rsidDel="005E2EA4">
          <w:delText>Australian National Facility for Ocean Gliders (</w:delText>
        </w:r>
        <w:r w:rsidR="002A3EDC" w:rsidDel="005E2EA4">
          <w:fldChar w:fldCharType="begin"/>
        </w:r>
        <w:r w:rsidR="002A3EDC" w:rsidDel="005E2EA4">
          <w:delInstrText xml:space="preserve"> HYPERLINK "http://imos.org.au/anfog.html" </w:delInstrText>
        </w:r>
        <w:r w:rsidR="002A3EDC" w:rsidDel="005E2EA4">
          <w:fldChar w:fldCharType="separate"/>
        </w:r>
        <w:r w:rsidRPr="003E29FC" w:rsidDel="005E2EA4">
          <w:rPr>
            <w:rStyle w:val="Hyperlink"/>
          </w:rPr>
          <w:delText>http://imos.org.au/anfog.html</w:delText>
        </w:r>
        <w:r w:rsidR="002A3EDC" w:rsidDel="005E2EA4">
          <w:rPr>
            <w:rStyle w:val="Hyperlink"/>
          </w:rPr>
          <w:fldChar w:fldCharType="end"/>
        </w:r>
        <w:r w:rsidDel="005E2EA4">
          <w:delText>).</w:delText>
        </w:r>
      </w:del>
    </w:p>
    <w:p w14:paraId="6166222E" w14:textId="6836ADD3" w:rsidR="005009C2" w:rsidDel="005E2EA4" w:rsidRDefault="005009C2" w:rsidP="005E2EA4">
      <w:pPr>
        <w:rPr>
          <w:del w:id="436" w:author="Xavier Hoenner" w:date="2014-04-30T15:09:00Z"/>
        </w:rPr>
        <w:pPrChange w:id="437" w:author="Xavier Hoenner" w:date="2014-04-30T15:09:00Z">
          <w:pPr/>
        </w:pPrChange>
      </w:pPr>
    </w:p>
    <w:p w14:paraId="263A371F" w14:textId="14B76979" w:rsidR="005009C2" w:rsidDel="005E2EA4" w:rsidRDefault="005009C2" w:rsidP="005E2EA4">
      <w:pPr>
        <w:rPr>
          <w:del w:id="438" w:author="Xavier Hoenner" w:date="2014-04-30T15:09:00Z"/>
        </w:rPr>
        <w:pPrChange w:id="439" w:author="Xavier Hoenner" w:date="2014-04-30T15:09:00Z">
          <w:pPr>
            <w:pStyle w:val="Heading3"/>
          </w:pPr>
        </w:pPrChange>
      </w:pPr>
      <w:del w:id="440" w:author="Xavier Hoenner" w:date="2014-04-30T15:09:00Z">
        <w:r w:rsidDel="005E2EA4">
          <w:delText>Template</w:delText>
        </w:r>
      </w:del>
    </w:p>
    <w:tbl>
      <w:tblPr>
        <w:tblStyle w:val="TableGrid"/>
        <w:tblW w:w="10604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957"/>
        <w:gridCol w:w="757"/>
        <w:gridCol w:w="757"/>
        <w:gridCol w:w="673"/>
        <w:gridCol w:w="1275"/>
        <w:gridCol w:w="1752"/>
        <w:gridCol w:w="1752"/>
      </w:tblGrid>
      <w:tr w:rsidR="004C6B83" w:rsidDel="005E2EA4" w14:paraId="75595FEA" w14:textId="7B31C930" w:rsidTr="004C6B83">
        <w:trPr>
          <w:jc w:val="center"/>
          <w:del w:id="441" w:author="Xavier Hoenner" w:date="2014-04-30T15:09:00Z"/>
        </w:trPr>
        <w:tc>
          <w:tcPr>
            <w:tcW w:w="967" w:type="dxa"/>
            <w:vAlign w:val="center"/>
          </w:tcPr>
          <w:p w14:paraId="22617622" w14:textId="0BF3EBD2" w:rsidR="004C6B83" w:rsidRPr="0025464E" w:rsidDel="005E2EA4" w:rsidRDefault="004C6B83" w:rsidP="005E2EA4">
            <w:pPr>
              <w:rPr>
                <w:del w:id="442" w:author="Xavier Hoenner" w:date="2014-04-30T15:09:00Z"/>
                <w:b/>
              </w:rPr>
              <w:pPrChange w:id="443" w:author="Xavier Hoenner" w:date="2014-04-30T15:09:00Z">
                <w:pPr>
                  <w:jc w:val="center"/>
                </w:pPr>
              </w:pPrChange>
            </w:pPr>
            <w:del w:id="444" w:author="Xavier Hoenner" w:date="2014-04-30T15:09:00Z">
              <w:r w:rsidDel="005E2EA4">
                <w:rPr>
                  <w:b/>
                </w:rPr>
                <w:delText>deployment_id</w:delText>
              </w:r>
            </w:del>
          </w:p>
        </w:tc>
        <w:tc>
          <w:tcPr>
            <w:tcW w:w="757" w:type="dxa"/>
            <w:vAlign w:val="center"/>
          </w:tcPr>
          <w:p w14:paraId="0FFDAFFA" w14:textId="5394BEA5" w:rsidR="004C6B83" w:rsidRPr="0025464E" w:rsidDel="005E2EA4" w:rsidRDefault="004C6B83" w:rsidP="005E2EA4">
            <w:pPr>
              <w:rPr>
                <w:del w:id="445" w:author="Xavier Hoenner" w:date="2014-04-30T15:09:00Z"/>
                <w:b/>
              </w:rPr>
              <w:pPrChange w:id="446" w:author="Xavier Hoenner" w:date="2014-04-30T15:09:00Z">
                <w:pPr>
                  <w:jc w:val="center"/>
                </w:pPr>
              </w:pPrChange>
            </w:pPr>
            <w:del w:id="447" w:author="Xavier Hoenner" w:date="2014-04-30T15:09:00Z">
              <w:r w:rsidDel="005E2EA4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1254B116" w14:textId="3C568EFA" w:rsidR="004C6B83" w:rsidRPr="0025464E" w:rsidDel="005E2EA4" w:rsidRDefault="004C6B83" w:rsidP="005E2EA4">
            <w:pPr>
              <w:rPr>
                <w:del w:id="448" w:author="Xavier Hoenner" w:date="2014-04-30T15:09:00Z"/>
                <w:b/>
              </w:rPr>
              <w:pPrChange w:id="449" w:author="Xavier Hoenner" w:date="2014-04-30T15:09:00Z">
                <w:pPr>
                  <w:jc w:val="center"/>
                </w:pPr>
              </w:pPrChange>
            </w:pPr>
            <w:del w:id="450" w:author="Xavier Hoenner" w:date="2014-04-30T15:09:00Z">
              <w:r w:rsidDel="005E2EA4">
                <w:rPr>
                  <w:b/>
                </w:rPr>
                <w:delText>lon_range</w:delText>
              </w:r>
            </w:del>
          </w:p>
        </w:tc>
        <w:tc>
          <w:tcPr>
            <w:tcW w:w="957" w:type="dxa"/>
            <w:vAlign w:val="center"/>
          </w:tcPr>
          <w:p w14:paraId="561A535C" w14:textId="2D0493F9" w:rsidR="004C6B83" w:rsidRPr="0025464E" w:rsidDel="005E2EA4" w:rsidRDefault="004C6B83" w:rsidP="005E2EA4">
            <w:pPr>
              <w:rPr>
                <w:del w:id="451" w:author="Xavier Hoenner" w:date="2014-04-30T15:09:00Z"/>
                <w:b/>
              </w:rPr>
              <w:pPrChange w:id="452" w:author="Xavier Hoenner" w:date="2014-04-30T15:09:00Z">
                <w:pPr>
                  <w:jc w:val="center"/>
                </w:pPr>
              </w:pPrChange>
            </w:pPr>
            <w:del w:id="453" w:author="Xavier Hoenner" w:date="2014-04-30T15:09:00Z">
              <w:r w:rsidDel="005E2EA4">
                <w:rPr>
                  <w:b/>
                </w:rPr>
                <w:delText>max_depth</w:delText>
              </w:r>
            </w:del>
          </w:p>
        </w:tc>
        <w:tc>
          <w:tcPr>
            <w:tcW w:w="757" w:type="dxa"/>
            <w:vAlign w:val="center"/>
          </w:tcPr>
          <w:p w14:paraId="4AFCDD5E" w14:textId="532D937B" w:rsidR="004C6B83" w:rsidDel="005E2EA4" w:rsidRDefault="004C6B83" w:rsidP="005E2EA4">
            <w:pPr>
              <w:rPr>
                <w:del w:id="454" w:author="Xavier Hoenner" w:date="2014-04-30T15:09:00Z"/>
                <w:b/>
              </w:rPr>
              <w:pPrChange w:id="455" w:author="Xavier Hoenner" w:date="2014-04-30T15:09:00Z">
                <w:pPr>
                  <w:jc w:val="center"/>
                </w:pPr>
              </w:pPrChange>
            </w:pPr>
            <w:del w:id="456" w:author="Xavier Hoenner" w:date="2014-04-30T15:09:00Z">
              <w:r w:rsidDel="005E2EA4">
                <w:rPr>
                  <w:b/>
                </w:rPr>
                <w:delText>qc_data</w:delText>
              </w:r>
            </w:del>
          </w:p>
        </w:tc>
        <w:tc>
          <w:tcPr>
            <w:tcW w:w="757" w:type="dxa"/>
            <w:vAlign w:val="center"/>
          </w:tcPr>
          <w:p w14:paraId="61C53D08" w14:textId="3D12C71E" w:rsidR="004C6B83" w:rsidRPr="0025464E" w:rsidDel="005E2EA4" w:rsidRDefault="004C6B83" w:rsidP="005E2EA4">
            <w:pPr>
              <w:rPr>
                <w:del w:id="457" w:author="Xavier Hoenner" w:date="2014-04-30T15:09:00Z"/>
                <w:b/>
              </w:rPr>
              <w:pPrChange w:id="458" w:author="Xavier Hoenner" w:date="2014-04-30T15:09:00Z">
                <w:pPr>
                  <w:jc w:val="center"/>
                </w:pPr>
              </w:pPrChange>
            </w:pPr>
            <w:del w:id="459" w:author="Xavier Hoenner" w:date="2014-04-30T15:09:00Z">
              <w:r w:rsidDel="005E2EA4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66C34C99" w14:textId="4C4685CF" w:rsidR="004C6B83" w:rsidRPr="0025464E" w:rsidDel="005E2EA4" w:rsidRDefault="004C6B83" w:rsidP="005E2EA4">
            <w:pPr>
              <w:rPr>
                <w:del w:id="460" w:author="Xavier Hoenner" w:date="2014-04-30T15:09:00Z"/>
                <w:b/>
              </w:rPr>
              <w:pPrChange w:id="461" w:author="Xavier Hoenner" w:date="2014-04-30T15:09:00Z">
                <w:pPr>
                  <w:jc w:val="center"/>
                </w:pPr>
              </w:pPrChange>
            </w:pPr>
            <w:del w:id="462" w:author="Xavier Hoenner" w:date="2014-04-30T15:09:00Z">
              <w:r w:rsidDel="005E2EA4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6D5E6A9D" w14:textId="29DEB5DF" w:rsidR="004C6B83" w:rsidRPr="0025464E" w:rsidDel="005E2EA4" w:rsidRDefault="004C6B83" w:rsidP="005E2EA4">
            <w:pPr>
              <w:rPr>
                <w:del w:id="463" w:author="Xavier Hoenner" w:date="2014-04-30T15:09:00Z"/>
                <w:b/>
              </w:rPr>
              <w:pPrChange w:id="464" w:author="Xavier Hoenner" w:date="2014-04-30T15:09:00Z">
                <w:pPr>
                  <w:jc w:val="center"/>
                </w:pPr>
              </w:pPrChange>
            </w:pPr>
            <w:del w:id="465" w:author="Xavier Hoenner" w:date="2014-04-30T15:09:00Z">
              <w:r w:rsidDel="005E2EA4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A2CEB7D" w14:textId="5FF3E21C" w:rsidR="004C6B83" w:rsidDel="005E2EA4" w:rsidRDefault="004C6B83" w:rsidP="005E2EA4">
            <w:pPr>
              <w:rPr>
                <w:del w:id="466" w:author="Xavier Hoenner" w:date="2014-04-30T15:09:00Z"/>
                <w:b/>
              </w:rPr>
              <w:pPrChange w:id="467" w:author="Xavier Hoenner" w:date="2014-04-30T15:09:00Z">
                <w:pPr>
                  <w:jc w:val="center"/>
                </w:pPr>
              </w:pPrChange>
            </w:pPr>
            <w:del w:id="468" w:author="Xavier Hoenner" w:date="2014-04-30T15:09:00Z">
              <w:r w:rsidDel="005E2EA4">
                <w:rPr>
                  <w:b/>
                </w:rPr>
                <w:delText>days_to_process_and_upload</w:delText>
              </w:r>
            </w:del>
          </w:p>
        </w:tc>
        <w:tc>
          <w:tcPr>
            <w:tcW w:w="1752" w:type="dxa"/>
            <w:vAlign w:val="center"/>
          </w:tcPr>
          <w:p w14:paraId="08530E54" w14:textId="2A362B8F" w:rsidR="004C6B83" w:rsidDel="005E2EA4" w:rsidRDefault="004C6B83" w:rsidP="005E2EA4">
            <w:pPr>
              <w:rPr>
                <w:del w:id="469" w:author="Xavier Hoenner" w:date="2014-04-30T15:09:00Z"/>
                <w:b/>
              </w:rPr>
              <w:pPrChange w:id="470" w:author="Xavier Hoenner" w:date="2014-04-30T15:09:00Z">
                <w:pPr>
                  <w:jc w:val="center"/>
                </w:pPr>
              </w:pPrChange>
            </w:pPr>
            <w:del w:id="471" w:author="Xavier Hoenner" w:date="2014-04-30T15:09:00Z">
              <w:r w:rsidDel="005E2EA4">
                <w:rPr>
                  <w:b/>
                </w:rPr>
                <w:delText>days_to_make_public</w:delText>
              </w:r>
            </w:del>
          </w:p>
        </w:tc>
      </w:tr>
      <w:tr w:rsidR="004C6B83" w:rsidDel="005E2EA4" w14:paraId="35A53826" w14:textId="31D620B4" w:rsidTr="004C6B83">
        <w:trPr>
          <w:jc w:val="center"/>
          <w:del w:id="472" w:author="Xavier Hoenner" w:date="2014-04-30T15:09:00Z"/>
        </w:trPr>
        <w:tc>
          <w:tcPr>
            <w:tcW w:w="967" w:type="dxa"/>
            <w:vAlign w:val="center"/>
          </w:tcPr>
          <w:p w14:paraId="00C18514" w14:textId="40003824" w:rsidR="004C6B83" w:rsidDel="005E2EA4" w:rsidRDefault="004C6B83" w:rsidP="005E2EA4">
            <w:pPr>
              <w:rPr>
                <w:del w:id="473" w:author="Xavier Hoenner" w:date="2014-04-30T15:09:00Z"/>
              </w:rPr>
              <w:pPrChange w:id="474" w:author="Xavier Hoenner" w:date="2014-04-30T15:09:00Z">
                <w:pPr>
                  <w:jc w:val="center"/>
                </w:pPr>
              </w:pPrChange>
            </w:pPr>
            <w:del w:id="475" w:author="Xavier Hoenner" w:date="2014-04-30T15:09:00Z">
              <w:r w:rsidDel="005E2EA4">
                <w:delText>Deployment code</w:delText>
              </w:r>
            </w:del>
          </w:p>
        </w:tc>
        <w:tc>
          <w:tcPr>
            <w:tcW w:w="757" w:type="dxa"/>
            <w:vAlign w:val="center"/>
          </w:tcPr>
          <w:p w14:paraId="1B1B077E" w14:textId="637680BD" w:rsidR="004C6B83" w:rsidDel="005E2EA4" w:rsidRDefault="004C6B83" w:rsidP="005E2EA4">
            <w:pPr>
              <w:rPr>
                <w:del w:id="476" w:author="Xavier Hoenner" w:date="2014-04-30T15:09:00Z"/>
              </w:rPr>
              <w:pPrChange w:id="477" w:author="Xavier Hoenner" w:date="2014-04-30T15:09:00Z">
                <w:pPr>
                  <w:jc w:val="center"/>
                </w:pPr>
              </w:pPrChange>
            </w:pPr>
            <w:del w:id="478" w:author="Xavier Hoenner" w:date="2014-04-30T15:09:00Z">
              <w:r w:rsidDel="005E2EA4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76FB1B3A" w14:textId="5435AD53" w:rsidR="004C6B83" w:rsidDel="005E2EA4" w:rsidRDefault="004C6B83" w:rsidP="005E2EA4">
            <w:pPr>
              <w:rPr>
                <w:del w:id="479" w:author="Xavier Hoenner" w:date="2014-04-30T15:09:00Z"/>
              </w:rPr>
              <w:pPrChange w:id="480" w:author="Xavier Hoenner" w:date="2014-04-30T15:09:00Z">
                <w:pPr>
                  <w:jc w:val="center"/>
                </w:pPr>
              </w:pPrChange>
            </w:pPr>
            <w:del w:id="481" w:author="Xavier Hoenner" w:date="2014-04-30T15:09:00Z">
              <w:r w:rsidDel="005E2EA4">
                <w:delText>Longitudinal range</w:delText>
              </w:r>
            </w:del>
          </w:p>
        </w:tc>
        <w:tc>
          <w:tcPr>
            <w:tcW w:w="957" w:type="dxa"/>
            <w:vAlign w:val="center"/>
          </w:tcPr>
          <w:p w14:paraId="1A507D17" w14:textId="2A471AC0" w:rsidR="004C6B83" w:rsidDel="005E2EA4" w:rsidRDefault="004C6B83" w:rsidP="005E2EA4">
            <w:pPr>
              <w:rPr>
                <w:del w:id="482" w:author="Xavier Hoenner" w:date="2014-04-30T15:09:00Z"/>
              </w:rPr>
              <w:pPrChange w:id="483" w:author="Xavier Hoenner" w:date="2014-04-30T15:09:00Z">
                <w:pPr>
                  <w:jc w:val="center"/>
                </w:pPr>
              </w:pPrChange>
            </w:pPr>
            <w:del w:id="484" w:author="Xavier Hoenner" w:date="2014-04-30T15:09:00Z">
              <w:r w:rsidDel="005E2EA4">
                <w:delText>Maximum depth</w:delText>
              </w:r>
            </w:del>
          </w:p>
        </w:tc>
        <w:tc>
          <w:tcPr>
            <w:tcW w:w="757" w:type="dxa"/>
            <w:vAlign w:val="center"/>
          </w:tcPr>
          <w:p w14:paraId="1CDBA4B6" w14:textId="04DA0A2D" w:rsidR="004C6B83" w:rsidDel="005E2EA4" w:rsidRDefault="004C6B83" w:rsidP="005E2EA4">
            <w:pPr>
              <w:rPr>
                <w:del w:id="485" w:author="Xavier Hoenner" w:date="2014-04-30T15:09:00Z"/>
              </w:rPr>
              <w:pPrChange w:id="486" w:author="Xavier Hoenner" w:date="2014-04-30T15:09:00Z">
                <w:pPr>
                  <w:jc w:val="center"/>
                </w:pPr>
              </w:pPrChange>
            </w:pPr>
            <w:del w:id="487" w:author="Xavier Hoenner" w:date="2014-04-30T15:09:00Z">
              <w:r w:rsidDel="005E2EA4">
                <w:delText>QC’d data</w:delText>
              </w:r>
            </w:del>
          </w:p>
        </w:tc>
        <w:tc>
          <w:tcPr>
            <w:tcW w:w="757" w:type="dxa"/>
            <w:vAlign w:val="center"/>
          </w:tcPr>
          <w:p w14:paraId="314AAD4A" w14:textId="3BC50C55" w:rsidR="004C6B83" w:rsidDel="005E2EA4" w:rsidRDefault="004C6B83" w:rsidP="005E2EA4">
            <w:pPr>
              <w:rPr>
                <w:del w:id="488" w:author="Xavier Hoenner" w:date="2014-04-30T15:09:00Z"/>
              </w:rPr>
              <w:pPrChange w:id="489" w:author="Xavier Hoenner" w:date="2014-04-30T15:09:00Z">
                <w:pPr>
                  <w:jc w:val="center"/>
                </w:pPr>
              </w:pPrChange>
            </w:pPr>
            <w:del w:id="490" w:author="Xavier Hoenner" w:date="2014-04-30T15:09:00Z">
              <w:r w:rsidDel="005E2EA4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8E6BB30" w14:textId="1176E443" w:rsidR="004C6B83" w:rsidDel="005E2EA4" w:rsidRDefault="004C6B83" w:rsidP="005E2EA4">
            <w:pPr>
              <w:rPr>
                <w:del w:id="491" w:author="Xavier Hoenner" w:date="2014-04-30T15:09:00Z"/>
              </w:rPr>
              <w:pPrChange w:id="492" w:author="Xavier Hoenner" w:date="2014-04-30T15:09:00Z">
                <w:pPr>
                  <w:jc w:val="center"/>
                </w:pPr>
              </w:pPrChange>
            </w:pPr>
            <w:del w:id="493" w:author="Xavier Hoenner" w:date="2014-04-30T15:09:00Z">
              <w:r w:rsidDel="005E2EA4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66A7E8F7" w14:textId="191F877A" w:rsidR="004C6B83" w:rsidDel="005E2EA4" w:rsidRDefault="004C6B83" w:rsidP="005E2EA4">
            <w:pPr>
              <w:rPr>
                <w:del w:id="494" w:author="Xavier Hoenner" w:date="2014-04-30T15:09:00Z"/>
              </w:rPr>
              <w:pPrChange w:id="495" w:author="Xavier Hoenner" w:date="2014-04-30T15:09:00Z">
                <w:pPr>
                  <w:jc w:val="center"/>
                </w:pPr>
              </w:pPrChange>
            </w:pPr>
            <w:del w:id="496" w:author="Xavier Hoenner" w:date="2014-04-30T15:09:00Z">
              <w:r w:rsidDel="005E2EA4">
                <w:delText>Time coverage (days)</w:delText>
              </w:r>
            </w:del>
          </w:p>
        </w:tc>
        <w:tc>
          <w:tcPr>
            <w:tcW w:w="1752" w:type="dxa"/>
            <w:vAlign w:val="center"/>
          </w:tcPr>
          <w:p w14:paraId="52A14557" w14:textId="699D2271" w:rsidR="004C6B83" w:rsidDel="005E2EA4" w:rsidRDefault="004C6B83" w:rsidP="005E2EA4">
            <w:pPr>
              <w:rPr>
                <w:del w:id="497" w:author="Xavier Hoenner" w:date="2014-04-30T15:09:00Z"/>
              </w:rPr>
              <w:pPrChange w:id="498" w:author="Xavier Hoenner" w:date="2014-04-30T15:09:00Z">
                <w:pPr>
                  <w:jc w:val="center"/>
                </w:pPr>
              </w:pPrChange>
            </w:pPr>
            <w:del w:id="499" w:author="Xavier Hoenner" w:date="2014-04-30T15:09:00Z">
              <w:r w:rsidDel="005E2EA4">
                <w:delText>Time to upload data (days)</w:delText>
              </w:r>
            </w:del>
          </w:p>
        </w:tc>
        <w:tc>
          <w:tcPr>
            <w:tcW w:w="1752" w:type="dxa"/>
            <w:vAlign w:val="center"/>
          </w:tcPr>
          <w:p w14:paraId="0FEDECE1" w14:textId="4C3F420F" w:rsidR="004C6B83" w:rsidDel="005E2EA4" w:rsidRDefault="004C6B83" w:rsidP="005E2EA4">
            <w:pPr>
              <w:rPr>
                <w:del w:id="500" w:author="Xavier Hoenner" w:date="2014-04-30T15:09:00Z"/>
              </w:rPr>
              <w:pPrChange w:id="501" w:author="Xavier Hoenner" w:date="2014-04-30T15:09:00Z">
                <w:pPr>
                  <w:jc w:val="center"/>
                </w:pPr>
              </w:pPrChange>
            </w:pPr>
            <w:del w:id="502" w:author="Xavier Hoenner" w:date="2014-04-30T15:09:00Z">
              <w:r w:rsidDel="005E2EA4">
                <w:delText>Time to publish data (days)</w:delText>
              </w:r>
            </w:del>
          </w:p>
        </w:tc>
      </w:tr>
      <w:tr w:rsidR="004C6B83" w:rsidDel="005E2EA4" w14:paraId="11A66D5A" w14:textId="74995E67" w:rsidTr="004C6B83">
        <w:trPr>
          <w:jc w:val="center"/>
          <w:del w:id="503" w:author="Xavier Hoenner" w:date="2014-04-30T15:09:00Z"/>
        </w:trPr>
        <w:tc>
          <w:tcPr>
            <w:tcW w:w="10604" w:type="dxa"/>
            <w:gridSpan w:val="10"/>
            <w:shd w:val="clear" w:color="auto" w:fill="595959" w:themeFill="text1" w:themeFillTint="A6"/>
            <w:vAlign w:val="center"/>
          </w:tcPr>
          <w:p w14:paraId="1E67DD6D" w14:textId="7EB15867" w:rsidR="004C6B83" w:rsidDel="005E2EA4" w:rsidRDefault="004C6B83" w:rsidP="005E2EA4">
            <w:pPr>
              <w:rPr>
                <w:del w:id="504" w:author="Xavier Hoenner" w:date="2014-04-30T15:09:00Z"/>
              </w:rPr>
              <w:pPrChange w:id="505" w:author="Xavier Hoenner" w:date="2014-04-30T15:09:00Z">
                <w:pPr>
                  <w:jc w:val="center"/>
                </w:pPr>
              </w:pPrChange>
            </w:pPr>
            <w:del w:id="506" w:author="Xavier Hoenner" w:date="2014-04-30T15:09:00Z">
              <w:r w:rsidDel="005E2EA4">
                <w:delText>Headers = ‘glider_type’</w:delText>
              </w:r>
            </w:del>
          </w:p>
        </w:tc>
      </w:tr>
      <w:tr w:rsidR="004C6B83" w:rsidDel="005E2EA4" w14:paraId="634E94FE" w14:textId="12936B3D" w:rsidTr="004C6B83">
        <w:trPr>
          <w:jc w:val="center"/>
          <w:del w:id="507" w:author="Xavier Hoenner" w:date="2014-04-30T15:09:00Z"/>
        </w:trPr>
        <w:tc>
          <w:tcPr>
            <w:tcW w:w="10604" w:type="dxa"/>
            <w:gridSpan w:val="10"/>
            <w:shd w:val="clear" w:color="auto" w:fill="BFBFBF" w:themeFill="background1" w:themeFillShade="BF"/>
            <w:vAlign w:val="center"/>
          </w:tcPr>
          <w:p w14:paraId="38BDC580" w14:textId="3AC78057" w:rsidR="004C6B83" w:rsidDel="005E2EA4" w:rsidRDefault="004C6B83" w:rsidP="005E2EA4">
            <w:pPr>
              <w:rPr>
                <w:del w:id="508" w:author="Xavier Hoenner" w:date="2014-04-30T15:09:00Z"/>
              </w:rPr>
              <w:pPrChange w:id="509" w:author="Xavier Hoenner" w:date="2014-04-30T15:09:00Z">
                <w:pPr/>
              </w:pPrChange>
            </w:pPr>
            <w:del w:id="510" w:author="Xavier Hoenner" w:date="2014-04-30T15:09:00Z">
              <w:r w:rsidDel="005E2EA4">
                <w:delText>Sub-headers = ‘platform’</w:delText>
              </w:r>
            </w:del>
          </w:p>
        </w:tc>
      </w:tr>
      <w:tr w:rsidR="004C6B83" w:rsidDel="005E2EA4" w14:paraId="20AE46BE" w14:textId="2F4E51FB" w:rsidTr="004C6B83">
        <w:trPr>
          <w:jc w:val="center"/>
          <w:del w:id="511" w:author="Xavier Hoenner" w:date="2014-04-30T15:09:00Z"/>
        </w:trPr>
        <w:tc>
          <w:tcPr>
            <w:tcW w:w="967" w:type="dxa"/>
            <w:vAlign w:val="center"/>
          </w:tcPr>
          <w:p w14:paraId="58B6B7C7" w14:textId="3C85D0A3" w:rsidR="004C6B83" w:rsidDel="005E2EA4" w:rsidRDefault="004C6B83" w:rsidP="005E2EA4">
            <w:pPr>
              <w:rPr>
                <w:del w:id="512" w:author="Xavier Hoenner" w:date="2014-04-30T15:09:00Z"/>
              </w:rPr>
              <w:pPrChange w:id="513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74B52F85" w14:textId="74A1D002" w:rsidR="004C6B83" w:rsidDel="005E2EA4" w:rsidRDefault="004C6B83" w:rsidP="005E2EA4">
            <w:pPr>
              <w:rPr>
                <w:del w:id="514" w:author="Xavier Hoenner" w:date="2014-04-30T15:09:00Z"/>
              </w:rPr>
              <w:pPrChange w:id="515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65ED0689" w14:textId="7EB5D1E9" w:rsidR="004C6B83" w:rsidDel="005E2EA4" w:rsidRDefault="004C6B83" w:rsidP="005E2EA4">
            <w:pPr>
              <w:rPr>
                <w:del w:id="516" w:author="Xavier Hoenner" w:date="2014-04-30T15:09:00Z"/>
              </w:rPr>
              <w:pPrChange w:id="517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120B479" w14:textId="2042DB25" w:rsidR="004C6B83" w:rsidDel="005E2EA4" w:rsidRDefault="004C6B83" w:rsidP="005E2EA4">
            <w:pPr>
              <w:rPr>
                <w:del w:id="518" w:author="Xavier Hoenner" w:date="2014-04-30T15:09:00Z"/>
              </w:rPr>
              <w:pPrChange w:id="519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EB865B6" w14:textId="3FDDEBE4" w:rsidR="004C6B83" w:rsidDel="005E2EA4" w:rsidRDefault="004C6B83" w:rsidP="005E2EA4">
            <w:pPr>
              <w:rPr>
                <w:del w:id="520" w:author="Xavier Hoenner" w:date="2014-04-30T15:09:00Z"/>
              </w:rPr>
              <w:pPrChange w:id="521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3322FC91" w14:textId="3FAF4E50" w:rsidR="004C6B83" w:rsidDel="005E2EA4" w:rsidRDefault="004C6B83" w:rsidP="005E2EA4">
            <w:pPr>
              <w:rPr>
                <w:del w:id="522" w:author="Xavier Hoenner" w:date="2014-04-30T15:09:00Z"/>
              </w:rPr>
              <w:pPrChange w:id="523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60400D7B" w14:textId="435C2DA7" w:rsidR="004C6B83" w:rsidDel="005E2EA4" w:rsidRDefault="004C6B83" w:rsidP="005E2EA4">
            <w:pPr>
              <w:rPr>
                <w:del w:id="524" w:author="Xavier Hoenner" w:date="2014-04-30T15:09:00Z"/>
              </w:rPr>
              <w:pPrChange w:id="525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1275" w:type="dxa"/>
          </w:tcPr>
          <w:p w14:paraId="14521A7A" w14:textId="42502A4C" w:rsidR="004C6B83" w:rsidDel="005E2EA4" w:rsidRDefault="004C6B83" w:rsidP="005E2EA4">
            <w:pPr>
              <w:rPr>
                <w:del w:id="526" w:author="Xavier Hoenner" w:date="2014-04-30T15:09:00Z"/>
              </w:rPr>
              <w:pPrChange w:id="527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1752" w:type="dxa"/>
          </w:tcPr>
          <w:p w14:paraId="2CCE784A" w14:textId="18737C27" w:rsidR="004C6B83" w:rsidDel="005E2EA4" w:rsidRDefault="004C6B83" w:rsidP="005E2EA4">
            <w:pPr>
              <w:rPr>
                <w:del w:id="528" w:author="Xavier Hoenner" w:date="2014-04-30T15:09:00Z"/>
              </w:rPr>
              <w:pPrChange w:id="529" w:author="Xavier Hoenner" w:date="2014-04-30T15:09:00Z">
                <w:pPr>
                  <w:jc w:val="center"/>
                </w:pPr>
              </w:pPrChange>
            </w:pPr>
          </w:p>
        </w:tc>
        <w:tc>
          <w:tcPr>
            <w:tcW w:w="1752" w:type="dxa"/>
            <w:vAlign w:val="center"/>
          </w:tcPr>
          <w:p w14:paraId="07E96AAE" w14:textId="216EB624" w:rsidR="004C6B83" w:rsidDel="005E2EA4" w:rsidRDefault="004C6B83" w:rsidP="005E2EA4">
            <w:pPr>
              <w:rPr>
                <w:del w:id="530" w:author="Xavier Hoenner" w:date="2014-04-30T15:09:00Z"/>
              </w:rPr>
              <w:pPrChange w:id="531" w:author="Xavier Hoenner" w:date="2014-04-30T15:09:00Z">
                <w:pPr>
                  <w:jc w:val="center"/>
                </w:pPr>
              </w:pPrChange>
            </w:pPr>
          </w:p>
        </w:tc>
      </w:tr>
    </w:tbl>
    <w:p w14:paraId="58DC9CF8" w14:textId="77777777" w:rsidR="00905C8D" w:rsidRDefault="00905C8D" w:rsidP="005E2EA4">
      <w:pPr>
        <w:rPr>
          <w:szCs w:val="24"/>
        </w:rPr>
        <w:pPrChange w:id="532" w:author="Xavier Hoenner" w:date="2014-04-30T15:09:00Z">
          <w:pPr/>
        </w:pPrChange>
      </w:pPr>
    </w:p>
    <w:sectPr w:rsidR="00905C8D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avier Hoenner" w:date="2014-04-30T15:10:00Z" w:initials="XH">
    <w:p w14:paraId="07EE2200" w14:textId="2C3BB081" w:rsidR="005E2EA4" w:rsidRDefault="005E2EA4">
      <w:pPr>
        <w:pStyle w:val="CommentText"/>
      </w:pPr>
      <w:ins w:id="3" w:author="Xavier Hoenner" w:date="2014-04-30T15:09:00Z">
        <w:r>
          <w:rPr>
            <w:rStyle w:val="CommentReference"/>
          </w:rPr>
          <w:annotationRef/>
        </w:r>
      </w:ins>
      <w:r>
        <w:t>As we’re not using a manual table anymore for reporting, there won’t be any missing info report from now on</w:t>
      </w:r>
      <w:bookmarkStart w:id="4" w:name="_GoBack"/>
      <w:bookmarkEnd w:id="4"/>
      <w:r>
        <w:t xml:space="preserve">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2A3EDC" w:rsidRDefault="002A3EDC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2A3EDC" w:rsidRDefault="002A3ED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2A3EDC" w:rsidRDefault="002A3EDC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2A3EDC" w:rsidRDefault="002A3ED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237A7CA5" w:rsidR="002A3EDC" w:rsidRDefault="002A3EDC">
    <w:pPr>
      <w:pStyle w:val="Header"/>
    </w:pPr>
    <w:r>
      <w:t xml:space="preserve">ANFOG – Report templates – </w:t>
    </w:r>
    <w:del w:id="533" w:author="Xavier Hoenner" w:date="2013-07-11T14:57:00Z">
      <w:r w:rsidDel="00543884">
        <w:delText>28/05</w:delText>
      </w:r>
    </w:del>
    <w:ins w:id="534" w:author="Xavier Hoenner" w:date="2014-04-30T14:46:00Z">
      <w:r>
        <w:t>30/04/2014</w:t>
      </w:r>
    </w:ins>
    <w:del w:id="535" w:author="Xavier Hoenner" w:date="2014-04-30T14:46:00Z">
      <w:r w:rsidDel="008C210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sDel="0" w:formatting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8347A"/>
    <w:rsid w:val="0018382F"/>
    <w:rsid w:val="001865D7"/>
    <w:rsid w:val="00187960"/>
    <w:rsid w:val="001D2D21"/>
    <w:rsid w:val="00207A56"/>
    <w:rsid w:val="00231388"/>
    <w:rsid w:val="002329F7"/>
    <w:rsid w:val="0025464E"/>
    <w:rsid w:val="002577C3"/>
    <w:rsid w:val="00262D3C"/>
    <w:rsid w:val="00277309"/>
    <w:rsid w:val="002A3EDC"/>
    <w:rsid w:val="002A433D"/>
    <w:rsid w:val="002D23B5"/>
    <w:rsid w:val="0033797C"/>
    <w:rsid w:val="00343BA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52C0"/>
    <w:rsid w:val="006F0744"/>
    <w:rsid w:val="00706257"/>
    <w:rsid w:val="0070643C"/>
    <w:rsid w:val="00723CB9"/>
    <w:rsid w:val="00743FC5"/>
    <w:rsid w:val="00750C63"/>
    <w:rsid w:val="00754EE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D29"/>
    <w:rsid w:val="009655E1"/>
    <w:rsid w:val="00981CC1"/>
    <w:rsid w:val="00991086"/>
    <w:rsid w:val="00991506"/>
    <w:rsid w:val="009A5502"/>
    <w:rsid w:val="009B3577"/>
    <w:rsid w:val="009B4298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34FEC"/>
    <w:rsid w:val="00B466B2"/>
    <w:rsid w:val="00B504E0"/>
    <w:rsid w:val="00B52D86"/>
    <w:rsid w:val="00B67F09"/>
    <w:rsid w:val="00B731D9"/>
    <w:rsid w:val="00B876C4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yperlink" Target="http://imos.org.au/anfog.html" TargetMode="External"/><Relationship Id="rId9" Type="http://schemas.openxmlformats.org/officeDocument/2006/relationships/hyperlink" Target="http://imos.org.au/anfog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1195</Words>
  <Characters>6814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81</cp:revision>
  <dcterms:created xsi:type="dcterms:W3CDTF">2013-03-28T05:01:00Z</dcterms:created>
  <dcterms:modified xsi:type="dcterms:W3CDTF">2014-04-30T05:10:00Z</dcterms:modified>
</cp:coreProperties>
</file>